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E6E07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34DFC5E8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7B81413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3BE6D89F" w14:textId="77777777" w:rsidR="001C58B1" w:rsidRDefault="001C58B1">
      <w:pPr>
        <w:spacing w:before="14" w:after="0" w:line="260" w:lineRule="exact"/>
        <w:rPr>
          <w:sz w:val="26"/>
          <w:szCs w:val="26"/>
        </w:rPr>
      </w:pPr>
    </w:p>
    <w:p w14:paraId="22111CB0" w14:textId="77777777" w:rsidR="001C58B1" w:rsidRDefault="007375A7">
      <w:pPr>
        <w:spacing w:before="32" w:after="0" w:line="240" w:lineRule="auto"/>
        <w:ind w:right="3502"/>
        <w:jc w:val="right"/>
        <w:rPr>
          <w:rFonts w:ascii="Arial" w:eastAsia="Arial" w:hAnsi="Arial" w:cs="Arial"/>
          <w:sz w:val="16"/>
          <w:szCs w:val="16"/>
        </w:rPr>
      </w:pPr>
      <w:r>
        <w:pict w14:anchorId="0DA90AC8">
          <v:group id="_x0000_s1278" style="position:absolute;left:0;text-align:left;margin-left:541.25pt;margin-top:-4.1pt;width:54.1pt;height:54.1pt;z-index:-1153;mso-position-horizontal-relative:page" coordorigin="10825,-82" coordsize="1082,1082">
            <v:group id="_x0000_s1299" style="position:absolute;left:10826;top:-81;width:1080;height:1080" coordorigin="10826,-81" coordsize="1080,1080">
              <v:shape id="_x0000_s1300" style="position:absolute;left:10826;top:-81;width:1080;height:1080" coordorigin="10826,-81" coordsize="1080,1080" path="m10826,999r1079,l11905,-81r-1079,l10826,999e" fillcolor="#77787b" stroked="f">
                <v:path arrowok="t"/>
              </v:shape>
            </v:group>
            <v:group id="_x0000_s1279" style="position:absolute;left:10967;top:742;width:799;height:128" coordorigin="10967,742" coordsize="799,128">
              <v:shape id="_x0000_s1298" style="position:absolute;left:10967;top:742;width:799;height:128" coordorigin="10967,742" coordsize="799,128" path="m11634,866r-3,l11633,866r1,e" stroked="f">
                <v:path arrowok="t"/>
              </v:shape>
              <v:shape id="_x0000_s1297" style="position:absolute;left:10967;top:742;width:799;height:128" coordorigin="10967,742" coordsize="799,128" path="m11580,751r-66,l11517,754r4,3l11521,773r,13l11521,805r-1,20l11520,845r,21l11564,866r,-6l11551,858r-10,l11541,832r,-20l11541,792r,-20l11542,752r40,l11580,751e" stroked="f">
                <v:path arrowok="t"/>
              </v:shape>
              <v:shape id="_x0000_s1296" style="position:absolute;left:10967;top:742;width:799;height:128" coordorigin="10967,742" coordsize="799,128" path="m11582,752r-40,l11549,752r19,9l11577,782r-11,18l11553,814r12,16l11614,865r15,1l11636,866r78,-2l11724,860r-90,l11618,853r-18,-15l11585,820r-9,-15l11593,793r7,-21l11590,755r-8,-3e" stroked="f">
                <v:path arrowok="t"/>
              </v:shape>
              <v:shape id="_x0000_s1295" style="position:absolute;left:10967;top:742;width:799;height:128" coordorigin="10967,742" coordsize="799,128" path="m11674,746r-40,l11634,751r19,3l11656,758r,95l11651,860r73,l11726,860r-45,l11675,856r,-103l11678,752r3,l11726,752r-2,-1l11701,747r-27,-1e" stroked="f">
                <v:path arrowok="t"/>
              </v:shape>
              <v:shape id="_x0000_s1294" style="position:absolute;left:10967;top:742;width:799;height:128" coordorigin="10967,742" coordsize="799,128" path="m11726,752r-43,l11695,753r20,6l11730,772r9,20l11742,820r-8,20l11719,854r-23,6l11726,860r40,-67l11758,773r-14,-13l11726,752e" stroked="f">
                <v:path arrowok="t"/>
              </v:shape>
              <v:shape id="_x0000_s1293" style="position:absolute;left:10967;top:742;width:799;height:128" coordorigin="10967,742" coordsize="799,128" path="m11547,858r-6,l11551,858r-4,e" stroked="f">
                <v:path arrowok="t"/>
              </v:shape>
              <v:shape id="_x0000_s1292" style="position:absolute;left:10967;top:742;width:799;height:128" coordorigin="10967,742" coordsize="799,128" path="m11545,746r-40,1l11505,752r4,l11514,751r66,l11570,747r-25,-1e" stroked="f">
                <v:path arrowok="t"/>
              </v:shape>
              <v:shape id="_x0000_s1291" style="position:absolute;left:10967;top:742;width:799;height:128" coordorigin="10967,742" coordsize="799,128" path="m11420,742r-58,51l11360,821r9,20l11383,857r19,9l11426,870r9,-1l11453,864r3,-2l11419,862r-16,-9l11387,834r-3,-18l11383,791r6,-21l11403,754r23,-6l11453,748r-7,-3l11420,742e" stroked="f">
                <v:path arrowok="t"/>
              </v:shape>
              <v:shape id="_x0000_s1290" style="position:absolute;left:10967;top:742;width:799;height:128" coordorigin="10967,742" coordsize="799,128" path="m11453,748r-27,l11446,754r14,15l11465,780r3,18l11468,825r-7,19l11445,858r-26,4l11456,862r13,-8l11481,838r8,-23l11490,786r-9,-18l11466,753r-13,-5e" stroked="f">
                <v:path arrowok="t"/>
              </v:shape>
              <v:shape id="_x0000_s1289" style="position:absolute;left:10967;top:742;width:799;height:128" coordorigin="10967,742" coordsize="799,128" path="m11147,746r-40,l11112,752r18,9l11143,777r19,32l11140,841r-14,14l11106,860r,6l11158,866r1,-5l11154,860r-9,-2l11146,850r9,-18l11167,815r25,l11180,797r4,-6l11176,791r-29,-45e" stroked="f">
                <v:path arrowok="t"/>
              </v:shape>
              <v:shape id="_x0000_s1288" style="position:absolute;left:10967;top:742;width:799;height:128" coordorigin="10967,742" coordsize="799,128" path="m11192,815r-25,l11199,866r118,l11317,861r-4,-1l11237,860r-19,-7l11205,836r-13,-21e" stroked="f">
                <v:path arrowok="t"/>
              </v:shape>
              <v:shape id="_x0000_s1287" style="position:absolute;left:10967;top:742;width:799;height:128" coordorigin="10967,742" coordsize="799,128" path="m11346,746r-92,l11254,750r17,3l11275,755r,17l11274,842r-13,16l11237,860r76,l11303,858r-8,l11295,808r19,l11324,805r5,l11329,799r-34,l11295,753r52,l11346,746e" stroked="f">
                <v:path arrowok="t"/>
              </v:shape>
              <v:shape id="_x0000_s1286" style="position:absolute;left:10967;top:742;width:799;height:128" coordorigin="10967,742" coordsize="799,128" path="m11297,857r-2,1l11303,858r-6,-1e" stroked="f">
                <v:path arrowok="t"/>
              </v:shape>
              <v:shape id="_x0000_s1285" style="position:absolute;left:10967;top:742;width:799;height:128" coordorigin="10967,742" coordsize="799,128" path="m11329,805r-5,l11325,827r4,l11329,805e" stroked="f">
                <v:path arrowok="t"/>
              </v:shape>
              <v:shape id="_x0000_s1284" style="position:absolute;left:10967;top:742;width:799;height:128" coordorigin="10967,742" coordsize="799,128" path="m11329,797r-7,2l11329,799r,-2e" stroked="f">
                <v:path arrowok="t"/>
              </v:shape>
              <v:shape id="_x0000_s1283" style="position:absolute;left:10967;top:742;width:799;height:128" coordorigin="10967,742" coordsize="799,128" path="m11232,746r-51,l11181,751r5,1l11194,752r,13l11181,785r-5,6l11184,791r1,l11189,784r9,-13l11212,757r20,-6l11232,746e" stroked="f">
                <v:path arrowok="t"/>
              </v:shape>
              <v:shape id="_x0000_s1282" style="position:absolute;left:10967;top:742;width:799;height:128" coordorigin="10967,742" coordsize="799,128" path="m11347,753r-38,l11331,755r12,17l11348,772r-1,-19e" stroked="f">
                <v:path arrowok="t"/>
              </v:shape>
              <v:shape id="_x0000_s1281" style="position:absolute;left:10967;top:742;width:799;height:128" coordorigin="10967,742" coordsize="799,128" path="m11027,742r-58,51l10967,821r8,20l10990,857r19,9l11032,870r10,-1l11060,864r4,-2l11026,862r-16,-9l10994,834r-4,-18l10990,791r6,-21l11010,754r23,-6l11060,748r-8,-3l11027,742e" stroked="f">
                <v:path arrowok="t"/>
              </v:shape>
              <v:shape id="_x0000_s1280" style="position:absolute;left:10967;top:742;width:799;height:128" coordorigin="10967,742" coordsize="799,128" path="m11060,748r-27,l11052,754r15,15l11072,780r3,18l11075,824r-7,20l11052,857r-26,5l11064,862r12,-8l11088,838r7,-23l11097,786r-9,-19l11073,753r-13,-5e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i/>
          <w:w w:val="81"/>
          <w:sz w:val="16"/>
          <w:szCs w:val="16"/>
        </w:rPr>
        <w:t>Bioin</w:t>
      </w:r>
      <w:r>
        <w:rPr>
          <w:rFonts w:ascii="Arial" w:eastAsia="Arial" w:hAnsi="Arial" w:cs="Arial"/>
          <w:i/>
          <w:spacing w:val="-5"/>
          <w:w w:val="81"/>
          <w:sz w:val="16"/>
          <w:szCs w:val="16"/>
        </w:rPr>
        <w:t>f</w:t>
      </w:r>
      <w:r>
        <w:rPr>
          <w:rFonts w:ascii="Arial" w:eastAsia="Arial" w:hAnsi="Arial" w:cs="Arial"/>
          <w:i/>
          <w:w w:val="81"/>
          <w:sz w:val="16"/>
          <w:szCs w:val="16"/>
        </w:rPr>
        <w:t>o</w:t>
      </w:r>
      <w:r>
        <w:rPr>
          <w:rFonts w:ascii="Arial" w:eastAsia="Arial" w:hAnsi="Arial" w:cs="Arial"/>
          <w:i/>
          <w:spacing w:val="4"/>
          <w:w w:val="81"/>
          <w:sz w:val="16"/>
          <w:szCs w:val="16"/>
        </w:rPr>
        <w:t>r</w:t>
      </w:r>
      <w:r>
        <w:rPr>
          <w:rFonts w:ascii="Arial" w:eastAsia="Arial" w:hAnsi="Arial" w:cs="Arial"/>
          <w:i/>
          <w:w w:val="81"/>
          <w:sz w:val="16"/>
          <w:szCs w:val="16"/>
        </w:rPr>
        <w:t>matics</w:t>
      </w:r>
    </w:p>
    <w:p w14:paraId="05864603" w14:textId="77777777" w:rsidR="001C58B1" w:rsidRDefault="007375A7">
      <w:pPr>
        <w:spacing w:after="0" w:line="240" w:lineRule="atLeast"/>
        <w:ind w:left="7366" w:right="3502" w:firstLine="984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1"/>
          <w:sz w:val="16"/>
          <w:szCs w:val="16"/>
        </w:rPr>
        <w:t>doi.10.1093/bioin</w:t>
      </w:r>
      <w:r>
        <w:rPr>
          <w:rFonts w:ascii="Arial" w:eastAsia="Arial" w:hAnsi="Arial" w:cs="Arial"/>
          <w:spacing w:val="-4"/>
          <w:w w:val="81"/>
          <w:sz w:val="16"/>
          <w:szCs w:val="16"/>
        </w:rPr>
        <w:t>f</w:t>
      </w:r>
      <w:r>
        <w:rPr>
          <w:rFonts w:ascii="Arial" w:eastAsia="Arial" w:hAnsi="Arial" w:cs="Arial"/>
          <w:w w:val="81"/>
          <w:sz w:val="16"/>
          <w:szCs w:val="16"/>
        </w:rPr>
        <w:t>o</w:t>
      </w:r>
      <w:r>
        <w:rPr>
          <w:rFonts w:ascii="Arial" w:eastAsia="Arial" w:hAnsi="Arial" w:cs="Arial"/>
          <w:spacing w:val="3"/>
          <w:w w:val="81"/>
          <w:sz w:val="16"/>
          <w:szCs w:val="16"/>
        </w:rPr>
        <w:t>r</w:t>
      </w:r>
      <w:r>
        <w:rPr>
          <w:rFonts w:ascii="Arial" w:eastAsia="Arial" w:hAnsi="Arial" w:cs="Arial"/>
          <w:w w:val="81"/>
          <w:sz w:val="16"/>
          <w:szCs w:val="16"/>
        </w:rPr>
        <w:t>matics/</w:t>
      </w:r>
      <w:proofErr w:type="spellStart"/>
      <w:r>
        <w:rPr>
          <w:rFonts w:ascii="Arial" w:eastAsia="Arial" w:hAnsi="Arial" w:cs="Arial"/>
          <w:w w:val="81"/>
          <w:sz w:val="16"/>
          <w:szCs w:val="16"/>
        </w:rPr>
        <w:t>xxxxxx</w:t>
      </w:r>
      <w:proofErr w:type="spellEnd"/>
      <w:r>
        <w:rPr>
          <w:rFonts w:ascii="Arial" w:eastAsia="Arial" w:hAnsi="Arial" w:cs="Arial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Ad</w:t>
      </w:r>
      <w:r>
        <w:rPr>
          <w:rFonts w:ascii="Arial" w:eastAsia="Arial" w:hAnsi="Arial" w:cs="Arial"/>
          <w:spacing w:val="-3"/>
          <w:w w:val="80"/>
          <w:sz w:val="16"/>
          <w:szCs w:val="16"/>
        </w:rPr>
        <w:t>v</w:t>
      </w:r>
      <w:r>
        <w:rPr>
          <w:rFonts w:ascii="Arial" w:eastAsia="Arial" w:hAnsi="Arial" w:cs="Arial"/>
          <w:w w:val="80"/>
          <w:sz w:val="16"/>
          <w:szCs w:val="16"/>
        </w:rPr>
        <w:t>ance</w:t>
      </w:r>
      <w:r>
        <w:rPr>
          <w:rFonts w:ascii="Arial" w:eastAsia="Arial" w:hAnsi="Arial" w:cs="Arial"/>
          <w:spacing w:val="6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Access</w:t>
      </w:r>
      <w:r>
        <w:rPr>
          <w:rFonts w:ascii="Arial" w:eastAsia="Arial" w:hAnsi="Arial" w:cs="Arial"/>
          <w:spacing w:val="6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Pu</w:t>
      </w:r>
      <w:r>
        <w:rPr>
          <w:rFonts w:ascii="Arial" w:eastAsia="Arial" w:hAnsi="Arial" w:cs="Arial"/>
          <w:spacing w:val="-2"/>
          <w:w w:val="80"/>
          <w:sz w:val="16"/>
          <w:szCs w:val="16"/>
        </w:rPr>
        <w:t>b</w:t>
      </w:r>
      <w:r>
        <w:rPr>
          <w:rFonts w:ascii="Arial" w:eastAsia="Arial" w:hAnsi="Arial" w:cs="Arial"/>
          <w:w w:val="80"/>
          <w:sz w:val="16"/>
          <w:szCs w:val="16"/>
        </w:rPr>
        <w:t>lication</w:t>
      </w:r>
      <w:r>
        <w:rPr>
          <w:rFonts w:ascii="Arial" w:eastAsia="Arial" w:hAnsi="Arial" w:cs="Arial"/>
          <w:spacing w:val="8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Date:</w:t>
      </w:r>
      <w:r>
        <w:rPr>
          <w:rFonts w:ascii="Arial" w:eastAsia="Arial" w:hAnsi="Arial" w:cs="Arial"/>
          <w:spacing w:val="5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D</w:t>
      </w:r>
      <w:r>
        <w:rPr>
          <w:rFonts w:ascii="Arial" w:eastAsia="Arial" w:hAnsi="Arial" w:cs="Arial"/>
          <w:spacing w:val="-4"/>
          <w:w w:val="80"/>
          <w:sz w:val="16"/>
          <w:szCs w:val="16"/>
        </w:rPr>
        <w:t>a</w:t>
      </w:r>
      <w:r>
        <w:rPr>
          <w:rFonts w:ascii="Arial" w:eastAsia="Arial" w:hAnsi="Arial" w:cs="Arial"/>
          <w:w w:val="80"/>
          <w:sz w:val="16"/>
          <w:szCs w:val="16"/>
        </w:rPr>
        <w:t>y</w:t>
      </w:r>
      <w:r>
        <w:rPr>
          <w:rFonts w:ascii="Arial" w:eastAsia="Arial" w:hAnsi="Arial" w:cs="Arial"/>
          <w:spacing w:val="3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Month</w:t>
      </w:r>
      <w:r>
        <w:rPr>
          <w:rFonts w:ascii="Arial" w:eastAsia="Arial" w:hAnsi="Arial" w:cs="Arial"/>
          <w:spacing w:val="5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2"/>
          <w:w w:val="81"/>
          <w:sz w:val="16"/>
          <w:szCs w:val="16"/>
        </w:rPr>
        <w:t>Y</w:t>
      </w:r>
      <w:r>
        <w:rPr>
          <w:rFonts w:ascii="Arial" w:eastAsia="Arial" w:hAnsi="Arial" w:cs="Arial"/>
          <w:w w:val="81"/>
          <w:sz w:val="16"/>
          <w:szCs w:val="16"/>
        </w:rPr>
        <w:t>ear ISMB 2016 Proceedings</w:t>
      </w:r>
    </w:p>
    <w:p w14:paraId="0B388BCD" w14:textId="77777777" w:rsidR="001C58B1" w:rsidRDefault="001C58B1">
      <w:pPr>
        <w:spacing w:before="9" w:after="0" w:line="120" w:lineRule="exact"/>
        <w:rPr>
          <w:sz w:val="12"/>
          <w:szCs w:val="12"/>
        </w:rPr>
      </w:pPr>
    </w:p>
    <w:p w14:paraId="1357FF7B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31F0DA84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7FFBC2B4" w14:textId="77777777" w:rsidR="001C58B1" w:rsidRDefault="007375A7">
      <w:pPr>
        <w:spacing w:before="12" w:after="0" w:line="240" w:lineRule="auto"/>
        <w:ind w:left="2062" w:right="-20"/>
        <w:rPr>
          <w:rFonts w:ascii="Arial" w:eastAsia="Arial" w:hAnsi="Arial" w:cs="Arial"/>
          <w:sz w:val="28"/>
          <w:szCs w:val="28"/>
        </w:rPr>
      </w:pPr>
      <w:r>
        <w:pict w14:anchorId="290F4B83">
          <v:group id="_x0000_s1276" style="position:absolute;left:0;text-align:left;margin-left:111.1pt;margin-top:-11.25pt;width:413.45pt;height:.1pt;z-index:-1152;mso-position-horizontal-relative:page" coordorigin="2222,-225" coordsize="8269,2">
            <v:shape id="_x0000_s1277" style="position:absolute;left:2222;top:-225;width:8269;height:2" coordorigin="2222,-225" coordsize="8269,0" path="m2222,-225r8269,e" filled="f" strokeweight=".73836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81"/>
          <w:sz w:val="28"/>
          <w:szCs w:val="28"/>
        </w:rPr>
        <w:t>Database</w:t>
      </w:r>
      <w:r>
        <w:rPr>
          <w:rFonts w:ascii="Arial" w:eastAsia="Arial" w:hAnsi="Arial" w:cs="Arial"/>
          <w:spacing w:val="-3"/>
          <w:w w:val="81"/>
          <w:sz w:val="28"/>
          <w:szCs w:val="28"/>
        </w:rPr>
        <w:t>s</w:t>
      </w:r>
      <w:r>
        <w:rPr>
          <w:rFonts w:ascii="Arial" w:eastAsia="Arial" w:hAnsi="Arial" w:cs="Arial"/>
          <w:w w:val="81"/>
          <w:sz w:val="28"/>
          <w:szCs w:val="28"/>
        </w:rPr>
        <w:t>, Ontologies</w:t>
      </w:r>
      <w:r>
        <w:rPr>
          <w:rFonts w:ascii="Arial" w:eastAsia="Arial" w:hAnsi="Arial" w:cs="Arial"/>
          <w:spacing w:val="1"/>
          <w:w w:val="81"/>
          <w:sz w:val="28"/>
          <w:szCs w:val="28"/>
        </w:rPr>
        <w:t xml:space="preserve"> </w:t>
      </w:r>
      <w:r>
        <w:rPr>
          <w:rFonts w:ascii="Arial" w:eastAsia="Arial" w:hAnsi="Arial" w:cs="Arial"/>
          <w:w w:val="81"/>
          <w:sz w:val="28"/>
          <w:szCs w:val="28"/>
        </w:rPr>
        <w:t>&amp;</w:t>
      </w:r>
      <w:r>
        <w:rPr>
          <w:rFonts w:ascii="Arial" w:eastAsia="Arial" w:hAnsi="Arial" w:cs="Arial"/>
          <w:spacing w:val="1"/>
          <w:w w:val="8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7"/>
          <w:w w:val="81"/>
          <w:sz w:val="28"/>
          <w:szCs w:val="28"/>
        </w:rPr>
        <w:t>T</w:t>
      </w:r>
      <w:r>
        <w:rPr>
          <w:rFonts w:ascii="Arial" w:eastAsia="Arial" w:hAnsi="Arial" w:cs="Arial"/>
          <w:spacing w:val="-6"/>
          <w:w w:val="81"/>
          <w:sz w:val="28"/>
          <w:szCs w:val="28"/>
        </w:rPr>
        <w:t>e</w:t>
      </w:r>
      <w:r>
        <w:rPr>
          <w:rFonts w:ascii="Arial" w:eastAsia="Arial" w:hAnsi="Arial" w:cs="Arial"/>
          <w:w w:val="81"/>
          <w:sz w:val="28"/>
          <w:szCs w:val="28"/>
        </w:rPr>
        <w:t>xt</w:t>
      </w:r>
      <w:r>
        <w:rPr>
          <w:rFonts w:ascii="Arial" w:eastAsia="Arial" w:hAnsi="Arial" w:cs="Arial"/>
          <w:spacing w:val="-7"/>
          <w:w w:val="81"/>
          <w:sz w:val="28"/>
          <w:szCs w:val="28"/>
        </w:rPr>
        <w:t xml:space="preserve"> </w:t>
      </w:r>
      <w:r>
        <w:rPr>
          <w:rFonts w:ascii="Arial" w:eastAsia="Arial" w:hAnsi="Arial" w:cs="Arial"/>
          <w:w w:val="81"/>
          <w:sz w:val="28"/>
          <w:szCs w:val="28"/>
        </w:rPr>
        <w:t>mining</w:t>
      </w:r>
    </w:p>
    <w:p w14:paraId="786981E7" w14:textId="77777777" w:rsidR="001C58B1" w:rsidRDefault="001C58B1">
      <w:pPr>
        <w:spacing w:before="11" w:after="0" w:line="200" w:lineRule="exact"/>
        <w:rPr>
          <w:sz w:val="20"/>
          <w:szCs w:val="20"/>
        </w:rPr>
      </w:pPr>
    </w:p>
    <w:p w14:paraId="02A96758" w14:textId="77777777" w:rsidR="001C58B1" w:rsidRDefault="007375A7">
      <w:pPr>
        <w:spacing w:after="0" w:line="265" w:lineRule="auto"/>
        <w:ind w:left="2062" w:right="3789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G</w:t>
      </w:r>
      <w:r>
        <w:rPr>
          <w:rFonts w:ascii="Arial" w:eastAsia="Arial" w:hAnsi="Arial" w:cs="Arial"/>
          <w:b/>
          <w:bCs/>
          <w:spacing w:val="-7"/>
          <w:sz w:val="36"/>
          <w:szCs w:val="36"/>
        </w:rPr>
        <w:t>r</w:t>
      </w:r>
      <w:r>
        <w:rPr>
          <w:rFonts w:ascii="Arial" w:eastAsia="Arial" w:hAnsi="Arial" w:cs="Arial"/>
          <w:b/>
          <w:bCs/>
          <w:sz w:val="36"/>
          <w:szCs w:val="36"/>
        </w:rPr>
        <w:t>ounding</w:t>
      </w:r>
      <w:r>
        <w:rPr>
          <w:rFonts w:ascii="Arial" w:eastAsia="Arial" w:hAnsi="Arial" w:cs="Arial"/>
          <w:b/>
          <w:bCs/>
          <w:spacing w:val="-18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and</w:t>
      </w:r>
      <w:r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retri</w:t>
      </w:r>
      <w:r>
        <w:rPr>
          <w:rFonts w:ascii="Arial" w:eastAsia="Arial" w:hAnsi="Arial" w:cs="Arial"/>
          <w:b/>
          <w:bCs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sz w:val="36"/>
          <w:szCs w:val="36"/>
        </w:rPr>
        <w:t>ving</w:t>
      </w:r>
      <w:r>
        <w:rPr>
          <w:rFonts w:ascii="Arial" w:eastAsia="Arial" w:hAnsi="Arial" w:cs="Arial"/>
          <w:b/>
          <w:bCs/>
          <w:spacing w:val="-16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biomedical</w:t>
      </w:r>
      <w:r>
        <w:rPr>
          <w:rFonts w:ascii="Arial" w:eastAsia="Arial" w:hAnsi="Arial" w:cs="Arial"/>
          <w:b/>
          <w:bCs/>
          <w:spacing w:val="-19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database content</w:t>
      </w:r>
      <w:r>
        <w:rPr>
          <w:rFonts w:ascii="Arial" w:eastAsia="Arial" w:hAnsi="Arial" w:cs="Arial"/>
          <w:b/>
          <w:bCs/>
          <w:spacing w:val="-13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with</w:t>
      </w:r>
      <w:r>
        <w:rPr>
          <w:rFonts w:ascii="Arial" w:eastAsia="Arial" w:hAnsi="Arial" w:cs="Arial"/>
          <w:b/>
          <w:bCs/>
          <w:spacing w:val="-7"/>
          <w:sz w:val="36"/>
          <w:szCs w:val="36"/>
        </w:rPr>
        <w:t xml:space="preserve"> f</w:t>
      </w:r>
      <w:r>
        <w:rPr>
          <w:rFonts w:ascii="Arial" w:eastAsia="Arial" w:hAnsi="Arial" w:cs="Arial"/>
          <w:b/>
          <w:bCs/>
          <w:sz w:val="36"/>
          <w:szCs w:val="36"/>
        </w:rPr>
        <w:t>ormal</w:t>
      </w:r>
      <w:r>
        <w:rPr>
          <w:rFonts w:ascii="Arial" w:eastAsia="Arial" w:hAnsi="Arial" w:cs="Arial"/>
          <w:b/>
          <w:bCs/>
          <w:spacing w:val="-1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ontologies</w:t>
      </w:r>
    </w:p>
    <w:p w14:paraId="37EE4827" w14:textId="77777777" w:rsidR="001C58B1" w:rsidRDefault="007375A7">
      <w:pPr>
        <w:spacing w:before="67" w:after="0" w:line="240" w:lineRule="auto"/>
        <w:ind w:left="2062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24"/>
          <w:szCs w:val="24"/>
        </w:rPr>
        <w:t>Filipe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Santana</w:t>
      </w:r>
      <w:r>
        <w:rPr>
          <w:rFonts w:ascii="Arial" w:eastAsia="Arial" w:hAnsi="Arial" w:cs="Arial"/>
          <w:b/>
          <w:bCs/>
          <w:spacing w:val="-3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w w:val="99"/>
          <w:position w:val="9"/>
          <w:sz w:val="18"/>
          <w:szCs w:val="18"/>
        </w:rPr>
        <w:t>1,</w:t>
      </w:r>
      <w:r>
        <w:rPr>
          <w:rFonts w:ascii="Lucida Sans Unicode" w:eastAsia="Lucida Sans Unicode" w:hAnsi="Lucida Sans Unicode" w:cs="Lucida Sans Unicode"/>
          <w:spacing w:val="10"/>
          <w:w w:val="74"/>
          <w:position w:val="9"/>
          <w:sz w:val="18"/>
          <w:szCs w:val="18"/>
        </w:rPr>
        <w:t>∗</w:t>
      </w:r>
      <w:proofErr w:type="gramEnd"/>
      <w:r>
        <w:rPr>
          <w:rFonts w:ascii="Arial" w:eastAsia="Arial" w:hAnsi="Arial" w:cs="Arial"/>
          <w:b/>
          <w:bCs/>
          <w:w w:val="99"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Fred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Freitas</w:t>
      </w:r>
      <w:r>
        <w:rPr>
          <w:rFonts w:ascii="Arial" w:eastAsia="Arial" w:hAnsi="Arial" w:cs="Arial"/>
          <w:b/>
          <w:bCs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9"/>
          <w:sz w:val="18"/>
          <w:szCs w:val="18"/>
        </w:rPr>
        <w:t>1</w:t>
      </w:r>
      <w:r>
        <w:rPr>
          <w:rFonts w:ascii="Arial" w:eastAsia="Arial" w:hAnsi="Arial" w:cs="Arial"/>
          <w:b/>
          <w:bCs/>
          <w:spacing w:val="25"/>
          <w:position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Stefan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hulz</w:t>
      </w:r>
      <w:r>
        <w:rPr>
          <w:rFonts w:ascii="Arial" w:eastAsia="Arial" w:hAnsi="Arial" w:cs="Arial"/>
          <w:b/>
          <w:bCs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9"/>
          <w:sz w:val="18"/>
          <w:szCs w:val="18"/>
        </w:rPr>
        <w:t>2</w:t>
      </w:r>
    </w:p>
    <w:p w14:paraId="4B52C7F4" w14:textId="77777777" w:rsidR="001C58B1" w:rsidRDefault="001C58B1">
      <w:pPr>
        <w:spacing w:before="6" w:after="0" w:line="160" w:lineRule="exact"/>
        <w:rPr>
          <w:sz w:val="16"/>
          <w:szCs w:val="16"/>
        </w:rPr>
      </w:pPr>
    </w:p>
    <w:p w14:paraId="41CDA692" w14:textId="77777777" w:rsidR="001C58B1" w:rsidRPr="007375A7" w:rsidRDefault="007375A7">
      <w:pPr>
        <w:spacing w:after="0" w:line="240" w:lineRule="auto"/>
        <w:ind w:left="2062" w:right="-20"/>
        <w:rPr>
          <w:rFonts w:ascii="Arial" w:eastAsia="Arial" w:hAnsi="Arial" w:cs="Arial"/>
          <w:sz w:val="18"/>
          <w:szCs w:val="18"/>
          <w:lang w:val="pt-BR"/>
        </w:rPr>
      </w:pPr>
      <w:r w:rsidRPr="007375A7">
        <w:rPr>
          <w:rFonts w:ascii="Arial" w:eastAsia="Arial" w:hAnsi="Arial" w:cs="Arial"/>
          <w:w w:val="99"/>
          <w:position w:val="8"/>
          <w:sz w:val="13"/>
          <w:szCs w:val="13"/>
          <w:lang w:val="pt-BR"/>
        </w:rPr>
        <w:t>1</w:t>
      </w:r>
      <w:r w:rsidRPr="007375A7">
        <w:rPr>
          <w:rFonts w:ascii="Arial" w:eastAsia="Arial" w:hAnsi="Arial" w:cs="Arial"/>
          <w:spacing w:val="-26"/>
          <w:position w:val="8"/>
          <w:sz w:val="13"/>
          <w:szCs w:val="13"/>
          <w:lang w:val="pt-BR"/>
        </w:rPr>
        <w:t xml:space="preserve"> 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Centro</w:t>
      </w:r>
      <w:r w:rsidRPr="007375A7">
        <w:rPr>
          <w:rFonts w:ascii="Arial" w:eastAsia="Arial" w:hAnsi="Arial" w:cs="Arial"/>
          <w:spacing w:val="1"/>
          <w:w w:val="81"/>
          <w:sz w:val="18"/>
          <w:szCs w:val="18"/>
          <w:lang w:val="pt-BR"/>
        </w:rPr>
        <w:t xml:space="preserve"> 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de</w:t>
      </w:r>
      <w:r w:rsidRPr="007375A7">
        <w:rPr>
          <w:rFonts w:ascii="Arial" w:eastAsia="Arial" w:hAnsi="Arial" w:cs="Arial"/>
          <w:spacing w:val="1"/>
          <w:w w:val="81"/>
          <w:sz w:val="18"/>
          <w:szCs w:val="18"/>
          <w:lang w:val="pt-BR"/>
        </w:rPr>
        <w:t xml:space="preserve"> 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In</w:t>
      </w:r>
      <w:r w:rsidRPr="007375A7">
        <w:rPr>
          <w:rFonts w:ascii="Arial" w:eastAsia="Arial" w:hAnsi="Arial" w:cs="Arial"/>
          <w:spacing w:val="-4"/>
          <w:w w:val="81"/>
          <w:sz w:val="18"/>
          <w:szCs w:val="18"/>
          <w:lang w:val="pt-BR"/>
        </w:rPr>
        <w:t>f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o</w:t>
      </w:r>
      <w:r w:rsidRPr="007375A7">
        <w:rPr>
          <w:rFonts w:ascii="Arial" w:eastAsia="Arial" w:hAnsi="Arial" w:cs="Arial"/>
          <w:spacing w:val="3"/>
          <w:w w:val="81"/>
          <w:sz w:val="18"/>
          <w:szCs w:val="18"/>
          <w:lang w:val="pt-BR"/>
        </w:rPr>
        <w:t>r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mática (CIn),</w:t>
      </w:r>
      <w:r w:rsidRPr="007375A7">
        <w:rPr>
          <w:rFonts w:ascii="Arial" w:eastAsia="Arial" w:hAnsi="Arial" w:cs="Arial"/>
          <w:spacing w:val="1"/>
          <w:w w:val="81"/>
          <w:sz w:val="18"/>
          <w:szCs w:val="18"/>
          <w:lang w:val="pt-BR"/>
        </w:rPr>
        <w:t xml:space="preserve"> 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Uni</w:t>
      </w:r>
      <w:r w:rsidRPr="007375A7">
        <w:rPr>
          <w:rFonts w:ascii="Arial" w:eastAsia="Arial" w:hAnsi="Arial" w:cs="Arial"/>
          <w:spacing w:val="-3"/>
          <w:w w:val="81"/>
          <w:sz w:val="18"/>
          <w:szCs w:val="18"/>
          <w:lang w:val="pt-BR"/>
        </w:rPr>
        <w:t>v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 xml:space="preserve">ersidade </w:t>
      </w:r>
      <w:r w:rsidRPr="007375A7">
        <w:rPr>
          <w:rFonts w:ascii="Arial" w:eastAsia="Arial" w:hAnsi="Arial" w:cs="Arial"/>
          <w:spacing w:val="-4"/>
          <w:w w:val="81"/>
          <w:sz w:val="18"/>
          <w:szCs w:val="18"/>
          <w:lang w:val="pt-BR"/>
        </w:rPr>
        <w:t>F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ede</w:t>
      </w:r>
      <w:r w:rsidRPr="007375A7">
        <w:rPr>
          <w:rFonts w:ascii="Arial" w:eastAsia="Arial" w:hAnsi="Arial" w:cs="Arial"/>
          <w:spacing w:val="-2"/>
          <w:w w:val="81"/>
          <w:sz w:val="18"/>
          <w:szCs w:val="18"/>
          <w:lang w:val="pt-BR"/>
        </w:rPr>
        <w:t>r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al</w:t>
      </w:r>
      <w:r w:rsidRPr="007375A7">
        <w:rPr>
          <w:rFonts w:ascii="Arial" w:eastAsia="Arial" w:hAnsi="Arial" w:cs="Arial"/>
          <w:spacing w:val="-1"/>
          <w:w w:val="81"/>
          <w:sz w:val="18"/>
          <w:szCs w:val="18"/>
          <w:lang w:val="pt-BR"/>
        </w:rPr>
        <w:t xml:space="preserve"> 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de</w:t>
      </w:r>
      <w:r w:rsidRPr="007375A7">
        <w:rPr>
          <w:rFonts w:ascii="Arial" w:eastAsia="Arial" w:hAnsi="Arial" w:cs="Arial"/>
          <w:spacing w:val="1"/>
          <w:w w:val="81"/>
          <w:sz w:val="18"/>
          <w:szCs w:val="18"/>
          <w:lang w:val="pt-BR"/>
        </w:rPr>
        <w:t xml:space="preserve"> </w:t>
      </w:r>
      <w:r w:rsidRPr="007375A7">
        <w:rPr>
          <w:rFonts w:ascii="Arial" w:eastAsia="Arial" w:hAnsi="Arial" w:cs="Arial"/>
          <w:spacing w:val="-7"/>
          <w:w w:val="81"/>
          <w:sz w:val="18"/>
          <w:szCs w:val="18"/>
          <w:lang w:val="pt-BR"/>
        </w:rPr>
        <w:t>P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e</w:t>
      </w:r>
      <w:r w:rsidRPr="007375A7">
        <w:rPr>
          <w:rFonts w:ascii="Arial" w:eastAsia="Arial" w:hAnsi="Arial" w:cs="Arial"/>
          <w:spacing w:val="3"/>
          <w:w w:val="81"/>
          <w:sz w:val="18"/>
          <w:szCs w:val="18"/>
          <w:lang w:val="pt-BR"/>
        </w:rPr>
        <w:t>r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nam</w:t>
      </w:r>
      <w:r w:rsidRPr="007375A7">
        <w:rPr>
          <w:rFonts w:ascii="Arial" w:eastAsia="Arial" w:hAnsi="Arial" w:cs="Arial"/>
          <w:spacing w:val="-3"/>
          <w:w w:val="81"/>
          <w:sz w:val="18"/>
          <w:szCs w:val="18"/>
          <w:lang w:val="pt-BR"/>
        </w:rPr>
        <w:t>b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uco</w:t>
      </w:r>
      <w:r w:rsidRPr="007375A7">
        <w:rPr>
          <w:rFonts w:ascii="Arial" w:eastAsia="Arial" w:hAnsi="Arial" w:cs="Arial"/>
          <w:spacing w:val="-1"/>
          <w:w w:val="81"/>
          <w:sz w:val="18"/>
          <w:szCs w:val="18"/>
          <w:lang w:val="pt-BR"/>
        </w:rPr>
        <w:t xml:space="preserve"> 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(UFPE),</w:t>
      </w:r>
      <w:r w:rsidRPr="007375A7">
        <w:rPr>
          <w:rFonts w:ascii="Arial" w:eastAsia="Arial" w:hAnsi="Arial" w:cs="Arial"/>
          <w:spacing w:val="1"/>
          <w:w w:val="81"/>
          <w:sz w:val="18"/>
          <w:szCs w:val="18"/>
          <w:lang w:val="pt-BR"/>
        </w:rPr>
        <w:t xml:space="preserve"> 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Reci</w:t>
      </w:r>
      <w:r w:rsidRPr="007375A7">
        <w:rPr>
          <w:rFonts w:ascii="Arial" w:eastAsia="Arial" w:hAnsi="Arial" w:cs="Arial"/>
          <w:spacing w:val="-4"/>
          <w:w w:val="81"/>
          <w:sz w:val="18"/>
          <w:szCs w:val="18"/>
          <w:lang w:val="pt-BR"/>
        </w:rPr>
        <w:t>f</w:t>
      </w:r>
      <w:r w:rsidRPr="007375A7">
        <w:rPr>
          <w:rFonts w:ascii="Arial" w:eastAsia="Arial" w:hAnsi="Arial" w:cs="Arial"/>
          <w:spacing w:val="-2"/>
          <w:w w:val="81"/>
          <w:sz w:val="18"/>
          <w:szCs w:val="18"/>
          <w:lang w:val="pt-BR"/>
        </w:rPr>
        <w:t>e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,</w:t>
      </w:r>
      <w:r w:rsidRPr="007375A7">
        <w:rPr>
          <w:rFonts w:ascii="Arial" w:eastAsia="Arial" w:hAnsi="Arial" w:cs="Arial"/>
          <w:spacing w:val="-1"/>
          <w:w w:val="81"/>
          <w:sz w:val="18"/>
          <w:szCs w:val="18"/>
          <w:lang w:val="pt-BR"/>
        </w:rPr>
        <w:t xml:space="preserve"> 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50740-560,</w:t>
      </w:r>
      <w:r w:rsidRPr="007375A7">
        <w:rPr>
          <w:rFonts w:ascii="Arial" w:eastAsia="Arial" w:hAnsi="Arial" w:cs="Arial"/>
          <w:spacing w:val="1"/>
          <w:w w:val="81"/>
          <w:sz w:val="18"/>
          <w:szCs w:val="18"/>
          <w:lang w:val="pt-BR"/>
        </w:rPr>
        <w:t xml:space="preserve"> </w:t>
      </w:r>
      <w:proofErr w:type="spellStart"/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B</w:t>
      </w:r>
      <w:r w:rsidRPr="007375A7">
        <w:rPr>
          <w:rFonts w:ascii="Arial" w:eastAsia="Arial" w:hAnsi="Arial" w:cs="Arial"/>
          <w:spacing w:val="-2"/>
          <w:w w:val="81"/>
          <w:sz w:val="18"/>
          <w:szCs w:val="18"/>
          <w:lang w:val="pt-BR"/>
        </w:rPr>
        <w:t>r</w:t>
      </w:r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azil</w:t>
      </w:r>
      <w:proofErr w:type="spellEnd"/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 xml:space="preserve">, </w:t>
      </w:r>
      <w:proofErr w:type="spellStart"/>
      <w:r w:rsidRPr="007375A7">
        <w:rPr>
          <w:rFonts w:ascii="Arial" w:eastAsia="Arial" w:hAnsi="Arial" w:cs="Arial"/>
          <w:w w:val="81"/>
          <w:sz w:val="18"/>
          <w:szCs w:val="18"/>
          <w:lang w:val="pt-BR"/>
        </w:rPr>
        <w:t>and</w:t>
      </w:r>
      <w:proofErr w:type="spellEnd"/>
    </w:p>
    <w:p w14:paraId="097BFB18" w14:textId="77777777" w:rsidR="001C58B1" w:rsidRDefault="007375A7">
      <w:pPr>
        <w:spacing w:after="0" w:line="239" w:lineRule="exact"/>
        <w:ind w:left="2062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99"/>
          <w:position w:val="7"/>
          <w:sz w:val="13"/>
          <w:szCs w:val="13"/>
        </w:rPr>
        <w:t>2</w:t>
      </w:r>
      <w:r>
        <w:rPr>
          <w:rFonts w:ascii="Arial" w:eastAsia="Arial" w:hAnsi="Arial" w:cs="Arial"/>
          <w:spacing w:val="-26"/>
          <w:position w:val="7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w w:val="80"/>
          <w:position w:val="-1"/>
          <w:sz w:val="18"/>
          <w:szCs w:val="18"/>
        </w:rPr>
        <w:t>Institut</w:t>
      </w:r>
      <w:proofErr w:type="spellEnd"/>
      <w:r>
        <w:rPr>
          <w:rFonts w:ascii="Arial" w:eastAsia="Arial" w:hAnsi="Arial" w:cs="Arial"/>
          <w:spacing w:val="6"/>
          <w:w w:val="80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80"/>
          <w:position w:val="-1"/>
          <w:sz w:val="18"/>
          <w:szCs w:val="18"/>
        </w:rPr>
        <w:t>für</w:t>
      </w:r>
      <w:proofErr w:type="spellEnd"/>
      <w:r>
        <w:rPr>
          <w:rFonts w:ascii="Arial" w:eastAsia="Arial" w:hAnsi="Arial" w:cs="Arial"/>
          <w:spacing w:val="3"/>
          <w:w w:val="80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80"/>
          <w:position w:val="-1"/>
          <w:sz w:val="18"/>
          <w:szCs w:val="18"/>
        </w:rPr>
        <w:t>Medizinische</w:t>
      </w:r>
      <w:proofErr w:type="spellEnd"/>
      <w:r>
        <w:rPr>
          <w:rFonts w:ascii="Arial" w:eastAsia="Arial" w:hAnsi="Arial" w:cs="Arial"/>
          <w:spacing w:val="11"/>
          <w:w w:val="80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80"/>
          <w:position w:val="-1"/>
          <w:sz w:val="18"/>
          <w:szCs w:val="18"/>
        </w:rPr>
        <w:t>In</w:t>
      </w:r>
      <w:r>
        <w:rPr>
          <w:rFonts w:ascii="Arial" w:eastAsia="Arial" w:hAnsi="Arial" w:cs="Arial"/>
          <w:spacing w:val="-4"/>
          <w:w w:val="80"/>
          <w:position w:val="-1"/>
          <w:sz w:val="18"/>
          <w:szCs w:val="18"/>
        </w:rPr>
        <w:t>f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o</w:t>
      </w:r>
      <w:r>
        <w:rPr>
          <w:rFonts w:ascii="Arial" w:eastAsia="Arial" w:hAnsi="Arial" w:cs="Arial"/>
          <w:spacing w:val="3"/>
          <w:w w:val="80"/>
          <w:position w:val="-1"/>
          <w:sz w:val="18"/>
          <w:szCs w:val="18"/>
        </w:rPr>
        <w:t>r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matik</w:t>
      </w:r>
      <w:proofErr w:type="spellEnd"/>
      <w:r>
        <w:rPr>
          <w:rFonts w:ascii="Arial" w:eastAsia="Arial" w:hAnsi="Arial" w:cs="Arial"/>
          <w:w w:val="80"/>
          <w:position w:val="-1"/>
          <w:sz w:val="18"/>
          <w:szCs w:val="18"/>
        </w:rPr>
        <w:t>,</w:t>
      </w:r>
      <w:r>
        <w:rPr>
          <w:rFonts w:ascii="Arial" w:eastAsia="Arial" w:hAnsi="Arial" w:cs="Arial"/>
          <w:spacing w:val="9"/>
          <w:w w:val="80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80"/>
          <w:position w:val="-1"/>
          <w:sz w:val="18"/>
          <w:szCs w:val="18"/>
        </w:rPr>
        <w:t>Statistik</w:t>
      </w:r>
      <w:proofErr w:type="spellEnd"/>
      <w:r>
        <w:rPr>
          <w:rFonts w:ascii="Arial" w:eastAsia="Arial" w:hAnsi="Arial" w:cs="Arial"/>
          <w:spacing w:val="7"/>
          <w:w w:val="8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und</w:t>
      </w:r>
      <w:r>
        <w:rPr>
          <w:rFonts w:ascii="Arial" w:eastAsia="Arial" w:hAnsi="Arial" w:cs="Arial"/>
          <w:spacing w:val="4"/>
          <w:w w:val="80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80"/>
          <w:position w:val="-1"/>
          <w:sz w:val="18"/>
          <w:szCs w:val="18"/>
        </w:rPr>
        <w:t>Dokumentation</w:t>
      </w:r>
      <w:proofErr w:type="spellEnd"/>
      <w:r>
        <w:rPr>
          <w:rFonts w:ascii="Arial" w:eastAsia="Arial" w:hAnsi="Arial" w:cs="Arial"/>
          <w:w w:val="80"/>
          <w:position w:val="-1"/>
          <w:sz w:val="18"/>
          <w:szCs w:val="18"/>
        </w:rPr>
        <w:t>,</w:t>
      </w:r>
      <w:r>
        <w:rPr>
          <w:rFonts w:ascii="Arial" w:eastAsia="Arial" w:hAnsi="Arial" w:cs="Arial"/>
          <w:spacing w:val="14"/>
          <w:w w:val="80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80"/>
          <w:position w:val="-1"/>
          <w:sz w:val="18"/>
          <w:szCs w:val="18"/>
        </w:rPr>
        <w:t>Medzinische</w:t>
      </w:r>
      <w:proofErr w:type="spellEnd"/>
      <w:r>
        <w:rPr>
          <w:rFonts w:ascii="Arial" w:eastAsia="Arial" w:hAnsi="Arial" w:cs="Arial"/>
          <w:spacing w:val="11"/>
          <w:w w:val="80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80"/>
          <w:position w:val="-1"/>
          <w:sz w:val="18"/>
          <w:szCs w:val="18"/>
        </w:rPr>
        <w:t>Uni</w:t>
      </w:r>
      <w:r>
        <w:rPr>
          <w:rFonts w:ascii="Arial" w:eastAsia="Arial" w:hAnsi="Arial" w:cs="Arial"/>
          <w:spacing w:val="-3"/>
          <w:w w:val="80"/>
          <w:position w:val="-1"/>
          <w:sz w:val="18"/>
          <w:szCs w:val="18"/>
        </w:rPr>
        <w:t>v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ersität</w:t>
      </w:r>
      <w:proofErr w:type="spellEnd"/>
      <w:r>
        <w:rPr>
          <w:rFonts w:ascii="Arial" w:eastAsia="Arial" w:hAnsi="Arial" w:cs="Arial"/>
          <w:spacing w:val="9"/>
          <w:w w:val="8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G</w:t>
      </w:r>
      <w:r>
        <w:rPr>
          <w:rFonts w:ascii="Arial" w:eastAsia="Arial" w:hAnsi="Arial" w:cs="Arial"/>
          <w:spacing w:val="-2"/>
          <w:w w:val="80"/>
          <w:position w:val="-1"/>
          <w:sz w:val="18"/>
          <w:szCs w:val="18"/>
        </w:rPr>
        <w:t>r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az,</w:t>
      </w:r>
      <w:r>
        <w:rPr>
          <w:rFonts w:ascii="Arial" w:eastAsia="Arial" w:hAnsi="Arial" w:cs="Arial"/>
          <w:spacing w:val="5"/>
          <w:w w:val="8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8036,</w:t>
      </w:r>
      <w:r>
        <w:rPr>
          <w:rFonts w:ascii="Arial" w:eastAsia="Arial" w:hAnsi="Arial" w:cs="Arial"/>
          <w:spacing w:val="6"/>
          <w:w w:val="8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w w:val="81"/>
          <w:position w:val="-1"/>
          <w:sz w:val="18"/>
          <w:szCs w:val="18"/>
        </w:rPr>
        <w:t>A</w:t>
      </w:r>
      <w:r>
        <w:rPr>
          <w:rFonts w:ascii="Arial" w:eastAsia="Arial" w:hAnsi="Arial" w:cs="Arial"/>
          <w:w w:val="81"/>
          <w:position w:val="-1"/>
          <w:sz w:val="18"/>
          <w:szCs w:val="18"/>
        </w:rPr>
        <w:t>ust</w:t>
      </w:r>
      <w:r>
        <w:rPr>
          <w:rFonts w:ascii="Arial" w:eastAsia="Arial" w:hAnsi="Arial" w:cs="Arial"/>
          <w:spacing w:val="3"/>
          <w:w w:val="81"/>
          <w:position w:val="-1"/>
          <w:sz w:val="18"/>
          <w:szCs w:val="18"/>
        </w:rPr>
        <w:t>r</w:t>
      </w:r>
      <w:r>
        <w:rPr>
          <w:rFonts w:ascii="Arial" w:eastAsia="Arial" w:hAnsi="Arial" w:cs="Arial"/>
          <w:w w:val="81"/>
          <w:position w:val="-1"/>
          <w:sz w:val="18"/>
          <w:szCs w:val="18"/>
        </w:rPr>
        <w:t>ia</w:t>
      </w:r>
    </w:p>
    <w:p w14:paraId="745C8934" w14:textId="77777777" w:rsidR="001C58B1" w:rsidRDefault="001C58B1">
      <w:pPr>
        <w:spacing w:before="9" w:after="0" w:line="120" w:lineRule="exact"/>
        <w:rPr>
          <w:sz w:val="12"/>
          <w:szCs w:val="12"/>
        </w:rPr>
      </w:pPr>
    </w:p>
    <w:p w14:paraId="1D0886A8" w14:textId="77777777" w:rsidR="001C58B1" w:rsidRDefault="007375A7">
      <w:pPr>
        <w:spacing w:after="0" w:line="240" w:lineRule="auto"/>
        <w:ind w:left="2062" w:right="-20"/>
        <w:rPr>
          <w:rFonts w:ascii="Arial" w:eastAsia="Arial" w:hAnsi="Arial" w:cs="Arial"/>
          <w:sz w:val="17"/>
          <w:szCs w:val="17"/>
        </w:rPr>
      </w:pPr>
      <w:r>
        <w:rPr>
          <w:rFonts w:ascii="Lucida Sans Unicode" w:eastAsia="Lucida Sans Unicode" w:hAnsi="Lucida Sans Unicode" w:cs="Lucida Sans Unicode"/>
          <w:w w:val="79"/>
          <w:position w:val="6"/>
          <w:sz w:val="12"/>
          <w:szCs w:val="12"/>
        </w:rPr>
        <w:t>∗</w:t>
      </w:r>
      <w:r>
        <w:rPr>
          <w:rFonts w:ascii="Lucida Sans Unicode" w:eastAsia="Lucida Sans Unicode" w:hAnsi="Lucida Sans Unicode" w:cs="Lucida Sans Unicode"/>
          <w:spacing w:val="-28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6"/>
          <w:w w:val="81"/>
          <w:sz w:val="17"/>
          <w:szCs w:val="17"/>
        </w:rPr>
        <w:t>T</w:t>
      </w:r>
      <w:r>
        <w:rPr>
          <w:rFonts w:ascii="Arial" w:eastAsia="Arial" w:hAnsi="Arial" w:cs="Arial"/>
          <w:w w:val="81"/>
          <w:sz w:val="17"/>
          <w:szCs w:val="17"/>
        </w:rPr>
        <w:t>o</w:t>
      </w:r>
      <w:r>
        <w:rPr>
          <w:rFonts w:ascii="Arial" w:eastAsia="Arial" w:hAnsi="Arial" w:cs="Arial"/>
          <w:spacing w:val="-4"/>
          <w:w w:val="81"/>
          <w:sz w:val="17"/>
          <w:szCs w:val="17"/>
        </w:rPr>
        <w:t xml:space="preserve"> </w:t>
      </w:r>
      <w:r>
        <w:rPr>
          <w:rFonts w:ascii="Arial" w:eastAsia="Arial" w:hAnsi="Arial" w:cs="Arial"/>
          <w:w w:val="81"/>
          <w:sz w:val="17"/>
          <w:szCs w:val="17"/>
        </w:rPr>
        <w:t>whom correspondence should be addressed.</w:t>
      </w:r>
    </w:p>
    <w:p w14:paraId="6B228AC2" w14:textId="77777777" w:rsidR="001C58B1" w:rsidRDefault="007375A7">
      <w:pPr>
        <w:spacing w:before="83" w:after="0" w:line="240" w:lineRule="auto"/>
        <w:ind w:left="2062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Associate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Edito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XXXXXXX</w:t>
      </w:r>
    </w:p>
    <w:p w14:paraId="2732295E" w14:textId="77777777" w:rsidR="001C58B1" w:rsidRDefault="001C58B1">
      <w:pPr>
        <w:spacing w:before="1" w:after="0" w:line="150" w:lineRule="exact"/>
        <w:rPr>
          <w:sz w:val="15"/>
          <w:szCs w:val="15"/>
        </w:rPr>
      </w:pPr>
    </w:p>
    <w:p w14:paraId="4A69BC69" w14:textId="77777777" w:rsidR="001C58B1" w:rsidRDefault="007375A7">
      <w:pPr>
        <w:spacing w:after="0" w:line="240" w:lineRule="auto"/>
        <w:ind w:left="2062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Recei</w:t>
      </w:r>
      <w:r>
        <w:rPr>
          <w:rFonts w:ascii="Arial" w:eastAsia="Arial" w:hAnsi="Arial" w:cs="Arial"/>
          <w:spacing w:val="-3"/>
          <w:sz w:val="14"/>
          <w:szCs w:val="14"/>
        </w:rPr>
        <w:t>v</w:t>
      </w:r>
      <w:r>
        <w:rPr>
          <w:rFonts w:ascii="Arial" w:eastAsia="Arial" w:hAnsi="Arial" w:cs="Arial"/>
          <w:sz w:val="14"/>
          <w:szCs w:val="14"/>
        </w:rPr>
        <w:t>ed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on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XXXXX;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4"/>
          <w:sz w:val="14"/>
          <w:szCs w:val="14"/>
        </w:rPr>
        <w:t>e</w:t>
      </w:r>
      <w:r>
        <w:rPr>
          <w:rFonts w:ascii="Arial" w:eastAsia="Arial" w:hAnsi="Arial" w:cs="Arial"/>
          <w:sz w:val="14"/>
          <w:szCs w:val="14"/>
        </w:rPr>
        <w:t>vised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on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XXXXX;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accepted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on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XXXXX</w:t>
      </w:r>
    </w:p>
    <w:p w14:paraId="556DEA00" w14:textId="77777777" w:rsidR="001C58B1" w:rsidRDefault="001C58B1">
      <w:pPr>
        <w:spacing w:before="1" w:after="0" w:line="280" w:lineRule="exact"/>
        <w:rPr>
          <w:sz w:val="28"/>
          <w:szCs w:val="28"/>
        </w:rPr>
      </w:pPr>
    </w:p>
    <w:p w14:paraId="74B6E461" w14:textId="77777777" w:rsidR="001C58B1" w:rsidRDefault="007375A7">
      <w:pPr>
        <w:spacing w:after="0" w:line="240" w:lineRule="auto"/>
        <w:ind w:left="206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Abstract</w:t>
      </w:r>
    </w:p>
    <w:p w14:paraId="27644A09" w14:textId="77777777" w:rsidR="001C58B1" w:rsidRDefault="001C58B1">
      <w:pPr>
        <w:spacing w:before="8" w:after="0" w:line="100" w:lineRule="exact"/>
        <w:rPr>
          <w:sz w:val="10"/>
          <w:szCs w:val="10"/>
        </w:rPr>
      </w:pPr>
    </w:p>
    <w:p w14:paraId="4D790B38" w14:textId="77777777" w:rsidR="001C58B1" w:rsidRDefault="007375A7">
      <w:pPr>
        <w:spacing w:after="0" w:line="277" w:lineRule="auto"/>
        <w:ind w:left="2062" w:right="347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Moti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>v</w:t>
      </w:r>
      <w:r>
        <w:rPr>
          <w:rFonts w:ascii="Arial" w:eastAsia="Arial" w:hAnsi="Arial" w:cs="Arial"/>
          <w:b/>
          <w:bCs/>
          <w:sz w:val="18"/>
          <w:szCs w:val="18"/>
        </w:rPr>
        <w:t>ation:</w:t>
      </w:r>
      <w:r>
        <w:rPr>
          <w:rFonts w:ascii="Arial" w:eastAsia="Arial" w:hAnsi="Arial" w:cs="Arial"/>
          <w:b/>
          <w:bCs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b/>
          <w:bCs/>
          <w:sz w:val="18"/>
          <w:szCs w:val="18"/>
        </w:rPr>
        <w:t>Results:</w:t>
      </w:r>
      <w:r>
        <w:rPr>
          <w:rFonts w:ascii="Arial" w:eastAsia="Arial" w:hAnsi="Arial" w:cs="Arial"/>
          <w:b/>
          <w:bCs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proofErr w:type="spellEnd"/>
    </w:p>
    <w:p w14:paraId="37B035EA" w14:textId="77777777" w:rsidR="001C58B1" w:rsidRDefault="007375A7">
      <w:pPr>
        <w:spacing w:before="1" w:after="0" w:line="240" w:lineRule="auto"/>
        <w:ind w:left="2062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7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>v</w:t>
      </w:r>
      <w:r>
        <w:rPr>
          <w:rFonts w:ascii="Arial" w:eastAsia="Arial" w:hAnsi="Arial" w:cs="Arial"/>
          <w:b/>
          <w:bCs/>
          <w:sz w:val="18"/>
          <w:szCs w:val="18"/>
        </w:rPr>
        <w:t>ailability:</w:t>
      </w:r>
      <w:r>
        <w:rPr>
          <w:rFonts w:ascii="Arial" w:eastAsia="Arial" w:hAnsi="Arial" w:cs="Arial"/>
          <w:b/>
          <w:bCs/>
          <w:spacing w:val="-10"/>
          <w:sz w:val="18"/>
          <w:szCs w:val="18"/>
        </w:rPr>
        <w:t xml:space="preserve"> </w:t>
      </w:r>
      <w:hyperlink r:id="rId6">
        <w:r>
          <w:rPr>
            <w:rFonts w:ascii="Arial" w:eastAsia="Arial" w:hAnsi="Arial" w:cs="Arial"/>
            <w:sz w:val="18"/>
            <w:szCs w:val="18"/>
          </w:rPr>
          <w:t>http://ww</w:t>
        </w:r>
        <w:r>
          <w:rPr>
            <w:rFonts w:ascii="Arial" w:eastAsia="Arial" w:hAnsi="Arial" w:cs="Arial"/>
            <w:spacing w:val="-11"/>
            <w:sz w:val="18"/>
            <w:szCs w:val="18"/>
          </w:rPr>
          <w:t>w</w:t>
        </w:r>
        <w:r>
          <w:rPr>
            <w:rFonts w:ascii="Arial" w:eastAsia="Arial" w:hAnsi="Arial" w:cs="Arial"/>
            <w:sz w:val="18"/>
            <w:szCs w:val="18"/>
          </w:rPr>
          <w:t>.cin.ufp</w:t>
        </w:r>
        <w:r>
          <w:rPr>
            <w:rFonts w:ascii="Arial" w:eastAsia="Arial" w:hAnsi="Arial" w:cs="Arial"/>
            <w:spacing w:val="-3"/>
            <w:sz w:val="18"/>
            <w:szCs w:val="18"/>
          </w:rPr>
          <w:t>e</w:t>
        </w:r>
        <w:r>
          <w:rPr>
            <w:rFonts w:ascii="Arial" w:eastAsia="Arial" w:hAnsi="Arial" w:cs="Arial"/>
            <w:sz w:val="18"/>
            <w:szCs w:val="18"/>
          </w:rPr>
          <w:t>.br/</w:t>
        </w:r>
        <w:r>
          <w:rPr>
            <w:rFonts w:ascii="Arial" w:eastAsia="Arial" w:hAnsi="Arial" w:cs="Arial"/>
            <w:spacing w:val="-18"/>
            <w:sz w:val="18"/>
            <w:szCs w:val="18"/>
          </w:rPr>
          <w:t xml:space="preserve"> </w:t>
        </w:r>
      </w:hyperlink>
      <w:proofErr w:type="spellStart"/>
      <w:r>
        <w:rPr>
          <w:rFonts w:ascii="Arial" w:eastAsia="Arial" w:hAnsi="Arial" w:cs="Arial"/>
          <w:sz w:val="18"/>
          <w:szCs w:val="18"/>
        </w:rPr>
        <w:t>inte</w:t>
      </w:r>
      <w:r>
        <w:rPr>
          <w:rFonts w:ascii="Arial" w:eastAsia="Arial" w:hAnsi="Arial" w:cs="Arial"/>
          <w:spacing w:val="-2"/>
          <w:sz w:val="18"/>
          <w:szCs w:val="18"/>
        </w:rPr>
        <w:t>gr</w:t>
      </w:r>
      <w:r>
        <w:rPr>
          <w:rFonts w:ascii="Arial" w:eastAsia="Arial" w:hAnsi="Arial" w:cs="Arial"/>
          <w:sz w:val="18"/>
          <w:szCs w:val="18"/>
        </w:rPr>
        <w:t>ati</w:t>
      </w:r>
      <w:r>
        <w:rPr>
          <w:rFonts w:ascii="Arial" w:eastAsia="Arial" w:hAnsi="Arial" w:cs="Arial"/>
          <w:spacing w:val="-4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o</w:t>
      </w:r>
      <w:proofErr w:type="spellEnd"/>
    </w:p>
    <w:p w14:paraId="7E11324A" w14:textId="77777777" w:rsidR="001C58B1" w:rsidRDefault="007375A7">
      <w:pPr>
        <w:spacing w:before="32" w:after="0" w:line="240" w:lineRule="auto"/>
        <w:ind w:left="2062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Contact:</w:t>
      </w:r>
      <w:r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hyperlink r:id="rId7">
        <w:r>
          <w:rPr>
            <w:rFonts w:ascii="Arial" w:eastAsia="Arial" w:hAnsi="Arial" w:cs="Arial"/>
            <w:sz w:val="18"/>
            <w:szCs w:val="18"/>
          </w:rPr>
          <w:t>fss3@cin.ufp</w:t>
        </w:r>
        <w:r>
          <w:rPr>
            <w:rFonts w:ascii="Arial" w:eastAsia="Arial" w:hAnsi="Arial" w:cs="Arial"/>
            <w:spacing w:val="-3"/>
            <w:sz w:val="18"/>
            <w:szCs w:val="18"/>
          </w:rPr>
          <w:t>e</w:t>
        </w:r>
        <w:r>
          <w:rPr>
            <w:rFonts w:ascii="Arial" w:eastAsia="Arial" w:hAnsi="Arial" w:cs="Arial"/>
            <w:sz w:val="18"/>
            <w:szCs w:val="18"/>
          </w:rPr>
          <w:t>.br</w:t>
        </w:r>
      </w:hyperlink>
    </w:p>
    <w:p w14:paraId="74C32A61" w14:textId="77777777" w:rsidR="001C58B1" w:rsidRDefault="001C58B1">
      <w:pPr>
        <w:spacing w:before="8" w:after="0" w:line="150" w:lineRule="exact"/>
        <w:rPr>
          <w:sz w:val="15"/>
          <w:szCs w:val="15"/>
        </w:rPr>
      </w:pPr>
    </w:p>
    <w:p w14:paraId="7E3DC1D9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2242905A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6EA8A389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5696AC9D" w14:textId="77777777" w:rsidR="001C58B1" w:rsidRDefault="001C58B1">
      <w:pPr>
        <w:spacing w:after="0"/>
        <w:sectPr w:rsidR="001C58B1">
          <w:headerReference w:type="default" r:id="rId8"/>
          <w:type w:val="continuous"/>
          <w:pgSz w:w="14180" w:h="20020"/>
          <w:pgMar w:top="2080" w:right="160" w:bottom="280" w:left="160" w:header="1385" w:footer="720" w:gutter="0"/>
          <w:cols w:space="720"/>
        </w:sectPr>
      </w:pPr>
    </w:p>
    <w:p w14:paraId="6D68E7F6" w14:textId="77777777" w:rsidR="001C58B1" w:rsidRDefault="007375A7">
      <w:pPr>
        <w:spacing w:before="23" w:after="0" w:line="240" w:lineRule="auto"/>
        <w:ind w:left="2062" w:right="3288"/>
        <w:jc w:val="both"/>
        <w:rPr>
          <w:rFonts w:ascii="Arial" w:eastAsia="Arial" w:hAnsi="Arial" w:cs="Arial"/>
          <w:sz w:val="20"/>
          <w:szCs w:val="20"/>
        </w:rPr>
      </w:pPr>
      <w:commentRangeStart w:id="0"/>
      <w:r>
        <w:pict w14:anchorId="4AD0BB8D">
          <v:group id="_x0000_s1274" style="position:absolute;left:0;text-align:left;margin-left:111.1pt;margin-top:-12.4pt;width:413.45pt;height:.1pt;z-index:-1151;mso-position-horizontal-relative:page" coordorigin="2222,-248" coordsize="8269,2">
            <v:shape id="_x0000_s1275" style="position:absolute;left:2222;top:-248;width:8269;height:2" coordorigin="2222,-248" coordsize="8269,0" path="m2222,-248r8269,e" filled="f" strokeweight=".73836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1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commentRangeStart w:id="1"/>
      <w:r>
        <w:rPr>
          <w:rFonts w:ascii="Arial" w:eastAsia="Arial" w:hAnsi="Arial" w:cs="Arial"/>
          <w:b/>
          <w:bCs/>
          <w:sz w:val="20"/>
          <w:szCs w:val="20"/>
        </w:rPr>
        <w:t>Int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oduction</w:t>
      </w:r>
      <w:commentRangeEnd w:id="0"/>
      <w:r>
        <w:rPr>
          <w:rStyle w:val="Refdecomentrio"/>
        </w:rPr>
        <w:commentReference w:id="0"/>
      </w:r>
      <w:commentRangeEnd w:id="1"/>
      <w:r>
        <w:rPr>
          <w:rStyle w:val="Refdecomentrio"/>
        </w:rPr>
        <w:commentReference w:id="1"/>
      </w:r>
    </w:p>
    <w:p w14:paraId="6C97BBE7" w14:textId="77777777" w:rsidR="001C58B1" w:rsidRDefault="001C58B1">
      <w:pPr>
        <w:spacing w:before="6" w:after="0" w:line="100" w:lineRule="exact"/>
        <w:rPr>
          <w:sz w:val="10"/>
          <w:szCs w:val="10"/>
        </w:rPr>
      </w:pPr>
    </w:p>
    <w:p w14:paraId="141090B8" w14:textId="77777777" w:rsidR="001C58B1" w:rsidRDefault="007375A7">
      <w:pPr>
        <w:spacing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9"/>
          <w:sz w:val="16"/>
          <w:szCs w:val="16"/>
        </w:rPr>
        <w:t>Hypothesis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generation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 xml:space="preserve">biomedical 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research</w:t>
      </w:r>
      <w:proofErr w:type="gramEnd"/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depends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ins w:id="2" w:author="Fred Freitas" w:date="2016-01-12T19:23:00Z">
        <w:r>
          <w:rPr>
            <w:rFonts w:ascii="Arial" w:eastAsia="Arial" w:hAnsi="Arial" w:cs="Arial"/>
            <w:spacing w:val="-5"/>
            <w:w w:val="87"/>
            <w:sz w:val="16"/>
            <w:szCs w:val="16"/>
          </w:rPr>
          <w:t>a great deal up</w:t>
        </w:r>
      </w:ins>
      <w:r>
        <w:rPr>
          <w:rFonts w:ascii="Arial" w:eastAsia="Arial" w:hAnsi="Arial" w:cs="Arial"/>
          <w:w w:val="87"/>
          <w:sz w:val="16"/>
          <w:szCs w:val="16"/>
        </w:rPr>
        <w:t>on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athering</w:t>
      </w:r>
      <w:r>
        <w:rPr>
          <w:rFonts w:ascii="Arial" w:eastAsia="Arial" w:hAnsi="Arial" w:cs="Arial"/>
          <w:spacing w:val="2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data from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publications 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databases,</w:t>
      </w:r>
      <w:r>
        <w:rPr>
          <w:rFonts w:ascii="Arial" w:eastAsia="Arial" w:hAnsi="Arial" w:cs="Arial"/>
          <w:spacing w:val="-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such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</w:t>
      </w:r>
      <w:r>
        <w:rPr>
          <w:rFonts w:ascii="Arial" w:eastAsia="Arial" w:hAnsi="Arial" w:cs="Arial"/>
          <w:spacing w:val="-1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3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spacing w:val="1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w w:val="93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spacing w:val="2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Consortium,</w:t>
      </w:r>
    </w:p>
    <w:p w14:paraId="5A8CA9CD" w14:textId="77777777" w:rsidR="001C58B1" w:rsidRDefault="007375A7">
      <w:pPr>
        <w:spacing w:before="1"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0"/>
          <w:sz w:val="16"/>
          <w:szCs w:val="16"/>
        </w:rPr>
        <w:t>2014)</w:t>
      </w:r>
      <w:r>
        <w:rPr>
          <w:rFonts w:ascii="Arial" w:eastAsia="Arial" w:hAnsi="Arial" w:cs="Arial"/>
          <w:spacing w:val="1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(Cunningham</w:t>
      </w:r>
      <w:r>
        <w:rPr>
          <w:rFonts w:ascii="Arial" w:eastAsia="Arial" w:hAnsi="Arial" w:cs="Arial"/>
          <w:spacing w:val="2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2014).</w:t>
      </w:r>
      <w:r>
        <w:rPr>
          <w:rFonts w:ascii="Arial" w:eastAsia="Arial" w:hAnsi="Arial" w:cs="Arial"/>
          <w:spacing w:val="2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>e</w:t>
      </w:r>
      <w:r>
        <w:rPr>
          <w:rFonts w:ascii="Arial" w:eastAsia="Arial" w:hAnsi="Arial" w:cs="Arial"/>
          <w:w w:val="92"/>
          <w:sz w:val="16"/>
          <w:szCs w:val="16"/>
        </w:rPr>
        <w:t>xploration</w:t>
      </w:r>
      <w:r>
        <w:rPr>
          <w:rFonts w:ascii="Arial" w:eastAsia="Arial" w:hAnsi="Arial" w:cs="Arial"/>
          <w:spacing w:val="20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</w:t>
      </w:r>
      <w:ins w:id="3" w:author="Fred Freitas" w:date="2016-01-12T19:33:00Z">
        <w:r w:rsidR="008C64D6">
          <w:rPr>
            <w:rFonts w:ascii="Arial" w:eastAsia="Arial" w:hAnsi="Arial" w:cs="Arial"/>
            <w:sz w:val="16"/>
            <w:szCs w:val="16"/>
          </w:rPr>
          <w:t xml:space="preserve">is </w:t>
        </w:r>
      </w:ins>
      <w:del w:id="4" w:author="Fred Freitas" w:date="2016-01-12T19:33:00Z">
        <w:r w:rsidDel="008C64D6">
          <w:rPr>
            <w:rFonts w:ascii="Arial" w:eastAsia="Arial" w:hAnsi="Arial" w:cs="Arial"/>
            <w:sz w:val="16"/>
            <w:szCs w:val="16"/>
          </w:rPr>
          <w:delText xml:space="preserve">eir </w:delText>
        </w:r>
      </w:del>
      <w:r>
        <w:rPr>
          <w:rFonts w:ascii="Arial" w:eastAsia="Arial" w:hAnsi="Arial" w:cs="Arial"/>
          <w:w w:val="89"/>
          <w:sz w:val="16"/>
          <w:szCs w:val="16"/>
        </w:rPr>
        <w:t>content</w:t>
      </w:r>
      <w:ins w:id="5" w:author="Fred Freitas" w:date="2016-01-12T19:34:00Z">
        <w:r w:rsidR="008C64D6">
          <w:rPr>
            <w:rFonts w:ascii="Arial" w:eastAsia="Arial" w:hAnsi="Arial" w:cs="Arial"/>
            <w:w w:val="89"/>
            <w:sz w:val="16"/>
            <w:szCs w:val="16"/>
          </w:rPr>
          <w:t>s</w:t>
        </w:r>
      </w:ins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ins w:id="6" w:author="Fred Freitas" w:date="2016-01-12T19:24:00Z">
        <w:r>
          <w:rPr>
            <w:rFonts w:ascii="Arial" w:eastAsia="Arial" w:hAnsi="Arial" w:cs="Arial"/>
            <w:spacing w:val="9"/>
            <w:sz w:val="16"/>
            <w:szCs w:val="16"/>
          </w:rPr>
          <w:t xml:space="preserve">usually </w:t>
        </w:r>
      </w:ins>
      <w:r>
        <w:rPr>
          <w:rFonts w:ascii="Arial" w:eastAsia="Arial" w:hAnsi="Arial" w:cs="Arial"/>
          <w:w w:val="91"/>
          <w:sz w:val="16"/>
          <w:szCs w:val="16"/>
        </w:rPr>
        <w:t>performed</w:t>
      </w:r>
      <w:r>
        <w:rPr>
          <w:rFonts w:ascii="Arial" w:eastAsia="Arial" w:hAnsi="Arial" w:cs="Arial"/>
          <w:spacing w:val="2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manually</w:t>
      </w:r>
      <w:r>
        <w:rPr>
          <w:rFonts w:ascii="Arial" w:eastAsia="Arial" w:hAnsi="Arial" w:cs="Arial"/>
          <w:spacing w:val="2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(partly)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supported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retri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ev</w:t>
      </w:r>
      <w:r>
        <w:rPr>
          <w:rFonts w:ascii="Arial" w:eastAsia="Arial" w:hAnsi="Arial" w:cs="Arial"/>
          <w:w w:val="92"/>
          <w:sz w:val="16"/>
          <w:szCs w:val="16"/>
        </w:rPr>
        <w:t>al</w:t>
      </w:r>
      <w:r>
        <w:rPr>
          <w:rFonts w:ascii="Arial" w:eastAsia="Arial" w:hAnsi="Arial" w:cs="Arial"/>
          <w:spacing w:val="27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tools, e.g.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STRING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w w:val="93"/>
          <w:sz w:val="16"/>
          <w:szCs w:val="16"/>
        </w:rPr>
        <w:t>Szklarczyk</w:t>
      </w:r>
      <w:proofErr w:type="spellEnd"/>
      <w:r>
        <w:rPr>
          <w:rFonts w:ascii="Arial" w:eastAsia="Arial" w:hAnsi="Arial" w:cs="Arial"/>
          <w:spacing w:val="1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2014),</w:t>
      </w:r>
      <w:r>
        <w:rPr>
          <w:rFonts w:ascii="Arial" w:eastAsia="Arial" w:hAnsi="Arial" w:cs="Arial"/>
          <w:spacing w:val="2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BLAST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sz w:val="16"/>
          <w:szCs w:val="16"/>
        </w:rPr>
        <w:t>Altschul</w:t>
      </w:r>
      <w:proofErr w:type="spellEnd"/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</w:p>
    <w:p w14:paraId="615AF7D6" w14:textId="77777777" w:rsidR="001C58B1" w:rsidRDefault="007375A7">
      <w:pPr>
        <w:spacing w:before="1"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9"/>
          <w:sz w:val="16"/>
          <w:szCs w:val="16"/>
        </w:rPr>
        <w:t>1990).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ins w:id="7" w:author="Fred Freitas" w:date="2016-01-12T19:34:00Z">
        <w:r w:rsidR="008C64D6">
          <w:rPr>
            <w:rFonts w:ascii="Arial" w:eastAsia="Arial" w:hAnsi="Arial" w:cs="Arial"/>
            <w:spacing w:val="-4"/>
            <w:w w:val="89"/>
            <w:sz w:val="16"/>
            <w:szCs w:val="16"/>
          </w:rPr>
          <w:t>Moreo</w:t>
        </w:r>
      </w:ins>
      <w:del w:id="8" w:author="Fred Freitas" w:date="2016-01-12T19:34:00Z">
        <w:r w:rsidDel="008C64D6">
          <w:rPr>
            <w:rFonts w:ascii="Arial" w:eastAsia="Arial" w:hAnsi="Arial" w:cs="Arial"/>
            <w:w w:val="89"/>
            <w:sz w:val="16"/>
            <w:szCs w:val="16"/>
          </w:rPr>
          <w:delText>H</w:delText>
        </w:r>
        <w:r w:rsidDel="008C64D6">
          <w:rPr>
            <w:rFonts w:ascii="Arial" w:eastAsia="Arial" w:hAnsi="Arial" w:cs="Arial"/>
            <w:spacing w:val="-4"/>
            <w:w w:val="89"/>
            <w:sz w:val="16"/>
            <w:szCs w:val="16"/>
          </w:rPr>
          <w:delText>o</w:delText>
        </w:r>
        <w:r w:rsidDel="008C64D6">
          <w:rPr>
            <w:rFonts w:ascii="Arial" w:eastAsia="Arial" w:hAnsi="Arial" w:cs="Arial"/>
            <w:w w:val="89"/>
            <w:sz w:val="16"/>
            <w:szCs w:val="16"/>
          </w:rPr>
          <w:delText>w</w:delText>
        </w:r>
        <w:r w:rsidDel="008C64D6">
          <w:rPr>
            <w:rFonts w:ascii="Arial" w:eastAsia="Arial" w:hAnsi="Arial" w:cs="Arial"/>
            <w:spacing w:val="-4"/>
            <w:w w:val="89"/>
            <w:sz w:val="16"/>
            <w:szCs w:val="16"/>
          </w:rPr>
          <w:delText>e</w:delText>
        </w:r>
      </w:del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>r</w:t>
      </w:r>
      <w:r>
        <w:rPr>
          <w:rFonts w:ascii="Arial" w:eastAsia="Arial" w:hAnsi="Arial" w:cs="Arial"/>
          <w:w w:val="89"/>
          <w:sz w:val="16"/>
          <w:szCs w:val="16"/>
        </w:rPr>
        <w:t>,</w:t>
      </w:r>
      <w:r>
        <w:rPr>
          <w:rFonts w:ascii="Arial" w:eastAsia="Arial" w:hAnsi="Arial" w:cs="Arial"/>
          <w:spacing w:val="3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interpretation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these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results</w:t>
      </w:r>
      <w:r>
        <w:rPr>
          <w:rFonts w:ascii="Arial" w:eastAsia="Arial" w:hAnsi="Arial" w:cs="Arial"/>
          <w:spacing w:val="1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may</w:t>
      </w:r>
      <w:r>
        <w:rPr>
          <w:rFonts w:ascii="Arial" w:eastAsia="Arial" w:hAnsi="Arial" w:cs="Arial"/>
          <w:spacing w:val="2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be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biased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researchers’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capabilities,</w:t>
      </w:r>
      <w:r>
        <w:rPr>
          <w:rFonts w:ascii="Arial" w:eastAsia="Arial" w:hAnsi="Arial" w:cs="Arial"/>
          <w:spacing w:val="-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by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sheer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size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heterogeneity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of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sources,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technical</w:t>
      </w:r>
      <w:r>
        <w:rPr>
          <w:rFonts w:ascii="Arial" w:eastAsia="Arial" w:hAnsi="Arial" w:cs="Arial"/>
          <w:spacing w:val="-15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limitations</w:t>
      </w:r>
      <w:r>
        <w:rPr>
          <w:rFonts w:ascii="Arial" w:eastAsia="Arial" w:hAnsi="Arial" w:cs="Arial"/>
          <w:spacing w:val="1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r>
        <w:rPr>
          <w:rFonts w:ascii="Arial" w:eastAsia="Arial" w:hAnsi="Arial" w:cs="Arial"/>
          <w:spacing w:val="-6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riplet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Butler,</w:t>
      </w:r>
      <w:r>
        <w:rPr>
          <w:rFonts w:ascii="Arial" w:eastAsia="Arial" w:hAnsi="Arial" w:cs="Arial"/>
          <w:spacing w:val="1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2011)</w:t>
      </w:r>
      <w:ins w:id="9" w:author="Fred Freitas" w:date="2016-01-12T19:34:00Z">
        <w:r w:rsidR="008C64D6">
          <w:rPr>
            <w:rFonts w:ascii="Arial" w:eastAsia="Arial" w:hAnsi="Arial" w:cs="Arial"/>
            <w:sz w:val="16"/>
            <w:szCs w:val="16"/>
          </w:rPr>
          <w:t>, resulting in XXXX</w:t>
        </w:r>
      </w:ins>
      <w:r>
        <w:rPr>
          <w:rFonts w:ascii="Arial" w:eastAsia="Arial" w:hAnsi="Arial" w:cs="Arial"/>
          <w:sz w:val="16"/>
          <w:szCs w:val="16"/>
        </w:rPr>
        <w:t>.</w:t>
      </w:r>
    </w:p>
    <w:p w14:paraId="79E2A8D3" w14:textId="77777777" w:rsidR="001C58B1" w:rsidRDefault="008C64D6">
      <w:pPr>
        <w:spacing w:before="1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ins w:id="10" w:author="Fred Freitas" w:date="2016-01-12T19:35:00Z">
        <w:r>
          <w:rPr>
            <w:rFonts w:ascii="Arial" w:eastAsia="Arial" w:hAnsi="Arial" w:cs="Arial"/>
            <w:w w:val="86"/>
            <w:sz w:val="16"/>
            <w:szCs w:val="16"/>
          </w:rPr>
          <w:t xml:space="preserve">OTOH, </w:t>
        </w:r>
      </w:ins>
      <w:del w:id="11" w:author="Fred Freitas" w:date="2016-01-12T19:35:00Z">
        <w:r w:rsidR="007375A7" w:rsidDel="008C64D6">
          <w:rPr>
            <w:rFonts w:ascii="Arial" w:eastAsia="Arial" w:hAnsi="Arial" w:cs="Arial"/>
            <w:w w:val="86"/>
            <w:sz w:val="16"/>
            <w:szCs w:val="16"/>
          </w:rPr>
          <w:delText>O</w:delText>
        </w:r>
      </w:del>
      <w:ins w:id="12" w:author="Fred Freitas" w:date="2016-01-12T19:35:00Z">
        <w:r>
          <w:rPr>
            <w:rFonts w:ascii="Arial" w:eastAsia="Arial" w:hAnsi="Arial" w:cs="Arial"/>
            <w:w w:val="86"/>
            <w:sz w:val="16"/>
            <w:szCs w:val="16"/>
          </w:rPr>
          <w:t>o</w:t>
        </w:r>
      </w:ins>
      <w:r w:rsidR="007375A7">
        <w:rPr>
          <w:rFonts w:ascii="Arial" w:eastAsia="Arial" w:hAnsi="Arial" w:cs="Arial"/>
          <w:w w:val="86"/>
          <w:sz w:val="16"/>
          <w:szCs w:val="16"/>
        </w:rPr>
        <w:t xml:space="preserve">ntology-based  </w:t>
      </w:r>
      <w:r w:rsidR="007375A7"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6"/>
          <w:sz w:val="16"/>
          <w:szCs w:val="16"/>
        </w:rPr>
        <w:t>data</w:t>
      </w:r>
      <w:r w:rsidR="007375A7">
        <w:rPr>
          <w:rFonts w:ascii="Arial" w:eastAsia="Arial" w:hAnsi="Arial" w:cs="Arial"/>
          <w:spacing w:val="31"/>
          <w:w w:val="86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6"/>
          <w:sz w:val="16"/>
          <w:szCs w:val="16"/>
        </w:rPr>
        <w:t>access</w:t>
      </w:r>
      <w:r w:rsidR="007375A7"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(OB</w:t>
      </w:r>
      <w:r w:rsidR="007375A7">
        <w:rPr>
          <w:rFonts w:ascii="Arial" w:eastAsia="Arial" w:hAnsi="Arial" w:cs="Arial"/>
          <w:spacing w:val="-6"/>
          <w:sz w:val="16"/>
          <w:szCs w:val="16"/>
        </w:rPr>
        <w:t>D</w:t>
      </w:r>
      <w:r w:rsidR="007375A7">
        <w:rPr>
          <w:rFonts w:ascii="Arial" w:eastAsia="Arial" w:hAnsi="Arial" w:cs="Arial"/>
          <w:sz w:val="16"/>
          <w:szCs w:val="16"/>
        </w:rPr>
        <w:t>A)</w:t>
      </w:r>
      <w:r w:rsidR="007375A7"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(Poggi</w:t>
      </w:r>
      <w:r w:rsidR="007375A7"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i/>
          <w:sz w:val="16"/>
          <w:szCs w:val="16"/>
        </w:rPr>
        <w:t>et</w:t>
      </w:r>
      <w:r w:rsidR="007375A7">
        <w:rPr>
          <w:rFonts w:ascii="Arial" w:eastAsia="Arial" w:hAnsi="Arial" w:cs="Arial"/>
          <w:i/>
          <w:spacing w:val="9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i/>
          <w:sz w:val="16"/>
          <w:szCs w:val="16"/>
        </w:rPr>
        <w:t>al.</w:t>
      </w:r>
      <w:r w:rsidR="007375A7">
        <w:rPr>
          <w:rFonts w:ascii="Arial" w:eastAsia="Arial" w:hAnsi="Arial" w:cs="Arial"/>
          <w:sz w:val="16"/>
          <w:szCs w:val="16"/>
        </w:rPr>
        <w:t>,</w:t>
      </w:r>
      <w:r w:rsidR="007375A7"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2008)</w:t>
      </w:r>
      <w:r w:rsidR="007375A7"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9"/>
          <w:sz w:val="16"/>
          <w:szCs w:val="16"/>
        </w:rPr>
        <w:t xml:space="preserve">-related </w:t>
      </w:r>
      <w:r w:rsidR="007375A7">
        <w:rPr>
          <w:rFonts w:ascii="Arial" w:eastAsia="Arial" w:hAnsi="Arial" w:cs="Arial"/>
          <w:w w:val="87"/>
          <w:sz w:val="16"/>
          <w:szCs w:val="16"/>
        </w:rPr>
        <w:t>applications</w:t>
      </w:r>
      <w:r w:rsidR="007375A7">
        <w:rPr>
          <w:rFonts w:ascii="Arial" w:eastAsia="Arial" w:hAnsi="Arial" w:cs="Arial"/>
          <w:spacing w:val="38"/>
          <w:w w:val="87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7"/>
          <w:sz w:val="16"/>
          <w:szCs w:val="16"/>
        </w:rPr>
        <w:t>enhance</w:t>
      </w:r>
      <w:r w:rsidR="007375A7"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7"/>
          <w:sz w:val="16"/>
          <w:szCs w:val="16"/>
        </w:rPr>
        <w:t>data</w:t>
      </w:r>
      <w:r w:rsidR="007375A7"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7"/>
          <w:sz w:val="16"/>
          <w:szCs w:val="16"/>
        </w:rPr>
        <w:t>retri</w:t>
      </w:r>
      <w:r w:rsidR="007375A7">
        <w:rPr>
          <w:rFonts w:ascii="Arial" w:eastAsia="Arial" w:hAnsi="Arial" w:cs="Arial"/>
          <w:spacing w:val="-3"/>
          <w:w w:val="87"/>
          <w:sz w:val="16"/>
          <w:szCs w:val="16"/>
        </w:rPr>
        <w:t>ev</w:t>
      </w:r>
      <w:r w:rsidR="007375A7">
        <w:rPr>
          <w:rFonts w:ascii="Arial" w:eastAsia="Arial" w:hAnsi="Arial" w:cs="Arial"/>
          <w:w w:val="87"/>
          <w:sz w:val="16"/>
          <w:szCs w:val="16"/>
        </w:rPr>
        <w:t>al</w:t>
      </w:r>
      <w:r w:rsidR="007375A7">
        <w:rPr>
          <w:rFonts w:ascii="Arial" w:eastAsia="Arial" w:hAnsi="Arial" w:cs="Arial"/>
          <w:spacing w:val="37"/>
          <w:w w:val="87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by</w:t>
      </w:r>
      <w:r w:rsidR="007375A7"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proofErr w:type="gramStart"/>
      <w:r w:rsidR="007375A7">
        <w:rPr>
          <w:rFonts w:ascii="Arial" w:eastAsia="Arial" w:hAnsi="Arial" w:cs="Arial"/>
          <w:w w:val="85"/>
          <w:sz w:val="16"/>
          <w:szCs w:val="16"/>
        </w:rPr>
        <w:t xml:space="preserve">ontologies, </w:t>
      </w:r>
      <w:r w:rsidR="007375A7"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5"/>
          <w:sz w:val="16"/>
          <w:szCs w:val="16"/>
        </w:rPr>
        <w:t>which</w:t>
      </w:r>
      <w:proofErr w:type="gramEnd"/>
      <w:r w:rsidR="007375A7">
        <w:rPr>
          <w:rFonts w:ascii="Arial" w:eastAsia="Arial" w:hAnsi="Arial" w:cs="Arial"/>
          <w:w w:val="8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5"/>
          <w:sz w:val="16"/>
          <w:szCs w:val="16"/>
        </w:rPr>
        <w:t>ser</w:t>
      </w:r>
      <w:r w:rsidR="007375A7"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 w:rsidR="007375A7">
        <w:rPr>
          <w:rFonts w:ascii="Arial" w:eastAsia="Arial" w:hAnsi="Arial" w:cs="Arial"/>
          <w:w w:val="85"/>
          <w:sz w:val="16"/>
          <w:szCs w:val="16"/>
        </w:rPr>
        <w:t>e</w:t>
      </w:r>
      <w:r w:rsidR="007375A7"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5"/>
          <w:sz w:val="16"/>
          <w:szCs w:val="16"/>
        </w:rPr>
        <w:t>as</w:t>
      </w:r>
      <w:r w:rsidR="007375A7">
        <w:rPr>
          <w:rFonts w:ascii="Arial" w:eastAsia="Arial" w:hAnsi="Arial" w:cs="Arial"/>
          <w:spacing w:val="-7"/>
          <w:w w:val="8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5"/>
          <w:sz w:val="16"/>
          <w:szCs w:val="16"/>
        </w:rPr>
        <w:t>a</w:t>
      </w:r>
      <w:r w:rsidR="007375A7"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 xml:space="preserve">query </w:t>
      </w:r>
      <w:r w:rsidR="007375A7">
        <w:rPr>
          <w:rFonts w:ascii="Arial" w:eastAsia="Arial" w:hAnsi="Arial" w:cs="Arial"/>
          <w:spacing w:val="-3"/>
          <w:w w:val="88"/>
          <w:sz w:val="16"/>
          <w:szCs w:val="16"/>
        </w:rPr>
        <w:t>v</w:t>
      </w:r>
      <w:r w:rsidR="007375A7">
        <w:rPr>
          <w:rFonts w:ascii="Arial" w:eastAsia="Arial" w:hAnsi="Arial" w:cs="Arial"/>
          <w:w w:val="88"/>
          <w:sz w:val="16"/>
          <w:szCs w:val="16"/>
        </w:rPr>
        <w:t>oca</w:t>
      </w:r>
      <w:r w:rsidR="007375A7">
        <w:rPr>
          <w:rFonts w:ascii="Arial" w:eastAsia="Arial" w:hAnsi="Arial" w:cs="Arial"/>
          <w:spacing w:val="-3"/>
          <w:w w:val="88"/>
          <w:sz w:val="16"/>
          <w:szCs w:val="16"/>
        </w:rPr>
        <w:t>b</w:t>
      </w:r>
      <w:r w:rsidR="007375A7">
        <w:rPr>
          <w:rFonts w:ascii="Arial" w:eastAsia="Arial" w:hAnsi="Arial" w:cs="Arial"/>
          <w:w w:val="88"/>
          <w:sz w:val="16"/>
          <w:szCs w:val="16"/>
        </w:rPr>
        <w:t>ular</w:t>
      </w:r>
      <w:r w:rsidR="007375A7">
        <w:rPr>
          <w:rFonts w:ascii="Arial" w:eastAsia="Arial" w:hAnsi="Arial" w:cs="Arial"/>
          <w:spacing w:val="-9"/>
          <w:w w:val="88"/>
          <w:sz w:val="16"/>
          <w:szCs w:val="16"/>
        </w:rPr>
        <w:t>y</w:t>
      </w:r>
      <w:r w:rsidR="007375A7">
        <w:rPr>
          <w:rFonts w:ascii="Arial" w:eastAsia="Arial" w:hAnsi="Arial" w:cs="Arial"/>
          <w:w w:val="88"/>
          <w:sz w:val="16"/>
          <w:szCs w:val="16"/>
        </w:rPr>
        <w:t>,</w:t>
      </w:r>
      <w:r w:rsidR="007375A7"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8"/>
          <w:sz w:val="16"/>
          <w:szCs w:val="16"/>
        </w:rPr>
        <w:t>e.g.</w:t>
      </w:r>
      <w:r w:rsidR="007375A7"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within</w:t>
      </w:r>
      <w:r w:rsidR="007375A7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7"/>
          <w:sz w:val="16"/>
          <w:szCs w:val="16"/>
        </w:rPr>
        <w:t>S</w:t>
      </w:r>
      <w:r w:rsidR="007375A7">
        <w:rPr>
          <w:rFonts w:ascii="Arial" w:eastAsia="Arial" w:hAnsi="Arial" w:cs="Arial"/>
          <w:spacing w:val="-13"/>
          <w:w w:val="87"/>
          <w:sz w:val="16"/>
          <w:szCs w:val="16"/>
        </w:rPr>
        <w:t>P</w:t>
      </w:r>
      <w:r w:rsidR="007375A7">
        <w:rPr>
          <w:rFonts w:ascii="Arial" w:eastAsia="Arial" w:hAnsi="Arial" w:cs="Arial"/>
          <w:w w:val="87"/>
          <w:sz w:val="16"/>
          <w:szCs w:val="16"/>
        </w:rPr>
        <w:t xml:space="preserve">ARQL </w:t>
      </w:r>
      <w:r w:rsidR="007375A7"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7"/>
          <w:sz w:val="16"/>
          <w:szCs w:val="16"/>
        </w:rPr>
        <w:t>(Harris</w:t>
      </w:r>
      <w:r w:rsidR="007375A7">
        <w:rPr>
          <w:rFonts w:ascii="Arial" w:eastAsia="Arial" w:hAnsi="Arial" w:cs="Arial"/>
          <w:spacing w:val="38"/>
          <w:w w:val="87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7"/>
          <w:sz w:val="16"/>
          <w:szCs w:val="16"/>
        </w:rPr>
        <w:t>and</w:t>
      </w:r>
      <w:r w:rsidR="007375A7"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7"/>
          <w:sz w:val="16"/>
          <w:szCs w:val="16"/>
        </w:rPr>
        <w:t>Seaborne,</w:t>
      </w:r>
      <w:r w:rsidR="007375A7"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9"/>
          <w:sz w:val="16"/>
          <w:szCs w:val="16"/>
        </w:rPr>
        <w:t>2013)</w:t>
      </w:r>
      <w:r w:rsidR="007375A7"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9"/>
          <w:sz w:val="16"/>
          <w:szCs w:val="16"/>
        </w:rPr>
        <w:t xml:space="preserve">endpoints. </w:t>
      </w:r>
      <w:ins w:id="13" w:author="Fred Freitas" w:date="2016-01-12T19:35:00Z">
        <w:r>
          <w:rPr>
            <w:rFonts w:ascii="Arial" w:eastAsia="Arial" w:hAnsi="Arial" w:cs="Arial"/>
            <w:w w:val="89"/>
            <w:sz w:val="16"/>
            <w:szCs w:val="16"/>
          </w:rPr>
          <w:t>By using, one gains XXX.</w:t>
        </w:r>
      </w:ins>
      <w:ins w:id="14" w:author="Fred Freitas" w:date="2016-01-12T19:36:00Z">
        <w:r>
          <w:rPr>
            <w:rFonts w:ascii="Arial" w:eastAsia="Arial" w:hAnsi="Arial" w:cs="Arial"/>
            <w:w w:val="89"/>
            <w:sz w:val="16"/>
            <w:szCs w:val="16"/>
          </w:rPr>
          <w:t xml:space="preserve"> </w:t>
        </w:r>
      </w:ins>
      <w:r w:rsidR="007375A7">
        <w:rPr>
          <w:rFonts w:ascii="Arial" w:eastAsia="Arial" w:hAnsi="Arial" w:cs="Arial"/>
          <w:w w:val="90"/>
          <w:sz w:val="16"/>
          <w:szCs w:val="16"/>
        </w:rPr>
        <w:t>Other</w:t>
      </w:r>
      <w:r w:rsidR="007375A7"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90"/>
          <w:sz w:val="16"/>
          <w:szCs w:val="16"/>
        </w:rPr>
        <w:t>tools</w:t>
      </w:r>
      <w:r w:rsidR="007375A7">
        <w:rPr>
          <w:rFonts w:ascii="Arial" w:eastAsia="Arial" w:hAnsi="Arial" w:cs="Arial"/>
          <w:spacing w:val="13"/>
          <w:w w:val="90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rely</w:t>
      </w:r>
      <w:r w:rsidR="007375A7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on</w:t>
      </w:r>
      <w:r w:rsidR="007375A7"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90"/>
          <w:sz w:val="16"/>
          <w:szCs w:val="16"/>
        </w:rPr>
        <w:t>machine</w:t>
      </w:r>
      <w:r w:rsidR="007375A7"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90"/>
          <w:sz w:val="16"/>
          <w:szCs w:val="16"/>
        </w:rPr>
        <w:t>learning</w:t>
      </w:r>
      <w:r w:rsidR="007375A7"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to</w:t>
      </w:r>
      <w:r w:rsidR="007375A7">
        <w:rPr>
          <w:rFonts w:ascii="Arial" w:eastAsia="Arial" w:hAnsi="Arial" w:cs="Arial"/>
          <w:spacing w:val="-6"/>
          <w:sz w:val="16"/>
          <w:szCs w:val="16"/>
        </w:rPr>
        <w:t xml:space="preserve"> </w:t>
      </w:r>
      <w:proofErr w:type="gramStart"/>
      <w:r w:rsidR="007375A7">
        <w:rPr>
          <w:rFonts w:ascii="Arial" w:eastAsia="Arial" w:hAnsi="Arial" w:cs="Arial"/>
          <w:w w:val="85"/>
          <w:sz w:val="16"/>
          <w:szCs w:val="16"/>
        </w:rPr>
        <w:t xml:space="preserve">interpret </w:t>
      </w:r>
      <w:r w:rsidR="007375A7"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5"/>
          <w:sz w:val="16"/>
          <w:szCs w:val="16"/>
        </w:rPr>
        <w:t>databases</w:t>
      </w:r>
      <w:proofErr w:type="gramEnd"/>
      <w:r w:rsidR="007375A7"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5"/>
          <w:sz w:val="16"/>
          <w:szCs w:val="16"/>
        </w:rPr>
        <w:t xml:space="preserve">according </w:t>
      </w:r>
      <w:r w:rsidR="007375A7"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 xml:space="preserve">to </w:t>
      </w:r>
      <w:r w:rsidR="007375A7">
        <w:rPr>
          <w:rFonts w:ascii="Arial" w:eastAsia="Arial" w:hAnsi="Arial" w:cs="Arial"/>
          <w:w w:val="89"/>
          <w:sz w:val="16"/>
          <w:szCs w:val="16"/>
        </w:rPr>
        <w:t>an</w:t>
      </w:r>
      <w:r w:rsidR="007375A7"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9"/>
          <w:sz w:val="16"/>
          <w:szCs w:val="16"/>
        </w:rPr>
        <w:t>ontological</w:t>
      </w:r>
      <w:r w:rsidR="007375A7">
        <w:rPr>
          <w:rFonts w:ascii="Arial" w:eastAsia="Arial" w:hAnsi="Arial" w:cs="Arial"/>
          <w:spacing w:val="30"/>
          <w:w w:val="89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9"/>
          <w:sz w:val="16"/>
          <w:szCs w:val="16"/>
        </w:rPr>
        <w:t>background</w:t>
      </w:r>
      <w:r w:rsidR="007375A7"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9"/>
          <w:sz w:val="16"/>
          <w:szCs w:val="16"/>
        </w:rPr>
        <w:t>(</w:t>
      </w:r>
      <w:proofErr w:type="spellStart"/>
      <w:r w:rsidR="007375A7">
        <w:rPr>
          <w:rFonts w:ascii="Arial" w:eastAsia="Arial" w:hAnsi="Arial" w:cs="Arial"/>
          <w:spacing w:val="-2"/>
          <w:w w:val="89"/>
          <w:sz w:val="16"/>
          <w:szCs w:val="16"/>
        </w:rPr>
        <w:t>F</w:t>
      </w:r>
      <w:r w:rsidR="007375A7">
        <w:rPr>
          <w:rFonts w:ascii="Arial" w:eastAsia="Arial" w:hAnsi="Arial" w:cs="Arial"/>
          <w:w w:val="89"/>
          <w:sz w:val="16"/>
          <w:szCs w:val="16"/>
        </w:rPr>
        <w:t>anizzi</w:t>
      </w:r>
      <w:proofErr w:type="spellEnd"/>
      <w:r w:rsidR="007375A7">
        <w:rPr>
          <w:rFonts w:ascii="Arial" w:eastAsia="Arial" w:hAnsi="Arial" w:cs="Arial"/>
          <w:spacing w:val="22"/>
          <w:w w:val="89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i/>
          <w:w w:val="89"/>
          <w:sz w:val="16"/>
          <w:szCs w:val="16"/>
        </w:rPr>
        <w:t>et</w:t>
      </w:r>
      <w:r w:rsidR="007375A7">
        <w:rPr>
          <w:rFonts w:ascii="Arial" w:eastAsia="Arial" w:hAnsi="Arial" w:cs="Arial"/>
          <w:i/>
          <w:spacing w:val="-4"/>
          <w:w w:val="89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i/>
          <w:sz w:val="16"/>
          <w:szCs w:val="16"/>
        </w:rPr>
        <w:t>al.</w:t>
      </w:r>
      <w:r w:rsidR="007375A7">
        <w:rPr>
          <w:rFonts w:ascii="Arial" w:eastAsia="Arial" w:hAnsi="Arial" w:cs="Arial"/>
          <w:sz w:val="16"/>
          <w:szCs w:val="16"/>
        </w:rPr>
        <w:t>,</w:t>
      </w:r>
      <w:r w:rsidR="007375A7"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90"/>
          <w:sz w:val="16"/>
          <w:szCs w:val="16"/>
        </w:rPr>
        <w:t>2008;</w:t>
      </w:r>
      <w:r w:rsidR="007375A7"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90"/>
          <w:sz w:val="16"/>
          <w:szCs w:val="16"/>
        </w:rPr>
        <w:t>Lehmann,</w:t>
      </w:r>
      <w:r w:rsidR="007375A7"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2009).</w:t>
      </w:r>
    </w:p>
    <w:p w14:paraId="0773AFED" w14:textId="77777777" w:rsidR="001C58B1" w:rsidDel="008C64D6" w:rsidRDefault="008C64D6">
      <w:pPr>
        <w:spacing w:before="1" w:after="0" w:line="285" w:lineRule="auto"/>
        <w:ind w:left="2062" w:right="-48" w:firstLine="239"/>
        <w:jc w:val="both"/>
        <w:rPr>
          <w:del w:id="15" w:author="Fred Freitas" w:date="2016-01-12T19:36:00Z"/>
          <w:rFonts w:ascii="Arial" w:eastAsia="Arial" w:hAnsi="Arial" w:cs="Arial"/>
          <w:sz w:val="16"/>
          <w:szCs w:val="16"/>
        </w:rPr>
      </w:pPr>
      <w:ins w:id="16" w:author="Fred Freitas" w:date="2016-01-12T19:36:00Z">
        <w:r>
          <w:rPr>
            <w:rFonts w:ascii="Arial" w:eastAsia="Arial" w:hAnsi="Arial" w:cs="Arial"/>
            <w:w w:val="85"/>
            <w:sz w:val="16"/>
            <w:szCs w:val="16"/>
          </w:rPr>
          <w:t>However, s</w:t>
        </w:r>
      </w:ins>
      <w:del w:id="17" w:author="Fred Freitas" w:date="2016-01-12T19:36:00Z">
        <w:r w:rsidR="007375A7" w:rsidDel="008C64D6">
          <w:rPr>
            <w:rFonts w:ascii="Arial" w:eastAsia="Arial" w:hAnsi="Arial" w:cs="Arial"/>
            <w:w w:val="85"/>
            <w:sz w:val="16"/>
            <w:szCs w:val="16"/>
          </w:rPr>
          <w:delText>S</w:delText>
        </w:r>
      </w:del>
      <w:r w:rsidR="007375A7">
        <w:rPr>
          <w:rFonts w:ascii="Arial" w:eastAsia="Arial" w:hAnsi="Arial" w:cs="Arial"/>
          <w:w w:val="85"/>
          <w:sz w:val="16"/>
          <w:szCs w:val="16"/>
        </w:rPr>
        <w:t>uch</w:t>
      </w:r>
      <w:r w:rsidR="007375A7"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5"/>
          <w:sz w:val="16"/>
          <w:szCs w:val="16"/>
        </w:rPr>
        <w:t>approaches</w:t>
      </w:r>
      <w:r w:rsidR="007375A7"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5"/>
          <w:sz w:val="16"/>
          <w:szCs w:val="16"/>
        </w:rPr>
        <w:t>are</w:t>
      </w:r>
      <w:r w:rsidR="007375A7"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limited by</w:t>
      </w:r>
      <w:r w:rsidR="007375A7">
        <w:rPr>
          <w:rFonts w:ascii="Arial" w:eastAsia="Arial" w:hAnsi="Arial" w:cs="Arial"/>
          <w:spacing w:val="4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the</w:t>
      </w:r>
      <w:r w:rsidR="007375A7"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4"/>
          <w:sz w:val="16"/>
          <w:szCs w:val="16"/>
        </w:rPr>
        <w:t>need</w:t>
      </w:r>
      <w:r w:rsidR="007375A7">
        <w:rPr>
          <w:rFonts w:ascii="Arial" w:eastAsia="Arial" w:hAnsi="Arial" w:cs="Arial"/>
          <w:spacing w:val="21"/>
          <w:w w:val="84"/>
          <w:sz w:val="16"/>
          <w:szCs w:val="16"/>
        </w:rPr>
        <w:t xml:space="preserve"> </w:t>
      </w:r>
      <w:del w:id="18" w:author="Fred Freitas" w:date="2016-01-12T19:26:00Z">
        <w:r w:rsidR="007375A7" w:rsidDel="007375A7">
          <w:rPr>
            <w:rFonts w:ascii="Arial" w:eastAsia="Arial" w:hAnsi="Arial" w:cs="Arial"/>
            <w:sz w:val="16"/>
            <w:szCs w:val="16"/>
          </w:rPr>
          <w:delText>for</w:delText>
        </w:r>
        <w:r w:rsidR="007375A7" w:rsidDel="007375A7">
          <w:rPr>
            <w:rFonts w:ascii="Arial" w:eastAsia="Arial" w:hAnsi="Arial" w:cs="Arial"/>
            <w:spacing w:val="12"/>
            <w:sz w:val="16"/>
            <w:szCs w:val="16"/>
          </w:rPr>
          <w:delText xml:space="preserve"> </w:delText>
        </w:r>
      </w:del>
      <w:ins w:id="19" w:author="Fred Freitas" w:date="2016-01-12T19:26:00Z">
        <w:r w:rsidR="007375A7">
          <w:rPr>
            <w:rFonts w:ascii="Arial" w:eastAsia="Arial" w:hAnsi="Arial" w:cs="Arial"/>
            <w:sz w:val="16"/>
            <w:szCs w:val="16"/>
          </w:rPr>
          <w:t>of</w:t>
        </w:r>
        <w:r w:rsidR="007375A7">
          <w:rPr>
            <w:rFonts w:ascii="Arial" w:eastAsia="Arial" w:hAnsi="Arial" w:cs="Arial"/>
            <w:spacing w:val="12"/>
            <w:sz w:val="16"/>
            <w:szCs w:val="16"/>
          </w:rPr>
          <w:t xml:space="preserve"> </w:t>
        </w:r>
      </w:ins>
      <w:r w:rsidR="007375A7">
        <w:rPr>
          <w:rFonts w:ascii="Arial" w:eastAsia="Arial" w:hAnsi="Arial" w:cs="Arial"/>
          <w:w w:val="88"/>
          <w:sz w:val="16"/>
          <w:szCs w:val="16"/>
        </w:rPr>
        <w:t>user</w:t>
      </w:r>
      <w:r w:rsidR="007375A7"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proofErr w:type="gramStart"/>
      <w:r w:rsidR="007375A7">
        <w:rPr>
          <w:rFonts w:ascii="Arial" w:eastAsia="Arial" w:hAnsi="Arial" w:cs="Arial"/>
          <w:w w:val="88"/>
          <w:sz w:val="16"/>
          <w:szCs w:val="16"/>
        </w:rPr>
        <w:t>inter</w:t>
      </w:r>
      <w:r w:rsidR="007375A7"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 w:rsidR="007375A7">
        <w:rPr>
          <w:rFonts w:ascii="Arial" w:eastAsia="Arial" w:hAnsi="Arial" w:cs="Arial"/>
          <w:w w:val="88"/>
          <w:sz w:val="16"/>
          <w:szCs w:val="16"/>
        </w:rPr>
        <w:t xml:space="preserve">ention, </w:t>
      </w:r>
      <w:r w:rsidR="007375A7"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e.g.</w:t>
      </w:r>
      <w:proofErr w:type="gramEnd"/>
      <w:r w:rsidR="007375A7">
        <w:rPr>
          <w:rFonts w:ascii="Arial" w:eastAsia="Arial" w:hAnsi="Arial" w:cs="Arial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9"/>
          <w:sz w:val="16"/>
          <w:szCs w:val="16"/>
        </w:rPr>
        <w:t>the</w:t>
      </w:r>
      <w:r w:rsidR="007375A7">
        <w:rPr>
          <w:rFonts w:ascii="Arial" w:eastAsia="Arial" w:hAnsi="Arial" w:cs="Arial"/>
          <w:spacing w:val="-10"/>
          <w:w w:val="89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9"/>
          <w:sz w:val="16"/>
          <w:szCs w:val="16"/>
        </w:rPr>
        <w:t>manual</w:t>
      </w:r>
      <w:r w:rsidR="007375A7"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9"/>
          <w:sz w:val="16"/>
          <w:szCs w:val="16"/>
        </w:rPr>
        <w:t>interpretation</w:t>
      </w:r>
      <w:r w:rsidR="007375A7"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of</w:t>
      </w:r>
      <w:r w:rsidR="007375A7"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7"/>
          <w:sz w:val="16"/>
          <w:szCs w:val="16"/>
        </w:rPr>
        <w:t>the</w:t>
      </w:r>
      <w:r w:rsidR="007375A7">
        <w:rPr>
          <w:rFonts w:ascii="Arial" w:eastAsia="Arial" w:hAnsi="Arial" w:cs="Arial"/>
          <w:spacing w:val="-4"/>
          <w:w w:val="87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finally</w:t>
      </w:r>
      <w:r w:rsidR="007375A7"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8"/>
          <w:sz w:val="16"/>
          <w:szCs w:val="16"/>
        </w:rPr>
        <w:t>retri</w:t>
      </w:r>
      <w:r w:rsidR="007375A7"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 w:rsidR="007375A7"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 w:rsidR="007375A7">
        <w:rPr>
          <w:rFonts w:ascii="Arial" w:eastAsia="Arial" w:hAnsi="Arial" w:cs="Arial"/>
          <w:w w:val="88"/>
          <w:sz w:val="16"/>
          <w:szCs w:val="16"/>
        </w:rPr>
        <w:t>ed</w:t>
      </w:r>
      <w:r w:rsidR="007375A7"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8"/>
          <w:sz w:val="16"/>
          <w:szCs w:val="16"/>
        </w:rPr>
        <w:t>content,</w:t>
      </w:r>
      <w:r w:rsidR="007375A7"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8"/>
          <w:sz w:val="16"/>
          <w:szCs w:val="16"/>
        </w:rPr>
        <w:t>and</w:t>
      </w:r>
      <w:r w:rsidR="007375A7"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8"/>
          <w:sz w:val="16"/>
          <w:szCs w:val="16"/>
        </w:rPr>
        <w:t>the</w:t>
      </w:r>
      <w:r w:rsidR="007375A7"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 xml:space="preserve">ontology </w:t>
      </w:r>
      <w:r w:rsidR="007375A7">
        <w:rPr>
          <w:rFonts w:ascii="Arial" w:eastAsia="Arial" w:hAnsi="Arial" w:cs="Arial"/>
          <w:w w:val="92"/>
          <w:sz w:val="16"/>
          <w:szCs w:val="16"/>
        </w:rPr>
        <w:t>population</w:t>
      </w:r>
      <w:r w:rsidR="007375A7">
        <w:rPr>
          <w:rFonts w:ascii="Arial" w:eastAsia="Arial" w:hAnsi="Arial" w:cs="Arial"/>
          <w:spacing w:val="-6"/>
          <w:w w:val="92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with</w:t>
      </w:r>
      <w:r w:rsidR="007375A7"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7"/>
          <w:sz w:val="16"/>
          <w:szCs w:val="16"/>
        </w:rPr>
        <w:t>data.</w:t>
      </w:r>
      <w:r w:rsidR="007375A7"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proofErr w:type="gramStart"/>
      <w:r w:rsidR="007375A7">
        <w:rPr>
          <w:rFonts w:ascii="Arial" w:eastAsia="Arial" w:hAnsi="Arial" w:cs="Arial"/>
          <w:w w:val="87"/>
          <w:sz w:val="16"/>
          <w:szCs w:val="16"/>
        </w:rPr>
        <w:t>Commonl</w:t>
      </w:r>
      <w:r w:rsidR="007375A7">
        <w:rPr>
          <w:rFonts w:ascii="Arial" w:eastAsia="Arial" w:hAnsi="Arial" w:cs="Arial"/>
          <w:spacing w:val="-9"/>
          <w:w w:val="87"/>
          <w:sz w:val="16"/>
          <w:szCs w:val="16"/>
        </w:rPr>
        <w:t>y</w:t>
      </w:r>
      <w:r w:rsidR="007375A7">
        <w:rPr>
          <w:rFonts w:ascii="Arial" w:eastAsia="Arial" w:hAnsi="Arial" w:cs="Arial"/>
          <w:w w:val="87"/>
          <w:sz w:val="16"/>
          <w:szCs w:val="16"/>
        </w:rPr>
        <w:t xml:space="preserve">, </w:t>
      </w:r>
      <w:r w:rsidR="007375A7"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7"/>
          <w:sz w:val="16"/>
          <w:szCs w:val="16"/>
        </w:rPr>
        <w:t>th</w:t>
      </w:r>
      <w:r w:rsidR="007375A7"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 w:rsidR="007375A7">
        <w:rPr>
          <w:rFonts w:ascii="Arial" w:eastAsia="Arial" w:hAnsi="Arial" w:cs="Arial"/>
          <w:w w:val="87"/>
          <w:sz w:val="16"/>
          <w:szCs w:val="16"/>
        </w:rPr>
        <w:t>y</w:t>
      </w:r>
      <w:proofErr w:type="gramEnd"/>
      <w:r w:rsidR="007375A7"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7"/>
          <w:sz w:val="16"/>
          <w:szCs w:val="16"/>
        </w:rPr>
        <w:t>represent</w:t>
      </w:r>
      <w:r w:rsidR="007375A7"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all</w:t>
      </w:r>
      <w:r w:rsidR="007375A7"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2"/>
          <w:sz w:val="16"/>
          <w:szCs w:val="16"/>
        </w:rPr>
        <w:t>data</w:t>
      </w:r>
      <w:r w:rsidR="007375A7">
        <w:rPr>
          <w:rFonts w:ascii="Arial" w:eastAsia="Arial" w:hAnsi="Arial" w:cs="Arial"/>
          <w:spacing w:val="7"/>
          <w:w w:val="82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2"/>
          <w:sz w:val="16"/>
          <w:szCs w:val="16"/>
        </w:rPr>
        <w:t xml:space="preserve">entities </w:t>
      </w:r>
      <w:r w:rsidR="007375A7">
        <w:rPr>
          <w:rFonts w:ascii="Arial" w:eastAsia="Arial" w:hAnsi="Arial" w:cs="Arial"/>
          <w:spacing w:val="2"/>
          <w:w w:val="82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2"/>
          <w:sz w:val="16"/>
          <w:szCs w:val="16"/>
        </w:rPr>
        <w:t>as</w:t>
      </w:r>
      <w:r w:rsidR="007375A7">
        <w:rPr>
          <w:rFonts w:ascii="Arial" w:eastAsia="Arial" w:hAnsi="Arial" w:cs="Arial"/>
          <w:spacing w:val="-9"/>
          <w:w w:val="82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99"/>
          <w:sz w:val="16"/>
          <w:szCs w:val="16"/>
        </w:rPr>
        <w:t>ind</w:t>
      </w:r>
      <w:r w:rsidR="007375A7">
        <w:rPr>
          <w:rFonts w:ascii="Arial" w:eastAsia="Arial" w:hAnsi="Arial" w:cs="Arial"/>
          <w:spacing w:val="-4"/>
          <w:w w:val="99"/>
          <w:sz w:val="16"/>
          <w:szCs w:val="16"/>
        </w:rPr>
        <w:t>i</w:t>
      </w:r>
      <w:r w:rsidR="007375A7">
        <w:rPr>
          <w:rFonts w:ascii="Arial" w:eastAsia="Arial" w:hAnsi="Arial" w:cs="Arial"/>
          <w:w w:val="104"/>
          <w:sz w:val="16"/>
          <w:szCs w:val="16"/>
        </w:rPr>
        <w:t>vi</w:t>
      </w:r>
      <w:del w:id="20" w:author="Fred Freitas" w:date="2016-01-12T19:36:00Z">
        <w:r w:rsidR="007375A7" w:rsidDel="008C64D6">
          <w:rPr>
            <w:rFonts w:ascii="Arial" w:eastAsia="Arial" w:hAnsi="Arial" w:cs="Arial"/>
            <w:w w:val="104"/>
            <w:sz w:val="16"/>
            <w:szCs w:val="16"/>
          </w:rPr>
          <w:delText xml:space="preserve">- </w:delText>
        </w:r>
      </w:del>
      <w:r w:rsidR="007375A7">
        <w:rPr>
          <w:rFonts w:ascii="Arial" w:eastAsia="Arial" w:hAnsi="Arial" w:cs="Arial"/>
          <w:w w:val="87"/>
          <w:sz w:val="16"/>
          <w:szCs w:val="16"/>
        </w:rPr>
        <w:t>duals</w:t>
      </w:r>
      <w:r w:rsidR="007375A7"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sz w:val="16"/>
          <w:szCs w:val="16"/>
        </w:rPr>
        <w:t>(</w:t>
      </w:r>
      <w:proofErr w:type="spellStart"/>
      <w:r w:rsidR="007375A7">
        <w:rPr>
          <w:rFonts w:ascii="Arial" w:eastAsia="Arial" w:hAnsi="Arial" w:cs="Arial"/>
          <w:sz w:val="16"/>
          <w:szCs w:val="16"/>
        </w:rPr>
        <w:t>ABox</w:t>
      </w:r>
      <w:proofErr w:type="spellEnd"/>
      <w:r w:rsidR="007375A7"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8"/>
          <w:sz w:val="16"/>
          <w:szCs w:val="16"/>
        </w:rPr>
        <w:t>elements</w:t>
      </w:r>
      <w:ins w:id="21" w:author="Fred Freitas" w:date="2016-01-12T19:36:00Z">
        <w:r>
          <w:rPr>
            <w:rFonts w:ascii="Arial" w:eastAsia="Arial" w:hAnsi="Arial" w:cs="Arial"/>
            <w:w w:val="88"/>
            <w:sz w:val="16"/>
            <w:szCs w:val="16"/>
          </w:rPr>
          <w:t xml:space="preserve"> in the DL jargon</w:t>
        </w:r>
      </w:ins>
      <w:r w:rsidR="007375A7">
        <w:rPr>
          <w:rFonts w:ascii="Arial" w:eastAsia="Arial" w:hAnsi="Arial" w:cs="Arial"/>
          <w:w w:val="88"/>
          <w:sz w:val="16"/>
          <w:szCs w:val="16"/>
        </w:rPr>
        <w:t>),</w:t>
      </w:r>
      <w:r w:rsidR="007375A7"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commentRangeStart w:id="22"/>
      <w:r w:rsidR="007375A7">
        <w:rPr>
          <w:rFonts w:ascii="Arial" w:eastAsia="Arial" w:hAnsi="Arial" w:cs="Arial"/>
          <w:w w:val="88"/>
          <w:sz w:val="16"/>
          <w:szCs w:val="16"/>
        </w:rPr>
        <w:t>which</w:t>
      </w:r>
      <w:commentRangeEnd w:id="22"/>
      <w:r>
        <w:rPr>
          <w:rStyle w:val="Refdecomentrio"/>
        </w:rPr>
        <w:commentReference w:id="22"/>
      </w:r>
      <w:r w:rsidR="007375A7"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ins w:id="23" w:author="Fred Freitas" w:date="2016-01-12T19:27:00Z">
        <w:r w:rsidR="007375A7">
          <w:rPr>
            <w:rFonts w:ascii="Arial" w:eastAsia="Arial" w:hAnsi="Arial" w:cs="Arial"/>
            <w:w w:val="88"/>
            <w:sz w:val="16"/>
            <w:szCs w:val="16"/>
          </w:rPr>
          <w:t>result</w:t>
        </w:r>
      </w:ins>
      <w:del w:id="24" w:author="Fred Freitas" w:date="2016-01-12T19:26:00Z">
        <w:r w:rsidR="007375A7" w:rsidDel="007375A7">
          <w:rPr>
            <w:rFonts w:ascii="Arial" w:eastAsia="Arial" w:hAnsi="Arial" w:cs="Arial"/>
            <w:w w:val="88"/>
            <w:sz w:val="16"/>
            <w:szCs w:val="16"/>
          </w:rPr>
          <w:delText>entail</w:delText>
        </w:r>
      </w:del>
      <w:r w:rsidR="007375A7">
        <w:rPr>
          <w:rFonts w:ascii="Arial" w:eastAsia="Arial" w:hAnsi="Arial" w:cs="Arial"/>
          <w:w w:val="88"/>
          <w:sz w:val="16"/>
          <w:szCs w:val="16"/>
        </w:rPr>
        <w:t>s</w:t>
      </w:r>
      <w:r w:rsidR="007375A7"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ins w:id="25" w:author="Fred Freitas" w:date="2016-01-12T19:27:00Z">
        <w:r w:rsidR="007375A7">
          <w:rPr>
            <w:rFonts w:ascii="Arial" w:eastAsia="Arial" w:hAnsi="Arial" w:cs="Arial"/>
            <w:spacing w:val="4"/>
            <w:w w:val="88"/>
            <w:sz w:val="16"/>
            <w:szCs w:val="16"/>
          </w:rPr>
          <w:t xml:space="preserve">in </w:t>
        </w:r>
      </w:ins>
      <w:r w:rsidR="007375A7">
        <w:rPr>
          <w:rFonts w:ascii="Arial" w:eastAsia="Arial" w:hAnsi="Arial" w:cs="Arial"/>
          <w:w w:val="88"/>
          <w:sz w:val="16"/>
          <w:szCs w:val="16"/>
        </w:rPr>
        <w:t>high</w:t>
      </w:r>
      <w:r w:rsidR="007375A7"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8"/>
          <w:sz w:val="16"/>
          <w:szCs w:val="16"/>
        </w:rPr>
        <w:t>processing</w:t>
      </w:r>
      <w:r w:rsidR="007375A7"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8"/>
          <w:sz w:val="16"/>
          <w:szCs w:val="16"/>
        </w:rPr>
        <w:t>cost</w:t>
      </w:r>
      <w:ins w:id="26" w:author="Fred Freitas" w:date="2016-01-12T19:27:00Z">
        <w:r w:rsidR="007375A7">
          <w:rPr>
            <w:rFonts w:ascii="Arial" w:eastAsia="Arial" w:hAnsi="Arial" w:cs="Arial"/>
            <w:w w:val="88"/>
            <w:sz w:val="16"/>
            <w:szCs w:val="16"/>
          </w:rPr>
          <w:t>s</w:t>
        </w:r>
      </w:ins>
      <w:r w:rsidR="007375A7"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w w:val="88"/>
          <w:sz w:val="16"/>
          <w:szCs w:val="16"/>
        </w:rPr>
        <w:t>(</w:t>
      </w:r>
      <w:proofErr w:type="spellStart"/>
      <w:r w:rsidR="007375A7">
        <w:rPr>
          <w:rFonts w:ascii="Arial" w:eastAsia="Arial" w:hAnsi="Arial" w:cs="Arial"/>
          <w:w w:val="88"/>
          <w:sz w:val="16"/>
          <w:szCs w:val="16"/>
        </w:rPr>
        <w:t>Hustadt</w:t>
      </w:r>
      <w:proofErr w:type="spellEnd"/>
      <w:r w:rsidR="007375A7"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i/>
          <w:w w:val="88"/>
          <w:sz w:val="16"/>
          <w:szCs w:val="16"/>
        </w:rPr>
        <w:t>et</w:t>
      </w:r>
      <w:r w:rsidR="007375A7">
        <w:rPr>
          <w:rFonts w:ascii="Arial" w:eastAsia="Arial" w:hAnsi="Arial" w:cs="Arial"/>
          <w:i/>
          <w:spacing w:val="-8"/>
          <w:w w:val="88"/>
          <w:sz w:val="16"/>
          <w:szCs w:val="16"/>
        </w:rPr>
        <w:t xml:space="preserve"> </w:t>
      </w:r>
      <w:r w:rsidR="007375A7">
        <w:rPr>
          <w:rFonts w:ascii="Arial" w:eastAsia="Arial" w:hAnsi="Arial" w:cs="Arial"/>
          <w:i/>
          <w:sz w:val="16"/>
          <w:szCs w:val="16"/>
        </w:rPr>
        <w:t>al.</w:t>
      </w:r>
      <w:r w:rsidR="007375A7">
        <w:rPr>
          <w:rFonts w:ascii="Arial" w:eastAsia="Arial" w:hAnsi="Arial" w:cs="Arial"/>
          <w:sz w:val="16"/>
          <w:szCs w:val="16"/>
        </w:rPr>
        <w:t>,</w:t>
      </w:r>
    </w:p>
    <w:p w14:paraId="7C30C194" w14:textId="77777777" w:rsidR="001C58B1" w:rsidRDefault="007375A7" w:rsidP="008C64D6">
      <w:pPr>
        <w:spacing w:before="1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  <w:pPrChange w:id="27" w:author="Fred Freitas" w:date="2016-01-12T19:36:00Z">
          <w:pPr>
            <w:spacing w:before="1" w:after="0" w:line="240" w:lineRule="auto"/>
            <w:ind w:left="2062" w:right="4207"/>
            <w:jc w:val="both"/>
          </w:pPr>
        </w:pPrChange>
      </w:pPr>
      <w:r>
        <w:rPr>
          <w:rFonts w:ascii="Arial" w:eastAsia="Arial" w:hAnsi="Arial" w:cs="Arial"/>
          <w:w w:val="90"/>
          <w:sz w:val="16"/>
          <w:szCs w:val="16"/>
        </w:rPr>
        <w:t>2005).</w:t>
      </w:r>
    </w:p>
    <w:p w14:paraId="757F4A97" w14:textId="77777777" w:rsidR="001C58B1" w:rsidRDefault="007375A7">
      <w:pPr>
        <w:spacing w:before="35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commentRangeStart w:id="28"/>
      <w:commentRangeStart w:id="29"/>
      <w:commentRangeStart w:id="30"/>
      <w:r>
        <w:rPr>
          <w:rFonts w:ascii="Arial" w:eastAsia="Arial" w:hAnsi="Arial" w:cs="Arial"/>
          <w:sz w:val="16"/>
          <w:szCs w:val="16"/>
        </w:rPr>
        <w:t>The</w:t>
      </w:r>
      <w:commentRangeEnd w:id="29"/>
      <w:r w:rsidR="008C64D6">
        <w:rPr>
          <w:rStyle w:val="Refdecomentrio"/>
        </w:rPr>
        <w:commentReference w:id="29"/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commentRangeEnd w:id="28"/>
      <w:r w:rsidR="008C64D6">
        <w:rPr>
          <w:rStyle w:val="Refdecomentrio"/>
        </w:rPr>
        <w:commentReference w:id="28"/>
      </w:r>
      <w:r>
        <w:rPr>
          <w:rFonts w:ascii="Arial" w:eastAsia="Arial" w:hAnsi="Arial" w:cs="Arial"/>
          <w:w w:val="91"/>
          <w:sz w:val="16"/>
          <w:szCs w:val="16"/>
        </w:rPr>
        <w:t>current</w:t>
      </w:r>
      <w:r>
        <w:rPr>
          <w:rFonts w:ascii="Arial" w:eastAsia="Arial" w:hAnsi="Arial" w:cs="Arial"/>
          <w:spacing w:val="1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situation</w:t>
      </w:r>
      <w:r>
        <w:rPr>
          <w:rFonts w:ascii="Arial" w:eastAsia="Arial" w:hAnsi="Arial" w:cs="Arial"/>
          <w:spacing w:val="2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characterized</w:t>
      </w:r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 xml:space="preserve">continuous 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ev</w:t>
      </w:r>
      <w:r>
        <w:rPr>
          <w:rFonts w:ascii="Arial" w:eastAsia="Arial" w:hAnsi="Arial" w:cs="Arial"/>
          <w:w w:val="87"/>
          <w:sz w:val="16"/>
          <w:szCs w:val="16"/>
        </w:rPr>
        <w:t>olution</w:t>
      </w:r>
      <w:proofErr w:type="gramEnd"/>
      <w:r>
        <w:rPr>
          <w:rFonts w:ascii="Arial" w:eastAsia="Arial" w:hAnsi="Arial" w:cs="Arial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2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9"/>
          <w:sz w:val="16"/>
          <w:szCs w:val="16"/>
        </w:rPr>
        <w:t xml:space="preserve">high-quality 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structured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kn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o</w:t>
      </w:r>
      <w:r>
        <w:rPr>
          <w:rFonts w:ascii="Arial" w:eastAsia="Arial" w:hAnsi="Arial" w:cs="Arial"/>
          <w:w w:val="89"/>
          <w:sz w:val="16"/>
          <w:szCs w:val="16"/>
        </w:rPr>
        <w:t>wledge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resources,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whereas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less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progress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can </w:t>
      </w:r>
      <w:r>
        <w:rPr>
          <w:rFonts w:ascii="Arial" w:eastAsia="Arial" w:hAnsi="Arial" w:cs="Arial"/>
          <w:w w:val="84"/>
          <w:sz w:val="16"/>
          <w:szCs w:val="16"/>
        </w:rPr>
        <w:t>be seen</w:t>
      </w:r>
      <w:r>
        <w:rPr>
          <w:rFonts w:ascii="Arial" w:eastAsia="Arial" w:hAnsi="Arial" w:cs="Arial"/>
          <w:spacing w:val="-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84"/>
          <w:sz w:val="16"/>
          <w:szCs w:val="16"/>
        </w:rPr>
        <w:t>g</w:t>
      </w:r>
      <w:r>
        <w:rPr>
          <w:rFonts w:ascii="Arial" w:eastAsia="Arial" w:hAnsi="Arial" w:cs="Arial"/>
          <w:w w:val="84"/>
          <w:sz w:val="16"/>
          <w:szCs w:val="16"/>
        </w:rPr>
        <w:t xml:space="preserve">arding 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their</w:t>
      </w:r>
      <w:r>
        <w:rPr>
          <w:rFonts w:ascii="Arial" w:eastAsia="Arial" w:hAnsi="Arial" w:cs="Arial"/>
          <w:spacing w:val="2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usage,</w:t>
      </w:r>
      <w:r>
        <w:rPr>
          <w:rFonts w:ascii="Arial" w:eastAsia="Arial" w:hAnsi="Arial" w:cs="Arial"/>
          <w:spacing w:val="-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interoperability</w:t>
      </w:r>
      <w:r>
        <w:rPr>
          <w:rFonts w:ascii="Arial" w:eastAsia="Arial" w:hAnsi="Arial" w:cs="Arial"/>
          <w:spacing w:val="3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-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ontological</w:t>
      </w:r>
      <w:r>
        <w:rPr>
          <w:rFonts w:ascii="Arial" w:eastAsia="Arial" w:hAnsi="Arial" w:cs="Arial"/>
          <w:spacing w:val="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 xml:space="preserve">grounding. </w:t>
      </w:r>
      <w:commentRangeEnd w:id="30"/>
      <w:r w:rsidR="008C64D6">
        <w:rPr>
          <w:rStyle w:val="Refdecomentrio"/>
        </w:rPr>
        <w:commentReference w:id="30"/>
      </w:r>
      <w:r>
        <w:rPr>
          <w:rFonts w:ascii="Arial" w:eastAsia="Arial" w:hAnsi="Arial" w:cs="Arial"/>
          <w:w w:val="89"/>
          <w:sz w:val="16"/>
          <w:szCs w:val="16"/>
        </w:rPr>
        <w:t>Thus,</w:t>
      </w:r>
      <w:r>
        <w:rPr>
          <w:rFonts w:ascii="Arial" w:eastAsia="Arial" w:hAnsi="Arial" w:cs="Arial"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interpretation</w:t>
      </w:r>
      <w:r>
        <w:rPr>
          <w:rFonts w:ascii="Arial" w:eastAsia="Arial" w:hAnsi="Arial" w:cs="Arial"/>
          <w:spacing w:val="1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results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left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users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8"/>
          <w:w w:val="86"/>
          <w:sz w:val="16"/>
          <w:szCs w:val="16"/>
        </w:rPr>
        <w:t xml:space="preserve"> </w:t>
      </w:r>
      <w:ins w:id="31" w:author="Fred Freitas" w:date="2016-01-12T19:27:00Z">
        <w:r>
          <w:rPr>
            <w:rFonts w:ascii="Arial" w:eastAsia="Arial" w:hAnsi="Arial" w:cs="Arial"/>
            <w:spacing w:val="18"/>
            <w:w w:val="86"/>
            <w:sz w:val="16"/>
            <w:szCs w:val="16"/>
          </w:rPr>
          <w:t xml:space="preserve">may be </w:t>
        </w:r>
      </w:ins>
      <w:proofErr w:type="gramStart"/>
      <w:r>
        <w:rPr>
          <w:rFonts w:ascii="Arial" w:eastAsia="Arial" w:hAnsi="Arial" w:cs="Arial"/>
          <w:w w:val="86"/>
          <w:sz w:val="16"/>
          <w:szCs w:val="16"/>
        </w:rPr>
        <w:t xml:space="preserve">influenced </w:t>
      </w:r>
      <w:r>
        <w:rPr>
          <w:rFonts w:ascii="Arial" w:eastAsia="Arial" w:hAnsi="Arial" w:cs="Arial"/>
          <w:spacing w:val="1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implicit </w:t>
      </w:r>
      <w:r>
        <w:rPr>
          <w:rFonts w:ascii="Arial" w:eastAsia="Arial" w:hAnsi="Arial" w:cs="Arial"/>
          <w:w w:val="88"/>
          <w:sz w:val="16"/>
          <w:szCs w:val="16"/>
        </w:rPr>
        <w:t>background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assumptions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may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ary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between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users.</w:t>
      </w:r>
    </w:p>
    <w:p w14:paraId="2F5D7E90" w14:textId="77777777" w:rsidR="001C58B1" w:rsidRDefault="007375A7">
      <w:pPr>
        <w:spacing w:before="60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br w:type="column"/>
      </w:r>
      <w:commentRangeStart w:id="32"/>
      <w:r>
        <w:rPr>
          <w:rFonts w:ascii="Arial" w:eastAsia="Arial" w:hAnsi="Arial" w:cs="Arial"/>
          <w:spacing w:val="-11"/>
          <w:w w:val="85"/>
          <w:sz w:val="16"/>
          <w:szCs w:val="16"/>
        </w:rPr>
        <w:t>W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address</w:t>
      </w:r>
      <w:r>
        <w:rPr>
          <w:rFonts w:ascii="Arial" w:eastAsia="Arial" w:hAnsi="Arial" w:cs="Arial"/>
          <w:spacing w:val="-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this</w:t>
      </w:r>
      <w:r>
        <w:rPr>
          <w:rFonts w:ascii="Arial" w:eastAsia="Arial" w:hAnsi="Arial" w:cs="Arial"/>
          <w:spacing w:val="2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shortcoming </w:t>
      </w:r>
      <w:del w:id="33" w:author="Fred Freitas" w:date="2016-01-12T19:28:00Z">
        <w:r w:rsidDel="007375A7">
          <w:rPr>
            <w:rFonts w:ascii="Arial" w:eastAsia="Arial" w:hAnsi="Arial" w:cs="Arial"/>
            <w:spacing w:val="20"/>
            <w:w w:val="85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>ad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 xml:space="preserve">ocating 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proofErr w:type="gramEnd"/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seamless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int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 xml:space="preserve">gration 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7"/>
          <w:sz w:val="16"/>
          <w:szCs w:val="16"/>
        </w:rPr>
        <w:t>database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ontology 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content, 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underpinned</w:t>
      </w:r>
      <w:r>
        <w:rPr>
          <w:rFonts w:ascii="Arial" w:eastAsia="Arial" w:hAnsi="Arial" w:cs="Arial"/>
          <w:spacing w:val="3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formal</w:t>
      </w:r>
      <w:ins w:id="34" w:author="Fred Freitas" w:date="2016-01-12T19:28:00Z">
        <w:r>
          <w:rPr>
            <w:rFonts w:ascii="Arial" w:eastAsia="Arial" w:hAnsi="Arial" w:cs="Arial"/>
            <w:w w:val="94"/>
            <w:sz w:val="16"/>
            <w:szCs w:val="16"/>
          </w:rPr>
          <w:t xml:space="preserve"> </w:t>
        </w:r>
      </w:ins>
      <w:del w:id="35" w:author="Fred Freitas" w:date="2016-01-12T19:28:00Z">
        <w:r w:rsidDel="007375A7">
          <w:rPr>
            <w:rFonts w:ascii="Arial" w:eastAsia="Arial" w:hAnsi="Arial" w:cs="Arial"/>
            <w:w w:val="94"/>
            <w:sz w:val="16"/>
            <w:szCs w:val="16"/>
          </w:rPr>
          <w:delText>-</w:delText>
        </w:r>
      </w:del>
      <w:r>
        <w:rPr>
          <w:rFonts w:ascii="Arial" w:eastAsia="Arial" w:hAnsi="Arial" w:cs="Arial"/>
          <w:w w:val="94"/>
          <w:sz w:val="16"/>
          <w:szCs w:val="16"/>
        </w:rPr>
        <w:t>ontological</w:t>
      </w:r>
      <w:r>
        <w:rPr>
          <w:rFonts w:ascii="Arial" w:eastAsia="Arial" w:hAnsi="Arial" w:cs="Arial"/>
          <w:spacing w:val="18"/>
          <w:w w:val="9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pri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91"/>
          <w:sz w:val="16"/>
          <w:szCs w:val="16"/>
        </w:rPr>
        <w:t>nciples</w:t>
      </w:r>
      <w:proofErr w:type="spellEnd"/>
      <w:r>
        <w:rPr>
          <w:rFonts w:ascii="Arial" w:eastAsia="Arial" w:hAnsi="Arial" w:cs="Arial"/>
          <w:spacing w:val="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(Smith</w:t>
      </w:r>
      <w:r>
        <w:rPr>
          <w:rFonts w:ascii="Arial" w:eastAsia="Arial" w:hAnsi="Arial" w:cs="Arial"/>
          <w:spacing w:val="1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2007),</w:t>
      </w:r>
      <w:r>
        <w:rPr>
          <w:rFonts w:ascii="Arial" w:eastAsia="Arial" w:hAnsi="Arial" w:cs="Arial"/>
          <w:spacing w:val="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enforce</w:t>
      </w:r>
      <w:ins w:id="36" w:author="Fred Freitas" w:date="2016-01-12T19:40:00Z">
        <w:r w:rsidR="008C64D6">
          <w:rPr>
            <w:rFonts w:ascii="Arial" w:eastAsia="Arial" w:hAnsi="Arial" w:cs="Arial"/>
            <w:w w:val="89"/>
            <w:sz w:val="16"/>
            <w:szCs w:val="16"/>
          </w:rPr>
          <w:t>s</w:t>
        </w:r>
      </w:ins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un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ocal</w:t>
      </w:r>
      <w:r>
        <w:rPr>
          <w:rFonts w:ascii="Arial" w:eastAsia="Arial" w:hAnsi="Arial" w:cs="Arial"/>
          <w:spacing w:val="3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interpretation</w:t>
      </w:r>
      <w:r>
        <w:rPr>
          <w:rFonts w:ascii="Arial" w:eastAsia="Arial" w:hAnsi="Arial" w:cs="Arial"/>
          <w:spacing w:val="2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database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content</w:t>
      </w:r>
      <w:commentRangeEnd w:id="32"/>
      <w:r w:rsidR="008C64D6">
        <w:rPr>
          <w:rStyle w:val="Refdecomentrio"/>
        </w:rPr>
        <w:commentReference w:id="32"/>
      </w:r>
      <w:r>
        <w:rPr>
          <w:rFonts w:ascii="Arial" w:eastAsia="Arial" w:hAnsi="Arial" w:cs="Arial"/>
          <w:w w:val="87"/>
          <w:sz w:val="16"/>
          <w:szCs w:val="16"/>
        </w:rPr>
        <w:t>.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>W</w:t>
      </w:r>
      <w:r>
        <w:rPr>
          <w:rFonts w:ascii="Arial" w:eastAsia="Arial" w:hAnsi="Arial" w:cs="Arial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25"/>
          <w:w w:val="87"/>
          <w:sz w:val="16"/>
          <w:szCs w:val="16"/>
        </w:rPr>
        <w:t xml:space="preserve"> </w:t>
      </w:r>
      <w:del w:id="37" w:author="Fred Freitas" w:date="2016-01-12T19:28:00Z">
        <w:r w:rsidDel="007375A7">
          <w:rPr>
            <w:rFonts w:ascii="Arial" w:eastAsia="Arial" w:hAnsi="Arial" w:cs="Arial"/>
            <w:spacing w:val="-1"/>
            <w:w w:val="87"/>
            <w:sz w:val="16"/>
            <w:szCs w:val="16"/>
          </w:rPr>
          <w:delText>h</w:delText>
        </w:r>
        <w:r w:rsidDel="007375A7">
          <w:rPr>
            <w:rFonts w:ascii="Arial" w:eastAsia="Arial" w:hAnsi="Arial" w:cs="Arial"/>
            <w:w w:val="87"/>
            <w:sz w:val="16"/>
            <w:szCs w:val="16"/>
          </w:rPr>
          <w:delText>ypothesise</w:delText>
        </w:r>
      </w:del>
      <w:ins w:id="38" w:author="Fred Freitas" w:date="2016-01-12T19:28:00Z">
        <w:r>
          <w:rPr>
            <w:rFonts w:ascii="Arial" w:eastAsia="Arial" w:hAnsi="Arial" w:cs="Arial"/>
            <w:spacing w:val="-1"/>
            <w:w w:val="87"/>
            <w:sz w:val="16"/>
            <w:szCs w:val="16"/>
          </w:rPr>
          <w:t>h</w:t>
        </w:r>
        <w:r>
          <w:rPr>
            <w:rFonts w:ascii="Arial" w:eastAsia="Arial" w:hAnsi="Arial" w:cs="Arial"/>
            <w:w w:val="87"/>
            <w:sz w:val="16"/>
            <w:szCs w:val="16"/>
          </w:rPr>
          <w:t>ypothesize</w:t>
        </w:r>
      </w:ins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demonstrate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that</w:t>
      </w:r>
      <w:r>
        <w:rPr>
          <w:rFonts w:ascii="Arial" w:eastAsia="Arial" w:hAnsi="Arial" w:cs="Arial"/>
          <w:spacing w:val="2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enables </w:t>
      </w:r>
      <w:r>
        <w:rPr>
          <w:rFonts w:ascii="Arial" w:eastAsia="Arial" w:hAnsi="Arial" w:cs="Arial"/>
          <w:w w:val="89"/>
          <w:sz w:val="16"/>
          <w:szCs w:val="16"/>
        </w:rPr>
        <w:t>more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o</w:t>
      </w:r>
      <w:r>
        <w:rPr>
          <w:rFonts w:ascii="Arial" w:eastAsia="Arial" w:hAnsi="Arial" w:cs="Arial"/>
          <w:w w:val="89"/>
          <w:sz w:val="16"/>
          <w:szCs w:val="16"/>
        </w:rPr>
        <w:t>werful</w:t>
      </w:r>
      <w:r>
        <w:rPr>
          <w:rFonts w:ascii="Arial" w:eastAsia="Arial" w:hAnsi="Arial" w:cs="Arial"/>
          <w:spacing w:val="3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queries,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supported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machine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reasoning.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commentRangeStart w:id="39"/>
      <w:r>
        <w:rPr>
          <w:rFonts w:ascii="Arial" w:eastAsia="Arial" w:hAnsi="Arial" w:cs="Arial"/>
          <w:w w:val="90"/>
          <w:sz w:val="16"/>
          <w:szCs w:val="16"/>
        </w:rPr>
        <w:t>This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"</w:t>
      </w:r>
      <w:proofErr w:type="spellStart"/>
      <w:r>
        <w:rPr>
          <w:rFonts w:ascii="Arial" w:eastAsia="Arial" w:hAnsi="Arial" w:cs="Arial"/>
          <w:sz w:val="16"/>
          <w:szCs w:val="16"/>
        </w:rPr>
        <w:t>ontologi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91"/>
          <w:sz w:val="16"/>
          <w:szCs w:val="16"/>
        </w:rPr>
        <w:t>cal</w:t>
      </w:r>
      <w:proofErr w:type="spellEnd"/>
      <w:r>
        <w:rPr>
          <w:rFonts w:ascii="Arial" w:eastAsia="Arial" w:hAnsi="Arial" w:cs="Arial"/>
          <w:w w:val="91"/>
          <w:sz w:val="16"/>
          <w:szCs w:val="16"/>
        </w:rPr>
        <w:t xml:space="preserve"> grounding"</w:t>
      </w:r>
      <w:r>
        <w:rPr>
          <w:rFonts w:ascii="Arial" w:eastAsia="Arial" w:hAnsi="Arial" w:cs="Arial"/>
          <w:spacing w:val="1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based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pr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>vious</w:t>
      </w:r>
      <w:r>
        <w:rPr>
          <w:rFonts w:ascii="Arial" w:eastAsia="Arial" w:hAnsi="Arial" w:cs="Arial"/>
          <w:spacing w:val="3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ork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formalization</w:t>
      </w:r>
      <w:r>
        <w:rPr>
          <w:rFonts w:ascii="Arial" w:eastAsia="Arial" w:hAnsi="Arial" w:cs="Arial"/>
          <w:spacing w:val="3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ta</w:t>
      </w:r>
      <w:r>
        <w:rPr>
          <w:rFonts w:ascii="Arial" w:eastAsia="Arial" w:hAnsi="Arial" w:cs="Arial"/>
          <w:spacing w:val="-3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 xml:space="preserve">ular </w:t>
      </w:r>
      <w:commentRangeEnd w:id="39"/>
      <w:r w:rsidR="008C64D6">
        <w:rPr>
          <w:rStyle w:val="Refdecomentrio"/>
        </w:rPr>
        <w:commentReference w:id="39"/>
      </w:r>
      <w:r>
        <w:rPr>
          <w:rFonts w:ascii="Arial" w:eastAsia="Arial" w:hAnsi="Arial" w:cs="Arial"/>
          <w:w w:val="87"/>
          <w:sz w:val="16"/>
          <w:szCs w:val="16"/>
        </w:rPr>
        <w:t>representations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6"/>
          <w:sz w:val="16"/>
          <w:szCs w:val="16"/>
        </w:rPr>
        <w:t xml:space="preserve">scientific 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literature</w:t>
      </w:r>
      <w:proofErr w:type="gramEnd"/>
      <w:r>
        <w:rPr>
          <w:rFonts w:ascii="Arial" w:eastAsia="Arial" w:hAnsi="Arial" w:cs="Arial"/>
          <w:spacing w:val="3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(Santana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et</w:t>
      </w:r>
      <w:r>
        <w:rPr>
          <w:rFonts w:ascii="Arial" w:eastAsia="Arial" w:hAnsi="Arial" w:cs="Arial"/>
          <w:i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al.</w:t>
      </w:r>
      <w:r>
        <w:rPr>
          <w:rFonts w:ascii="Arial" w:eastAsia="Arial" w:hAnsi="Arial" w:cs="Arial"/>
          <w:w w:val="86"/>
          <w:sz w:val="16"/>
          <w:szCs w:val="16"/>
        </w:rPr>
        <w:t>,</w:t>
      </w:r>
      <w:r>
        <w:rPr>
          <w:rFonts w:ascii="Arial" w:eastAsia="Arial" w:hAnsi="Arial" w:cs="Arial"/>
          <w:spacing w:val="1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2011)</w:t>
      </w:r>
      <w:r>
        <w:rPr>
          <w:rFonts w:ascii="Arial" w:eastAsia="Arial" w:hAnsi="Arial" w:cs="Arial"/>
          <w:spacing w:val="1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models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90"/>
          <w:sz w:val="16"/>
          <w:szCs w:val="16"/>
        </w:rPr>
        <w:t>structured</w:t>
      </w:r>
      <w:r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clinical</w:t>
      </w:r>
      <w:r>
        <w:rPr>
          <w:rFonts w:ascii="Arial" w:eastAsia="Arial" w:hAnsi="Arial" w:cs="Arial"/>
          <w:spacing w:val="3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information</w:t>
      </w:r>
      <w:r>
        <w:rPr>
          <w:rFonts w:ascii="Arial" w:eastAsia="Arial" w:hAnsi="Arial" w:cs="Arial"/>
          <w:spacing w:val="3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(Martinez-Costa</w:t>
      </w:r>
      <w:r>
        <w:rPr>
          <w:rFonts w:ascii="Arial" w:eastAsia="Arial" w:hAnsi="Arial" w:cs="Arial"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et</w:t>
      </w:r>
      <w:r>
        <w:rPr>
          <w:rFonts w:ascii="Arial" w:eastAsia="Arial" w:hAnsi="Arial" w:cs="Arial"/>
          <w:i/>
          <w:spacing w:val="-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2015).</w:t>
      </w:r>
    </w:p>
    <w:p w14:paraId="30CD2FF5" w14:textId="77777777" w:rsidR="001C58B1" w:rsidRDefault="007375A7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commentRangeStart w:id="40"/>
      <w:proofErr w:type="gramStart"/>
      <w:r>
        <w:rPr>
          <w:rFonts w:ascii="Arial" w:eastAsia="Arial" w:hAnsi="Arial" w:cs="Arial"/>
          <w:w w:val="90"/>
          <w:sz w:val="16"/>
          <w:szCs w:val="16"/>
        </w:rPr>
        <w:t xml:space="preserve">Ontological </w:t>
      </w:r>
      <w:r>
        <w:rPr>
          <w:rFonts w:ascii="Arial" w:eastAsia="Arial" w:hAnsi="Arial" w:cs="Arial"/>
          <w:spacing w:val="1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grounding</w:t>
      </w:r>
      <w:proofErr w:type="gramEnd"/>
      <w:r>
        <w:rPr>
          <w:rFonts w:ascii="Arial" w:eastAsia="Arial" w:hAnsi="Arial" w:cs="Arial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means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identify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ontology-l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 xml:space="preserve">el </w:t>
      </w:r>
      <w:r>
        <w:rPr>
          <w:rFonts w:ascii="Arial" w:eastAsia="Arial" w:hAnsi="Arial" w:cs="Arial"/>
          <w:spacing w:val="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content</w:t>
      </w:r>
      <w:r>
        <w:rPr>
          <w:rFonts w:ascii="Arial" w:eastAsia="Arial" w:hAnsi="Arial" w:cs="Arial"/>
          <w:spacing w:val="1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w w:val="84"/>
          <w:sz w:val="16"/>
          <w:szCs w:val="16"/>
        </w:rPr>
        <w:t>databases,</w:t>
      </w:r>
      <w:r>
        <w:rPr>
          <w:rFonts w:ascii="Arial" w:eastAsia="Arial" w:hAnsi="Arial" w:cs="Arial"/>
          <w:spacing w:val="-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to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16"/>
          <w:szCs w:val="16"/>
        </w:rPr>
        <w:t>axiomatize</w:t>
      </w:r>
      <w:proofErr w:type="spellEnd"/>
      <w:r>
        <w:rPr>
          <w:rFonts w:ascii="Arial" w:eastAsia="Arial" w:hAnsi="Arial" w:cs="Arial"/>
          <w:spacing w:val="-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under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upper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l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el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>y</w:t>
      </w:r>
      <w:r>
        <w:rPr>
          <w:rFonts w:ascii="Arial" w:eastAsia="Arial" w:hAnsi="Arial" w:cs="Arial"/>
          <w:w w:val="88"/>
          <w:sz w:val="16"/>
          <w:szCs w:val="16"/>
        </w:rPr>
        <w:t>.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del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ers</w:t>
      </w:r>
      <w:r>
        <w:rPr>
          <w:rFonts w:ascii="Arial" w:eastAsia="Arial" w:hAnsi="Arial" w:cs="Arial"/>
          <w:spacing w:val="3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a </w:t>
      </w:r>
      <w:r>
        <w:rPr>
          <w:rFonts w:ascii="Arial" w:eastAsia="Arial" w:hAnsi="Arial" w:cs="Arial"/>
          <w:w w:val="87"/>
          <w:sz w:val="16"/>
          <w:szCs w:val="16"/>
        </w:rPr>
        <w:t>homogeneous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representation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data,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lin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k</w:t>
      </w:r>
      <w:r>
        <w:rPr>
          <w:rFonts w:ascii="Arial" w:eastAsia="Arial" w:hAnsi="Arial" w:cs="Arial"/>
          <w:w w:val="89"/>
          <w:sz w:val="16"/>
          <w:szCs w:val="16"/>
        </w:rPr>
        <w:t>ed</w:t>
      </w:r>
      <w:r>
        <w:rPr>
          <w:rFonts w:ascii="Arial" w:eastAsia="Arial" w:hAnsi="Arial" w:cs="Arial"/>
          <w:spacing w:val="2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(parts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of)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>e</w:t>
      </w:r>
      <w:r>
        <w:rPr>
          <w:rFonts w:ascii="Arial" w:eastAsia="Arial" w:hAnsi="Arial" w:cs="Arial"/>
          <w:w w:val="92"/>
          <w:sz w:val="16"/>
          <w:szCs w:val="16"/>
        </w:rPr>
        <w:t>xisting</w:t>
      </w:r>
      <w:r>
        <w:rPr>
          <w:rFonts w:ascii="Arial" w:eastAsia="Arial" w:hAnsi="Arial" w:cs="Arial"/>
          <w:spacing w:val="5"/>
          <w:w w:val="9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ontolo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gies</w:t>
      </w:r>
      <w:proofErr w:type="spellEnd"/>
      <w:r>
        <w:rPr>
          <w:rFonts w:ascii="Arial" w:eastAsia="Arial" w:hAnsi="Arial" w:cs="Arial"/>
          <w:w w:val="88"/>
          <w:sz w:val="16"/>
          <w:szCs w:val="16"/>
        </w:rPr>
        <w:t>.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Ontological </w:t>
      </w:r>
      <w:del w:id="41" w:author="Fred Freitas" w:date="2016-01-12T19:29:00Z">
        <w:r w:rsidDel="007375A7">
          <w:rPr>
            <w:rFonts w:ascii="Arial" w:eastAsia="Arial" w:hAnsi="Arial" w:cs="Arial"/>
            <w:spacing w:val="14"/>
            <w:w w:val="88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88"/>
          <w:sz w:val="16"/>
          <w:szCs w:val="16"/>
        </w:rPr>
        <w:t>grounding</w:t>
      </w:r>
      <w:r>
        <w:rPr>
          <w:rFonts w:ascii="Arial" w:eastAsia="Arial" w:hAnsi="Arial" w:cs="Arial"/>
          <w:spacing w:val="3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can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applied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enhance</w:t>
      </w:r>
      <w:r>
        <w:rPr>
          <w:rFonts w:ascii="Arial" w:eastAsia="Arial" w:hAnsi="Arial" w:cs="Arial"/>
          <w:spacing w:val="13"/>
          <w:w w:val="84"/>
          <w:sz w:val="16"/>
          <w:szCs w:val="16"/>
        </w:rPr>
        <w:t xml:space="preserve"> </w:t>
      </w:r>
      <w:commentRangeStart w:id="42"/>
      <w:r>
        <w:rPr>
          <w:rFonts w:ascii="Arial" w:eastAsia="Arial" w:hAnsi="Arial" w:cs="Arial"/>
          <w:w w:val="84"/>
          <w:sz w:val="16"/>
          <w:szCs w:val="16"/>
        </w:rPr>
        <w:t>database</w:t>
      </w:r>
      <w:r>
        <w:rPr>
          <w:rFonts w:ascii="Arial" w:eastAsia="Arial" w:hAnsi="Arial" w:cs="Arial"/>
          <w:spacing w:val="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curation </w:t>
      </w:r>
      <w:commentRangeEnd w:id="42"/>
      <w:r w:rsidR="00DD3CD5">
        <w:rPr>
          <w:rStyle w:val="Refdecomentrio"/>
        </w:rPr>
        <w:commentReference w:id="42"/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automated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reasoning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may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enable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 xml:space="preserve">alidation </w:t>
      </w:r>
      <w:del w:id="43" w:author="Fred Freitas" w:date="2016-01-12T19:29:00Z">
        <w:r w:rsidDel="007375A7">
          <w:rPr>
            <w:rFonts w:ascii="Arial" w:eastAsia="Arial" w:hAnsi="Arial" w:cs="Arial"/>
            <w:spacing w:val="10"/>
            <w:w w:val="88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database</w:t>
      </w:r>
      <w:r>
        <w:rPr>
          <w:rFonts w:ascii="Arial" w:eastAsia="Arial" w:hAnsi="Arial" w:cs="Arial"/>
          <w:spacing w:val="1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con- </w:t>
      </w:r>
      <w:r>
        <w:rPr>
          <w:rFonts w:ascii="Arial" w:eastAsia="Arial" w:hAnsi="Arial" w:cs="Arial"/>
          <w:w w:val="83"/>
          <w:sz w:val="16"/>
          <w:szCs w:val="16"/>
        </w:rPr>
        <w:t>tent,</w:t>
      </w:r>
      <w:r>
        <w:rPr>
          <w:rFonts w:ascii="Arial" w:eastAsia="Arial" w:hAnsi="Arial" w:cs="Arial"/>
          <w:spacing w:val="1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using</w:t>
      </w:r>
      <w:r>
        <w:rPr>
          <w:rFonts w:ascii="Arial" w:eastAsia="Arial" w:hAnsi="Arial" w:cs="Arial"/>
          <w:spacing w:val="2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</w:t>
      </w:r>
      <w:ins w:id="44" w:author="Fred Freitas" w:date="2016-01-12T19:29:00Z">
        <w:r>
          <w:rPr>
            <w:rFonts w:ascii="Arial" w:eastAsia="Arial" w:hAnsi="Arial" w:cs="Arial"/>
            <w:w w:val="83"/>
            <w:sz w:val="16"/>
            <w:szCs w:val="16"/>
          </w:rPr>
          <w:t>n</w:t>
        </w:r>
      </w:ins>
      <w:r>
        <w:rPr>
          <w:rFonts w:ascii="Arial" w:eastAsia="Arial" w:hAnsi="Arial" w:cs="Arial"/>
          <w:spacing w:val="-10"/>
          <w:w w:val="83"/>
          <w:sz w:val="16"/>
          <w:szCs w:val="16"/>
        </w:rPr>
        <w:t xml:space="preserve"> </w:t>
      </w:r>
      <w:del w:id="45" w:author="Fred Freitas" w:date="2016-01-12T19:29:00Z">
        <w:r w:rsidDel="007375A7">
          <w:rPr>
            <w:rFonts w:ascii="Arial" w:eastAsia="Arial" w:hAnsi="Arial" w:cs="Arial"/>
            <w:w w:val="83"/>
            <w:sz w:val="16"/>
            <w:szCs w:val="16"/>
          </w:rPr>
          <w:delText>simple</w:delText>
        </w:r>
        <w:r w:rsidDel="007375A7">
          <w:rPr>
            <w:rFonts w:ascii="Arial" w:eastAsia="Arial" w:hAnsi="Arial" w:cs="Arial"/>
            <w:spacing w:val="31"/>
            <w:w w:val="83"/>
            <w:sz w:val="16"/>
            <w:szCs w:val="16"/>
          </w:rPr>
          <w:delText xml:space="preserve"> </w:delText>
        </w:r>
        <w:r w:rsidDel="007375A7">
          <w:rPr>
            <w:rFonts w:ascii="Arial" w:eastAsia="Arial" w:hAnsi="Arial" w:cs="Arial"/>
            <w:w w:val="83"/>
            <w:sz w:val="16"/>
            <w:szCs w:val="16"/>
          </w:rPr>
          <w:delText>and</w:delText>
        </w:r>
        <w:r w:rsidDel="007375A7">
          <w:rPr>
            <w:rFonts w:ascii="Arial" w:eastAsia="Arial" w:hAnsi="Arial" w:cs="Arial"/>
            <w:spacing w:val="2"/>
            <w:w w:val="83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spacing w:val="-2"/>
          <w:w w:val="83"/>
          <w:sz w:val="16"/>
          <w:szCs w:val="16"/>
        </w:rPr>
        <w:t>e</w:t>
      </w:r>
      <w:r>
        <w:rPr>
          <w:rFonts w:ascii="Arial" w:eastAsia="Arial" w:hAnsi="Arial" w:cs="Arial"/>
          <w:w w:val="83"/>
          <w:sz w:val="16"/>
          <w:szCs w:val="16"/>
        </w:rPr>
        <w:t>xpress</w:t>
      </w:r>
      <w:r>
        <w:rPr>
          <w:rFonts w:ascii="Arial" w:eastAsia="Arial" w:hAnsi="Arial" w:cs="Arial"/>
          <w:spacing w:val="-3"/>
          <w:w w:val="83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3"/>
          <w:sz w:val="16"/>
          <w:szCs w:val="16"/>
        </w:rPr>
        <w:t>v</w:t>
      </w:r>
      <w:r>
        <w:rPr>
          <w:rFonts w:ascii="Arial" w:eastAsia="Arial" w:hAnsi="Arial" w:cs="Arial"/>
          <w:w w:val="83"/>
          <w:sz w:val="16"/>
          <w:szCs w:val="16"/>
        </w:rPr>
        <w:t>e</w:t>
      </w:r>
      <w:r>
        <w:rPr>
          <w:rFonts w:ascii="Arial" w:eastAsia="Arial" w:hAnsi="Arial" w:cs="Arial"/>
          <w:spacing w:val="2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query</w:t>
      </w:r>
      <w:r>
        <w:rPr>
          <w:rFonts w:ascii="Arial" w:eastAsia="Arial" w:hAnsi="Arial" w:cs="Arial"/>
          <w:spacing w:val="2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language</w:t>
      </w:r>
      <w:r>
        <w:rPr>
          <w:rFonts w:ascii="Arial" w:eastAsia="Arial" w:hAnsi="Arial" w:cs="Arial"/>
          <w:spacing w:val="2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(DL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Query).</w:t>
      </w:r>
      <w:r>
        <w:rPr>
          <w:rFonts w:ascii="Arial" w:eastAsia="Arial" w:hAnsi="Arial" w:cs="Arial"/>
          <w:spacing w:val="-7"/>
          <w:w w:val="92"/>
          <w:sz w:val="16"/>
          <w:szCs w:val="16"/>
        </w:rPr>
        <w:t xml:space="preserve"> </w:t>
      </w:r>
      <w:ins w:id="46" w:author="Fred Freitas" w:date="2016-01-12T19:30:00Z">
        <w:r>
          <w:rPr>
            <w:rFonts w:ascii="Arial" w:eastAsia="Arial" w:hAnsi="Arial" w:cs="Arial"/>
            <w:spacing w:val="-7"/>
            <w:w w:val="92"/>
            <w:sz w:val="16"/>
            <w:szCs w:val="16"/>
          </w:rPr>
          <w:t xml:space="preserve">A </w:t>
        </w:r>
      </w:ins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Query </w:t>
      </w:r>
      <w:r>
        <w:rPr>
          <w:rFonts w:ascii="Arial" w:eastAsia="Arial" w:hAnsi="Arial" w:cs="Arial"/>
          <w:w w:val="85"/>
          <w:sz w:val="16"/>
          <w:szCs w:val="16"/>
        </w:rPr>
        <w:t>uses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semantics</w:t>
      </w:r>
      <w:r>
        <w:rPr>
          <w:rFonts w:ascii="Arial" w:eastAsia="Arial" w:hAnsi="Arial" w:cs="Arial"/>
          <w:spacing w:val="2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reasoning</w:t>
      </w:r>
      <w:r>
        <w:rPr>
          <w:rFonts w:ascii="Arial" w:eastAsia="Arial" w:hAnsi="Arial" w:cs="Arial"/>
          <w:spacing w:val="2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procedures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Description</w:t>
      </w:r>
      <w:r>
        <w:rPr>
          <w:rFonts w:ascii="Arial" w:eastAsia="Arial" w:hAnsi="Arial" w:cs="Arial"/>
          <w:spacing w:val="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Logics</w:t>
      </w:r>
      <w:r>
        <w:rPr>
          <w:rFonts w:ascii="Arial" w:eastAsia="Arial" w:hAnsi="Arial" w:cs="Arial"/>
          <w:spacing w:val="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102"/>
          <w:sz w:val="16"/>
          <w:szCs w:val="16"/>
        </w:rPr>
        <w:t xml:space="preserve">(DL) </w:t>
      </w:r>
      <w:r>
        <w:rPr>
          <w:rFonts w:ascii="Arial" w:eastAsia="Arial" w:hAnsi="Arial" w:cs="Arial"/>
          <w:w w:val="89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Baader</w:t>
      </w:r>
      <w:proofErr w:type="spellEnd"/>
      <w:r>
        <w:rPr>
          <w:rFonts w:ascii="Arial" w:eastAsia="Arial" w:hAnsi="Arial" w:cs="Arial"/>
          <w:spacing w:val="-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et</w:t>
      </w:r>
      <w:r>
        <w:rPr>
          <w:rFonts w:ascii="Arial" w:eastAsia="Arial" w:hAnsi="Arial" w:cs="Arial"/>
          <w:i/>
          <w:spacing w:val="-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al.</w:t>
      </w:r>
      <w:r>
        <w:rPr>
          <w:rFonts w:ascii="Arial" w:eastAsia="Arial" w:hAnsi="Arial" w:cs="Arial"/>
          <w:w w:val="89"/>
          <w:sz w:val="16"/>
          <w:szCs w:val="16"/>
        </w:rPr>
        <w:t>,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2007),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which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all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o</w:t>
      </w:r>
      <w:r>
        <w:rPr>
          <w:rFonts w:ascii="Arial" w:eastAsia="Arial" w:hAnsi="Arial" w:cs="Arial"/>
          <w:w w:val="89"/>
          <w:sz w:val="16"/>
          <w:szCs w:val="16"/>
        </w:rPr>
        <w:t>w</w:t>
      </w:r>
      <w:r>
        <w:rPr>
          <w:rFonts w:ascii="Arial" w:eastAsia="Arial" w:hAnsi="Arial" w:cs="Arial"/>
          <w:spacing w:val="2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querying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across</w:t>
      </w:r>
      <w:r>
        <w:rPr>
          <w:rFonts w:ascii="Arial" w:eastAsia="Arial" w:hAnsi="Arial" w:cs="Arial"/>
          <w:spacing w:val="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s</w:t>
      </w:r>
      <w:r>
        <w:rPr>
          <w:rFonts w:ascii="Arial" w:eastAsia="Arial" w:hAnsi="Arial" w:cs="Arial"/>
          <w:spacing w:val="-3"/>
          <w:w w:val="82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2"/>
          <w:sz w:val="16"/>
          <w:szCs w:val="16"/>
        </w:rPr>
        <w:t>v</w:t>
      </w:r>
      <w:r>
        <w:rPr>
          <w:rFonts w:ascii="Arial" w:eastAsia="Arial" w:hAnsi="Arial" w:cs="Arial"/>
          <w:w w:val="82"/>
          <w:sz w:val="16"/>
          <w:szCs w:val="16"/>
        </w:rPr>
        <w:t>eral</w:t>
      </w:r>
      <w:r>
        <w:rPr>
          <w:rFonts w:ascii="Arial" w:eastAsia="Arial" w:hAnsi="Arial" w:cs="Arial"/>
          <w:spacing w:val="20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databases</w:t>
      </w:r>
      <w:r>
        <w:rPr>
          <w:rFonts w:ascii="Arial" w:eastAsia="Arial" w:hAnsi="Arial" w:cs="Arial"/>
          <w:spacing w:val="-4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at</w:t>
      </w:r>
      <w:r>
        <w:rPr>
          <w:rFonts w:ascii="Arial" w:eastAsia="Arial" w:hAnsi="Arial" w:cs="Arial"/>
          <w:spacing w:val="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6"/>
          <w:sz w:val="16"/>
          <w:szCs w:val="16"/>
        </w:rPr>
        <w:t>same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time,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thus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decreasing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costs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database</w:t>
      </w:r>
      <w:r>
        <w:rPr>
          <w:rFonts w:ascii="Arial" w:eastAsia="Arial" w:hAnsi="Arial" w:cs="Arial"/>
          <w:spacing w:val="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gration.</w:t>
      </w:r>
      <w:commentRangeEnd w:id="40"/>
      <w:r w:rsidR="00DD3CD5">
        <w:rPr>
          <w:rStyle w:val="Refdecomentrio"/>
        </w:rPr>
        <w:commentReference w:id="40"/>
      </w:r>
    </w:p>
    <w:p w14:paraId="4AB59515" w14:textId="77777777" w:rsidR="001C58B1" w:rsidRDefault="007375A7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3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this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end,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we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will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3"/>
          <w:sz w:val="16"/>
          <w:szCs w:val="16"/>
        </w:rPr>
        <w:t>analyse</w:t>
      </w:r>
      <w:proofErr w:type="spellEnd"/>
      <w:r>
        <w:rPr>
          <w:rFonts w:ascii="Arial" w:eastAsia="Arial" w:hAnsi="Arial" w:cs="Arial"/>
          <w:spacing w:val="2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 subset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biomedical</w:t>
      </w:r>
      <w:r>
        <w:rPr>
          <w:rFonts w:ascii="Arial" w:eastAsia="Arial" w:hAnsi="Arial" w:cs="Arial"/>
          <w:spacing w:val="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ontologies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w w:val="83"/>
          <w:sz w:val="16"/>
          <w:szCs w:val="16"/>
        </w:rPr>
        <w:t>databases;</w:t>
      </w:r>
      <w:r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(ii)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propose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 ontology-based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fram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w</w:t>
      </w:r>
      <w:r>
        <w:rPr>
          <w:rFonts w:ascii="Arial" w:eastAsia="Arial" w:hAnsi="Arial" w:cs="Arial"/>
          <w:w w:val="87"/>
          <w:sz w:val="16"/>
          <w:szCs w:val="16"/>
        </w:rPr>
        <w:t xml:space="preserve">ork 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that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ma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k</w:t>
      </w:r>
      <w:r>
        <w:rPr>
          <w:rFonts w:ascii="Arial" w:eastAsia="Arial" w:hAnsi="Arial" w:cs="Arial"/>
          <w:w w:val="87"/>
          <w:sz w:val="16"/>
          <w:szCs w:val="16"/>
        </w:rPr>
        <w:t>es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101"/>
          <w:sz w:val="16"/>
          <w:szCs w:val="16"/>
        </w:rPr>
        <w:t xml:space="preserve">xplicit </w:t>
      </w:r>
      <w:r>
        <w:rPr>
          <w:rFonts w:ascii="Arial" w:eastAsia="Arial" w:hAnsi="Arial" w:cs="Arial"/>
          <w:w w:val="84"/>
          <w:sz w:val="16"/>
          <w:szCs w:val="16"/>
        </w:rPr>
        <w:t>both</w:t>
      </w:r>
      <w:r>
        <w:rPr>
          <w:rFonts w:ascii="Arial" w:eastAsia="Arial" w:hAnsi="Arial" w:cs="Arial"/>
          <w:spacing w:val="2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database</w:t>
      </w:r>
      <w:r>
        <w:rPr>
          <w:rFonts w:ascii="Arial" w:eastAsia="Arial" w:hAnsi="Arial" w:cs="Arial"/>
          <w:spacing w:val="-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content</w:t>
      </w:r>
      <w:r>
        <w:rPr>
          <w:rFonts w:ascii="Arial" w:eastAsia="Arial" w:hAnsi="Arial" w:cs="Arial"/>
          <w:spacing w:val="2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domain</w:t>
      </w:r>
      <w:r>
        <w:rPr>
          <w:rFonts w:ascii="Arial" w:eastAsia="Arial" w:hAnsi="Arial" w:cs="Arial"/>
          <w:spacing w:val="3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entities</w:t>
      </w:r>
      <w:r>
        <w:rPr>
          <w:rFonts w:ascii="Arial" w:eastAsia="Arial" w:hAnsi="Arial" w:cs="Arial"/>
          <w:spacing w:val="3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denoted</w:t>
      </w:r>
      <w:r>
        <w:rPr>
          <w:rFonts w:ascii="Arial" w:eastAsia="Arial" w:hAnsi="Arial" w:cs="Arial"/>
          <w:spacing w:val="1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thereby;</w:t>
      </w:r>
      <w:r>
        <w:rPr>
          <w:rFonts w:ascii="Arial" w:eastAsia="Arial" w:hAnsi="Arial" w:cs="Arial"/>
          <w:spacing w:val="3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(iii)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relate </w:t>
      </w:r>
      <w:r>
        <w:rPr>
          <w:rFonts w:ascii="Arial" w:eastAsia="Arial" w:hAnsi="Arial" w:cs="Arial"/>
          <w:w w:val="92"/>
          <w:sz w:val="16"/>
          <w:szCs w:val="16"/>
        </w:rPr>
        <w:t>this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solution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current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5"/>
          <w:sz w:val="16"/>
          <w:szCs w:val="16"/>
        </w:rPr>
        <w:t>w</w:t>
      </w:r>
      <w:r>
        <w:rPr>
          <w:rFonts w:ascii="Arial" w:eastAsia="Arial" w:hAnsi="Arial" w:cs="Arial"/>
          <w:w w:val="95"/>
          <w:sz w:val="16"/>
          <w:szCs w:val="16"/>
        </w:rPr>
        <w:t>orkfl</w:t>
      </w:r>
      <w:r>
        <w:rPr>
          <w:rFonts w:ascii="Arial" w:eastAsia="Arial" w:hAnsi="Arial" w:cs="Arial"/>
          <w:spacing w:val="-4"/>
          <w:w w:val="95"/>
          <w:sz w:val="16"/>
          <w:szCs w:val="16"/>
        </w:rPr>
        <w:t>o</w:t>
      </w:r>
      <w:r>
        <w:rPr>
          <w:rFonts w:ascii="Arial" w:eastAsia="Arial" w:hAnsi="Arial" w:cs="Arial"/>
          <w:w w:val="95"/>
          <w:sz w:val="16"/>
          <w:szCs w:val="16"/>
        </w:rPr>
        <w:t>ws</w:t>
      </w:r>
      <w:r>
        <w:rPr>
          <w:rFonts w:ascii="Arial" w:eastAsia="Arial" w:hAnsi="Arial" w:cs="Arial"/>
          <w:spacing w:val="-13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in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which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life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science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kn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o</w:t>
      </w:r>
      <w:r>
        <w:rPr>
          <w:rFonts w:ascii="Arial" w:eastAsia="Arial" w:hAnsi="Arial" w:cs="Arial"/>
          <w:w w:val="90"/>
          <w:sz w:val="16"/>
          <w:szCs w:val="16"/>
        </w:rPr>
        <w:t xml:space="preserve">wledge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acquired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processed;</w:t>
      </w:r>
      <w:r>
        <w:rPr>
          <w:rFonts w:ascii="Arial" w:eastAsia="Arial" w:hAnsi="Arial" w:cs="Arial"/>
          <w:spacing w:val="-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v)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implement</w:t>
      </w:r>
      <w:r>
        <w:rPr>
          <w:rFonts w:ascii="Arial" w:eastAsia="Arial" w:hAnsi="Arial" w:cs="Arial"/>
          <w:spacing w:val="3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>xample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ontology</w:t>
      </w:r>
      <w:r>
        <w:rPr>
          <w:rFonts w:ascii="Arial" w:eastAsia="Arial" w:hAnsi="Arial" w:cs="Arial"/>
          <w:spacing w:val="3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from</w:t>
      </w:r>
      <w:r>
        <w:rPr>
          <w:rFonts w:ascii="Arial" w:eastAsia="Arial" w:hAnsi="Arial" w:cs="Arial"/>
          <w:spacing w:val="2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real </w:t>
      </w:r>
      <w:r>
        <w:rPr>
          <w:rFonts w:ascii="Arial" w:eastAsia="Arial" w:hAnsi="Arial" w:cs="Arial"/>
          <w:w w:val="84"/>
          <w:sz w:val="16"/>
          <w:szCs w:val="16"/>
        </w:rPr>
        <w:t>data</w:t>
      </w:r>
      <w:r>
        <w:rPr>
          <w:rFonts w:ascii="Arial" w:eastAsia="Arial" w:hAnsi="Arial" w:cs="Arial"/>
          <w:spacing w:val="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</w:t>
      </w:r>
      <w:r>
        <w:rPr>
          <w:rFonts w:ascii="Arial" w:eastAsia="Arial" w:hAnsi="Arial" w:cs="Arial"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ex</w:t>
      </w:r>
      <w:r>
        <w:rPr>
          <w:rFonts w:ascii="Arial" w:eastAsia="Arial" w:hAnsi="Arial" w:cs="Arial"/>
          <w:w w:val="84"/>
          <w:sz w:val="16"/>
          <w:szCs w:val="16"/>
        </w:rPr>
        <w:t xml:space="preserve">emplar 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int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 xml:space="preserve">gration 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across</w:t>
      </w:r>
      <w:r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ontologies 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databases; </w:t>
      </w:r>
      <w:r>
        <w:rPr>
          <w:rFonts w:ascii="Arial" w:eastAsia="Arial" w:hAnsi="Arial" w:cs="Arial"/>
          <w:w w:val="99"/>
          <w:sz w:val="16"/>
          <w:szCs w:val="16"/>
        </w:rPr>
        <w:t>(v)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>alidate</w:t>
      </w:r>
      <w:r>
        <w:rPr>
          <w:rFonts w:ascii="Arial" w:eastAsia="Arial" w:hAnsi="Arial" w:cs="Arial"/>
          <w:spacing w:val="-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this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xample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by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demonstrating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h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o</w:t>
      </w:r>
      <w:r>
        <w:rPr>
          <w:rFonts w:ascii="Arial" w:eastAsia="Arial" w:hAnsi="Arial" w:cs="Arial"/>
          <w:w w:val="92"/>
          <w:sz w:val="16"/>
          <w:szCs w:val="16"/>
        </w:rPr>
        <w:t>w</w:t>
      </w:r>
      <w:r>
        <w:rPr>
          <w:rFonts w:ascii="Arial" w:eastAsia="Arial" w:hAnsi="Arial" w:cs="Arial"/>
          <w:spacing w:val="-1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querying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beco</w:t>
      </w:r>
      <w:del w:id="47" w:author="Fred Freitas" w:date="2016-01-12T19:46:00Z">
        <w:r w:rsidDel="00DD3CD5">
          <w:rPr>
            <w:rFonts w:ascii="Arial" w:eastAsia="Arial" w:hAnsi="Arial" w:cs="Arial"/>
            <w:spacing w:val="-18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84"/>
          <w:sz w:val="16"/>
          <w:szCs w:val="16"/>
        </w:rPr>
        <w:t>mes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simpler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more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use</w:t>
      </w:r>
      <w:r>
        <w:rPr>
          <w:rFonts w:ascii="Arial" w:eastAsia="Arial" w:hAnsi="Arial" w:cs="Arial"/>
          <w:spacing w:val="-3"/>
          <w:w w:val="93"/>
          <w:sz w:val="16"/>
          <w:szCs w:val="16"/>
        </w:rPr>
        <w:t>r</w:t>
      </w:r>
      <w:r>
        <w:rPr>
          <w:rFonts w:ascii="Arial" w:eastAsia="Arial" w:hAnsi="Arial" w:cs="Arial"/>
          <w:w w:val="93"/>
          <w:sz w:val="16"/>
          <w:szCs w:val="16"/>
        </w:rPr>
        <w:t>-friendly;</w:t>
      </w:r>
      <w:r>
        <w:rPr>
          <w:rFonts w:ascii="Arial" w:eastAsia="Arial" w:hAnsi="Arial" w:cs="Arial"/>
          <w:spacing w:val="-5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(vi)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perform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e</w:t>
      </w:r>
      <w:r>
        <w:rPr>
          <w:rFonts w:ascii="Arial" w:eastAsia="Arial" w:hAnsi="Arial" w:cs="Arial"/>
          <w:w w:val="90"/>
          <w:sz w:val="16"/>
          <w:szCs w:val="16"/>
        </w:rPr>
        <w:t>xperiment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assess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scalability</w:t>
      </w:r>
    </w:p>
    <w:p w14:paraId="3325209E" w14:textId="77777777" w:rsidR="001C58B1" w:rsidRDefault="007375A7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approach.</w:t>
      </w:r>
    </w:p>
    <w:p w14:paraId="32612D02" w14:textId="77777777" w:rsidR="001C58B1" w:rsidRDefault="001C58B1">
      <w:pPr>
        <w:spacing w:after="0"/>
        <w:sectPr w:rsidR="001C58B1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25" w:space="358"/>
            <w:col w:w="6777"/>
          </w:cols>
        </w:sectPr>
      </w:pPr>
    </w:p>
    <w:p w14:paraId="550876DF" w14:textId="77777777" w:rsidR="001C58B1" w:rsidRDefault="001C58B1">
      <w:pPr>
        <w:spacing w:before="6" w:after="0" w:line="150" w:lineRule="exact"/>
        <w:rPr>
          <w:sz w:val="15"/>
          <w:szCs w:val="15"/>
        </w:rPr>
      </w:pPr>
    </w:p>
    <w:p w14:paraId="40C53E5A" w14:textId="77777777" w:rsidR="001C58B1" w:rsidRDefault="007375A7">
      <w:pPr>
        <w:tabs>
          <w:tab w:val="left" w:pos="11680"/>
        </w:tabs>
        <w:spacing w:before="36" w:after="0" w:line="240" w:lineRule="auto"/>
        <w:ind w:left="2084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©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4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>uthor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2016.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Pu</w:t>
      </w:r>
      <w:r>
        <w:rPr>
          <w:rFonts w:ascii="Arial" w:eastAsia="Arial" w:hAnsi="Arial" w:cs="Arial"/>
          <w:spacing w:val="-3"/>
          <w:sz w:val="14"/>
          <w:szCs w:val="14"/>
        </w:rPr>
        <w:t>b</w:t>
      </w:r>
      <w:r>
        <w:rPr>
          <w:rFonts w:ascii="Arial" w:eastAsia="Arial" w:hAnsi="Arial" w:cs="Arial"/>
          <w:sz w:val="14"/>
          <w:szCs w:val="14"/>
        </w:rPr>
        <w:t>lished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Ox</w:t>
      </w:r>
      <w:r>
        <w:rPr>
          <w:rFonts w:ascii="Arial" w:eastAsia="Arial" w:hAnsi="Arial" w:cs="Arial"/>
          <w:spacing w:val="-4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ord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Uni</w:t>
      </w:r>
      <w:r>
        <w:rPr>
          <w:rFonts w:ascii="Arial" w:eastAsia="Arial" w:hAnsi="Arial" w:cs="Arial"/>
          <w:spacing w:val="-3"/>
          <w:sz w:val="14"/>
          <w:szCs w:val="14"/>
        </w:rPr>
        <w:t>v</w:t>
      </w:r>
      <w:r>
        <w:rPr>
          <w:rFonts w:ascii="Arial" w:eastAsia="Arial" w:hAnsi="Arial" w:cs="Arial"/>
          <w:sz w:val="14"/>
          <w:szCs w:val="14"/>
        </w:rPr>
        <w:t>ersity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Pres</w:t>
      </w:r>
      <w:r>
        <w:rPr>
          <w:rFonts w:ascii="Arial" w:eastAsia="Arial" w:hAnsi="Arial" w:cs="Arial"/>
          <w:spacing w:val="-2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All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2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ights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rese</w:t>
      </w:r>
      <w:r>
        <w:rPr>
          <w:rFonts w:ascii="Arial" w:eastAsia="Arial" w:hAnsi="Arial" w:cs="Arial"/>
          <w:spacing w:val="4"/>
          <w:sz w:val="14"/>
          <w:szCs w:val="14"/>
        </w:rPr>
        <w:t>r</w:t>
      </w:r>
      <w:r>
        <w:rPr>
          <w:rFonts w:ascii="Arial" w:eastAsia="Arial" w:hAnsi="Arial" w:cs="Arial"/>
          <w:spacing w:val="-3"/>
          <w:sz w:val="14"/>
          <w:szCs w:val="14"/>
        </w:rPr>
        <w:t>v</w:t>
      </w:r>
      <w:r>
        <w:rPr>
          <w:rFonts w:ascii="Arial" w:eastAsia="Arial" w:hAnsi="Arial" w:cs="Arial"/>
          <w:sz w:val="14"/>
          <w:szCs w:val="14"/>
        </w:rPr>
        <w:t>ed.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4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or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pe</w:t>
      </w:r>
      <w:r>
        <w:rPr>
          <w:rFonts w:ascii="Arial" w:eastAsia="Arial" w:hAnsi="Arial" w:cs="Arial"/>
          <w:spacing w:val="3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mission</w:t>
      </w:r>
      <w:r>
        <w:rPr>
          <w:rFonts w:ascii="Arial" w:eastAsia="Arial" w:hAnsi="Arial" w:cs="Arial"/>
          <w:spacing w:val="-2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please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e-mail: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hyperlink r:id="rId11">
        <w:r>
          <w:rPr>
            <w:rFonts w:ascii="Arial" w:eastAsia="Arial" w:hAnsi="Arial" w:cs="Arial"/>
            <w:sz w:val="14"/>
            <w:szCs w:val="14"/>
          </w:rPr>
          <w:t>jou</w:t>
        </w:r>
        <w:r>
          <w:rPr>
            <w:rFonts w:ascii="Arial" w:eastAsia="Arial" w:hAnsi="Arial" w:cs="Arial"/>
            <w:spacing w:val="3"/>
            <w:sz w:val="14"/>
            <w:szCs w:val="14"/>
          </w:rPr>
          <w:t>r</w:t>
        </w:r>
        <w:r>
          <w:rPr>
            <w:rFonts w:ascii="Arial" w:eastAsia="Arial" w:hAnsi="Arial" w:cs="Arial"/>
            <w:sz w:val="14"/>
            <w:szCs w:val="14"/>
          </w:rPr>
          <w:t>nal</w:t>
        </w:r>
        <w:r>
          <w:rPr>
            <w:rFonts w:ascii="Arial" w:eastAsia="Arial" w:hAnsi="Arial" w:cs="Arial"/>
            <w:spacing w:val="-2"/>
            <w:sz w:val="14"/>
            <w:szCs w:val="14"/>
          </w:rPr>
          <w:t>s</w:t>
        </w:r>
        <w:r>
          <w:rPr>
            <w:rFonts w:ascii="Arial" w:eastAsia="Arial" w:hAnsi="Arial" w:cs="Arial"/>
            <w:sz w:val="14"/>
            <w:szCs w:val="14"/>
          </w:rPr>
          <w:t>.pe</w:t>
        </w:r>
        <w:r>
          <w:rPr>
            <w:rFonts w:ascii="Arial" w:eastAsia="Arial" w:hAnsi="Arial" w:cs="Arial"/>
            <w:spacing w:val="3"/>
            <w:sz w:val="14"/>
            <w:szCs w:val="14"/>
          </w:rPr>
          <w:t>r</w:t>
        </w:r>
        <w:r>
          <w:rPr>
            <w:rFonts w:ascii="Arial" w:eastAsia="Arial" w:hAnsi="Arial" w:cs="Arial"/>
            <w:sz w:val="14"/>
            <w:szCs w:val="14"/>
          </w:rPr>
          <w:t>missions@ou</w:t>
        </w:r>
        <w:r>
          <w:rPr>
            <w:rFonts w:ascii="Arial" w:eastAsia="Arial" w:hAnsi="Arial" w:cs="Arial"/>
            <w:spacing w:val="-5"/>
            <w:sz w:val="14"/>
            <w:szCs w:val="14"/>
          </w:rPr>
          <w:t>p</w:t>
        </w:r>
        <w:r>
          <w:rPr>
            <w:rFonts w:ascii="Arial" w:eastAsia="Arial" w:hAnsi="Arial" w:cs="Arial"/>
            <w:sz w:val="14"/>
            <w:szCs w:val="14"/>
          </w:rPr>
          <w:t>.com</w:t>
        </w:r>
        <w:r>
          <w:rPr>
            <w:rFonts w:ascii="Arial" w:eastAsia="Arial" w:hAnsi="Arial" w:cs="Arial"/>
            <w:sz w:val="14"/>
            <w:szCs w:val="14"/>
          </w:rPr>
          <w:tab/>
        </w:r>
      </w:hyperlink>
      <w:r>
        <w:rPr>
          <w:rFonts w:ascii="Arial" w:eastAsia="Arial" w:hAnsi="Arial" w:cs="Arial"/>
          <w:b/>
          <w:bCs/>
          <w:sz w:val="14"/>
          <w:szCs w:val="14"/>
        </w:rPr>
        <w:t>1</w:t>
      </w:r>
    </w:p>
    <w:p w14:paraId="69F5C767" w14:textId="77777777" w:rsidR="001C58B1" w:rsidRDefault="001C58B1">
      <w:pPr>
        <w:spacing w:before="2" w:after="0" w:line="100" w:lineRule="exact"/>
        <w:rPr>
          <w:sz w:val="10"/>
          <w:szCs w:val="10"/>
        </w:rPr>
      </w:pPr>
    </w:p>
    <w:p w14:paraId="14EFA9EA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49563446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B203919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6E3B3B7C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71660838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72563611" w14:textId="77777777" w:rsidR="001C58B1" w:rsidRDefault="007375A7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pict w14:anchorId="44B7FDB1">
          <v:group id="_x0000_s1272" style="position:absolute;left:0;text-align:left;margin-left:13.45pt;margin-top:-7.85pt;width:29.9pt;height:.1pt;z-index:-1157;mso-position-horizontal-relative:page" coordorigin="269,-157" coordsize="598,2">
            <v:shape id="_x0000_s1273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pict w14:anchorId="618C5799">
          <v:group id="_x0000_s1270" style="position:absolute;left:0;text-align:left;margin-left:48.35pt;margin-top:-2.85pt;width:.1pt;height:29.9pt;z-index:-1156;mso-position-horizontal-relative:page" coordorigin="967,-57" coordsize="2,598">
            <v:shape id="_x0000_s1271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pict w14:anchorId="600982CA">
          <v:group id="_x0000_s1268" style="position:absolute;left:0;text-align:left;margin-left:665.3pt;margin-top:-7.85pt;width:29.9pt;height:.1pt;z-index:-1155;mso-position-horizontal-relative:page" coordorigin="13306,-157" coordsize="598,2">
            <v:shape id="_x0000_s1269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pict w14:anchorId="67EB6309">
          <v:group id="_x0000_s1266" style="position:absolute;left:0;text-align:left;margin-left:660.35pt;margin-top:-2.85pt;width:.1pt;height:29.9pt;z-index:-1154;mso-position-horizontal-relative:page" coordorigin="13207,-57" coordsize="2,598">
            <v:shape id="_x0000_s1267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6"/>
          <w:szCs w:val="16"/>
        </w:rPr>
        <w:t>“main”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2016/1/12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page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#1</w:t>
      </w:r>
    </w:p>
    <w:p w14:paraId="70650F67" w14:textId="77777777" w:rsidR="001C58B1" w:rsidRDefault="001C58B1">
      <w:pPr>
        <w:spacing w:after="0"/>
        <w:jc w:val="center"/>
        <w:sectPr w:rsidR="001C58B1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700CCB8A" w14:textId="77777777" w:rsidR="001C58B1" w:rsidRDefault="001C58B1">
      <w:pPr>
        <w:spacing w:after="0" w:line="170" w:lineRule="exact"/>
        <w:rPr>
          <w:sz w:val="17"/>
          <w:szCs w:val="17"/>
        </w:rPr>
      </w:pPr>
    </w:p>
    <w:p w14:paraId="35E96758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562E5856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4AFFAC04" w14:textId="77777777" w:rsidR="001C58B1" w:rsidRDefault="007375A7">
      <w:pPr>
        <w:tabs>
          <w:tab w:val="left" w:pos="10640"/>
        </w:tabs>
        <w:spacing w:before="32" w:after="0" w:line="240" w:lineRule="auto"/>
        <w:ind w:left="2108" w:right="-20"/>
        <w:rPr>
          <w:rFonts w:ascii="Arial" w:eastAsia="Arial" w:hAnsi="Arial" w:cs="Arial"/>
          <w:sz w:val="16"/>
          <w:szCs w:val="16"/>
        </w:rPr>
      </w:pPr>
      <w:r>
        <w:pict w14:anchorId="4C434070">
          <v:group id="_x0000_s1264" style="position:absolute;left:0;text-align:left;margin-left:113.4pt;margin-top:17.55pt;width:484.2pt;height:.1pt;z-index:-1146;mso-position-horizontal-relative:page" coordorigin="2268,351" coordsize="9684,2">
            <v:shape id="_x0000_s1265" style="position:absolute;left:2268;top:351;width:9684;height:2" coordorigin="2268,351" coordsize="9684,0" path="m2268,351r9683,e" filled="f" strokeweight=".35136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16"/>
          <w:szCs w:val="16"/>
        </w:rPr>
        <w:t>2</w:t>
      </w:r>
      <w:r>
        <w:rPr>
          <w:rFonts w:ascii="Arial" w:eastAsia="Arial" w:hAnsi="Arial" w:cs="Arial"/>
          <w:b/>
          <w:bCs/>
          <w:sz w:val="16"/>
          <w:szCs w:val="16"/>
        </w:rPr>
        <w:tab/>
      </w:r>
      <w:r>
        <w:rPr>
          <w:rFonts w:ascii="Arial" w:eastAsia="Arial" w:hAnsi="Arial" w:cs="Arial"/>
          <w:i/>
          <w:spacing w:val="-24"/>
          <w:sz w:val="16"/>
          <w:szCs w:val="16"/>
        </w:rPr>
        <w:t>F</w:t>
      </w:r>
      <w:r>
        <w:rPr>
          <w:rFonts w:ascii="Arial" w:eastAsia="Arial" w:hAnsi="Arial" w:cs="Arial"/>
          <w:i/>
          <w:sz w:val="16"/>
          <w:szCs w:val="16"/>
        </w:rPr>
        <w:t>.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Santana</w:t>
      </w:r>
      <w:r>
        <w:rPr>
          <w:rFonts w:ascii="Arial" w:eastAsia="Arial" w:hAnsi="Arial" w:cs="Arial"/>
          <w:i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</w:p>
    <w:p w14:paraId="4D76E7F3" w14:textId="77777777" w:rsidR="001C58B1" w:rsidRDefault="001C58B1">
      <w:pPr>
        <w:spacing w:before="2" w:after="0" w:line="120" w:lineRule="exact"/>
        <w:rPr>
          <w:sz w:val="12"/>
          <w:szCs w:val="12"/>
        </w:rPr>
      </w:pPr>
    </w:p>
    <w:p w14:paraId="65AD2E97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3FE1447A" w14:textId="77777777" w:rsidR="001C58B1" w:rsidRDefault="001C58B1">
      <w:pPr>
        <w:spacing w:after="0"/>
        <w:sectPr w:rsidR="001C58B1">
          <w:pgSz w:w="14180" w:h="20020"/>
          <w:pgMar w:top="2080" w:right="160" w:bottom="280" w:left="160" w:header="1385" w:footer="0" w:gutter="0"/>
          <w:cols w:space="720"/>
        </w:sectPr>
      </w:pPr>
    </w:p>
    <w:p w14:paraId="400CCC32" w14:textId="77777777" w:rsidR="001C58B1" w:rsidRDefault="007375A7">
      <w:pPr>
        <w:spacing w:before="32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biological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use</w:t>
      </w:r>
      <w:r>
        <w:rPr>
          <w:rFonts w:ascii="Arial" w:eastAsia="Arial" w:hAnsi="Arial" w:cs="Arial"/>
          <w:spacing w:val="27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case</w:t>
      </w:r>
      <w:r>
        <w:rPr>
          <w:rFonts w:ascii="Arial" w:eastAsia="Arial" w:hAnsi="Arial" w:cs="Arial"/>
          <w:spacing w:val="24"/>
          <w:w w:val="81"/>
          <w:sz w:val="16"/>
          <w:szCs w:val="16"/>
        </w:rPr>
        <w:t xml:space="preserve"> </w:t>
      </w:r>
      <w:del w:id="48" w:author="Fred Freitas" w:date="2016-01-12T19:31:00Z">
        <w:r w:rsidDel="007375A7">
          <w:rPr>
            <w:rFonts w:ascii="Arial" w:eastAsia="Arial" w:hAnsi="Arial" w:cs="Arial"/>
            <w:sz w:val="16"/>
            <w:szCs w:val="16"/>
          </w:rPr>
          <w:delText>is</w:delText>
        </w:r>
        <w:r w:rsidDel="007375A7">
          <w:rPr>
            <w:rFonts w:ascii="Arial" w:eastAsia="Arial" w:hAnsi="Arial" w:cs="Arial"/>
            <w:spacing w:val="7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86"/>
          <w:sz w:val="16"/>
          <w:szCs w:val="16"/>
        </w:rPr>
        <w:t>addresse</w:t>
      </w:r>
      <w:ins w:id="49" w:author="Fred Freitas" w:date="2016-01-12T19:31:00Z">
        <w:r>
          <w:rPr>
            <w:rFonts w:ascii="Arial" w:eastAsia="Arial" w:hAnsi="Arial" w:cs="Arial"/>
            <w:w w:val="86"/>
            <w:sz w:val="16"/>
            <w:szCs w:val="16"/>
          </w:rPr>
          <w:t>s</w:t>
        </w:r>
      </w:ins>
      <w:del w:id="50" w:author="Fred Freitas" w:date="2016-01-12T19:31:00Z">
        <w:r w:rsidDel="007375A7">
          <w:rPr>
            <w:rFonts w:ascii="Arial" w:eastAsia="Arial" w:hAnsi="Arial" w:cs="Arial"/>
            <w:w w:val="86"/>
            <w:sz w:val="16"/>
            <w:szCs w:val="16"/>
          </w:rPr>
          <w:delText>d</w:delText>
        </w:r>
      </w:del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6"/>
          <w:sz w:val="16"/>
          <w:szCs w:val="16"/>
        </w:rPr>
        <w:t>Competen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c</w:t>
      </w:r>
      <w:r>
        <w:rPr>
          <w:rFonts w:ascii="Arial" w:eastAsia="Arial" w:hAnsi="Arial" w:cs="Arial"/>
          <w:w w:val="86"/>
          <w:sz w:val="16"/>
          <w:szCs w:val="16"/>
        </w:rPr>
        <w:t xml:space="preserve">y 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Questions</w:t>
      </w:r>
      <w:proofErr w:type="gramEnd"/>
      <w:r>
        <w:rPr>
          <w:rFonts w:ascii="Arial" w:eastAsia="Arial" w:hAnsi="Arial" w:cs="Arial"/>
          <w:spacing w:val="3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(CQs) </w:t>
      </w:r>
      <w:r>
        <w:rPr>
          <w:rFonts w:ascii="Arial" w:eastAsia="Arial" w:hAnsi="Arial" w:cs="Arial"/>
          <w:w w:val="89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Gruninger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ox,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1994) 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1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queries.</w:t>
      </w:r>
      <w:r>
        <w:rPr>
          <w:rFonts w:ascii="Arial" w:eastAsia="Arial" w:hAnsi="Arial" w:cs="Arial"/>
          <w:spacing w:val="3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range</w:t>
      </w:r>
      <w:r>
        <w:rPr>
          <w:rFonts w:ascii="Arial" w:eastAsia="Arial" w:hAnsi="Arial" w:cs="Arial"/>
          <w:spacing w:val="2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data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specific</w:t>
      </w:r>
      <w:r>
        <w:rPr>
          <w:rFonts w:ascii="Arial" w:eastAsia="Arial" w:hAnsi="Arial" w:cs="Arial"/>
          <w:spacing w:val="3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metabolism</w:t>
      </w:r>
      <w:r>
        <w:rPr>
          <w:rFonts w:ascii="Arial" w:eastAsia="Arial" w:hAnsi="Arial" w:cs="Arial"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ov</w:t>
      </w:r>
      <w:r>
        <w:rPr>
          <w:rFonts w:ascii="Arial" w:eastAsia="Arial" w:hAnsi="Arial" w:cs="Arial"/>
          <w:w w:val="87"/>
          <w:sz w:val="16"/>
          <w:szCs w:val="16"/>
        </w:rPr>
        <w:t>erlap</w:t>
      </w:r>
      <w:r>
        <w:rPr>
          <w:rFonts w:ascii="Arial" w:eastAsia="Arial" w:hAnsi="Arial" w:cs="Arial"/>
          <w:spacing w:val="3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biological</w:t>
      </w:r>
      <w:r>
        <w:rPr>
          <w:rFonts w:ascii="Arial" w:eastAsia="Arial" w:hAnsi="Arial" w:cs="Arial"/>
          <w:spacing w:val="10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databases</w:t>
      </w:r>
      <w:r>
        <w:rPr>
          <w:rFonts w:ascii="Arial" w:eastAsia="Arial" w:hAnsi="Arial" w:cs="Arial"/>
          <w:spacing w:val="16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ce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tain</w:t>
      </w:r>
      <w:proofErr w:type="spellEnd"/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model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anisms,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to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phenotypes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from</w:t>
      </w:r>
      <w:r>
        <w:rPr>
          <w:rFonts w:ascii="Arial" w:eastAsia="Arial" w:hAnsi="Arial" w:cs="Arial"/>
          <w:spacing w:val="24"/>
          <w:w w:val="8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 xml:space="preserve">dysfunctional 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metabolism</w:t>
      </w:r>
      <w:proofErr w:type="gramEnd"/>
      <w:r>
        <w:rPr>
          <w:rFonts w:ascii="Arial" w:eastAsia="Arial" w:hAnsi="Arial" w:cs="Arial"/>
          <w:w w:val="87"/>
          <w:sz w:val="16"/>
          <w:szCs w:val="16"/>
        </w:rPr>
        <w:t>.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Our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xamples</w:t>
      </w:r>
      <w:r>
        <w:rPr>
          <w:rFonts w:ascii="Arial" w:eastAsia="Arial" w:hAnsi="Arial" w:cs="Arial"/>
          <w:spacing w:val="2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ma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k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use</w:t>
      </w:r>
      <w:r>
        <w:rPr>
          <w:rFonts w:ascii="Arial" w:eastAsia="Arial" w:hAnsi="Arial" w:cs="Arial"/>
          <w:spacing w:val="-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4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w w:val="94"/>
          <w:sz w:val="16"/>
          <w:szCs w:val="16"/>
        </w:rPr>
        <w:t>,</w:t>
      </w:r>
      <w:r>
        <w:rPr>
          <w:rFonts w:ascii="Arial" w:eastAsia="Arial" w:hAnsi="Arial" w:cs="Arial"/>
          <w:spacing w:val="1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NCBI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>T</w:t>
      </w:r>
      <w:r>
        <w:rPr>
          <w:rFonts w:ascii="Arial" w:eastAsia="Arial" w:hAnsi="Arial" w:cs="Arial"/>
          <w:w w:val="91"/>
          <w:sz w:val="16"/>
          <w:szCs w:val="16"/>
        </w:rPr>
        <w:t>axonomy</w:t>
      </w:r>
      <w:r>
        <w:rPr>
          <w:rFonts w:ascii="Arial" w:eastAsia="Arial" w:hAnsi="Arial" w:cs="Arial"/>
          <w:spacing w:val="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(NCBI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Resource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Coo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dinators</w:t>
      </w:r>
      <w:proofErr w:type="spellEnd"/>
      <w:r>
        <w:rPr>
          <w:rFonts w:ascii="Arial" w:eastAsia="Arial" w:hAnsi="Arial" w:cs="Arial"/>
          <w:w w:val="90"/>
          <w:sz w:val="16"/>
          <w:szCs w:val="16"/>
        </w:rPr>
        <w:t>,</w:t>
      </w:r>
      <w:r>
        <w:rPr>
          <w:rFonts w:ascii="Arial" w:eastAsia="Arial" w:hAnsi="Arial" w:cs="Arial"/>
          <w:spacing w:val="2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2015),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>,</w:t>
      </w:r>
      <w:r>
        <w:rPr>
          <w:rFonts w:ascii="Arial" w:eastAsia="Arial" w:hAnsi="Arial" w:cs="Arial"/>
          <w:spacing w:val="3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SNOMED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CT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(Donnell</w:t>
      </w:r>
      <w:r>
        <w:rPr>
          <w:rFonts w:ascii="Arial" w:eastAsia="Arial" w:hAnsi="Arial" w:cs="Arial"/>
          <w:spacing w:val="-9"/>
          <w:w w:val="92"/>
          <w:sz w:val="16"/>
          <w:szCs w:val="16"/>
        </w:rPr>
        <w:t>y</w:t>
      </w:r>
      <w:r>
        <w:rPr>
          <w:rFonts w:ascii="Arial" w:eastAsia="Arial" w:hAnsi="Arial" w:cs="Arial"/>
          <w:w w:val="92"/>
          <w:sz w:val="16"/>
          <w:szCs w:val="16"/>
        </w:rPr>
        <w:t>,</w:t>
      </w:r>
      <w:r>
        <w:rPr>
          <w:rFonts w:ascii="Arial" w:eastAsia="Arial" w:hAnsi="Arial" w:cs="Arial"/>
          <w:spacing w:val="4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2006</w:t>
      </w:r>
      <w:proofErr w:type="gramStart"/>
      <w:r>
        <w:rPr>
          <w:rFonts w:ascii="Arial" w:eastAsia="Arial" w:hAnsi="Arial" w:cs="Arial"/>
          <w:w w:val="92"/>
          <w:sz w:val="16"/>
          <w:szCs w:val="16"/>
        </w:rPr>
        <w:t>)</w:t>
      </w:r>
      <w:r>
        <w:rPr>
          <w:rFonts w:ascii="Arial" w:eastAsia="Arial" w:hAnsi="Arial" w:cs="Arial"/>
          <w:spacing w:val="1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,</w:t>
      </w:r>
      <w:proofErr w:type="gramEnd"/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(The </w:t>
      </w:r>
      <w:r>
        <w:rPr>
          <w:rFonts w:ascii="Arial" w:eastAsia="Arial" w:hAnsi="Arial" w:cs="Arial"/>
          <w:w w:val="90"/>
          <w:sz w:val="16"/>
          <w:szCs w:val="16"/>
        </w:rPr>
        <w:t xml:space="preserve">Gene Ontology 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Consortium,</w:t>
      </w:r>
      <w:r>
        <w:rPr>
          <w:rFonts w:ascii="Arial" w:eastAsia="Arial" w:hAnsi="Arial" w:cs="Arial"/>
          <w:spacing w:val="2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2014),</w:t>
      </w:r>
      <w:r>
        <w:rPr>
          <w:rFonts w:ascii="Arial" w:eastAsia="Arial" w:hAnsi="Arial" w:cs="Arial"/>
          <w:spacing w:val="29"/>
          <w:w w:val="9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ChEBI</w:t>
      </w:r>
      <w:proofErr w:type="spellEnd"/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(Hastings</w:t>
      </w:r>
      <w:r>
        <w:rPr>
          <w:rFonts w:ascii="Arial" w:eastAsia="Arial" w:hAnsi="Arial" w:cs="Arial"/>
          <w:spacing w:val="1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2013)</w:t>
      </w:r>
      <w:r>
        <w:rPr>
          <w:rFonts w:ascii="Arial" w:eastAsia="Arial" w:hAnsi="Arial" w:cs="Arial"/>
          <w:spacing w:val="1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 PR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Natale</w:t>
      </w:r>
      <w:proofErr w:type="spellEnd"/>
      <w:r>
        <w:rPr>
          <w:rFonts w:ascii="Arial" w:eastAsia="Arial" w:hAnsi="Arial" w:cs="Arial"/>
          <w:spacing w:val="2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2014),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anized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under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upper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domain</w:t>
      </w:r>
      <w:r>
        <w:rPr>
          <w:rFonts w:ascii="Arial" w:eastAsia="Arial" w:hAnsi="Arial" w:cs="Arial"/>
          <w:spacing w:val="3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ontology </w:t>
      </w:r>
      <w:proofErr w:type="spellStart"/>
      <w:r>
        <w:rPr>
          <w:rFonts w:ascii="Arial" w:eastAsia="Arial" w:hAnsi="Arial" w:cs="Arial"/>
          <w:w w:val="96"/>
          <w:sz w:val="16"/>
          <w:szCs w:val="16"/>
        </w:rPr>
        <w:t>Bio</w:t>
      </w:r>
      <w:r>
        <w:rPr>
          <w:rFonts w:ascii="Arial" w:eastAsia="Arial" w:hAnsi="Arial" w:cs="Arial"/>
          <w:spacing w:val="-12"/>
          <w:w w:val="96"/>
          <w:sz w:val="16"/>
          <w:szCs w:val="16"/>
        </w:rPr>
        <w:t>T</w:t>
      </w:r>
      <w:r>
        <w:rPr>
          <w:rFonts w:ascii="Arial" w:eastAsia="Arial" w:hAnsi="Arial" w:cs="Arial"/>
          <w:w w:val="96"/>
          <w:sz w:val="16"/>
          <w:szCs w:val="16"/>
        </w:rPr>
        <w:t>opLite</w:t>
      </w:r>
      <w:proofErr w:type="spellEnd"/>
      <w:r>
        <w:rPr>
          <w:rFonts w:ascii="Arial" w:eastAsia="Arial" w:hAnsi="Arial" w:cs="Arial"/>
          <w:spacing w:val="2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(BTL2)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(Schulz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Boe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k</w:t>
      </w:r>
      <w:r>
        <w:rPr>
          <w:rFonts w:ascii="Arial" w:eastAsia="Arial" w:hAnsi="Arial" w:cs="Arial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>,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2013).</w:t>
      </w:r>
    </w:p>
    <w:p w14:paraId="460265C4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6506F49B" w14:textId="77777777" w:rsidR="001C58B1" w:rsidRDefault="001C58B1">
      <w:pPr>
        <w:spacing w:before="13" w:after="0" w:line="240" w:lineRule="exact"/>
        <w:rPr>
          <w:sz w:val="24"/>
          <w:szCs w:val="24"/>
        </w:rPr>
      </w:pPr>
    </w:p>
    <w:p w14:paraId="56E2C76F" w14:textId="77777777" w:rsidR="001C58B1" w:rsidRDefault="007375A7">
      <w:pPr>
        <w:spacing w:after="0" w:line="240" w:lineRule="auto"/>
        <w:ind w:left="2108" w:right="329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kg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ound</w:t>
      </w:r>
    </w:p>
    <w:p w14:paraId="5509C118" w14:textId="77777777" w:rsidR="001C58B1" w:rsidRDefault="001C58B1">
      <w:pPr>
        <w:spacing w:before="8" w:after="0" w:line="100" w:lineRule="exact"/>
        <w:rPr>
          <w:sz w:val="10"/>
          <w:szCs w:val="10"/>
        </w:rPr>
      </w:pPr>
    </w:p>
    <w:p w14:paraId="72419267" w14:textId="77777777" w:rsidR="001C58B1" w:rsidRDefault="007375A7">
      <w:pPr>
        <w:spacing w:after="0" w:line="240" w:lineRule="auto"/>
        <w:ind w:left="2108" w:right="289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2.1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4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mal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ontologies</w:t>
      </w:r>
    </w:p>
    <w:p w14:paraId="589A6DB5" w14:textId="77777777" w:rsidR="001C58B1" w:rsidRDefault="001C58B1">
      <w:pPr>
        <w:spacing w:before="1" w:after="0" w:line="110" w:lineRule="exact"/>
        <w:rPr>
          <w:sz w:val="11"/>
          <w:szCs w:val="11"/>
        </w:rPr>
      </w:pPr>
    </w:p>
    <w:p w14:paraId="376F8EFF" w14:textId="77777777" w:rsidR="001C58B1" w:rsidRDefault="007375A7">
      <w:pPr>
        <w:spacing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</w:rPr>
      </w:pPr>
      <w:commentRangeStart w:id="51"/>
      <w:r>
        <w:rPr>
          <w:rFonts w:ascii="Arial" w:eastAsia="Arial" w:hAnsi="Arial" w:cs="Arial"/>
          <w:spacing w:val="-2"/>
          <w:w w:val="84"/>
          <w:sz w:val="16"/>
          <w:szCs w:val="16"/>
        </w:rPr>
        <w:t>F</w:t>
      </w:r>
      <w:r>
        <w:rPr>
          <w:rFonts w:ascii="Arial" w:eastAsia="Arial" w:hAnsi="Arial" w:cs="Arial"/>
          <w:w w:val="84"/>
          <w:sz w:val="16"/>
          <w:szCs w:val="16"/>
        </w:rPr>
        <w:t>ormal</w:t>
      </w:r>
      <w:r>
        <w:rPr>
          <w:rFonts w:ascii="Arial" w:eastAsia="Arial" w:hAnsi="Arial" w:cs="Arial"/>
          <w:spacing w:val="29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 xml:space="preserve">ontologies 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are</w:t>
      </w:r>
      <w:proofErr w:type="gramEnd"/>
      <w:r>
        <w:rPr>
          <w:rFonts w:ascii="Arial" w:eastAsia="Arial" w:hAnsi="Arial" w:cs="Arial"/>
          <w:spacing w:val="-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cent</w:t>
      </w:r>
      <w:ins w:id="52" w:author="Fred Freitas" w:date="2016-01-12T19:46:00Z">
        <w:r w:rsidR="00DD3CD5">
          <w:rPr>
            <w:rFonts w:ascii="Arial" w:eastAsia="Arial" w:hAnsi="Arial" w:cs="Arial"/>
            <w:w w:val="84"/>
            <w:sz w:val="16"/>
            <w:szCs w:val="16"/>
          </w:rPr>
          <w:t>e</w:t>
        </w:r>
      </w:ins>
      <w:r>
        <w:rPr>
          <w:rFonts w:ascii="Arial" w:eastAsia="Arial" w:hAnsi="Arial" w:cs="Arial"/>
          <w:w w:val="84"/>
          <w:sz w:val="16"/>
          <w:szCs w:val="16"/>
        </w:rPr>
        <w:t>red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around</w:t>
      </w:r>
      <w:r>
        <w:rPr>
          <w:rFonts w:ascii="Arial" w:eastAsia="Arial" w:hAnsi="Arial" w:cs="Arial"/>
          <w:spacing w:val="1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classes.</w:t>
      </w:r>
      <w:r>
        <w:rPr>
          <w:rFonts w:ascii="Arial" w:eastAsia="Arial" w:hAnsi="Arial" w:cs="Arial"/>
          <w:spacing w:val="-11"/>
          <w:w w:val="84"/>
          <w:sz w:val="16"/>
          <w:szCs w:val="16"/>
        </w:rPr>
        <w:t xml:space="preserve"> T</w:t>
      </w:r>
      <w:r>
        <w:rPr>
          <w:rFonts w:ascii="Arial" w:eastAsia="Arial" w:hAnsi="Arial" w:cs="Arial"/>
          <w:w w:val="84"/>
          <w:sz w:val="16"/>
          <w:szCs w:val="16"/>
        </w:rPr>
        <w:t>ogether</w:t>
      </w:r>
      <w:r>
        <w:rPr>
          <w:rFonts w:ascii="Arial" w:eastAsia="Arial" w:hAnsi="Arial" w:cs="Arial"/>
          <w:spacing w:val="2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with</w:t>
      </w:r>
      <w:r>
        <w:rPr>
          <w:rFonts w:ascii="Arial" w:eastAsia="Arial" w:hAnsi="Arial" w:cs="Arial"/>
          <w:spacing w:val="3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a</w:t>
      </w:r>
      <w:r>
        <w:rPr>
          <w:rFonts w:ascii="Arial" w:eastAsia="Arial" w:hAnsi="Arial" w:cs="Arial"/>
          <w:spacing w:val="-8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set</w:t>
      </w:r>
      <w:r>
        <w:rPr>
          <w:rFonts w:ascii="Arial" w:eastAsia="Arial" w:hAnsi="Arial" w:cs="Arial"/>
          <w:spacing w:val="-3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binary </w:t>
      </w:r>
      <w:r>
        <w:rPr>
          <w:rFonts w:ascii="Arial" w:eastAsia="Arial" w:hAnsi="Arial" w:cs="Arial"/>
          <w:w w:val="88"/>
          <w:sz w:val="16"/>
          <w:szCs w:val="16"/>
        </w:rPr>
        <w:t>relations</w:t>
      </w:r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logical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operators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logic-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based 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language</w:t>
      </w:r>
      <w:proofErr w:type="gramEnd"/>
      <w:r>
        <w:rPr>
          <w:rFonts w:ascii="Arial" w:eastAsia="Arial" w:hAnsi="Arial" w:cs="Arial"/>
          <w:w w:val="85"/>
          <w:sz w:val="16"/>
          <w:szCs w:val="16"/>
        </w:rPr>
        <w:t>,</w:t>
      </w:r>
      <w:r>
        <w:rPr>
          <w:rFonts w:ascii="Arial" w:eastAsia="Arial" w:hAnsi="Arial" w:cs="Arial"/>
          <w:spacing w:val="3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e.g.,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DL,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w w:val="90"/>
          <w:sz w:val="16"/>
          <w:szCs w:val="16"/>
        </w:rPr>
        <w:t>constitute</w:t>
      </w:r>
      <w:r>
        <w:rPr>
          <w:rFonts w:ascii="Arial" w:eastAsia="Arial" w:hAnsi="Arial" w:cs="Arial"/>
          <w:spacing w:val="1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formal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axioms.</w:t>
      </w:r>
      <w:r>
        <w:rPr>
          <w:rFonts w:ascii="Arial" w:eastAsia="Arial" w:hAnsi="Arial" w:cs="Arial"/>
          <w:spacing w:val="3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Axioms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state</w:t>
      </w:r>
      <w:r>
        <w:rPr>
          <w:rFonts w:ascii="Arial" w:eastAsia="Arial" w:hAnsi="Arial" w:cs="Arial"/>
          <w:spacing w:val="2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what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un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>v</w:t>
      </w:r>
      <w:r>
        <w:rPr>
          <w:rFonts w:ascii="Arial" w:eastAsia="Arial" w:hAnsi="Arial" w:cs="Arial"/>
          <w:w w:val="92"/>
          <w:sz w:val="16"/>
          <w:szCs w:val="16"/>
        </w:rPr>
        <w:t>ersally</w:t>
      </w:r>
      <w:r>
        <w:rPr>
          <w:rFonts w:ascii="Arial" w:eastAsia="Arial" w:hAnsi="Arial" w:cs="Arial"/>
          <w:spacing w:val="25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true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all </w:t>
      </w:r>
      <w:r>
        <w:rPr>
          <w:rFonts w:ascii="Arial" w:eastAsia="Arial" w:hAnsi="Arial" w:cs="Arial"/>
          <w:w w:val="87"/>
          <w:sz w:val="16"/>
          <w:szCs w:val="16"/>
        </w:rPr>
        <w:t>members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</w:t>
      </w:r>
      <w:r>
        <w:rPr>
          <w:rFonts w:ascii="Arial" w:eastAsia="Arial" w:hAnsi="Arial" w:cs="Arial"/>
          <w:spacing w:val="17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class</w:t>
      </w:r>
      <w:r>
        <w:rPr>
          <w:rFonts w:ascii="Arial" w:eastAsia="Arial" w:hAnsi="Arial" w:cs="Arial"/>
          <w:spacing w:val="3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class-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k</w:t>
      </w:r>
      <w:r>
        <w:rPr>
          <w:rFonts w:ascii="Arial" w:eastAsia="Arial" w:hAnsi="Arial" w:cs="Arial"/>
          <w:w w:val="85"/>
          <w:sz w:val="16"/>
          <w:szCs w:val="16"/>
        </w:rPr>
        <w:t xml:space="preserve">e 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xpression</w:t>
      </w:r>
      <w:proofErr w:type="gramEnd"/>
      <w:r>
        <w:rPr>
          <w:rFonts w:ascii="Arial" w:eastAsia="Arial" w:hAnsi="Arial" w:cs="Arial"/>
          <w:w w:val="85"/>
          <w:sz w:val="16"/>
          <w:szCs w:val="16"/>
        </w:rPr>
        <w:t xml:space="preserve">. </w:t>
      </w:r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instance,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nucleic </w:t>
      </w:r>
      <w:r>
        <w:rPr>
          <w:rFonts w:ascii="Arial" w:eastAsia="Arial" w:hAnsi="Arial" w:cs="Arial"/>
          <w:w w:val="90"/>
          <w:sz w:val="16"/>
          <w:szCs w:val="16"/>
        </w:rPr>
        <w:t>acid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molecules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contain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nucleotides,</w:t>
      </w:r>
      <w:r>
        <w:rPr>
          <w:rFonts w:ascii="Arial" w:eastAsia="Arial" w:hAnsi="Arial" w:cs="Arial"/>
          <w:spacing w:val="-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or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all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adenine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molecules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nucleotide </w:t>
      </w:r>
      <w:r>
        <w:rPr>
          <w:rFonts w:ascii="Arial" w:eastAsia="Arial" w:hAnsi="Arial" w:cs="Arial"/>
          <w:sz w:val="16"/>
          <w:szCs w:val="16"/>
        </w:rPr>
        <w:t>molecules.</w:t>
      </w:r>
      <w:commentRangeEnd w:id="51"/>
      <w:r w:rsidR="00DD3CD5">
        <w:rPr>
          <w:rStyle w:val="Refdecomentrio"/>
        </w:rPr>
        <w:commentReference w:id="51"/>
      </w:r>
    </w:p>
    <w:p w14:paraId="4DCDA919" w14:textId="77777777" w:rsidR="001C58B1" w:rsidRDefault="007375A7">
      <w:pPr>
        <w:spacing w:before="1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construction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(formal)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ontologies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should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ob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y</w:t>
      </w:r>
      <w:r>
        <w:rPr>
          <w:rFonts w:ascii="Arial" w:eastAsia="Arial" w:hAnsi="Arial" w:cs="Arial"/>
          <w:spacing w:val="-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principled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criteria </w:t>
      </w:r>
      <w:r>
        <w:rPr>
          <w:rFonts w:ascii="Arial" w:eastAsia="Arial" w:hAnsi="Arial" w:cs="Arial"/>
          <w:w w:val="86"/>
          <w:sz w:val="16"/>
          <w:szCs w:val="16"/>
        </w:rPr>
        <w:t>(Spear,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2006)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good practice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guidelines</w:t>
      </w:r>
      <w:r>
        <w:rPr>
          <w:rFonts w:ascii="Arial" w:eastAsia="Arial" w:hAnsi="Arial" w:cs="Arial"/>
          <w:spacing w:val="1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(Schulz</w:t>
      </w:r>
      <w:r>
        <w:rPr>
          <w:rFonts w:ascii="Arial" w:eastAsia="Arial" w:hAnsi="Arial" w:cs="Arial"/>
          <w:spacing w:val="1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et</w:t>
      </w:r>
      <w:r>
        <w:rPr>
          <w:rFonts w:ascii="Arial" w:eastAsia="Arial" w:hAnsi="Arial" w:cs="Arial"/>
          <w:i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al.</w:t>
      </w:r>
      <w:r>
        <w:rPr>
          <w:rFonts w:ascii="Arial" w:eastAsia="Arial" w:hAnsi="Arial" w:cs="Arial"/>
          <w:w w:val="86"/>
          <w:sz w:val="16"/>
          <w:szCs w:val="16"/>
        </w:rPr>
        <w:t>,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2012).</w:t>
      </w:r>
      <w:r>
        <w:rPr>
          <w:rFonts w:ascii="Arial" w:eastAsia="Arial" w:hAnsi="Arial" w:cs="Arial"/>
          <w:spacing w:val="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Important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principles 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proofErr w:type="gramEnd"/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naming</w:t>
      </w:r>
      <w:r>
        <w:rPr>
          <w:rFonts w:ascii="Arial" w:eastAsia="Arial" w:hAnsi="Arial" w:cs="Arial"/>
          <w:spacing w:val="2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>n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entions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Schober</w:t>
      </w:r>
      <w:proofErr w:type="spellEnd"/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2009);</w:t>
      </w:r>
      <w:r>
        <w:rPr>
          <w:rFonts w:ascii="Arial" w:eastAsia="Arial" w:hAnsi="Arial" w:cs="Arial"/>
          <w:spacing w:val="2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(ii)</w:t>
      </w:r>
      <w:r>
        <w:rPr>
          <w:rFonts w:ascii="Arial" w:eastAsia="Arial" w:hAnsi="Arial" w:cs="Arial"/>
          <w:spacing w:val="2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mutu</w:t>
      </w:r>
      <w:proofErr w:type="spellEnd"/>
      <w:r>
        <w:rPr>
          <w:rFonts w:ascii="Arial" w:eastAsia="Arial" w:hAnsi="Arial" w:cs="Arial"/>
          <w:sz w:val="16"/>
          <w:szCs w:val="16"/>
        </w:rPr>
        <w:t>- ally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disjoint</w:t>
      </w:r>
      <w:r>
        <w:rPr>
          <w:rFonts w:ascii="Arial" w:eastAsia="Arial" w:hAnsi="Arial" w:cs="Arial"/>
          <w:spacing w:val="19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uppe</w:t>
      </w:r>
      <w:r>
        <w:rPr>
          <w:rFonts w:ascii="Arial" w:eastAsia="Arial" w:hAnsi="Arial" w:cs="Arial"/>
          <w:spacing w:val="-3"/>
          <w:w w:val="93"/>
          <w:sz w:val="16"/>
          <w:szCs w:val="16"/>
        </w:rPr>
        <w:t>r</w:t>
      </w:r>
      <w:r>
        <w:rPr>
          <w:rFonts w:ascii="Arial" w:eastAsia="Arial" w:hAnsi="Arial" w:cs="Arial"/>
          <w:w w:val="93"/>
          <w:sz w:val="16"/>
          <w:szCs w:val="16"/>
        </w:rPr>
        <w:t>-l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>v</w:t>
      </w:r>
      <w:r>
        <w:rPr>
          <w:rFonts w:ascii="Arial" w:eastAsia="Arial" w:hAnsi="Arial" w:cs="Arial"/>
          <w:w w:val="93"/>
          <w:sz w:val="16"/>
          <w:szCs w:val="16"/>
        </w:rPr>
        <w:t>el</w:t>
      </w:r>
      <w:r>
        <w:rPr>
          <w:rFonts w:ascii="Arial" w:eastAsia="Arial" w:hAnsi="Arial" w:cs="Arial"/>
          <w:spacing w:val="-13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classes</w:t>
      </w:r>
      <w:r>
        <w:rPr>
          <w:rFonts w:ascii="Arial" w:eastAsia="Arial" w:hAnsi="Arial" w:cs="Arial"/>
          <w:spacing w:val="9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Quality </w:t>
      </w:r>
      <w:r>
        <w:rPr>
          <w:rFonts w:ascii="Arial" w:eastAsia="Arial" w:hAnsi="Arial" w:cs="Arial"/>
          <w:spacing w:val="1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a </w:t>
      </w:r>
      <w:r>
        <w:rPr>
          <w:rFonts w:ascii="Arial" w:eastAsia="Arial" w:hAnsi="Arial" w:cs="Arial"/>
          <w:w w:val="90"/>
          <w:sz w:val="16"/>
          <w:szCs w:val="16"/>
        </w:rPr>
        <w:t>fundamental ordering</w:t>
      </w:r>
      <w:r>
        <w:rPr>
          <w:rFonts w:ascii="Arial" w:eastAsia="Arial" w:hAnsi="Arial" w:cs="Arial"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fram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w</w:t>
      </w:r>
      <w:r>
        <w:rPr>
          <w:rFonts w:ascii="Arial" w:eastAsia="Arial" w:hAnsi="Arial" w:cs="Arial"/>
          <w:w w:val="90"/>
          <w:sz w:val="16"/>
          <w:szCs w:val="16"/>
        </w:rPr>
        <w:t>ork;</w:t>
      </w:r>
      <w:r>
        <w:rPr>
          <w:rFonts w:ascii="Arial" w:eastAsia="Arial" w:hAnsi="Arial" w:cs="Arial"/>
          <w:spacing w:val="2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and,</w:t>
      </w:r>
      <w:r>
        <w:rPr>
          <w:rFonts w:ascii="Arial" w:eastAsia="Arial" w:hAnsi="Arial" w:cs="Arial"/>
          <w:spacing w:val="-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(iii)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</w:t>
      </w:r>
      <w:r>
        <w:rPr>
          <w:rFonts w:ascii="Arial" w:eastAsia="Arial" w:hAnsi="Arial" w:cs="Arial"/>
          <w:spacing w:val="-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generally</w:t>
      </w:r>
      <w:r>
        <w:rPr>
          <w:rFonts w:ascii="Arial" w:eastAsia="Arial" w:hAnsi="Arial" w:cs="Arial"/>
          <w:spacing w:val="3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small</w:t>
      </w:r>
      <w:r>
        <w:rPr>
          <w:rFonts w:ascii="Arial" w:eastAsia="Arial" w:hAnsi="Arial" w:cs="Arial"/>
          <w:spacing w:val="2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set</w:t>
      </w:r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canonical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relations </w:t>
      </w:r>
      <w:r>
        <w:rPr>
          <w:rFonts w:ascii="Arial" w:eastAsia="Arial" w:hAnsi="Arial" w:cs="Arial"/>
          <w:w w:val="93"/>
          <w:sz w:val="16"/>
          <w:szCs w:val="16"/>
        </w:rPr>
        <w:t>(Smith</w:t>
      </w:r>
      <w:r>
        <w:rPr>
          <w:rFonts w:ascii="Arial" w:eastAsia="Arial" w:hAnsi="Arial" w:cs="Arial"/>
          <w:spacing w:val="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2005),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such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as</w:t>
      </w:r>
      <w:r>
        <w:rPr>
          <w:rFonts w:ascii="Arial" w:eastAsia="Arial" w:hAnsi="Arial" w:cs="Arial"/>
          <w:spacing w:val="-13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âŁ˜has</w:t>
      </w:r>
      <w:proofErr w:type="spellEnd"/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participantâŁ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 xml:space="preserve">™ 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âŁ˜has</w:t>
      </w:r>
      <w:proofErr w:type="spellEnd"/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partâŁ</w:t>
      </w:r>
      <w:proofErr w:type="spellEnd"/>
      <w:r>
        <w:rPr>
          <w:rFonts w:ascii="Arial" w:eastAsia="Arial" w:hAnsi="Arial" w:cs="Arial"/>
          <w:sz w:val="16"/>
          <w:szCs w:val="16"/>
        </w:rPr>
        <w:t>™. Both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top-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>l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 xml:space="preserve">el 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classes</w:t>
      </w:r>
      <w:proofErr w:type="gramEnd"/>
      <w:r>
        <w:rPr>
          <w:rFonts w:ascii="Arial" w:eastAsia="Arial" w:hAnsi="Arial" w:cs="Arial"/>
          <w:spacing w:val="-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canonic</w:t>
      </w:r>
      <w:r>
        <w:rPr>
          <w:rFonts w:ascii="Arial" w:eastAsia="Arial" w:hAnsi="Arial" w:cs="Arial"/>
          <w:spacing w:val="3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relations 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usually 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supplied 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top- </w:t>
      </w:r>
      <w:r>
        <w:rPr>
          <w:rFonts w:ascii="Arial" w:eastAsia="Arial" w:hAnsi="Arial" w:cs="Arial"/>
          <w:w w:val="88"/>
          <w:sz w:val="16"/>
          <w:szCs w:val="16"/>
        </w:rPr>
        <w:t>l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el</w:t>
      </w:r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ontologies,</w:t>
      </w:r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such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as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BFO</w:t>
      </w:r>
      <w:r>
        <w:rPr>
          <w:rFonts w:ascii="Arial" w:eastAsia="Arial" w:hAnsi="Arial" w:cs="Arial"/>
          <w:spacing w:val="2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(Spear,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2006),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>R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(Smith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et</w:t>
      </w:r>
      <w:r>
        <w:rPr>
          <w:rFonts w:ascii="Arial" w:eastAsia="Arial" w:hAnsi="Arial" w:cs="Arial"/>
          <w:i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2005),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 BTL2.</w:t>
      </w:r>
    </w:p>
    <w:p w14:paraId="65DD0377" w14:textId="77777777" w:rsidR="001C58B1" w:rsidRDefault="007375A7">
      <w:pPr>
        <w:spacing w:before="1" w:after="0" w:line="280" w:lineRule="auto"/>
        <w:ind w:left="2108" w:right="-51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2"/>
          <w:w w:val="91"/>
          <w:sz w:val="16"/>
          <w:szCs w:val="16"/>
        </w:rPr>
        <w:t>W</w:t>
      </w:r>
      <w:r>
        <w:rPr>
          <w:rFonts w:ascii="Arial" w:eastAsia="Arial" w:hAnsi="Arial" w:cs="Arial"/>
          <w:w w:val="91"/>
          <w:sz w:val="16"/>
          <w:szCs w:val="16"/>
        </w:rPr>
        <w:t>e</w:t>
      </w:r>
      <w:r>
        <w:rPr>
          <w:rFonts w:ascii="Arial" w:eastAsia="Arial" w:hAnsi="Arial" w:cs="Arial"/>
          <w:spacing w:val="35"/>
          <w:w w:val="9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91"/>
          <w:sz w:val="16"/>
          <w:szCs w:val="16"/>
        </w:rPr>
        <w:t xml:space="preserve">distinguish </w:t>
      </w:r>
      <w:r>
        <w:rPr>
          <w:rFonts w:ascii="Arial" w:eastAsia="Arial" w:hAnsi="Arial" w:cs="Arial"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ontology</w:t>
      </w:r>
      <w:proofErr w:type="gramEnd"/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spacing w:val="3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proper</w:t>
      </w:r>
      <w:ins w:id="53" w:author="Fred Freitas" w:date="2016-01-12T19:48:00Z">
        <w:r w:rsidR="00DD3CD5">
          <w:rPr>
            <w:rFonts w:ascii="Arial" w:eastAsia="Arial" w:hAnsi="Arial" w:cs="Arial"/>
            <w:w w:val="89"/>
            <w:sz w:val="16"/>
            <w:szCs w:val="16"/>
          </w:rPr>
          <w:t>ly</w:t>
        </w:r>
      </w:ins>
      <w:r>
        <w:rPr>
          <w:rFonts w:ascii="Arial" w:eastAsia="Arial" w:hAnsi="Arial" w:cs="Arial"/>
          <w:spacing w:val="3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both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notions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7"/>
          <w:sz w:val="16"/>
          <w:szCs w:val="16"/>
        </w:rPr>
        <w:t>kn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 xml:space="preserve">wledge 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(Schulz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Jansen,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2013)</w:t>
      </w:r>
      <w:r>
        <w:rPr>
          <w:rFonts w:ascii="Arial" w:eastAsia="Arial" w:hAnsi="Arial" w:cs="Arial"/>
          <w:spacing w:val="2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data.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arding</w:t>
      </w:r>
      <w:r>
        <w:rPr>
          <w:rFonts w:ascii="Arial" w:eastAsia="Arial" w:hAnsi="Arial" w:cs="Arial"/>
          <w:spacing w:val="2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kn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o</w:t>
      </w:r>
      <w:r>
        <w:rPr>
          <w:rFonts w:ascii="Arial" w:eastAsia="Arial" w:hAnsi="Arial" w:cs="Arial"/>
          <w:w w:val="90"/>
          <w:sz w:val="16"/>
          <w:szCs w:val="16"/>
        </w:rPr>
        <w:t>wledge</w:t>
      </w:r>
      <w:proofErr w:type="gramStart"/>
      <w:r>
        <w:rPr>
          <w:rFonts w:ascii="Arial" w:eastAsia="Arial" w:hAnsi="Arial" w:cs="Arial"/>
          <w:w w:val="89"/>
          <w:position w:val="6"/>
          <w:sz w:val="12"/>
          <w:szCs w:val="12"/>
        </w:rPr>
        <w:t>1</w:t>
      </w:r>
      <w:r>
        <w:rPr>
          <w:rFonts w:ascii="Arial" w:eastAsia="Arial" w:hAnsi="Arial" w:cs="Arial"/>
          <w:spacing w:val="-23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,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assertions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about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what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frequently 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associated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only</w:t>
      </w:r>
      <w:r>
        <w:rPr>
          <w:rFonts w:ascii="Arial" w:eastAsia="Arial" w:hAnsi="Arial" w:cs="Arial"/>
          <w:spacing w:val="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true</w:t>
      </w:r>
      <w:r>
        <w:rPr>
          <w:rFonts w:ascii="Arial" w:eastAsia="Arial" w:hAnsi="Arial" w:cs="Arial"/>
          <w:spacing w:val="-1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de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f</w:t>
      </w:r>
      <w:r>
        <w:rPr>
          <w:rFonts w:ascii="Arial" w:eastAsia="Arial" w:hAnsi="Arial" w:cs="Arial"/>
          <w:w w:val="91"/>
          <w:sz w:val="16"/>
          <w:szCs w:val="16"/>
        </w:rPr>
        <w:t>ault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can- </w:t>
      </w:r>
      <w:r>
        <w:rPr>
          <w:rFonts w:ascii="Arial" w:eastAsia="Arial" w:hAnsi="Arial" w:cs="Arial"/>
          <w:w w:val="90"/>
          <w:sz w:val="16"/>
          <w:szCs w:val="16"/>
        </w:rPr>
        <w:t>not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be</w:t>
      </w:r>
      <w:r>
        <w:rPr>
          <w:rFonts w:ascii="Arial" w:eastAsia="Arial" w:hAnsi="Arial" w:cs="Arial"/>
          <w:spacing w:val="-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straightfor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w</w:t>
      </w:r>
      <w:r>
        <w:rPr>
          <w:rFonts w:ascii="Arial" w:eastAsia="Arial" w:hAnsi="Arial" w:cs="Arial"/>
          <w:w w:val="90"/>
          <w:sz w:val="16"/>
          <w:szCs w:val="16"/>
        </w:rPr>
        <w:t xml:space="preserve">ardly </w:t>
      </w:r>
      <w:r>
        <w:rPr>
          <w:rFonts w:ascii="Arial" w:eastAsia="Arial" w:hAnsi="Arial" w:cs="Arial"/>
          <w:spacing w:val="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e</w:t>
      </w:r>
      <w:r>
        <w:rPr>
          <w:rFonts w:ascii="Arial" w:eastAsia="Arial" w:hAnsi="Arial" w:cs="Arial"/>
          <w:w w:val="84"/>
          <w:sz w:val="16"/>
          <w:szCs w:val="16"/>
        </w:rPr>
        <w:t>xpressed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formal</w:t>
      </w:r>
      <w:r>
        <w:rPr>
          <w:rFonts w:ascii="Arial" w:eastAsia="Arial" w:hAnsi="Arial" w:cs="Arial"/>
          <w:spacing w:val="1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ontologies.</w:t>
      </w:r>
      <w:r>
        <w:rPr>
          <w:rFonts w:ascii="Arial" w:eastAsia="Arial" w:hAnsi="Arial" w:cs="Arial"/>
          <w:spacing w:val="-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>g</w:t>
      </w:r>
      <w:r>
        <w:rPr>
          <w:rFonts w:ascii="Arial" w:eastAsia="Arial" w:hAnsi="Arial" w:cs="Arial"/>
          <w:w w:val="91"/>
          <w:sz w:val="16"/>
          <w:szCs w:val="16"/>
        </w:rPr>
        <w:t>arding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data, </w:t>
      </w:r>
      <w:r>
        <w:rPr>
          <w:rFonts w:ascii="Arial" w:eastAsia="Arial" w:hAnsi="Arial" w:cs="Arial"/>
          <w:w w:val="91"/>
          <w:sz w:val="16"/>
          <w:szCs w:val="16"/>
        </w:rPr>
        <w:t>interpretation</w:t>
      </w:r>
      <w:r>
        <w:rPr>
          <w:rFonts w:ascii="Arial" w:eastAsia="Arial" w:hAnsi="Arial" w:cs="Arial"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often</w:t>
      </w:r>
      <w:r>
        <w:rPr>
          <w:rFonts w:ascii="Arial" w:eastAsia="Arial" w:hAnsi="Arial" w:cs="Arial"/>
          <w:spacing w:val="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blurred</w:t>
      </w:r>
      <w:r>
        <w:rPr>
          <w:rFonts w:ascii="Arial" w:eastAsia="Arial" w:hAnsi="Arial" w:cs="Arial"/>
          <w:spacing w:val="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use-mention</w:t>
      </w:r>
      <w:r>
        <w:rPr>
          <w:rFonts w:ascii="Arial" w:eastAsia="Arial" w:hAnsi="Arial" w:cs="Arial"/>
          <w:spacing w:val="-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confusion,</w:t>
      </w:r>
      <w:r>
        <w:rPr>
          <w:rFonts w:ascii="Arial" w:eastAsia="Arial" w:hAnsi="Arial" w:cs="Arial"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i.e.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mixing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data </w:t>
      </w:r>
      <w:r>
        <w:rPr>
          <w:rFonts w:ascii="Arial" w:eastAsia="Arial" w:hAnsi="Arial" w:cs="Arial"/>
          <w:w w:val="90"/>
          <w:sz w:val="16"/>
          <w:szCs w:val="16"/>
        </w:rPr>
        <w:t>items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things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denote.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databases,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interpretation</w:t>
      </w:r>
      <w:r>
        <w:rPr>
          <w:rFonts w:ascii="Arial" w:eastAsia="Arial" w:hAnsi="Arial" w:cs="Arial"/>
          <w:spacing w:val="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data </w:t>
      </w:r>
      <w:r>
        <w:rPr>
          <w:rFonts w:ascii="Arial" w:eastAsia="Arial" w:hAnsi="Arial" w:cs="Arial"/>
          <w:w w:val="87"/>
          <w:sz w:val="16"/>
          <w:szCs w:val="16"/>
        </w:rPr>
        <w:t>elements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determined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use</w:t>
      </w:r>
      <w:r>
        <w:rPr>
          <w:rFonts w:ascii="Arial" w:eastAsia="Arial" w:hAnsi="Arial" w:cs="Arial"/>
          <w:spacing w:val="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cases</w:t>
      </w:r>
      <w:r>
        <w:rPr>
          <w:rFonts w:ascii="Arial" w:eastAsia="Arial" w:hAnsi="Arial" w:cs="Arial"/>
          <w:spacing w:val="-1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embedded</w:t>
      </w:r>
      <w:r>
        <w:rPr>
          <w:rFonts w:ascii="Arial" w:eastAsia="Arial" w:hAnsi="Arial" w:cs="Arial"/>
          <w:spacing w:val="2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underlying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sch</w:t>
      </w:r>
      <w:proofErr w:type="spellEnd"/>
      <w:r>
        <w:rPr>
          <w:rFonts w:ascii="Arial" w:eastAsia="Arial" w:hAnsi="Arial" w:cs="Arial"/>
          <w:sz w:val="16"/>
          <w:szCs w:val="16"/>
        </w:rPr>
        <w:t>-</w:t>
      </w:r>
    </w:p>
    <w:p w14:paraId="6ADACED5" w14:textId="77777777" w:rsidR="001C58B1" w:rsidRDefault="007375A7">
      <w:pPr>
        <w:spacing w:before="5"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w w:val="86"/>
          <w:sz w:val="16"/>
          <w:szCs w:val="16"/>
        </w:rPr>
        <w:t>ema</w:t>
      </w:r>
      <w:proofErr w:type="spellEnd"/>
      <w:r>
        <w:rPr>
          <w:rFonts w:ascii="Arial" w:eastAsia="Arial" w:hAnsi="Arial" w:cs="Arial"/>
          <w:w w:val="86"/>
          <w:sz w:val="16"/>
          <w:szCs w:val="16"/>
        </w:rPr>
        <w:t>.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distinction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between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what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is</w:t>
      </w:r>
      <w:r>
        <w:rPr>
          <w:rFonts w:ascii="Arial" w:eastAsia="Arial" w:hAnsi="Arial" w:cs="Arial"/>
          <w:spacing w:val="-1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element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what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is</w:t>
      </w:r>
      <w:r>
        <w:rPr>
          <w:rFonts w:ascii="Arial" w:eastAsia="Arial" w:hAnsi="Arial" w:cs="Arial"/>
          <w:spacing w:val="-1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its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referent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often</w:t>
      </w:r>
      <w:r>
        <w:rPr>
          <w:rFonts w:ascii="Arial" w:eastAsia="Arial" w:hAnsi="Arial" w:cs="Arial"/>
          <w:spacing w:val="9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implicit.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F</w:t>
      </w:r>
      <w:r>
        <w:rPr>
          <w:rFonts w:ascii="Arial" w:eastAsia="Arial" w:hAnsi="Arial" w:cs="Arial"/>
          <w:w w:val="90"/>
          <w:sz w:val="16"/>
          <w:szCs w:val="16"/>
        </w:rPr>
        <w:t>ormal</w:t>
      </w:r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ontologies</w:t>
      </w:r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should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enforce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distinction:</w:t>
      </w:r>
      <w:r>
        <w:rPr>
          <w:rFonts w:ascii="Arial" w:eastAsia="Arial" w:hAnsi="Arial" w:cs="Arial"/>
          <w:spacing w:val="1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data </w:t>
      </w:r>
      <w:r>
        <w:rPr>
          <w:rFonts w:ascii="Arial" w:eastAsia="Arial" w:hAnsi="Arial" w:cs="Arial"/>
          <w:w w:val="85"/>
          <w:sz w:val="16"/>
          <w:szCs w:val="16"/>
        </w:rPr>
        <w:t>items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instances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information</w:t>
      </w:r>
      <w:r>
        <w:rPr>
          <w:rFonts w:ascii="Arial" w:eastAsia="Arial" w:hAnsi="Arial" w:cs="Arial"/>
          <w:spacing w:val="-12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content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entities,</w:t>
      </w:r>
      <w:r>
        <w:rPr>
          <w:rFonts w:ascii="Arial" w:eastAsia="Arial" w:hAnsi="Arial" w:cs="Arial"/>
          <w:spacing w:val="1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whereas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things</w:t>
      </w:r>
      <w:r>
        <w:rPr>
          <w:rFonts w:ascii="Arial" w:eastAsia="Arial" w:hAnsi="Arial" w:cs="Arial"/>
          <w:spacing w:val="1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data </w:t>
      </w:r>
      <w:r>
        <w:rPr>
          <w:rFonts w:ascii="Arial" w:eastAsia="Arial" w:hAnsi="Arial" w:cs="Arial"/>
          <w:w w:val="86"/>
          <w:sz w:val="16"/>
          <w:szCs w:val="16"/>
        </w:rPr>
        <w:t>items</w:t>
      </w:r>
      <w:r>
        <w:rPr>
          <w:rFonts w:ascii="Arial" w:eastAsia="Arial" w:hAnsi="Arial" w:cs="Arial"/>
          <w:spacing w:val="3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denote</w:t>
      </w:r>
      <w:r>
        <w:rPr>
          <w:rFonts w:ascii="Arial" w:eastAsia="Arial" w:hAnsi="Arial" w:cs="Arial"/>
          <w:spacing w:val="1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manifold: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>ind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i</w:t>
      </w:r>
      <w:r>
        <w:rPr>
          <w:rFonts w:ascii="Arial" w:eastAsia="Arial" w:hAnsi="Arial" w:cs="Arial"/>
          <w:w w:val="88"/>
          <w:sz w:val="16"/>
          <w:szCs w:val="16"/>
        </w:rPr>
        <w:t xml:space="preserve">viduals, 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classes</w:t>
      </w:r>
      <w:proofErr w:type="gramEnd"/>
      <w:r>
        <w:rPr>
          <w:rFonts w:ascii="Arial" w:eastAsia="Arial" w:hAnsi="Arial" w:cs="Arial"/>
          <w:w w:val="88"/>
          <w:sz w:val="16"/>
          <w:szCs w:val="16"/>
        </w:rPr>
        <w:t>,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>v</w:t>
      </w:r>
      <w:r>
        <w:rPr>
          <w:rFonts w:ascii="Arial" w:eastAsia="Arial" w:hAnsi="Arial" w:cs="Arial"/>
          <w:w w:val="92"/>
          <w:sz w:val="16"/>
          <w:szCs w:val="16"/>
        </w:rPr>
        <w:t>en</w:t>
      </w:r>
      <w:r>
        <w:rPr>
          <w:rFonts w:ascii="Arial" w:eastAsia="Arial" w:hAnsi="Arial" w:cs="Arial"/>
          <w:spacing w:val="-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 xml:space="preserve">nothing(Schulz </w:t>
      </w:r>
      <w:r>
        <w:rPr>
          <w:rFonts w:ascii="Arial" w:eastAsia="Arial" w:hAnsi="Arial" w:cs="Arial"/>
          <w:i/>
          <w:w w:val="86"/>
          <w:sz w:val="16"/>
          <w:szCs w:val="16"/>
        </w:rPr>
        <w:t>et</w:t>
      </w:r>
      <w:r>
        <w:rPr>
          <w:rFonts w:ascii="Arial" w:eastAsia="Arial" w:hAnsi="Arial" w:cs="Arial"/>
          <w:i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2011).</w:t>
      </w:r>
    </w:p>
    <w:p w14:paraId="673DC314" w14:textId="77777777" w:rsidR="001C58B1" w:rsidRDefault="001C58B1">
      <w:pPr>
        <w:spacing w:before="2" w:after="0" w:line="240" w:lineRule="exact"/>
        <w:rPr>
          <w:sz w:val="24"/>
          <w:szCs w:val="24"/>
        </w:rPr>
      </w:pPr>
    </w:p>
    <w:p w14:paraId="4771C04A" w14:textId="77777777" w:rsidR="001C58B1" w:rsidRDefault="007375A7">
      <w:pPr>
        <w:spacing w:after="0" w:line="240" w:lineRule="auto"/>
        <w:ind w:left="2108" w:right="1291"/>
        <w:jc w:val="both"/>
        <w:rPr>
          <w:rFonts w:ascii="Arial" w:eastAsia="Arial" w:hAnsi="Arial" w:cs="Arial"/>
          <w:sz w:val="18"/>
          <w:szCs w:val="18"/>
        </w:rPr>
      </w:pPr>
      <w:commentRangeStart w:id="54"/>
      <w:r>
        <w:rPr>
          <w:rFonts w:ascii="Arial" w:eastAsia="Arial" w:hAnsi="Arial" w:cs="Arial"/>
          <w:sz w:val="18"/>
          <w:szCs w:val="18"/>
        </w:rPr>
        <w:t>2.2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Inte</w:t>
      </w:r>
      <w:r>
        <w:rPr>
          <w:rFonts w:ascii="Arial" w:eastAsia="Arial" w:hAnsi="Arial" w:cs="Arial"/>
          <w:spacing w:val="5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preting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databases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ontologies</w:t>
      </w:r>
      <w:commentRangeEnd w:id="54"/>
      <w:r w:rsidR="00DD3CD5">
        <w:rPr>
          <w:rStyle w:val="Refdecomentrio"/>
        </w:rPr>
        <w:commentReference w:id="54"/>
      </w:r>
    </w:p>
    <w:p w14:paraId="71EAB18B" w14:textId="77777777" w:rsidR="001C58B1" w:rsidRDefault="001C58B1">
      <w:pPr>
        <w:spacing w:before="1" w:after="0" w:line="110" w:lineRule="exact"/>
        <w:rPr>
          <w:sz w:val="11"/>
          <w:szCs w:val="11"/>
        </w:rPr>
      </w:pPr>
    </w:p>
    <w:p w14:paraId="53AA1975" w14:textId="77777777" w:rsidR="001C58B1" w:rsidRDefault="007375A7">
      <w:pPr>
        <w:spacing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Databases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less-</w:t>
      </w:r>
      <w:proofErr w:type="gramStart"/>
      <w:r>
        <w:rPr>
          <w:rFonts w:ascii="Arial" w:eastAsia="Arial" w:hAnsi="Arial" w:cs="Arial"/>
          <w:w w:val="86"/>
          <w:sz w:val="16"/>
          <w:szCs w:val="16"/>
        </w:rPr>
        <w:t xml:space="preserve">principled 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domain</w:t>
      </w:r>
      <w:proofErr w:type="gramEnd"/>
      <w:r>
        <w:rPr>
          <w:rFonts w:ascii="Arial" w:eastAsia="Arial" w:hAnsi="Arial" w:cs="Arial"/>
          <w:spacing w:val="3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ontologies </w:t>
      </w:r>
      <w:r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le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>e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real</w:t>
      </w:r>
      <w:r>
        <w:rPr>
          <w:rFonts w:ascii="Arial" w:eastAsia="Arial" w:hAnsi="Arial" w:cs="Arial"/>
          <w:spacing w:val="1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nature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3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entities</w:t>
      </w:r>
      <w:r>
        <w:rPr>
          <w:rFonts w:ascii="Arial" w:eastAsia="Arial" w:hAnsi="Arial" w:cs="Arial"/>
          <w:spacing w:val="3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</w:t>
      </w:r>
      <w:r>
        <w:rPr>
          <w:rFonts w:ascii="Arial" w:eastAsia="Arial" w:hAnsi="Arial" w:cs="Arial"/>
          <w:spacing w:val="-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well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</w:t>
      </w:r>
      <w:r>
        <w:rPr>
          <w:rFonts w:ascii="Arial" w:eastAsia="Arial" w:hAnsi="Arial" w:cs="Arial"/>
          <w:spacing w:val="-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and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circumstances </w:t>
      </w:r>
      <w:r>
        <w:rPr>
          <w:rFonts w:ascii="Arial" w:eastAsia="Arial" w:hAnsi="Arial" w:cs="Arial"/>
          <w:spacing w:val="1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denotation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underspecified, </w:t>
      </w:r>
      <w:r>
        <w:rPr>
          <w:rFonts w:ascii="Arial" w:eastAsia="Arial" w:hAnsi="Arial" w:cs="Arial"/>
          <w:w w:val="88"/>
          <w:sz w:val="16"/>
          <w:szCs w:val="16"/>
        </w:rPr>
        <w:t>assuming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this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intuit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ely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kn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o</w:t>
      </w:r>
      <w:r>
        <w:rPr>
          <w:rFonts w:ascii="Arial" w:eastAsia="Arial" w:hAnsi="Arial" w:cs="Arial"/>
          <w:w w:val="93"/>
          <w:sz w:val="16"/>
          <w:szCs w:val="16"/>
        </w:rPr>
        <w:t>wn</w:t>
      </w:r>
      <w:r>
        <w:rPr>
          <w:rFonts w:ascii="Arial" w:eastAsia="Arial" w:hAnsi="Arial" w:cs="Arial"/>
          <w:spacing w:val="-3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users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interpreted 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acco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w w:val="99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sz w:val="16"/>
          <w:szCs w:val="16"/>
        </w:rPr>
        <w:t>dingly</w:t>
      </w:r>
      <w:proofErr w:type="spellEnd"/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within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w w:val="87"/>
          <w:sz w:val="16"/>
          <w:szCs w:val="16"/>
        </w:rPr>
        <w:t>xpected cont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w w:val="87"/>
          <w:sz w:val="16"/>
          <w:szCs w:val="16"/>
        </w:rPr>
        <w:t>xt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use.</w:t>
      </w:r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e.g.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whether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“Human"</w:t>
      </w:r>
      <w:r>
        <w:rPr>
          <w:rFonts w:ascii="Arial" w:eastAsia="Arial" w:hAnsi="Arial" w:cs="Arial"/>
          <w:spacing w:val="3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denotes </w:t>
      </w:r>
      <w:r>
        <w:rPr>
          <w:rFonts w:ascii="Arial" w:eastAsia="Arial" w:hAnsi="Arial" w:cs="Arial"/>
          <w:w w:val="89"/>
          <w:sz w:val="16"/>
          <w:szCs w:val="16"/>
        </w:rPr>
        <w:t>an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w w:val="89"/>
          <w:sz w:val="16"/>
          <w:szCs w:val="16"/>
        </w:rPr>
        <w:t xml:space="preserve">vidual 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Homo</w:t>
      </w:r>
      <w:proofErr w:type="gramEnd"/>
      <w:r>
        <w:rPr>
          <w:rFonts w:ascii="Arial" w:eastAsia="Arial" w:hAnsi="Arial" w:cs="Arial"/>
          <w:i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sapiens</w:t>
      </w:r>
      <w:r>
        <w:rPr>
          <w:rFonts w:ascii="Arial" w:eastAsia="Arial" w:hAnsi="Arial" w:cs="Arial"/>
          <w:w w:val="89"/>
          <w:sz w:val="16"/>
          <w:szCs w:val="16"/>
        </w:rPr>
        <w:t>,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class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‘Homo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sapiens’,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 quality</w:t>
      </w:r>
      <w:r>
        <w:rPr>
          <w:rFonts w:ascii="Arial" w:eastAsia="Arial" w:hAnsi="Arial" w:cs="Arial"/>
          <w:spacing w:val="3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 </w:t>
      </w:r>
      <w:r>
        <w:rPr>
          <w:rFonts w:ascii="Arial" w:eastAsia="Arial" w:hAnsi="Arial" w:cs="Arial"/>
          <w:w w:val="91"/>
          <w:sz w:val="16"/>
          <w:szCs w:val="16"/>
        </w:rPr>
        <w:t>object</w:t>
      </w:r>
      <w:r>
        <w:rPr>
          <w:rFonts w:ascii="Arial" w:eastAsia="Arial" w:hAnsi="Arial" w:cs="Arial"/>
          <w:spacing w:val="1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belonging</w:t>
      </w:r>
      <w:r>
        <w:rPr>
          <w:rFonts w:ascii="Arial" w:eastAsia="Arial" w:hAnsi="Arial" w:cs="Arial"/>
          <w:spacing w:val="1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taxon</w:t>
      </w:r>
      <w:r>
        <w:rPr>
          <w:rFonts w:ascii="Arial" w:eastAsia="Arial" w:hAnsi="Arial" w:cs="Arial"/>
          <w:spacing w:val="2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Homo</w:t>
      </w:r>
      <w:r>
        <w:rPr>
          <w:rFonts w:ascii="Arial" w:eastAsia="Arial" w:hAnsi="Arial" w:cs="Arial"/>
          <w:i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 xml:space="preserve">sapiens </w:t>
      </w:r>
      <w:r>
        <w:rPr>
          <w:rFonts w:ascii="Arial" w:eastAsia="Arial" w:hAnsi="Arial" w:cs="Arial"/>
          <w:w w:val="89"/>
          <w:sz w:val="16"/>
          <w:szCs w:val="16"/>
        </w:rPr>
        <w:t>(Schulz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2008),</w:t>
      </w:r>
      <w:r>
        <w:rPr>
          <w:rFonts w:ascii="Arial" w:eastAsia="Arial" w:hAnsi="Arial" w:cs="Arial"/>
          <w:spacing w:val="2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 xml:space="preserve">a </w:t>
      </w:r>
      <w:r>
        <w:rPr>
          <w:rFonts w:ascii="Arial" w:eastAsia="Arial" w:hAnsi="Arial" w:cs="Arial"/>
          <w:w w:val="92"/>
          <w:sz w:val="16"/>
          <w:szCs w:val="16"/>
        </w:rPr>
        <w:t>population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humans.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similar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ein,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w w:val="132"/>
          <w:sz w:val="16"/>
          <w:szCs w:val="16"/>
        </w:rPr>
        <w:t>“</w:t>
      </w:r>
      <w:r>
        <w:rPr>
          <w:rFonts w:ascii="Arial" w:eastAsia="Arial" w:hAnsi="Arial" w:cs="Arial"/>
          <w:w w:val="99"/>
          <w:sz w:val="16"/>
          <w:szCs w:val="16"/>
        </w:rPr>
        <w:t>Animal"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could</w:t>
      </w:r>
      <w:r>
        <w:rPr>
          <w:rFonts w:ascii="Arial" w:eastAsia="Arial" w:hAnsi="Arial" w:cs="Arial"/>
          <w:spacing w:val="2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be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interpreted</w:t>
      </w:r>
      <w:r>
        <w:rPr>
          <w:rFonts w:ascii="Arial" w:eastAsia="Arial" w:hAnsi="Arial" w:cs="Arial"/>
          <w:spacing w:val="3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as </w:t>
      </w:r>
      <w:r>
        <w:rPr>
          <w:rFonts w:ascii="Arial" w:eastAsia="Arial" w:hAnsi="Arial" w:cs="Arial"/>
          <w:w w:val="95"/>
          <w:sz w:val="16"/>
          <w:szCs w:val="16"/>
        </w:rPr>
        <w:t>including</w:t>
      </w:r>
      <w:r>
        <w:rPr>
          <w:rFonts w:ascii="Arial" w:eastAsia="Arial" w:hAnsi="Arial" w:cs="Arial"/>
          <w:spacing w:val="-9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class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1"/>
          <w:sz w:val="16"/>
          <w:szCs w:val="16"/>
        </w:rPr>
        <w:t>Homo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sapien</w:t>
      </w:r>
      <w:r>
        <w:rPr>
          <w:rFonts w:ascii="Arial" w:eastAsia="Arial" w:hAnsi="Arial" w:cs="Arial"/>
          <w:i/>
          <w:spacing w:val="1"/>
          <w:w w:val="86"/>
          <w:sz w:val="16"/>
          <w:szCs w:val="16"/>
        </w:rPr>
        <w:t>s</w:t>
      </w:r>
      <w:r>
        <w:rPr>
          <w:rFonts w:ascii="Arial" w:eastAsia="Arial" w:hAnsi="Arial" w:cs="Arial"/>
          <w:w w:val="116"/>
          <w:sz w:val="16"/>
          <w:szCs w:val="16"/>
        </w:rPr>
        <w:t>’,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xt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biology</w:t>
      </w:r>
      <w:r>
        <w:rPr>
          <w:rFonts w:ascii="Arial" w:eastAsia="Arial" w:hAnsi="Arial" w:cs="Arial"/>
          <w:spacing w:val="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or</w:t>
      </w:r>
      <w:r>
        <w:rPr>
          <w:rFonts w:ascii="Arial" w:eastAsia="Arial" w:hAnsi="Arial" w:cs="Arial"/>
          <w:spacing w:val="-9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5"/>
          <w:sz w:val="16"/>
          <w:szCs w:val="16"/>
        </w:rPr>
        <w:t xml:space="preserve">xcluding </w:t>
      </w:r>
      <w:r>
        <w:rPr>
          <w:rFonts w:ascii="Arial" w:eastAsia="Arial" w:hAnsi="Arial" w:cs="Arial"/>
          <w:sz w:val="16"/>
          <w:szCs w:val="16"/>
        </w:rPr>
        <w:t>it,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e.g.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xt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L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>w</w:t>
      </w:r>
      <w:r>
        <w:rPr>
          <w:rFonts w:ascii="Arial" w:eastAsia="Arial" w:hAnsi="Arial" w:cs="Arial"/>
          <w:w w:val="85"/>
          <w:sz w:val="16"/>
          <w:szCs w:val="16"/>
        </w:rPr>
        <w:t>.</w:t>
      </w:r>
      <w:r>
        <w:rPr>
          <w:rFonts w:ascii="Arial" w:eastAsia="Arial" w:hAnsi="Arial" w:cs="Arial"/>
          <w:spacing w:val="3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Such</w:t>
      </w:r>
      <w:r>
        <w:rPr>
          <w:rFonts w:ascii="Arial" w:eastAsia="Arial" w:hAnsi="Arial" w:cs="Arial"/>
          <w:spacing w:val="3"/>
          <w:w w:val="8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ambiguities 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underline</w:t>
      </w:r>
      <w:proofErr w:type="gramEnd"/>
      <w:r>
        <w:rPr>
          <w:rFonts w:ascii="Arial" w:eastAsia="Arial" w:hAnsi="Arial" w:cs="Arial"/>
          <w:spacing w:val="3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 need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to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ma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 xml:space="preserve">e </w:t>
      </w:r>
      <w:r>
        <w:rPr>
          <w:rFonts w:ascii="Arial" w:eastAsia="Arial" w:hAnsi="Arial" w:cs="Arial"/>
          <w:w w:val="86"/>
          <w:sz w:val="16"/>
          <w:szCs w:val="16"/>
        </w:rPr>
        <w:t>these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hidden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assumptions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xplicit,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such</w:t>
      </w:r>
      <w:r>
        <w:rPr>
          <w:rFonts w:ascii="Arial" w:eastAsia="Arial" w:hAnsi="Arial" w:cs="Arial"/>
          <w:spacing w:val="17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as</w:t>
      </w:r>
      <w:r>
        <w:rPr>
          <w:rFonts w:ascii="Arial" w:eastAsia="Arial" w:hAnsi="Arial" w:cs="Arial"/>
          <w:spacing w:val="-4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ontological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grounding.</w:t>
      </w:r>
    </w:p>
    <w:p w14:paraId="3F9F7000" w14:textId="77777777" w:rsidR="001C58B1" w:rsidRDefault="007375A7">
      <w:pPr>
        <w:spacing w:before="1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Content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ev</w:t>
      </w:r>
      <w:r>
        <w:rPr>
          <w:rFonts w:ascii="Arial" w:eastAsia="Arial" w:hAnsi="Arial" w:cs="Arial"/>
          <w:w w:val="88"/>
          <w:sz w:val="16"/>
          <w:szCs w:val="16"/>
        </w:rPr>
        <w:t>al</w:t>
      </w:r>
      <w:r>
        <w:rPr>
          <w:rFonts w:ascii="Arial" w:eastAsia="Arial" w:hAnsi="Arial" w:cs="Arial"/>
          <w:spacing w:val="3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applications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use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xisting</w:t>
      </w:r>
      <w:r>
        <w:rPr>
          <w:rFonts w:ascii="Arial" w:eastAsia="Arial" w:hAnsi="Arial" w:cs="Arial"/>
          <w:spacing w:val="3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domain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ontologies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as 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oca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b</w:t>
      </w:r>
      <w:r>
        <w:rPr>
          <w:rFonts w:ascii="Arial" w:eastAsia="Arial" w:hAnsi="Arial" w:cs="Arial"/>
          <w:w w:val="89"/>
          <w:sz w:val="16"/>
          <w:szCs w:val="16"/>
        </w:rPr>
        <w:t>ularies,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ones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der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ed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OB</w:t>
      </w:r>
      <w:r>
        <w:rPr>
          <w:rFonts w:ascii="Arial" w:eastAsia="Arial" w:hAnsi="Arial" w:cs="Arial"/>
          <w:spacing w:val="-6"/>
          <w:sz w:val="16"/>
          <w:szCs w:val="16"/>
        </w:rPr>
        <w:t>D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might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benefit</w:t>
      </w:r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this. </w:t>
      </w:r>
      <w:r>
        <w:rPr>
          <w:rFonts w:ascii="Arial" w:eastAsia="Arial" w:hAnsi="Arial" w:cs="Arial"/>
          <w:w w:val="95"/>
          <w:sz w:val="16"/>
          <w:szCs w:val="16"/>
        </w:rPr>
        <w:t>As</w:t>
      </w:r>
      <w:r>
        <w:rPr>
          <w:rFonts w:ascii="Arial" w:eastAsia="Arial" w:hAnsi="Arial" w:cs="Arial"/>
          <w:spacing w:val="-15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OD</w:t>
      </w:r>
      <w:r>
        <w:rPr>
          <w:rFonts w:ascii="Arial" w:eastAsia="Arial" w:hAnsi="Arial" w:cs="Arial"/>
          <w:spacing w:val="-6"/>
          <w:w w:val="95"/>
          <w:sz w:val="16"/>
          <w:szCs w:val="16"/>
        </w:rPr>
        <w:t>B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7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tools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not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able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to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2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-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generate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n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w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ontology 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proofErr w:type="gramEnd"/>
      <w:r>
        <w:rPr>
          <w:rFonts w:ascii="Arial" w:eastAsia="Arial" w:hAnsi="Arial" w:cs="Arial"/>
          <w:w w:val="89"/>
          <w:sz w:val="16"/>
          <w:szCs w:val="16"/>
        </w:rPr>
        <w:t xml:space="preserve">,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interpretation 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goes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>yond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what</w:t>
      </w:r>
      <w:r>
        <w:rPr>
          <w:rFonts w:ascii="Arial" w:eastAsia="Arial" w:hAnsi="Arial" w:cs="Arial"/>
          <w:spacing w:val="1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user</w:t>
      </w:r>
      <w:r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has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specified</w:t>
      </w:r>
      <w:r>
        <w:rPr>
          <w:rFonts w:ascii="Arial" w:eastAsia="Arial" w:hAnsi="Arial" w:cs="Arial"/>
          <w:spacing w:val="1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3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task-specific </w:t>
      </w:r>
      <w:r>
        <w:rPr>
          <w:rFonts w:ascii="Arial" w:eastAsia="Arial" w:hAnsi="Arial" w:cs="Arial"/>
          <w:w w:val="83"/>
          <w:sz w:val="16"/>
          <w:szCs w:val="16"/>
        </w:rPr>
        <w:t xml:space="preserve">mappings 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between</w:t>
      </w:r>
      <w:r>
        <w:rPr>
          <w:rFonts w:ascii="Arial" w:eastAsia="Arial" w:hAnsi="Arial" w:cs="Arial"/>
          <w:spacing w:val="27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databases</w:t>
      </w:r>
      <w:r>
        <w:rPr>
          <w:rFonts w:ascii="Arial" w:eastAsia="Arial" w:hAnsi="Arial" w:cs="Arial"/>
          <w:spacing w:val="-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and</w:t>
      </w:r>
      <w:r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ontologies.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This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requires that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databases </w:t>
      </w:r>
      <w:r>
        <w:rPr>
          <w:rFonts w:ascii="Arial" w:eastAsia="Arial" w:hAnsi="Arial" w:cs="Arial"/>
          <w:w w:val="90"/>
          <w:sz w:val="16"/>
          <w:szCs w:val="16"/>
        </w:rPr>
        <w:t>do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not</w:t>
      </w:r>
      <w:r>
        <w:rPr>
          <w:rFonts w:ascii="Arial" w:eastAsia="Arial" w:hAnsi="Arial" w:cs="Arial"/>
          <w:spacing w:val="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use</w:t>
      </w:r>
      <w:r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domain</w:t>
      </w:r>
      <w:r>
        <w:rPr>
          <w:rFonts w:ascii="Arial" w:eastAsia="Arial" w:hAnsi="Arial" w:cs="Arial"/>
          <w:spacing w:val="32"/>
          <w:w w:val="8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6"/>
          <w:sz w:val="16"/>
          <w:szCs w:val="16"/>
        </w:rPr>
        <w:t xml:space="preserve">ontologies 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</w:t>
      </w:r>
      <w:proofErr w:type="gramEnd"/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standardized</w:t>
      </w:r>
      <w:r>
        <w:rPr>
          <w:rFonts w:ascii="Arial" w:eastAsia="Arial" w:hAnsi="Arial" w:cs="Arial"/>
          <w:spacing w:val="1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>oca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b</w:t>
      </w:r>
      <w:r>
        <w:rPr>
          <w:rFonts w:ascii="Arial" w:eastAsia="Arial" w:hAnsi="Arial" w:cs="Arial"/>
          <w:w w:val="86"/>
          <w:sz w:val="16"/>
          <w:szCs w:val="16"/>
        </w:rPr>
        <w:t xml:space="preserve">ularies,  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b</w:t>
      </w:r>
      <w:r>
        <w:rPr>
          <w:rFonts w:ascii="Arial" w:eastAsia="Arial" w:hAnsi="Arial" w:cs="Arial"/>
          <w:w w:val="86"/>
          <w:sz w:val="16"/>
          <w:szCs w:val="16"/>
        </w:rPr>
        <w:t>ut</w:t>
      </w:r>
      <w:r>
        <w:rPr>
          <w:rFonts w:ascii="Arial" w:eastAsia="Arial" w:hAnsi="Arial" w:cs="Arial"/>
          <w:spacing w:val="1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</w:p>
    <w:p w14:paraId="62988950" w14:textId="77777777" w:rsidR="001C58B1" w:rsidRDefault="001C58B1">
      <w:pPr>
        <w:spacing w:before="5" w:after="0" w:line="280" w:lineRule="exact"/>
        <w:rPr>
          <w:sz w:val="28"/>
          <w:szCs w:val="28"/>
        </w:rPr>
      </w:pPr>
    </w:p>
    <w:p w14:paraId="10D8AFB0" w14:textId="77777777" w:rsidR="001C58B1" w:rsidRDefault="007375A7">
      <w:pPr>
        <w:spacing w:after="0" w:line="240" w:lineRule="auto"/>
        <w:ind w:left="2108" w:right="2079"/>
        <w:jc w:val="both"/>
        <w:rPr>
          <w:rFonts w:ascii="Arial" w:eastAsia="Arial" w:hAnsi="Arial" w:cs="Arial"/>
          <w:sz w:val="16"/>
          <w:szCs w:val="16"/>
        </w:rPr>
      </w:pPr>
      <w:r>
        <w:pict w14:anchorId="4B0BDF4E">
          <v:group id="_x0000_s1262" style="position:absolute;left:0;text-align:left;margin-left:113.4pt;margin-top:-.6pt;width:233.15pt;height:.1pt;z-index:-1145;mso-position-horizontal-relative:page" coordorigin="2268,-12" coordsize="4663,2">
            <v:shape id="_x0000_s1263" style="position:absolute;left:2268;top:-12;width:4663;height:2" coordorigin="2268,-12" coordsize="4663,0" path="m2268,-12r4662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6"/>
          <w:sz w:val="12"/>
          <w:szCs w:val="12"/>
        </w:rPr>
        <w:t>1</w:t>
      </w:r>
      <w:r>
        <w:rPr>
          <w:rFonts w:ascii="Arial" w:eastAsia="Arial" w:hAnsi="Arial" w:cs="Arial"/>
          <w:spacing w:val="31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 broader</w:t>
      </w:r>
      <w:r>
        <w:rPr>
          <w:rFonts w:ascii="Arial" w:eastAsia="Arial" w:hAnsi="Arial" w:cs="Arial"/>
          <w:spacing w:val="36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sense,</w:t>
      </w:r>
      <w:r>
        <w:rPr>
          <w:rFonts w:ascii="Arial" w:eastAsia="Arial" w:hAnsi="Arial" w:cs="Arial"/>
          <w:spacing w:val="-2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Cf.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(Rector,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2008)</w:t>
      </w:r>
    </w:p>
    <w:p w14:paraId="63D89C72" w14:textId="77777777" w:rsidR="001C58B1" w:rsidRDefault="007375A7">
      <w:pPr>
        <w:spacing w:before="32" w:after="0" w:line="285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meaning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their</w:t>
      </w:r>
      <w:r>
        <w:rPr>
          <w:rFonts w:ascii="Arial" w:eastAsia="Arial" w:hAnsi="Arial" w:cs="Arial"/>
          <w:spacing w:val="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entire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structure 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content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described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ontology </w:t>
      </w:r>
      <w:r>
        <w:rPr>
          <w:rFonts w:ascii="Arial" w:eastAsia="Arial" w:hAnsi="Arial" w:cs="Arial"/>
          <w:w w:val="87"/>
          <w:sz w:val="16"/>
          <w:szCs w:val="16"/>
        </w:rPr>
        <w:t>axioms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assertions.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This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what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we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propose</w:t>
      </w:r>
      <w:ins w:id="55" w:author="Fred Freitas" w:date="2016-01-12T19:50:00Z">
        <w:r w:rsidR="00DD3CD5">
          <w:rPr>
            <w:rFonts w:ascii="Arial" w:eastAsia="Arial" w:hAnsi="Arial" w:cs="Arial"/>
            <w:sz w:val="16"/>
            <w:szCs w:val="16"/>
          </w:rPr>
          <w:t xml:space="preserve"> in the current work</w:t>
        </w:r>
      </w:ins>
      <w:r>
        <w:rPr>
          <w:rFonts w:ascii="Arial" w:eastAsia="Arial" w:hAnsi="Arial" w:cs="Arial"/>
          <w:sz w:val="16"/>
          <w:szCs w:val="16"/>
        </w:rPr>
        <w:t>.</w:t>
      </w:r>
    </w:p>
    <w:p w14:paraId="07F6B362" w14:textId="77777777" w:rsidR="001C58B1" w:rsidRDefault="001C58B1">
      <w:pPr>
        <w:spacing w:before="17" w:after="0" w:line="240" w:lineRule="exact"/>
        <w:rPr>
          <w:sz w:val="24"/>
          <w:szCs w:val="24"/>
        </w:rPr>
      </w:pPr>
    </w:p>
    <w:p w14:paraId="1E4C74A5" w14:textId="77777777" w:rsidR="001C58B1" w:rsidRDefault="007375A7">
      <w:pPr>
        <w:spacing w:after="0" w:line="240" w:lineRule="auto"/>
        <w:ind w:right="400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2.3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Desc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iption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Logics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WL2</w:t>
      </w:r>
    </w:p>
    <w:p w14:paraId="7623A0B3" w14:textId="77777777" w:rsidR="001C58B1" w:rsidRDefault="001C58B1">
      <w:pPr>
        <w:spacing w:before="1" w:after="0" w:line="110" w:lineRule="exact"/>
        <w:rPr>
          <w:sz w:val="11"/>
          <w:szCs w:val="11"/>
        </w:rPr>
      </w:pPr>
    </w:p>
    <w:p w14:paraId="4FD8ED29" w14:textId="77777777" w:rsidR="001C58B1" w:rsidRDefault="007375A7">
      <w:pPr>
        <w:spacing w:after="0" w:line="279" w:lineRule="auto"/>
        <w:ind w:right="201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2"/>
          <w:sz w:val="16"/>
          <w:szCs w:val="16"/>
        </w:rPr>
        <w:t>Description</w:t>
      </w:r>
      <w:r>
        <w:rPr>
          <w:rFonts w:ascii="Arial" w:eastAsia="Arial" w:hAnsi="Arial" w:cs="Arial"/>
          <w:spacing w:val="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Logics</w:t>
      </w:r>
      <w:r>
        <w:rPr>
          <w:rFonts w:ascii="Arial" w:eastAsia="Arial" w:hAnsi="Arial" w:cs="Arial"/>
          <w:spacing w:val="7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(DLs)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representation</w:t>
      </w:r>
      <w:r>
        <w:rPr>
          <w:rFonts w:ascii="Arial" w:eastAsia="Arial" w:hAnsi="Arial" w:cs="Arial"/>
          <w:spacing w:val="3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languages</w:t>
      </w:r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used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formalise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ontology</w:t>
      </w:r>
      <w:r>
        <w:rPr>
          <w:rFonts w:ascii="Arial" w:eastAsia="Arial" w:hAnsi="Arial" w:cs="Arial"/>
          <w:spacing w:val="-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proofErr w:type="gramStart"/>
      <w:r>
        <w:rPr>
          <w:rFonts w:ascii="Arial" w:eastAsia="Arial" w:hAnsi="Arial" w:cs="Arial"/>
          <w:w w:val="89"/>
          <w:position w:val="6"/>
          <w:sz w:val="12"/>
          <w:szCs w:val="12"/>
        </w:rPr>
        <w:t>2</w:t>
      </w:r>
      <w:r>
        <w:rPr>
          <w:rFonts w:ascii="Arial" w:eastAsia="Arial" w:hAnsi="Arial" w:cs="Arial"/>
          <w:spacing w:val="-23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.</w:t>
      </w:r>
      <w:proofErr w:type="gramEnd"/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classifiers,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3"/>
          <w:sz w:val="16"/>
          <w:szCs w:val="16"/>
        </w:rPr>
        <w:t>HermiT</w:t>
      </w:r>
      <w:proofErr w:type="spellEnd"/>
      <w:r>
        <w:rPr>
          <w:rFonts w:ascii="Arial" w:eastAsia="Arial" w:hAnsi="Arial" w:cs="Arial"/>
          <w:spacing w:val="15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w w:val="93"/>
          <w:sz w:val="16"/>
          <w:szCs w:val="16"/>
        </w:rPr>
        <w:t>Glimm</w:t>
      </w:r>
      <w:proofErr w:type="spellEnd"/>
      <w:r>
        <w:rPr>
          <w:rFonts w:ascii="Arial" w:eastAsia="Arial" w:hAnsi="Arial" w:cs="Arial"/>
          <w:spacing w:val="20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et</w:t>
      </w:r>
      <w:r>
        <w:rPr>
          <w:rFonts w:ascii="Arial" w:eastAsia="Arial" w:hAnsi="Arial" w:cs="Arial"/>
          <w:i/>
          <w:spacing w:val="-10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2014),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find </w:t>
      </w:r>
      <w:r>
        <w:rPr>
          <w:rFonts w:ascii="Arial" w:eastAsia="Arial" w:hAnsi="Arial" w:cs="Arial"/>
          <w:w w:val="85"/>
          <w:sz w:val="16"/>
          <w:szCs w:val="16"/>
        </w:rPr>
        <w:t>n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w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subclass</w:t>
      </w:r>
      <w:r>
        <w:rPr>
          <w:rFonts w:ascii="Arial" w:eastAsia="Arial" w:hAnsi="Arial" w:cs="Arial"/>
          <w:spacing w:val="-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links,</w:t>
      </w:r>
      <w:r>
        <w:rPr>
          <w:rFonts w:ascii="Arial" w:eastAsia="Arial" w:hAnsi="Arial" w:cs="Arial"/>
          <w:spacing w:val="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identify</w:t>
      </w:r>
      <w:r>
        <w:rPr>
          <w:rFonts w:ascii="Arial" w:eastAsia="Arial" w:hAnsi="Arial" w:cs="Arial"/>
          <w:spacing w:val="2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equ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iv</w:t>
      </w:r>
      <w:r>
        <w:rPr>
          <w:rFonts w:ascii="Arial" w:eastAsia="Arial" w:hAnsi="Arial" w:cs="Arial"/>
          <w:w w:val="91"/>
          <w:sz w:val="16"/>
          <w:szCs w:val="16"/>
        </w:rPr>
        <w:t>alent</w:t>
      </w:r>
      <w:r>
        <w:rPr>
          <w:rFonts w:ascii="Arial" w:eastAsia="Arial" w:hAnsi="Arial" w:cs="Arial"/>
          <w:spacing w:val="-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classes,</w:t>
      </w:r>
      <w:r>
        <w:rPr>
          <w:rFonts w:ascii="Arial" w:eastAsia="Arial" w:hAnsi="Arial" w:cs="Arial"/>
          <w:spacing w:val="-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and</w:t>
      </w:r>
      <w:r>
        <w:rPr>
          <w:rFonts w:ascii="Arial" w:eastAsia="Arial" w:hAnsi="Arial" w:cs="Arial"/>
          <w:spacing w:val="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assure</w:t>
      </w:r>
      <w:r>
        <w:rPr>
          <w:rFonts w:ascii="Arial" w:eastAsia="Arial" w:hAnsi="Arial" w:cs="Arial"/>
          <w:spacing w:val="-1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satisfiabilit</w:t>
      </w:r>
      <w:r>
        <w:rPr>
          <w:rFonts w:ascii="Arial" w:eastAsia="Arial" w:hAnsi="Arial" w:cs="Arial"/>
          <w:spacing w:val="-9"/>
          <w:w w:val="94"/>
          <w:sz w:val="16"/>
          <w:szCs w:val="16"/>
        </w:rPr>
        <w:t>y</w:t>
      </w:r>
      <w:r>
        <w:rPr>
          <w:rFonts w:ascii="Arial" w:eastAsia="Arial" w:hAnsi="Arial" w:cs="Arial"/>
          <w:w w:val="94"/>
          <w:sz w:val="16"/>
          <w:szCs w:val="16"/>
        </w:rPr>
        <w:t>,</w:t>
      </w:r>
      <w:r>
        <w:rPr>
          <w:rFonts w:ascii="Arial" w:eastAsia="Arial" w:hAnsi="Arial" w:cs="Arial"/>
          <w:spacing w:val="-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by </w:t>
      </w:r>
      <w:r>
        <w:rPr>
          <w:rFonts w:ascii="Arial" w:eastAsia="Arial" w:hAnsi="Arial" w:cs="Arial"/>
          <w:w w:val="91"/>
          <w:sz w:val="16"/>
          <w:szCs w:val="16"/>
        </w:rPr>
        <w:t>spotting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contradictory</w:t>
      </w:r>
      <w:r>
        <w:rPr>
          <w:rFonts w:ascii="Arial" w:eastAsia="Arial" w:hAnsi="Arial" w:cs="Arial"/>
          <w:spacing w:val="2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axioms.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TBox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xpressions</w:t>
      </w:r>
      <w:r>
        <w:rPr>
          <w:rFonts w:ascii="Arial" w:eastAsia="Arial" w:hAnsi="Arial" w:cs="Arial"/>
          <w:spacing w:val="3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el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axioms (e.g.,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“all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chimps</w:t>
      </w:r>
      <w:r>
        <w:rPr>
          <w:rFonts w:ascii="Arial" w:eastAsia="Arial" w:hAnsi="Arial" w:cs="Arial"/>
          <w:spacing w:val="3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primates"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), 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whereas</w:t>
      </w:r>
      <w:proofErr w:type="gramEnd"/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ABox</w:t>
      </w:r>
      <w:proofErr w:type="spellEnd"/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contain</w:t>
      </w:r>
      <w:r>
        <w:rPr>
          <w:rFonts w:ascii="Arial" w:eastAsia="Arial" w:hAnsi="Arial" w:cs="Arial"/>
          <w:spacing w:val="3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assertions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on </w:t>
      </w:r>
      <w:r>
        <w:rPr>
          <w:rFonts w:ascii="Arial" w:eastAsia="Arial" w:hAnsi="Arial" w:cs="Arial"/>
          <w:w w:val="91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i</w:t>
      </w:r>
      <w:r>
        <w:rPr>
          <w:rFonts w:ascii="Arial" w:eastAsia="Arial" w:hAnsi="Arial" w:cs="Arial"/>
          <w:w w:val="91"/>
          <w:sz w:val="16"/>
          <w:szCs w:val="16"/>
        </w:rPr>
        <w:t>viduals</w:t>
      </w:r>
      <w:r>
        <w:rPr>
          <w:rFonts w:ascii="Arial" w:eastAsia="Arial" w:hAnsi="Arial" w:cs="Arial"/>
          <w:spacing w:val="2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(e.g.,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“</w:t>
      </w:r>
      <w:proofErr w:type="spellStart"/>
      <w:r>
        <w:rPr>
          <w:rFonts w:ascii="Arial" w:eastAsia="Arial" w:hAnsi="Arial" w:cs="Arial"/>
          <w:spacing w:val="-12"/>
          <w:w w:val="91"/>
          <w:sz w:val="16"/>
          <w:szCs w:val="16"/>
        </w:rPr>
        <w:t>W</w:t>
      </w:r>
      <w:r>
        <w:rPr>
          <w:rFonts w:ascii="Arial" w:eastAsia="Arial" w:hAnsi="Arial" w:cs="Arial"/>
          <w:w w:val="91"/>
          <w:sz w:val="16"/>
          <w:szCs w:val="16"/>
        </w:rPr>
        <w:t>ashoo</w:t>
      </w:r>
      <w:proofErr w:type="spellEnd"/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4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chimp").</w:t>
      </w:r>
    </w:p>
    <w:p w14:paraId="500F1ABB" w14:textId="77777777" w:rsidR="001C58B1" w:rsidRDefault="007375A7">
      <w:pPr>
        <w:spacing w:before="6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Semantic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eb</w:t>
      </w:r>
      <w:r>
        <w:rPr>
          <w:rFonts w:ascii="Arial" w:eastAsia="Arial" w:hAnsi="Arial" w:cs="Arial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Standard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WL2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(W3C,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2012)</w:t>
      </w:r>
      <w:r>
        <w:rPr>
          <w:rFonts w:ascii="Arial" w:eastAsia="Arial" w:hAnsi="Arial" w:cs="Arial"/>
          <w:spacing w:val="3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uses the</w:t>
      </w:r>
      <w:r>
        <w:rPr>
          <w:rFonts w:ascii="Arial" w:eastAsia="Arial" w:hAnsi="Arial" w:cs="Arial"/>
          <w:spacing w:val="1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lan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5"/>
          <w:sz w:val="16"/>
          <w:szCs w:val="16"/>
        </w:rPr>
        <w:t>guage</w:t>
      </w:r>
      <w:proofErr w:type="spellEnd"/>
      <w:r>
        <w:rPr>
          <w:rFonts w:ascii="Arial" w:eastAsia="Arial" w:hAnsi="Arial" w:cs="Arial"/>
          <w:spacing w:val="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9"/>
          <w:w w:val="96"/>
          <w:sz w:val="16"/>
          <w:szCs w:val="16"/>
        </w:rPr>
        <w:t>S</w:t>
      </w:r>
      <w:r>
        <w:rPr>
          <w:rFonts w:ascii="Arial" w:eastAsia="Arial" w:hAnsi="Arial" w:cs="Arial"/>
          <w:i/>
          <w:spacing w:val="1"/>
          <w:w w:val="110"/>
          <w:sz w:val="16"/>
          <w:szCs w:val="16"/>
        </w:rPr>
        <w:t>R</w:t>
      </w:r>
      <w:r>
        <w:rPr>
          <w:rFonts w:ascii="Arial" w:eastAsia="Arial" w:hAnsi="Arial" w:cs="Arial"/>
          <w:i/>
          <w:spacing w:val="5"/>
          <w:w w:val="103"/>
          <w:sz w:val="16"/>
          <w:szCs w:val="16"/>
        </w:rPr>
        <w:t>O</w:t>
      </w:r>
      <w:r>
        <w:rPr>
          <w:rFonts w:ascii="Arial" w:eastAsia="Arial" w:hAnsi="Arial" w:cs="Arial"/>
          <w:i/>
          <w:w w:val="164"/>
          <w:sz w:val="16"/>
          <w:szCs w:val="16"/>
        </w:rPr>
        <w:t>I</w:t>
      </w:r>
      <w:r>
        <w:rPr>
          <w:rFonts w:ascii="Arial" w:eastAsia="Arial" w:hAnsi="Arial" w:cs="Arial"/>
          <w:i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Q</w:t>
      </w:r>
      <w:r>
        <w:rPr>
          <w:rFonts w:ascii="Arial" w:eastAsia="Arial" w:hAnsi="Arial" w:cs="Arial"/>
          <w:i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w w:val="93"/>
          <w:sz w:val="16"/>
          <w:szCs w:val="16"/>
        </w:rPr>
        <w:t>Horrocks</w:t>
      </w:r>
      <w:proofErr w:type="spellEnd"/>
      <w:r>
        <w:rPr>
          <w:rFonts w:ascii="Arial" w:eastAsia="Arial" w:hAnsi="Arial" w:cs="Arial"/>
          <w:spacing w:val="7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2006),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limited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xpress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eness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 xml:space="preserve">ut </w:t>
      </w:r>
      <w:r>
        <w:rPr>
          <w:rFonts w:ascii="Arial" w:eastAsia="Arial" w:hAnsi="Arial" w:cs="Arial"/>
          <w:w w:val="88"/>
          <w:sz w:val="16"/>
          <w:szCs w:val="16"/>
        </w:rPr>
        <w:t>complete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finite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reasoning.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WL2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supports</w:t>
      </w:r>
      <w:r>
        <w:rPr>
          <w:rFonts w:ascii="Arial" w:eastAsia="Arial" w:hAnsi="Arial" w:cs="Arial"/>
          <w:spacing w:val="3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classes,</w:t>
      </w:r>
      <w:r>
        <w:rPr>
          <w:rFonts w:ascii="Arial" w:eastAsia="Arial" w:hAnsi="Arial" w:cs="Arial"/>
          <w:spacing w:val="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binary</w:t>
      </w:r>
      <w:r>
        <w:rPr>
          <w:rFonts w:ascii="Arial" w:eastAsia="Arial" w:hAnsi="Arial" w:cs="Arial"/>
          <w:spacing w:val="2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relations </w:t>
      </w:r>
      <w:r>
        <w:rPr>
          <w:rFonts w:ascii="Arial" w:eastAsia="Arial" w:hAnsi="Arial" w:cs="Arial"/>
          <w:w w:val="90"/>
          <w:sz w:val="16"/>
          <w:szCs w:val="16"/>
        </w:rPr>
        <w:t>(called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object</w:t>
      </w:r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properties),</w:t>
      </w:r>
      <w:r>
        <w:rPr>
          <w:rFonts w:ascii="Arial" w:eastAsia="Arial" w:hAnsi="Arial" w:cs="Arial"/>
          <w:spacing w:val="1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2"/>
          <w:w w:val="90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90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i</w:t>
      </w:r>
      <w:r>
        <w:rPr>
          <w:rFonts w:ascii="Arial" w:eastAsia="Arial" w:hAnsi="Arial" w:cs="Arial"/>
          <w:w w:val="90"/>
          <w:sz w:val="16"/>
          <w:szCs w:val="16"/>
        </w:rPr>
        <w:t xml:space="preserve">viduals, 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together</w:t>
      </w:r>
      <w:proofErr w:type="gramEnd"/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related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axioms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assertions.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F</w:t>
      </w:r>
      <w:r>
        <w:rPr>
          <w:rFonts w:ascii="Arial" w:eastAsia="Arial" w:hAnsi="Arial" w:cs="Arial"/>
          <w:w w:val="87"/>
          <w:sz w:val="16"/>
          <w:szCs w:val="16"/>
        </w:rPr>
        <w:t>or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instance,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WL2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104"/>
          <w:sz w:val="16"/>
          <w:szCs w:val="16"/>
        </w:rPr>
        <w:t>D</w:t>
      </w:r>
      <w:r>
        <w:rPr>
          <w:rFonts w:ascii="Arial" w:eastAsia="Arial" w:hAnsi="Arial" w:cs="Arial"/>
          <w:i/>
          <w:spacing w:val="-7"/>
          <w:w w:val="104"/>
          <w:sz w:val="16"/>
          <w:szCs w:val="16"/>
        </w:rPr>
        <w:t>r</w:t>
      </w:r>
      <w:r>
        <w:rPr>
          <w:rFonts w:ascii="Arial" w:eastAsia="Arial" w:hAnsi="Arial" w:cs="Arial"/>
          <w:i/>
          <w:w w:val="92"/>
          <w:sz w:val="16"/>
          <w:szCs w:val="16"/>
        </w:rPr>
        <w:t>osophila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melan</w:t>
      </w:r>
      <w:r>
        <w:rPr>
          <w:rFonts w:ascii="Arial" w:eastAsia="Arial" w:hAnsi="Arial" w:cs="Arial"/>
          <w:i/>
          <w:spacing w:val="-2"/>
          <w:w w:val="89"/>
          <w:sz w:val="16"/>
          <w:szCs w:val="16"/>
        </w:rPr>
        <w:t>o</w:t>
      </w:r>
      <w:r>
        <w:rPr>
          <w:rFonts w:ascii="Arial" w:eastAsia="Arial" w:hAnsi="Arial" w:cs="Arial"/>
          <w:i/>
          <w:w w:val="89"/>
          <w:sz w:val="16"/>
          <w:szCs w:val="16"/>
        </w:rPr>
        <w:t>gaste</w:t>
      </w:r>
      <w:r>
        <w:rPr>
          <w:rFonts w:ascii="Arial" w:eastAsia="Arial" w:hAnsi="Arial" w:cs="Arial"/>
          <w:i/>
          <w:spacing w:val="9"/>
          <w:w w:val="89"/>
          <w:sz w:val="16"/>
          <w:szCs w:val="16"/>
        </w:rPr>
        <w:t>r</w:t>
      </w:r>
      <w:r>
        <w:rPr>
          <w:rFonts w:ascii="Arial" w:eastAsia="Arial" w:hAnsi="Arial" w:cs="Arial"/>
          <w:w w:val="149"/>
          <w:sz w:val="16"/>
          <w:szCs w:val="16"/>
        </w:rPr>
        <w:t xml:space="preserve">’ </w:t>
      </w:r>
      <w:r>
        <w:rPr>
          <w:rFonts w:ascii="Arial" w:eastAsia="Arial" w:hAnsi="Arial" w:cs="Arial"/>
          <w:w w:val="82"/>
          <w:sz w:val="16"/>
          <w:szCs w:val="16"/>
        </w:rPr>
        <w:t>has</w:t>
      </w:r>
      <w:r>
        <w:rPr>
          <w:rFonts w:ascii="Arial" w:eastAsia="Arial" w:hAnsi="Arial" w:cs="Arial"/>
          <w:spacing w:val="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i</w:t>
      </w:r>
      <w:r>
        <w:rPr>
          <w:rFonts w:ascii="Arial" w:eastAsia="Arial" w:hAnsi="Arial" w:cs="Arial"/>
          <w:w w:val="92"/>
          <w:sz w:val="16"/>
          <w:szCs w:val="16"/>
        </w:rPr>
        <w:t>vidual</w:t>
      </w:r>
      <w:r>
        <w:rPr>
          <w:rFonts w:ascii="Arial" w:eastAsia="Arial" w:hAnsi="Arial" w:cs="Arial"/>
          <w:spacing w:val="2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drosophila</w:t>
      </w:r>
      <w:r>
        <w:rPr>
          <w:rFonts w:ascii="Arial" w:eastAsia="Arial" w:hAnsi="Arial" w:cs="Arial"/>
          <w:spacing w:val="-1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members.</w:t>
      </w:r>
      <w:r>
        <w:rPr>
          <w:rFonts w:ascii="Arial" w:eastAsia="Arial" w:hAnsi="Arial" w:cs="Arial"/>
          <w:spacing w:val="2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1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i</w:t>
      </w:r>
      <w:r>
        <w:rPr>
          <w:rFonts w:ascii="Arial" w:eastAsia="Arial" w:hAnsi="Arial" w:cs="Arial"/>
          <w:w w:val="92"/>
          <w:sz w:val="16"/>
          <w:szCs w:val="16"/>
        </w:rPr>
        <w:t>vidual</w:t>
      </w:r>
      <w:r>
        <w:rPr>
          <w:rFonts w:ascii="Arial" w:eastAsia="Arial" w:hAnsi="Arial" w:cs="Arial"/>
          <w:spacing w:val="2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drosophila</w:t>
      </w:r>
      <w:r>
        <w:rPr>
          <w:rFonts w:ascii="Arial" w:eastAsia="Arial" w:hAnsi="Arial" w:cs="Arial"/>
          <w:spacing w:val="-1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are </w:t>
      </w:r>
      <w:r>
        <w:rPr>
          <w:rFonts w:ascii="Arial" w:eastAsia="Arial" w:hAnsi="Arial" w:cs="Arial"/>
          <w:w w:val="87"/>
          <w:sz w:val="16"/>
          <w:szCs w:val="16"/>
        </w:rPr>
        <w:t>members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O</w:t>
      </w:r>
      <w:r>
        <w:rPr>
          <w:rFonts w:ascii="Arial" w:eastAsia="Arial" w:hAnsi="Arial" w:cs="Arial"/>
          <w:i/>
          <w:spacing w:val="-5"/>
          <w:w w:val="87"/>
          <w:sz w:val="16"/>
          <w:szCs w:val="16"/>
        </w:rPr>
        <w:t>r</w:t>
      </w:r>
      <w:r>
        <w:rPr>
          <w:rFonts w:ascii="Arial" w:eastAsia="Arial" w:hAnsi="Arial" w:cs="Arial"/>
          <w:i/>
          <w:w w:val="87"/>
          <w:sz w:val="16"/>
          <w:szCs w:val="16"/>
        </w:rPr>
        <w:t>ganism</w:t>
      </w:r>
      <w:r>
        <w:rPr>
          <w:rFonts w:ascii="Arial" w:eastAsia="Arial" w:hAnsi="Arial" w:cs="Arial"/>
          <w:w w:val="87"/>
          <w:sz w:val="16"/>
          <w:szCs w:val="16"/>
        </w:rPr>
        <w:t>,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we can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infer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taxonomic</w:t>
      </w:r>
      <w:r>
        <w:rPr>
          <w:rFonts w:ascii="Arial" w:eastAsia="Arial" w:hAnsi="Arial" w:cs="Arial"/>
          <w:spacing w:val="30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subsumption</w:t>
      </w:r>
      <w:proofErr w:type="spellEnd"/>
      <w:r>
        <w:rPr>
          <w:rFonts w:ascii="Arial" w:eastAsia="Arial" w:hAnsi="Arial" w:cs="Arial"/>
          <w:w w:val="87"/>
          <w:sz w:val="16"/>
          <w:szCs w:val="16"/>
        </w:rPr>
        <w:t>:</w:t>
      </w:r>
      <w:r>
        <w:rPr>
          <w:rFonts w:ascii="Arial" w:eastAsia="Arial" w:hAnsi="Arial" w:cs="Arial"/>
          <w:spacing w:val="2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104"/>
          <w:sz w:val="16"/>
          <w:szCs w:val="16"/>
        </w:rPr>
        <w:t>D</w:t>
      </w:r>
      <w:r>
        <w:rPr>
          <w:rFonts w:ascii="Arial" w:eastAsia="Arial" w:hAnsi="Arial" w:cs="Arial"/>
          <w:i/>
          <w:spacing w:val="-7"/>
          <w:w w:val="104"/>
          <w:sz w:val="16"/>
          <w:szCs w:val="16"/>
        </w:rPr>
        <w:t>r</w:t>
      </w:r>
      <w:r>
        <w:rPr>
          <w:rFonts w:ascii="Arial" w:eastAsia="Arial" w:hAnsi="Arial" w:cs="Arial"/>
          <w:i/>
          <w:w w:val="92"/>
          <w:sz w:val="16"/>
          <w:szCs w:val="16"/>
        </w:rPr>
        <w:t xml:space="preserve">osophila </w:t>
      </w:r>
      <w:r>
        <w:rPr>
          <w:rFonts w:ascii="Arial" w:eastAsia="Arial" w:hAnsi="Arial" w:cs="Arial"/>
          <w:i/>
          <w:w w:val="89"/>
          <w:sz w:val="16"/>
          <w:szCs w:val="16"/>
        </w:rPr>
        <w:t>melan</w:t>
      </w:r>
      <w:r>
        <w:rPr>
          <w:rFonts w:ascii="Arial" w:eastAsia="Arial" w:hAnsi="Arial" w:cs="Arial"/>
          <w:i/>
          <w:spacing w:val="-2"/>
          <w:w w:val="89"/>
          <w:sz w:val="16"/>
          <w:szCs w:val="16"/>
        </w:rPr>
        <w:t>o</w:t>
      </w:r>
      <w:r>
        <w:rPr>
          <w:rFonts w:ascii="Arial" w:eastAsia="Arial" w:hAnsi="Arial" w:cs="Arial"/>
          <w:i/>
          <w:w w:val="89"/>
          <w:sz w:val="16"/>
          <w:szCs w:val="16"/>
        </w:rPr>
        <w:t>gaste</w:t>
      </w:r>
      <w:r>
        <w:rPr>
          <w:rFonts w:ascii="Arial" w:eastAsia="Arial" w:hAnsi="Arial" w:cs="Arial"/>
          <w:i/>
          <w:spacing w:val="8"/>
          <w:w w:val="89"/>
          <w:sz w:val="16"/>
          <w:szCs w:val="16"/>
        </w:rPr>
        <w:t>r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forms</w:t>
      </w:r>
      <w:r>
        <w:rPr>
          <w:rFonts w:ascii="Arial" w:eastAsia="Arial" w:hAnsi="Arial" w:cs="Arial"/>
          <w:spacing w:val="3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subclass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i/>
          <w:w w:val="91"/>
          <w:sz w:val="16"/>
          <w:szCs w:val="16"/>
        </w:rPr>
        <w:t>O</w:t>
      </w:r>
      <w:r>
        <w:rPr>
          <w:rFonts w:ascii="Arial" w:eastAsia="Arial" w:hAnsi="Arial" w:cs="Arial"/>
          <w:i/>
          <w:spacing w:val="-5"/>
          <w:w w:val="91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ganism</w:t>
      </w:r>
      <w:r>
        <w:rPr>
          <w:rFonts w:ascii="Arial" w:eastAsia="Arial" w:hAnsi="Arial" w:cs="Arial"/>
          <w:i/>
          <w:spacing w:val="9"/>
          <w:w w:val="9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4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f</w:t>
      </w:r>
      <w:proofErr w:type="spellEnd"/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particular</w:t>
      </w:r>
      <w:r>
        <w:rPr>
          <w:rFonts w:ascii="Arial" w:eastAsia="Arial" w:hAnsi="Arial" w:cs="Arial"/>
          <w:spacing w:val="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drosophila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equally</w:t>
      </w:r>
      <w:r>
        <w:rPr>
          <w:rFonts w:ascii="Arial" w:eastAsia="Arial" w:hAnsi="Arial" w:cs="Arial"/>
          <w:spacing w:val="2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members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</w:t>
      </w:r>
      <w:r>
        <w:rPr>
          <w:rFonts w:ascii="Arial" w:eastAsia="Arial" w:hAnsi="Arial" w:cs="Arial"/>
          <w:i/>
          <w:spacing w:val="-6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>ganism</w:t>
      </w:r>
      <w:r>
        <w:rPr>
          <w:rFonts w:ascii="Arial" w:eastAsia="Arial" w:hAnsi="Arial" w:cs="Arial"/>
          <w:sz w:val="16"/>
          <w:szCs w:val="16"/>
        </w:rPr>
        <w:t>.</w:t>
      </w:r>
    </w:p>
    <w:p w14:paraId="6E8153CB" w14:textId="77777777" w:rsidR="001C58B1" w:rsidRDefault="007375A7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5"/>
          <w:sz w:val="16"/>
          <w:szCs w:val="16"/>
        </w:rPr>
        <w:t>Such</w:t>
      </w:r>
      <w:r>
        <w:rPr>
          <w:rFonts w:ascii="Arial" w:eastAsia="Arial" w:hAnsi="Arial" w:cs="Arial"/>
          <w:spacing w:val="2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statements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constructed 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proofErr w:type="gram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combination 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opera- </w:t>
      </w:r>
      <w:r>
        <w:rPr>
          <w:rFonts w:ascii="Arial" w:eastAsia="Arial" w:hAnsi="Arial" w:cs="Arial"/>
          <w:w w:val="89"/>
          <w:sz w:val="16"/>
          <w:szCs w:val="16"/>
        </w:rPr>
        <w:t>tors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specified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w w:val="96"/>
          <w:sz w:val="16"/>
          <w:szCs w:val="16"/>
        </w:rPr>
        <w:t>O</w:t>
      </w:r>
      <w:r>
        <w:rPr>
          <w:rFonts w:ascii="Arial" w:eastAsia="Arial" w:hAnsi="Arial" w:cs="Arial"/>
          <w:w w:val="96"/>
          <w:sz w:val="16"/>
          <w:szCs w:val="16"/>
        </w:rPr>
        <w:t>WL2,</w:t>
      </w:r>
      <w:r>
        <w:rPr>
          <w:rFonts w:ascii="Arial" w:eastAsia="Arial" w:hAnsi="Arial" w:cs="Arial"/>
          <w:spacing w:val="1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viz.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‘and’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conjunctions,</w:t>
      </w:r>
      <w:r>
        <w:rPr>
          <w:rFonts w:ascii="Arial" w:eastAsia="Arial" w:hAnsi="Arial" w:cs="Arial"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‘or’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disjunctions,</w:t>
      </w:r>
    </w:p>
    <w:p w14:paraId="7278871B" w14:textId="77777777" w:rsidR="001C58B1" w:rsidRDefault="007375A7">
      <w:pPr>
        <w:spacing w:before="1" w:after="0" w:line="256" w:lineRule="auto"/>
        <w:ind w:right="201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‘some’</w:t>
      </w:r>
      <w:r>
        <w:rPr>
          <w:rFonts w:ascii="Arial" w:eastAsia="Arial" w:hAnsi="Arial" w:cs="Arial"/>
          <w:spacing w:val="-1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xistential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restrictions,</w:t>
      </w:r>
      <w:r>
        <w:rPr>
          <w:rFonts w:ascii="Arial" w:eastAsia="Arial" w:hAnsi="Arial" w:cs="Arial"/>
          <w:spacing w:val="1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‘only’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alue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restrictions,</w:t>
      </w:r>
      <w:r>
        <w:rPr>
          <w:rFonts w:ascii="Arial" w:eastAsia="Arial" w:hAnsi="Arial" w:cs="Arial"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under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Manchester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Syntax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WL2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Horridge</w:t>
      </w:r>
      <w:proofErr w:type="spellEnd"/>
      <w:r>
        <w:rPr>
          <w:rFonts w:ascii="Arial" w:eastAsia="Arial" w:hAnsi="Arial" w:cs="Arial"/>
          <w:spacing w:val="3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P</w:t>
      </w:r>
      <w:r>
        <w:rPr>
          <w:rFonts w:ascii="Arial" w:eastAsia="Arial" w:hAnsi="Arial" w:cs="Arial"/>
          <w:w w:val="88"/>
          <w:sz w:val="16"/>
          <w:szCs w:val="16"/>
        </w:rPr>
        <w:t xml:space="preserve">atel-Schneider, </w:t>
      </w:r>
      <w:r>
        <w:rPr>
          <w:rFonts w:ascii="Arial" w:eastAsia="Arial" w:hAnsi="Arial" w:cs="Arial"/>
          <w:w w:val="90"/>
          <w:sz w:val="16"/>
          <w:szCs w:val="16"/>
        </w:rPr>
        <w:t>2009)</w:t>
      </w:r>
      <w:proofErr w:type="gramStart"/>
      <w:r>
        <w:rPr>
          <w:rFonts w:ascii="Arial" w:eastAsia="Arial" w:hAnsi="Arial" w:cs="Arial"/>
          <w:w w:val="89"/>
          <w:position w:val="6"/>
          <w:sz w:val="12"/>
          <w:szCs w:val="12"/>
        </w:rPr>
        <w:t>3</w:t>
      </w:r>
      <w:r>
        <w:rPr>
          <w:rFonts w:ascii="Arial" w:eastAsia="Arial" w:hAnsi="Arial" w:cs="Arial"/>
          <w:spacing w:val="-23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.</w:t>
      </w:r>
      <w:proofErr w:type="gramEnd"/>
    </w:p>
    <w:p w14:paraId="14E41A76" w14:textId="77777777" w:rsidR="001C58B1" w:rsidRDefault="001C58B1">
      <w:pPr>
        <w:spacing w:before="18" w:after="0" w:line="260" w:lineRule="exact"/>
        <w:rPr>
          <w:sz w:val="26"/>
          <w:szCs w:val="26"/>
        </w:rPr>
      </w:pPr>
    </w:p>
    <w:p w14:paraId="0DD7D9E4" w14:textId="77777777" w:rsidR="001C58B1" w:rsidRDefault="007375A7">
      <w:pPr>
        <w:spacing w:after="0" w:line="240" w:lineRule="auto"/>
        <w:ind w:right="45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2.4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Application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</w:t>
      </w:r>
      <w:r>
        <w:rPr>
          <w:rFonts w:ascii="Arial" w:eastAsia="Arial" w:hAnsi="Arial" w:cs="Arial"/>
          <w:spacing w:val="-4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round</w:t>
      </w:r>
    </w:p>
    <w:p w14:paraId="2CCEBC12" w14:textId="77777777" w:rsidR="001C58B1" w:rsidRDefault="001C58B1">
      <w:pPr>
        <w:spacing w:before="1" w:after="0" w:line="110" w:lineRule="exact"/>
        <w:rPr>
          <w:sz w:val="11"/>
          <w:szCs w:val="11"/>
        </w:rPr>
      </w:pPr>
    </w:p>
    <w:p w14:paraId="1211D9E1" w14:textId="77777777" w:rsidR="001C58B1" w:rsidRDefault="007375A7">
      <w:pPr>
        <w:spacing w:after="0" w:line="285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proofErr w:type="gramStart"/>
      <w:r>
        <w:rPr>
          <w:rFonts w:ascii="Arial" w:eastAsia="Arial" w:hAnsi="Arial" w:cs="Arial"/>
          <w:w w:val="82"/>
          <w:sz w:val="16"/>
          <w:szCs w:val="16"/>
        </w:rPr>
        <w:t>use  case</w:t>
      </w:r>
      <w:proofErr w:type="gramEnd"/>
      <w:r>
        <w:rPr>
          <w:rFonts w:ascii="Arial" w:eastAsia="Arial" w:hAnsi="Arial" w:cs="Arial"/>
          <w:w w:val="82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6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use</w:t>
      </w:r>
      <w:r>
        <w:rPr>
          <w:rFonts w:ascii="Arial" w:eastAsia="Arial" w:hAnsi="Arial" w:cs="Arial"/>
          <w:spacing w:val="3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data </w:t>
      </w:r>
      <w:r>
        <w:rPr>
          <w:rFonts w:ascii="Arial" w:eastAsia="Arial" w:hAnsi="Arial" w:cs="Arial"/>
          <w:spacing w:val="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ontologies 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related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metabo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sz w:val="16"/>
          <w:szCs w:val="16"/>
        </w:rPr>
        <w:t>lism</w:t>
      </w:r>
      <w:proofErr w:type="spellEnd"/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homo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c</w:t>
      </w:r>
      <w:r>
        <w:rPr>
          <w:rFonts w:ascii="Arial" w:eastAsia="Arial" w:hAnsi="Arial" w:cs="Arial"/>
          <w:w w:val="89"/>
          <w:sz w:val="16"/>
          <w:szCs w:val="16"/>
        </w:rPr>
        <w:t>ysteine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proofErr w:type="spellEnd"/>
      <w:r>
        <w:rPr>
          <w:rFonts w:ascii="Arial" w:eastAsia="Arial" w:hAnsi="Arial" w:cs="Arial"/>
          <w:sz w:val="16"/>
          <w:szCs w:val="16"/>
        </w:rPr>
        <w:t>).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proofErr w:type="spellEnd"/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amino</w:t>
      </w:r>
      <w:r>
        <w:rPr>
          <w:rFonts w:ascii="Arial" w:eastAsia="Arial" w:hAnsi="Arial" w:cs="Arial"/>
          <w:spacing w:val="1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acid,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 xml:space="preserve">plays </w:t>
      </w:r>
      <w:r>
        <w:rPr>
          <w:rFonts w:ascii="Arial" w:eastAsia="Arial" w:hAnsi="Arial" w:cs="Arial"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proofErr w:type="gramEnd"/>
      <w:r>
        <w:rPr>
          <w:rFonts w:ascii="Arial" w:eastAsia="Arial" w:hAnsi="Arial" w:cs="Arial"/>
          <w:spacing w:val="1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k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9"/>
          <w:sz w:val="16"/>
          <w:szCs w:val="16"/>
        </w:rPr>
        <w:t xml:space="preserve">y </w:t>
      </w:r>
      <w:r>
        <w:rPr>
          <w:rFonts w:ascii="Arial" w:eastAsia="Arial" w:hAnsi="Arial" w:cs="Arial"/>
          <w:sz w:val="16"/>
          <w:szCs w:val="16"/>
        </w:rPr>
        <w:t>role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vitamin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f</w:t>
      </w:r>
      <w:r>
        <w:rPr>
          <w:rFonts w:ascii="Arial" w:eastAsia="Arial" w:hAnsi="Arial" w:cs="Arial"/>
          <w:w w:val="88"/>
          <w:sz w:val="16"/>
          <w:szCs w:val="16"/>
        </w:rPr>
        <w:t xml:space="preserve">actor 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metabolism, 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neuronal</w:t>
      </w:r>
      <w:r>
        <w:rPr>
          <w:rFonts w:ascii="Arial" w:eastAsia="Arial" w:hAnsi="Arial" w:cs="Arial"/>
          <w:spacing w:val="2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metabolism, 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 the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biological</w:t>
      </w:r>
      <w:r>
        <w:rPr>
          <w:rFonts w:ascii="Arial" w:eastAsia="Arial" w:hAnsi="Arial" w:cs="Arial"/>
          <w:spacing w:val="2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oxidation</w:t>
      </w:r>
      <w:r>
        <w:rPr>
          <w:rFonts w:ascii="Arial" w:eastAsia="Arial" w:hAnsi="Arial" w:cs="Arial"/>
          <w:spacing w:val="16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enzymes.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proofErr w:type="spellEnd"/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also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90"/>
          <w:sz w:val="16"/>
          <w:szCs w:val="16"/>
        </w:rPr>
        <w:t>i</w:t>
      </w:r>
      <w:r>
        <w:rPr>
          <w:rFonts w:ascii="Arial" w:eastAsia="Arial" w:hAnsi="Arial" w:cs="Arial"/>
          <w:spacing w:val="-5"/>
          <w:w w:val="90"/>
          <w:sz w:val="16"/>
          <w:szCs w:val="16"/>
        </w:rPr>
        <w:t>n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ol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 xml:space="preserve">ed </w:t>
      </w:r>
      <w:r>
        <w:rPr>
          <w:rFonts w:ascii="Arial" w:eastAsia="Arial" w:hAnsi="Arial" w:cs="Arial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proofErr w:type="gramEnd"/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meta- </w:t>
      </w:r>
      <w:proofErr w:type="spellStart"/>
      <w:r>
        <w:rPr>
          <w:rFonts w:ascii="Arial" w:eastAsia="Arial" w:hAnsi="Arial" w:cs="Arial"/>
          <w:sz w:val="16"/>
          <w:szCs w:val="16"/>
        </w:rPr>
        <w:t>bolism</w:t>
      </w:r>
      <w:proofErr w:type="spellEnd"/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sulphu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w w:val="88"/>
          <w:sz w:val="16"/>
          <w:szCs w:val="16"/>
        </w:rPr>
        <w:t>-based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amino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acids,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where</w:t>
      </w:r>
      <w:r>
        <w:rPr>
          <w:rFonts w:ascii="Arial" w:eastAsia="Arial" w:hAnsi="Arial" w:cs="Arial"/>
          <w:spacing w:val="3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3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can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>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erted</w:t>
      </w:r>
      <w:r>
        <w:rPr>
          <w:rFonts w:ascii="Arial" w:eastAsia="Arial" w:hAnsi="Arial" w:cs="Arial"/>
          <w:spacing w:val="3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into </w:t>
      </w:r>
      <w:r>
        <w:rPr>
          <w:rFonts w:ascii="Arial" w:eastAsia="Arial" w:hAnsi="Arial" w:cs="Arial"/>
          <w:w w:val="91"/>
          <w:sz w:val="16"/>
          <w:szCs w:val="16"/>
        </w:rPr>
        <w:t>methionine</w:t>
      </w:r>
      <w:r>
        <w:rPr>
          <w:rFonts w:ascii="Arial" w:eastAsia="Arial" w:hAnsi="Arial" w:cs="Arial"/>
          <w:spacing w:val="2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ysteine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r>
        <w:rPr>
          <w:rFonts w:ascii="Arial" w:eastAsia="Arial" w:hAnsi="Arial" w:cs="Arial"/>
          <w:spacing w:val="-10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itamin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B6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dependent). 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When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>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erted</w:t>
      </w:r>
      <w:r>
        <w:rPr>
          <w:rFonts w:ascii="Arial" w:eastAsia="Arial" w:hAnsi="Arial" w:cs="Arial"/>
          <w:spacing w:val="3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into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methionine, 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proofErr w:type="gramEnd"/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reaction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depends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cobalamin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(</w:t>
      </w:r>
      <w:r>
        <w:rPr>
          <w:rFonts w:ascii="Arial" w:eastAsia="Arial" w:hAnsi="Arial" w:cs="Arial"/>
          <w:spacing w:val="-9"/>
          <w:w w:val="91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>itamin</w:t>
      </w:r>
      <w:r>
        <w:rPr>
          <w:rFonts w:ascii="Arial" w:eastAsia="Arial" w:hAnsi="Arial" w:cs="Arial"/>
          <w:spacing w:val="2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B12)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requires</w:t>
      </w:r>
    </w:p>
    <w:p w14:paraId="51E05053" w14:textId="77777777" w:rsidR="001C58B1" w:rsidRDefault="007375A7">
      <w:pPr>
        <w:spacing w:before="1" w:after="0" w:line="240" w:lineRule="auto"/>
        <w:ind w:right="298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5-met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>h</w:t>
      </w:r>
      <w:r>
        <w:rPr>
          <w:rFonts w:ascii="Arial" w:eastAsia="Arial" w:hAnsi="Arial" w:cs="Arial"/>
          <w:w w:val="91"/>
          <w:sz w:val="16"/>
          <w:szCs w:val="16"/>
        </w:rPr>
        <w:t>yltetra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>h</w:t>
      </w:r>
      <w:r>
        <w:rPr>
          <w:rFonts w:ascii="Arial" w:eastAsia="Arial" w:hAnsi="Arial" w:cs="Arial"/>
          <w:w w:val="91"/>
          <w:sz w:val="16"/>
          <w:szCs w:val="16"/>
        </w:rPr>
        <w:t>ydrofolate</w:t>
      </w:r>
      <w:r>
        <w:rPr>
          <w:rFonts w:ascii="Arial" w:eastAsia="Arial" w:hAnsi="Arial" w:cs="Arial"/>
          <w:spacing w:val="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(5-met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>h</w:t>
      </w:r>
      <w:r>
        <w:rPr>
          <w:rFonts w:ascii="Arial" w:eastAsia="Arial" w:hAnsi="Arial" w:cs="Arial"/>
          <w:w w:val="91"/>
          <w:sz w:val="16"/>
          <w:szCs w:val="16"/>
        </w:rPr>
        <w:t>yl-</w:t>
      </w:r>
      <w:proofErr w:type="gramStart"/>
      <w:r>
        <w:rPr>
          <w:rFonts w:ascii="Arial" w:eastAsia="Arial" w:hAnsi="Arial" w:cs="Arial"/>
          <w:w w:val="91"/>
          <w:sz w:val="16"/>
          <w:szCs w:val="16"/>
        </w:rPr>
        <w:t xml:space="preserve">THF) </w:t>
      </w:r>
      <w:r>
        <w:rPr>
          <w:rFonts w:ascii="Arial" w:eastAsia="Arial" w:hAnsi="Arial" w:cs="Arial"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(</w:t>
      </w:r>
      <w:proofErr w:type="spellStart"/>
      <w:proofErr w:type="gramEnd"/>
      <w:r>
        <w:rPr>
          <w:rFonts w:ascii="Arial" w:eastAsia="Arial" w:hAnsi="Arial" w:cs="Arial"/>
          <w:w w:val="91"/>
          <w:sz w:val="16"/>
          <w:szCs w:val="16"/>
        </w:rPr>
        <w:t>Selhub</w:t>
      </w:r>
      <w:proofErr w:type="spellEnd"/>
      <w:r>
        <w:rPr>
          <w:rFonts w:ascii="Arial" w:eastAsia="Arial" w:hAnsi="Arial" w:cs="Arial"/>
          <w:w w:val="91"/>
          <w:sz w:val="16"/>
          <w:szCs w:val="16"/>
        </w:rPr>
        <w:t>,</w:t>
      </w:r>
      <w:r>
        <w:rPr>
          <w:rFonts w:ascii="Arial" w:eastAsia="Arial" w:hAnsi="Arial" w:cs="Arial"/>
          <w:spacing w:val="-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1999).</w:t>
      </w:r>
    </w:p>
    <w:p w14:paraId="257653D9" w14:textId="77777777" w:rsidR="001C58B1" w:rsidRDefault="007375A7">
      <w:pPr>
        <w:spacing w:before="35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latter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del w:id="56" w:author="Fred Freitas" w:date="2016-01-12T19:51:00Z">
        <w:r w:rsidDel="00DD3CD5">
          <w:rPr>
            <w:rFonts w:ascii="Arial" w:eastAsia="Arial" w:hAnsi="Arial" w:cs="Arial"/>
            <w:sz w:val="16"/>
            <w:szCs w:val="16"/>
          </w:rPr>
          <w:delText>is</w:delText>
        </w:r>
        <w:r w:rsidDel="00DD3CD5">
          <w:rPr>
            <w:rFonts w:ascii="Arial" w:eastAsia="Arial" w:hAnsi="Arial" w:cs="Arial"/>
            <w:spacing w:val="13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sz w:val="16"/>
          <w:szCs w:val="16"/>
        </w:rPr>
        <w:t>result</w:t>
      </w:r>
      <w:ins w:id="57" w:author="Fred Freitas" w:date="2016-01-12T19:51:00Z">
        <w:r w:rsidR="00DD3CD5">
          <w:rPr>
            <w:rFonts w:ascii="Arial" w:eastAsia="Arial" w:hAnsi="Arial" w:cs="Arial"/>
            <w:sz w:val="16"/>
            <w:szCs w:val="16"/>
          </w:rPr>
          <w:t>s from</w:t>
        </w:r>
      </w:ins>
      <w:del w:id="58" w:author="Fred Freitas" w:date="2016-01-12T19:51:00Z">
        <w:r w:rsidDel="00DD3CD5">
          <w:rPr>
            <w:rFonts w:ascii="Arial" w:eastAsia="Arial" w:hAnsi="Arial" w:cs="Arial"/>
            <w:spacing w:val="-17"/>
            <w:sz w:val="16"/>
            <w:szCs w:val="16"/>
          </w:rPr>
          <w:delText xml:space="preserve"> </w:delText>
        </w:r>
        <w:r w:rsidDel="00DD3CD5">
          <w:rPr>
            <w:rFonts w:ascii="Arial" w:eastAsia="Arial" w:hAnsi="Arial" w:cs="Arial"/>
            <w:sz w:val="16"/>
            <w:szCs w:val="16"/>
          </w:rPr>
          <w:delText>of</w:delText>
        </w:r>
      </w:del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reduction</w:t>
      </w:r>
      <w:r>
        <w:rPr>
          <w:rFonts w:ascii="Arial" w:eastAsia="Arial" w:hAnsi="Arial" w:cs="Arial"/>
          <w:spacing w:val="2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5,10-met</w:t>
      </w:r>
      <w:r>
        <w:rPr>
          <w:rFonts w:ascii="Arial" w:eastAsia="Arial" w:hAnsi="Arial" w:cs="Arial"/>
          <w:spacing w:val="-1"/>
          <w:w w:val="93"/>
          <w:sz w:val="16"/>
          <w:szCs w:val="16"/>
        </w:rPr>
        <w:t>h</w:t>
      </w:r>
      <w:r>
        <w:rPr>
          <w:rFonts w:ascii="Arial" w:eastAsia="Arial" w:hAnsi="Arial" w:cs="Arial"/>
          <w:w w:val="93"/>
          <w:sz w:val="16"/>
          <w:szCs w:val="16"/>
        </w:rPr>
        <w:t>yl-THF</w:t>
      </w:r>
      <w:r>
        <w:rPr>
          <w:rFonts w:ascii="Arial" w:eastAsia="Arial" w:hAnsi="Arial" w:cs="Arial"/>
          <w:spacing w:val="33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via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5,10- met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yl-THF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reductase, 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enzyme</w:t>
      </w:r>
      <w:r>
        <w:rPr>
          <w:rFonts w:ascii="Arial" w:eastAsia="Arial" w:hAnsi="Arial" w:cs="Arial"/>
          <w:spacing w:val="3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 xml:space="preserve">gulates 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proofErr w:type="spellEnd"/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els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Selhub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>,</w:t>
      </w:r>
    </w:p>
    <w:p w14:paraId="477B818D" w14:textId="77777777" w:rsidR="001C58B1" w:rsidRDefault="007375A7">
      <w:pPr>
        <w:spacing w:before="1" w:after="0" w:line="285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0"/>
          <w:sz w:val="16"/>
          <w:szCs w:val="16"/>
        </w:rPr>
        <w:t>1999).</w:t>
      </w:r>
      <w:r>
        <w:rPr>
          <w:rFonts w:ascii="Arial" w:eastAsia="Arial" w:hAnsi="Arial" w:cs="Arial"/>
          <w:spacing w:val="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High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l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els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proofErr w:type="spellEnd"/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reported</w:t>
      </w:r>
      <w:r>
        <w:rPr>
          <w:rFonts w:ascii="Arial" w:eastAsia="Arial" w:hAnsi="Arial" w:cs="Arial"/>
          <w:spacing w:val="2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play</w:t>
      </w:r>
      <w:r>
        <w:rPr>
          <w:rFonts w:ascii="Arial" w:eastAsia="Arial" w:hAnsi="Arial" w:cs="Arial"/>
          <w:spacing w:val="2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role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pathogenesis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atherosclerosis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(Muniz</w:t>
      </w:r>
      <w:r>
        <w:rPr>
          <w:rFonts w:ascii="Arial" w:eastAsia="Arial" w:hAnsi="Arial" w:cs="Arial"/>
          <w:spacing w:val="3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et</w:t>
      </w:r>
      <w:r>
        <w:rPr>
          <w:rFonts w:ascii="Arial" w:eastAsia="Arial" w:hAnsi="Arial" w:cs="Arial"/>
          <w:i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al.</w:t>
      </w:r>
      <w:r>
        <w:rPr>
          <w:rFonts w:ascii="Arial" w:eastAsia="Arial" w:hAnsi="Arial" w:cs="Arial"/>
          <w:w w:val="88"/>
          <w:sz w:val="16"/>
          <w:szCs w:val="16"/>
        </w:rPr>
        <w:t>,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2006),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hepatic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steatosis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hepatitis 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infected</w:t>
      </w:r>
      <w:r>
        <w:rPr>
          <w:rFonts w:ascii="Arial" w:eastAsia="Arial" w:hAnsi="Arial" w:cs="Arial"/>
          <w:spacing w:val="3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subjects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(Siqueira</w:t>
      </w:r>
      <w:r>
        <w:rPr>
          <w:rFonts w:ascii="Arial" w:eastAsia="Arial" w:hAnsi="Arial" w:cs="Arial"/>
          <w:spacing w:val="3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2011).</w:t>
      </w:r>
      <w:r>
        <w:rPr>
          <w:rFonts w:ascii="Arial" w:eastAsia="Arial" w:hAnsi="Arial" w:cs="Arial"/>
          <w:spacing w:val="3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2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anisms</w:t>
      </w:r>
      <w:r>
        <w:rPr>
          <w:rFonts w:ascii="Arial" w:eastAsia="Arial" w:hAnsi="Arial" w:cs="Arial"/>
          <w:spacing w:val="3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host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bioprocesses,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e.g.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Mus</w:t>
      </w:r>
      <w:r>
        <w:rPr>
          <w:rFonts w:ascii="Arial" w:eastAsia="Arial" w:hAnsi="Arial" w:cs="Arial"/>
          <w:i/>
          <w:spacing w:val="22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8"/>
          <w:sz w:val="16"/>
          <w:szCs w:val="16"/>
        </w:rPr>
        <w:t>musculus</w:t>
      </w:r>
      <w:proofErr w:type="spellEnd"/>
      <w:r>
        <w:rPr>
          <w:rFonts w:ascii="Arial" w:eastAsia="Arial" w:hAnsi="Arial" w:cs="Arial"/>
          <w:w w:val="88"/>
          <w:sz w:val="16"/>
          <w:szCs w:val="16"/>
        </w:rPr>
        <w:t>,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Homo</w:t>
      </w:r>
      <w:r>
        <w:rPr>
          <w:rFonts w:ascii="Arial" w:eastAsia="Arial" w:hAnsi="Arial" w:cs="Arial"/>
          <w:i/>
          <w:spacing w:val="2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sapiens</w:t>
      </w:r>
      <w:r>
        <w:rPr>
          <w:rFonts w:ascii="Arial" w:eastAsia="Arial" w:hAnsi="Arial" w:cs="Arial"/>
          <w:w w:val="88"/>
          <w:sz w:val="16"/>
          <w:szCs w:val="16"/>
        </w:rPr>
        <w:t>,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Gallus</w:t>
      </w:r>
      <w:r>
        <w:rPr>
          <w:rFonts w:ascii="Arial" w:eastAsia="Arial" w:hAnsi="Arial" w:cs="Arial"/>
          <w:i/>
          <w:spacing w:val="39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gallus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i/>
          <w:w w:val="87"/>
          <w:sz w:val="16"/>
          <w:szCs w:val="16"/>
        </w:rPr>
        <w:t>S</w:t>
      </w:r>
      <w:r>
        <w:rPr>
          <w:rFonts w:ascii="Arial" w:eastAsia="Arial" w:hAnsi="Arial" w:cs="Arial"/>
          <w:i/>
          <w:spacing w:val="-2"/>
          <w:w w:val="87"/>
          <w:sz w:val="16"/>
          <w:szCs w:val="16"/>
        </w:rPr>
        <w:t>c</w:t>
      </w:r>
      <w:r>
        <w:rPr>
          <w:rFonts w:ascii="Arial" w:eastAsia="Arial" w:hAnsi="Arial" w:cs="Arial"/>
          <w:i/>
          <w:w w:val="87"/>
          <w:sz w:val="16"/>
          <w:szCs w:val="16"/>
        </w:rPr>
        <w:t>hizosac</w:t>
      </w:r>
      <w:r>
        <w:rPr>
          <w:rFonts w:ascii="Arial" w:eastAsia="Arial" w:hAnsi="Arial" w:cs="Arial"/>
          <w:i/>
          <w:spacing w:val="-2"/>
          <w:w w:val="87"/>
          <w:sz w:val="16"/>
          <w:szCs w:val="16"/>
        </w:rPr>
        <w:t>c</w:t>
      </w:r>
      <w:r>
        <w:rPr>
          <w:rFonts w:ascii="Arial" w:eastAsia="Arial" w:hAnsi="Arial" w:cs="Arial"/>
          <w:i/>
          <w:w w:val="87"/>
          <w:sz w:val="16"/>
          <w:szCs w:val="16"/>
        </w:rPr>
        <w:t>ha</w:t>
      </w:r>
      <w:r>
        <w:rPr>
          <w:rFonts w:ascii="Arial" w:eastAsia="Arial" w:hAnsi="Arial" w:cs="Arial"/>
          <w:i/>
          <w:spacing w:val="-6"/>
          <w:w w:val="87"/>
          <w:sz w:val="16"/>
          <w:szCs w:val="16"/>
        </w:rPr>
        <w:t>r</w:t>
      </w:r>
      <w:r>
        <w:rPr>
          <w:rFonts w:ascii="Arial" w:eastAsia="Arial" w:hAnsi="Arial" w:cs="Arial"/>
          <w:i/>
          <w:w w:val="87"/>
          <w:sz w:val="16"/>
          <w:szCs w:val="16"/>
        </w:rPr>
        <w:t>omyces</w:t>
      </w:r>
      <w:proofErr w:type="spellEnd"/>
      <w:r>
        <w:rPr>
          <w:rFonts w:ascii="Arial" w:eastAsia="Arial" w:hAnsi="Arial" w:cs="Arial"/>
          <w:i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7"/>
          <w:sz w:val="16"/>
          <w:szCs w:val="16"/>
        </w:rPr>
        <w:t>pombe</w:t>
      </w:r>
      <w:proofErr w:type="spellEnd"/>
      <w:r>
        <w:rPr>
          <w:rFonts w:ascii="Arial" w:eastAsia="Arial" w:hAnsi="Arial" w:cs="Arial"/>
          <w:w w:val="87"/>
          <w:sz w:val="16"/>
          <w:szCs w:val="16"/>
        </w:rPr>
        <w:t>,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7"/>
          <w:sz w:val="16"/>
          <w:szCs w:val="16"/>
        </w:rPr>
        <w:t>Oryza</w:t>
      </w:r>
      <w:proofErr w:type="spellEnd"/>
      <w:r>
        <w:rPr>
          <w:rFonts w:ascii="Arial" w:eastAsia="Arial" w:hAnsi="Arial" w:cs="Arial"/>
          <w:i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sativa</w:t>
      </w:r>
      <w:r>
        <w:rPr>
          <w:rFonts w:ascii="Arial" w:eastAsia="Arial" w:hAnsi="Arial" w:cs="Arial"/>
          <w:sz w:val="16"/>
          <w:szCs w:val="16"/>
        </w:rPr>
        <w:t>.</w:t>
      </w:r>
    </w:p>
    <w:p w14:paraId="6825D044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DB3BCF0" w14:textId="77777777" w:rsidR="001C58B1" w:rsidRDefault="001C58B1">
      <w:pPr>
        <w:spacing w:before="16" w:after="0" w:line="260" w:lineRule="exact"/>
        <w:rPr>
          <w:sz w:val="26"/>
          <w:szCs w:val="26"/>
        </w:rPr>
      </w:pPr>
    </w:p>
    <w:p w14:paraId="4363FCCF" w14:textId="77777777" w:rsidR="001C58B1" w:rsidRDefault="007375A7">
      <w:pPr>
        <w:spacing w:after="0" w:line="240" w:lineRule="auto"/>
        <w:ind w:right="549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3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Resou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ces</w:t>
      </w:r>
    </w:p>
    <w:p w14:paraId="6DE65ED3" w14:textId="77777777" w:rsidR="001C58B1" w:rsidRDefault="001C58B1">
      <w:pPr>
        <w:spacing w:before="8" w:after="0" w:line="100" w:lineRule="exact"/>
        <w:rPr>
          <w:sz w:val="10"/>
          <w:szCs w:val="10"/>
        </w:rPr>
      </w:pPr>
    </w:p>
    <w:p w14:paraId="39D0A563" w14:textId="77777777" w:rsidR="001C58B1" w:rsidDel="00DD3CD5" w:rsidRDefault="007375A7">
      <w:pPr>
        <w:spacing w:after="0" w:line="240" w:lineRule="auto"/>
        <w:ind w:right="4594"/>
        <w:jc w:val="both"/>
        <w:rPr>
          <w:del w:id="59" w:author="Fred Freitas" w:date="2016-01-12T19:52:00Z"/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3.1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Biomedical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Ontologies</w:t>
      </w:r>
      <w:ins w:id="60" w:author="Fred Freitas" w:date="2016-01-12T19:52:00Z">
        <w:r w:rsidR="00DD3CD5">
          <w:rPr>
            <w:rFonts w:ascii="Arial" w:eastAsia="Arial" w:hAnsi="Arial" w:cs="Arial"/>
            <w:sz w:val="18"/>
            <w:szCs w:val="18"/>
          </w:rPr>
          <w:t xml:space="preserve"> Involved</w:t>
        </w:r>
      </w:ins>
    </w:p>
    <w:p w14:paraId="14658DA0" w14:textId="77777777" w:rsidR="001C58B1" w:rsidRDefault="001C58B1" w:rsidP="00DD3CD5">
      <w:pPr>
        <w:spacing w:after="0" w:line="240" w:lineRule="auto"/>
        <w:ind w:right="4594"/>
        <w:jc w:val="both"/>
        <w:rPr>
          <w:sz w:val="11"/>
          <w:szCs w:val="11"/>
        </w:rPr>
        <w:pPrChange w:id="61" w:author="Fred Freitas" w:date="2016-01-12T19:52:00Z">
          <w:pPr>
            <w:spacing w:before="1" w:after="0" w:line="110" w:lineRule="exact"/>
          </w:pPr>
        </w:pPrChange>
      </w:pPr>
    </w:p>
    <w:p w14:paraId="16F6F19E" w14:textId="77777777" w:rsidR="001C58B1" w:rsidRDefault="007375A7">
      <w:pPr>
        <w:spacing w:after="0" w:line="285" w:lineRule="auto"/>
        <w:ind w:left="255" w:right="2012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Gene</w:t>
      </w:r>
      <w:r>
        <w:rPr>
          <w:rFonts w:ascii="Arial" w:eastAsia="Arial" w:hAnsi="Arial" w:cs="Arial"/>
          <w:b/>
          <w:bCs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Ontology</w:t>
      </w:r>
      <w:r>
        <w:rPr>
          <w:rFonts w:ascii="Arial" w:eastAsia="Arial" w:hAnsi="Arial" w:cs="Arial"/>
          <w:b/>
          <w:bCs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(GO)</w:t>
      </w:r>
      <w:r>
        <w:rPr>
          <w:rFonts w:ascii="Arial" w:eastAsia="Arial" w:hAnsi="Arial" w:cs="Arial"/>
          <w:spacing w:val="2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as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created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1998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address</w:t>
      </w:r>
      <w:r>
        <w:rPr>
          <w:rFonts w:ascii="Arial" w:eastAsia="Arial" w:hAnsi="Arial" w:cs="Arial"/>
          <w:spacing w:val="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 xml:space="preserve">biomedical </w:t>
      </w:r>
      <w:proofErr w:type="gramStart"/>
      <w:r>
        <w:rPr>
          <w:rFonts w:ascii="Arial" w:eastAsia="Arial" w:hAnsi="Arial" w:cs="Arial"/>
          <w:w w:val="89"/>
          <w:sz w:val="16"/>
          <w:szCs w:val="16"/>
        </w:rPr>
        <w:t xml:space="preserve">information 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int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gration</w:t>
      </w:r>
      <w:proofErr w:type="gramEnd"/>
      <w:r>
        <w:rPr>
          <w:rFonts w:ascii="Arial" w:eastAsia="Arial" w:hAnsi="Arial" w:cs="Arial"/>
          <w:spacing w:val="1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through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standardization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terms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anno- </w:t>
      </w:r>
      <w:proofErr w:type="spellStart"/>
      <w:r>
        <w:rPr>
          <w:rFonts w:ascii="Arial" w:eastAsia="Arial" w:hAnsi="Arial" w:cs="Arial"/>
          <w:w w:val="92"/>
          <w:sz w:val="16"/>
          <w:szCs w:val="16"/>
        </w:rPr>
        <w:t>tation</w:t>
      </w:r>
      <w:proofErr w:type="spellEnd"/>
      <w:r>
        <w:rPr>
          <w:rFonts w:ascii="Arial" w:eastAsia="Arial" w:hAnsi="Arial" w:cs="Arial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6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sequences</w:t>
      </w:r>
      <w:r>
        <w:rPr>
          <w:rFonts w:ascii="Arial" w:eastAsia="Arial" w:hAnsi="Arial" w:cs="Arial"/>
          <w:spacing w:val="-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their</w:t>
      </w:r>
      <w:r>
        <w:rPr>
          <w:rFonts w:ascii="Arial" w:eastAsia="Arial" w:hAnsi="Arial" w:cs="Arial"/>
          <w:spacing w:val="3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respect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>e</w:t>
      </w:r>
      <w:r>
        <w:rPr>
          <w:rFonts w:ascii="Arial" w:eastAsia="Arial" w:hAnsi="Arial" w:cs="Arial"/>
          <w:spacing w:val="3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characteristics. </w:t>
      </w:r>
      <w:r>
        <w:rPr>
          <w:rFonts w:ascii="Arial" w:eastAsia="Arial" w:hAnsi="Arial" w:cs="Arial"/>
          <w:spacing w:val="2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GO</w:t>
      </w:r>
      <w:r>
        <w:rPr>
          <w:rFonts w:ascii="Arial" w:eastAsia="Arial" w:hAnsi="Arial" w:cs="Arial"/>
          <w:spacing w:val="2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has </w:t>
      </w:r>
      <w:r>
        <w:rPr>
          <w:rFonts w:ascii="Arial" w:eastAsia="Arial" w:hAnsi="Arial" w:cs="Arial"/>
          <w:w w:val="85"/>
          <w:sz w:val="16"/>
          <w:szCs w:val="16"/>
        </w:rPr>
        <w:t>become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crucial</w:t>
      </w:r>
      <w:r>
        <w:rPr>
          <w:rFonts w:ascii="Arial" w:eastAsia="Arial" w:hAnsi="Arial" w:cs="Arial"/>
          <w:spacing w:val="3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resource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functional</w:t>
      </w:r>
      <w:r>
        <w:rPr>
          <w:rFonts w:ascii="Arial" w:eastAsia="Arial" w:hAnsi="Arial" w:cs="Arial"/>
          <w:spacing w:val="2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genomics,</w:t>
      </w:r>
      <w:r>
        <w:rPr>
          <w:rFonts w:ascii="Arial" w:eastAsia="Arial" w:hAnsi="Arial" w:cs="Arial"/>
          <w:spacing w:val="-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as</w:t>
      </w:r>
      <w:r>
        <w:rPr>
          <w:rFonts w:ascii="Arial" w:eastAsia="Arial" w:hAnsi="Arial" w:cs="Arial"/>
          <w:spacing w:val="-10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 xml:space="preserve">an </w:t>
      </w:r>
      <w:proofErr w:type="gramStart"/>
      <w:r>
        <w:rPr>
          <w:rFonts w:ascii="Arial" w:eastAsia="Arial" w:hAnsi="Arial" w:cs="Arial"/>
          <w:w w:val="82"/>
          <w:sz w:val="16"/>
          <w:szCs w:val="16"/>
        </w:rPr>
        <w:t xml:space="preserve">ongoing </w:t>
      </w:r>
      <w:r>
        <w:rPr>
          <w:rFonts w:ascii="Arial" w:eastAsia="Arial" w:hAnsi="Arial" w:cs="Arial"/>
          <w:spacing w:val="1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col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laborat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f</w:t>
      </w:r>
      <w:r>
        <w:rPr>
          <w:rFonts w:ascii="Arial" w:eastAsia="Arial" w:hAnsi="Arial" w:cs="Arial"/>
          <w:w w:val="89"/>
          <w:sz w:val="16"/>
          <w:szCs w:val="16"/>
        </w:rPr>
        <w:t>fort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that del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ers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controlled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oca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b</w:t>
      </w:r>
      <w:r>
        <w:rPr>
          <w:rFonts w:ascii="Arial" w:eastAsia="Arial" w:hAnsi="Arial" w:cs="Arial"/>
          <w:w w:val="89"/>
          <w:sz w:val="16"/>
          <w:szCs w:val="16"/>
        </w:rPr>
        <w:t>ulary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underpinned </w:t>
      </w:r>
      <w:r>
        <w:rPr>
          <w:rFonts w:ascii="Arial" w:eastAsia="Arial" w:hAnsi="Arial" w:cs="Arial"/>
          <w:sz w:val="16"/>
          <w:szCs w:val="16"/>
        </w:rPr>
        <w:t xml:space="preserve">by </w:t>
      </w:r>
      <w:r>
        <w:rPr>
          <w:rFonts w:ascii="Arial" w:eastAsia="Arial" w:hAnsi="Arial" w:cs="Arial"/>
          <w:w w:val="88"/>
          <w:sz w:val="16"/>
          <w:szCs w:val="16"/>
        </w:rPr>
        <w:t>an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ontology</w:t>
      </w:r>
      <w:r>
        <w:rPr>
          <w:rFonts w:ascii="Arial" w:eastAsia="Arial" w:hAnsi="Arial" w:cs="Arial"/>
          <w:spacing w:val="3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language.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GO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vides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class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hierarchies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under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8"/>
          <w:sz w:val="16"/>
          <w:szCs w:val="16"/>
        </w:rPr>
        <w:t xml:space="preserve">Cellular </w:t>
      </w:r>
      <w:r>
        <w:rPr>
          <w:rFonts w:ascii="Arial" w:eastAsia="Arial" w:hAnsi="Arial" w:cs="Arial"/>
          <w:i/>
          <w:w w:val="88"/>
          <w:sz w:val="16"/>
          <w:szCs w:val="16"/>
        </w:rPr>
        <w:t>componen</w:t>
      </w:r>
      <w:r>
        <w:rPr>
          <w:rFonts w:ascii="Arial" w:eastAsia="Arial" w:hAnsi="Arial" w:cs="Arial"/>
          <w:i/>
          <w:spacing w:val="8"/>
          <w:w w:val="88"/>
          <w:sz w:val="16"/>
          <w:szCs w:val="16"/>
        </w:rPr>
        <w:t>t</w:t>
      </w:r>
      <w:r>
        <w:rPr>
          <w:rFonts w:ascii="Arial" w:eastAsia="Arial" w:hAnsi="Arial" w:cs="Arial"/>
          <w:w w:val="116"/>
          <w:sz w:val="16"/>
          <w:szCs w:val="16"/>
        </w:rPr>
        <w:t>’,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7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7"/>
          <w:sz w:val="16"/>
          <w:szCs w:val="16"/>
        </w:rPr>
        <w:t>o</w:t>
      </w:r>
      <w:r>
        <w:rPr>
          <w:rFonts w:ascii="Arial" w:eastAsia="Arial" w:hAnsi="Arial" w:cs="Arial"/>
          <w:i/>
          <w:w w:val="96"/>
          <w:sz w:val="16"/>
          <w:szCs w:val="16"/>
        </w:rPr>
        <w:t>gical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116"/>
          <w:sz w:val="16"/>
          <w:szCs w:val="16"/>
        </w:rPr>
        <w:t>’,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5"/>
          <w:sz w:val="16"/>
          <w:szCs w:val="16"/>
        </w:rPr>
        <w:t>Molecular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functio</w:t>
      </w:r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z w:val="16"/>
          <w:szCs w:val="16"/>
        </w:rPr>
        <w:t xml:space="preserve"> (</w:t>
      </w:r>
      <w:proofErr w:type="spellStart"/>
      <w:r>
        <w:rPr>
          <w:rFonts w:ascii="Arial" w:eastAsia="Arial" w:hAnsi="Arial" w:cs="Arial"/>
          <w:sz w:val="16"/>
          <w:szCs w:val="16"/>
        </w:rPr>
        <w:t>ontolo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gically</w:t>
      </w:r>
      <w:proofErr w:type="spellEnd"/>
      <w:r>
        <w:rPr>
          <w:rFonts w:ascii="Arial" w:eastAsia="Arial" w:hAnsi="Arial" w:cs="Arial"/>
          <w:spacing w:val="3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better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described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3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molecular</w:t>
      </w:r>
      <w:r>
        <w:rPr>
          <w:rFonts w:ascii="Arial" w:eastAsia="Arial" w:hAnsi="Arial" w:cs="Arial"/>
          <w:spacing w:val="-10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act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i</w:t>
      </w:r>
      <w:r>
        <w:rPr>
          <w:rFonts w:ascii="Arial" w:eastAsia="Arial" w:hAnsi="Arial" w:cs="Arial"/>
          <w:w w:val="92"/>
          <w:sz w:val="16"/>
          <w:szCs w:val="16"/>
        </w:rPr>
        <w:t>vities</w:t>
      </w:r>
      <w:r>
        <w:rPr>
          <w:rFonts w:ascii="Arial" w:eastAsia="Arial" w:hAnsi="Arial" w:cs="Arial"/>
          <w:spacing w:val="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processes),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together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relations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between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them.</w:t>
      </w:r>
    </w:p>
    <w:p w14:paraId="1AA0009C" w14:textId="77777777" w:rsidR="001C58B1" w:rsidRDefault="007375A7">
      <w:pPr>
        <w:spacing w:before="1" w:after="0" w:line="285" w:lineRule="auto"/>
        <w:ind w:left="255" w:right="2012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0"/>
          <w:sz w:val="16"/>
          <w:szCs w:val="16"/>
        </w:rPr>
        <w:t>Chemical</w:t>
      </w:r>
      <w:r>
        <w:rPr>
          <w:rFonts w:ascii="Arial" w:eastAsia="Arial" w:hAnsi="Arial" w:cs="Arial"/>
          <w:b/>
          <w:bCs/>
          <w:spacing w:val="2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0"/>
          <w:sz w:val="16"/>
          <w:szCs w:val="16"/>
        </w:rPr>
        <w:t>Entities</w:t>
      </w:r>
      <w:r>
        <w:rPr>
          <w:rFonts w:ascii="Arial" w:eastAsia="Arial" w:hAnsi="Arial" w:cs="Arial"/>
          <w:b/>
          <w:bCs/>
          <w:spacing w:val="2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>Biological</w:t>
      </w:r>
      <w:r>
        <w:rPr>
          <w:rFonts w:ascii="Arial" w:eastAsia="Arial" w:hAnsi="Arial" w:cs="Arial"/>
          <w:b/>
          <w:bCs/>
          <w:spacing w:val="20"/>
          <w:w w:val="89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w w:val="89"/>
          <w:sz w:val="16"/>
          <w:szCs w:val="16"/>
        </w:rPr>
        <w:t>Inte</w:t>
      </w:r>
      <w:r>
        <w:rPr>
          <w:rFonts w:ascii="Arial" w:eastAsia="Arial" w:hAnsi="Arial" w:cs="Arial"/>
          <w:b/>
          <w:bCs/>
          <w:spacing w:val="-3"/>
          <w:w w:val="89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 xml:space="preserve">est </w:t>
      </w:r>
      <w:r>
        <w:rPr>
          <w:rFonts w:ascii="Arial" w:eastAsia="Arial" w:hAnsi="Arial" w:cs="Arial"/>
          <w:b/>
          <w:bCs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eastAsia="Arial" w:hAnsi="Arial" w:cs="Arial"/>
          <w:sz w:val="16"/>
          <w:szCs w:val="16"/>
        </w:rPr>
        <w:t>ChEBI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) </w:t>
      </w:r>
      <w:r>
        <w:rPr>
          <w:rFonts w:ascii="Arial" w:eastAsia="Arial" w:hAnsi="Arial" w:cs="Arial"/>
          <w:w w:val="86"/>
          <w:sz w:val="16"/>
          <w:szCs w:val="16"/>
        </w:rPr>
        <w:t>describes</w:t>
      </w:r>
      <w:r>
        <w:rPr>
          <w:rFonts w:ascii="Arial" w:eastAsia="Arial" w:hAnsi="Arial" w:cs="Arial"/>
          <w:spacing w:val="2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w- </w:t>
      </w:r>
      <w:r>
        <w:rPr>
          <w:rFonts w:ascii="Arial" w:eastAsia="Arial" w:hAnsi="Arial" w:cs="Arial"/>
          <w:w w:val="91"/>
          <w:sz w:val="16"/>
          <w:szCs w:val="16"/>
        </w:rPr>
        <w:t>molecula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w w:val="91"/>
          <w:sz w:val="16"/>
          <w:szCs w:val="16"/>
        </w:rPr>
        <w:t>-weight</w:t>
      </w:r>
      <w:r>
        <w:rPr>
          <w:rFonts w:ascii="Arial" w:eastAsia="Arial" w:hAnsi="Arial" w:cs="Arial"/>
          <w:spacing w:val="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chemical</w:t>
      </w:r>
      <w:r>
        <w:rPr>
          <w:rFonts w:ascii="Arial" w:eastAsia="Arial" w:hAnsi="Arial" w:cs="Arial"/>
          <w:spacing w:val="-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entities</w:t>
      </w:r>
      <w:r>
        <w:rPr>
          <w:rFonts w:ascii="Arial" w:eastAsia="Arial" w:hAnsi="Arial" w:cs="Arial"/>
          <w:spacing w:val="-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understanding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inter</w:t>
      </w:r>
      <w:r>
        <w:rPr>
          <w:rFonts w:ascii="Arial" w:eastAsia="Arial" w:hAnsi="Arial" w:cs="Arial"/>
          <w:spacing w:val="-2"/>
          <w:w w:val="95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ening</w:t>
      </w:r>
    </w:p>
    <w:p w14:paraId="07441BB8" w14:textId="77777777" w:rsidR="001C58B1" w:rsidRDefault="001C58B1">
      <w:pPr>
        <w:spacing w:before="1" w:after="0" w:line="130" w:lineRule="exact"/>
        <w:rPr>
          <w:sz w:val="13"/>
          <w:szCs w:val="13"/>
        </w:rPr>
      </w:pPr>
    </w:p>
    <w:p w14:paraId="5AE81A6A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54A33AB" w14:textId="77777777" w:rsidR="001C58B1" w:rsidRDefault="007375A7">
      <w:pPr>
        <w:spacing w:after="0" w:line="240" w:lineRule="auto"/>
        <w:ind w:right="3085"/>
        <w:jc w:val="both"/>
        <w:rPr>
          <w:rFonts w:ascii="Arial" w:eastAsia="Arial" w:hAnsi="Arial" w:cs="Arial"/>
          <w:sz w:val="16"/>
          <w:szCs w:val="16"/>
        </w:rPr>
      </w:pPr>
      <w:r>
        <w:pict w14:anchorId="21828C47">
          <v:group id="_x0000_s1260" style="position:absolute;left:0;text-align:left;margin-left:364.45pt;margin-top:-.6pt;width:233.15pt;height:.1pt;z-index:-1144;mso-position-horizontal-relative:page" coordorigin="7289,-12" coordsize="4663,2">
            <v:shape id="_x0000_s1261" style="position:absolute;left:7289;top:-12;width:4663;height:2" coordorigin="7289,-12" coordsize="4663,0" path="m7289,-12r4662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6"/>
          <w:sz w:val="12"/>
          <w:szCs w:val="12"/>
        </w:rPr>
        <w:t>2</w:t>
      </w:r>
      <w:r>
        <w:rPr>
          <w:rFonts w:ascii="Arial" w:eastAsia="Arial" w:hAnsi="Arial" w:cs="Arial"/>
          <w:spacing w:val="31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F</w:t>
      </w:r>
      <w:r>
        <w:rPr>
          <w:rFonts w:ascii="Arial" w:eastAsia="Arial" w:hAnsi="Arial" w:cs="Arial"/>
          <w:w w:val="91"/>
          <w:sz w:val="16"/>
          <w:szCs w:val="16"/>
        </w:rPr>
        <w:t>or</w:t>
      </w:r>
      <w:r>
        <w:rPr>
          <w:rFonts w:ascii="Arial" w:eastAsia="Arial" w:hAnsi="Arial" w:cs="Arial"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syntax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semantics,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Cf.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6"/>
          <w:sz w:val="16"/>
          <w:szCs w:val="16"/>
        </w:rPr>
        <w:t>Baader</w:t>
      </w:r>
      <w:proofErr w:type="spellEnd"/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et</w:t>
      </w:r>
      <w:r>
        <w:rPr>
          <w:rFonts w:ascii="Arial" w:eastAsia="Arial" w:hAnsi="Arial" w:cs="Arial"/>
          <w:i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i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(2007)</w:t>
      </w:r>
    </w:p>
    <w:p w14:paraId="5AACF4D2" w14:textId="77777777" w:rsidR="001C58B1" w:rsidRDefault="007375A7">
      <w:pPr>
        <w:spacing w:before="32" w:after="0" w:line="257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6"/>
          <w:sz w:val="12"/>
          <w:szCs w:val="12"/>
        </w:rPr>
        <w:t>3</w:t>
      </w:r>
      <w:r>
        <w:rPr>
          <w:rFonts w:ascii="Arial" w:eastAsia="Arial" w:hAnsi="Arial" w:cs="Arial"/>
          <w:spacing w:val="31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this</w:t>
      </w:r>
      <w:r>
        <w:rPr>
          <w:rFonts w:ascii="Arial" w:eastAsia="Arial" w:hAnsi="Arial" w:cs="Arial"/>
          <w:spacing w:val="25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spacing w:val="-2"/>
          <w:w w:val="84"/>
          <w:sz w:val="16"/>
          <w:szCs w:val="16"/>
        </w:rPr>
        <w:t>w</w:t>
      </w:r>
      <w:r>
        <w:rPr>
          <w:rFonts w:ascii="Arial" w:eastAsia="Arial" w:hAnsi="Arial" w:cs="Arial"/>
          <w:w w:val="84"/>
          <w:sz w:val="16"/>
          <w:szCs w:val="16"/>
        </w:rPr>
        <w:t xml:space="preserve">ork, 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classes</w:t>
      </w:r>
      <w:proofErr w:type="gramEnd"/>
      <w:r>
        <w:rPr>
          <w:rFonts w:ascii="Arial" w:eastAsia="Arial" w:hAnsi="Arial" w:cs="Arial"/>
          <w:spacing w:val="-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are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written </w:t>
      </w:r>
      <w:r>
        <w:rPr>
          <w:rFonts w:ascii="Arial" w:eastAsia="Arial" w:hAnsi="Arial" w:cs="Arial"/>
          <w:spacing w:val="2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italic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binary</w:t>
      </w:r>
      <w:r>
        <w:rPr>
          <w:rFonts w:ascii="Arial" w:eastAsia="Arial" w:hAnsi="Arial" w:cs="Arial"/>
          <w:spacing w:val="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relations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object </w:t>
      </w:r>
      <w:r>
        <w:rPr>
          <w:rFonts w:ascii="Arial" w:eastAsia="Arial" w:hAnsi="Arial" w:cs="Arial"/>
          <w:w w:val="90"/>
          <w:sz w:val="16"/>
          <w:szCs w:val="16"/>
        </w:rPr>
        <w:t>properties)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5"/>
          <w:sz w:val="16"/>
          <w:szCs w:val="16"/>
        </w:rPr>
        <w:t>bold</w:t>
      </w:r>
      <w:r>
        <w:rPr>
          <w:rFonts w:ascii="Arial" w:eastAsia="Arial" w:hAnsi="Arial" w:cs="Arial"/>
          <w:b/>
          <w:bCs/>
          <w:spacing w:val="1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case.</w:t>
      </w:r>
    </w:p>
    <w:p w14:paraId="383903FE" w14:textId="77777777" w:rsidR="001C58B1" w:rsidRDefault="001C58B1">
      <w:pPr>
        <w:spacing w:after="0"/>
        <w:jc w:val="both"/>
        <w:sectPr w:rsidR="001C58B1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7E5AE9BB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0C5AF90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3AECC7E8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28BDE9A6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8B9467F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6D22AAA" w14:textId="77777777" w:rsidR="001C58B1" w:rsidRDefault="001C58B1">
      <w:pPr>
        <w:spacing w:before="4" w:after="0" w:line="280" w:lineRule="exact"/>
        <w:rPr>
          <w:sz w:val="28"/>
          <w:szCs w:val="28"/>
        </w:rPr>
      </w:pPr>
    </w:p>
    <w:p w14:paraId="17BB7BE6" w14:textId="77777777" w:rsidR="001C58B1" w:rsidRDefault="007375A7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pict w14:anchorId="284C4A93">
          <v:group id="_x0000_s1258" style="position:absolute;left:0;text-align:left;margin-left:13.45pt;margin-top:-7.85pt;width:29.9pt;height:.1pt;z-index:-1150;mso-position-horizontal-relative:page" coordorigin="269,-157" coordsize="598,2">
            <v:shape id="_x0000_s1259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pict w14:anchorId="11D5A785">
          <v:group id="_x0000_s1256" style="position:absolute;left:0;text-align:left;margin-left:48.35pt;margin-top:-2.85pt;width:.1pt;height:29.9pt;z-index:-1149;mso-position-horizontal-relative:page" coordorigin="967,-57" coordsize="2,598">
            <v:shape id="_x0000_s1257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pict w14:anchorId="4C88630C">
          <v:group id="_x0000_s1254" style="position:absolute;left:0;text-align:left;margin-left:665.3pt;margin-top:-7.85pt;width:29.9pt;height:.1pt;z-index:-1148;mso-position-horizontal-relative:page" coordorigin="13306,-157" coordsize="598,2">
            <v:shape id="_x0000_s1255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pict w14:anchorId="274C9303">
          <v:group id="_x0000_s1252" style="position:absolute;left:0;text-align:left;margin-left:660.35pt;margin-top:-2.85pt;width:.1pt;height:29.9pt;z-index:-1147;mso-position-horizontal-relative:page" coordorigin="13207,-57" coordsize="2,598">
            <v:shape id="_x0000_s1253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6"/>
          <w:szCs w:val="16"/>
        </w:rPr>
        <w:t>“main”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2016/1/12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page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#2</w:t>
      </w:r>
    </w:p>
    <w:p w14:paraId="0E8CEC9E" w14:textId="77777777" w:rsidR="001C58B1" w:rsidRDefault="001C58B1">
      <w:pPr>
        <w:spacing w:after="0"/>
        <w:jc w:val="center"/>
        <w:sectPr w:rsidR="001C58B1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4F5E1681" w14:textId="77777777" w:rsidR="001C58B1" w:rsidRDefault="001C58B1">
      <w:pPr>
        <w:spacing w:after="0" w:line="170" w:lineRule="exact"/>
        <w:rPr>
          <w:sz w:val="17"/>
          <w:szCs w:val="17"/>
        </w:rPr>
      </w:pPr>
    </w:p>
    <w:p w14:paraId="67923A0A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6FC9700A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DDC2ABE" w14:textId="77777777" w:rsidR="001C58B1" w:rsidRDefault="007375A7">
      <w:pPr>
        <w:tabs>
          <w:tab w:val="left" w:pos="11640"/>
        </w:tabs>
        <w:spacing w:before="32" w:after="0" w:line="240" w:lineRule="auto"/>
        <w:ind w:left="2062" w:right="-20"/>
        <w:rPr>
          <w:rFonts w:ascii="Arial" w:eastAsia="Arial" w:hAnsi="Arial" w:cs="Arial"/>
          <w:sz w:val="16"/>
          <w:szCs w:val="16"/>
        </w:rPr>
      </w:pPr>
      <w:r>
        <w:pict w14:anchorId="3FB090CA">
          <v:group id="_x0000_s1250" style="position:absolute;left:0;text-align:left;margin-left:111.1pt;margin-top:17.55pt;width:484.2pt;height:.1pt;z-index:-1139;mso-position-horizontal-relative:page" coordorigin="2222,351" coordsize="9684,2">
            <v:shape id="_x0000_s1251" style="position:absolute;left:2222;top:351;width:9684;height:2" coordorigin="2222,351" coordsize="9684,0" path="m2222,351r9684,e" filled="f" strokeweight=".35136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sz w:val="16"/>
          <w:szCs w:val="16"/>
        </w:rPr>
        <w:t>Grounding</w:t>
      </w:r>
      <w:r>
        <w:rPr>
          <w:rFonts w:ascii="Arial" w:eastAsia="Arial" w:hAnsi="Arial" w:cs="Arial"/>
          <w:i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and</w:t>
      </w:r>
      <w:r>
        <w:rPr>
          <w:rFonts w:ascii="Arial" w:eastAsia="Arial" w:hAnsi="Arial" w:cs="Arial"/>
          <w:i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ret</w:t>
      </w:r>
      <w:r>
        <w:rPr>
          <w:rFonts w:ascii="Arial" w:eastAsia="Arial" w:hAnsi="Arial" w:cs="Arial"/>
          <w:i/>
          <w:spacing w:val="2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>i</w:t>
      </w:r>
      <w:r>
        <w:rPr>
          <w:rFonts w:ascii="Arial" w:eastAsia="Arial" w:hAnsi="Arial" w:cs="Arial"/>
          <w:i/>
          <w:spacing w:val="-5"/>
          <w:sz w:val="16"/>
          <w:szCs w:val="16"/>
        </w:rPr>
        <w:t>e</w:t>
      </w:r>
      <w:r>
        <w:rPr>
          <w:rFonts w:ascii="Arial" w:eastAsia="Arial" w:hAnsi="Arial" w:cs="Arial"/>
          <w:i/>
          <w:sz w:val="16"/>
          <w:szCs w:val="16"/>
        </w:rPr>
        <w:t>ving</w:t>
      </w:r>
      <w:r>
        <w:rPr>
          <w:rFonts w:ascii="Arial" w:eastAsia="Arial" w:hAnsi="Arial" w:cs="Arial"/>
          <w:i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biomedical</w:t>
      </w:r>
      <w:r>
        <w:rPr>
          <w:rFonts w:ascii="Arial" w:eastAsia="Arial" w:hAnsi="Arial" w:cs="Arial"/>
          <w:i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database</w:t>
      </w:r>
      <w:r>
        <w:rPr>
          <w:rFonts w:ascii="Arial" w:eastAsia="Arial" w:hAnsi="Arial" w:cs="Arial"/>
          <w:i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content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with</w:t>
      </w:r>
      <w:r>
        <w:rPr>
          <w:rFonts w:ascii="Arial" w:eastAsia="Arial" w:hAnsi="Arial" w:cs="Arial"/>
          <w:i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ontologies</w:t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b/>
          <w:bCs/>
          <w:sz w:val="16"/>
          <w:szCs w:val="16"/>
        </w:rPr>
        <w:t>3</w:t>
      </w:r>
    </w:p>
    <w:p w14:paraId="22607F49" w14:textId="77777777" w:rsidR="001C58B1" w:rsidRDefault="001C58B1">
      <w:pPr>
        <w:spacing w:before="6" w:after="0" w:line="100" w:lineRule="exact"/>
        <w:rPr>
          <w:sz w:val="10"/>
          <w:szCs w:val="10"/>
        </w:rPr>
      </w:pPr>
    </w:p>
    <w:p w14:paraId="6AFFD933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743C76E1" w14:textId="77777777" w:rsidR="001C58B1" w:rsidRDefault="001C58B1">
      <w:pPr>
        <w:spacing w:after="0"/>
        <w:sectPr w:rsidR="001C58B1">
          <w:headerReference w:type="default" r:id="rId12"/>
          <w:pgSz w:w="14180" w:h="20020"/>
          <w:pgMar w:top="2080" w:right="160" w:bottom="280" w:left="160" w:header="1385" w:footer="0" w:gutter="0"/>
          <w:cols w:space="720"/>
        </w:sectPr>
      </w:pPr>
    </w:p>
    <w:p w14:paraId="4EA99198" w14:textId="77777777" w:rsidR="001C58B1" w:rsidRDefault="007375A7">
      <w:pPr>
        <w:spacing w:before="48" w:after="0" w:line="285" w:lineRule="auto"/>
        <w:ind w:left="2317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biological</w:t>
      </w:r>
      <w:r>
        <w:rPr>
          <w:rFonts w:ascii="Arial" w:eastAsia="Arial" w:hAnsi="Arial" w:cs="Arial"/>
          <w:spacing w:val="3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functioning.</w:t>
      </w:r>
      <w:r>
        <w:rPr>
          <w:rFonts w:ascii="Arial" w:eastAsia="Arial" w:hAnsi="Arial" w:cs="Arial"/>
          <w:spacing w:val="3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Each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ChEBI</w:t>
      </w:r>
      <w:proofErr w:type="spellEnd"/>
      <w:r>
        <w:rPr>
          <w:rFonts w:ascii="Arial" w:eastAsia="Arial" w:hAnsi="Arial" w:cs="Arial"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entry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denotes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chemical</w:t>
      </w:r>
      <w:r>
        <w:rPr>
          <w:rFonts w:ascii="Arial" w:eastAsia="Arial" w:hAnsi="Arial" w:cs="Arial"/>
          <w:spacing w:val="26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stru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sz w:val="16"/>
          <w:szCs w:val="16"/>
        </w:rPr>
        <w:t>cture</w:t>
      </w:r>
      <w:proofErr w:type="spellEnd"/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29"/>
          <w:w w:val="8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graphical </w:t>
      </w:r>
      <w:r>
        <w:rPr>
          <w:rFonts w:ascii="Arial" w:eastAsia="Arial" w:hAnsi="Arial" w:cs="Arial"/>
          <w:spacing w:val="3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</w:t>
      </w:r>
      <w:proofErr w:type="gramEnd"/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together</w:t>
      </w:r>
      <w:r>
        <w:rPr>
          <w:rFonts w:ascii="Arial" w:eastAsia="Arial" w:hAnsi="Arial" w:cs="Arial"/>
          <w:spacing w:val="3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ontological</w:t>
      </w:r>
      <w:r>
        <w:rPr>
          <w:rFonts w:ascii="Arial" w:eastAsia="Arial" w:hAnsi="Arial" w:cs="Arial"/>
          <w:spacing w:val="3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axioms.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93"/>
          <w:sz w:val="16"/>
          <w:szCs w:val="16"/>
        </w:rPr>
        <w:t>ontology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is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subd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i</w:t>
      </w:r>
      <w:r>
        <w:rPr>
          <w:rFonts w:ascii="Arial" w:eastAsia="Arial" w:hAnsi="Arial" w:cs="Arial"/>
          <w:w w:val="90"/>
          <w:sz w:val="16"/>
          <w:szCs w:val="16"/>
        </w:rPr>
        <w:t>vided</w:t>
      </w:r>
      <w:r>
        <w:rPr>
          <w:rFonts w:ascii="Arial" w:eastAsia="Arial" w:hAnsi="Arial" w:cs="Arial"/>
          <w:spacing w:val="-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into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5"/>
          <w:sz w:val="16"/>
          <w:szCs w:val="16"/>
        </w:rPr>
        <w:t>Molecular</w:t>
      </w:r>
      <w:r>
        <w:rPr>
          <w:rFonts w:ascii="Arial" w:eastAsia="Arial" w:hAnsi="Arial" w:cs="Arial"/>
          <w:i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4"/>
          <w:sz w:val="16"/>
          <w:szCs w:val="16"/>
        </w:rPr>
        <w:t>structu</w:t>
      </w:r>
      <w:r>
        <w:rPr>
          <w:rFonts w:ascii="Arial" w:eastAsia="Arial" w:hAnsi="Arial" w:cs="Arial"/>
          <w:i/>
          <w:spacing w:val="-6"/>
          <w:w w:val="94"/>
          <w:sz w:val="16"/>
          <w:szCs w:val="16"/>
        </w:rPr>
        <w:t>r</w:t>
      </w:r>
      <w:r>
        <w:rPr>
          <w:rFonts w:ascii="Arial" w:eastAsia="Arial" w:hAnsi="Arial" w:cs="Arial"/>
          <w:i/>
          <w:w w:val="79"/>
          <w:sz w:val="16"/>
          <w:szCs w:val="16"/>
        </w:rPr>
        <w:t>e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6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6"/>
          <w:sz w:val="16"/>
          <w:szCs w:val="16"/>
        </w:rPr>
        <w:t>o</w:t>
      </w:r>
      <w:r>
        <w:rPr>
          <w:rFonts w:ascii="Arial" w:eastAsia="Arial" w:hAnsi="Arial" w:cs="Arial"/>
          <w:i/>
          <w:w w:val="96"/>
          <w:sz w:val="16"/>
          <w:szCs w:val="16"/>
        </w:rPr>
        <w:t>gical</w:t>
      </w:r>
      <w:r>
        <w:rPr>
          <w:rFonts w:ascii="Arial" w:eastAsia="Arial" w:hAnsi="Arial" w:cs="Arial"/>
          <w:i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7"/>
          <w:w w:val="116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ole</w:t>
      </w:r>
      <w:r>
        <w:rPr>
          <w:rFonts w:ascii="Arial" w:eastAsia="Arial" w:hAnsi="Arial" w:cs="Arial"/>
          <w:w w:val="116"/>
          <w:sz w:val="16"/>
          <w:szCs w:val="16"/>
        </w:rPr>
        <w:t xml:space="preserve">’. </w:t>
      </w:r>
      <w:r>
        <w:rPr>
          <w:rFonts w:ascii="Arial" w:eastAsia="Arial" w:hAnsi="Arial" w:cs="Arial"/>
          <w:w w:val="88"/>
          <w:sz w:val="16"/>
          <w:szCs w:val="16"/>
        </w:rPr>
        <w:t>Whereas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further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represents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structure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small</w:t>
      </w:r>
      <w:r>
        <w:rPr>
          <w:rFonts w:ascii="Arial" w:eastAsia="Arial" w:hAnsi="Arial" w:cs="Arial"/>
          <w:spacing w:val="2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molecules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 their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constituents,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latter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used</w:t>
      </w:r>
      <w:r>
        <w:rPr>
          <w:rFonts w:ascii="Arial" w:eastAsia="Arial" w:hAnsi="Arial" w:cs="Arial"/>
          <w:spacing w:val="1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classify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molecules</w:t>
      </w:r>
      <w:r>
        <w:rPr>
          <w:rFonts w:ascii="Arial" w:eastAsia="Arial" w:hAnsi="Arial" w:cs="Arial"/>
          <w:spacing w:val="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depending </w:t>
      </w:r>
      <w:r>
        <w:rPr>
          <w:rFonts w:ascii="Arial" w:eastAsia="Arial" w:hAnsi="Arial" w:cs="Arial"/>
          <w:w w:val="91"/>
          <w:sz w:val="16"/>
          <w:szCs w:val="16"/>
        </w:rPr>
        <w:t>on</w:t>
      </w:r>
      <w:r>
        <w:rPr>
          <w:rFonts w:ascii="Arial" w:eastAsia="Arial" w:hAnsi="Arial" w:cs="Arial"/>
          <w:spacing w:val="-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their</w:t>
      </w:r>
      <w:r>
        <w:rPr>
          <w:rFonts w:ascii="Arial" w:eastAsia="Arial" w:hAnsi="Arial" w:cs="Arial"/>
          <w:spacing w:val="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disposition</w:t>
      </w:r>
      <w:r>
        <w:rPr>
          <w:rFonts w:ascii="Arial" w:eastAsia="Arial" w:hAnsi="Arial" w:cs="Arial"/>
          <w:spacing w:val="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participating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biological</w:t>
      </w:r>
      <w:r>
        <w:rPr>
          <w:rFonts w:ascii="Arial" w:eastAsia="Arial" w:hAnsi="Arial" w:cs="Arial"/>
          <w:spacing w:val="-3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processes.</w:t>
      </w:r>
    </w:p>
    <w:p w14:paraId="5A4357CC" w14:textId="77777777" w:rsidR="001C58B1" w:rsidRDefault="007375A7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0"/>
          <w:sz w:val="16"/>
          <w:szCs w:val="16"/>
        </w:rPr>
        <w:t>P</w:t>
      </w:r>
      <w:r>
        <w:rPr>
          <w:rFonts w:ascii="Arial" w:eastAsia="Arial" w:hAnsi="Arial" w:cs="Arial"/>
          <w:b/>
          <w:bCs/>
          <w:spacing w:val="-3"/>
          <w:w w:val="90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0"/>
          <w:sz w:val="16"/>
          <w:szCs w:val="16"/>
        </w:rPr>
        <w:t>otein</w:t>
      </w:r>
      <w:r>
        <w:rPr>
          <w:rFonts w:ascii="Arial" w:eastAsia="Arial" w:hAnsi="Arial" w:cs="Arial"/>
          <w:b/>
          <w:bCs/>
          <w:spacing w:val="3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0"/>
          <w:sz w:val="16"/>
          <w:szCs w:val="16"/>
        </w:rPr>
        <w:t>Ontology</w:t>
      </w:r>
      <w:r>
        <w:rPr>
          <w:rFonts w:ascii="Arial" w:eastAsia="Arial" w:hAnsi="Arial" w:cs="Arial"/>
          <w:b/>
          <w:bCs/>
          <w:spacing w:val="2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(PR)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held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Pro-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tein</w:t>
      </w:r>
      <w:proofErr w:type="spellEnd"/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Information </w:t>
      </w:r>
      <w:r>
        <w:rPr>
          <w:rFonts w:ascii="Arial" w:eastAsia="Arial" w:hAnsi="Arial" w:cs="Arial"/>
          <w:w w:val="87"/>
          <w:sz w:val="16"/>
          <w:szCs w:val="16"/>
        </w:rPr>
        <w:t>Resource</w:t>
      </w:r>
      <w:r>
        <w:rPr>
          <w:rFonts w:ascii="Arial" w:eastAsia="Arial" w:hAnsi="Arial" w:cs="Arial"/>
          <w:spacing w:val="-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(PIR),</w:t>
      </w:r>
      <w:r>
        <w:rPr>
          <w:rFonts w:ascii="Arial" w:eastAsia="Arial" w:hAnsi="Arial" w:cs="Arial"/>
          <w:spacing w:val="2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int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w w:val="87"/>
          <w:sz w:val="16"/>
          <w:szCs w:val="16"/>
        </w:rPr>
        <w:t>grating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s</w:t>
      </w:r>
      <w:r>
        <w:rPr>
          <w:rFonts w:ascii="Arial" w:eastAsia="Arial" w:hAnsi="Arial" w:cs="Arial"/>
          <w:spacing w:val="-3"/>
          <w:w w:val="82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2"/>
          <w:sz w:val="16"/>
          <w:szCs w:val="16"/>
        </w:rPr>
        <w:t>v</w:t>
      </w:r>
      <w:r>
        <w:rPr>
          <w:rFonts w:ascii="Arial" w:eastAsia="Arial" w:hAnsi="Arial" w:cs="Arial"/>
          <w:w w:val="82"/>
          <w:sz w:val="16"/>
          <w:szCs w:val="16"/>
        </w:rPr>
        <w:t>eral</w:t>
      </w:r>
      <w:r>
        <w:rPr>
          <w:rFonts w:ascii="Arial" w:eastAsia="Arial" w:hAnsi="Arial" w:cs="Arial"/>
          <w:spacing w:val="2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databases</w:t>
      </w:r>
      <w:r>
        <w:rPr>
          <w:rFonts w:ascii="Arial" w:eastAsia="Arial" w:hAnsi="Arial" w:cs="Arial"/>
          <w:spacing w:val="-3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and</w:t>
      </w:r>
      <w:r>
        <w:rPr>
          <w:rFonts w:ascii="Arial" w:eastAsia="Arial" w:hAnsi="Arial" w:cs="Arial"/>
          <w:spacing w:val="8"/>
          <w:w w:val="82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2"/>
          <w:sz w:val="16"/>
          <w:szCs w:val="16"/>
        </w:rPr>
        <w:t xml:space="preserve">responsible </w:t>
      </w:r>
      <w:r>
        <w:rPr>
          <w:rFonts w:ascii="Arial" w:eastAsia="Arial" w:hAnsi="Arial" w:cs="Arial"/>
          <w:spacing w:val="1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the</w:t>
      </w:r>
      <w:proofErr w:type="gramEnd"/>
      <w:r>
        <w:rPr>
          <w:rFonts w:ascii="Arial" w:eastAsia="Arial" w:hAnsi="Arial" w:cs="Arial"/>
          <w:spacing w:val="8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cu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 xml:space="preserve">- </w:t>
      </w:r>
      <w:r>
        <w:rPr>
          <w:rFonts w:ascii="Arial" w:eastAsia="Arial" w:hAnsi="Arial" w:cs="Arial"/>
          <w:w w:val="89"/>
          <w:sz w:val="16"/>
          <w:szCs w:val="16"/>
        </w:rPr>
        <w:t>rent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structure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1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database.</w:t>
      </w:r>
      <w:r>
        <w:rPr>
          <w:rFonts w:ascii="Arial" w:eastAsia="Arial" w:hAnsi="Arial" w:cs="Arial"/>
          <w:spacing w:val="-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represents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 xml:space="preserve">modified 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forms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w w:val="89"/>
          <w:sz w:val="16"/>
          <w:szCs w:val="16"/>
        </w:rPr>
        <w:t>isoforms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protein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compl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ex</w:t>
      </w:r>
      <w:r>
        <w:rPr>
          <w:rFonts w:ascii="Arial" w:eastAsia="Arial" w:hAnsi="Arial" w:cs="Arial"/>
          <w:w w:val="89"/>
          <w:sz w:val="16"/>
          <w:szCs w:val="16"/>
        </w:rPr>
        <w:t>es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ving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anisms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pr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o</w:t>
      </w:r>
      <w:r>
        <w:rPr>
          <w:rFonts w:ascii="Arial" w:eastAsia="Arial" w:hAnsi="Arial" w:cs="Arial"/>
          <w:w w:val="90"/>
          <w:sz w:val="16"/>
          <w:szCs w:val="16"/>
        </w:rPr>
        <w:t xml:space="preserve">vides </w:t>
      </w:r>
      <w:r>
        <w:rPr>
          <w:rFonts w:ascii="Arial" w:eastAsia="Arial" w:hAnsi="Arial" w:cs="Arial"/>
          <w:w w:val="88"/>
          <w:sz w:val="16"/>
          <w:szCs w:val="16"/>
        </w:rPr>
        <w:t>relations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between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them.</w:t>
      </w:r>
    </w:p>
    <w:p w14:paraId="648C164F" w14:textId="77777777" w:rsidR="001C58B1" w:rsidRDefault="007375A7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SNOMED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CT</w:t>
      </w:r>
      <w:r>
        <w:rPr>
          <w:rFonts w:ascii="Arial" w:eastAsia="Arial" w:hAnsi="Arial" w:cs="Arial"/>
          <w:b/>
          <w:bCs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(Donnelly,</w:t>
      </w:r>
      <w:r>
        <w:rPr>
          <w:rFonts w:ascii="Arial" w:eastAsia="Arial" w:hAnsi="Arial" w:cs="Arial"/>
          <w:spacing w:val="3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2006)</w:t>
      </w:r>
      <w:r>
        <w:rPr>
          <w:rFonts w:ascii="Arial" w:eastAsia="Arial" w:hAnsi="Arial" w:cs="Arial"/>
          <w:spacing w:val="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</w:t>
      </w:r>
      <w:r>
        <w:rPr>
          <w:rFonts w:ascii="Arial" w:eastAsia="Arial" w:hAnsi="Arial" w:cs="Arial"/>
          <w:spacing w:val="15"/>
          <w:w w:val="83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3"/>
          <w:sz w:val="16"/>
          <w:szCs w:val="16"/>
        </w:rPr>
        <w:t>la</w:t>
      </w:r>
      <w:r>
        <w:rPr>
          <w:rFonts w:ascii="Arial" w:eastAsia="Arial" w:hAnsi="Arial" w:cs="Arial"/>
          <w:spacing w:val="-2"/>
          <w:w w:val="83"/>
          <w:sz w:val="16"/>
          <w:szCs w:val="16"/>
        </w:rPr>
        <w:t>r</w:t>
      </w:r>
      <w:r>
        <w:rPr>
          <w:rFonts w:ascii="Arial" w:eastAsia="Arial" w:hAnsi="Arial" w:cs="Arial"/>
          <w:w w:val="83"/>
          <w:sz w:val="16"/>
          <w:szCs w:val="16"/>
        </w:rPr>
        <w:t xml:space="preserve">ge </w:t>
      </w:r>
      <w:r>
        <w:rPr>
          <w:rFonts w:ascii="Arial" w:eastAsia="Arial" w:hAnsi="Arial" w:cs="Arial"/>
          <w:spacing w:val="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clinical</w:t>
      </w:r>
      <w:proofErr w:type="gram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terminology</w:t>
      </w:r>
      <w:r>
        <w:rPr>
          <w:rFonts w:ascii="Arial" w:eastAsia="Arial" w:hAnsi="Arial" w:cs="Arial"/>
          <w:spacing w:val="14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for </w:t>
      </w:r>
      <w:r>
        <w:rPr>
          <w:rFonts w:ascii="Arial" w:eastAsia="Arial" w:hAnsi="Arial" w:cs="Arial"/>
          <w:w w:val="90"/>
          <w:sz w:val="16"/>
          <w:szCs w:val="16"/>
        </w:rPr>
        <w:t>human</w:t>
      </w:r>
      <w:r>
        <w:rPr>
          <w:rFonts w:ascii="Arial" w:eastAsia="Arial" w:hAnsi="Arial" w:cs="Arial"/>
          <w:spacing w:val="-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eterinary</w:t>
      </w:r>
      <w:r>
        <w:rPr>
          <w:rFonts w:ascii="Arial" w:eastAsia="Arial" w:hAnsi="Arial" w:cs="Arial"/>
          <w:spacing w:val="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medicine,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containing</w:t>
      </w:r>
      <w:r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formal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definitions,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which </w:t>
      </w:r>
      <w:r>
        <w:rPr>
          <w:rFonts w:ascii="Arial" w:eastAsia="Arial" w:hAnsi="Arial" w:cs="Arial"/>
          <w:w w:val="86"/>
          <w:sz w:val="16"/>
          <w:szCs w:val="16"/>
        </w:rPr>
        <w:t>can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be transformed</w:t>
      </w:r>
      <w:r>
        <w:rPr>
          <w:rFonts w:ascii="Arial" w:eastAsia="Arial" w:hAnsi="Arial" w:cs="Arial"/>
          <w:spacing w:val="3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into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</w:t>
      </w:r>
      <w:r>
        <w:rPr>
          <w:rFonts w:ascii="Arial" w:eastAsia="Arial" w:hAnsi="Arial" w:cs="Arial"/>
          <w:spacing w:val="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WL-EL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</w:t>
      </w:r>
      <w:r>
        <w:rPr>
          <w:rFonts w:ascii="Arial" w:eastAsia="Arial" w:hAnsi="Arial" w:cs="Arial"/>
          <w:spacing w:val="-9"/>
          <w:w w:val="93"/>
          <w:sz w:val="16"/>
          <w:szCs w:val="16"/>
        </w:rPr>
        <w:t>y</w:t>
      </w:r>
      <w:r>
        <w:rPr>
          <w:rFonts w:ascii="Arial" w:eastAsia="Arial" w:hAnsi="Arial" w:cs="Arial"/>
          <w:w w:val="93"/>
          <w:sz w:val="16"/>
          <w:szCs w:val="16"/>
        </w:rPr>
        <w:t>.</w:t>
      </w:r>
      <w:r>
        <w:rPr>
          <w:rFonts w:ascii="Arial" w:eastAsia="Arial" w:hAnsi="Arial" w:cs="Arial"/>
          <w:spacing w:val="-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SNOMED</w:t>
      </w:r>
      <w:r>
        <w:rPr>
          <w:rFonts w:ascii="Arial" w:eastAsia="Arial" w:hAnsi="Arial" w:cs="Arial"/>
          <w:spacing w:val="1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CT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o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83"/>
          <w:sz w:val="16"/>
          <w:szCs w:val="16"/>
        </w:rPr>
        <w:t xml:space="preserve">ers </w:t>
      </w:r>
      <w:r>
        <w:rPr>
          <w:rFonts w:ascii="Arial" w:eastAsia="Arial" w:hAnsi="Arial" w:cs="Arial"/>
          <w:w w:val="88"/>
          <w:sz w:val="16"/>
          <w:szCs w:val="16"/>
        </w:rPr>
        <w:t>clinical</w:t>
      </w:r>
      <w:r>
        <w:rPr>
          <w:rFonts w:ascii="Arial" w:eastAsia="Arial" w:hAnsi="Arial" w:cs="Arial"/>
          <w:spacing w:val="3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findings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disorders,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body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parts,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vices,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drugs,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substances, 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anisms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clinical 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procedures</w:t>
      </w:r>
      <w:proofErr w:type="gramEnd"/>
      <w:r>
        <w:rPr>
          <w:rFonts w:ascii="Arial" w:eastAsia="Arial" w:hAnsi="Arial" w:cs="Arial"/>
          <w:w w:val="88"/>
          <w:sz w:val="16"/>
          <w:szCs w:val="16"/>
        </w:rPr>
        <w:t>,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among </w:t>
      </w:r>
      <w:r>
        <w:rPr>
          <w:rFonts w:ascii="Arial" w:eastAsia="Arial" w:hAnsi="Arial" w:cs="Arial"/>
          <w:sz w:val="16"/>
          <w:szCs w:val="16"/>
        </w:rPr>
        <w:t>others.</w:t>
      </w:r>
    </w:p>
    <w:p w14:paraId="6D40AF6F" w14:textId="77777777" w:rsidR="001C58B1" w:rsidRDefault="007375A7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w w:val="92"/>
          <w:sz w:val="16"/>
          <w:szCs w:val="16"/>
        </w:rPr>
        <w:t>Bio</w:t>
      </w:r>
      <w:r>
        <w:rPr>
          <w:rFonts w:ascii="Arial" w:eastAsia="Arial" w:hAnsi="Arial" w:cs="Arial"/>
          <w:b/>
          <w:bCs/>
          <w:spacing w:val="-14"/>
          <w:w w:val="92"/>
          <w:sz w:val="16"/>
          <w:szCs w:val="16"/>
        </w:rPr>
        <w:t>T</w:t>
      </w:r>
      <w:r>
        <w:rPr>
          <w:rFonts w:ascii="Arial" w:eastAsia="Arial" w:hAnsi="Arial" w:cs="Arial"/>
          <w:b/>
          <w:bCs/>
          <w:w w:val="92"/>
          <w:sz w:val="16"/>
          <w:szCs w:val="16"/>
        </w:rPr>
        <w:t>opLite</w:t>
      </w:r>
      <w:proofErr w:type="spellEnd"/>
      <w:r>
        <w:rPr>
          <w:rFonts w:ascii="Arial" w:eastAsia="Arial" w:hAnsi="Arial" w:cs="Arial"/>
          <w:b/>
          <w:bCs/>
          <w:spacing w:val="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2</w:t>
      </w:r>
      <w:r>
        <w:rPr>
          <w:rFonts w:ascii="Arial" w:eastAsia="Arial" w:hAnsi="Arial" w:cs="Arial"/>
          <w:b/>
          <w:bCs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(BTL2)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16"/>
          <w:szCs w:val="16"/>
        </w:rPr>
        <w:t xml:space="preserve">lightweight </w:t>
      </w:r>
      <w:r>
        <w:rPr>
          <w:rFonts w:ascii="Arial" w:eastAsia="Arial" w:hAnsi="Arial" w:cs="Arial"/>
          <w:spacing w:val="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proofErr w:type="gramEnd"/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redesigned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v</w:t>
      </w:r>
      <w:r>
        <w:rPr>
          <w:rFonts w:ascii="Arial" w:eastAsia="Arial" w:hAnsi="Arial" w:cs="Arial"/>
          <w:w w:val="87"/>
          <w:sz w:val="16"/>
          <w:szCs w:val="16"/>
        </w:rPr>
        <w:t>ersion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Bio- 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>T</w:t>
      </w:r>
      <w:r>
        <w:rPr>
          <w:rFonts w:ascii="Arial" w:eastAsia="Arial" w:hAnsi="Arial" w:cs="Arial"/>
          <w:w w:val="88"/>
          <w:sz w:val="16"/>
          <w:szCs w:val="16"/>
        </w:rPr>
        <w:t>op,</w:t>
      </w:r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created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2006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uppe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w w:val="87"/>
          <w:sz w:val="16"/>
          <w:szCs w:val="16"/>
        </w:rPr>
        <w:t>-domain</w:t>
      </w:r>
      <w:r>
        <w:rPr>
          <w:rFonts w:ascii="Arial" w:eastAsia="Arial" w:hAnsi="Arial" w:cs="Arial"/>
          <w:spacing w:val="3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ontological 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layer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enable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representation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general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aspects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biology</w:t>
      </w:r>
      <w:r>
        <w:rPr>
          <w:rFonts w:ascii="Arial" w:eastAsia="Arial" w:hAnsi="Arial" w:cs="Arial"/>
          <w:spacing w:val="2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and</w:t>
      </w:r>
      <w:r>
        <w:rPr>
          <w:rFonts w:ascii="Arial" w:eastAsia="Arial" w:hAnsi="Arial" w:cs="Arial"/>
          <w:spacing w:val="-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medicine.</w:t>
      </w:r>
      <w:r>
        <w:rPr>
          <w:rFonts w:ascii="Arial" w:eastAsia="Arial" w:hAnsi="Arial" w:cs="Arial"/>
          <w:spacing w:val="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BTL2 </w:t>
      </w:r>
      <w:r>
        <w:rPr>
          <w:rFonts w:ascii="Arial" w:eastAsia="Arial" w:hAnsi="Arial" w:cs="Arial"/>
          <w:w w:val="92"/>
          <w:sz w:val="16"/>
          <w:szCs w:val="16"/>
        </w:rPr>
        <w:t>o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f</w:t>
      </w:r>
      <w:r>
        <w:rPr>
          <w:rFonts w:ascii="Arial" w:eastAsia="Arial" w:hAnsi="Arial" w:cs="Arial"/>
          <w:w w:val="92"/>
          <w:sz w:val="16"/>
          <w:szCs w:val="16"/>
        </w:rPr>
        <w:t>fers</w:t>
      </w:r>
      <w:r>
        <w:rPr>
          <w:rFonts w:ascii="Arial" w:eastAsia="Arial" w:hAnsi="Arial" w:cs="Arial"/>
          <w:spacing w:val="-1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7"/>
          <w:sz w:val="16"/>
          <w:szCs w:val="16"/>
        </w:rPr>
        <w:t>highly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constrained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classes,</w:t>
      </w:r>
      <w:r>
        <w:rPr>
          <w:rFonts w:ascii="Arial" w:eastAsia="Arial" w:hAnsi="Arial" w:cs="Arial"/>
          <w:spacing w:val="-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using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small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set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of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relations.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Classes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O</w:t>
      </w:r>
      <w:r>
        <w:rPr>
          <w:rFonts w:ascii="Arial" w:eastAsia="Arial" w:hAnsi="Arial" w:cs="Arial"/>
          <w:i/>
          <w:spacing w:val="-5"/>
          <w:w w:val="91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ganism</w:t>
      </w:r>
      <w:r>
        <w:rPr>
          <w:rFonts w:ascii="Arial" w:eastAsia="Arial" w:hAnsi="Arial" w:cs="Arial"/>
          <w:w w:val="91"/>
          <w:sz w:val="16"/>
          <w:szCs w:val="16"/>
        </w:rPr>
        <w:t>,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88"/>
          <w:sz w:val="16"/>
          <w:szCs w:val="16"/>
        </w:rPr>
        <w:t>mono</w:t>
      </w:r>
      <w:r>
        <w:rPr>
          <w:rFonts w:ascii="Arial" w:eastAsia="Arial" w:hAnsi="Arial" w:cs="Arial"/>
          <w:i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4"/>
          <w:sz w:val="16"/>
          <w:szCs w:val="16"/>
        </w:rPr>
        <w:t>molecular</w:t>
      </w:r>
      <w:r>
        <w:rPr>
          <w:rFonts w:ascii="Arial" w:eastAsia="Arial" w:hAnsi="Arial" w:cs="Arial"/>
          <w:i/>
          <w:spacing w:val="-1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4"/>
          <w:sz w:val="16"/>
          <w:szCs w:val="16"/>
        </w:rPr>
        <w:t>entit</w:t>
      </w:r>
      <w:r>
        <w:rPr>
          <w:rFonts w:ascii="Arial" w:eastAsia="Arial" w:hAnsi="Arial" w:cs="Arial"/>
          <w:i/>
          <w:spacing w:val="2"/>
          <w:w w:val="94"/>
          <w:sz w:val="16"/>
          <w:szCs w:val="16"/>
        </w:rPr>
        <w:t>y</w:t>
      </w:r>
      <w:r>
        <w:rPr>
          <w:rFonts w:ascii="Arial" w:eastAsia="Arial" w:hAnsi="Arial" w:cs="Arial"/>
          <w:w w:val="94"/>
          <w:sz w:val="16"/>
          <w:szCs w:val="16"/>
        </w:rPr>
        <w:t>’,</w:t>
      </w:r>
      <w:r>
        <w:rPr>
          <w:rFonts w:ascii="Arial" w:eastAsia="Arial" w:hAnsi="Arial" w:cs="Arial"/>
          <w:spacing w:val="6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89"/>
          <w:sz w:val="16"/>
          <w:szCs w:val="16"/>
        </w:rPr>
        <w:t>body</w:t>
      </w:r>
      <w:r>
        <w:rPr>
          <w:rFonts w:ascii="Arial" w:eastAsia="Arial" w:hAnsi="Arial" w:cs="Arial"/>
          <w:i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6"/>
          <w:sz w:val="16"/>
          <w:szCs w:val="16"/>
        </w:rPr>
        <w:t>par</w:t>
      </w:r>
      <w:r>
        <w:rPr>
          <w:rFonts w:ascii="Arial" w:eastAsia="Arial" w:hAnsi="Arial" w:cs="Arial"/>
          <w:i/>
          <w:spacing w:val="8"/>
          <w:w w:val="96"/>
          <w:sz w:val="16"/>
          <w:szCs w:val="16"/>
        </w:rPr>
        <w:t>t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119"/>
          <w:sz w:val="16"/>
          <w:szCs w:val="16"/>
        </w:rPr>
        <w:t>f</w:t>
      </w:r>
      <w:r>
        <w:rPr>
          <w:rFonts w:ascii="Arial" w:eastAsia="Arial" w:hAnsi="Arial" w:cs="Arial"/>
          <w:w w:val="93"/>
          <w:sz w:val="16"/>
          <w:szCs w:val="16"/>
        </w:rPr>
        <w:t>acilitate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9"/>
          <w:sz w:val="16"/>
          <w:szCs w:val="16"/>
        </w:rPr>
        <w:t>alignment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with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other</w:t>
      </w:r>
      <w:r>
        <w:rPr>
          <w:rFonts w:ascii="Arial" w:eastAsia="Arial" w:hAnsi="Arial" w:cs="Arial"/>
          <w:spacing w:val="-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ontologies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GO,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PR</w:t>
      </w:r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6"/>
          <w:sz w:val="16"/>
          <w:szCs w:val="16"/>
        </w:rPr>
        <w:t>ChEBI</w:t>
      </w:r>
      <w:proofErr w:type="spellEnd"/>
      <w:r>
        <w:rPr>
          <w:rFonts w:ascii="Arial" w:eastAsia="Arial" w:hAnsi="Arial" w:cs="Arial"/>
          <w:w w:val="86"/>
          <w:sz w:val="16"/>
          <w:szCs w:val="16"/>
        </w:rPr>
        <w:t>.</w:t>
      </w:r>
      <w:r>
        <w:rPr>
          <w:rFonts w:ascii="Arial" w:eastAsia="Arial" w:hAnsi="Arial" w:cs="Arial"/>
          <w:spacing w:val="3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BTL</w:t>
      </w:r>
      <w:proofErr w:type="gramStart"/>
      <w:r>
        <w:rPr>
          <w:rFonts w:ascii="Arial" w:eastAsia="Arial" w:hAnsi="Arial" w:cs="Arial"/>
          <w:w w:val="86"/>
          <w:sz w:val="16"/>
          <w:szCs w:val="16"/>
        </w:rPr>
        <w:t xml:space="preserve">2 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can</w:t>
      </w:r>
      <w:proofErr w:type="gramEnd"/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be </w:t>
      </w:r>
      <w:r>
        <w:rPr>
          <w:rFonts w:ascii="Arial" w:eastAsia="Arial" w:hAnsi="Arial" w:cs="Arial"/>
          <w:w w:val="90"/>
          <w:sz w:val="16"/>
          <w:szCs w:val="16"/>
        </w:rPr>
        <w:t>aligned</w:t>
      </w:r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most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BFO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and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5"/>
          <w:w w:val="91"/>
          <w:sz w:val="16"/>
          <w:szCs w:val="16"/>
        </w:rPr>
        <w:t>R</w:t>
      </w:r>
      <w:r>
        <w:rPr>
          <w:rFonts w:ascii="Arial" w:eastAsia="Arial" w:hAnsi="Arial" w:cs="Arial"/>
          <w:w w:val="91"/>
          <w:sz w:val="16"/>
          <w:szCs w:val="16"/>
        </w:rPr>
        <w:t>O.</w:t>
      </w:r>
      <w:r>
        <w:rPr>
          <w:rFonts w:ascii="Arial" w:eastAsia="Arial" w:hAnsi="Arial" w:cs="Arial"/>
          <w:spacing w:val="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91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>ailable</w:t>
      </w:r>
      <w:r>
        <w:rPr>
          <w:rFonts w:ascii="Arial" w:eastAsia="Arial" w:hAnsi="Arial" w:cs="Arial"/>
          <w:spacing w:val="3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biomedical</w:t>
      </w:r>
      <w:r>
        <w:rPr>
          <w:rFonts w:ascii="Arial" w:eastAsia="Arial" w:hAnsi="Arial" w:cs="Arial"/>
          <w:spacing w:val="1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ontologies </w:t>
      </w:r>
      <w:r>
        <w:rPr>
          <w:rFonts w:ascii="Arial" w:eastAsia="Arial" w:hAnsi="Arial" w:cs="Arial"/>
          <w:w w:val="93"/>
          <w:sz w:val="16"/>
          <w:szCs w:val="16"/>
        </w:rPr>
        <w:t>compliant</w:t>
      </w:r>
      <w:r>
        <w:rPr>
          <w:rFonts w:ascii="Arial" w:eastAsia="Arial" w:hAnsi="Arial" w:cs="Arial"/>
          <w:spacing w:val="-5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these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w</w:t>
      </w:r>
      <w:r>
        <w:rPr>
          <w:rFonts w:ascii="Arial" w:eastAsia="Arial" w:hAnsi="Arial" w:cs="Arial"/>
          <w:w w:val="85"/>
          <w:sz w:val="16"/>
          <w:szCs w:val="16"/>
        </w:rPr>
        <w:t>o</w:t>
      </w:r>
      <w:r>
        <w:rPr>
          <w:rFonts w:ascii="Arial" w:eastAsia="Arial" w:hAnsi="Arial" w:cs="Arial"/>
          <w:spacing w:val="2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sources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can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easily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be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int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grated</w:t>
      </w:r>
      <w:r>
        <w:rPr>
          <w:rFonts w:ascii="Arial" w:eastAsia="Arial" w:hAnsi="Arial" w:cs="Arial"/>
          <w:spacing w:val="2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BTL2.</w:t>
      </w:r>
    </w:p>
    <w:p w14:paraId="65973440" w14:textId="77777777" w:rsidR="001C58B1" w:rsidRDefault="001C58B1">
      <w:pPr>
        <w:spacing w:before="1" w:after="0" w:line="100" w:lineRule="exact"/>
        <w:rPr>
          <w:sz w:val="10"/>
          <w:szCs w:val="10"/>
        </w:rPr>
      </w:pPr>
    </w:p>
    <w:p w14:paraId="74BC700F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7C23F677" w14:textId="77777777" w:rsidR="001C58B1" w:rsidRDefault="007375A7">
      <w:pPr>
        <w:spacing w:after="0" w:line="240" w:lineRule="auto"/>
        <w:ind w:left="2062" w:right="264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3.2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Biological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Databases</w:t>
      </w:r>
    </w:p>
    <w:p w14:paraId="0AB33FB9" w14:textId="77777777" w:rsidR="001C58B1" w:rsidRDefault="001C58B1">
      <w:pPr>
        <w:spacing w:before="1" w:after="0" w:line="110" w:lineRule="exact"/>
        <w:rPr>
          <w:sz w:val="11"/>
          <w:szCs w:val="11"/>
        </w:rPr>
      </w:pPr>
    </w:p>
    <w:p w14:paraId="19A065DD" w14:textId="77777777" w:rsidR="001C58B1" w:rsidRDefault="007375A7">
      <w:pPr>
        <w:spacing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Un</w:t>
      </w:r>
      <w:r>
        <w:rPr>
          <w:rFonts w:ascii="Arial" w:eastAsia="Arial" w:hAnsi="Arial" w:cs="Arial"/>
          <w:b/>
          <w:bCs/>
          <w:spacing w:val="-2"/>
          <w:w w:val="88"/>
          <w:sz w:val="16"/>
          <w:szCs w:val="16"/>
        </w:rPr>
        <w:t>iv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ersal</w:t>
      </w:r>
      <w:r>
        <w:rPr>
          <w:rFonts w:ascii="Arial" w:eastAsia="Arial" w:hAnsi="Arial" w:cs="Arial"/>
          <w:b/>
          <w:bCs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P</w:t>
      </w:r>
      <w:r>
        <w:rPr>
          <w:rFonts w:ascii="Arial" w:eastAsia="Arial" w:hAnsi="Arial" w:cs="Arial"/>
          <w:b/>
          <w:bCs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otein</w:t>
      </w:r>
      <w:r>
        <w:rPr>
          <w:rFonts w:ascii="Arial" w:eastAsia="Arial" w:hAnsi="Arial" w:cs="Arial"/>
          <w:b/>
          <w:bCs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Resou</w:t>
      </w:r>
      <w:r>
        <w:rPr>
          <w:rFonts w:ascii="Arial" w:eastAsia="Arial" w:hAnsi="Arial" w:cs="Arial"/>
          <w:b/>
          <w:bCs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ce</w:t>
      </w:r>
      <w:r>
        <w:rPr>
          <w:rFonts w:ascii="Arial" w:eastAsia="Arial" w:hAnsi="Arial" w:cs="Arial"/>
          <w:b/>
          <w:bCs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</w:t>
      </w:r>
      <w:proofErr w:type="spellStart"/>
      <w:proofErr w:type="gramStart"/>
      <w:r>
        <w:rPr>
          <w:rFonts w:ascii="Arial" w:eastAsia="Arial" w:hAnsi="Arial" w:cs="Arial"/>
          <w:w w:val="88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w w:val="88"/>
          <w:sz w:val="16"/>
          <w:szCs w:val="16"/>
        </w:rPr>
        <w:t xml:space="preserve">) 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as</w:t>
      </w:r>
      <w:proofErr w:type="gramEnd"/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created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order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82"/>
          <w:sz w:val="16"/>
          <w:szCs w:val="16"/>
        </w:rPr>
        <w:t xml:space="preserve">enable </w:t>
      </w:r>
      <w:r>
        <w:rPr>
          <w:rFonts w:ascii="Arial" w:eastAsia="Arial" w:hAnsi="Arial" w:cs="Arial"/>
          <w:spacing w:val="13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</w:t>
      </w:r>
      <w:r>
        <w:rPr>
          <w:rFonts w:ascii="Arial" w:eastAsia="Arial" w:hAnsi="Arial" w:cs="Arial"/>
          <w:spacing w:val="28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quick </w:t>
      </w:r>
      <w:r>
        <w:rPr>
          <w:rFonts w:ascii="Arial" w:eastAsia="Arial" w:hAnsi="Arial" w:cs="Arial"/>
          <w:w w:val="89"/>
          <w:sz w:val="16"/>
          <w:szCs w:val="16"/>
        </w:rPr>
        <w:t>understanding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field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proteomics. 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3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pr</w:t>
      </w:r>
      <w:r>
        <w:rPr>
          <w:rFonts w:ascii="Arial" w:eastAsia="Arial" w:hAnsi="Arial" w:cs="Arial"/>
          <w:spacing w:val="-2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vi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r>
        <w:rPr>
          <w:rFonts w:ascii="Arial" w:eastAsia="Arial" w:hAnsi="Arial" w:cs="Arial"/>
          <w:w w:val="84"/>
          <w:sz w:val="16"/>
          <w:szCs w:val="16"/>
        </w:rPr>
        <w:t>des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3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>comprehens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 xml:space="preserve">e, </w:t>
      </w:r>
      <w:r>
        <w:rPr>
          <w:rFonts w:ascii="Arial" w:eastAsia="Arial" w:hAnsi="Arial" w:cs="Arial"/>
          <w:spacing w:val="1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open</w:t>
      </w:r>
      <w:proofErr w:type="gramEnd"/>
      <w:r>
        <w:rPr>
          <w:rFonts w:ascii="Arial" w:eastAsia="Arial" w:hAnsi="Arial" w:cs="Arial"/>
          <w:w w:val="84"/>
          <w:sz w:val="16"/>
          <w:szCs w:val="16"/>
        </w:rPr>
        <w:t>-access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resource</w:t>
      </w:r>
      <w:r>
        <w:rPr>
          <w:rFonts w:ascii="Arial" w:eastAsia="Arial" w:hAnsi="Arial" w:cs="Arial"/>
          <w:spacing w:val="2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protein </w:t>
      </w:r>
      <w:r>
        <w:rPr>
          <w:rFonts w:ascii="Arial" w:eastAsia="Arial" w:hAnsi="Arial" w:cs="Arial"/>
          <w:spacing w:val="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sequences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w w:val="94"/>
          <w:sz w:val="16"/>
          <w:szCs w:val="16"/>
        </w:rPr>
        <w:t>functional</w:t>
      </w:r>
      <w:r>
        <w:rPr>
          <w:rFonts w:ascii="Arial" w:eastAsia="Arial" w:hAnsi="Arial" w:cs="Arial"/>
          <w:spacing w:val="-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information.</w:t>
      </w:r>
      <w:r>
        <w:rPr>
          <w:rFonts w:ascii="Arial" w:eastAsia="Arial" w:hAnsi="Arial" w:cs="Arial"/>
          <w:spacing w:val="-3"/>
          <w:w w:val="9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4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spacing w:val="-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mainly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composed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3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Kn</w:t>
      </w:r>
      <w:r>
        <w:rPr>
          <w:rFonts w:ascii="Arial" w:eastAsia="Arial" w:hAnsi="Arial" w:cs="Arial"/>
          <w:spacing w:val="-4"/>
          <w:w w:val="96"/>
          <w:sz w:val="16"/>
          <w:szCs w:val="16"/>
        </w:rPr>
        <w:t>o</w:t>
      </w:r>
      <w:r>
        <w:rPr>
          <w:rFonts w:ascii="Arial" w:eastAsia="Arial" w:hAnsi="Arial" w:cs="Arial"/>
          <w:w w:val="90"/>
          <w:sz w:val="16"/>
          <w:szCs w:val="16"/>
        </w:rPr>
        <w:t xml:space="preserve">wledge </w:t>
      </w:r>
      <w:r>
        <w:rPr>
          <w:rFonts w:ascii="Arial" w:eastAsia="Arial" w:hAnsi="Arial" w:cs="Arial"/>
          <w:w w:val="84"/>
          <w:sz w:val="16"/>
          <w:szCs w:val="16"/>
        </w:rPr>
        <w:t>Base</w:t>
      </w:r>
      <w:r>
        <w:rPr>
          <w:rFonts w:ascii="Arial" w:eastAsia="Arial" w:hAnsi="Arial" w:cs="Arial"/>
          <w:spacing w:val="1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w w:val="93"/>
          <w:sz w:val="16"/>
          <w:szCs w:val="16"/>
        </w:rPr>
        <w:t>UniProtKB</w:t>
      </w:r>
      <w:proofErr w:type="spellEnd"/>
      <w:proofErr w:type="gramStart"/>
      <w:r>
        <w:rPr>
          <w:rFonts w:ascii="Arial" w:eastAsia="Arial" w:hAnsi="Arial" w:cs="Arial"/>
          <w:w w:val="93"/>
          <w:sz w:val="16"/>
          <w:szCs w:val="16"/>
        </w:rPr>
        <w:t xml:space="preserve">), </w:t>
      </w:r>
      <w:r>
        <w:rPr>
          <w:rFonts w:ascii="Arial" w:eastAsia="Arial" w:hAnsi="Arial" w:cs="Arial"/>
          <w:spacing w:val="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subd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i</w:t>
      </w:r>
      <w:r>
        <w:rPr>
          <w:rFonts w:ascii="Arial" w:eastAsia="Arial" w:hAnsi="Arial" w:cs="Arial"/>
          <w:w w:val="93"/>
          <w:sz w:val="16"/>
          <w:szCs w:val="16"/>
        </w:rPr>
        <w:t>vided</w:t>
      </w:r>
      <w:proofErr w:type="gramEnd"/>
      <w:r>
        <w:rPr>
          <w:rFonts w:ascii="Arial" w:eastAsia="Arial" w:hAnsi="Arial" w:cs="Arial"/>
          <w:spacing w:val="-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SwissProt</w:t>
      </w:r>
      <w:proofErr w:type="spellEnd"/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(manually</w:t>
      </w:r>
      <w:r>
        <w:rPr>
          <w:rFonts w:ascii="Arial" w:eastAsia="Arial" w:hAnsi="Arial" w:cs="Arial"/>
          <w:spacing w:val="3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curated)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proofErr w:type="spellStart"/>
      <w:r>
        <w:rPr>
          <w:rFonts w:ascii="Arial" w:eastAsia="Arial" w:hAnsi="Arial" w:cs="Arial"/>
          <w:spacing w:val="-6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rEMBL</w:t>
      </w:r>
      <w:proofErr w:type="spellEnd"/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(generated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maintained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automated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tools).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Other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parts </w:t>
      </w:r>
      <w:r>
        <w:rPr>
          <w:rFonts w:ascii="Arial" w:eastAsia="Arial" w:hAnsi="Arial" w:cs="Arial"/>
          <w:w w:val="82"/>
          <w:sz w:val="16"/>
          <w:szCs w:val="16"/>
        </w:rPr>
        <w:t>are databases</w:t>
      </w:r>
      <w:r>
        <w:rPr>
          <w:rFonts w:ascii="Arial" w:eastAsia="Arial" w:hAnsi="Arial" w:cs="Arial"/>
          <w:spacing w:val="-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sequences,</w:t>
      </w:r>
      <w:r>
        <w:rPr>
          <w:rFonts w:ascii="Arial" w:eastAsia="Arial" w:hAnsi="Arial" w:cs="Arial"/>
          <w:spacing w:val="-2"/>
          <w:w w:val="83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3"/>
          <w:sz w:val="16"/>
          <w:szCs w:val="16"/>
        </w:rPr>
        <w:t xml:space="preserve">closely </w:t>
      </w:r>
      <w:r>
        <w:rPr>
          <w:rFonts w:ascii="Arial" w:eastAsia="Arial" w:hAnsi="Arial" w:cs="Arial"/>
          <w:spacing w:val="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related</w:t>
      </w:r>
      <w:proofErr w:type="gramEnd"/>
      <w:r>
        <w:rPr>
          <w:rFonts w:ascii="Arial" w:eastAsia="Arial" w:hAnsi="Arial" w:cs="Arial"/>
          <w:spacing w:val="1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protein </w:t>
      </w:r>
      <w:r>
        <w:rPr>
          <w:rFonts w:ascii="Arial" w:eastAsia="Arial" w:hAnsi="Arial" w:cs="Arial"/>
          <w:spacing w:val="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sequences,</w:t>
      </w:r>
      <w:r>
        <w:rPr>
          <w:rFonts w:ascii="Arial" w:eastAsia="Arial" w:hAnsi="Arial" w:cs="Arial"/>
          <w:spacing w:val="-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protein </w:t>
      </w:r>
      <w:r>
        <w:rPr>
          <w:rFonts w:ascii="Arial" w:eastAsia="Arial" w:hAnsi="Arial" w:cs="Arial"/>
          <w:w w:val="95"/>
          <w:sz w:val="16"/>
          <w:szCs w:val="16"/>
        </w:rPr>
        <w:t>information</w:t>
      </w:r>
      <w:r>
        <w:rPr>
          <w:rFonts w:ascii="Arial" w:eastAsia="Arial" w:hAnsi="Arial" w:cs="Arial"/>
          <w:spacing w:val="-3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fully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sequenced</w:t>
      </w:r>
      <w:r>
        <w:rPr>
          <w:rFonts w:ascii="Arial" w:eastAsia="Arial" w:hAnsi="Arial" w:cs="Arial"/>
          <w:spacing w:val="-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>g</w:t>
      </w:r>
      <w:r>
        <w:rPr>
          <w:rFonts w:ascii="Arial" w:eastAsia="Arial" w:hAnsi="Arial" w:cs="Arial"/>
          <w:w w:val="85"/>
          <w:sz w:val="16"/>
          <w:szCs w:val="16"/>
        </w:rPr>
        <w:t>anisms,</w:t>
      </w:r>
      <w:r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metagenomics.</w:t>
      </w:r>
    </w:p>
    <w:p w14:paraId="397097F7" w14:textId="77777777" w:rsidR="001C58B1" w:rsidRDefault="007375A7">
      <w:pPr>
        <w:spacing w:before="1" w:after="0" w:line="285" w:lineRule="auto"/>
        <w:ind w:left="2317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9"/>
          <w:sz w:val="16"/>
          <w:szCs w:val="16"/>
        </w:rPr>
        <w:t>Data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literature</w:t>
      </w:r>
      <w:r>
        <w:rPr>
          <w:rFonts w:ascii="Arial" w:eastAsia="Arial" w:hAnsi="Arial" w:cs="Arial"/>
          <w:spacing w:val="3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ailable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89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are</w:t>
      </w:r>
      <w:proofErr w:type="gramEnd"/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>anized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w w:val="88"/>
          <w:sz w:val="16"/>
          <w:szCs w:val="16"/>
        </w:rPr>
        <w:t>stored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according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protein</w:t>
      </w:r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gene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names,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function, 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catalytic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act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vit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w w:val="90"/>
          <w:sz w:val="16"/>
          <w:szCs w:val="16"/>
        </w:rPr>
        <w:t>co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f</w:t>
      </w:r>
      <w:r>
        <w:rPr>
          <w:rFonts w:ascii="Arial" w:eastAsia="Arial" w:hAnsi="Arial" w:cs="Arial"/>
          <w:w w:val="90"/>
          <w:sz w:val="16"/>
          <w:szCs w:val="16"/>
        </w:rPr>
        <w:t>actors,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path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w</w:t>
      </w:r>
      <w:r>
        <w:rPr>
          <w:rFonts w:ascii="Arial" w:eastAsia="Arial" w:hAnsi="Arial" w:cs="Arial"/>
          <w:w w:val="90"/>
          <w:sz w:val="16"/>
          <w:szCs w:val="16"/>
        </w:rPr>
        <w:t>ay</w:t>
      </w:r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information, 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sub-cellular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location,</w:t>
      </w:r>
      <w:r>
        <w:rPr>
          <w:rFonts w:ascii="Arial" w:eastAsia="Arial" w:hAnsi="Arial" w:cs="Arial"/>
          <w:spacing w:val="2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among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others. </w:t>
      </w:r>
      <w:proofErr w:type="spellStart"/>
      <w:proofErr w:type="gramStart"/>
      <w:r>
        <w:rPr>
          <w:rFonts w:ascii="Arial" w:eastAsia="Arial" w:hAnsi="Arial" w:cs="Arial"/>
          <w:w w:val="89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embeds</w:t>
      </w:r>
      <w:proofErr w:type="gramEnd"/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NCBI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2"/>
          <w:w w:val="92"/>
          <w:sz w:val="16"/>
          <w:szCs w:val="16"/>
        </w:rPr>
        <w:t>T</w:t>
      </w:r>
      <w:r>
        <w:rPr>
          <w:rFonts w:ascii="Arial" w:eastAsia="Arial" w:hAnsi="Arial" w:cs="Arial"/>
          <w:w w:val="92"/>
          <w:sz w:val="16"/>
          <w:szCs w:val="16"/>
        </w:rPr>
        <w:t>axonomy</w:t>
      </w:r>
      <w:r>
        <w:rPr>
          <w:rFonts w:ascii="Arial" w:eastAsia="Arial" w:hAnsi="Arial" w:cs="Arial"/>
          <w:spacing w:val="1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identifiers</w:t>
      </w:r>
      <w:r>
        <w:rPr>
          <w:rFonts w:ascii="Arial" w:eastAsia="Arial" w:hAnsi="Arial" w:cs="Arial"/>
          <w:spacing w:val="20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directly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throughout</w:t>
      </w:r>
      <w:r>
        <w:rPr>
          <w:rFonts w:ascii="Arial" w:eastAsia="Arial" w:hAnsi="Arial" w:cs="Arial"/>
          <w:spacing w:val="1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its </w:t>
      </w:r>
      <w:r>
        <w:rPr>
          <w:rFonts w:ascii="Arial" w:eastAsia="Arial" w:hAnsi="Arial" w:cs="Arial"/>
          <w:w w:val="83"/>
          <w:sz w:val="16"/>
          <w:szCs w:val="16"/>
        </w:rPr>
        <w:t xml:space="preserve">structure, </w:t>
      </w:r>
      <w:r>
        <w:rPr>
          <w:rFonts w:ascii="Arial" w:eastAsia="Arial" w:hAnsi="Arial" w:cs="Arial"/>
          <w:spacing w:val="1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</w:t>
      </w:r>
      <w:r>
        <w:rPr>
          <w:rFonts w:ascii="Arial" w:eastAsia="Arial" w:hAnsi="Arial" w:cs="Arial"/>
          <w:spacing w:val="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well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14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annotations</w:t>
      </w:r>
      <w:r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(Huntl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e</w:t>
      </w:r>
      <w:r>
        <w:rPr>
          <w:rFonts w:ascii="Arial" w:eastAsia="Arial" w:hAnsi="Arial" w:cs="Arial"/>
          <w:w w:val="90"/>
          <w:sz w:val="16"/>
          <w:szCs w:val="16"/>
        </w:rPr>
        <w:t>y</w:t>
      </w:r>
      <w:r>
        <w:rPr>
          <w:rFonts w:ascii="Arial" w:eastAsia="Arial" w:hAnsi="Arial" w:cs="Arial"/>
          <w:spacing w:val="3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2014),</w:t>
      </w:r>
      <w:r>
        <w:rPr>
          <w:rFonts w:ascii="Arial" w:eastAsia="Arial" w:hAnsi="Arial" w:cs="Arial"/>
          <w:spacing w:val="1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together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mappings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eral</w:t>
      </w:r>
      <w:r>
        <w:rPr>
          <w:rFonts w:ascii="Arial" w:eastAsia="Arial" w:hAnsi="Arial" w:cs="Arial"/>
          <w:spacing w:val="-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biological  </w:t>
      </w:r>
      <w:r>
        <w:rPr>
          <w:rFonts w:ascii="Arial" w:eastAsia="Arial" w:hAnsi="Arial" w:cs="Arial"/>
          <w:w w:val="82"/>
          <w:sz w:val="16"/>
          <w:szCs w:val="16"/>
        </w:rPr>
        <w:t>databases</w:t>
      </w:r>
      <w:r>
        <w:rPr>
          <w:rFonts w:ascii="Arial" w:eastAsia="Arial" w:hAnsi="Arial" w:cs="Arial"/>
          <w:spacing w:val="3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including</w:t>
      </w:r>
      <w:r>
        <w:rPr>
          <w:rFonts w:ascii="Arial" w:eastAsia="Arial" w:hAnsi="Arial" w:cs="Arial"/>
          <w:spacing w:val="-3"/>
          <w:w w:val="9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sz w:val="16"/>
          <w:szCs w:val="16"/>
        </w:rPr>
        <w:t>.</w:t>
      </w:r>
    </w:p>
    <w:p w14:paraId="2F82BFEA" w14:textId="77777777" w:rsidR="001C58B1" w:rsidRDefault="007375A7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w w:val="88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b/>
          <w:bCs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project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as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launched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1999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order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 xml:space="preserve">automatically </w:t>
      </w:r>
      <w:r>
        <w:rPr>
          <w:rFonts w:ascii="Arial" w:eastAsia="Arial" w:hAnsi="Arial" w:cs="Arial"/>
          <w:w w:val="86"/>
          <w:sz w:val="16"/>
          <w:szCs w:val="16"/>
        </w:rPr>
        <w:t xml:space="preserve">annotate genomes and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grate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this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other</w:t>
      </w:r>
      <w:r>
        <w:rPr>
          <w:rFonts w:ascii="Arial" w:eastAsia="Arial" w:hAnsi="Arial" w:cs="Arial"/>
          <w:spacing w:val="-1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biological</w:t>
      </w:r>
      <w:r>
        <w:rPr>
          <w:rFonts w:ascii="Arial" w:eastAsia="Arial" w:hAnsi="Arial" w:cs="Arial"/>
          <w:spacing w:val="1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data </w:t>
      </w:r>
      <w:r>
        <w:rPr>
          <w:rFonts w:ascii="Arial" w:eastAsia="Arial" w:hAnsi="Arial" w:cs="Arial"/>
          <w:w w:val="85"/>
          <w:sz w:val="16"/>
          <w:szCs w:val="16"/>
        </w:rPr>
        <w:t>sources,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thus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creating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freely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99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>ailable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online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source.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proces</w:t>
      </w:r>
      <w:proofErr w:type="spellEnd"/>
      <w:r>
        <w:rPr>
          <w:rFonts w:ascii="Arial" w:eastAsia="Arial" w:hAnsi="Arial" w:cs="Arial"/>
          <w:w w:val="87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78"/>
          <w:sz w:val="16"/>
          <w:szCs w:val="16"/>
        </w:rPr>
        <w:t>ses</w:t>
      </w:r>
      <w:proofErr w:type="spellEnd"/>
      <w:r>
        <w:rPr>
          <w:rFonts w:ascii="Arial" w:eastAsia="Arial" w:hAnsi="Arial" w:cs="Arial"/>
          <w:spacing w:val="-2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summarizes</w:t>
      </w:r>
      <w:r>
        <w:rPr>
          <w:rFonts w:ascii="Arial" w:eastAsia="Arial" w:hAnsi="Arial" w:cs="Arial"/>
          <w:spacing w:val="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la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r</w:t>
      </w:r>
      <w:r>
        <w:rPr>
          <w:rFonts w:ascii="Arial" w:eastAsia="Arial" w:hAnsi="Arial" w:cs="Arial"/>
          <w:w w:val="86"/>
          <w:sz w:val="16"/>
          <w:szCs w:val="16"/>
        </w:rPr>
        <w:t>ge-scale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genomic</w:t>
      </w:r>
      <w:r>
        <w:rPr>
          <w:rFonts w:ascii="Arial" w:eastAsia="Arial" w:hAnsi="Arial" w:cs="Arial"/>
          <w:spacing w:val="1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chordates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model 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anisms.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Its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annotation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of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gene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transcript </w:t>
      </w:r>
      <w:proofErr w:type="gramStart"/>
      <w:r>
        <w:rPr>
          <w:rFonts w:ascii="Arial" w:eastAsia="Arial" w:hAnsi="Arial" w:cs="Arial"/>
          <w:w w:val="86"/>
          <w:sz w:val="16"/>
          <w:szCs w:val="16"/>
        </w:rPr>
        <w:t xml:space="preserve">locations, 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gene</w:t>
      </w:r>
      <w:proofErr w:type="gramEnd"/>
      <w:r>
        <w:rPr>
          <w:rFonts w:ascii="Arial" w:eastAsia="Arial" w:hAnsi="Arial" w:cs="Arial"/>
          <w:spacing w:val="-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sequence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ev</w:t>
      </w:r>
      <w:r>
        <w:rPr>
          <w:rFonts w:ascii="Arial" w:eastAsia="Arial" w:hAnsi="Arial" w:cs="Arial"/>
          <w:w w:val="86"/>
          <w:sz w:val="16"/>
          <w:szCs w:val="16"/>
        </w:rPr>
        <w:t xml:space="preserve">olution, 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genome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ev</w:t>
      </w:r>
      <w:r>
        <w:rPr>
          <w:rFonts w:ascii="Arial" w:eastAsia="Arial" w:hAnsi="Arial" w:cs="Arial"/>
          <w:w w:val="86"/>
          <w:sz w:val="16"/>
          <w:szCs w:val="16"/>
        </w:rPr>
        <w:t xml:space="preserve">olution, 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sequence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w w:val="89"/>
          <w:sz w:val="16"/>
          <w:szCs w:val="16"/>
        </w:rPr>
        <w:t>structural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ariants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gulatory</w:t>
      </w:r>
      <w:r>
        <w:rPr>
          <w:rFonts w:ascii="Arial" w:eastAsia="Arial" w:hAnsi="Arial" w:cs="Arial"/>
          <w:spacing w:val="2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elements.</w:t>
      </w:r>
    </w:p>
    <w:p w14:paraId="46093E09" w14:textId="77777777" w:rsidR="001C58B1" w:rsidRDefault="007375A7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NCBI</w:t>
      </w:r>
      <w:r>
        <w:rPr>
          <w:rFonts w:ascii="Arial" w:eastAsia="Arial" w:hAnsi="Arial" w:cs="Arial"/>
          <w:b/>
          <w:bCs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13"/>
          <w:w w:val="88"/>
          <w:sz w:val="16"/>
          <w:szCs w:val="16"/>
        </w:rPr>
        <w:t>T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axonomy</w:t>
      </w:r>
      <w:r>
        <w:rPr>
          <w:rFonts w:ascii="Arial" w:eastAsia="Arial" w:hAnsi="Arial" w:cs="Arial"/>
          <w:b/>
          <w:bCs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as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der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ed</w:t>
      </w:r>
      <w:r>
        <w:rPr>
          <w:rFonts w:ascii="Arial" w:eastAsia="Arial" w:hAnsi="Arial" w:cs="Arial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project </w:t>
      </w:r>
      <w:r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proofErr w:type="gramEnd"/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the</w:t>
      </w:r>
      <w:r>
        <w:rPr>
          <w:rFonts w:ascii="Arial" w:eastAsia="Arial" w:hAnsi="Arial" w:cs="Arial"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taxonomy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>g</w:t>
      </w:r>
      <w:r>
        <w:rPr>
          <w:rFonts w:ascii="Arial" w:eastAsia="Arial" w:hAnsi="Arial" w:cs="Arial"/>
          <w:w w:val="90"/>
          <w:sz w:val="16"/>
          <w:szCs w:val="16"/>
        </w:rPr>
        <w:t>anisms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that</w:t>
      </w:r>
      <w:r>
        <w:rPr>
          <w:rFonts w:ascii="Arial" w:eastAsia="Arial" w:hAnsi="Arial" w:cs="Arial"/>
          <w:spacing w:val="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aimed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 xml:space="preserve">xtracting </w:t>
      </w:r>
      <w:r>
        <w:rPr>
          <w:rFonts w:ascii="Arial" w:eastAsia="Arial" w:hAnsi="Arial" w:cs="Arial"/>
          <w:spacing w:val="1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sequences</w:t>
      </w:r>
      <w:r>
        <w:rPr>
          <w:rFonts w:ascii="Arial" w:eastAsia="Arial" w:hAnsi="Arial" w:cs="Arial"/>
          <w:spacing w:val="-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3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99"/>
          <w:sz w:val="16"/>
          <w:szCs w:val="16"/>
        </w:rPr>
        <w:t>v</w:t>
      </w:r>
      <w:r>
        <w:rPr>
          <w:rFonts w:ascii="Arial" w:eastAsia="Arial" w:hAnsi="Arial" w:cs="Arial"/>
          <w:w w:val="94"/>
          <w:sz w:val="16"/>
          <w:szCs w:val="16"/>
        </w:rPr>
        <w:t>ai</w:t>
      </w:r>
      <w:proofErr w:type="spellEnd"/>
      <w:r>
        <w:rPr>
          <w:rFonts w:ascii="Arial" w:eastAsia="Arial" w:hAnsi="Arial" w:cs="Arial"/>
          <w:w w:val="94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91"/>
          <w:sz w:val="16"/>
          <w:szCs w:val="16"/>
        </w:rPr>
        <w:t>lable</w:t>
      </w:r>
      <w:proofErr w:type="spellEnd"/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dedicated</w:t>
      </w:r>
      <w:r>
        <w:rPr>
          <w:rFonts w:ascii="Arial" w:eastAsia="Arial" w:hAnsi="Arial" w:cs="Arial"/>
          <w:spacing w:val="3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databases</w:t>
      </w:r>
      <w:r>
        <w:rPr>
          <w:rFonts w:ascii="Arial" w:eastAsia="Arial" w:hAnsi="Arial" w:cs="Arial"/>
          <w:spacing w:val="-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genomic literature.</w:t>
      </w:r>
      <w:r>
        <w:rPr>
          <w:rFonts w:ascii="Arial" w:eastAsia="Arial" w:hAnsi="Arial" w:cs="Arial"/>
          <w:spacing w:val="1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This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coincided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 collection</w:t>
      </w:r>
      <w:r>
        <w:rPr>
          <w:rFonts w:ascii="Arial" w:eastAsia="Arial" w:hAnsi="Arial" w:cs="Arial"/>
          <w:spacing w:val="3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about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taxonomic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classifications.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goal of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NCBI</w:t>
      </w:r>
      <w:r>
        <w:rPr>
          <w:rFonts w:ascii="Arial" w:eastAsia="Arial" w:hAnsi="Arial" w:cs="Arial"/>
          <w:spacing w:val="29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spacing w:val="-12"/>
          <w:w w:val="91"/>
          <w:sz w:val="16"/>
          <w:szCs w:val="16"/>
        </w:rPr>
        <w:t>T</w:t>
      </w:r>
      <w:r>
        <w:rPr>
          <w:rFonts w:ascii="Arial" w:eastAsia="Arial" w:hAnsi="Arial" w:cs="Arial"/>
          <w:w w:val="91"/>
          <w:sz w:val="16"/>
          <w:szCs w:val="16"/>
        </w:rPr>
        <w:t xml:space="preserve">axonomy </w:t>
      </w:r>
      <w:r>
        <w:rPr>
          <w:rFonts w:ascii="Arial" w:eastAsia="Arial" w:hAnsi="Arial" w:cs="Arial"/>
          <w:spacing w:val="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proofErr w:type="gramEnd"/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combine</w:t>
      </w:r>
      <w:r>
        <w:rPr>
          <w:rFonts w:ascii="Arial" w:eastAsia="Arial" w:hAnsi="Arial" w:cs="Arial"/>
          <w:spacing w:val="3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e</w:t>
      </w:r>
      <w:r>
        <w:rPr>
          <w:rFonts w:ascii="Arial" w:eastAsia="Arial" w:hAnsi="Arial" w:cs="Arial"/>
          <w:w w:val="90"/>
          <w:sz w:val="16"/>
          <w:szCs w:val="16"/>
        </w:rPr>
        <w:t xml:space="preserve">xistent, </w:t>
      </w:r>
      <w:r>
        <w:rPr>
          <w:rFonts w:ascii="Arial" w:eastAsia="Arial" w:hAnsi="Arial" w:cs="Arial"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distri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b</w:t>
      </w:r>
      <w:r>
        <w:rPr>
          <w:rFonts w:ascii="Arial" w:eastAsia="Arial" w:hAnsi="Arial" w:cs="Arial"/>
          <w:w w:val="90"/>
          <w:sz w:val="16"/>
          <w:szCs w:val="16"/>
        </w:rPr>
        <w:t xml:space="preserve">uted 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3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 xml:space="preserve">anism taxonomies </w:t>
      </w:r>
      <w:r>
        <w:rPr>
          <w:rFonts w:ascii="Arial" w:eastAsia="Arial" w:hAnsi="Arial" w:cs="Arial"/>
          <w:sz w:val="16"/>
          <w:szCs w:val="16"/>
        </w:rPr>
        <w:t>into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</w:t>
      </w:r>
      <w:r>
        <w:rPr>
          <w:rFonts w:ascii="Arial" w:eastAsia="Arial" w:hAnsi="Arial" w:cs="Arial"/>
          <w:spacing w:val="-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single</w:t>
      </w:r>
      <w:r>
        <w:rPr>
          <w:rFonts w:ascii="Arial" w:eastAsia="Arial" w:hAnsi="Arial" w:cs="Arial"/>
          <w:spacing w:val="2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that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included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NCBI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GenBank</w:t>
      </w:r>
      <w:proofErr w:type="spellEnd"/>
      <w:r>
        <w:rPr>
          <w:rFonts w:ascii="Arial" w:eastAsia="Arial" w:hAnsi="Arial" w:cs="Arial"/>
          <w:sz w:val="16"/>
          <w:szCs w:val="16"/>
        </w:rPr>
        <w:t>.</w:t>
      </w:r>
    </w:p>
    <w:p w14:paraId="6B9DCACA" w14:textId="77777777" w:rsidR="001C58B1" w:rsidRDefault="001C58B1">
      <w:pPr>
        <w:spacing w:before="1" w:after="0" w:line="180" w:lineRule="exact"/>
        <w:rPr>
          <w:sz w:val="18"/>
          <w:szCs w:val="18"/>
        </w:rPr>
      </w:pPr>
    </w:p>
    <w:p w14:paraId="1F799A53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7222E35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55368BF" w14:textId="77777777" w:rsidR="001C58B1" w:rsidRDefault="007375A7">
      <w:pPr>
        <w:spacing w:after="0" w:line="240" w:lineRule="auto"/>
        <w:ind w:left="2062" w:right="362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4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commentRangeStart w:id="62"/>
      <w:r>
        <w:rPr>
          <w:rFonts w:ascii="Arial" w:eastAsia="Arial" w:hAnsi="Arial" w:cs="Arial"/>
          <w:b/>
          <w:bCs/>
          <w:sz w:val="20"/>
          <w:szCs w:val="20"/>
        </w:rPr>
        <w:t>Methods</w:t>
      </w:r>
      <w:commentRangeEnd w:id="62"/>
      <w:r w:rsidR="004560BF">
        <w:rPr>
          <w:rStyle w:val="Refdecomentrio"/>
        </w:rPr>
        <w:commentReference w:id="62"/>
      </w:r>
    </w:p>
    <w:p w14:paraId="3BE6116C" w14:textId="77777777" w:rsidR="001C58B1" w:rsidRDefault="007375A7">
      <w:pPr>
        <w:spacing w:before="70" w:after="0" w:line="220" w:lineRule="atLeast"/>
        <w:ind w:left="2062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wing,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acquisition 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proofErr w:type="gramEnd"/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methodology</w:t>
      </w:r>
      <w:r>
        <w:rPr>
          <w:rFonts w:ascii="Arial" w:eastAsia="Arial" w:hAnsi="Arial" w:cs="Arial"/>
          <w:spacing w:val="2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>n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92"/>
          <w:sz w:val="16"/>
          <w:szCs w:val="16"/>
        </w:rPr>
        <w:t xml:space="preserve">erting </w:t>
      </w:r>
      <w:r>
        <w:rPr>
          <w:rFonts w:ascii="Arial" w:eastAsia="Arial" w:hAnsi="Arial" w:cs="Arial"/>
          <w:w w:val="84"/>
          <w:sz w:val="16"/>
          <w:szCs w:val="16"/>
        </w:rPr>
        <w:t>database</w:t>
      </w:r>
      <w:r>
        <w:rPr>
          <w:rFonts w:ascii="Arial" w:eastAsia="Arial" w:hAnsi="Arial" w:cs="Arial"/>
          <w:spacing w:val="-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content</w:t>
      </w:r>
      <w:r>
        <w:rPr>
          <w:rFonts w:ascii="Arial" w:eastAsia="Arial" w:hAnsi="Arial" w:cs="Arial"/>
          <w:spacing w:val="2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ontology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axioms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described. Content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related </w:t>
      </w:r>
      <w:r>
        <w:rPr>
          <w:rFonts w:ascii="Arial" w:eastAsia="Arial" w:hAnsi="Arial" w:cs="Arial"/>
          <w:w w:val="85"/>
          <w:sz w:val="16"/>
          <w:szCs w:val="16"/>
        </w:rPr>
        <w:t>files,</w:t>
      </w:r>
      <w:r>
        <w:rPr>
          <w:rFonts w:ascii="Arial" w:eastAsia="Arial" w:hAnsi="Arial" w:cs="Arial"/>
          <w:spacing w:val="3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such</w:t>
      </w:r>
      <w:r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r>
        <w:rPr>
          <w:rFonts w:ascii="Arial" w:eastAsia="Arial" w:hAnsi="Arial" w:cs="Arial"/>
          <w:spacing w:val="-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spreadsheets,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scripts,</w:t>
      </w:r>
      <w:r>
        <w:rPr>
          <w:rFonts w:ascii="Arial" w:eastAsia="Arial" w:hAnsi="Arial" w:cs="Arial"/>
          <w:spacing w:val="3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ontology 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files</w:t>
      </w:r>
      <w:proofErr w:type="gramEnd"/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av</w:t>
      </w:r>
      <w:r>
        <w:rPr>
          <w:rFonts w:ascii="Arial" w:eastAsia="Arial" w:hAnsi="Arial" w:cs="Arial"/>
          <w:w w:val="85"/>
          <w:sz w:val="16"/>
          <w:szCs w:val="16"/>
        </w:rPr>
        <w:t xml:space="preserve">ailable 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90"/>
          <w:sz w:val="16"/>
          <w:szCs w:val="16"/>
        </w:rPr>
        <w:t>project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website</w:t>
      </w:r>
      <w:r>
        <w:rPr>
          <w:rFonts w:ascii="Arial" w:eastAsia="Arial" w:hAnsi="Arial" w:cs="Arial"/>
          <w:spacing w:val="-6"/>
          <w:w w:val="90"/>
          <w:sz w:val="16"/>
          <w:szCs w:val="16"/>
        </w:rPr>
        <w:t xml:space="preserve"> </w:t>
      </w:r>
      <w:hyperlink r:id="rId13">
        <w:r>
          <w:rPr>
            <w:rFonts w:ascii="Arial" w:eastAsia="Arial" w:hAnsi="Arial" w:cs="Arial"/>
            <w:sz w:val="16"/>
            <w:szCs w:val="16"/>
          </w:rPr>
          <w:t>(http://ww</w:t>
        </w:r>
        <w:r>
          <w:rPr>
            <w:rFonts w:ascii="Arial" w:eastAsia="Arial" w:hAnsi="Arial" w:cs="Arial"/>
            <w:spacing w:val="-10"/>
            <w:sz w:val="16"/>
            <w:szCs w:val="16"/>
          </w:rPr>
          <w:t>w</w:t>
        </w:r>
        <w:r>
          <w:rPr>
            <w:rFonts w:ascii="Arial" w:eastAsia="Arial" w:hAnsi="Arial" w:cs="Arial"/>
            <w:sz w:val="16"/>
            <w:szCs w:val="16"/>
          </w:rPr>
          <w:t>.cin.ufpe.br/˜</w:t>
        </w:r>
        <w:proofErr w:type="spellStart"/>
        <w:r>
          <w:rPr>
            <w:rFonts w:ascii="Arial" w:eastAsia="Arial" w:hAnsi="Arial" w:cs="Arial"/>
            <w:sz w:val="16"/>
            <w:szCs w:val="16"/>
          </w:rPr>
          <w:t>int</w:t>
        </w:r>
        <w:r>
          <w:rPr>
            <w:rFonts w:ascii="Arial" w:eastAsia="Arial" w:hAnsi="Arial" w:cs="Arial"/>
            <w:spacing w:val="-2"/>
            <w:sz w:val="16"/>
            <w:szCs w:val="16"/>
          </w:rPr>
          <w:t>e</w:t>
        </w:r>
        <w:r>
          <w:rPr>
            <w:rFonts w:ascii="Arial" w:eastAsia="Arial" w:hAnsi="Arial" w:cs="Arial"/>
            <w:sz w:val="16"/>
            <w:szCs w:val="16"/>
          </w:rPr>
          <w:t>grat</w:t>
        </w:r>
        <w:r>
          <w:rPr>
            <w:rFonts w:ascii="Arial" w:eastAsia="Arial" w:hAnsi="Arial" w:cs="Arial"/>
            <w:spacing w:val="-4"/>
            <w:sz w:val="16"/>
            <w:szCs w:val="16"/>
          </w:rPr>
          <w:t>i</w:t>
        </w:r>
      </w:hyperlink>
      <w:r>
        <w:rPr>
          <w:rFonts w:ascii="Arial" w:eastAsia="Arial" w:hAnsi="Arial" w:cs="Arial"/>
          <w:spacing w:val="-3"/>
          <w:sz w:val="16"/>
          <w:szCs w:val="16"/>
        </w:rPr>
        <w:t>v</w:t>
      </w:r>
      <w:hyperlink r:id="rId14">
        <w:r>
          <w:rPr>
            <w:rFonts w:ascii="Arial" w:eastAsia="Arial" w:hAnsi="Arial" w:cs="Arial"/>
            <w:sz w:val="16"/>
            <w:szCs w:val="16"/>
          </w:rPr>
          <w:t>o</w:t>
        </w:r>
        <w:proofErr w:type="spellEnd"/>
        <w:r>
          <w:rPr>
            <w:rFonts w:ascii="Arial" w:eastAsia="Arial" w:hAnsi="Arial" w:cs="Arial"/>
            <w:sz w:val="16"/>
            <w:szCs w:val="16"/>
          </w:rPr>
          <w:t>).</w:t>
        </w:r>
      </w:hyperlink>
    </w:p>
    <w:p w14:paraId="04373242" w14:textId="77777777" w:rsidR="001C58B1" w:rsidRDefault="007375A7">
      <w:pPr>
        <w:spacing w:before="29" w:after="0" w:line="240" w:lineRule="auto"/>
        <w:ind w:right="5677"/>
        <w:jc w:val="both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sz w:val="18"/>
          <w:szCs w:val="18"/>
        </w:rPr>
        <w:t>4.1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Sampling</w:t>
      </w:r>
    </w:p>
    <w:p w14:paraId="548FAF2B" w14:textId="77777777" w:rsidR="001C58B1" w:rsidRDefault="007375A7">
      <w:pPr>
        <w:spacing w:before="88" w:after="0" w:line="264" w:lineRule="auto"/>
        <w:ind w:right="2057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Data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21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3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anisms</w:t>
      </w:r>
      <w:proofErr w:type="gramStart"/>
      <w:r>
        <w:rPr>
          <w:rFonts w:ascii="Arial" w:eastAsia="Arial" w:hAnsi="Arial" w:cs="Arial"/>
          <w:w w:val="89"/>
          <w:position w:val="6"/>
          <w:sz w:val="12"/>
          <w:szCs w:val="12"/>
        </w:rPr>
        <w:t>4</w:t>
      </w:r>
      <w:r>
        <w:rPr>
          <w:rFonts w:ascii="Arial" w:eastAsia="Arial" w:hAnsi="Arial" w:cs="Arial"/>
          <w:spacing w:val="-23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,</w:t>
      </w:r>
      <w:proofErr w:type="gramEnd"/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together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by-products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proofErr w:type="spellEnd"/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metabolism</w:t>
      </w:r>
      <w:r>
        <w:rPr>
          <w:rFonts w:ascii="Arial" w:eastAsia="Arial" w:hAnsi="Arial" w:cs="Arial"/>
          <w:spacing w:val="1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were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retri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ed</w:t>
      </w:r>
      <w:r>
        <w:rPr>
          <w:rFonts w:ascii="Arial" w:eastAsia="Arial" w:hAnsi="Arial" w:cs="Arial"/>
          <w:spacing w:val="2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spacing w:val="3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website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w w:val="89"/>
          <w:position w:val="6"/>
          <w:sz w:val="12"/>
          <w:szCs w:val="12"/>
        </w:rPr>
        <w:t>5</w:t>
      </w:r>
      <w:r>
        <w:rPr>
          <w:rFonts w:ascii="Arial" w:eastAsia="Arial" w:hAnsi="Arial" w:cs="Arial"/>
          <w:spacing w:val="-23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.</w:t>
      </w:r>
      <w:r>
        <w:rPr>
          <w:rFonts w:ascii="Arial" w:eastAsia="Arial" w:hAnsi="Arial" w:cs="Arial"/>
          <w:spacing w:val="3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ontologies</w:t>
      </w:r>
      <w:r>
        <w:rPr>
          <w:rFonts w:ascii="Arial" w:eastAsia="Arial" w:hAnsi="Arial" w:cs="Arial"/>
          <w:spacing w:val="2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GO, </w:t>
      </w:r>
      <w:proofErr w:type="spellStart"/>
      <w:r>
        <w:rPr>
          <w:rFonts w:ascii="Arial" w:eastAsia="Arial" w:hAnsi="Arial" w:cs="Arial"/>
          <w:sz w:val="16"/>
          <w:szCs w:val="16"/>
        </w:rPr>
        <w:t>ChEBI</w:t>
      </w:r>
      <w:proofErr w:type="spellEnd"/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BTL2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were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16"/>
          <w:szCs w:val="16"/>
        </w:rPr>
        <w:t>d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o</w:t>
      </w:r>
      <w:r>
        <w:rPr>
          <w:rFonts w:ascii="Arial" w:eastAsia="Arial" w:hAnsi="Arial" w:cs="Arial"/>
          <w:w w:val="91"/>
          <w:sz w:val="16"/>
          <w:szCs w:val="16"/>
        </w:rPr>
        <w:t>wnloded</w:t>
      </w:r>
      <w:proofErr w:type="spellEnd"/>
      <w:r>
        <w:rPr>
          <w:rFonts w:ascii="Arial" w:eastAsia="Arial" w:hAnsi="Arial" w:cs="Arial"/>
          <w:spacing w:val="3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spacing w:val="-6"/>
          <w:w w:val="97"/>
          <w:sz w:val="16"/>
          <w:szCs w:val="16"/>
        </w:rPr>
        <w:t>O</w:t>
      </w:r>
      <w:r>
        <w:rPr>
          <w:rFonts w:ascii="Arial" w:eastAsia="Arial" w:hAnsi="Arial" w:cs="Arial"/>
          <w:w w:val="97"/>
          <w:sz w:val="16"/>
          <w:szCs w:val="16"/>
        </w:rPr>
        <w:t>WL2</w:t>
      </w:r>
      <w:r>
        <w:rPr>
          <w:rFonts w:ascii="Arial" w:eastAsia="Arial" w:hAnsi="Arial" w:cs="Arial"/>
          <w:spacing w:val="-3"/>
          <w:w w:val="97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format</w:t>
      </w:r>
      <w:proofErr w:type="gramStart"/>
      <w:r>
        <w:rPr>
          <w:rFonts w:ascii="Arial" w:eastAsia="Arial" w:hAnsi="Arial" w:cs="Arial"/>
          <w:w w:val="89"/>
          <w:position w:val="6"/>
          <w:sz w:val="12"/>
          <w:szCs w:val="12"/>
        </w:rPr>
        <w:t>6</w:t>
      </w:r>
      <w:r>
        <w:rPr>
          <w:rFonts w:ascii="Arial" w:eastAsia="Arial" w:hAnsi="Arial" w:cs="Arial"/>
          <w:spacing w:val="-23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.</w:t>
      </w:r>
      <w:proofErr w:type="gramEnd"/>
    </w:p>
    <w:p w14:paraId="273FF05F" w14:textId="77777777" w:rsidR="001C58B1" w:rsidRDefault="007375A7">
      <w:pPr>
        <w:spacing w:before="15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2"/>
          <w:w w:val="89"/>
          <w:sz w:val="16"/>
          <w:szCs w:val="16"/>
        </w:rPr>
        <w:t>F</w:t>
      </w:r>
      <w:r>
        <w:rPr>
          <w:rFonts w:ascii="Arial" w:eastAsia="Arial" w:hAnsi="Arial" w:cs="Arial"/>
          <w:w w:val="89"/>
          <w:sz w:val="16"/>
          <w:szCs w:val="16"/>
        </w:rPr>
        <w:t>or</w:t>
      </w:r>
      <w:r>
        <w:rPr>
          <w:rFonts w:ascii="Arial" w:eastAsia="Arial" w:hAnsi="Arial" w:cs="Arial"/>
          <w:spacing w:val="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creation</w:t>
      </w:r>
      <w:r>
        <w:rPr>
          <w:rFonts w:ascii="Arial" w:eastAsia="Arial" w:hAnsi="Arial" w:cs="Arial"/>
          <w:spacing w:val="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a</w:t>
      </w:r>
      <w:r>
        <w:rPr>
          <w:rFonts w:ascii="Arial" w:eastAsia="Arial" w:hAnsi="Arial" w:cs="Arial"/>
          <w:spacing w:val="6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subset</w:t>
      </w:r>
      <w:r>
        <w:rPr>
          <w:rFonts w:ascii="Arial" w:eastAsia="Arial" w:hAnsi="Arial" w:cs="Arial"/>
          <w:spacing w:val="22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spacing w:val="2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-7"/>
          <w:w w:val="9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w w:val="90"/>
          <w:sz w:val="16"/>
          <w:szCs w:val="16"/>
        </w:rPr>
        <w:t>,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spacing w:val="2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data </w:t>
      </w:r>
      <w:r>
        <w:rPr>
          <w:rFonts w:ascii="Arial" w:eastAsia="Arial" w:hAnsi="Arial" w:cs="Arial"/>
          <w:w w:val="90"/>
          <w:sz w:val="16"/>
          <w:szCs w:val="16"/>
        </w:rPr>
        <w:t>were</w:t>
      </w:r>
      <w:r>
        <w:rPr>
          <w:rFonts w:ascii="Arial" w:eastAsia="Arial" w:hAnsi="Arial" w:cs="Arial"/>
          <w:spacing w:val="-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filtered</w:t>
      </w:r>
      <w:r>
        <w:rPr>
          <w:rFonts w:ascii="Arial" w:eastAsia="Arial" w:hAnsi="Arial" w:cs="Arial"/>
          <w:spacing w:val="1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by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string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“homo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c</w:t>
      </w:r>
      <w:r>
        <w:rPr>
          <w:rFonts w:ascii="Arial" w:eastAsia="Arial" w:hAnsi="Arial" w:cs="Arial"/>
          <w:w w:val="90"/>
          <w:sz w:val="16"/>
          <w:szCs w:val="16"/>
        </w:rPr>
        <w:t>ysteine”,</w:t>
      </w:r>
      <w:r>
        <w:rPr>
          <w:rFonts w:ascii="Arial" w:eastAsia="Arial" w:hAnsi="Arial" w:cs="Arial"/>
          <w:spacing w:val="3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thus</w:t>
      </w:r>
      <w:r>
        <w:rPr>
          <w:rFonts w:ascii="Arial" w:eastAsia="Arial" w:hAnsi="Arial" w:cs="Arial"/>
          <w:spacing w:val="-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retri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</w:t>
      </w:r>
      <w:r>
        <w:rPr>
          <w:rFonts w:ascii="Arial" w:eastAsia="Arial" w:hAnsi="Arial" w:cs="Arial"/>
          <w:w w:val="90"/>
          <w:sz w:val="16"/>
          <w:szCs w:val="16"/>
        </w:rPr>
        <w:t>ving</w:t>
      </w:r>
      <w:r>
        <w:rPr>
          <w:rFonts w:ascii="Arial" w:eastAsia="Arial" w:hAnsi="Arial" w:cs="Arial"/>
          <w:spacing w:val="2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5"/>
          <w:sz w:val="16"/>
          <w:szCs w:val="16"/>
        </w:rPr>
        <w:t>H</w:t>
      </w:r>
      <w:r>
        <w:rPr>
          <w:rFonts w:ascii="Arial" w:eastAsia="Arial" w:hAnsi="Arial" w:cs="Arial"/>
          <w:spacing w:val="-2"/>
          <w:w w:val="95"/>
          <w:sz w:val="16"/>
          <w:szCs w:val="16"/>
        </w:rPr>
        <w:t>c</w:t>
      </w:r>
      <w:r>
        <w:rPr>
          <w:rFonts w:ascii="Arial" w:eastAsia="Arial" w:hAnsi="Arial" w:cs="Arial"/>
          <w:w w:val="91"/>
          <w:sz w:val="16"/>
          <w:szCs w:val="16"/>
        </w:rPr>
        <w:t>y</w:t>
      </w:r>
      <w:proofErr w:type="spellEnd"/>
      <w:r>
        <w:rPr>
          <w:rFonts w:ascii="Arial" w:eastAsia="Arial" w:hAnsi="Arial" w:cs="Arial"/>
          <w:w w:val="91"/>
          <w:sz w:val="16"/>
          <w:szCs w:val="16"/>
        </w:rPr>
        <w:t xml:space="preserve">-related </w:t>
      </w:r>
      <w:r>
        <w:rPr>
          <w:rFonts w:ascii="Arial" w:eastAsia="Arial" w:hAnsi="Arial" w:cs="Arial"/>
          <w:w w:val="85"/>
          <w:sz w:val="16"/>
          <w:szCs w:val="16"/>
        </w:rPr>
        <w:t>data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from</w:t>
      </w:r>
      <w:r>
        <w:rPr>
          <w:rFonts w:ascii="Arial" w:eastAsia="Arial" w:hAnsi="Arial" w:cs="Arial"/>
          <w:spacing w:val="4"/>
          <w:w w:val="9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2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w w:val="92"/>
          <w:sz w:val="16"/>
          <w:szCs w:val="16"/>
        </w:rPr>
        <w:t>/</w:t>
      </w:r>
      <w:proofErr w:type="spellStart"/>
      <w:r>
        <w:rPr>
          <w:rFonts w:ascii="Arial" w:eastAsia="Arial" w:hAnsi="Arial" w:cs="Arial"/>
          <w:w w:val="92"/>
          <w:sz w:val="16"/>
          <w:szCs w:val="16"/>
        </w:rPr>
        <w:t>SwissProt+</w:t>
      </w:r>
      <w:r>
        <w:rPr>
          <w:rFonts w:ascii="Arial" w:eastAsia="Arial" w:hAnsi="Arial" w:cs="Arial"/>
          <w:spacing w:val="-6"/>
          <w:w w:val="92"/>
          <w:sz w:val="16"/>
          <w:szCs w:val="16"/>
        </w:rPr>
        <w:t>T</w:t>
      </w:r>
      <w:r>
        <w:rPr>
          <w:rFonts w:ascii="Arial" w:eastAsia="Arial" w:hAnsi="Arial" w:cs="Arial"/>
          <w:w w:val="92"/>
          <w:sz w:val="16"/>
          <w:szCs w:val="16"/>
        </w:rPr>
        <w:t>rembl</w:t>
      </w:r>
      <w:proofErr w:type="spellEnd"/>
      <w:r>
        <w:rPr>
          <w:rFonts w:ascii="Arial" w:eastAsia="Arial" w:hAnsi="Arial" w:cs="Arial"/>
          <w:w w:val="92"/>
          <w:sz w:val="16"/>
          <w:szCs w:val="16"/>
        </w:rPr>
        <w:t>.</w:t>
      </w:r>
      <w:r>
        <w:rPr>
          <w:rFonts w:ascii="Arial" w:eastAsia="Arial" w:hAnsi="Arial" w:cs="Arial"/>
          <w:spacing w:val="-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From</w:t>
      </w:r>
      <w:r>
        <w:rPr>
          <w:rFonts w:ascii="Arial" w:eastAsia="Arial" w:hAnsi="Arial" w:cs="Arial"/>
          <w:spacing w:val="-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obtained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212,156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records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ones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GO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annotations,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specified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gene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names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proteins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descri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r>
        <w:rPr>
          <w:rFonts w:ascii="Arial" w:eastAsia="Arial" w:hAnsi="Arial" w:cs="Arial"/>
          <w:w w:val="86"/>
          <w:sz w:val="16"/>
          <w:szCs w:val="16"/>
        </w:rPr>
        <w:t>bed</w:t>
      </w:r>
      <w:r>
        <w:rPr>
          <w:rFonts w:ascii="Arial" w:eastAsia="Arial" w:hAnsi="Arial" w:cs="Arial"/>
          <w:spacing w:val="2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Selhub</w:t>
      </w:r>
      <w:proofErr w:type="spellEnd"/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(1999)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were</w:t>
      </w:r>
      <w:r>
        <w:rPr>
          <w:rFonts w:ascii="Arial" w:eastAsia="Arial" w:hAnsi="Arial" w:cs="Arial"/>
          <w:spacing w:val="2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selected.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resulting</w:t>
      </w:r>
      <w:r>
        <w:rPr>
          <w:rFonts w:ascii="Arial" w:eastAsia="Arial" w:hAnsi="Arial" w:cs="Arial"/>
          <w:spacing w:val="3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1,716</w:t>
      </w:r>
      <w:r>
        <w:rPr>
          <w:rFonts w:ascii="Arial" w:eastAsia="Arial" w:hAnsi="Arial" w:cs="Arial"/>
          <w:spacing w:val="2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records </w:t>
      </w:r>
      <w:r>
        <w:rPr>
          <w:rFonts w:ascii="Arial" w:eastAsia="Arial" w:hAnsi="Arial" w:cs="Arial"/>
          <w:w w:val="90"/>
          <w:sz w:val="16"/>
          <w:szCs w:val="16"/>
        </w:rPr>
        <w:t>fragments,</w:t>
      </w:r>
      <w:r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isoforms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homologue</w:t>
      </w:r>
      <w:r>
        <w:rPr>
          <w:rFonts w:ascii="Arial" w:eastAsia="Arial" w:hAnsi="Arial" w:cs="Arial"/>
          <w:spacing w:val="2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entries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1"/>
          <w:sz w:val="16"/>
          <w:szCs w:val="16"/>
        </w:rPr>
        <w:t>xcluded.</w:t>
      </w:r>
    </w:p>
    <w:p w14:paraId="5AF527A1" w14:textId="77777777" w:rsidR="001C58B1" w:rsidRDefault="007375A7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resulting 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set</w:t>
      </w:r>
      <w:proofErr w:type="gramEnd"/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includes 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proteins</w:t>
      </w:r>
      <w:r>
        <w:rPr>
          <w:rFonts w:ascii="Arial" w:eastAsia="Arial" w:hAnsi="Arial" w:cs="Arial"/>
          <w:spacing w:val="3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Methionine </w:t>
      </w:r>
      <w:r>
        <w:rPr>
          <w:rFonts w:ascii="Arial" w:eastAsia="Arial" w:hAnsi="Arial" w:cs="Arial"/>
          <w:spacing w:val="2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synthase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(MS), </w:t>
      </w:r>
      <w:r>
        <w:rPr>
          <w:rFonts w:ascii="Arial" w:eastAsia="Arial" w:hAnsi="Arial" w:cs="Arial"/>
          <w:w w:val="91"/>
          <w:sz w:val="16"/>
          <w:szCs w:val="16"/>
        </w:rPr>
        <w:t>Met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>h</w:t>
      </w:r>
      <w:r>
        <w:rPr>
          <w:rFonts w:ascii="Arial" w:eastAsia="Arial" w:hAnsi="Arial" w:cs="Arial"/>
          <w:w w:val="91"/>
          <w:sz w:val="16"/>
          <w:szCs w:val="16"/>
        </w:rPr>
        <w:t>ylenetetra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>h</w:t>
      </w:r>
      <w:r>
        <w:rPr>
          <w:rFonts w:ascii="Arial" w:eastAsia="Arial" w:hAnsi="Arial" w:cs="Arial"/>
          <w:w w:val="91"/>
          <w:sz w:val="16"/>
          <w:szCs w:val="16"/>
        </w:rPr>
        <w:t>ydrofolate</w:t>
      </w:r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reductase </w:t>
      </w:r>
      <w:r>
        <w:rPr>
          <w:rFonts w:ascii="Arial" w:eastAsia="Arial" w:hAnsi="Arial" w:cs="Arial"/>
          <w:w w:val="97"/>
          <w:sz w:val="16"/>
          <w:szCs w:val="16"/>
        </w:rPr>
        <w:t>(MTHFR),</w:t>
      </w:r>
      <w:r>
        <w:rPr>
          <w:rFonts w:ascii="Arial" w:eastAsia="Arial" w:hAnsi="Arial" w:cs="Arial"/>
          <w:spacing w:val="-6"/>
          <w:w w:val="9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Cystathionine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beta-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syn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thase</w:t>
      </w:r>
      <w:proofErr w:type="spellEnd"/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(CBS)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Gamma-</w:t>
      </w:r>
      <w:proofErr w:type="spellStart"/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ystathionase</w:t>
      </w:r>
      <w:proofErr w:type="spellEnd"/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(CSE).</w:t>
      </w:r>
      <w:r>
        <w:rPr>
          <w:rFonts w:ascii="Arial" w:eastAsia="Arial" w:hAnsi="Arial" w:cs="Arial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After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rem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o</w:t>
      </w:r>
      <w:r>
        <w:rPr>
          <w:rFonts w:ascii="Arial" w:eastAsia="Arial" w:hAnsi="Arial" w:cs="Arial"/>
          <w:w w:val="89"/>
          <w:sz w:val="16"/>
          <w:szCs w:val="16"/>
        </w:rPr>
        <w:t>ving</w:t>
      </w:r>
      <w:r>
        <w:rPr>
          <w:rFonts w:ascii="Arial" w:eastAsia="Arial" w:hAnsi="Arial" w:cs="Arial"/>
          <w:spacing w:val="2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records </w:t>
      </w:r>
      <w:r>
        <w:rPr>
          <w:rFonts w:ascii="Arial" w:eastAsia="Arial" w:hAnsi="Arial" w:cs="Arial"/>
          <w:w w:val="88"/>
          <w:sz w:val="16"/>
          <w:szCs w:val="16"/>
        </w:rPr>
        <w:t>without</w:t>
      </w:r>
      <w:r>
        <w:rPr>
          <w:rFonts w:ascii="Arial" w:eastAsia="Arial" w:hAnsi="Arial" w:cs="Arial"/>
          <w:spacing w:val="37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IDs,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final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sample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46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H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c</w:t>
      </w:r>
      <w:r>
        <w:rPr>
          <w:rFonts w:ascii="Arial" w:eastAsia="Arial" w:hAnsi="Arial" w:cs="Arial"/>
          <w:w w:val="89"/>
          <w:sz w:val="16"/>
          <w:szCs w:val="16"/>
        </w:rPr>
        <w:t>y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>-related</w:t>
      </w:r>
      <w:r>
        <w:rPr>
          <w:rFonts w:ascii="Arial" w:eastAsia="Arial" w:hAnsi="Arial" w:cs="Arial"/>
          <w:spacing w:val="2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records,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is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made </w:t>
      </w:r>
      <w:r>
        <w:rPr>
          <w:rFonts w:ascii="Arial" w:eastAsia="Arial" w:hAnsi="Arial" w:cs="Arial"/>
          <w:spacing w:val="-2"/>
          <w:w w:val="82"/>
          <w:sz w:val="16"/>
          <w:szCs w:val="16"/>
        </w:rPr>
        <w:t>a</w:t>
      </w:r>
      <w:r>
        <w:rPr>
          <w:rFonts w:ascii="Arial" w:eastAsia="Arial" w:hAnsi="Arial" w:cs="Arial"/>
          <w:spacing w:val="-3"/>
          <w:w w:val="82"/>
          <w:sz w:val="16"/>
          <w:szCs w:val="16"/>
        </w:rPr>
        <w:t>v</w:t>
      </w:r>
      <w:r>
        <w:rPr>
          <w:rFonts w:ascii="Arial" w:eastAsia="Arial" w:hAnsi="Arial" w:cs="Arial"/>
          <w:w w:val="82"/>
          <w:sz w:val="16"/>
          <w:szCs w:val="16"/>
        </w:rPr>
        <w:t xml:space="preserve">ailable  </w:t>
      </w:r>
      <w:r>
        <w:rPr>
          <w:rFonts w:ascii="Arial" w:eastAsia="Arial" w:hAnsi="Arial" w:cs="Arial"/>
          <w:spacing w:val="1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as</w:t>
      </w:r>
      <w:r>
        <w:rPr>
          <w:rFonts w:ascii="Arial" w:eastAsia="Arial" w:hAnsi="Arial" w:cs="Arial"/>
          <w:spacing w:val="26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</w:t>
      </w:r>
      <w:r>
        <w:rPr>
          <w:rFonts w:ascii="Arial" w:eastAsia="Arial" w:hAnsi="Arial" w:cs="Arial"/>
          <w:spacing w:val="30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Microsoft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Excel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spreadsheet</w:t>
      </w:r>
      <w:r>
        <w:rPr>
          <w:rFonts w:ascii="Arial" w:eastAsia="Arial" w:hAnsi="Arial" w:cs="Arial"/>
          <w:spacing w:val="3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ta</w:t>
      </w:r>
      <w:r>
        <w:rPr>
          <w:rFonts w:ascii="Arial" w:eastAsia="Arial" w:hAnsi="Arial" w:cs="Arial"/>
          <w:spacing w:val="-3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ular structure:</w:t>
      </w:r>
    </w:p>
    <w:p w14:paraId="09FE3165" w14:textId="77777777" w:rsidR="001C58B1" w:rsidRDefault="001C58B1">
      <w:pPr>
        <w:spacing w:before="1" w:after="0" w:line="140" w:lineRule="exact"/>
        <w:rPr>
          <w:sz w:val="14"/>
          <w:szCs w:val="14"/>
        </w:rPr>
      </w:pPr>
    </w:p>
    <w:p w14:paraId="77B9A45D" w14:textId="77777777" w:rsidR="001C58B1" w:rsidRDefault="007375A7">
      <w:pPr>
        <w:spacing w:after="0" w:line="240" w:lineRule="auto"/>
        <w:ind w:left="49" w:right="495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One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Protein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(e.g. </w:t>
      </w:r>
      <w:r>
        <w:rPr>
          <w:rFonts w:ascii="Arial" w:eastAsia="Arial" w:hAnsi="Arial" w:cs="Arial"/>
          <w:i/>
          <w:w w:val="88"/>
          <w:sz w:val="16"/>
          <w:szCs w:val="16"/>
        </w:rPr>
        <w:t>CBS)</w:t>
      </w:r>
      <w:r>
        <w:rPr>
          <w:rFonts w:ascii="Arial" w:eastAsia="Arial" w:hAnsi="Arial" w:cs="Arial"/>
          <w:w w:val="99"/>
          <w:sz w:val="16"/>
          <w:szCs w:val="16"/>
        </w:rPr>
        <w:t>;</w:t>
      </w:r>
    </w:p>
    <w:p w14:paraId="27E3783A" w14:textId="77777777" w:rsidR="001C58B1" w:rsidRDefault="007375A7">
      <w:pPr>
        <w:spacing w:before="35" w:after="0" w:line="240" w:lineRule="auto"/>
        <w:ind w:left="49" w:right="416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One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>T</w:t>
      </w:r>
      <w:r>
        <w:rPr>
          <w:rFonts w:ascii="Arial" w:eastAsia="Arial" w:hAnsi="Arial" w:cs="Arial"/>
          <w:w w:val="88"/>
          <w:sz w:val="16"/>
          <w:szCs w:val="16"/>
        </w:rPr>
        <w:t>axon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(e.g. </w:t>
      </w:r>
      <w:proofErr w:type="spellStart"/>
      <w:r>
        <w:rPr>
          <w:rFonts w:ascii="Arial" w:eastAsia="Arial" w:hAnsi="Arial" w:cs="Arial"/>
          <w:i/>
          <w:w w:val="88"/>
          <w:sz w:val="16"/>
          <w:szCs w:val="16"/>
        </w:rPr>
        <w:t>Rattus</w:t>
      </w:r>
      <w:proofErr w:type="spellEnd"/>
      <w:r>
        <w:rPr>
          <w:rFonts w:ascii="Arial" w:eastAsia="Arial" w:hAnsi="Arial" w:cs="Arial"/>
          <w:i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90"/>
          <w:sz w:val="16"/>
          <w:szCs w:val="16"/>
        </w:rPr>
        <w:t>norv</w:t>
      </w:r>
      <w:r>
        <w:rPr>
          <w:rFonts w:ascii="Arial" w:eastAsia="Arial" w:hAnsi="Arial" w:cs="Arial"/>
          <w:i/>
          <w:spacing w:val="-6"/>
          <w:w w:val="90"/>
          <w:sz w:val="16"/>
          <w:szCs w:val="16"/>
        </w:rPr>
        <w:t>e</w:t>
      </w:r>
      <w:r>
        <w:rPr>
          <w:rFonts w:ascii="Arial" w:eastAsia="Arial" w:hAnsi="Arial" w:cs="Arial"/>
          <w:i/>
          <w:w w:val="90"/>
          <w:sz w:val="16"/>
          <w:szCs w:val="16"/>
        </w:rPr>
        <w:t>gicu</w:t>
      </w:r>
      <w:r>
        <w:rPr>
          <w:rFonts w:ascii="Arial" w:eastAsia="Arial" w:hAnsi="Arial" w:cs="Arial"/>
          <w:i/>
          <w:spacing w:val="1"/>
          <w:w w:val="90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w w:val="99"/>
          <w:sz w:val="16"/>
          <w:szCs w:val="16"/>
        </w:rPr>
        <w:t>);</w:t>
      </w:r>
    </w:p>
    <w:p w14:paraId="5C880709" w14:textId="77777777" w:rsidR="001C58B1" w:rsidRDefault="007375A7">
      <w:pPr>
        <w:spacing w:before="35" w:after="0" w:line="240" w:lineRule="auto"/>
        <w:ind w:left="49" w:right="205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One</w:t>
      </w:r>
      <w:r>
        <w:rPr>
          <w:rFonts w:ascii="Arial" w:eastAsia="Arial" w:hAnsi="Arial" w:cs="Arial"/>
          <w:spacing w:val="-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to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ma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n</w:t>
      </w:r>
      <w:r>
        <w:rPr>
          <w:rFonts w:ascii="Arial" w:eastAsia="Arial" w:hAnsi="Arial" w:cs="Arial"/>
          <w:w w:val="90"/>
          <w:sz w:val="16"/>
          <w:szCs w:val="16"/>
        </w:rPr>
        <w:t>y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GO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biological</w:t>
      </w:r>
      <w:r>
        <w:rPr>
          <w:rFonts w:ascii="Arial" w:eastAsia="Arial" w:hAnsi="Arial" w:cs="Arial"/>
          <w:spacing w:val="3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</w:t>
      </w:r>
      <w:r>
        <w:rPr>
          <w:rFonts w:ascii="Arial" w:eastAsia="Arial" w:hAnsi="Arial" w:cs="Arial"/>
          <w:spacing w:val="-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(e.g.,</w:t>
      </w:r>
      <w:r>
        <w:rPr>
          <w:rFonts w:ascii="Arial" w:eastAsia="Arial" w:hAnsi="Arial" w:cs="Arial"/>
          <w:spacing w:val="1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4"/>
          <w:sz w:val="16"/>
          <w:szCs w:val="16"/>
        </w:rPr>
        <w:t>Blood</w:t>
      </w:r>
      <w:r>
        <w:rPr>
          <w:rFonts w:ascii="Arial" w:eastAsia="Arial" w:hAnsi="Arial" w:cs="Arial"/>
          <w:i/>
          <w:spacing w:val="3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4"/>
          <w:sz w:val="16"/>
          <w:szCs w:val="16"/>
        </w:rPr>
        <w:t>vessel</w:t>
      </w:r>
      <w:r>
        <w:rPr>
          <w:rFonts w:ascii="Arial" w:eastAsia="Arial" w:hAnsi="Arial" w:cs="Arial"/>
          <w:i/>
          <w:spacing w:val="-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6"/>
          <w:w w:val="116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emodeling</w:t>
      </w:r>
      <w:r>
        <w:rPr>
          <w:rFonts w:ascii="Arial" w:eastAsia="Arial" w:hAnsi="Arial" w:cs="Arial"/>
          <w:w w:val="99"/>
          <w:sz w:val="16"/>
          <w:szCs w:val="16"/>
        </w:rPr>
        <w:t>)</w:t>
      </w:r>
    </w:p>
    <w:p w14:paraId="6982C66C" w14:textId="77777777" w:rsidR="001C58B1" w:rsidRDefault="007375A7">
      <w:pPr>
        <w:spacing w:before="35" w:after="0" w:line="285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2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91"/>
          <w:sz w:val="16"/>
          <w:szCs w:val="16"/>
        </w:rPr>
        <w:t xml:space="preserve">molecular  </w:t>
      </w:r>
      <w:r>
        <w:rPr>
          <w:rFonts w:ascii="Arial" w:eastAsia="Arial" w:hAnsi="Arial" w:cs="Arial"/>
          <w:sz w:val="16"/>
          <w:szCs w:val="16"/>
        </w:rPr>
        <w:t>functions</w:t>
      </w:r>
      <w:proofErr w:type="gramEnd"/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(e.g.,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 xml:space="preserve">Cystathionine  </w:t>
      </w:r>
      <w:r>
        <w:rPr>
          <w:rFonts w:ascii="Arial" w:eastAsia="Arial" w:hAnsi="Arial" w:cs="Arial"/>
          <w:i/>
          <w:sz w:val="16"/>
          <w:szCs w:val="16"/>
        </w:rPr>
        <w:t xml:space="preserve">beta- </w:t>
      </w:r>
      <w:r>
        <w:rPr>
          <w:rFonts w:ascii="Arial" w:eastAsia="Arial" w:hAnsi="Arial" w:cs="Arial"/>
          <w:i/>
          <w:w w:val="85"/>
          <w:sz w:val="16"/>
          <w:szCs w:val="16"/>
        </w:rPr>
        <w:t>synthase</w:t>
      </w:r>
      <w:r>
        <w:rPr>
          <w:rFonts w:ascii="Arial" w:eastAsia="Arial" w:hAnsi="Arial" w:cs="Arial"/>
          <w:i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activit</w:t>
      </w:r>
      <w:r>
        <w:rPr>
          <w:rFonts w:ascii="Arial" w:eastAsia="Arial" w:hAnsi="Arial" w:cs="Arial"/>
          <w:i/>
          <w:spacing w:val="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)</w:t>
      </w:r>
    </w:p>
    <w:p w14:paraId="59031B7D" w14:textId="77777777" w:rsidR="001C58B1" w:rsidRDefault="007375A7">
      <w:pPr>
        <w:spacing w:before="1" w:after="0" w:line="240" w:lineRule="auto"/>
        <w:ind w:left="49" w:right="29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ma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n</w:t>
      </w:r>
      <w:r>
        <w:rPr>
          <w:rFonts w:ascii="Arial" w:eastAsia="Arial" w:hAnsi="Arial" w:cs="Arial"/>
          <w:w w:val="89"/>
          <w:sz w:val="16"/>
          <w:szCs w:val="16"/>
        </w:rPr>
        <w:t>y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GO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cellular</w:t>
      </w:r>
      <w:r>
        <w:rPr>
          <w:rFonts w:ascii="Arial" w:eastAsia="Arial" w:hAnsi="Arial" w:cs="Arial"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components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(e.g.,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Cytoplas</w:t>
      </w:r>
      <w:r>
        <w:rPr>
          <w:rFonts w:ascii="Arial" w:eastAsia="Arial" w:hAnsi="Arial" w:cs="Arial"/>
          <w:i/>
          <w:spacing w:val="2"/>
          <w:w w:val="90"/>
          <w:sz w:val="16"/>
          <w:szCs w:val="16"/>
        </w:rPr>
        <w:t>m</w:t>
      </w:r>
      <w:r>
        <w:rPr>
          <w:rFonts w:ascii="Arial" w:eastAsia="Arial" w:hAnsi="Arial" w:cs="Arial"/>
          <w:w w:val="99"/>
          <w:sz w:val="16"/>
          <w:szCs w:val="16"/>
        </w:rPr>
        <w:t>)</w:t>
      </w:r>
    </w:p>
    <w:p w14:paraId="674266B8" w14:textId="77777777" w:rsidR="001C58B1" w:rsidRDefault="007375A7">
      <w:pPr>
        <w:spacing w:before="35" w:after="0" w:line="240" w:lineRule="auto"/>
        <w:ind w:left="49" w:right="217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Zero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n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phenotypes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(e.g., </w:t>
      </w:r>
      <w:r>
        <w:rPr>
          <w:rFonts w:ascii="Arial" w:eastAsia="Arial" w:hAnsi="Arial" w:cs="Arial"/>
          <w:i/>
          <w:w w:val="88"/>
          <w:sz w:val="16"/>
          <w:szCs w:val="16"/>
        </w:rPr>
        <w:t>Endocrine</w:t>
      </w:r>
      <w:r>
        <w:rPr>
          <w:rFonts w:ascii="Arial" w:eastAsia="Arial" w:hAnsi="Arial" w:cs="Arial"/>
          <w:i/>
          <w:spacing w:val="2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panc</w:t>
      </w:r>
      <w:r>
        <w:rPr>
          <w:rFonts w:ascii="Arial" w:eastAsia="Arial" w:hAnsi="Arial" w:cs="Arial"/>
          <w:i/>
          <w:spacing w:val="-5"/>
          <w:w w:val="88"/>
          <w:sz w:val="16"/>
          <w:szCs w:val="16"/>
        </w:rPr>
        <w:t>r</w:t>
      </w:r>
      <w:r>
        <w:rPr>
          <w:rFonts w:ascii="Arial" w:eastAsia="Arial" w:hAnsi="Arial" w:cs="Arial"/>
          <w:i/>
          <w:w w:val="88"/>
          <w:sz w:val="16"/>
          <w:szCs w:val="16"/>
        </w:rPr>
        <w:t>eas inc</w:t>
      </w:r>
      <w:r>
        <w:rPr>
          <w:rFonts w:ascii="Arial" w:eastAsia="Arial" w:hAnsi="Arial" w:cs="Arial"/>
          <w:i/>
          <w:spacing w:val="-5"/>
          <w:w w:val="88"/>
          <w:sz w:val="16"/>
          <w:szCs w:val="16"/>
        </w:rPr>
        <w:t>r</w:t>
      </w:r>
      <w:r>
        <w:rPr>
          <w:rFonts w:ascii="Arial" w:eastAsia="Arial" w:hAnsi="Arial" w:cs="Arial"/>
          <w:i/>
          <w:w w:val="88"/>
          <w:sz w:val="16"/>
          <w:szCs w:val="16"/>
        </w:rPr>
        <w:t>eased</w:t>
      </w:r>
      <w:r>
        <w:rPr>
          <w:rFonts w:ascii="Arial" w:eastAsia="Arial" w:hAnsi="Arial" w:cs="Arial"/>
          <w:i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size</w:t>
      </w:r>
      <w:r>
        <w:rPr>
          <w:rFonts w:ascii="Arial" w:eastAsia="Arial" w:hAnsi="Arial" w:cs="Arial"/>
          <w:sz w:val="16"/>
          <w:szCs w:val="16"/>
        </w:rPr>
        <w:t>)</w:t>
      </w:r>
    </w:p>
    <w:p w14:paraId="796B98A7" w14:textId="77777777" w:rsidR="001C58B1" w:rsidRDefault="001C58B1">
      <w:pPr>
        <w:spacing w:before="19" w:after="0" w:line="240" w:lineRule="exact"/>
        <w:rPr>
          <w:sz w:val="24"/>
          <w:szCs w:val="24"/>
        </w:rPr>
      </w:pPr>
    </w:p>
    <w:p w14:paraId="2FCC2984" w14:textId="77777777" w:rsidR="001C58B1" w:rsidRDefault="007375A7">
      <w:pPr>
        <w:spacing w:after="0" w:line="240" w:lineRule="auto"/>
        <w:ind w:right="271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4.2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Ontological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rounding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ontology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gene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ation</w:t>
      </w:r>
    </w:p>
    <w:p w14:paraId="466187B1" w14:textId="77777777" w:rsidR="001C58B1" w:rsidRDefault="001C58B1">
      <w:pPr>
        <w:spacing w:before="1" w:after="0" w:line="110" w:lineRule="exact"/>
        <w:rPr>
          <w:sz w:val="11"/>
          <w:szCs w:val="11"/>
        </w:rPr>
      </w:pPr>
    </w:p>
    <w:p w14:paraId="269F69DE" w14:textId="77777777" w:rsidR="001C58B1" w:rsidRDefault="007375A7">
      <w:pPr>
        <w:spacing w:after="0" w:line="285" w:lineRule="auto"/>
        <w:ind w:right="206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grounding</w:t>
      </w:r>
      <w:r>
        <w:rPr>
          <w:rFonts w:ascii="Arial" w:eastAsia="Arial" w:hAnsi="Arial" w:cs="Arial"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process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requires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in-depth</w:t>
      </w:r>
      <w:r>
        <w:rPr>
          <w:rFonts w:ascii="Arial" w:eastAsia="Arial" w:hAnsi="Arial" w:cs="Arial"/>
          <w:spacing w:val="26"/>
          <w:w w:val="8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 xml:space="preserve">biology 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kn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>wledge</w:t>
      </w:r>
      <w:proofErr w:type="gramEnd"/>
      <w:r>
        <w:rPr>
          <w:rFonts w:ascii="Arial" w:eastAsia="Arial" w:hAnsi="Arial" w:cs="Arial"/>
          <w:w w:val="87"/>
          <w:sz w:val="16"/>
          <w:szCs w:val="16"/>
        </w:rPr>
        <w:t>,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insight</w:t>
      </w:r>
      <w:r>
        <w:rPr>
          <w:rFonts w:ascii="Arial" w:eastAsia="Arial" w:hAnsi="Arial" w:cs="Arial"/>
          <w:spacing w:val="3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into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w</w:t>
      </w:r>
      <w:r>
        <w:rPr>
          <w:rFonts w:ascii="Arial" w:eastAsia="Arial" w:hAnsi="Arial" w:cs="Arial"/>
          <w:w w:val="89"/>
          <w:sz w:val="16"/>
          <w:szCs w:val="16"/>
        </w:rPr>
        <w:t>ay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biological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databases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populated,</w:t>
      </w:r>
      <w:r>
        <w:rPr>
          <w:rFonts w:ascii="Arial" w:eastAsia="Arial" w:hAnsi="Arial" w:cs="Arial"/>
          <w:spacing w:val="-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well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ontology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engineering </w:t>
      </w:r>
      <w:r>
        <w:rPr>
          <w:rFonts w:ascii="Arial" w:eastAsia="Arial" w:hAnsi="Arial" w:cs="Arial"/>
          <w:sz w:val="16"/>
          <w:szCs w:val="16"/>
        </w:rPr>
        <w:t>skills,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based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</w:t>
      </w:r>
      <w:r>
        <w:rPr>
          <w:rFonts w:ascii="Arial" w:eastAsia="Arial" w:hAnsi="Arial" w:cs="Arial"/>
          <w:spacing w:val="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understanding</w:t>
      </w:r>
      <w:r>
        <w:rPr>
          <w:rFonts w:ascii="Arial" w:eastAsia="Arial" w:hAnsi="Arial" w:cs="Arial"/>
          <w:spacing w:val="3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upper</w:t>
      </w:r>
      <w:r>
        <w:rPr>
          <w:rFonts w:ascii="Arial" w:eastAsia="Arial" w:hAnsi="Arial" w:cs="Arial"/>
          <w:spacing w:val="-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l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>el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ontology</w:t>
      </w:r>
      <w:r>
        <w:rPr>
          <w:rFonts w:ascii="Arial" w:eastAsia="Arial" w:hAnsi="Arial" w:cs="Arial"/>
          <w:spacing w:val="1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principles</w:t>
      </w:r>
      <w:r>
        <w:rPr>
          <w:rFonts w:ascii="Arial" w:eastAsia="Arial" w:hAnsi="Arial" w:cs="Arial"/>
          <w:spacing w:val="1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w w:val="91"/>
          <w:sz w:val="16"/>
          <w:szCs w:val="16"/>
        </w:rPr>
        <w:t>description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logics.</w:t>
      </w:r>
    </w:p>
    <w:p w14:paraId="4CAD37F3" w14:textId="77777777" w:rsidR="001C58B1" w:rsidRDefault="007375A7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3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>straightfor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 xml:space="preserve">ard, 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automatized</w:t>
      </w:r>
      <w:proofErr w:type="gramEnd"/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âŁœontologizationâŁž</w:t>
      </w:r>
      <w:proofErr w:type="spellEnd"/>
      <w:r>
        <w:rPr>
          <w:rFonts w:ascii="Arial" w:eastAsia="Arial" w:hAnsi="Arial" w:cs="Arial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2"/>
          <w:sz w:val="16"/>
          <w:szCs w:val="16"/>
        </w:rPr>
        <w:t>a</w:t>
      </w:r>
      <w:r>
        <w:rPr>
          <w:rFonts w:ascii="Arial" w:eastAsia="Arial" w:hAnsi="Arial" w:cs="Arial"/>
          <w:spacing w:val="4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database</w:t>
      </w:r>
      <w:r>
        <w:rPr>
          <w:rFonts w:ascii="Arial" w:eastAsia="Arial" w:hAnsi="Arial" w:cs="Arial"/>
          <w:spacing w:val="14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schema</w:t>
      </w:r>
      <w:r>
        <w:rPr>
          <w:rFonts w:ascii="Arial" w:eastAsia="Arial" w:hAnsi="Arial" w:cs="Arial"/>
          <w:spacing w:val="24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not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possible,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ontology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engineer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has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critically </w:t>
      </w:r>
      <w:r>
        <w:rPr>
          <w:rFonts w:ascii="Arial" w:eastAsia="Arial" w:hAnsi="Arial" w:cs="Arial"/>
          <w:w w:val="80"/>
          <w:sz w:val="16"/>
          <w:szCs w:val="16"/>
        </w:rPr>
        <w:t>assess</w:t>
      </w:r>
      <w:r>
        <w:rPr>
          <w:rFonts w:ascii="Arial" w:eastAsia="Arial" w:hAnsi="Arial" w:cs="Arial"/>
          <w:spacing w:val="-5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the</w:t>
      </w:r>
      <w:r>
        <w:rPr>
          <w:rFonts w:ascii="Arial" w:eastAsia="Arial" w:hAnsi="Arial" w:cs="Arial"/>
          <w:spacing w:val="20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pros</w:t>
      </w:r>
      <w:r>
        <w:rPr>
          <w:rFonts w:ascii="Arial" w:eastAsia="Arial" w:hAnsi="Arial" w:cs="Arial"/>
          <w:spacing w:val="30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and</w:t>
      </w:r>
      <w:r>
        <w:rPr>
          <w:rFonts w:ascii="Arial" w:eastAsia="Arial" w:hAnsi="Arial" w:cs="Arial"/>
          <w:spacing w:val="21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cons</w:t>
      </w:r>
      <w:r>
        <w:rPr>
          <w:rFonts w:ascii="Arial" w:eastAsia="Arial" w:hAnsi="Arial" w:cs="Arial"/>
          <w:spacing w:val="25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competing</w:t>
      </w:r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modelling 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strat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gies.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This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must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be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perfo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w w:val="90"/>
          <w:sz w:val="16"/>
          <w:szCs w:val="16"/>
        </w:rPr>
        <w:t>-</w:t>
      </w:r>
      <w:r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med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ay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correctly</w:t>
      </w:r>
      <w:r>
        <w:rPr>
          <w:rFonts w:ascii="Arial" w:eastAsia="Arial" w:hAnsi="Arial" w:cs="Arial"/>
          <w:spacing w:val="2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accounts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underlying</w:t>
      </w:r>
      <w:r>
        <w:rPr>
          <w:rFonts w:ascii="Arial" w:eastAsia="Arial" w:hAnsi="Arial" w:cs="Arial"/>
          <w:spacing w:val="2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biological reality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hand,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that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o</w:t>
      </w:r>
      <w:r>
        <w:rPr>
          <w:rFonts w:ascii="Arial" w:eastAsia="Arial" w:hAnsi="Arial" w:cs="Arial"/>
          <w:w w:val="90"/>
          <w:sz w:val="16"/>
          <w:szCs w:val="16"/>
        </w:rPr>
        <w:t>vides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enough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xpress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eness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address the</w:t>
      </w:r>
      <w:r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use cases</w:t>
      </w:r>
      <w:r>
        <w:rPr>
          <w:rFonts w:ascii="Arial" w:eastAsia="Arial" w:hAnsi="Arial" w:cs="Arial"/>
          <w:spacing w:val="-1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(formulated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r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competen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c</w:t>
      </w:r>
      <w:r>
        <w:rPr>
          <w:rFonts w:ascii="Arial" w:eastAsia="Arial" w:hAnsi="Arial" w:cs="Arial"/>
          <w:w w:val="85"/>
          <w:sz w:val="16"/>
          <w:szCs w:val="16"/>
        </w:rPr>
        <w:t>y</w:t>
      </w:r>
      <w:r>
        <w:rPr>
          <w:rFonts w:ascii="Arial" w:eastAsia="Arial" w:hAnsi="Arial" w:cs="Arial"/>
          <w:spacing w:val="3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questions),</w:t>
      </w:r>
      <w:r>
        <w:rPr>
          <w:rFonts w:ascii="Arial" w:eastAsia="Arial" w:hAnsi="Arial" w:cs="Arial"/>
          <w:spacing w:val="2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on</w:t>
      </w:r>
      <w:r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other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hand.</w:t>
      </w:r>
    </w:p>
    <w:p w14:paraId="2C483800" w14:textId="77777777" w:rsidR="001C58B1" w:rsidRDefault="007375A7">
      <w:pPr>
        <w:spacing w:before="1" w:after="0" w:line="240" w:lineRule="auto"/>
        <w:ind w:left="23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3"/>
          <w:sz w:val="16"/>
          <w:szCs w:val="16"/>
        </w:rPr>
        <w:t>The</w:t>
      </w:r>
      <w:r>
        <w:rPr>
          <w:rFonts w:ascii="Arial" w:eastAsia="Arial" w:hAnsi="Arial" w:cs="Arial"/>
          <w:spacing w:val="-13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>w</w:t>
      </w:r>
      <w:r>
        <w:rPr>
          <w:rFonts w:ascii="Arial" w:eastAsia="Arial" w:hAnsi="Arial" w:cs="Arial"/>
          <w:w w:val="93"/>
          <w:sz w:val="16"/>
          <w:szCs w:val="16"/>
        </w:rPr>
        <w:t>orkfl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o</w:t>
      </w:r>
      <w:r>
        <w:rPr>
          <w:rFonts w:ascii="Arial" w:eastAsia="Arial" w:hAnsi="Arial" w:cs="Arial"/>
          <w:w w:val="93"/>
          <w:sz w:val="16"/>
          <w:szCs w:val="16"/>
        </w:rPr>
        <w:t>w</w:t>
      </w:r>
      <w:r>
        <w:rPr>
          <w:rFonts w:ascii="Arial" w:eastAsia="Arial" w:hAnsi="Arial" w:cs="Arial"/>
          <w:spacing w:val="27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can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be</w:t>
      </w:r>
      <w:r>
        <w:rPr>
          <w:rFonts w:ascii="Arial" w:eastAsia="Arial" w:hAnsi="Arial" w:cs="Arial"/>
          <w:spacing w:val="4"/>
          <w:w w:val="83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3"/>
          <w:sz w:val="16"/>
          <w:szCs w:val="16"/>
        </w:rPr>
        <w:t>described  as</w:t>
      </w:r>
      <w:proofErr w:type="gramEnd"/>
      <w:r>
        <w:rPr>
          <w:rFonts w:ascii="Arial" w:eastAsia="Arial" w:hAnsi="Arial" w:cs="Arial"/>
          <w:spacing w:val="-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ws:</w:t>
      </w:r>
    </w:p>
    <w:p w14:paraId="69991FDB" w14:textId="77777777" w:rsidR="001C58B1" w:rsidRDefault="001C58B1">
      <w:pPr>
        <w:spacing w:before="5" w:after="0" w:line="170" w:lineRule="exact"/>
        <w:rPr>
          <w:sz w:val="17"/>
          <w:szCs w:val="17"/>
        </w:rPr>
      </w:pPr>
    </w:p>
    <w:p w14:paraId="3267F5D1" w14:textId="77777777" w:rsidR="001C58B1" w:rsidRDefault="007375A7">
      <w:pPr>
        <w:spacing w:after="0" w:line="285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2"/>
          <w:w w:val="93"/>
          <w:sz w:val="16"/>
          <w:szCs w:val="16"/>
        </w:rPr>
        <w:t>T</w:t>
      </w:r>
      <w:r>
        <w:rPr>
          <w:rFonts w:ascii="Arial" w:eastAsia="Arial" w:hAnsi="Arial" w:cs="Arial"/>
          <w:w w:val="93"/>
          <w:sz w:val="16"/>
          <w:szCs w:val="16"/>
        </w:rPr>
        <w:t>op-l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>v</w:t>
      </w:r>
      <w:r>
        <w:rPr>
          <w:rFonts w:ascii="Arial" w:eastAsia="Arial" w:hAnsi="Arial" w:cs="Arial"/>
          <w:w w:val="93"/>
          <w:sz w:val="16"/>
          <w:szCs w:val="16"/>
        </w:rPr>
        <w:t>el</w:t>
      </w:r>
      <w:r>
        <w:rPr>
          <w:rFonts w:ascii="Arial" w:eastAsia="Arial" w:hAnsi="Arial" w:cs="Arial"/>
          <w:spacing w:val="3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classes</w:t>
      </w:r>
      <w:r>
        <w:rPr>
          <w:rFonts w:ascii="Arial" w:eastAsia="Arial" w:hAnsi="Arial" w:cs="Arial"/>
          <w:spacing w:val="-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 xml:space="preserve">relations </w:t>
      </w:r>
      <w:r>
        <w:rPr>
          <w:rFonts w:ascii="Arial" w:eastAsia="Arial" w:hAnsi="Arial" w:cs="Arial"/>
          <w:spacing w:val="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proofErr w:type="gramEnd"/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domain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ontologies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ali</w:t>
      </w:r>
      <w:proofErr w:type="spellEnd"/>
      <w:r>
        <w:rPr>
          <w:rFonts w:ascii="Arial" w:eastAsia="Arial" w:hAnsi="Arial" w:cs="Arial"/>
          <w:sz w:val="16"/>
          <w:szCs w:val="16"/>
        </w:rPr>
        <w:t>-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gned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with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upper</w:t>
      </w:r>
      <w:r>
        <w:rPr>
          <w:rFonts w:ascii="Arial" w:eastAsia="Arial" w:hAnsi="Arial" w:cs="Arial"/>
          <w:spacing w:val="-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l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el</w:t>
      </w:r>
      <w:r>
        <w:rPr>
          <w:rFonts w:ascii="Arial" w:eastAsia="Arial" w:hAnsi="Arial" w:cs="Arial"/>
          <w:spacing w:val="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ontology</w:t>
      </w:r>
      <w:r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(cf.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1).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90"/>
          <w:sz w:val="16"/>
          <w:szCs w:val="16"/>
        </w:rPr>
        <w:t xml:space="preserve">Additional 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content</w:t>
      </w:r>
      <w:proofErr w:type="gramEnd"/>
      <w:r>
        <w:rPr>
          <w:rFonts w:ascii="Arial" w:eastAsia="Arial" w:hAnsi="Arial" w:cs="Arial"/>
          <w:spacing w:val="-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rel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ev</w:t>
      </w:r>
      <w:r>
        <w:rPr>
          <w:rFonts w:ascii="Arial" w:eastAsia="Arial" w:hAnsi="Arial" w:cs="Arial"/>
          <w:w w:val="90"/>
          <w:sz w:val="16"/>
          <w:szCs w:val="16"/>
        </w:rPr>
        <w:t>ant</w:t>
      </w:r>
      <w:r>
        <w:rPr>
          <w:rFonts w:ascii="Arial" w:eastAsia="Arial" w:hAnsi="Arial" w:cs="Arial"/>
          <w:spacing w:val="-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 xml:space="preserve">a </w:t>
      </w:r>
      <w:r>
        <w:rPr>
          <w:rFonts w:ascii="Arial" w:eastAsia="Arial" w:hAnsi="Arial" w:cs="Arial"/>
          <w:w w:val="89"/>
          <w:sz w:val="16"/>
          <w:szCs w:val="16"/>
        </w:rPr>
        <w:t>complete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representation</w:t>
      </w:r>
      <w:r>
        <w:rPr>
          <w:rFonts w:ascii="Arial" w:eastAsia="Arial" w:hAnsi="Arial" w:cs="Arial"/>
          <w:spacing w:val="-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added.</w:t>
      </w:r>
    </w:p>
    <w:p w14:paraId="594E23EC" w14:textId="77777777" w:rsidR="001C58B1" w:rsidRDefault="007375A7">
      <w:pPr>
        <w:spacing w:before="1" w:after="0" w:line="240" w:lineRule="auto"/>
        <w:ind w:left="49" w:right="306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Consisten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maps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assured</w:t>
      </w:r>
      <w:r>
        <w:rPr>
          <w:rFonts w:ascii="Arial" w:eastAsia="Arial" w:hAnsi="Arial" w:cs="Arial"/>
          <w:spacing w:val="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4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reasone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>r</w:t>
      </w:r>
      <w:r>
        <w:rPr>
          <w:rFonts w:ascii="Arial" w:eastAsia="Arial" w:hAnsi="Arial" w:cs="Arial"/>
          <w:w w:val="89"/>
          <w:sz w:val="16"/>
          <w:szCs w:val="16"/>
        </w:rPr>
        <w:t>.</w:t>
      </w:r>
    </w:p>
    <w:p w14:paraId="25C4FC23" w14:textId="77777777" w:rsidR="001C58B1" w:rsidRDefault="007375A7">
      <w:pPr>
        <w:spacing w:before="35" w:after="0" w:line="285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performance</w:t>
      </w:r>
      <w:r>
        <w:rPr>
          <w:rFonts w:ascii="Arial" w:eastAsia="Arial" w:hAnsi="Arial" w:cs="Arial"/>
          <w:spacing w:val="2"/>
          <w:w w:val="90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90"/>
          <w:sz w:val="16"/>
          <w:szCs w:val="16"/>
        </w:rPr>
        <w:t xml:space="preserve">optimization, </w:t>
      </w:r>
      <w:r>
        <w:rPr>
          <w:rFonts w:ascii="Arial" w:eastAsia="Arial" w:hAnsi="Arial" w:cs="Arial"/>
          <w:spacing w:val="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modules</w:t>
      </w:r>
      <w:proofErr w:type="gramEnd"/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e</w:t>
      </w:r>
      <w:r>
        <w:rPr>
          <w:rFonts w:ascii="Arial" w:eastAsia="Arial" w:hAnsi="Arial" w:cs="Arial"/>
          <w:w w:val="90"/>
          <w:sz w:val="16"/>
          <w:szCs w:val="16"/>
        </w:rPr>
        <w:t>xternal</w:t>
      </w:r>
      <w:r>
        <w:rPr>
          <w:rFonts w:ascii="Arial" w:eastAsia="Arial" w:hAnsi="Arial" w:cs="Arial"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ontologies</w:t>
      </w:r>
      <w:r>
        <w:rPr>
          <w:rFonts w:ascii="Arial" w:eastAsia="Arial" w:hAnsi="Arial" w:cs="Arial"/>
          <w:spacing w:val="1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(GO,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ChEBI</w:t>
      </w:r>
      <w:proofErr w:type="spellEnd"/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PR)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created,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classes</w:t>
      </w:r>
      <w:r>
        <w:rPr>
          <w:rFonts w:ascii="Arial" w:eastAsia="Arial" w:hAnsi="Arial" w:cs="Arial"/>
          <w:spacing w:val="-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referred</w:t>
      </w:r>
      <w:r>
        <w:rPr>
          <w:rFonts w:ascii="Arial" w:eastAsia="Arial" w:hAnsi="Arial" w:cs="Arial"/>
          <w:spacing w:val="37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to</w:t>
      </w:r>
      <w:r>
        <w:rPr>
          <w:rFonts w:ascii="Arial" w:eastAsia="Arial" w:hAnsi="Arial" w:cs="Arial"/>
          <w:spacing w:val="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selected </w:t>
      </w:r>
      <w:r>
        <w:rPr>
          <w:rFonts w:ascii="Arial" w:eastAsia="Arial" w:hAnsi="Arial" w:cs="Arial"/>
          <w:w w:val="83"/>
          <w:sz w:val="16"/>
          <w:szCs w:val="16"/>
        </w:rPr>
        <w:t>database</w:t>
      </w:r>
      <w:r>
        <w:rPr>
          <w:rFonts w:ascii="Arial" w:eastAsia="Arial" w:hAnsi="Arial" w:cs="Arial"/>
          <w:spacing w:val="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content</w:t>
      </w:r>
      <w:r>
        <w:rPr>
          <w:rFonts w:ascii="Arial" w:eastAsia="Arial" w:hAnsi="Arial" w:cs="Arial"/>
          <w:spacing w:val="3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</w:t>
      </w:r>
      <w:r>
        <w:rPr>
          <w:rFonts w:ascii="Arial" w:eastAsia="Arial" w:hAnsi="Arial" w:cs="Arial"/>
          <w:spacing w:val="-7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signature,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using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plug-in</w:t>
      </w:r>
      <w:r>
        <w:rPr>
          <w:rFonts w:ascii="Arial" w:eastAsia="Arial" w:hAnsi="Arial" w:cs="Arial"/>
          <w:spacing w:val="2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Ontology</w:t>
      </w:r>
      <w:r>
        <w:rPr>
          <w:rFonts w:ascii="Arial" w:eastAsia="Arial" w:hAnsi="Arial" w:cs="Arial"/>
          <w:spacing w:val="3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Modularity </w:t>
      </w:r>
      <w:r>
        <w:rPr>
          <w:rFonts w:ascii="Arial" w:eastAsia="Arial" w:hAnsi="Arial" w:cs="Arial"/>
          <w:w w:val="87"/>
          <w:sz w:val="16"/>
          <w:szCs w:val="16"/>
        </w:rPr>
        <w:t>(Jiang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et</w:t>
      </w:r>
      <w:r>
        <w:rPr>
          <w:rFonts w:ascii="Arial" w:eastAsia="Arial" w:hAnsi="Arial" w:cs="Arial"/>
          <w:i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2011),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together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Prot</w:t>
      </w:r>
      <w:r>
        <w:rPr>
          <w:rFonts w:ascii="Arial" w:eastAsia="Arial" w:hAnsi="Arial" w:cs="Arial"/>
          <w:spacing w:val="-2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gé.</w:t>
      </w:r>
    </w:p>
    <w:p w14:paraId="110997AB" w14:textId="77777777" w:rsidR="001C58B1" w:rsidRDefault="007375A7">
      <w:pPr>
        <w:spacing w:before="1" w:after="0" w:line="285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Database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objects</w:t>
      </w:r>
      <w:r>
        <w:rPr>
          <w:rFonts w:ascii="Arial" w:eastAsia="Arial" w:hAnsi="Arial" w:cs="Arial"/>
          <w:spacing w:val="3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1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subjected</w:t>
      </w:r>
      <w:r>
        <w:rPr>
          <w:rFonts w:ascii="Arial" w:eastAsia="Arial" w:hAnsi="Arial" w:cs="Arial"/>
          <w:spacing w:val="2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ontology-inspired</w:t>
      </w:r>
      <w:r>
        <w:rPr>
          <w:rFonts w:ascii="Arial" w:eastAsia="Arial" w:hAnsi="Arial" w:cs="Arial"/>
          <w:spacing w:val="1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scruti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>n</w:t>
      </w:r>
      <w:r>
        <w:rPr>
          <w:rFonts w:ascii="Arial" w:eastAsia="Arial" w:hAnsi="Arial" w:cs="Arial"/>
          <w:w w:val="93"/>
          <w:sz w:val="16"/>
          <w:szCs w:val="16"/>
        </w:rPr>
        <w:t>y:</w:t>
      </w:r>
      <w:r>
        <w:rPr>
          <w:rFonts w:ascii="Arial" w:eastAsia="Arial" w:hAnsi="Arial" w:cs="Arial"/>
          <w:spacing w:val="27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while </w:t>
      </w:r>
      <w:r>
        <w:rPr>
          <w:rFonts w:ascii="Arial" w:eastAsia="Arial" w:hAnsi="Arial" w:cs="Arial"/>
          <w:w w:val="89"/>
          <w:sz w:val="16"/>
          <w:szCs w:val="16"/>
        </w:rPr>
        <w:t>generally</w:t>
      </w:r>
      <w:r>
        <w:rPr>
          <w:rFonts w:ascii="Arial" w:eastAsia="Arial" w:hAnsi="Arial" w:cs="Arial"/>
          <w:spacing w:val="1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cat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gorized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as</w:t>
      </w:r>
      <w:r>
        <w:rPr>
          <w:rFonts w:ascii="Arial" w:eastAsia="Arial" w:hAnsi="Arial" w:cs="Arial"/>
          <w:spacing w:val="-13"/>
          <w:w w:val="89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16"/>
          <w:szCs w:val="16"/>
        </w:rPr>
        <w:t xml:space="preserve">information 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entities</w:t>
      </w:r>
      <w:proofErr w:type="gramEnd"/>
      <w:r>
        <w:rPr>
          <w:rFonts w:ascii="Arial" w:eastAsia="Arial" w:hAnsi="Arial" w:cs="Arial"/>
          <w:w w:val="89"/>
          <w:sz w:val="16"/>
          <w:szCs w:val="16"/>
        </w:rPr>
        <w:t>,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data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objects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be </w:t>
      </w:r>
      <w:r>
        <w:rPr>
          <w:rFonts w:ascii="Arial" w:eastAsia="Arial" w:hAnsi="Arial" w:cs="Arial"/>
          <w:w w:val="87"/>
          <w:sz w:val="16"/>
          <w:szCs w:val="16"/>
        </w:rPr>
        <w:t>connected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their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referents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domain,</w:t>
      </w:r>
      <w:r>
        <w:rPr>
          <w:rFonts w:ascii="Arial" w:eastAsia="Arial" w:hAnsi="Arial" w:cs="Arial"/>
          <w:spacing w:val="3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decided </w:t>
      </w:r>
      <w:r>
        <w:rPr>
          <w:rFonts w:ascii="Arial" w:eastAsia="Arial" w:hAnsi="Arial" w:cs="Arial"/>
          <w:w w:val="89"/>
          <w:sz w:val="16"/>
          <w:szCs w:val="16"/>
        </w:rPr>
        <w:t>whether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y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are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w w:val="89"/>
          <w:sz w:val="16"/>
          <w:szCs w:val="16"/>
        </w:rPr>
        <w:t>viduals</w:t>
      </w:r>
      <w:r>
        <w:rPr>
          <w:rFonts w:ascii="Arial" w:eastAsia="Arial" w:hAnsi="Arial" w:cs="Arial"/>
          <w:spacing w:val="3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classes.</w:t>
      </w:r>
    </w:p>
    <w:p w14:paraId="380C4381" w14:textId="77777777" w:rsidR="001C58B1" w:rsidRDefault="007375A7">
      <w:pPr>
        <w:spacing w:before="1" w:after="0" w:line="285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interdependencies</w:t>
      </w:r>
      <w:r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relationships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between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referents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and/or </w:t>
      </w:r>
      <w:r>
        <w:rPr>
          <w:rFonts w:ascii="Arial" w:eastAsia="Arial" w:hAnsi="Arial" w:cs="Arial"/>
          <w:w w:val="85"/>
          <w:sz w:val="16"/>
          <w:szCs w:val="16"/>
        </w:rPr>
        <w:t>their</w:t>
      </w:r>
      <w:r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types</w:t>
      </w:r>
      <w:r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6"/>
          <w:szCs w:val="16"/>
        </w:rPr>
        <w:t>analysed</w:t>
      </w:r>
      <w:proofErr w:type="spellEnd"/>
      <w:r>
        <w:rPr>
          <w:rFonts w:ascii="Arial" w:eastAsia="Arial" w:hAnsi="Arial" w:cs="Arial"/>
          <w:w w:val="85"/>
          <w:sz w:val="16"/>
          <w:szCs w:val="16"/>
        </w:rPr>
        <w:t>,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based</w:t>
      </w:r>
      <w:r>
        <w:rPr>
          <w:rFonts w:ascii="Arial" w:eastAsia="Arial" w:hAnsi="Arial" w:cs="Arial"/>
          <w:spacing w:val="-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on</w:t>
      </w:r>
      <w:r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domain</w:t>
      </w:r>
      <w:r>
        <w:rPr>
          <w:rFonts w:ascii="Arial" w:eastAsia="Arial" w:hAnsi="Arial" w:cs="Arial"/>
          <w:spacing w:val="3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kn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wledge.</w:t>
      </w:r>
    </w:p>
    <w:p w14:paraId="4986712C" w14:textId="77777777" w:rsidR="001C58B1" w:rsidRDefault="001C58B1">
      <w:pPr>
        <w:spacing w:before="14" w:after="0" w:line="220" w:lineRule="exact"/>
      </w:pPr>
    </w:p>
    <w:p w14:paraId="45B07F7F" w14:textId="77777777" w:rsidR="001C58B1" w:rsidRDefault="007375A7">
      <w:pPr>
        <w:spacing w:after="0" w:line="259" w:lineRule="auto"/>
        <w:ind w:right="2060"/>
        <w:jc w:val="both"/>
        <w:rPr>
          <w:rFonts w:ascii="Arial" w:eastAsia="Arial" w:hAnsi="Arial" w:cs="Arial"/>
          <w:sz w:val="16"/>
          <w:szCs w:val="16"/>
        </w:rPr>
      </w:pPr>
      <w:r>
        <w:pict w14:anchorId="73AF5FC9">
          <v:group id="_x0000_s1248" style="position:absolute;left:0;text-align:left;margin-left:362.15pt;margin-top:-.6pt;width:233.15pt;height:.1pt;z-index:-1138;mso-position-horizontal-relative:page" coordorigin="7243,-12" coordsize="4663,2">
            <v:shape id="_x0000_s1249" style="position:absolute;left:7243;top:-12;width:4663;height:2" coordorigin="7243,-12" coordsize="4663,0" path="m7243,-12r4663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6"/>
          <w:sz w:val="12"/>
          <w:szCs w:val="12"/>
        </w:rPr>
        <w:t>4</w:t>
      </w:r>
      <w:r>
        <w:rPr>
          <w:rFonts w:ascii="Arial" w:eastAsia="Arial" w:hAnsi="Arial" w:cs="Arial"/>
          <w:spacing w:val="31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Giant</w:t>
      </w:r>
      <w:r>
        <w:rPr>
          <w:rFonts w:ascii="Arial" w:eastAsia="Arial" w:hAnsi="Arial" w:cs="Arial"/>
          <w:spacing w:val="2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panda,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16"/>
          <w:szCs w:val="16"/>
        </w:rPr>
        <w:t>B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o</w:t>
      </w:r>
      <w:r>
        <w:rPr>
          <w:rFonts w:ascii="Arial" w:eastAsia="Arial" w:hAnsi="Arial" w:cs="Arial"/>
          <w:w w:val="89"/>
          <w:sz w:val="16"/>
          <w:szCs w:val="16"/>
        </w:rPr>
        <w:t xml:space="preserve">vine, 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white</w:t>
      </w:r>
      <w:proofErr w:type="gramEnd"/>
      <w:r>
        <w:rPr>
          <w:rFonts w:ascii="Arial" w:eastAsia="Arial" w:hAnsi="Arial" w:cs="Arial"/>
          <w:w w:val="89"/>
          <w:sz w:val="16"/>
          <w:szCs w:val="16"/>
        </w:rPr>
        <w:t xml:space="preserve">-tufted 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marmoset,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dog,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zebrafish,</w:t>
      </w:r>
      <w:r>
        <w:rPr>
          <w:rFonts w:ascii="Arial" w:eastAsia="Arial" w:hAnsi="Arial" w:cs="Arial"/>
          <w:spacing w:val="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chic</w:t>
      </w:r>
      <w:r>
        <w:rPr>
          <w:rFonts w:ascii="Arial" w:eastAsia="Arial" w:hAnsi="Arial" w:cs="Arial"/>
          <w:spacing w:val="-2"/>
          <w:w w:val="94"/>
          <w:sz w:val="16"/>
          <w:szCs w:val="16"/>
        </w:rPr>
        <w:t>k</w:t>
      </w:r>
      <w:r>
        <w:rPr>
          <w:rFonts w:ascii="Arial" w:eastAsia="Arial" w:hAnsi="Arial" w:cs="Arial"/>
          <w:w w:val="85"/>
          <w:sz w:val="16"/>
          <w:szCs w:val="16"/>
        </w:rPr>
        <w:t>en, human,</w:t>
      </w:r>
      <w:r>
        <w:rPr>
          <w:rFonts w:ascii="Arial" w:eastAsia="Arial" w:hAnsi="Arial" w:cs="Arial"/>
          <w:spacing w:val="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>W</w:t>
      </w:r>
      <w:r>
        <w:rPr>
          <w:rFonts w:ascii="Arial" w:eastAsia="Arial" w:hAnsi="Arial" w:cs="Arial"/>
          <w:w w:val="85"/>
          <w:sz w:val="16"/>
          <w:szCs w:val="16"/>
        </w:rPr>
        <w:t>est</w:t>
      </w:r>
      <w:r>
        <w:rPr>
          <w:rFonts w:ascii="Arial" w:eastAsia="Arial" w:hAnsi="Arial" w:cs="Arial"/>
          <w:spacing w:val="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Indian</w:t>
      </w:r>
      <w:r>
        <w:rPr>
          <w:rFonts w:ascii="Arial" w:eastAsia="Arial" w:hAnsi="Arial" w:cs="Arial"/>
          <w:spacing w:val="2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ocean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coelacanth,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African 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elephant,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mouse,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European </w:t>
      </w:r>
      <w:r>
        <w:rPr>
          <w:rFonts w:ascii="Arial" w:eastAsia="Arial" w:hAnsi="Arial" w:cs="Arial"/>
          <w:w w:val="90"/>
          <w:sz w:val="16"/>
          <w:szCs w:val="16"/>
        </w:rPr>
        <w:t>domestic</w:t>
      </w:r>
      <w:r>
        <w:rPr>
          <w:rFonts w:ascii="Arial" w:eastAsia="Arial" w:hAnsi="Arial" w:cs="Arial"/>
          <w:spacing w:val="-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ferret,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Nile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tilapia,</w:t>
      </w:r>
      <w:r>
        <w:rPr>
          <w:rFonts w:ascii="Arial" w:eastAsia="Arial" w:hAnsi="Arial" w:cs="Arial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rabbit,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chimpanzee,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Sumatran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orangutan,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rat, 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>T</w:t>
      </w:r>
      <w:r>
        <w:rPr>
          <w:rFonts w:ascii="Arial" w:eastAsia="Arial" w:hAnsi="Arial" w:cs="Arial"/>
          <w:w w:val="89"/>
          <w:sz w:val="16"/>
          <w:szCs w:val="16"/>
        </w:rPr>
        <w:t>asmanian</w:t>
      </w:r>
      <w:r>
        <w:rPr>
          <w:rFonts w:ascii="Arial" w:eastAsia="Arial" w:hAnsi="Arial" w:cs="Arial"/>
          <w:spacing w:val="-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vil,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pig,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Japanese</w:t>
      </w:r>
      <w:r>
        <w:rPr>
          <w:rFonts w:ascii="Arial" w:eastAsia="Arial" w:hAnsi="Arial" w:cs="Arial"/>
          <w:spacing w:val="3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pu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f</w:t>
      </w:r>
      <w:r>
        <w:rPr>
          <w:rFonts w:ascii="Arial" w:eastAsia="Arial" w:hAnsi="Arial" w:cs="Arial"/>
          <w:w w:val="90"/>
          <w:sz w:val="16"/>
          <w:szCs w:val="16"/>
        </w:rPr>
        <w:t>ferfish.</w:t>
      </w:r>
      <w:r>
        <w:rPr>
          <w:rFonts w:ascii="Arial" w:eastAsia="Arial" w:hAnsi="Arial" w:cs="Arial"/>
          <w:spacing w:val="2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2"/>
          <w:w w:val="90"/>
          <w:sz w:val="16"/>
          <w:szCs w:val="16"/>
        </w:rPr>
        <w:t>W</w:t>
      </w:r>
      <w:r>
        <w:rPr>
          <w:rFonts w:ascii="Arial" w:eastAsia="Arial" w:hAnsi="Arial" w:cs="Arial"/>
          <w:w w:val="90"/>
          <w:sz w:val="16"/>
          <w:szCs w:val="16"/>
        </w:rPr>
        <w:t>estern</w:t>
      </w:r>
      <w:r>
        <w:rPr>
          <w:rFonts w:ascii="Arial" w:eastAsia="Arial" w:hAnsi="Arial" w:cs="Arial"/>
          <w:spacing w:val="-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cl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a</w:t>
      </w:r>
      <w:r>
        <w:rPr>
          <w:rFonts w:ascii="Arial" w:eastAsia="Arial" w:hAnsi="Arial" w:cs="Arial"/>
          <w:w w:val="90"/>
          <w:sz w:val="16"/>
          <w:szCs w:val="16"/>
        </w:rPr>
        <w:t>wed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frog</w:t>
      </w:r>
    </w:p>
    <w:p w14:paraId="1F18152A" w14:textId="77777777" w:rsidR="001C58B1" w:rsidRDefault="007375A7">
      <w:pPr>
        <w:spacing w:before="18" w:after="0" w:line="240" w:lineRule="auto"/>
        <w:ind w:right="206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6"/>
          <w:sz w:val="12"/>
          <w:szCs w:val="12"/>
        </w:rPr>
        <w:t>5</w:t>
      </w:r>
      <w:r>
        <w:rPr>
          <w:rFonts w:ascii="Arial" w:eastAsia="Arial" w:hAnsi="Arial" w:cs="Arial"/>
          <w:spacing w:val="31"/>
          <w:position w:val="6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sz w:val="16"/>
          <w:szCs w:val="16"/>
        </w:rPr>
        <w:t>: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Release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2015_</w:t>
      </w:r>
      <w:proofErr w:type="gramStart"/>
      <w:r>
        <w:rPr>
          <w:rFonts w:ascii="Arial" w:eastAsia="Arial" w:hAnsi="Arial" w:cs="Arial"/>
          <w:w w:val="86"/>
          <w:sz w:val="16"/>
          <w:szCs w:val="16"/>
        </w:rPr>
        <w:t xml:space="preserve">04, </w:t>
      </w:r>
      <w:r>
        <w:rPr>
          <w:rFonts w:ascii="Arial" w:eastAsia="Arial" w:hAnsi="Arial" w:cs="Arial"/>
          <w:spacing w:val="35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6"/>
          <w:sz w:val="16"/>
          <w:szCs w:val="16"/>
        </w:rPr>
        <w:t>Ensembl</w:t>
      </w:r>
      <w:proofErr w:type="spellEnd"/>
      <w:proofErr w:type="gramEnd"/>
      <w:r>
        <w:rPr>
          <w:rFonts w:ascii="Arial" w:eastAsia="Arial" w:hAnsi="Arial" w:cs="Arial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1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Release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79,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NCBI</w:t>
      </w:r>
      <w:r>
        <w:rPr>
          <w:rFonts w:ascii="Arial" w:eastAsia="Arial" w:hAnsi="Arial" w:cs="Arial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w w:val="99"/>
          <w:sz w:val="16"/>
          <w:szCs w:val="16"/>
        </w:rPr>
        <w:t>T</w:t>
      </w:r>
      <w:r>
        <w:rPr>
          <w:rFonts w:ascii="Arial" w:eastAsia="Arial" w:hAnsi="Arial" w:cs="Arial"/>
          <w:w w:val="91"/>
          <w:sz w:val="16"/>
          <w:szCs w:val="16"/>
        </w:rPr>
        <w:t>axonomy</w:t>
      </w:r>
    </w:p>
    <w:p w14:paraId="79F0A08E" w14:textId="77777777" w:rsidR="001C58B1" w:rsidRDefault="007375A7">
      <w:pPr>
        <w:spacing w:before="15" w:after="0" w:line="240" w:lineRule="auto"/>
        <w:ind w:right="6137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2015AA.</w:t>
      </w:r>
    </w:p>
    <w:p w14:paraId="1F4C5F8C" w14:textId="77777777" w:rsidR="001C58B1" w:rsidRDefault="007375A7">
      <w:pPr>
        <w:spacing w:before="32" w:after="0" w:line="257" w:lineRule="auto"/>
        <w:ind w:right="206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6"/>
          <w:sz w:val="12"/>
          <w:szCs w:val="12"/>
        </w:rPr>
        <w:t>6</w:t>
      </w:r>
      <w:r>
        <w:rPr>
          <w:rFonts w:ascii="Arial" w:eastAsia="Arial" w:hAnsi="Arial" w:cs="Arial"/>
          <w:spacing w:val="31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GO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vision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25527,</w:t>
      </w:r>
      <w:r>
        <w:rPr>
          <w:rFonts w:ascii="Arial" w:eastAsia="Arial" w:hAnsi="Arial" w:cs="Arial"/>
          <w:spacing w:val="-11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5"/>
          <w:sz w:val="16"/>
          <w:szCs w:val="16"/>
        </w:rPr>
        <w:t>ChEBI</w:t>
      </w:r>
      <w:proofErr w:type="spellEnd"/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Release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127,</w:t>
      </w:r>
      <w:r>
        <w:rPr>
          <w:rFonts w:ascii="Arial" w:eastAsia="Arial" w:hAnsi="Arial" w:cs="Arial"/>
          <w:spacing w:val="-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BTL2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Release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8th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march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2015, </w:t>
      </w:r>
      <w:r>
        <w:rPr>
          <w:rFonts w:ascii="Arial" w:eastAsia="Arial" w:hAnsi="Arial" w:cs="Arial"/>
          <w:w w:val="86"/>
          <w:sz w:val="16"/>
          <w:szCs w:val="16"/>
        </w:rPr>
        <w:t>PR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release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22nd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may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2015</w:t>
      </w:r>
    </w:p>
    <w:p w14:paraId="4FFA505B" w14:textId="77777777" w:rsidR="001C58B1" w:rsidRDefault="001C58B1">
      <w:pPr>
        <w:spacing w:after="0"/>
        <w:jc w:val="both"/>
        <w:sectPr w:rsidR="001C58B1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25" w:space="358"/>
            <w:col w:w="6777"/>
          </w:cols>
        </w:sectPr>
      </w:pPr>
    </w:p>
    <w:p w14:paraId="50E98C5F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2ABB0622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63E71639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334C7AAD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80AFCE4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78947996" w14:textId="77777777" w:rsidR="001C58B1" w:rsidRDefault="001C58B1">
      <w:pPr>
        <w:spacing w:before="4" w:after="0" w:line="280" w:lineRule="exact"/>
        <w:rPr>
          <w:sz w:val="28"/>
          <w:szCs w:val="28"/>
        </w:rPr>
      </w:pPr>
    </w:p>
    <w:p w14:paraId="7309699F" w14:textId="77777777" w:rsidR="001C58B1" w:rsidRDefault="007375A7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pict w14:anchorId="29FA8A06">
          <v:group id="_x0000_s1246" style="position:absolute;left:0;text-align:left;margin-left:13.45pt;margin-top:-7.85pt;width:29.9pt;height:.1pt;z-index:-1143;mso-position-horizontal-relative:page" coordorigin="269,-157" coordsize="598,2">
            <v:shape id="_x0000_s1247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pict w14:anchorId="0B8DC028">
          <v:group id="_x0000_s1244" style="position:absolute;left:0;text-align:left;margin-left:48.35pt;margin-top:-2.85pt;width:.1pt;height:29.9pt;z-index:-1142;mso-position-horizontal-relative:page" coordorigin="967,-57" coordsize="2,598">
            <v:shape id="_x0000_s1245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pict w14:anchorId="581165F1">
          <v:group id="_x0000_s1242" style="position:absolute;left:0;text-align:left;margin-left:665.3pt;margin-top:-7.85pt;width:29.9pt;height:.1pt;z-index:-1141;mso-position-horizontal-relative:page" coordorigin="13306,-157" coordsize="598,2">
            <v:shape id="_x0000_s1243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pict w14:anchorId="2E80BD39">
          <v:group id="_x0000_s1240" style="position:absolute;left:0;text-align:left;margin-left:660.35pt;margin-top:-2.85pt;width:.1pt;height:29.9pt;z-index:-1140;mso-position-horizontal-relative:page" coordorigin="13207,-57" coordsize="2,598">
            <v:shape id="_x0000_s1241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6"/>
          <w:szCs w:val="16"/>
        </w:rPr>
        <w:t>“main”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2016/1/12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page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3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#3</w:t>
      </w:r>
    </w:p>
    <w:p w14:paraId="4B25FBF6" w14:textId="77777777" w:rsidR="001C58B1" w:rsidRDefault="001C58B1">
      <w:pPr>
        <w:spacing w:after="0"/>
        <w:jc w:val="center"/>
        <w:sectPr w:rsidR="001C58B1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0B3FE84F" w14:textId="77777777" w:rsidR="001C58B1" w:rsidRDefault="001C58B1">
      <w:pPr>
        <w:spacing w:before="6" w:after="0" w:line="170" w:lineRule="exact"/>
        <w:rPr>
          <w:sz w:val="17"/>
          <w:szCs w:val="17"/>
        </w:rPr>
      </w:pPr>
    </w:p>
    <w:p w14:paraId="2DBFCD4E" w14:textId="77777777" w:rsidR="001C58B1" w:rsidRDefault="001C58B1">
      <w:pPr>
        <w:spacing w:after="0"/>
        <w:sectPr w:rsidR="001C58B1">
          <w:headerReference w:type="default" r:id="rId15"/>
          <w:pgSz w:w="14180" w:h="20020"/>
          <w:pgMar w:top="3020" w:right="160" w:bottom="280" w:left="160" w:header="1385" w:footer="0" w:gutter="0"/>
          <w:cols w:space="720"/>
        </w:sectPr>
      </w:pPr>
    </w:p>
    <w:p w14:paraId="3234026D" w14:textId="77777777" w:rsidR="001C58B1" w:rsidRDefault="007375A7">
      <w:pPr>
        <w:spacing w:before="32" w:after="0" w:line="240" w:lineRule="auto"/>
        <w:ind w:left="215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need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>n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e</w:t>
      </w:r>
      <w:r>
        <w:rPr>
          <w:rFonts w:ascii="Arial" w:eastAsia="Arial" w:hAnsi="Arial" w:cs="Arial"/>
          <w:w w:val="84"/>
          <w:sz w:val="16"/>
          <w:szCs w:val="16"/>
        </w:rPr>
        <w:t xml:space="preserve">wly 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defined</w:t>
      </w:r>
      <w:proofErr w:type="gramEnd"/>
      <w:r>
        <w:rPr>
          <w:rFonts w:ascii="Arial" w:eastAsia="Arial" w:hAnsi="Arial" w:cs="Arial"/>
          <w:spacing w:val="2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subclasses</w:t>
      </w:r>
      <w:r>
        <w:rPr>
          <w:rFonts w:ascii="Arial" w:eastAsia="Arial" w:hAnsi="Arial" w:cs="Arial"/>
          <w:spacing w:val="-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assessed.</w:t>
      </w:r>
    </w:p>
    <w:p w14:paraId="104DE851" w14:textId="77777777" w:rsidR="001C58B1" w:rsidRDefault="007375A7">
      <w:pPr>
        <w:spacing w:before="35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Prototyping</w:t>
      </w:r>
      <w:r>
        <w:rPr>
          <w:rFonts w:ascii="Arial" w:eastAsia="Arial" w:hAnsi="Arial" w:cs="Arial"/>
          <w:spacing w:val="-3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done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manual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creation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small</w:t>
      </w:r>
      <w:r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file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based</w:t>
      </w:r>
      <w:r>
        <w:rPr>
          <w:rFonts w:ascii="Arial" w:eastAsia="Arial" w:hAnsi="Arial" w:cs="Arial"/>
          <w:spacing w:val="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on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limited 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number</w:t>
      </w:r>
      <w:proofErr w:type="gramEnd"/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database</w:t>
      </w:r>
      <w:r>
        <w:rPr>
          <w:rFonts w:ascii="Arial" w:eastAsia="Arial" w:hAnsi="Arial" w:cs="Arial"/>
          <w:spacing w:val="-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records.</w:t>
      </w:r>
      <w:r>
        <w:rPr>
          <w:rFonts w:ascii="Arial" w:eastAsia="Arial" w:hAnsi="Arial" w:cs="Arial"/>
          <w:spacing w:val="2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submitted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repeated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sati- </w:t>
      </w:r>
      <w:proofErr w:type="spellStart"/>
      <w:r>
        <w:rPr>
          <w:rFonts w:ascii="Arial" w:eastAsia="Arial" w:hAnsi="Arial" w:cs="Arial"/>
          <w:sz w:val="16"/>
          <w:szCs w:val="16"/>
        </w:rPr>
        <w:t>sfiability</w:t>
      </w:r>
      <w:proofErr w:type="spellEnd"/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testing</w:t>
      </w:r>
      <w:r>
        <w:rPr>
          <w:rFonts w:ascii="Arial" w:eastAsia="Arial" w:hAnsi="Arial" w:cs="Arial"/>
          <w:spacing w:val="2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discussions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among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w w:val="87"/>
          <w:sz w:val="16"/>
          <w:szCs w:val="16"/>
        </w:rPr>
        <w:t>xperts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representational </w:t>
      </w:r>
      <w:r>
        <w:rPr>
          <w:rFonts w:ascii="Arial" w:eastAsia="Arial" w:hAnsi="Arial" w:cs="Arial"/>
          <w:w w:val="86"/>
          <w:sz w:val="16"/>
          <w:szCs w:val="16"/>
        </w:rPr>
        <w:t>richness</w:t>
      </w:r>
      <w:r>
        <w:rPr>
          <w:rFonts w:ascii="Arial" w:eastAsia="Arial" w:hAnsi="Arial" w:cs="Arial"/>
          <w:spacing w:val="1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adequa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c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>y</w:t>
      </w:r>
      <w:r>
        <w:rPr>
          <w:rFonts w:ascii="Arial" w:eastAsia="Arial" w:hAnsi="Arial" w:cs="Arial"/>
          <w:w w:val="86"/>
          <w:sz w:val="16"/>
          <w:szCs w:val="16"/>
        </w:rPr>
        <w:t>,</w:t>
      </w:r>
      <w:r>
        <w:rPr>
          <w:rFonts w:ascii="Arial" w:eastAsia="Arial" w:hAnsi="Arial" w:cs="Arial"/>
          <w:spacing w:val="2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looking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computed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entailments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results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typical</w:t>
      </w:r>
      <w:r>
        <w:rPr>
          <w:rFonts w:ascii="Arial" w:eastAsia="Arial" w:hAnsi="Arial" w:cs="Arial"/>
          <w:spacing w:val="-3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queries.</w:t>
      </w:r>
    </w:p>
    <w:p w14:paraId="17D6214D" w14:textId="77777777" w:rsidR="001C58B1" w:rsidRDefault="007375A7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Numerous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iterations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done,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arding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choice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object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properties, quantifiers,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nesting</w:t>
      </w:r>
      <w:r>
        <w:rPr>
          <w:rFonts w:ascii="Arial" w:eastAsia="Arial" w:hAnsi="Arial" w:cs="Arial"/>
          <w:spacing w:val="-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logical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xpressions,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reference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to </w:t>
      </w:r>
      <w:r>
        <w:rPr>
          <w:rFonts w:ascii="Arial" w:eastAsia="Arial" w:hAnsi="Arial" w:cs="Arial"/>
          <w:sz w:val="16"/>
          <w:szCs w:val="16"/>
        </w:rPr>
        <w:t>implicit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kn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w- </w:t>
      </w:r>
      <w:r>
        <w:rPr>
          <w:rFonts w:ascii="Arial" w:eastAsia="Arial" w:hAnsi="Arial" w:cs="Arial"/>
          <w:w w:val="86"/>
          <w:sz w:val="16"/>
          <w:szCs w:val="16"/>
        </w:rPr>
        <w:t>ledge.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When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>er</w:t>
      </w:r>
      <w:r>
        <w:rPr>
          <w:rFonts w:ascii="Arial" w:eastAsia="Arial" w:hAnsi="Arial" w:cs="Arial"/>
          <w:spacing w:val="2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</w:t>
      </w:r>
      <w:r>
        <w:rPr>
          <w:rFonts w:ascii="Arial" w:eastAsia="Arial" w:hAnsi="Arial" w:cs="Arial"/>
          <w:spacing w:val="-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decision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leads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reasoning errors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vised.</w:t>
      </w:r>
    </w:p>
    <w:p w14:paraId="0CC85174" w14:textId="77777777" w:rsidR="001C58B1" w:rsidRDefault="007375A7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Recurring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structures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are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identified,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which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results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abstraction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9"/>
          <w:sz w:val="16"/>
          <w:szCs w:val="16"/>
        </w:rPr>
        <w:t>ontology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patterns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used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 xml:space="preserve">whole 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database</w:t>
      </w:r>
      <w:proofErr w:type="gramEnd"/>
      <w:r>
        <w:rPr>
          <w:rFonts w:ascii="Arial" w:eastAsia="Arial" w:hAnsi="Arial" w:cs="Arial"/>
          <w:spacing w:val="-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content</w:t>
      </w:r>
    </w:p>
    <w:p w14:paraId="7BE997BE" w14:textId="77777777" w:rsidR="001C58B1" w:rsidRDefault="007375A7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 sample</w:t>
      </w:r>
      <w:r>
        <w:rPr>
          <w:rFonts w:ascii="Arial" w:eastAsia="Arial" w:hAnsi="Arial" w:cs="Arial"/>
          <w:spacing w:val="-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ontology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translated </w:t>
      </w:r>
      <w:r>
        <w:rPr>
          <w:rFonts w:ascii="Arial" w:eastAsia="Arial" w:hAnsi="Arial" w:cs="Arial"/>
          <w:sz w:val="16"/>
          <w:szCs w:val="16"/>
        </w:rPr>
        <w:t>into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XML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format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manu</w:t>
      </w:r>
      <w:proofErr w:type="spellEnd"/>
      <w:r>
        <w:rPr>
          <w:rFonts w:ascii="Arial" w:eastAsia="Arial" w:hAnsi="Arial" w:cs="Arial"/>
          <w:sz w:val="16"/>
          <w:szCs w:val="16"/>
        </w:rPr>
        <w:t>- ally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dissected</w:t>
      </w:r>
      <w:r>
        <w:rPr>
          <w:rFonts w:ascii="Arial" w:eastAsia="Arial" w:hAnsi="Arial" w:cs="Arial"/>
          <w:spacing w:val="2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order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identify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spacing w:val="-3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 xml:space="preserve">ariable 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proofErr w:type="gramEnd"/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</w:t>
      </w:r>
      <w:r>
        <w:rPr>
          <w:rFonts w:ascii="Arial" w:eastAsia="Arial" w:hAnsi="Arial" w:cs="Arial"/>
          <w:spacing w:val="-2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>ed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elements.</w:t>
      </w:r>
      <w:r>
        <w:rPr>
          <w:rFonts w:ascii="Arial" w:eastAsia="Arial" w:hAnsi="Arial" w:cs="Arial"/>
          <w:spacing w:val="3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114"/>
          <w:sz w:val="16"/>
          <w:szCs w:val="16"/>
        </w:rPr>
        <w:t xml:space="preserve">All 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ariable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elements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identified</w:t>
      </w:r>
      <w:r>
        <w:rPr>
          <w:rFonts w:ascii="Arial" w:eastAsia="Arial" w:hAnsi="Arial" w:cs="Arial"/>
          <w:spacing w:val="3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placeholders.</w:t>
      </w:r>
    </w:p>
    <w:p w14:paraId="4B6F549A" w14:textId="77777777" w:rsidR="001C58B1" w:rsidRDefault="007375A7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Both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database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 xml:space="preserve">xtract 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proofErr w:type="gramEnd"/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ontology 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patterns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placeholders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are </w:t>
      </w:r>
      <w:r>
        <w:rPr>
          <w:rFonts w:ascii="Arial" w:eastAsia="Arial" w:hAnsi="Arial" w:cs="Arial"/>
          <w:w w:val="82"/>
          <w:sz w:val="16"/>
          <w:szCs w:val="16"/>
        </w:rPr>
        <w:t xml:space="preserve">represented </w:t>
      </w:r>
      <w:r>
        <w:rPr>
          <w:rFonts w:ascii="Arial" w:eastAsia="Arial" w:hAnsi="Arial" w:cs="Arial"/>
          <w:spacing w:val="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as</w:t>
      </w:r>
      <w:r>
        <w:rPr>
          <w:rFonts w:ascii="Arial" w:eastAsia="Arial" w:hAnsi="Arial" w:cs="Arial"/>
          <w:spacing w:val="-4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spreadsheets.</w:t>
      </w:r>
    </w:p>
    <w:p w14:paraId="090D6619" w14:textId="77777777" w:rsidR="001C58B1" w:rsidRDefault="007375A7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ta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r</w:t>
      </w:r>
      <w:r>
        <w:rPr>
          <w:rFonts w:ascii="Arial" w:eastAsia="Arial" w:hAnsi="Arial" w:cs="Arial"/>
          <w:w w:val="87"/>
          <w:sz w:val="16"/>
          <w:szCs w:val="16"/>
        </w:rPr>
        <w:t>get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ontology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generated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by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transforming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database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with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 xml:space="preserve">ontology 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patterns</w:t>
      </w:r>
      <w:proofErr w:type="gramEnd"/>
      <w:r>
        <w:rPr>
          <w:rFonts w:ascii="Arial" w:eastAsia="Arial" w:hAnsi="Arial" w:cs="Arial"/>
          <w:w w:val="87"/>
          <w:sz w:val="16"/>
          <w:szCs w:val="16"/>
        </w:rPr>
        <w:t>,</w:t>
      </w:r>
      <w:r>
        <w:rPr>
          <w:rFonts w:ascii="Arial" w:eastAsia="Arial" w:hAnsi="Arial" w:cs="Arial"/>
          <w:spacing w:val="3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using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customized</w:t>
      </w:r>
      <w:r>
        <w:rPr>
          <w:rFonts w:ascii="Arial" w:eastAsia="Arial" w:hAnsi="Arial" w:cs="Arial"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script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ta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k</w:t>
      </w:r>
      <w:r>
        <w:rPr>
          <w:rFonts w:ascii="Arial" w:eastAsia="Arial" w:hAnsi="Arial" w:cs="Arial"/>
          <w:w w:val="84"/>
          <w:sz w:val="16"/>
          <w:szCs w:val="16"/>
        </w:rPr>
        <w:t>es</w:t>
      </w:r>
      <w:r>
        <w:rPr>
          <w:rFonts w:ascii="Arial" w:eastAsia="Arial" w:hAnsi="Arial" w:cs="Arial"/>
          <w:spacing w:val="2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spreadsheet </w:t>
      </w:r>
      <w:r>
        <w:rPr>
          <w:rFonts w:ascii="Arial" w:eastAsia="Arial" w:hAnsi="Arial" w:cs="Arial"/>
          <w:w w:val="85"/>
          <w:sz w:val="16"/>
          <w:szCs w:val="16"/>
        </w:rPr>
        <w:t>content</w:t>
      </w:r>
      <w:r>
        <w:rPr>
          <w:rFonts w:ascii="Arial" w:eastAsia="Arial" w:hAnsi="Arial" w:cs="Arial"/>
          <w:spacing w:val="2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generates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code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using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</w:t>
      </w:r>
      <w:r>
        <w:rPr>
          <w:rFonts w:ascii="Arial" w:eastAsia="Arial" w:hAnsi="Arial" w:cs="Arial"/>
          <w:spacing w:val="-6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scripts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MS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Excel.</w:t>
      </w:r>
    </w:p>
    <w:p w14:paraId="621291DD" w14:textId="77777777" w:rsidR="001C58B1" w:rsidRDefault="001C58B1">
      <w:pPr>
        <w:spacing w:before="1" w:after="0" w:line="110" w:lineRule="exact"/>
        <w:rPr>
          <w:sz w:val="11"/>
          <w:szCs w:val="11"/>
        </w:rPr>
      </w:pPr>
    </w:p>
    <w:p w14:paraId="7D72C1BE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367F9CE5" w14:textId="77777777" w:rsidR="001C58B1" w:rsidRDefault="007375A7">
      <w:pPr>
        <w:spacing w:after="0" w:line="262" w:lineRule="auto"/>
        <w:ind w:left="4044" w:right="1882" w:hanging="57"/>
        <w:rPr>
          <w:rFonts w:ascii="Lucida Sans Typewriter" w:eastAsia="Lucida Sans Typewriter" w:hAnsi="Lucida Sans Typewriter" w:cs="Lucida Sans Typewriter"/>
          <w:sz w:val="13"/>
          <w:szCs w:val="13"/>
        </w:rPr>
      </w:pPr>
      <w:r>
        <w:pict w14:anchorId="1BE7F20D">
          <v:group id="_x0000_s1143" style="position:absolute;left:0;text-align:left;margin-left:114.65pt;margin-top:1pt;width:228.05pt;height:141.45pt;z-index:-1133;mso-position-horizontal-relative:page" coordorigin="2293,20" coordsize="4561,2829">
            <v:group id="_x0000_s1238" style="position:absolute;left:4571;top:324;width:4;height:2" coordorigin="4571,324" coordsize="4,2">
              <v:shape id="_x0000_s1239" style="position:absolute;left:4571;top:324;width:4;height:2" coordorigin="4571,324" coordsize="4,0" path="m4571,324r4,e" filled="f" strokeweight=".71906mm">
                <v:path arrowok="t"/>
              </v:shape>
            </v:group>
            <v:group id="_x0000_s1236" style="position:absolute;left:4558;top:304;width:32;height:33" coordorigin="4558,304" coordsize="32,33">
              <v:shape id="_x0000_s1237" style="position:absolute;left:4558;top:304;width:32;height:33" coordorigin="4558,304" coordsize="32,33" path="m4573,304r-15,33l4589,337r-16,-33e" fillcolor="black" stroked="f">
                <v:path arrowok="t"/>
              </v:shape>
            </v:group>
            <v:group id="_x0000_s1234" style="position:absolute;left:4573;top:333;width:357;height:149" coordorigin="4573,333" coordsize="357,149">
              <v:shape id="_x0000_s1235" style="position:absolute;left:4573;top:333;width:357;height:149" coordorigin="4573,333" coordsize="357,149" path="m4930,481r,-61l4573,420r,-87e" filled="f" strokeweight=".07536mm">
                <v:path arrowok="t"/>
              </v:shape>
            </v:group>
            <v:group id="_x0000_s1232" style="position:absolute;left:4558;top:304;width:32;height:33" coordorigin="4558,304" coordsize="32,33">
              <v:shape id="_x0000_s1233" style="position:absolute;left:4558;top:304;width:32;height:33" coordorigin="4558,304" coordsize="32,33" path="m4573,304r-15,33l4589,337r-16,-33e" fillcolor="black" stroked="f">
                <v:path arrowok="t"/>
              </v:shape>
            </v:group>
            <v:group id="_x0000_s1230" style="position:absolute;left:2770;top:333;width:1803;height:149" coordorigin="2770,333" coordsize="1803,149">
              <v:shape id="_x0000_s1231" style="position:absolute;left:2770;top:333;width:1803;height:149" coordorigin="2770,333" coordsize="1803,149" path="m2770,481r,-61l4573,420r,-87e" filled="f" strokeweight=".07536mm">
                <v:path arrowok="t"/>
              </v:shape>
            </v:group>
            <v:group id="_x0000_s1228" style="position:absolute;left:4558;top:304;width:32;height:33" coordorigin="4558,304" coordsize="32,33">
              <v:shape id="_x0000_s1229" style="position:absolute;left:4558;top:304;width:32;height:33" coordorigin="4558,304" coordsize="32,33" path="m4573,304r-15,33l4589,337r-16,-33e" fillcolor="black" stroked="f">
                <v:path arrowok="t"/>
              </v:shape>
            </v:group>
            <v:group id="_x0000_s1226" style="position:absolute;left:4573;top:333;width:1395;height:149" coordorigin="4573,333" coordsize="1395,149">
              <v:shape id="_x0000_s1227" style="position:absolute;left:4573;top:333;width:1395;height:149" coordorigin="4573,333" coordsize="1395,149" path="m5968,481r,-61l4573,420r,-87e" filled="f" strokeweight=".07536mm">
                <v:path arrowok="t"/>
              </v:shape>
            </v:group>
            <v:group id="_x0000_s1224" style="position:absolute;left:4558;top:304;width:32;height:33" coordorigin="4558,304" coordsize="32,33">
              <v:shape id="_x0000_s1225" style="position:absolute;left:4558;top:304;width:32;height:33" coordorigin="4558,304" coordsize="32,33" path="m4573,304r-15,33l4589,337r-16,-33e" fillcolor="black" stroked="f">
                <v:path arrowok="t"/>
              </v:shape>
            </v:group>
            <v:group id="_x0000_s1222" style="position:absolute;left:4098;top:22;width:951;height:282" coordorigin="4098,22" coordsize="951,282">
              <v:shape id="_x0000_s1223" style="position:absolute;left:4098;top:22;width:951;height:282" coordorigin="4098,22" coordsize="951,282" path="m4098,304r951,l5049,22r-951,l4098,304xe" filled="f" strokeweight=".07536mm">
                <v:path arrowok="t"/>
              </v:shape>
            </v:group>
            <v:group id="_x0000_s1220" style="position:absolute;left:3890;top:333;width:683;height:149" coordorigin="3890,333" coordsize="683,149">
              <v:shape id="_x0000_s1221" style="position:absolute;left:3890;top:333;width:683;height:149" coordorigin="3890,333" coordsize="683,149" path="m3890,481r,-61l4573,420r,-87e" filled="f" strokeweight=".07536mm">
                <v:path arrowok="t"/>
              </v:shape>
            </v:group>
            <v:group id="_x0000_s1218" style="position:absolute;left:4558;top:304;width:32;height:33" coordorigin="4558,304" coordsize="32,33">
              <v:shape id="_x0000_s1219" style="position:absolute;left:4558;top:304;width:32;height:33" coordorigin="4558,304" coordsize="32,33" path="m4573,304r-15,33l4589,337r-16,-33e" fillcolor="black" stroked="f">
                <v:path arrowok="t"/>
              </v:shape>
            </v:group>
            <v:group id="_x0000_s1216" style="position:absolute;left:4534;top:481;width:790;height:364" coordorigin="4534,481" coordsize="790,364">
              <v:shape id="_x0000_s1217" style="position:absolute;left:4534;top:481;width:790;height:364" coordorigin="4534,481" coordsize="790,364" path="m4534,845r790,l5324,481r-790,l4534,845xe" filled="f" strokeweight=".07536mm">
                <v:path arrowok="t"/>
              </v:shape>
            </v:group>
            <v:group id="_x0000_s1214" style="position:absolute;left:3890;top:874;width:2;height:144" coordorigin="3890,874" coordsize="2,144">
              <v:shape id="_x0000_s1215" style="position:absolute;left:3890;top:874;width:2;height:144" coordorigin="3890,874" coordsize="0,144" path="m3890,1017r,-143e" filled="f" strokeweight=".07536mm">
                <v:path arrowok="t"/>
              </v:shape>
            </v:group>
            <v:group id="_x0000_s1212" style="position:absolute;left:3874;top:845;width:32;height:32" coordorigin="3874,845" coordsize="32,32">
              <v:shape id="_x0000_s1213" style="position:absolute;left:3874;top:845;width:32;height:32" coordorigin="3874,845" coordsize="32,32" path="m3890,845r-16,32l3905,877r-15,-32e" fillcolor="black" stroked="f">
                <v:path arrowok="t"/>
              </v:shape>
            </v:group>
            <v:group id="_x0000_s1210" style="position:absolute;left:3414;top:481;width:951;height:364" coordorigin="3414,481" coordsize="951,364">
              <v:shape id="_x0000_s1211" style="position:absolute;left:3414;top:481;width:951;height:364" coordorigin="3414,481" coordsize="951,364" path="m3414,845r951,l4365,481r-951,l3414,845xe" filled="f" strokeweight=".07536mm">
                <v:path arrowok="t"/>
              </v:shape>
            </v:group>
            <v:group id="_x0000_s1208" style="position:absolute;left:3414;top:1017;width:951;height:283" coordorigin="3414,1017" coordsize="951,283">
              <v:shape id="_x0000_s1209" style="position:absolute;left:3414;top:1017;width:951;height:283" coordorigin="3414,1017" coordsize="951,283" path="m3414,1301r951,l4365,1017r-951,l3414,1301xe" filled="f" strokeweight=".07536mm">
                <v:path arrowok="t"/>
              </v:shape>
            </v:group>
            <v:group id="_x0000_s1206" style="position:absolute;left:2770;top:874;width:2;height:144" coordorigin="2770,874" coordsize="2,144">
              <v:shape id="_x0000_s1207" style="position:absolute;left:2770;top:874;width:2;height:144" coordorigin="2770,874" coordsize="0,144" path="m2770,1017r,-143e" filled="f" strokeweight=".07536mm">
                <v:path arrowok="t"/>
              </v:shape>
            </v:group>
            <v:group id="_x0000_s1204" style="position:absolute;left:2754;top:845;width:32;height:32" coordorigin="2754,845" coordsize="32,32">
              <v:shape id="_x0000_s1205" style="position:absolute;left:2754;top:845;width:32;height:32" coordorigin="2754,845" coordsize="32,32" path="m2770,845r-16,32l2785,877r-15,-32e" fillcolor="black" stroked="f">
                <v:path arrowok="t"/>
              </v:shape>
            </v:group>
            <v:group id="_x0000_s1202" style="position:absolute;left:2295;top:481;width:950;height:364" coordorigin="2295,481" coordsize="950,364">
              <v:shape id="_x0000_s1203" style="position:absolute;left:2295;top:481;width:950;height:364" coordorigin="2295,481" coordsize="950,364" path="m2295,845r950,l3245,481r-950,l2295,845xe" filled="f" strokeweight=".07536mm">
                <v:path arrowok="t"/>
              </v:shape>
            </v:group>
            <v:group id="_x0000_s1200" style="position:absolute;left:2436;top:1017;width:669;height:283" coordorigin="2436,1017" coordsize="669,283">
              <v:shape id="_x0000_s1201" style="position:absolute;left:2436;top:1017;width:669;height:283" coordorigin="2436,1017" coordsize="669,283" path="m2436,1301r668,l3104,1017r-668,l2436,1301xe" filled="f" strokeweight=".07536mm">
                <v:path arrowok="t"/>
              </v:shape>
            </v:group>
            <v:group id="_x0000_s1198" style="position:absolute;left:5493;top:481;width:950;height:364" coordorigin="5493,481" coordsize="950,364">
              <v:shape id="_x0000_s1199" style="position:absolute;left:5493;top:481;width:950;height:364" coordorigin="5493,481" coordsize="950,364" path="m5493,845r950,l6443,481r-950,l5493,845xe" filled="f" strokeweight=".07536mm">
                <v:path arrowok="t"/>
              </v:shape>
            </v:group>
            <v:group id="_x0000_s1196" style="position:absolute;left:5479;top:874;width:489;height:144" coordorigin="5479,874" coordsize="489,144">
              <v:shape id="_x0000_s1197" style="position:absolute;left:5479;top:874;width:489;height:144" coordorigin="5479,874" coordsize="489,144" path="m5479,1017r,-60l5968,957r,-83e" filled="f" strokeweight=".07536mm">
                <v:path arrowok="t"/>
              </v:shape>
            </v:group>
            <v:group id="_x0000_s1194" style="position:absolute;left:5953;top:845;width:32;height:32" coordorigin="5953,845" coordsize="32,32">
              <v:shape id="_x0000_s1195" style="position:absolute;left:5953;top:845;width:32;height:32" coordorigin="5953,845" coordsize="32,32" path="m5968,845r-15,32l5984,877r-16,-32e" fillcolor="black" stroked="f">
                <v:path arrowok="t"/>
              </v:shape>
            </v:group>
            <v:group id="_x0000_s1192" style="position:absolute;left:5968;top:874;width:489;height:144" coordorigin="5968,874" coordsize="489,144">
              <v:shape id="_x0000_s1193" style="position:absolute;left:5968;top:874;width:489;height:144" coordorigin="5968,874" coordsize="489,144" path="m6457,1017r,-60l5968,957r,-83e" filled="f" strokeweight=".07536mm">
                <v:path arrowok="t"/>
              </v:shape>
            </v:group>
            <v:group id="_x0000_s1190" style="position:absolute;left:5953;top:845;width:32;height:32" coordorigin="5953,845" coordsize="32,32">
              <v:shape id="_x0000_s1191" style="position:absolute;left:5953;top:845;width:32;height:32" coordorigin="5953,845" coordsize="32,32" path="m5968,845r-15,32l5984,877r-16,-32e" fillcolor="black" stroked="f">
                <v:path arrowok="t"/>
              </v:shape>
            </v:group>
            <v:group id="_x0000_s1188" style="position:absolute;left:5085;top:1017;width:790;height:365" coordorigin="5085,1017" coordsize="790,365">
              <v:shape id="_x0000_s1189" style="position:absolute;left:5085;top:1017;width:790;height:365" coordorigin="5085,1017" coordsize="790,365" path="m5085,1382r789,l5874,1017r-789,l5085,1382xe" filled="f" strokeweight=".07536mm">
                <v:path arrowok="t"/>
              </v:shape>
            </v:group>
            <v:group id="_x0000_s1186" style="position:absolute;left:6063;top:1017;width:789;height:365" coordorigin="6063,1017" coordsize="789,365">
              <v:shape id="_x0000_s1187" style="position:absolute;left:6063;top:1017;width:789;height:365" coordorigin="6063,1017" coordsize="789,365" path="m6063,1382r789,l6852,1017r-789,l6063,1382xe" filled="f" strokeweight=".07536mm">
                <v:path arrowok="t"/>
              </v:shape>
            </v:group>
            <v:group id="_x0000_s1184" style="position:absolute;left:2295;top:1561;width:1224;height:327" coordorigin="2295,1561" coordsize="1224,327">
              <v:shape id="_x0000_s1185" style="position:absolute;left:2295;top:1561;width:1224;height:327" coordorigin="2295,1561" coordsize="1224,327" path="m2295,1888r1224,l3519,1561r-1224,l2295,1888xe" filled="f" strokeweight=".07536mm">
                <v:path arrowok="t"/>
              </v:shape>
            </v:group>
            <v:group id="_x0000_s1182" style="position:absolute;left:2295;top:1997;width:1224;height:327" coordorigin="2295,1997" coordsize="1224,327">
              <v:shape id="_x0000_s1183" style="position:absolute;left:2295;top:1997;width:1224;height:327" coordorigin="2295,1997" coordsize="1224,327" path="m2295,2324r1224,l3519,1997r-1224,l2295,2324xe" filled="f" strokeweight=".07536mm">
                <v:path arrowok="t"/>
              </v:shape>
            </v:group>
            <v:group id="_x0000_s1180" style="position:absolute;left:2907;top:1915;width:2;height:82" coordorigin="2907,1915" coordsize="2,82">
              <v:shape id="_x0000_s1181" style="position:absolute;left:2907;top:1915;width:2;height:82" coordorigin="2907,1915" coordsize="0,82" path="m2907,1997r,-82e" filled="f" strokeweight=".07536mm">
                <v:path arrowok="t"/>
              </v:shape>
            </v:group>
            <v:group id="_x0000_s1178" style="position:absolute;left:2891;top:1888;width:32;height:32" coordorigin="2891,1888" coordsize="32,32">
              <v:shape id="_x0000_s1179" style="position:absolute;left:2891;top:1888;width:32;height:32" coordorigin="2891,1888" coordsize="32,32" path="m2907,1888r-16,31l2923,1919r-16,-31e" fillcolor="black" stroked="f">
                <v:path arrowok="t"/>
              </v:shape>
            </v:group>
            <v:group id="_x0000_s1176" style="position:absolute;left:2531;top:2433;width:753;height:254" coordorigin="2531,2433" coordsize="753,254">
              <v:shape id="_x0000_s1177" style="position:absolute;left:2531;top:2433;width:753;height:254" coordorigin="2531,2433" coordsize="753,254" path="m2531,2687r753,l3284,2433r-753,l2531,2687xe" filled="f" strokeweight=".07536mm">
                <v:path arrowok="t"/>
              </v:shape>
            </v:group>
            <v:group id="_x0000_s1174" style="position:absolute;left:2907;top:2351;width:2;height:82" coordorigin="2907,2351" coordsize="2,82">
              <v:shape id="_x0000_s1175" style="position:absolute;left:2907;top:2351;width:2;height:82" coordorigin="2907,2351" coordsize="0,82" path="m2907,2433r,-82e" filled="f" strokeweight=".07536mm">
                <v:path arrowok="t"/>
              </v:shape>
            </v:group>
            <v:group id="_x0000_s1172" style="position:absolute;left:2891;top:2324;width:32;height:32" coordorigin="2891,2324" coordsize="32,32">
              <v:shape id="_x0000_s1173" style="position:absolute;left:2891;top:2324;width:32;height:32" coordorigin="2891,2324" coordsize="32,32" path="m2907,2324r-16,31l2923,2355r-16,-31e" fillcolor="black" stroked="f">
                <v:path arrowok="t"/>
              </v:shape>
            </v:group>
            <v:group id="_x0000_s1170" style="position:absolute;left:2907;top:1301;width:983;height:232" coordorigin="2907,1301" coordsize="983,232">
              <v:shape id="_x0000_s1171" style="position:absolute;left:2907;top:1301;width:983;height:232" coordorigin="2907,1301" coordsize="983,232" path="m3890,1301r,61l2907,1362r,171e" filled="f" strokeweight=".07536mm">
                <v:path arrowok="t"/>
              </v:shape>
            </v:group>
            <v:group id="_x0000_s1168" style="position:absolute;left:2891;top:1529;width:32;height:32" coordorigin="2891,1529" coordsize="32,32">
              <v:shape id="_x0000_s1169" style="position:absolute;left:2891;top:1529;width:32;height:32" coordorigin="2891,1529" coordsize="32,32" path="m2923,1529r-32,l2907,1561r16,-32e" fillcolor="black" stroked="f">
                <v:path arrowok="t"/>
              </v:shape>
            </v:group>
            <v:group id="_x0000_s1166" style="position:absolute;left:4165;top:2367;width:623;height:197" coordorigin="4165,2367" coordsize="623,197">
              <v:shape id="_x0000_s1167" style="position:absolute;left:4165;top:2367;width:623;height:197" coordorigin="4165,2367" coordsize="623,197" path="m4165,2563r,-61l4788,2502r,-135e" filled="f" strokeweight=".07536mm">
                <v:path arrowok="t"/>
              </v:shape>
            </v:group>
            <v:group id="_x0000_s1164" style="position:absolute;left:4772;top:2339;width:32;height:32" coordorigin="4772,2339" coordsize="32,32">
              <v:shape id="_x0000_s1165" style="position:absolute;left:4772;top:2339;width:32;height:32" coordorigin="4772,2339" coordsize="32,32" path="m4788,2339r-16,32l4803,2371r-15,-32e" fillcolor="black" stroked="f">
                <v:path arrowok="t"/>
              </v:shape>
            </v:group>
            <v:group id="_x0000_s1162" style="position:absolute;left:4788;top:2367;width:565;height:197" coordorigin="4788,2367" coordsize="565,197">
              <v:shape id="_x0000_s1163" style="position:absolute;left:4788;top:2367;width:565;height:197" coordorigin="4788,2367" coordsize="565,197" path="m5353,2563r,-61l4788,2502r,-135e" filled="f" strokeweight=".07536mm">
                <v:path arrowok="t"/>
              </v:shape>
            </v:group>
            <v:group id="_x0000_s1160" style="position:absolute;left:4772;top:2339;width:32;height:32" coordorigin="4772,2339" coordsize="32,32">
              <v:shape id="_x0000_s1161" style="position:absolute;left:4772;top:2339;width:32;height:32" coordorigin="4772,2339" coordsize="32,32" path="m4788,2339r-16,32l4803,2371r-15,-32e" fillcolor="black" stroked="f">
                <v:path arrowok="t"/>
              </v:shape>
            </v:group>
            <v:group id="_x0000_s1158" style="position:absolute;left:4788;top:1907;width:2;height:102" coordorigin="4788,1907" coordsize="2,102">
              <v:shape id="_x0000_s1159" style="position:absolute;left:4788;top:1907;width:2;height:102" coordorigin="4788,1907" coordsize="0,102" path="m4788,2009r,-102e" filled="f" strokeweight=".07536mm">
                <v:path arrowok="t"/>
              </v:shape>
            </v:group>
            <v:group id="_x0000_s1156" style="position:absolute;left:4772;top:1880;width:32;height:32" coordorigin="4772,1880" coordsize="32,32">
              <v:shape id="_x0000_s1157" style="position:absolute;left:4772;top:1880;width:32;height:32" coordorigin="4772,1880" coordsize="32,32" path="m4788,1880r-16,31l4803,1911r-15,-31e" fillcolor="black" stroked="f">
                <v:path arrowok="t"/>
              </v:shape>
            </v:group>
            <v:group id="_x0000_s1154" style="position:absolute;left:4122;top:1549;width:1331;height:330" coordorigin="4122,1549" coordsize="1331,330">
              <v:shape id="_x0000_s1155" style="position:absolute;left:4122;top:1549;width:1331;height:330" coordorigin="4122,1549" coordsize="1331,330" path="m4122,1880r1331,l5453,1549r-1331,l4122,1880xe" filled="f" strokeweight=".07536mm">
                <v:path arrowok="t"/>
              </v:shape>
            </v:group>
            <v:group id="_x0000_s1152" style="position:absolute;left:4122;top:2009;width:1331;height:330" coordorigin="4122,2009" coordsize="1331,330">
              <v:shape id="_x0000_s1153" style="position:absolute;left:4122;top:2009;width:1331;height:330" coordorigin="4122,2009" coordsize="1331,330" path="m4122,2339r1331,l5453,2009r-1331,l4122,2339xe" filled="f" strokeweight=".07536mm">
                <v:path arrowok="t"/>
              </v:shape>
            </v:group>
            <v:group id="_x0000_s1150" style="position:absolute;left:3690;top:2563;width:950;height:283" coordorigin="3690,2563" coordsize="950,283">
              <v:shape id="_x0000_s1151" style="position:absolute;left:3690;top:2563;width:950;height:283" coordorigin="3690,2563" coordsize="950,283" path="m3690,2847r950,l4640,2563r-950,l3690,2847xe" filled="f" strokeweight=".07536mm">
                <v:path arrowok="t"/>
              </v:shape>
            </v:group>
            <v:group id="_x0000_s1148" style="position:absolute;left:4830;top:2563;width:1046;height:283" coordorigin="4830,2563" coordsize="1046,283">
              <v:shape id="_x0000_s1149" style="position:absolute;left:4830;top:2563;width:1046;height:283" coordorigin="4830,2563" coordsize="1046,283" path="m4830,2847r1045,l5875,2563r-1045,l4830,2847xe" filled="f" strokeweight=".07536mm">
                <v:path arrowok="t"/>
              </v:shape>
            </v:group>
            <v:group id="_x0000_s1146" style="position:absolute;left:3890;top:1301;width:898;height:221" coordorigin="3890,1301" coordsize="898,221">
              <v:shape id="_x0000_s1147" style="position:absolute;left:3890;top:1301;width:898;height:221" coordorigin="3890,1301" coordsize="898,221" path="m3890,1301r,61l4788,1362r,160e" filled="f" strokeweight=".07536mm">
                <v:path arrowok="t"/>
              </v:shape>
            </v:group>
            <v:group id="_x0000_s1144" style="position:absolute;left:4772;top:1518;width:32;height:32" coordorigin="4772,1518" coordsize="32,32">
              <v:shape id="_x0000_s1145" style="position:absolute;left:4772;top:1518;width:32;height:32" coordorigin="4772,1518" coordsize="32,32" path="m4803,1518r-31,l4788,1549r15,-31e" fillcolor="black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b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tl</w:t>
      </w:r>
      <w:proofErr w:type="gramStart"/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: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‘</w:t>
      </w:r>
      <w:proofErr w:type="gramEnd"/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p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a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tic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u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 xml:space="preserve">lar </w:t>
      </w:r>
      <w:r>
        <w:rPr>
          <w:rFonts w:ascii="Times New Roman" w:eastAsia="Times New Roman" w:hAnsi="Times New Roman" w:cs="Times New Roman"/>
          <w:i/>
          <w:sz w:val="13"/>
          <w:szCs w:val="13"/>
        </w:rPr>
        <w:t>at</w:t>
      </w:r>
      <w:r>
        <w:rPr>
          <w:rFonts w:ascii="Times New Roman" w:eastAsia="Times New Roman" w:hAnsi="Times New Roman" w:cs="Times New Roman"/>
          <w:i/>
          <w:spacing w:val="9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sz w:val="13"/>
          <w:szCs w:val="13"/>
        </w:rPr>
        <w:t>me</w:t>
      </w:r>
      <w:r>
        <w:rPr>
          <w:rFonts w:ascii="Times New Roman" w:eastAsia="Times New Roman" w:hAnsi="Times New Roman" w:cs="Times New Roman"/>
          <w:i/>
          <w:spacing w:val="2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t</w:t>
      </w:r>
      <w:r>
        <w:rPr>
          <w:rFonts w:ascii="Times New Roman" w:eastAsia="Times New Roman" w:hAnsi="Times New Roman" w:cs="Times New Roman"/>
          <w:i/>
          <w:spacing w:val="-4"/>
          <w:w w:val="106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</w:rPr>
        <w:t>m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’</w:t>
      </w:r>
    </w:p>
    <w:p w14:paraId="58B2D53B" w14:textId="77777777" w:rsidR="001C58B1" w:rsidRDefault="007375A7">
      <w:pPr>
        <w:spacing w:before="32" w:after="0" w:line="240" w:lineRule="auto"/>
        <w:ind w:left="239"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w w:val="89"/>
          <w:sz w:val="16"/>
          <w:szCs w:val="16"/>
        </w:rPr>
        <w:t xml:space="preserve">The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CQs were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formulated:</w:t>
      </w:r>
    </w:p>
    <w:p w14:paraId="5FAB22AE" w14:textId="77777777" w:rsidR="001C58B1" w:rsidRDefault="001C58B1">
      <w:pPr>
        <w:spacing w:before="5" w:after="0" w:line="170" w:lineRule="exact"/>
        <w:rPr>
          <w:sz w:val="17"/>
          <w:szCs w:val="17"/>
        </w:rPr>
      </w:pPr>
    </w:p>
    <w:p w14:paraId="435E5CC7" w14:textId="77777777" w:rsidR="001C58B1" w:rsidRDefault="007375A7">
      <w:pPr>
        <w:spacing w:after="0" w:line="285" w:lineRule="auto"/>
        <w:ind w:left="290" w:right="2014" w:hanging="2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1.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Which</w:t>
      </w:r>
      <w:r>
        <w:rPr>
          <w:rFonts w:ascii="Arial" w:eastAsia="Arial" w:hAnsi="Arial" w:cs="Arial"/>
          <w:spacing w:val="1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kinds</w:t>
      </w:r>
      <w:r>
        <w:rPr>
          <w:rFonts w:ascii="Arial" w:eastAsia="Arial" w:hAnsi="Arial" w:cs="Arial"/>
          <w:spacing w:val="3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biological</w:t>
      </w:r>
      <w:r>
        <w:rPr>
          <w:rFonts w:ascii="Arial" w:eastAsia="Arial" w:hAnsi="Arial" w:cs="Arial"/>
          <w:spacing w:val="6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processes</w:t>
      </w:r>
      <w:r>
        <w:rPr>
          <w:rFonts w:ascii="Arial" w:eastAsia="Arial" w:hAnsi="Arial" w:cs="Arial"/>
          <w:spacing w:val="-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related</w:t>
      </w:r>
      <w:r>
        <w:rPr>
          <w:rFonts w:ascii="Arial" w:eastAsia="Arial" w:hAnsi="Arial" w:cs="Arial"/>
          <w:spacing w:val="2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proofErr w:type="spellEnd"/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can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be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found</w:t>
      </w:r>
      <w:r>
        <w:rPr>
          <w:rFonts w:ascii="Arial" w:eastAsia="Arial" w:hAnsi="Arial" w:cs="Arial"/>
          <w:spacing w:val="3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 mice?</w:t>
      </w:r>
    </w:p>
    <w:p w14:paraId="161A29E5" w14:textId="77777777" w:rsidR="001C58B1" w:rsidRDefault="007375A7">
      <w:pPr>
        <w:spacing w:before="1" w:after="0" w:line="240" w:lineRule="auto"/>
        <w:ind w:left="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2.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Which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are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proteins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that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9"/>
          <w:sz w:val="16"/>
          <w:szCs w:val="16"/>
        </w:rPr>
        <w:t>xhibit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3"/>
          <w:sz w:val="16"/>
          <w:szCs w:val="16"/>
        </w:rPr>
        <w:t>methylt</w:t>
      </w:r>
      <w:r>
        <w:rPr>
          <w:rFonts w:ascii="Arial" w:eastAsia="Arial" w:hAnsi="Arial" w:cs="Arial"/>
          <w:i/>
          <w:spacing w:val="-2"/>
          <w:w w:val="93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ansfe</w:t>
      </w:r>
      <w:r>
        <w:rPr>
          <w:rFonts w:ascii="Arial" w:eastAsia="Arial" w:hAnsi="Arial" w:cs="Arial"/>
          <w:i/>
          <w:spacing w:val="-2"/>
          <w:w w:val="8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ase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activit</w:t>
      </w:r>
      <w:r>
        <w:rPr>
          <w:rFonts w:ascii="Arial" w:eastAsia="Arial" w:hAnsi="Arial" w:cs="Arial"/>
          <w:i/>
          <w:spacing w:val="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’?</w:t>
      </w:r>
    </w:p>
    <w:p w14:paraId="04C5E361" w14:textId="77777777" w:rsidR="001C58B1" w:rsidRDefault="007375A7">
      <w:pPr>
        <w:spacing w:before="35" w:after="0" w:line="285" w:lineRule="auto"/>
        <w:ind w:left="290" w:right="2014" w:hanging="2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3.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 are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kinds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biological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3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proteins</w:t>
      </w:r>
      <w:r>
        <w:rPr>
          <w:rFonts w:ascii="Arial" w:eastAsia="Arial" w:hAnsi="Arial" w:cs="Arial"/>
          <w:spacing w:val="2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type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proofErr w:type="spellStart"/>
      <w:r>
        <w:rPr>
          <w:rFonts w:ascii="Arial" w:eastAsia="Arial" w:hAnsi="Arial" w:cs="Arial"/>
          <w:i/>
          <w:w w:val="91"/>
          <w:sz w:val="16"/>
          <w:szCs w:val="16"/>
        </w:rPr>
        <w:t>cystationine</w:t>
      </w:r>
      <w:proofErr w:type="spellEnd"/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8"/>
          <w:sz w:val="16"/>
          <w:szCs w:val="16"/>
        </w:rPr>
        <w:t>gama</w:t>
      </w:r>
      <w:proofErr w:type="spellEnd"/>
      <w:r>
        <w:rPr>
          <w:rFonts w:ascii="Arial" w:eastAsia="Arial" w:hAnsi="Arial" w:cs="Arial"/>
          <w:i/>
          <w:spacing w:val="8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7"/>
          <w:sz w:val="16"/>
          <w:szCs w:val="16"/>
        </w:rPr>
        <w:t>lyase</w:t>
      </w:r>
      <w:proofErr w:type="spellEnd"/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16"/>
          <w:szCs w:val="16"/>
        </w:rPr>
        <w:t>lyaseâŁ</w:t>
      </w:r>
      <w:proofErr w:type="spellEnd"/>
      <w:r>
        <w:rPr>
          <w:rFonts w:ascii="Arial" w:eastAsia="Arial" w:hAnsi="Arial" w:cs="Arial"/>
          <w:w w:val="91"/>
          <w:sz w:val="16"/>
          <w:szCs w:val="16"/>
        </w:rPr>
        <w:t>™</w:t>
      </w:r>
      <w:r>
        <w:rPr>
          <w:rFonts w:ascii="Arial" w:eastAsia="Arial" w:hAnsi="Arial" w:cs="Arial"/>
          <w:spacing w:val="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participate,</w:t>
      </w:r>
      <w:r>
        <w:rPr>
          <w:rFonts w:ascii="Arial" w:eastAsia="Arial" w:hAnsi="Arial" w:cs="Arial"/>
          <w:spacing w:val="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8"/>
          <w:sz w:val="16"/>
          <w:szCs w:val="16"/>
        </w:rPr>
        <w:t>xhibiting</w:t>
      </w:r>
    </w:p>
    <w:p w14:paraId="36B0A1A8" w14:textId="77777777" w:rsidR="001C58B1" w:rsidRDefault="007375A7">
      <w:pPr>
        <w:spacing w:before="1" w:after="0" w:line="240" w:lineRule="auto"/>
        <w:ind w:left="29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3"/>
          <w:sz w:val="16"/>
          <w:szCs w:val="16"/>
        </w:rPr>
        <w:t>carbon-sulfur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7"/>
          <w:sz w:val="16"/>
          <w:szCs w:val="16"/>
        </w:rPr>
        <w:t>lyase</w:t>
      </w:r>
      <w:proofErr w:type="spellEnd"/>
      <w:r>
        <w:rPr>
          <w:rFonts w:ascii="Arial" w:eastAsia="Arial" w:hAnsi="Arial" w:cs="Arial"/>
          <w:i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activit</w:t>
      </w:r>
      <w:r>
        <w:rPr>
          <w:rFonts w:ascii="Arial" w:eastAsia="Arial" w:hAnsi="Arial" w:cs="Arial"/>
          <w:i/>
          <w:spacing w:val="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’?</w:t>
      </w:r>
    </w:p>
    <w:p w14:paraId="31368452" w14:textId="77777777" w:rsidR="001C58B1" w:rsidRDefault="007375A7">
      <w:pPr>
        <w:spacing w:before="35" w:after="0" w:line="285" w:lineRule="auto"/>
        <w:ind w:left="290" w:right="2014" w:hanging="2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4.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Which</w:t>
      </w:r>
      <w:r>
        <w:rPr>
          <w:rFonts w:ascii="Arial" w:eastAsia="Arial" w:hAnsi="Arial" w:cs="Arial"/>
          <w:spacing w:val="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dysfunctional</w:t>
      </w:r>
      <w:r>
        <w:rPr>
          <w:rFonts w:ascii="Arial" w:eastAsia="Arial" w:hAnsi="Arial" w:cs="Arial"/>
          <w:spacing w:val="-9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biological</w:t>
      </w:r>
      <w:r>
        <w:rPr>
          <w:rFonts w:ascii="Arial" w:eastAsia="Arial" w:hAnsi="Arial" w:cs="Arial"/>
          <w:spacing w:val="1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-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entail</w:t>
      </w:r>
      <w:r>
        <w:rPr>
          <w:rFonts w:ascii="Arial" w:eastAsia="Arial" w:hAnsi="Arial" w:cs="Arial"/>
          <w:spacing w:val="2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</w:t>
      </w:r>
      <w:r>
        <w:rPr>
          <w:rFonts w:ascii="Arial" w:eastAsia="Arial" w:hAnsi="Arial" w:cs="Arial"/>
          <w:spacing w:val="-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risk</w:t>
      </w:r>
      <w:r>
        <w:rPr>
          <w:rFonts w:ascii="Arial" w:eastAsia="Arial" w:hAnsi="Arial" w:cs="Arial"/>
          <w:spacing w:val="27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proofErr w:type="spellStart"/>
      <w:r>
        <w:rPr>
          <w:rFonts w:ascii="Arial" w:eastAsia="Arial" w:hAnsi="Arial" w:cs="Arial"/>
          <w:i/>
          <w:w w:val="92"/>
          <w:sz w:val="16"/>
          <w:szCs w:val="16"/>
        </w:rPr>
        <w:t>Athe</w:t>
      </w:r>
      <w:r>
        <w:rPr>
          <w:rFonts w:ascii="Arial" w:eastAsia="Arial" w:hAnsi="Arial" w:cs="Arial"/>
          <w:i/>
          <w:spacing w:val="-7"/>
          <w:w w:val="92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oscle</w:t>
      </w:r>
      <w:proofErr w:type="spellEnd"/>
      <w:r>
        <w:rPr>
          <w:rFonts w:ascii="Arial" w:eastAsia="Arial" w:hAnsi="Arial" w:cs="Arial"/>
          <w:i/>
          <w:w w:val="89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i/>
          <w:spacing w:val="-7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>osi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sz w:val="16"/>
          <w:szCs w:val="16"/>
        </w:rPr>
        <w:t>’?</w:t>
      </w:r>
    </w:p>
    <w:p w14:paraId="137F12E9" w14:textId="77777777" w:rsidR="001C58B1" w:rsidRDefault="007375A7">
      <w:pPr>
        <w:spacing w:before="1" w:after="0" w:line="285" w:lineRule="auto"/>
        <w:ind w:left="290" w:right="2014" w:hanging="2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5.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kinds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4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 xml:space="preserve">anisms 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proofErr w:type="gramEnd"/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capable 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4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performing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87"/>
          <w:sz w:val="16"/>
          <w:szCs w:val="16"/>
        </w:rPr>
        <w:t xml:space="preserve">cysteine </w:t>
      </w:r>
      <w:r>
        <w:rPr>
          <w:rFonts w:ascii="Arial" w:eastAsia="Arial" w:hAnsi="Arial" w:cs="Arial"/>
          <w:i/>
          <w:w w:val="91"/>
          <w:sz w:val="16"/>
          <w:szCs w:val="16"/>
        </w:rPr>
        <w:t>biosynthetic</w:t>
      </w:r>
      <w:r>
        <w:rPr>
          <w:rFonts w:ascii="Arial" w:eastAsia="Arial" w:hAnsi="Arial" w:cs="Arial"/>
          <w:i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99"/>
          <w:sz w:val="16"/>
          <w:szCs w:val="16"/>
        </w:rPr>
        <w:t>’?</w:t>
      </w:r>
    </w:p>
    <w:p w14:paraId="0D053550" w14:textId="77777777" w:rsidR="001C58B1" w:rsidRDefault="007375A7">
      <w:pPr>
        <w:spacing w:before="1" w:after="0" w:line="285" w:lineRule="auto"/>
        <w:ind w:left="290" w:right="2014" w:hanging="2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6.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Which</w:t>
      </w:r>
      <w:r>
        <w:rPr>
          <w:rFonts w:ascii="Arial" w:eastAsia="Arial" w:hAnsi="Arial" w:cs="Arial"/>
          <w:spacing w:val="2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proteins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found</w:t>
      </w:r>
      <w:r>
        <w:rPr>
          <w:rFonts w:ascii="Arial" w:eastAsia="Arial" w:hAnsi="Arial" w:cs="Arial"/>
          <w:spacing w:val="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anisms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kind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7"/>
          <w:sz w:val="16"/>
          <w:szCs w:val="16"/>
        </w:rPr>
        <w:t>Bos</w:t>
      </w:r>
      <w:proofErr w:type="spellEnd"/>
      <w:r>
        <w:rPr>
          <w:rFonts w:ascii="Arial" w:eastAsia="Arial" w:hAnsi="Arial" w:cs="Arial"/>
          <w:i/>
          <w:spacing w:val="7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7"/>
          <w:sz w:val="16"/>
          <w:szCs w:val="16"/>
        </w:rPr>
        <w:t>taurus</w:t>
      </w:r>
      <w:proofErr w:type="spellEnd"/>
      <w:r>
        <w:rPr>
          <w:rFonts w:ascii="Arial" w:eastAsia="Arial" w:hAnsi="Arial" w:cs="Arial"/>
          <w:i/>
          <w:spacing w:val="3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94"/>
          <w:sz w:val="16"/>
          <w:szCs w:val="16"/>
        </w:rPr>
        <w:t>capability</w:t>
      </w:r>
      <w:r>
        <w:rPr>
          <w:rFonts w:ascii="Arial" w:eastAsia="Arial" w:hAnsi="Arial" w:cs="Arial"/>
          <w:spacing w:val="-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methionine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biosynthesis?</w:t>
      </w:r>
    </w:p>
    <w:p w14:paraId="1BDAE82D" w14:textId="77777777" w:rsidR="001C58B1" w:rsidRDefault="001C58B1">
      <w:pPr>
        <w:spacing w:before="1" w:after="0" w:line="140" w:lineRule="exact"/>
        <w:rPr>
          <w:sz w:val="14"/>
          <w:szCs w:val="14"/>
        </w:rPr>
      </w:pPr>
    </w:p>
    <w:p w14:paraId="3809BCF9" w14:textId="77777777" w:rsidR="001C58B1" w:rsidRDefault="007375A7">
      <w:pPr>
        <w:spacing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CQs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were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selected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to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pr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o</w:t>
      </w:r>
      <w:r>
        <w:rPr>
          <w:rFonts w:ascii="Arial" w:eastAsia="Arial" w:hAnsi="Arial" w:cs="Arial"/>
          <w:w w:val="93"/>
          <w:sz w:val="16"/>
          <w:szCs w:val="16"/>
        </w:rPr>
        <w:t>vide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w w:val="87"/>
          <w:sz w:val="16"/>
          <w:szCs w:val="16"/>
        </w:rPr>
        <w:t>xamples</w:t>
      </w:r>
      <w:r>
        <w:rPr>
          <w:rFonts w:ascii="Arial" w:eastAsia="Arial" w:hAnsi="Arial" w:cs="Arial"/>
          <w:spacing w:val="-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that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3"/>
          <w:sz w:val="16"/>
          <w:szCs w:val="16"/>
        </w:rPr>
        <w:t>xplore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entity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types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xpres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2"/>
          <w:sz w:val="16"/>
          <w:szCs w:val="16"/>
        </w:rPr>
        <w:t>sed</w:t>
      </w:r>
      <w:proofErr w:type="spellEnd"/>
      <w:r>
        <w:rPr>
          <w:rFonts w:ascii="Arial" w:eastAsia="Arial" w:hAnsi="Arial" w:cs="Arial"/>
          <w:spacing w:val="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data,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phenotypes,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proteins,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molecules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processes</w:t>
      </w:r>
      <w:proofErr w:type="gramEnd"/>
      <w:r>
        <w:rPr>
          <w:rFonts w:ascii="Arial" w:eastAsia="Arial" w:hAnsi="Arial" w:cs="Arial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eral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anisms.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av</w:t>
      </w:r>
      <w:r>
        <w:rPr>
          <w:rFonts w:ascii="Arial" w:eastAsia="Arial" w:hAnsi="Arial" w:cs="Arial"/>
          <w:w w:val="88"/>
          <w:sz w:val="16"/>
          <w:szCs w:val="16"/>
        </w:rPr>
        <w:t>oid</w:t>
      </w:r>
      <w:r>
        <w:rPr>
          <w:rFonts w:ascii="Arial" w:eastAsia="Arial" w:hAnsi="Arial" w:cs="Arial"/>
          <w:spacing w:val="2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biased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judgements,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grounding</w:t>
      </w:r>
      <w:r>
        <w:rPr>
          <w:rFonts w:ascii="Arial" w:eastAsia="Arial" w:hAnsi="Arial" w:cs="Arial"/>
          <w:spacing w:val="3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pro- </w:t>
      </w:r>
      <w:proofErr w:type="spellStart"/>
      <w:r>
        <w:rPr>
          <w:rFonts w:ascii="Arial" w:eastAsia="Arial" w:hAnsi="Arial" w:cs="Arial"/>
          <w:w w:val="80"/>
          <w:sz w:val="16"/>
          <w:szCs w:val="16"/>
        </w:rPr>
        <w:t>cess</w:t>
      </w:r>
      <w:proofErr w:type="spellEnd"/>
      <w:r>
        <w:rPr>
          <w:rFonts w:ascii="Arial" w:eastAsia="Arial" w:hAnsi="Arial" w:cs="Arial"/>
          <w:spacing w:val="2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assessed</w:t>
      </w:r>
      <w:r>
        <w:rPr>
          <w:rFonts w:ascii="Arial" w:eastAsia="Arial" w:hAnsi="Arial" w:cs="Arial"/>
          <w:spacing w:val="2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means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description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logics</w:t>
      </w:r>
      <w:r>
        <w:rPr>
          <w:rFonts w:ascii="Arial" w:eastAsia="Arial" w:hAnsi="Arial" w:cs="Arial"/>
          <w:spacing w:val="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classification</w:t>
      </w:r>
      <w:r>
        <w:rPr>
          <w:rFonts w:ascii="Arial" w:eastAsia="Arial" w:hAnsi="Arial" w:cs="Arial"/>
          <w:spacing w:val="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-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retri</w:t>
      </w:r>
      <w:r>
        <w:rPr>
          <w:rFonts w:ascii="Arial" w:eastAsia="Arial" w:hAnsi="Arial" w:cs="Arial"/>
          <w:spacing w:val="-4"/>
          <w:sz w:val="16"/>
          <w:szCs w:val="16"/>
        </w:rPr>
        <w:t>ev</w:t>
      </w:r>
      <w:r>
        <w:rPr>
          <w:rFonts w:ascii="Arial" w:eastAsia="Arial" w:hAnsi="Arial" w:cs="Arial"/>
          <w:sz w:val="16"/>
          <w:szCs w:val="16"/>
        </w:rPr>
        <w:t>al of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content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from</w:t>
      </w:r>
      <w:r>
        <w:rPr>
          <w:rFonts w:ascii="Arial" w:eastAsia="Arial" w:hAnsi="Arial" w:cs="Arial"/>
          <w:spacing w:val="2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axioms</w:t>
      </w:r>
      <w:r>
        <w:rPr>
          <w:rFonts w:ascii="Arial" w:eastAsia="Arial" w:hAnsi="Arial" w:cs="Arial"/>
          <w:spacing w:val="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generated.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This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is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possible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as</w:t>
      </w:r>
      <w:r>
        <w:rPr>
          <w:rFonts w:ascii="Arial" w:eastAsia="Arial" w:hAnsi="Arial" w:cs="Arial"/>
          <w:spacing w:val="-7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CQs</w:t>
      </w:r>
      <w:r>
        <w:rPr>
          <w:rFonts w:ascii="Arial" w:eastAsia="Arial" w:hAnsi="Arial" w:cs="Arial"/>
          <w:spacing w:val="23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are</w:t>
      </w:r>
      <w:r>
        <w:rPr>
          <w:rFonts w:ascii="Arial" w:eastAsia="Arial" w:hAnsi="Arial" w:cs="Arial"/>
          <w:spacing w:val="6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rendered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5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queries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submitted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final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ontolog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.</w:t>
      </w:r>
    </w:p>
    <w:p w14:paraId="68A35FE4" w14:textId="77777777" w:rsidR="001C58B1" w:rsidRDefault="001C58B1">
      <w:pPr>
        <w:spacing w:before="1" w:after="0" w:line="160" w:lineRule="exact"/>
        <w:rPr>
          <w:sz w:val="16"/>
          <w:szCs w:val="16"/>
        </w:rPr>
      </w:pPr>
    </w:p>
    <w:p w14:paraId="5EA299F3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EF8DD3D" w14:textId="77777777" w:rsidR="001C58B1" w:rsidRDefault="007375A7">
      <w:pPr>
        <w:spacing w:after="0" w:line="158" w:lineRule="exact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4"/>
          <w:sz w:val="18"/>
          <w:szCs w:val="18"/>
        </w:rPr>
        <w:t>4.4</w:t>
      </w:r>
      <w:r>
        <w:rPr>
          <w:rFonts w:ascii="Arial" w:eastAsia="Arial" w:hAnsi="Arial" w:cs="Arial"/>
          <w:spacing w:val="-3"/>
          <w:position w:val="-4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4"/>
          <w:sz w:val="18"/>
          <w:szCs w:val="18"/>
        </w:rPr>
        <w:t>Methodology</w:t>
      </w:r>
      <w:r>
        <w:rPr>
          <w:rFonts w:ascii="Arial" w:eastAsia="Arial" w:hAnsi="Arial" w:cs="Arial"/>
          <w:spacing w:val="-10"/>
          <w:position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position w:val="-4"/>
          <w:sz w:val="18"/>
          <w:szCs w:val="18"/>
        </w:rPr>
        <w:t>f</w:t>
      </w:r>
      <w:r>
        <w:rPr>
          <w:rFonts w:ascii="Arial" w:eastAsia="Arial" w:hAnsi="Arial" w:cs="Arial"/>
          <w:position w:val="-4"/>
          <w:sz w:val="18"/>
          <w:szCs w:val="18"/>
        </w:rPr>
        <w:t>or</w:t>
      </w:r>
      <w:r>
        <w:rPr>
          <w:rFonts w:ascii="Arial" w:eastAsia="Arial" w:hAnsi="Arial" w:cs="Arial"/>
          <w:spacing w:val="-2"/>
          <w:position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position w:val="-4"/>
          <w:sz w:val="18"/>
          <w:szCs w:val="18"/>
        </w:rPr>
        <w:t>e</w:t>
      </w:r>
      <w:r>
        <w:rPr>
          <w:rFonts w:ascii="Arial" w:eastAsia="Arial" w:hAnsi="Arial" w:cs="Arial"/>
          <w:spacing w:val="-4"/>
          <w:position w:val="-4"/>
          <w:sz w:val="18"/>
          <w:szCs w:val="18"/>
        </w:rPr>
        <w:t>v</w:t>
      </w:r>
      <w:r>
        <w:rPr>
          <w:rFonts w:ascii="Arial" w:eastAsia="Arial" w:hAnsi="Arial" w:cs="Arial"/>
          <w:position w:val="-4"/>
          <w:sz w:val="18"/>
          <w:szCs w:val="18"/>
        </w:rPr>
        <w:t>aluation</w:t>
      </w:r>
      <w:r>
        <w:rPr>
          <w:rFonts w:ascii="Arial" w:eastAsia="Arial" w:hAnsi="Arial" w:cs="Arial"/>
          <w:spacing w:val="-8"/>
          <w:position w:val="-4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4"/>
          <w:sz w:val="18"/>
          <w:szCs w:val="18"/>
        </w:rPr>
        <w:t>of</w:t>
      </w:r>
      <w:r>
        <w:rPr>
          <w:rFonts w:ascii="Arial" w:eastAsia="Arial" w:hAnsi="Arial" w:cs="Arial"/>
          <w:spacing w:val="-1"/>
          <w:position w:val="-4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4"/>
          <w:sz w:val="18"/>
          <w:szCs w:val="18"/>
        </w:rPr>
        <w:t>scalability</w:t>
      </w:r>
    </w:p>
    <w:p w14:paraId="4C4C3E75" w14:textId="77777777" w:rsidR="001C58B1" w:rsidRDefault="001C58B1">
      <w:pPr>
        <w:spacing w:after="0"/>
        <w:sectPr w:rsidR="001C58B1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2404EB6B" w14:textId="77777777" w:rsidR="001C58B1" w:rsidRDefault="007375A7">
      <w:pPr>
        <w:spacing w:before="99" w:after="0" w:line="240" w:lineRule="auto"/>
        <w:ind w:right="-20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w w:val="106"/>
          <w:sz w:val="13"/>
          <w:szCs w:val="13"/>
        </w:rPr>
        <w:t>bt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l</w:t>
      </w:r>
      <w:proofErr w:type="gramStart"/>
      <w:r>
        <w:rPr>
          <w:rFonts w:ascii="Times New Roman" w:eastAsia="Times New Roman" w:hAnsi="Times New Roman" w:cs="Times New Roman"/>
          <w:w w:val="106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: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di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p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it</w:t>
      </w:r>
      <w:r>
        <w:rPr>
          <w:rFonts w:ascii="Times New Roman" w:eastAsia="Times New Roman" w:hAnsi="Times New Roman" w:cs="Times New Roman"/>
          <w:i/>
          <w:spacing w:val="-4"/>
          <w:w w:val="106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on</w:t>
      </w:r>
      <w:proofErr w:type="gramEnd"/>
    </w:p>
    <w:p w14:paraId="6BC82456" w14:textId="77777777" w:rsidR="001C58B1" w:rsidRDefault="007375A7">
      <w:pPr>
        <w:spacing w:before="14" w:after="0" w:line="261" w:lineRule="auto"/>
        <w:ind w:left="199" w:right="-45" w:hanging="199"/>
        <w:rPr>
          <w:rFonts w:ascii="Lucida Sans Typewriter" w:eastAsia="Lucida Sans Typewriter" w:hAnsi="Lucida Sans Typewriter" w:cs="Lucida Sans Typewriter"/>
          <w:sz w:val="13"/>
          <w:szCs w:val="13"/>
        </w:rPr>
      </w:pPr>
      <w:r>
        <w:br w:type="column"/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b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tl</w:t>
      </w:r>
      <w:proofErr w:type="gramStart"/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: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‘</w:t>
      </w:r>
      <w:proofErr w:type="gramEnd"/>
      <w:r>
        <w:rPr>
          <w:rFonts w:ascii="Times New Roman" w:eastAsia="Times New Roman" w:hAnsi="Times New Roman" w:cs="Times New Roman"/>
          <w:i/>
          <w:spacing w:val="1"/>
          <w:w w:val="106"/>
          <w:sz w:val="13"/>
          <w:szCs w:val="13"/>
        </w:rPr>
        <w:t>M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at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ial obj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ec</w:t>
      </w:r>
      <w:r>
        <w:rPr>
          <w:rFonts w:ascii="Times New Roman" w:eastAsia="Times New Roman" w:hAnsi="Times New Roman" w:cs="Times New Roman"/>
          <w:i/>
          <w:spacing w:val="1"/>
          <w:w w:val="106"/>
          <w:sz w:val="13"/>
          <w:szCs w:val="13"/>
        </w:rPr>
        <w:t>t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’</w:t>
      </w:r>
    </w:p>
    <w:p w14:paraId="7826E77B" w14:textId="77777777" w:rsidR="001C58B1" w:rsidRDefault="007375A7">
      <w:pPr>
        <w:spacing w:before="14" w:after="0" w:line="261" w:lineRule="auto"/>
        <w:ind w:left="139" w:right="-45" w:hanging="139"/>
        <w:rPr>
          <w:rFonts w:ascii="Lucida Sans Typewriter" w:eastAsia="Lucida Sans Typewriter" w:hAnsi="Lucida Sans Typewriter" w:cs="Lucida Sans Typewriter"/>
          <w:sz w:val="13"/>
          <w:szCs w:val="13"/>
        </w:rPr>
      </w:pPr>
      <w:r>
        <w:br w:type="column"/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w w:val="106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spacing w:val="2"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: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‘</w:t>
      </w:r>
      <w:proofErr w:type="gramEnd"/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i/>
          <w:spacing w:val="4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q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u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n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e</w:t>
      </w:r>
      <w:proofErr w:type="spellEnd"/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 xml:space="preserve"> f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at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u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</w:rPr>
        <w:t>e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’</w:t>
      </w:r>
    </w:p>
    <w:p w14:paraId="078B5DC9" w14:textId="77777777" w:rsidR="001C58B1" w:rsidRDefault="007375A7">
      <w:pPr>
        <w:spacing w:before="96" w:after="0" w:line="240" w:lineRule="auto"/>
        <w:ind w:right="-65"/>
        <w:rPr>
          <w:rFonts w:ascii="Lucida Sans Typewriter" w:eastAsia="Lucida Sans Typewriter" w:hAnsi="Lucida Sans Typewriter" w:cs="Lucida Sans Typewriter"/>
          <w:sz w:val="13"/>
          <w:szCs w:val="13"/>
        </w:rPr>
      </w:pPr>
      <w:r>
        <w:br w:type="column"/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bt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l</w:t>
      </w:r>
      <w:proofErr w:type="gramStart"/>
      <w:r>
        <w:rPr>
          <w:rFonts w:ascii="Times New Roman" w:eastAsia="Times New Roman" w:hAnsi="Times New Roman" w:cs="Times New Roman"/>
          <w:w w:val="106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: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‘</w:t>
      </w:r>
      <w:proofErr w:type="gramEnd"/>
      <w:r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</w:rPr>
        <w:t>P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ce</w:t>
      </w:r>
      <w:r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s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’</w:t>
      </w:r>
    </w:p>
    <w:p w14:paraId="0899A47E" w14:textId="77777777" w:rsidR="001C58B1" w:rsidRDefault="007375A7">
      <w:pPr>
        <w:spacing w:before="93" w:after="0" w:line="250" w:lineRule="atLeast"/>
        <w:ind w:right="2005"/>
        <w:rPr>
          <w:rFonts w:ascii="Arial" w:eastAsia="Arial" w:hAnsi="Arial" w:cs="Arial"/>
          <w:sz w:val="16"/>
          <w:szCs w:val="16"/>
        </w:rPr>
      </w:pPr>
      <w:r>
        <w:br w:type="column"/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>Scalability  is</w:t>
      </w:r>
      <w:proofErr w:type="gramEnd"/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ev</w:t>
      </w:r>
      <w:r>
        <w:rPr>
          <w:rFonts w:ascii="Arial" w:eastAsia="Arial" w:hAnsi="Arial" w:cs="Arial"/>
          <w:w w:val="87"/>
          <w:sz w:val="16"/>
          <w:szCs w:val="16"/>
        </w:rPr>
        <w:t>aluated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by</w:t>
      </w:r>
      <w:r>
        <w:rPr>
          <w:rFonts w:ascii="Arial" w:eastAsia="Arial" w:hAnsi="Arial" w:cs="Arial"/>
          <w:spacing w:val="-14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artificially</w:t>
      </w:r>
      <w:r>
        <w:rPr>
          <w:rFonts w:ascii="Arial" w:eastAsia="Arial" w:hAnsi="Arial" w:cs="Arial"/>
          <w:spacing w:val="19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increasing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size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of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ontology</w:t>
      </w:r>
      <w:r>
        <w:rPr>
          <w:rFonts w:ascii="Arial" w:eastAsia="Arial" w:hAnsi="Arial" w:cs="Arial"/>
          <w:spacing w:val="2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by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119"/>
          <w:sz w:val="16"/>
          <w:szCs w:val="16"/>
        </w:rPr>
        <w:t>f</w:t>
      </w:r>
      <w:r>
        <w:rPr>
          <w:rFonts w:ascii="Arial" w:eastAsia="Arial" w:hAnsi="Arial" w:cs="Arial"/>
          <w:w w:val="87"/>
          <w:sz w:val="16"/>
          <w:szCs w:val="16"/>
        </w:rPr>
        <w:t>actors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89"/>
          <w:sz w:val="16"/>
          <w:szCs w:val="16"/>
        </w:rPr>
        <w:t>∈</w:t>
      </w:r>
      <w:r>
        <w:rPr>
          <w:rFonts w:ascii="Lucida Sans Unicode" w:eastAsia="Lucida Sans Unicode" w:hAnsi="Lucida Sans Unicode" w:cs="Lucida Sans Unicode"/>
          <w:spacing w:val="-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3,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10,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30,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100.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This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is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done</w:t>
      </w:r>
      <w:r>
        <w:rPr>
          <w:rFonts w:ascii="Arial" w:eastAsia="Arial" w:hAnsi="Arial" w:cs="Arial"/>
          <w:spacing w:val="-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by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16"/>
          <w:szCs w:val="16"/>
        </w:rPr>
        <w:t>programmaticall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>y</w:t>
      </w:r>
      <w:r>
        <w:rPr>
          <w:rFonts w:ascii="Arial" w:eastAsia="Arial" w:hAnsi="Arial" w:cs="Arial"/>
          <w:w w:val="89"/>
          <w:sz w:val="16"/>
          <w:szCs w:val="16"/>
        </w:rPr>
        <w:t xml:space="preserve">, 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crea</w:t>
      </w:r>
      <w:proofErr w:type="spellEnd"/>
      <w:proofErr w:type="gramEnd"/>
      <w:r>
        <w:rPr>
          <w:rFonts w:ascii="Arial" w:eastAsia="Arial" w:hAnsi="Arial" w:cs="Arial"/>
          <w:sz w:val="16"/>
          <w:szCs w:val="16"/>
        </w:rPr>
        <w:t>-</w:t>
      </w:r>
    </w:p>
    <w:p w14:paraId="0948194B" w14:textId="77777777" w:rsidR="001C58B1" w:rsidRDefault="001C58B1">
      <w:pPr>
        <w:spacing w:after="0"/>
        <w:sectPr w:rsidR="001C58B1">
          <w:type w:val="continuous"/>
          <w:pgSz w:w="14180" w:h="20020"/>
          <w:pgMar w:top="2080" w:right="160" w:bottom="280" w:left="160" w:header="720" w:footer="720" w:gutter="0"/>
          <w:cols w:num="5" w:space="720" w:equalWidth="0">
            <w:col w:w="3040" w:space="301"/>
            <w:col w:w="782" w:space="291"/>
            <w:col w:w="713" w:space="292"/>
            <w:col w:w="782" w:space="927"/>
            <w:col w:w="6732"/>
          </w:cols>
        </w:sectPr>
      </w:pPr>
    </w:p>
    <w:p w14:paraId="2DFF0978" w14:textId="77777777" w:rsidR="001C58B1" w:rsidRDefault="007375A7">
      <w:pPr>
        <w:spacing w:after="0" w:line="145" w:lineRule="exact"/>
        <w:ind w:right="-20"/>
        <w:jc w:val="right"/>
        <w:rPr>
          <w:rFonts w:ascii="Times New Roman" w:eastAsia="Times New Roman" w:hAnsi="Times New Roman" w:cs="Times New Roman"/>
          <w:sz w:val="13"/>
          <w:szCs w:val="1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h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b</w:t>
      </w:r>
      <w:r>
        <w:rPr>
          <w:rFonts w:ascii="Times New Roman" w:eastAsia="Times New Roman" w:hAnsi="Times New Roman" w:cs="Times New Roman"/>
          <w:spacing w:val="1"/>
          <w:w w:val="106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:</w:t>
      </w:r>
      <w:r>
        <w:rPr>
          <w:rFonts w:ascii="Times New Roman" w:eastAsia="Times New Roman" w:hAnsi="Times New Roman" w:cs="Times New Roman"/>
          <w:i/>
          <w:spacing w:val="-3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ole</w:t>
      </w:r>
      <w:proofErr w:type="spellEnd"/>
      <w:proofErr w:type="gramEnd"/>
    </w:p>
    <w:p w14:paraId="2C1B156A" w14:textId="77777777" w:rsidR="001C58B1" w:rsidRDefault="007375A7">
      <w:pPr>
        <w:spacing w:after="0" w:line="145" w:lineRule="exact"/>
        <w:ind w:right="-61"/>
        <w:rPr>
          <w:rFonts w:ascii="Times New Roman" w:eastAsia="Times New Roman" w:hAnsi="Times New Roman" w:cs="Times New Roman"/>
          <w:sz w:val="13"/>
          <w:szCs w:val="13"/>
        </w:rPr>
      </w:pPr>
      <w:r>
        <w:br w:type="column"/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bt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l</w:t>
      </w:r>
      <w:proofErr w:type="gramStart"/>
      <w:r>
        <w:rPr>
          <w:rFonts w:ascii="Times New Roman" w:eastAsia="Times New Roman" w:hAnsi="Times New Roman" w:cs="Times New Roman"/>
          <w:w w:val="106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: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m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p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ou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n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d</w:t>
      </w:r>
      <w:proofErr w:type="gramEnd"/>
    </w:p>
    <w:p w14:paraId="26114EAA" w14:textId="77777777" w:rsidR="001C58B1" w:rsidRDefault="007375A7">
      <w:pPr>
        <w:spacing w:after="0" w:line="103" w:lineRule="exact"/>
        <w:ind w:left="-30" w:right="-50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br w:type="column"/>
      </w:r>
      <w:proofErr w:type="spellStart"/>
      <w:proofErr w:type="gramStart"/>
      <w:r>
        <w:rPr>
          <w:rFonts w:ascii="Times New Roman" w:eastAsia="Times New Roman" w:hAnsi="Times New Roman" w:cs="Times New Roman"/>
          <w:w w:val="106"/>
          <w:position w:val="1"/>
          <w:sz w:val="13"/>
          <w:szCs w:val="13"/>
        </w:rPr>
        <w:t>g</w:t>
      </w:r>
      <w:r>
        <w:rPr>
          <w:rFonts w:ascii="Times New Roman" w:eastAsia="Times New Roman" w:hAnsi="Times New Roman" w:cs="Times New Roman"/>
          <w:spacing w:val="-1"/>
          <w:w w:val="106"/>
          <w:position w:val="1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w w:val="106"/>
          <w:position w:val="1"/>
          <w:sz w:val="13"/>
          <w:szCs w:val="13"/>
        </w:rPr>
        <w:t>:</w:t>
      </w:r>
      <w:r>
        <w:rPr>
          <w:rFonts w:ascii="Times New Roman" w:eastAsia="Times New Roman" w:hAnsi="Times New Roman" w:cs="Times New Roman"/>
          <w:i/>
          <w:w w:val="106"/>
          <w:position w:val="1"/>
          <w:sz w:val="13"/>
          <w:szCs w:val="13"/>
        </w:rPr>
        <w:t>bi</w:t>
      </w:r>
      <w:r>
        <w:rPr>
          <w:rFonts w:ascii="Times New Roman" w:eastAsia="Times New Roman" w:hAnsi="Times New Roman" w:cs="Times New Roman"/>
          <w:i/>
          <w:spacing w:val="-1"/>
          <w:w w:val="106"/>
          <w:position w:val="1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w w:val="106"/>
          <w:position w:val="1"/>
          <w:sz w:val="13"/>
          <w:szCs w:val="13"/>
        </w:rPr>
        <w:t>logi</w:t>
      </w:r>
      <w:r>
        <w:rPr>
          <w:rFonts w:ascii="Times New Roman" w:eastAsia="Times New Roman" w:hAnsi="Times New Roman" w:cs="Times New Roman"/>
          <w:i/>
          <w:spacing w:val="-1"/>
          <w:w w:val="106"/>
          <w:position w:val="1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w w:val="106"/>
          <w:position w:val="1"/>
          <w:sz w:val="13"/>
          <w:szCs w:val="13"/>
        </w:rPr>
        <w:t>al</w:t>
      </w:r>
      <w:proofErr w:type="spellEnd"/>
      <w:proofErr w:type="gramEnd"/>
    </w:p>
    <w:p w14:paraId="01038A5B" w14:textId="77777777" w:rsidR="001C58B1" w:rsidRDefault="007375A7">
      <w:pPr>
        <w:spacing w:before="15" w:after="0" w:line="240" w:lineRule="auto"/>
        <w:ind w:left="127" w:right="109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p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spacing w:val="4"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s</w:t>
      </w:r>
    </w:p>
    <w:p w14:paraId="7FDF7A2E" w14:textId="77777777" w:rsidR="001C58B1" w:rsidRDefault="007375A7">
      <w:pPr>
        <w:spacing w:after="0" w:line="103" w:lineRule="exact"/>
        <w:ind w:left="-30" w:right="-50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br w:type="column"/>
      </w:r>
      <w:proofErr w:type="spellStart"/>
      <w:proofErr w:type="gramStart"/>
      <w:r>
        <w:rPr>
          <w:rFonts w:ascii="Times New Roman" w:eastAsia="Times New Roman" w:hAnsi="Times New Roman" w:cs="Times New Roman"/>
          <w:w w:val="106"/>
          <w:position w:val="1"/>
          <w:sz w:val="13"/>
          <w:szCs w:val="13"/>
        </w:rPr>
        <w:t>go</w:t>
      </w:r>
      <w:r>
        <w:rPr>
          <w:rFonts w:ascii="Times New Roman" w:eastAsia="Times New Roman" w:hAnsi="Times New Roman" w:cs="Times New Roman"/>
          <w:spacing w:val="-1"/>
          <w:w w:val="106"/>
          <w:position w:val="1"/>
          <w:sz w:val="13"/>
          <w:szCs w:val="13"/>
        </w:rPr>
        <w:t>:</w:t>
      </w:r>
      <w:r>
        <w:rPr>
          <w:rFonts w:ascii="Times New Roman" w:eastAsia="Times New Roman" w:hAnsi="Times New Roman" w:cs="Times New Roman"/>
          <w:i/>
          <w:w w:val="106"/>
          <w:position w:val="1"/>
          <w:sz w:val="13"/>
          <w:szCs w:val="13"/>
        </w:rPr>
        <w:t>m</w:t>
      </w:r>
      <w:r>
        <w:rPr>
          <w:rFonts w:ascii="Times New Roman" w:eastAsia="Times New Roman" w:hAnsi="Times New Roman" w:cs="Times New Roman"/>
          <w:i/>
          <w:spacing w:val="-1"/>
          <w:w w:val="106"/>
          <w:position w:val="1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106"/>
          <w:position w:val="1"/>
          <w:sz w:val="13"/>
          <w:szCs w:val="13"/>
        </w:rPr>
        <w:t>l</w:t>
      </w:r>
      <w:r>
        <w:rPr>
          <w:rFonts w:ascii="Times New Roman" w:eastAsia="Times New Roman" w:hAnsi="Times New Roman" w:cs="Times New Roman"/>
          <w:i/>
          <w:spacing w:val="-1"/>
          <w:w w:val="106"/>
          <w:position w:val="1"/>
          <w:sz w:val="13"/>
          <w:szCs w:val="13"/>
        </w:rPr>
        <w:t>ec</w:t>
      </w:r>
      <w:r>
        <w:rPr>
          <w:rFonts w:ascii="Times New Roman" w:eastAsia="Times New Roman" w:hAnsi="Times New Roman" w:cs="Times New Roman"/>
          <w:i/>
          <w:w w:val="106"/>
          <w:position w:val="1"/>
          <w:sz w:val="13"/>
          <w:szCs w:val="13"/>
        </w:rPr>
        <w:t>ul</w:t>
      </w:r>
      <w:r>
        <w:rPr>
          <w:rFonts w:ascii="Times New Roman" w:eastAsia="Times New Roman" w:hAnsi="Times New Roman" w:cs="Times New Roman"/>
          <w:i/>
          <w:spacing w:val="-1"/>
          <w:w w:val="106"/>
          <w:position w:val="1"/>
          <w:sz w:val="13"/>
          <w:szCs w:val="13"/>
        </w:rPr>
        <w:t>a</w:t>
      </w:r>
      <w:r>
        <w:rPr>
          <w:rFonts w:ascii="Times New Roman" w:eastAsia="Times New Roman" w:hAnsi="Times New Roman" w:cs="Times New Roman"/>
          <w:i/>
          <w:w w:val="106"/>
          <w:position w:val="1"/>
          <w:sz w:val="13"/>
          <w:szCs w:val="13"/>
        </w:rPr>
        <w:t>r</w:t>
      </w:r>
      <w:proofErr w:type="spellEnd"/>
      <w:proofErr w:type="gramEnd"/>
    </w:p>
    <w:p w14:paraId="3B5F2E99" w14:textId="77777777" w:rsidR="001C58B1" w:rsidRDefault="007375A7">
      <w:pPr>
        <w:spacing w:before="15" w:after="0" w:line="240" w:lineRule="auto"/>
        <w:ind w:left="112" w:right="89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f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u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n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tion</w:t>
      </w:r>
    </w:p>
    <w:p w14:paraId="4D8B7A93" w14:textId="77777777" w:rsidR="001C58B1" w:rsidRDefault="007375A7">
      <w:pPr>
        <w:spacing w:after="0" w:line="219" w:lineRule="exact"/>
        <w:ind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w w:val="82"/>
          <w:position w:val="3"/>
          <w:sz w:val="16"/>
          <w:szCs w:val="16"/>
        </w:rPr>
        <w:t>ting</w:t>
      </w:r>
      <w:r>
        <w:rPr>
          <w:rFonts w:ascii="Arial" w:eastAsia="Arial" w:hAnsi="Arial" w:cs="Arial"/>
          <w:spacing w:val="30"/>
          <w:w w:val="82"/>
          <w:position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position w:val="3"/>
          <w:sz w:val="16"/>
          <w:szCs w:val="16"/>
        </w:rPr>
        <w:t>n</w:t>
      </w:r>
      <w:r>
        <w:rPr>
          <w:rFonts w:ascii="Arial" w:eastAsia="Arial" w:hAnsi="Arial" w:cs="Arial"/>
          <w:spacing w:val="-3"/>
          <w:w w:val="82"/>
          <w:position w:val="3"/>
          <w:sz w:val="16"/>
          <w:szCs w:val="16"/>
        </w:rPr>
        <w:t>e</w:t>
      </w:r>
      <w:r>
        <w:rPr>
          <w:rFonts w:ascii="Arial" w:eastAsia="Arial" w:hAnsi="Arial" w:cs="Arial"/>
          <w:w w:val="82"/>
          <w:position w:val="3"/>
          <w:sz w:val="16"/>
          <w:szCs w:val="16"/>
        </w:rPr>
        <w:t>w</w:t>
      </w:r>
      <w:r>
        <w:rPr>
          <w:rFonts w:ascii="Arial" w:eastAsia="Arial" w:hAnsi="Arial" w:cs="Arial"/>
          <w:spacing w:val="16"/>
          <w:w w:val="82"/>
          <w:position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position w:val="3"/>
          <w:sz w:val="16"/>
          <w:szCs w:val="16"/>
        </w:rPr>
        <w:t>classes</w:t>
      </w:r>
      <w:r>
        <w:rPr>
          <w:rFonts w:ascii="Arial" w:eastAsia="Arial" w:hAnsi="Arial" w:cs="Arial"/>
          <w:spacing w:val="-6"/>
          <w:w w:val="82"/>
          <w:position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position w:val="3"/>
          <w:sz w:val="16"/>
          <w:szCs w:val="16"/>
        </w:rPr>
        <w:t>su</w:t>
      </w:r>
      <w:r>
        <w:rPr>
          <w:rFonts w:ascii="Arial" w:eastAsia="Arial" w:hAnsi="Arial" w:cs="Arial"/>
          <w:spacing w:val="-4"/>
          <w:w w:val="93"/>
          <w:position w:val="3"/>
          <w:sz w:val="16"/>
          <w:szCs w:val="16"/>
        </w:rPr>
        <w:t>f</w:t>
      </w:r>
      <w:r>
        <w:rPr>
          <w:rFonts w:ascii="Arial" w:eastAsia="Arial" w:hAnsi="Arial" w:cs="Arial"/>
          <w:w w:val="93"/>
          <w:position w:val="3"/>
          <w:sz w:val="16"/>
          <w:szCs w:val="16"/>
        </w:rPr>
        <w:t>fi</w:t>
      </w:r>
      <w:r>
        <w:rPr>
          <w:rFonts w:ascii="Arial" w:eastAsia="Arial" w:hAnsi="Arial" w:cs="Arial"/>
          <w:spacing w:val="-2"/>
          <w:w w:val="93"/>
          <w:position w:val="3"/>
          <w:sz w:val="16"/>
          <w:szCs w:val="16"/>
        </w:rPr>
        <w:t>x</w:t>
      </w:r>
      <w:r>
        <w:rPr>
          <w:rFonts w:ascii="Arial" w:eastAsia="Arial" w:hAnsi="Arial" w:cs="Arial"/>
          <w:w w:val="93"/>
          <w:position w:val="3"/>
          <w:sz w:val="16"/>
          <w:szCs w:val="16"/>
        </w:rPr>
        <w:t>ed</w:t>
      </w:r>
      <w:r>
        <w:rPr>
          <w:rFonts w:ascii="Arial" w:eastAsia="Arial" w:hAnsi="Arial" w:cs="Arial"/>
          <w:spacing w:val="-12"/>
          <w:w w:val="93"/>
          <w:position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position w:val="3"/>
          <w:sz w:val="16"/>
          <w:szCs w:val="16"/>
        </w:rPr>
        <w:t>by</w:t>
      </w:r>
      <w:r>
        <w:rPr>
          <w:rFonts w:ascii="Arial" w:eastAsia="Arial" w:hAnsi="Arial" w:cs="Arial"/>
          <w:spacing w:val="-9"/>
          <w:w w:val="93"/>
          <w:position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position w:val="3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5"/>
          <w:position w:val="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88"/>
          <w:position w:val="3"/>
          <w:sz w:val="16"/>
          <w:szCs w:val="16"/>
        </w:rPr>
        <w:t>∈</w:t>
      </w:r>
      <w:r>
        <w:rPr>
          <w:rFonts w:ascii="Lucida Sans Unicode" w:eastAsia="Lucida Sans Unicode" w:hAnsi="Lucida Sans Unicode" w:cs="Lucida Sans Unicode"/>
          <w:spacing w:val="-14"/>
          <w:w w:val="88"/>
          <w:position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position w:val="3"/>
          <w:sz w:val="16"/>
          <w:szCs w:val="16"/>
        </w:rPr>
        <w:t>1,</w:t>
      </w:r>
      <w:r>
        <w:rPr>
          <w:rFonts w:ascii="Arial" w:eastAsia="Arial" w:hAnsi="Arial" w:cs="Arial"/>
          <w:spacing w:val="-4"/>
          <w:w w:val="88"/>
          <w:position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position w:val="3"/>
          <w:sz w:val="16"/>
          <w:szCs w:val="16"/>
        </w:rPr>
        <w:t>…,</w:t>
      </w:r>
      <w:r>
        <w:rPr>
          <w:rFonts w:ascii="Arial" w:eastAsia="Arial" w:hAnsi="Arial" w:cs="Arial"/>
          <w:spacing w:val="10"/>
          <w:w w:val="88"/>
          <w:position w:val="3"/>
          <w:sz w:val="16"/>
          <w:szCs w:val="16"/>
        </w:rPr>
        <w:t xml:space="preserve"> </w:t>
      </w:r>
      <w:r>
        <w:rPr>
          <w:rFonts w:ascii="Arial" w:eastAsia="Arial" w:hAnsi="Arial" w:cs="Arial"/>
          <w:position w:val="3"/>
          <w:sz w:val="16"/>
          <w:szCs w:val="16"/>
        </w:rPr>
        <w:t>f.</w:t>
      </w:r>
      <w:r>
        <w:rPr>
          <w:rFonts w:ascii="Arial" w:eastAsia="Arial" w:hAnsi="Arial" w:cs="Arial"/>
          <w:spacing w:val="-7"/>
          <w:position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1"/>
          <w:w w:val="86"/>
          <w:position w:val="3"/>
          <w:sz w:val="16"/>
          <w:szCs w:val="16"/>
        </w:rPr>
        <w:t>T</w:t>
      </w:r>
      <w:r>
        <w:rPr>
          <w:rFonts w:ascii="Arial" w:eastAsia="Arial" w:hAnsi="Arial" w:cs="Arial"/>
          <w:w w:val="86"/>
          <w:position w:val="3"/>
          <w:sz w:val="16"/>
          <w:szCs w:val="16"/>
        </w:rPr>
        <w:t>angledness</w:t>
      </w:r>
      <w:proofErr w:type="spellEnd"/>
      <w:r>
        <w:rPr>
          <w:rFonts w:ascii="Arial" w:eastAsia="Arial" w:hAnsi="Arial" w:cs="Arial"/>
          <w:spacing w:val="-5"/>
          <w:w w:val="86"/>
          <w:position w:val="3"/>
          <w:sz w:val="16"/>
          <w:szCs w:val="16"/>
        </w:rPr>
        <w:t xml:space="preserve"> </w:t>
      </w:r>
      <w:r>
        <w:rPr>
          <w:rFonts w:ascii="Arial" w:eastAsia="Arial" w:hAnsi="Arial" w:cs="Arial"/>
          <w:position w:val="3"/>
          <w:sz w:val="16"/>
          <w:szCs w:val="16"/>
        </w:rPr>
        <w:t>of</w:t>
      </w:r>
      <w:r>
        <w:rPr>
          <w:rFonts w:ascii="Arial" w:eastAsia="Arial" w:hAnsi="Arial" w:cs="Arial"/>
          <w:spacing w:val="-15"/>
          <w:position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position w:val="3"/>
          <w:sz w:val="16"/>
          <w:szCs w:val="16"/>
        </w:rPr>
        <w:t>these</w:t>
      </w:r>
      <w:r>
        <w:rPr>
          <w:rFonts w:ascii="Arial" w:eastAsia="Arial" w:hAnsi="Arial" w:cs="Arial"/>
          <w:spacing w:val="-6"/>
          <w:w w:val="83"/>
          <w:position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position w:val="3"/>
          <w:sz w:val="16"/>
          <w:szCs w:val="16"/>
        </w:rPr>
        <w:t>e</w:t>
      </w:r>
      <w:r>
        <w:rPr>
          <w:rFonts w:ascii="Arial" w:eastAsia="Arial" w:hAnsi="Arial" w:cs="Arial"/>
          <w:w w:val="92"/>
          <w:position w:val="3"/>
          <w:sz w:val="16"/>
          <w:szCs w:val="16"/>
        </w:rPr>
        <w:t>xperimental</w:t>
      </w:r>
    </w:p>
    <w:p w14:paraId="7AEA2ED1" w14:textId="77777777" w:rsidR="001C58B1" w:rsidRDefault="007375A7">
      <w:pPr>
        <w:spacing w:after="0" w:line="183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ontologies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sz w:val="16"/>
          <w:szCs w:val="16"/>
        </w:rPr>
        <w:t>is</w:t>
      </w:r>
      <w:proofErr w:type="gramEnd"/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guaranteed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random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assignment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i</w:t>
      </w:r>
      <w:proofErr w:type="spellEnd"/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axioms.</w:t>
      </w:r>
    </w:p>
    <w:p w14:paraId="05130AD4" w14:textId="77777777" w:rsidR="001C58B1" w:rsidRDefault="001C58B1">
      <w:pPr>
        <w:spacing w:after="0"/>
        <w:sectPr w:rsidR="001C58B1">
          <w:type w:val="continuous"/>
          <w:pgSz w:w="14180" w:h="20020"/>
          <w:pgMar w:top="2080" w:right="160" w:bottom="280" w:left="160" w:header="720" w:footer="720" w:gutter="0"/>
          <w:cols w:num="5" w:space="720" w:equalWidth="0">
            <w:col w:w="2891" w:space="427"/>
            <w:col w:w="827" w:space="809"/>
            <w:col w:w="737" w:space="240"/>
            <w:col w:w="735" w:space="462"/>
            <w:col w:w="6732"/>
          </w:cols>
        </w:sectPr>
      </w:pPr>
    </w:p>
    <w:p w14:paraId="46932714" w14:textId="77777777" w:rsidR="001C58B1" w:rsidRPr="007375A7" w:rsidRDefault="007375A7">
      <w:pPr>
        <w:spacing w:before="73" w:after="0" w:line="261" w:lineRule="auto"/>
        <w:ind w:left="2297" w:right="-5"/>
        <w:jc w:val="center"/>
        <w:rPr>
          <w:rFonts w:ascii="Lucida Sans Typewriter" w:eastAsia="Lucida Sans Typewriter" w:hAnsi="Lucida Sans Typewriter" w:cs="Lucida Sans Typewriter"/>
          <w:sz w:val="13"/>
          <w:szCs w:val="13"/>
          <w:lang w:val="pt-BR"/>
        </w:rPr>
      </w:pPr>
      <w:proofErr w:type="spellStart"/>
      <w:proofErr w:type="gramStart"/>
      <w:r w:rsidRPr="007375A7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pt-BR"/>
        </w:rPr>
        <w:t>c</w:t>
      </w:r>
      <w:r w:rsidRPr="007375A7">
        <w:rPr>
          <w:rFonts w:ascii="Times New Roman" w:eastAsia="Times New Roman" w:hAnsi="Times New Roman" w:cs="Times New Roman"/>
          <w:w w:val="106"/>
          <w:sz w:val="13"/>
          <w:szCs w:val="13"/>
          <w:lang w:val="pt-BR"/>
        </w:rPr>
        <w:t>h</w:t>
      </w:r>
      <w:r w:rsidRPr="007375A7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pt-BR"/>
        </w:rPr>
        <w:t>eb</w:t>
      </w:r>
      <w:r w:rsidRPr="007375A7">
        <w:rPr>
          <w:rFonts w:ascii="Times New Roman" w:eastAsia="Times New Roman" w:hAnsi="Times New Roman" w:cs="Times New Roman"/>
          <w:spacing w:val="2"/>
          <w:w w:val="106"/>
          <w:sz w:val="13"/>
          <w:szCs w:val="13"/>
          <w:lang w:val="pt-BR"/>
        </w:rPr>
        <w:t>i</w:t>
      </w:r>
      <w:proofErr w:type="spellEnd"/>
      <w:r w:rsidRPr="007375A7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pt-BR"/>
        </w:rPr>
        <w:t>:</w:t>
      </w:r>
      <w:r w:rsidRPr="007375A7">
        <w:rPr>
          <w:rFonts w:ascii="Lucida Sans Typewriter" w:eastAsia="Lucida Sans Typewriter" w:hAnsi="Lucida Sans Typewriter" w:cs="Lucida Sans Typewriter"/>
          <w:spacing w:val="1"/>
          <w:w w:val="58"/>
          <w:sz w:val="13"/>
          <w:szCs w:val="13"/>
          <w:lang w:val="pt-BR"/>
        </w:rPr>
        <w:t>‘</w:t>
      </w:r>
      <w:proofErr w:type="spellStart"/>
      <w:proofErr w:type="gramEnd"/>
      <w:r w:rsidRPr="007375A7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</w:rPr>
        <w:t>ch</w:t>
      </w:r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>e</w:t>
      </w:r>
      <w:r w:rsidRPr="007375A7"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  <w:lang w:val="pt-BR"/>
        </w:rPr>
        <w:t>m</w:t>
      </w:r>
      <w:r w:rsidRPr="007375A7">
        <w:rPr>
          <w:rFonts w:ascii="Times New Roman" w:eastAsia="Times New Roman" w:hAnsi="Times New Roman" w:cs="Times New Roman"/>
          <w:i/>
          <w:spacing w:val="-4"/>
          <w:w w:val="106"/>
          <w:sz w:val="13"/>
          <w:szCs w:val="13"/>
          <w:lang w:val="pt-BR"/>
        </w:rPr>
        <w:t>i</w:t>
      </w:r>
      <w:r w:rsidRPr="007375A7">
        <w:rPr>
          <w:rFonts w:ascii="Times New Roman" w:eastAsia="Times New Roman" w:hAnsi="Times New Roman" w:cs="Times New Roman"/>
          <w:i/>
          <w:spacing w:val="4"/>
          <w:w w:val="106"/>
          <w:sz w:val="13"/>
          <w:szCs w:val="13"/>
          <w:lang w:val="pt-BR"/>
        </w:rPr>
        <w:t>c</w:t>
      </w:r>
      <w:r w:rsidRPr="007375A7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</w:rPr>
        <w:t>a</w:t>
      </w:r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>l</w:t>
      </w:r>
      <w:proofErr w:type="spellEnd"/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 xml:space="preserve"> </w:t>
      </w:r>
      <w:proofErr w:type="spellStart"/>
      <w:r w:rsidRPr="007375A7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</w:rPr>
        <w:t>e</w:t>
      </w:r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>ntity</w:t>
      </w:r>
      <w:proofErr w:type="spellEnd"/>
      <w:r w:rsidRPr="007375A7">
        <w:rPr>
          <w:rFonts w:ascii="Lucida Sans Typewriter" w:eastAsia="Lucida Sans Typewriter" w:hAnsi="Lucida Sans Typewriter" w:cs="Lucida Sans Typewriter"/>
          <w:w w:val="58"/>
          <w:sz w:val="13"/>
          <w:szCs w:val="13"/>
          <w:lang w:val="pt-BR"/>
        </w:rPr>
        <w:t>’</w:t>
      </w:r>
    </w:p>
    <w:p w14:paraId="164F0FB9" w14:textId="77777777" w:rsidR="001C58B1" w:rsidRPr="007375A7" w:rsidRDefault="001C58B1">
      <w:pPr>
        <w:spacing w:before="6" w:after="0" w:line="100" w:lineRule="exact"/>
        <w:rPr>
          <w:sz w:val="10"/>
          <w:szCs w:val="10"/>
          <w:lang w:val="pt-BR"/>
        </w:rPr>
      </w:pPr>
    </w:p>
    <w:p w14:paraId="721ADD6F" w14:textId="77777777" w:rsidR="001C58B1" w:rsidRPr="007375A7" w:rsidRDefault="007375A7">
      <w:pPr>
        <w:spacing w:after="0" w:line="262" w:lineRule="auto"/>
        <w:ind w:left="2265" w:right="-32"/>
        <w:jc w:val="center"/>
        <w:rPr>
          <w:rFonts w:ascii="Lucida Sans Typewriter" w:eastAsia="Lucida Sans Typewriter" w:hAnsi="Lucida Sans Typewriter" w:cs="Lucida Sans Typewriter"/>
          <w:sz w:val="13"/>
          <w:szCs w:val="13"/>
          <w:lang w:val="pt-BR"/>
        </w:rPr>
      </w:pPr>
      <w:proofErr w:type="spellStart"/>
      <w:proofErr w:type="gramStart"/>
      <w:r w:rsidRPr="007375A7">
        <w:rPr>
          <w:rFonts w:ascii="Times New Roman" w:eastAsia="Times New Roman" w:hAnsi="Times New Roman" w:cs="Times New Roman"/>
          <w:w w:val="106"/>
          <w:sz w:val="13"/>
          <w:szCs w:val="13"/>
          <w:lang w:val="pt-BR"/>
        </w:rPr>
        <w:t>c</w:t>
      </w:r>
      <w:r w:rsidRPr="007375A7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pt-BR"/>
        </w:rPr>
        <w:t>h</w:t>
      </w:r>
      <w:r w:rsidRPr="007375A7">
        <w:rPr>
          <w:rFonts w:ascii="Times New Roman" w:eastAsia="Times New Roman" w:hAnsi="Times New Roman" w:cs="Times New Roman"/>
          <w:w w:val="106"/>
          <w:sz w:val="13"/>
          <w:szCs w:val="13"/>
          <w:lang w:val="pt-BR"/>
        </w:rPr>
        <w:t>e</w:t>
      </w:r>
      <w:r w:rsidRPr="007375A7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pt-BR"/>
        </w:rPr>
        <w:t>b</w:t>
      </w:r>
      <w:r w:rsidRPr="007375A7">
        <w:rPr>
          <w:rFonts w:ascii="Times New Roman" w:eastAsia="Times New Roman" w:hAnsi="Times New Roman" w:cs="Times New Roman"/>
          <w:spacing w:val="2"/>
          <w:w w:val="106"/>
          <w:sz w:val="13"/>
          <w:szCs w:val="13"/>
          <w:lang w:val="pt-BR"/>
        </w:rPr>
        <w:t>i</w:t>
      </w:r>
      <w:proofErr w:type="spellEnd"/>
      <w:r w:rsidRPr="007375A7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pt-BR"/>
        </w:rPr>
        <w:t>:</w:t>
      </w:r>
      <w:r w:rsidRPr="007375A7">
        <w:rPr>
          <w:rFonts w:ascii="Lucida Sans Typewriter" w:eastAsia="Lucida Sans Typewriter" w:hAnsi="Lucida Sans Typewriter" w:cs="Lucida Sans Typewriter"/>
          <w:w w:val="58"/>
          <w:sz w:val="13"/>
          <w:szCs w:val="13"/>
          <w:lang w:val="pt-BR"/>
        </w:rPr>
        <w:t>‘</w:t>
      </w:r>
      <w:proofErr w:type="gramEnd"/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>m</w:t>
      </w:r>
      <w:r w:rsidRPr="007375A7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</w:rPr>
        <w:t>o</w:t>
      </w:r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>le</w:t>
      </w:r>
      <w:r w:rsidRPr="007375A7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</w:rPr>
        <w:t>c</w:t>
      </w:r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>ul</w:t>
      </w:r>
      <w:r w:rsidRPr="007375A7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</w:rPr>
        <w:t>a</w:t>
      </w:r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 xml:space="preserve">r </w:t>
      </w:r>
      <w:proofErr w:type="spellStart"/>
      <w:r w:rsidRPr="007375A7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</w:rPr>
        <w:t>e</w:t>
      </w:r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>ntity</w:t>
      </w:r>
      <w:proofErr w:type="spellEnd"/>
      <w:r w:rsidRPr="007375A7">
        <w:rPr>
          <w:rFonts w:ascii="Lucida Sans Typewriter" w:eastAsia="Lucida Sans Typewriter" w:hAnsi="Lucida Sans Typewriter" w:cs="Lucida Sans Typewriter"/>
          <w:w w:val="58"/>
          <w:sz w:val="13"/>
          <w:szCs w:val="13"/>
          <w:lang w:val="pt-BR"/>
        </w:rPr>
        <w:t>’</w:t>
      </w:r>
    </w:p>
    <w:p w14:paraId="0BADD221" w14:textId="77777777" w:rsidR="001C58B1" w:rsidRPr="007375A7" w:rsidRDefault="001C58B1">
      <w:pPr>
        <w:spacing w:before="3" w:after="0" w:line="150" w:lineRule="exact"/>
        <w:rPr>
          <w:sz w:val="15"/>
          <w:szCs w:val="15"/>
          <w:lang w:val="pt-BR"/>
        </w:rPr>
      </w:pPr>
    </w:p>
    <w:p w14:paraId="2662F78F" w14:textId="77777777" w:rsidR="001C58B1" w:rsidRPr="007375A7" w:rsidRDefault="007375A7">
      <w:pPr>
        <w:spacing w:after="0" w:line="240" w:lineRule="auto"/>
        <w:ind w:right="176"/>
        <w:jc w:val="right"/>
        <w:rPr>
          <w:rFonts w:ascii="Times New Roman" w:eastAsia="Times New Roman" w:hAnsi="Times New Roman" w:cs="Times New Roman"/>
          <w:sz w:val="13"/>
          <w:szCs w:val="13"/>
          <w:lang w:val="pt-BR"/>
        </w:rPr>
      </w:pPr>
      <w:proofErr w:type="spellStart"/>
      <w:proofErr w:type="gramStart"/>
      <w:r w:rsidRPr="007375A7">
        <w:rPr>
          <w:rFonts w:ascii="Times New Roman" w:eastAsia="Times New Roman" w:hAnsi="Times New Roman" w:cs="Times New Roman"/>
          <w:w w:val="106"/>
          <w:sz w:val="13"/>
          <w:szCs w:val="13"/>
          <w:lang w:val="pt-BR"/>
        </w:rPr>
        <w:t>pr:</w:t>
      </w:r>
      <w:r w:rsidRPr="007375A7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</w:rPr>
        <w:t>p</w:t>
      </w:r>
      <w:r w:rsidRPr="007375A7"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  <w:lang w:val="pt-BR"/>
        </w:rPr>
        <w:t>r</w:t>
      </w:r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>ot</w:t>
      </w:r>
      <w:r w:rsidRPr="007375A7"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  <w:lang w:val="pt-BR"/>
        </w:rPr>
        <w:t>e</w:t>
      </w:r>
      <w:r w:rsidRPr="007375A7">
        <w:rPr>
          <w:rFonts w:ascii="Times New Roman" w:eastAsia="Times New Roman" w:hAnsi="Times New Roman" w:cs="Times New Roman"/>
          <w:i/>
          <w:spacing w:val="-4"/>
          <w:w w:val="106"/>
          <w:sz w:val="13"/>
          <w:szCs w:val="13"/>
          <w:lang w:val="pt-BR"/>
        </w:rPr>
        <w:t>i</w:t>
      </w:r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>n</w:t>
      </w:r>
      <w:proofErr w:type="spellEnd"/>
      <w:proofErr w:type="gramEnd"/>
    </w:p>
    <w:p w14:paraId="3DBFEBF0" w14:textId="77777777" w:rsidR="001C58B1" w:rsidRPr="007375A7" w:rsidRDefault="007375A7">
      <w:pPr>
        <w:spacing w:before="64" w:after="0" w:line="261" w:lineRule="auto"/>
        <w:ind w:left="432" w:right="273"/>
        <w:jc w:val="center"/>
        <w:rPr>
          <w:rFonts w:ascii="Lucida Sans Typewriter" w:eastAsia="Lucida Sans Typewriter" w:hAnsi="Lucida Sans Typewriter" w:cs="Lucida Sans Typewriter"/>
          <w:sz w:val="13"/>
          <w:szCs w:val="13"/>
          <w:lang w:val="pt-BR"/>
        </w:rPr>
      </w:pPr>
      <w:r w:rsidRPr="007375A7">
        <w:rPr>
          <w:lang w:val="pt-BR"/>
        </w:rPr>
        <w:br w:type="column"/>
      </w:r>
      <w:proofErr w:type="gramStart"/>
      <w:r w:rsidRPr="007375A7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pt-BR"/>
        </w:rPr>
        <w:t>b</w:t>
      </w:r>
      <w:r w:rsidRPr="007375A7">
        <w:rPr>
          <w:rFonts w:ascii="Times New Roman" w:eastAsia="Times New Roman" w:hAnsi="Times New Roman" w:cs="Times New Roman"/>
          <w:w w:val="106"/>
          <w:sz w:val="13"/>
          <w:szCs w:val="13"/>
          <w:lang w:val="pt-BR"/>
        </w:rPr>
        <w:t>t</w:t>
      </w:r>
      <w:r w:rsidRPr="007375A7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pt-BR"/>
        </w:rPr>
        <w:t>l</w:t>
      </w:r>
      <w:proofErr w:type="gramEnd"/>
      <w:r w:rsidRPr="007375A7">
        <w:rPr>
          <w:rFonts w:ascii="Times New Roman" w:eastAsia="Times New Roman" w:hAnsi="Times New Roman" w:cs="Times New Roman"/>
          <w:w w:val="106"/>
          <w:sz w:val="13"/>
          <w:szCs w:val="13"/>
          <w:lang w:val="pt-BR"/>
        </w:rPr>
        <w:t>2:</w:t>
      </w:r>
      <w:r w:rsidRPr="007375A7">
        <w:rPr>
          <w:rFonts w:ascii="Lucida Sans Typewriter" w:eastAsia="Lucida Sans Typewriter" w:hAnsi="Lucida Sans Typewriter" w:cs="Lucida Sans Typewriter"/>
          <w:w w:val="58"/>
          <w:sz w:val="13"/>
          <w:szCs w:val="13"/>
          <w:lang w:val="pt-BR"/>
        </w:rPr>
        <w:t>‘</w:t>
      </w:r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>p</w:t>
      </w:r>
      <w:r w:rsidRPr="007375A7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</w:rPr>
        <w:t>o</w:t>
      </w:r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>ly</w:t>
      </w:r>
      <w:r w:rsidRPr="007375A7">
        <w:rPr>
          <w:rFonts w:ascii="Times New Roman" w:eastAsia="Times New Roman" w:hAnsi="Times New Roman" w:cs="Times New Roman"/>
          <w:i/>
          <w:spacing w:val="1"/>
          <w:sz w:val="13"/>
          <w:szCs w:val="13"/>
          <w:lang w:val="pt-BR"/>
        </w:rPr>
        <w:t xml:space="preserve"> </w:t>
      </w:r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>m</w:t>
      </w:r>
      <w:r w:rsidRPr="007375A7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</w:rPr>
        <w:t>o</w:t>
      </w:r>
      <w:r w:rsidRPr="007375A7">
        <w:rPr>
          <w:rFonts w:ascii="Times New Roman" w:eastAsia="Times New Roman" w:hAnsi="Times New Roman" w:cs="Times New Roman"/>
          <w:i/>
          <w:spacing w:val="1"/>
          <w:w w:val="106"/>
          <w:sz w:val="13"/>
          <w:szCs w:val="13"/>
          <w:lang w:val="pt-BR"/>
        </w:rPr>
        <w:t>l</w:t>
      </w:r>
      <w:r w:rsidRPr="007375A7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</w:rPr>
        <w:t>e</w:t>
      </w:r>
      <w:r w:rsidRPr="007375A7"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  <w:lang w:val="pt-BR"/>
        </w:rPr>
        <w:t>c</w:t>
      </w:r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>u</w:t>
      </w:r>
      <w:r w:rsidRPr="007375A7">
        <w:rPr>
          <w:rFonts w:ascii="Times New Roman" w:eastAsia="Times New Roman" w:hAnsi="Times New Roman" w:cs="Times New Roman"/>
          <w:i/>
          <w:spacing w:val="-4"/>
          <w:w w:val="106"/>
          <w:sz w:val="13"/>
          <w:szCs w:val="13"/>
          <w:lang w:val="pt-BR"/>
        </w:rPr>
        <w:t>l</w:t>
      </w:r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 xml:space="preserve">ar </w:t>
      </w:r>
      <w:proofErr w:type="spellStart"/>
      <w:r w:rsidRPr="007375A7">
        <w:rPr>
          <w:rFonts w:ascii="Times New Roman" w:eastAsia="Times New Roman" w:hAnsi="Times New Roman" w:cs="Times New Roman"/>
          <w:i/>
          <w:spacing w:val="-1"/>
          <w:sz w:val="13"/>
          <w:szCs w:val="13"/>
          <w:lang w:val="pt-BR"/>
        </w:rPr>
        <w:t>c</w:t>
      </w:r>
      <w:r w:rsidRPr="007375A7">
        <w:rPr>
          <w:rFonts w:ascii="Times New Roman" w:eastAsia="Times New Roman" w:hAnsi="Times New Roman" w:cs="Times New Roman"/>
          <w:i/>
          <w:sz w:val="13"/>
          <w:szCs w:val="13"/>
          <w:lang w:val="pt-BR"/>
        </w:rPr>
        <w:t>o</w:t>
      </w:r>
      <w:r w:rsidRPr="007375A7">
        <w:rPr>
          <w:rFonts w:ascii="Times New Roman" w:eastAsia="Times New Roman" w:hAnsi="Times New Roman" w:cs="Times New Roman"/>
          <w:i/>
          <w:spacing w:val="-1"/>
          <w:sz w:val="13"/>
          <w:szCs w:val="13"/>
          <w:lang w:val="pt-BR"/>
        </w:rPr>
        <w:t>m</w:t>
      </w:r>
      <w:r w:rsidRPr="007375A7">
        <w:rPr>
          <w:rFonts w:ascii="Times New Roman" w:eastAsia="Times New Roman" w:hAnsi="Times New Roman" w:cs="Times New Roman"/>
          <w:i/>
          <w:sz w:val="13"/>
          <w:szCs w:val="13"/>
          <w:lang w:val="pt-BR"/>
        </w:rPr>
        <w:t>p</w:t>
      </w:r>
      <w:r w:rsidRPr="007375A7">
        <w:rPr>
          <w:rFonts w:ascii="Times New Roman" w:eastAsia="Times New Roman" w:hAnsi="Times New Roman" w:cs="Times New Roman"/>
          <w:i/>
          <w:spacing w:val="-1"/>
          <w:sz w:val="13"/>
          <w:szCs w:val="13"/>
          <w:lang w:val="pt-BR"/>
        </w:rPr>
        <w:t>o</w:t>
      </w:r>
      <w:r w:rsidRPr="007375A7">
        <w:rPr>
          <w:rFonts w:ascii="Times New Roman" w:eastAsia="Times New Roman" w:hAnsi="Times New Roman" w:cs="Times New Roman"/>
          <w:i/>
          <w:spacing w:val="3"/>
          <w:sz w:val="13"/>
          <w:szCs w:val="13"/>
          <w:lang w:val="pt-BR"/>
        </w:rPr>
        <w:t>s</w:t>
      </w:r>
      <w:r w:rsidRPr="007375A7">
        <w:rPr>
          <w:rFonts w:ascii="Times New Roman" w:eastAsia="Times New Roman" w:hAnsi="Times New Roman" w:cs="Times New Roman"/>
          <w:i/>
          <w:sz w:val="13"/>
          <w:szCs w:val="13"/>
          <w:lang w:val="pt-BR"/>
        </w:rPr>
        <w:t>ite</w:t>
      </w:r>
      <w:proofErr w:type="spellEnd"/>
      <w:r w:rsidRPr="007375A7">
        <w:rPr>
          <w:rFonts w:ascii="Times New Roman" w:eastAsia="Times New Roman" w:hAnsi="Times New Roman" w:cs="Times New Roman"/>
          <w:i/>
          <w:sz w:val="13"/>
          <w:szCs w:val="13"/>
          <w:lang w:val="pt-BR"/>
        </w:rPr>
        <w:t xml:space="preserve">  </w:t>
      </w:r>
      <w:proofErr w:type="spellStart"/>
      <w:r w:rsidRPr="007375A7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</w:rPr>
        <w:t>e</w:t>
      </w:r>
      <w:r w:rsidRPr="007375A7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</w:rPr>
        <w:t>ntit</w:t>
      </w:r>
      <w:r w:rsidRPr="007375A7"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  <w:lang w:val="pt-BR"/>
        </w:rPr>
        <w:t>y</w:t>
      </w:r>
      <w:proofErr w:type="spellEnd"/>
      <w:r w:rsidRPr="007375A7">
        <w:rPr>
          <w:rFonts w:ascii="Lucida Sans Typewriter" w:eastAsia="Lucida Sans Typewriter" w:hAnsi="Lucida Sans Typewriter" w:cs="Lucida Sans Typewriter"/>
          <w:w w:val="58"/>
          <w:sz w:val="13"/>
          <w:szCs w:val="13"/>
          <w:lang w:val="pt-BR"/>
        </w:rPr>
        <w:t>’</w:t>
      </w:r>
    </w:p>
    <w:p w14:paraId="06CB1881" w14:textId="77777777" w:rsidR="001C58B1" w:rsidRPr="007375A7" w:rsidRDefault="001C58B1">
      <w:pPr>
        <w:spacing w:before="9" w:after="0" w:line="120" w:lineRule="exact"/>
        <w:rPr>
          <w:sz w:val="12"/>
          <w:szCs w:val="12"/>
          <w:lang w:val="pt-BR"/>
        </w:rPr>
      </w:pPr>
    </w:p>
    <w:p w14:paraId="3877B6D3" w14:textId="77777777" w:rsidR="001C58B1" w:rsidRDefault="007375A7">
      <w:pPr>
        <w:spacing w:after="0" w:line="261" w:lineRule="auto"/>
        <w:ind w:left="524" w:right="365" w:firstLine="2"/>
        <w:jc w:val="center"/>
        <w:rPr>
          <w:rFonts w:ascii="Lucida Sans Typewriter" w:eastAsia="Lucida Sans Typewriter" w:hAnsi="Lucida Sans Typewriter" w:cs="Lucida Sans Typewriter"/>
          <w:sz w:val="13"/>
          <w:szCs w:val="13"/>
        </w:rPr>
      </w:pPr>
      <w:r>
        <w:rPr>
          <w:rFonts w:ascii="Times New Roman" w:eastAsia="Times New Roman" w:hAnsi="Times New Roman" w:cs="Times New Roman"/>
          <w:w w:val="106"/>
          <w:sz w:val="13"/>
          <w:szCs w:val="13"/>
        </w:rPr>
        <w:t>bt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l</w:t>
      </w:r>
      <w:proofErr w:type="gramStart"/>
      <w:r>
        <w:rPr>
          <w:rFonts w:ascii="Times New Roman" w:eastAsia="Times New Roman" w:hAnsi="Times New Roman" w:cs="Times New Roman"/>
          <w:w w:val="106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:</w:t>
      </w:r>
      <w:r>
        <w:rPr>
          <w:rFonts w:ascii="Lucida Sans Typewriter" w:eastAsia="Lucida Sans Typewriter" w:hAnsi="Lucida Sans Typewriter" w:cs="Lucida Sans Typewriter"/>
          <w:spacing w:val="1"/>
          <w:w w:val="58"/>
          <w:sz w:val="13"/>
          <w:szCs w:val="13"/>
        </w:rPr>
        <w:t>‘</w:t>
      </w:r>
      <w:proofErr w:type="gramEnd"/>
      <w:r>
        <w:rPr>
          <w:rFonts w:ascii="Times New Roman" w:eastAsia="Times New Roman" w:hAnsi="Times New Roman" w:cs="Times New Roman"/>
          <w:i/>
          <w:spacing w:val="-3"/>
          <w:w w:val="106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t</w:t>
      </w:r>
      <w:r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u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tu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 xml:space="preserve">d </w:t>
      </w:r>
      <w:r>
        <w:rPr>
          <w:rFonts w:ascii="Times New Roman" w:eastAsia="Times New Roman" w:hAnsi="Times New Roman" w:cs="Times New Roman"/>
          <w:i/>
          <w:sz w:val="13"/>
          <w:szCs w:val="13"/>
        </w:rPr>
        <w:t>bi</w:t>
      </w:r>
      <w:r>
        <w:rPr>
          <w:rFonts w:ascii="Times New Roman" w:eastAsia="Times New Roman" w:hAnsi="Times New Roman" w:cs="Times New Roman"/>
          <w:i/>
          <w:spacing w:val="-1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sz w:val="13"/>
          <w:szCs w:val="13"/>
        </w:rPr>
        <w:t>logi</w:t>
      </w:r>
      <w:r>
        <w:rPr>
          <w:rFonts w:ascii="Times New Roman" w:eastAsia="Times New Roman" w:hAnsi="Times New Roman" w:cs="Times New Roman"/>
          <w:i/>
          <w:spacing w:val="-1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sz w:val="13"/>
          <w:szCs w:val="13"/>
        </w:rPr>
        <w:t xml:space="preserve">al </w:t>
      </w:r>
      <w:r>
        <w:rPr>
          <w:rFonts w:ascii="Times New Roman" w:eastAsia="Times New Roman" w:hAnsi="Times New Roman" w:cs="Times New Roman"/>
          <w:i/>
          <w:spacing w:val="2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ntit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y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’</w:t>
      </w:r>
    </w:p>
    <w:p w14:paraId="63AD8BB3" w14:textId="77777777" w:rsidR="001C58B1" w:rsidRDefault="001C58B1">
      <w:pPr>
        <w:spacing w:before="4" w:after="0" w:line="260" w:lineRule="exact"/>
        <w:rPr>
          <w:sz w:val="26"/>
          <w:szCs w:val="26"/>
        </w:rPr>
      </w:pPr>
    </w:p>
    <w:p w14:paraId="13D54412" w14:textId="77777777" w:rsidR="001C58B1" w:rsidRDefault="007375A7">
      <w:pPr>
        <w:tabs>
          <w:tab w:val="left" w:pos="1220"/>
        </w:tabs>
        <w:spacing w:after="0" w:line="169" w:lineRule="auto"/>
        <w:ind w:left="1238" w:right="-20" w:hanging="1271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b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tl</w:t>
      </w:r>
      <w:proofErr w:type="gramStart"/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: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spacing w:val="-3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ga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n</w:t>
      </w:r>
      <w:r>
        <w:rPr>
          <w:rFonts w:ascii="Times New Roman" w:eastAsia="Times New Roman" w:hAnsi="Times New Roman" w:cs="Times New Roman"/>
          <w:i/>
          <w:spacing w:val="1"/>
          <w:w w:val="106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m</w:t>
      </w:r>
      <w:proofErr w:type="gramEnd"/>
      <w:r>
        <w:rPr>
          <w:rFonts w:ascii="Times New Roman" w:eastAsia="Times New Roman" w:hAnsi="Times New Roman" w:cs="Times New Roman"/>
          <w:i/>
          <w:sz w:val="13"/>
          <w:szCs w:val="13"/>
        </w:rPr>
        <w:tab/>
      </w:r>
      <w:proofErr w:type="spellStart"/>
      <w:r>
        <w:rPr>
          <w:rFonts w:ascii="Times New Roman" w:eastAsia="Times New Roman" w:hAnsi="Times New Roman" w:cs="Times New Roman"/>
          <w:w w:val="106"/>
          <w:position w:val="8"/>
          <w:sz w:val="13"/>
          <w:szCs w:val="13"/>
        </w:rPr>
        <w:t>go</w:t>
      </w:r>
      <w:r>
        <w:rPr>
          <w:rFonts w:ascii="Times New Roman" w:eastAsia="Times New Roman" w:hAnsi="Times New Roman" w:cs="Times New Roman"/>
          <w:spacing w:val="-1"/>
          <w:w w:val="106"/>
          <w:position w:val="8"/>
          <w:sz w:val="13"/>
          <w:szCs w:val="13"/>
        </w:rPr>
        <w:t>:</w:t>
      </w:r>
      <w:r>
        <w:rPr>
          <w:rFonts w:ascii="Times New Roman" w:eastAsia="Times New Roman" w:hAnsi="Times New Roman" w:cs="Times New Roman"/>
          <w:i/>
          <w:w w:val="106"/>
          <w:position w:val="8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spacing w:val="-1"/>
          <w:w w:val="106"/>
          <w:position w:val="8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w w:val="106"/>
          <w:position w:val="8"/>
          <w:sz w:val="13"/>
          <w:szCs w:val="13"/>
        </w:rPr>
        <w:t>llul</w:t>
      </w:r>
      <w:r>
        <w:rPr>
          <w:rFonts w:ascii="Times New Roman" w:eastAsia="Times New Roman" w:hAnsi="Times New Roman" w:cs="Times New Roman"/>
          <w:i/>
          <w:spacing w:val="-1"/>
          <w:w w:val="106"/>
          <w:position w:val="8"/>
          <w:sz w:val="13"/>
          <w:szCs w:val="13"/>
        </w:rPr>
        <w:t>a</w:t>
      </w:r>
      <w:r>
        <w:rPr>
          <w:rFonts w:ascii="Times New Roman" w:eastAsia="Times New Roman" w:hAnsi="Times New Roman" w:cs="Times New Roman"/>
          <w:i/>
          <w:w w:val="106"/>
          <w:position w:val="8"/>
          <w:sz w:val="13"/>
          <w:szCs w:val="13"/>
        </w:rPr>
        <w:t>r</w:t>
      </w:r>
      <w:proofErr w:type="spellEnd"/>
      <w:r>
        <w:rPr>
          <w:rFonts w:ascii="Times New Roman" w:eastAsia="Times New Roman" w:hAnsi="Times New Roman" w:cs="Times New Roman"/>
          <w:i/>
          <w:w w:val="106"/>
          <w:position w:val="8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m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p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on</w:t>
      </w:r>
      <w:r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nt</w:t>
      </w:r>
    </w:p>
    <w:p w14:paraId="77A12B8C" w14:textId="77777777" w:rsidR="001C58B1" w:rsidRDefault="007375A7">
      <w:pPr>
        <w:spacing w:before="35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</w:t>
      </w:r>
      <w:r>
        <w:rPr>
          <w:rFonts w:ascii="Arial" w:eastAsia="Arial" w:hAnsi="Arial" w:cs="Arial"/>
          <w:spacing w:val="-4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ferent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ontology 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sizes</w:t>
      </w:r>
      <w:proofErr w:type="gramEnd"/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submitted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consisten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c</w:t>
      </w:r>
      <w:r>
        <w:rPr>
          <w:rFonts w:ascii="Arial" w:eastAsia="Arial" w:hAnsi="Arial" w:cs="Arial"/>
          <w:w w:val="91"/>
          <w:sz w:val="16"/>
          <w:szCs w:val="16"/>
        </w:rPr>
        <w:t>y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checking </w:t>
      </w:r>
      <w:r>
        <w:rPr>
          <w:rFonts w:ascii="Arial" w:eastAsia="Arial" w:hAnsi="Arial" w:cs="Arial"/>
          <w:w w:val="85"/>
          <w:sz w:val="16"/>
          <w:szCs w:val="16"/>
        </w:rPr>
        <w:t>test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order</w:t>
      </w:r>
      <w:r>
        <w:rPr>
          <w:rFonts w:ascii="Arial" w:eastAsia="Arial" w:hAnsi="Arial" w:cs="Arial"/>
          <w:spacing w:val="1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erify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reasoning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performance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(in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hours).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second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test </w:t>
      </w:r>
      <w:r>
        <w:rPr>
          <w:rFonts w:ascii="Arial" w:eastAsia="Arial" w:hAnsi="Arial" w:cs="Arial"/>
          <w:w w:val="91"/>
          <w:sz w:val="16"/>
          <w:szCs w:val="16"/>
        </w:rPr>
        <w:t>performed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the</w:t>
      </w:r>
      <w:r>
        <w:rPr>
          <w:rFonts w:ascii="Arial" w:eastAsia="Arial" w:hAnsi="Arial" w:cs="Arial"/>
          <w:spacing w:val="3"/>
          <w:w w:val="9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91"/>
          <w:sz w:val="16"/>
          <w:szCs w:val="16"/>
        </w:rPr>
        <w:t xml:space="preserve">satisfiability </w:t>
      </w:r>
      <w:r>
        <w:rPr>
          <w:rFonts w:ascii="Arial" w:eastAsia="Arial" w:hAnsi="Arial" w:cs="Arial"/>
          <w:spacing w:val="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time</w:t>
      </w:r>
      <w:proofErr w:type="gramEnd"/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w w:val="86"/>
          <w:sz w:val="16"/>
          <w:szCs w:val="16"/>
        </w:rPr>
        <w:t>miliseconds</w:t>
      </w:r>
      <w:proofErr w:type="spellEnd"/>
      <w:r>
        <w:rPr>
          <w:rFonts w:ascii="Arial" w:eastAsia="Arial" w:hAnsi="Arial" w:cs="Arial"/>
          <w:w w:val="86"/>
          <w:sz w:val="16"/>
          <w:szCs w:val="16"/>
        </w:rPr>
        <w:t xml:space="preserve">, </w:t>
      </w:r>
      <w:r>
        <w:rPr>
          <w:rFonts w:ascii="Arial" w:eastAsia="Arial" w:hAnsi="Arial" w:cs="Arial"/>
          <w:spacing w:val="29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6"/>
          <w:sz w:val="16"/>
          <w:szCs w:val="16"/>
        </w:rPr>
        <w:t>ms</w:t>
      </w:r>
      <w:proofErr w:type="spellEnd"/>
      <w:r>
        <w:rPr>
          <w:rFonts w:ascii="Arial" w:eastAsia="Arial" w:hAnsi="Arial" w:cs="Arial"/>
          <w:w w:val="86"/>
          <w:sz w:val="16"/>
          <w:szCs w:val="16"/>
        </w:rPr>
        <w:t>),</w:t>
      </w:r>
      <w:r>
        <w:rPr>
          <w:rFonts w:ascii="Arial" w:eastAsia="Arial" w:hAnsi="Arial" w:cs="Arial"/>
          <w:spacing w:val="3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accounts</w:t>
      </w:r>
      <w:r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for </w:t>
      </w:r>
      <w:r>
        <w:rPr>
          <w:rFonts w:ascii="Arial" w:eastAsia="Arial" w:hAnsi="Arial" w:cs="Arial"/>
          <w:w w:val="81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time</w:t>
      </w:r>
      <w:r>
        <w:rPr>
          <w:rFonts w:ascii="Arial" w:eastAsia="Arial" w:hAnsi="Arial" w:cs="Arial"/>
          <w:spacing w:val="29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a</w:t>
      </w:r>
      <w:r>
        <w:rPr>
          <w:rFonts w:ascii="Arial" w:eastAsia="Arial" w:hAnsi="Arial" w:cs="Arial"/>
          <w:spacing w:val="-9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CQ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is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alidated</w:t>
      </w:r>
      <w:r>
        <w:rPr>
          <w:rFonts w:ascii="Arial" w:eastAsia="Arial" w:hAnsi="Arial" w:cs="Arial"/>
          <w:spacing w:val="2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>g</w:t>
      </w:r>
      <w:r>
        <w:rPr>
          <w:rFonts w:ascii="Arial" w:eastAsia="Arial" w:hAnsi="Arial" w:cs="Arial"/>
          <w:w w:val="85"/>
          <w:sz w:val="16"/>
          <w:szCs w:val="16"/>
        </w:rPr>
        <w:t>ainst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der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ed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model</w:t>
      </w:r>
      <w:r>
        <w:rPr>
          <w:rFonts w:ascii="Arial" w:eastAsia="Arial" w:hAnsi="Arial" w:cs="Arial"/>
          <w:spacing w:val="1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from</w:t>
      </w:r>
      <w:r>
        <w:rPr>
          <w:rFonts w:ascii="Arial" w:eastAsia="Arial" w:hAnsi="Arial" w:cs="Arial"/>
          <w:spacing w:val="2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test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ontolog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.</w:t>
      </w:r>
    </w:p>
    <w:p w14:paraId="7D107EDC" w14:textId="77777777" w:rsidR="001C58B1" w:rsidRDefault="007375A7">
      <w:pPr>
        <w:spacing w:before="1" w:after="0" w:line="240" w:lineRule="auto"/>
        <w:ind w:left="23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tests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6"/>
          <w:sz w:val="16"/>
          <w:szCs w:val="16"/>
        </w:rPr>
        <w:t xml:space="preserve">performed 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proofErr w:type="gram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Intel-based</w:t>
      </w:r>
      <w:r>
        <w:rPr>
          <w:rFonts w:ascii="Arial" w:eastAsia="Arial" w:hAnsi="Arial" w:cs="Arial"/>
          <w:spacing w:val="2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core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i5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3210M</w:t>
      </w:r>
      <w:r>
        <w:rPr>
          <w:rFonts w:ascii="Arial" w:eastAsia="Arial" w:hAnsi="Arial" w:cs="Arial"/>
          <w:spacing w:val="15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laptop,</w:t>
      </w:r>
      <w:r>
        <w:rPr>
          <w:rFonts w:ascii="Arial" w:eastAsia="Arial" w:hAnsi="Arial" w:cs="Arial"/>
          <w:spacing w:val="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</w:p>
    <w:p w14:paraId="7CDFB86D" w14:textId="77777777" w:rsidR="001C58B1" w:rsidRDefault="007375A7">
      <w:pPr>
        <w:spacing w:after="0" w:line="220" w:lineRule="atLeast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9"/>
          <w:sz w:val="16"/>
          <w:szCs w:val="16"/>
        </w:rPr>
        <w:t>8Gbytes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of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RAM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w w:val="93"/>
          <w:sz w:val="16"/>
          <w:szCs w:val="16"/>
        </w:rPr>
        <w:t>W</w:t>
      </w:r>
      <w:r>
        <w:rPr>
          <w:rFonts w:ascii="Arial" w:eastAsia="Arial" w:hAnsi="Arial" w:cs="Arial"/>
          <w:w w:val="93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o</w:t>
      </w:r>
      <w:r>
        <w:rPr>
          <w:rFonts w:ascii="Arial" w:eastAsia="Arial" w:hAnsi="Arial" w:cs="Arial"/>
          <w:w w:val="93"/>
          <w:sz w:val="16"/>
          <w:szCs w:val="16"/>
        </w:rPr>
        <w:t>ws</w:t>
      </w:r>
      <w:r>
        <w:rPr>
          <w:rFonts w:ascii="Arial" w:eastAsia="Arial" w:hAnsi="Arial" w:cs="Arial"/>
          <w:spacing w:val="-1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10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x64.</w:t>
      </w:r>
      <w:r>
        <w:rPr>
          <w:rFonts w:ascii="Arial" w:eastAsia="Arial" w:hAnsi="Arial" w:cs="Arial"/>
          <w:spacing w:val="-10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reasoning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query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answering </w:t>
      </w:r>
      <w:r>
        <w:rPr>
          <w:rFonts w:ascii="Arial" w:eastAsia="Arial" w:hAnsi="Arial" w:cs="Arial"/>
          <w:w w:val="88"/>
          <w:sz w:val="16"/>
          <w:szCs w:val="16"/>
        </w:rPr>
        <w:t>procedures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were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performed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8"/>
          <w:sz w:val="16"/>
          <w:szCs w:val="16"/>
        </w:rPr>
        <w:t>ProtÃ©gÃ</w:t>
      </w:r>
      <w:proofErr w:type="spellEnd"/>
      <w:r>
        <w:rPr>
          <w:rFonts w:ascii="Arial" w:eastAsia="Arial" w:hAnsi="Arial" w:cs="Arial"/>
          <w:w w:val="98"/>
          <w:sz w:val="16"/>
          <w:szCs w:val="16"/>
        </w:rPr>
        <w:t>©</w:t>
      </w:r>
      <w:r>
        <w:rPr>
          <w:rFonts w:ascii="Arial" w:eastAsia="Arial" w:hAnsi="Arial" w:cs="Arial"/>
          <w:spacing w:val="-5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v5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beta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21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 J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av</w:t>
      </w:r>
      <w:r>
        <w:rPr>
          <w:rFonts w:ascii="Arial" w:eastAsia="Arial" w:hAnsi="Arial" w:cs="Arial"/>
          <w:w w:val="86"/>
          <w:sz w:val="16"/>
          <w:szCs w:val="16"/>
        </w:rPr>
        <w:t>a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JDK</w:t>
      </w:r>
      <w:r>
        <w:rPr>
          <w:rFonts w:ascii="Arial" w:eastAsia="Arial" w:hAnsi="Arial" w:cs="Arial"/>
          <w:spacing w:val="3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8 (</w:t>
      </w:r>
      <w:r>
        <w:rPr>
          <w:rFonts w:ascii="Arial" w:eastAsia="Arial" w:hAnsi="Arial" w:cs="Arial"/>
          <w:spacing w:val="-3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uilt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66).</w:t>
      </w:r>
    </w:p>
    <w:p w14:paraId="2DB32D34" w14:textId="77777777" w:rsidR="001C58B1" w:rsidRDefault="001C58B1">
      <w:pPr>
        <w:spacing w:after="0"/>
        <w:jc w:val="both"/>
        <w:sectPr w:rsidR="001C58B1">
          <w:type w:val="continuous"/>
          <w:pgSz w:w="14180" w:h="20020"/>
          <w:pgMar w:top="2080" w:right="160" w:bottom="280" w:left="160" w:header="720" w:footer="720" w:gutter="0"/>
          <w:cols w:num="3" w:space="720" w:equalWidth="0">
            <w:col w:w="3220" w:space="401"/>
            <w:col w:w="1879" w:space="1628"/>
            <w:col w:w="6732"/>
          </w:cols>
        </w:sectPr>
      </w:pPr>
    </w:p>
    <w:p w14:paraId="4DD9E441" w14:textId="77777777" w:rsidR="001C58B1" w:rsidRDefault="007375A7">
      <w:pPr>
        <w:spacing w:before="13" w:after="0" w:line="240" w:lineRule="auto"/>
        <w:ind w:left="2108" w:right="-2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/>
          <w:bCs/>
          <w:sz w:val="13"/>
          <w:szCs w:val="13"/>
        </w:rPr>
        <w:t>Fig.</w:t>
      </w:r>
      <w:r>
        <w:rPr>
          <w:rFonts w:ascii="Arial" w:eastAsia="Arial" w:hAnsi="Arial" w:cs="Arial"/>
          <w:b/>
          <w:bCs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b/>
          <w:bCs/>
          <w:sz w:val="13"/>
          <w:szCs w:val="13"/>
        </w:rPr>
        <w:t>1.</w:t>
      </w:r>
      <w:r>
        <w:rPr>
          <w:rFonts w:ascii="Arial" w:eastAsia="Arial" w:hAnsi="Arial" w:cs="Arial"/>
          <w:b/>
          <w:bCs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w w:val="95"/>
          <w:sz w:val="13"/>
          <w:szCs w:val="13"/>
        </w:rPr>
        <w:t>Alignment</w:t>
      </w:r>
      <w:r>
        <w:rPr>
          <w:rFonts w:ascii="Arial" w:eastAsia="Arial" w:hAnsi="Arial" w:cs="Arial"/>
          <w:spacing w:val="-2"/>
          <w:w w:val="95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of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w w:val="89"/>
          <w:sz w:val="13"/>
          <w:szCs w:val="13"/>
        </w:rPr>
        <w:t>GO,</w:t>
      </w:r>
      <w:r>
        <w:rPr>
          <w:rFonts w:ascii="Arial" w:eastAsia="Arial" w:hAnsi="Arial" w:cs="Arial"/>
          <w:spacing w:val="7"/>
          <w:w w:val="89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3"/>
          <w:szCs w:val="13"/>
        </w:rPr>
        <w:t>ChEBI</w:t>
      </w:r>
      <w:proofErr w:type="spellEnd"/>
      <w:r>
        <w:rPr>
          <w:rFonts w:ascii="Arial" w:eastAsia="Arial" w:hAnsi="Arial" w:cs="Arial"/>
          <w:spacing w:val="23"/>
          <w:w w:val="89"/>
          <w:sz w:val="13"/>
          <w:szCs w:val="13"/>
        </w:rPr>
        <w:t xml:space="preserve"> </w:t>
      </w:r>
      <w:r>
        <w:rPr>
          <w:rFonts w:ascii="Arial" w:eastAsia="Arial" w:hAnsi="Arial" w:cs="Arial"/>
          <w:w w:val="89"/>
          <w:sz w:val="13"/>
          <w:szCs w:val="13"/>
        </w:rPr>
        <w:t>and</w:t>
      </w:r>
      <w:r>
        <w:rPr>
          <w:rFonts w:ascii="Arial" w:eastAsia="Arial" w:hAnsi="Arial" w:cs="Arial"/>
          <w:spacing w:val="-7"/>
          <w:w w:val="89"/>
          <w:sz w:val="13"/>
          <w:szCs w:val="13"/>
        </w:rPr>
        <w:t xml:space="preserve"> </w:t>
      </w:r>
      <w:r>
        <w:rPr>
          <w:rFonts w:ascii="Arial" w:eastAsia="Arial" w:hAnsi="Arial" w:cs="Arial"/>
          <w:w w:val="89"/>
          <w:sz w:val="13"/>
          <w:szCs w:val="13"/>
        </w:rPr>
        <w:t>PR</w:t>
      </w:r>
      <w:r>
        <w:rPr>
          <w:rFonts w:ascii="Arial" w:eastAsia="Arial" w:hAnsi="Arial" w:cs="Arial"/>
          <w:spacing w:val="-4"/>
          <w:w w:val="89"/>
          <w:sz w:val="13"/>
          <w:szCs w:val="13"/>
        </w:rPr>
        <w:t xml:space="preserve"> </w:t>
      </w:r>
      <w:r>
        <w:rPr>
          <w:rFonts w:ascii="Arial" w:eastAsia="Arial" w:hAnsi="Arial" w:cs="Arial"/>
          <w:w w:val="89"/>
          <w:sz w:val="13"/>
          <w:szCs w:val="13"/>
        </w:rPr>
        <w:t>under</w:t>
      </w:r>
      <w:r>
        <w:rPr>
          <w:rFonts w:ascii="Arial" w:eastAsia="Arial" w:hAnsi="Arial" w:cs="Arial"/>
          <w:spacing w:val="-3"/>
          <w:w w:val="89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BTL2</w:t>
      </w:r>
    </w:p>
    <w:p w14:paraId="3B166C94" w14:textId="77777777" w:rsidR="001C58B1" w:rsidRDefault="001C58B1">
      <w:pPr>
        <w:spacing w:before="9" w:after="0" w:line="170" w:lineRule="exact"/>
        <w:rPr>
          <w:sz w:val="17"/>
          <w:szCs w:val="17"/>
        </w:rPr>
      </w:pPr>
    </w:p>
    <w:p w14:paraId="665030DF" w14:textId="77777777" w:rsidR="001C58B1" w:rsidRDefault="001C58B1">
      <w:pPr>
        <w:spacing w:after="0"/>
        <w:sectPr w:rsidR="001C58B1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2D6FC350" w14:textId="77777777" w:rsidR="001C58B1" w:rsidRDefault="007375A7">
      <w:pPr>
        <w:spacing w:before="32" w:after="0" w:line="240" w:lineRule="auto"/>
        <w:ind w:left="234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Figure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can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 xml:space="preserve">summarized 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proofErr w:type="gramEnd"/>
      <w:r>
        <w:rPr>
          <w:rFonts w:ascii="Arial" w:eastAsia="Arial" w:hAnsi="Arial" w:cs="Arial"/>
          <w:spacing w:val="-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ws:</w:t>
      </w:r>
    </w:p>
    <w:p w14:paraId="33A4A7E9" w14:textId="77777777" w:rsidR="001C58B1" w:rsidRDefault="001C58B1">
      <w:pPr>
        <w:spacing w:before="5" w:after="0" w:line="170" w:lineRule="exact"/>
        <w:rPr>
          <w:sz w:val="17"/>
          <w:szCs w:val="17"/>
        </w:rPr>
      </w:pPr>
    </w:p>
    <w:p w14:paraId="4ECA52EF" w14:textId="77777777" w:rsidR="001C58B1" w:rsidRDefault="007375A7">
      <w:pPr>
        <w:spacing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classes</w:t>
      </w:r>
      <w:r>
        <w:rPr>
          <w:rFonts w:ascii="Arial" w:eastAsia="Arial" w:hAnsi="Arial" w:cs="Arial"/>
          <w:spacing w:val="-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that</w:t>
      </w:r>
      <w:r>
        <w:rPr>
          <w:rFonts w:ascii="Arial" w:eastAsia="Arial" w:hAnsi="Arial" w:cs="Arial"/>
          <w:spacing w:val="2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included 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proofErr w:type="gramEnd"/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annotations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were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aligned li</w:t>
      </w:r>
      <w:r>
        <w:rPr>
          <w:rFonts w:ascii="Arial" w:eastAsia="Arial" w:hAnsi="Arial" w:cs="Arial"/>
          <w:spacing w:val="-2"/>
          <w:sz w:val="16"/>
          <w:szCs w:val="16"/>
        </w:rPr>
        <w:t>k</w:t>
      </w:r>
      <w:r>
        <w:rPr>
          <w:rFonts w:ascii="Arial" w:eastAsia="Arial" w:hAnsi="Arial" w:cs="Arial"/>
          <w:sz w:val="16"/>
          <w:szCs w:val="16"/>
        </w:rPr>
        <w:t>e: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7"/>
          <w:sz w:val="16"/>
          <w:szCs w:val="16"/>
        </w:rPr>
        <w:t>go:‘</w:t>
      </w:r>
      <w:r>
        <w:rPr>
          <w:rFonts w:ascii="Arial" w:eastAsia="Arial" w:hAnsi="Arial" w:cs="Arial"/>
          <w:i/>
          <w:w w:val="97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7"/>
          <w:sz w:val="16"/>
          <w:szCs w:val="16"/>
        </w:rPr>
        <w:t>o</w:t>
      </w:r>
      <w:r>
        <w:rPr>
          <w:rFonts w:ascii="Arial" w:eastAsia="Arial" w:hAnsi="Arial" w:cs="Arial"/>
          <w:i/>
          <w:w w:val="97"/>
          <w:sz w:val="16"/>
          <w:szCs w:val="16"/>
        </w:rPr>
        <w:t>gical</w:t>
      </w:r>
      <w:proofErr w:type="spellEnd"/>
      <w:r>
        <w:rPr>
          <w:rFonts w:ascii="Arial" w:eastAsia="Arial" w:hAnsi="Arial" w:cs="Arial"/>
          <w:i/>
          <w:spacing w:val="2"/>
          <w:w w:val="9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5"/>
          <w:sz w:val="16"/>
          <w:szCs w:val="16"/>
        </w:rPr>
        <w:t>Molecular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functio</w:t>
      </w:r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as</w:t>
      </w:r>
      <w:r>
        <w:rPr>
          <w:rFonts w:ascii="Arial" w:eastAsia="Arial" w:hAnsi="Arial" w:cs="Arial"/>
          <w:spacing w:val="2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subclass</w:t>
      </w:r>
      <w:r>
        <w:rPr>
          <w:rFonts w:ascii="Arial" w:eastAsia="Arial" w:hAnsi="Arial" w:cs="Arial"/>
          <w:spacing w:val="32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i/>
          <w:w w:val="86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86"/>
          <w:sz w:val="16"/>
          <w:szCs w:val="16"/>
        </w:rPr>
        <w:t>r</w:t>
      </w:r>
      <w:r>
        <w:rPr>
          <w:rFonts w:ascii="Arial" w:eastAsia="Arial" w:hAnsi="Arial" w:cs="Arial"/>
          <w:i/>
          <w:w w:val="86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6"/>
          <w:sz w:val="16"/>
          <w:szCs w:val="16"/>
        </w:rPr>
        <w:t>s</w:t>
      </w:r>
      <w:r>
        <w:rPr>
          <w:rFonts w:ascii="Arial" w:eastAsia="Arial" w:hAnsi="Arial" w:cs="Arial"/>
          <w:w w:val="86"/>
          <w:sz w:val="16"/>
          <w:szCs w:val="16"/>
        </w:rPr>
        <w:t>;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8"/>
          <w:sz w:val="16"/>
          <w:szCs w:val="16"/>
        </w:rPr>
        <w:t>go:‘</w:t>
      </w:r>
      <w:r>
        <w:rPr>
          <w:rFonts w:ascii="Arial" w:eastAsia="Arial" w:hAnsi="Arial" w:cs="Arial"/>
          <w:i/>
          <w:w w:val="98"/>
          <w:sz w:val="16"/>
          <w:szCs w:val="16"/>
        </w:rPr>
        <w:t>Cellular</w:t>
      </w:r>
      <w:proofErr w:type="spellEnd"/>
      <w:r>
        <w:rPr>
          <w:rFonts w:ascii="Arial" w:eastAsia="Arial" w:hAnsi="Arial" w:cs="Arial"/>
          <w:i/>
          <w:spacing w:val="-2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componen</w:t>
      </w:r>
      <w:r>
        <w:rPr>
          <w:rFonts w:ascii="Arial" w:eastAsia="Arial" w:hAnsi="Arial" w:cs="Arial"/>
          <w:i/>
          <w:spacing w:val="8"/>
          <w:w w:val="88"/>
          <w:sz w:val="16"/>
          <w:szCs w:val="16"/>
        </w:rPr>
        <w:t>t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as</w:t>
      </w:r>
      <w:r>
        <w:rPr>
          <w:rFonts w:ascii="Arial" w:eastAsia="Arial" w:hAnsi="Arial" w:cs="Arial"/>
          <w:spacing w:val="-2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subclass</w:t>
      </w:r>
      <w:r>
        <w:rPr>
          <w:rFonts w:ascii="Arial" w:eastAsia="Arial" w:hAnsi="Arial" w:cs="Arial"/>
          <w:spacing w:val="28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102"/>
          <w:sz w:val="16"/>
          <w:szCs w:val="16"/>
        </w:rPr>
        <w:t>btl2:‘</w:t>
      </w:r>
      <w:r>
        <w:rPr>
          <w:rFonts w:ascii="Arial" w:eastAsia="Arial" w:hAnsi="Arial" w:cs="Arial"/>
          <w:i/>
          <w:w w:val="93"/>
          <w:sz w:val="16"/>
          <w:szCs w:val="16"/>
        </w:rPr>
        <w:t>Structu</w:t>
      </w:r>
      <w:r>
        <w:rPr>
          <w:rFonts w:ascii="Arial" w:eastAsia="Arial" w:hAnsi="Arial" w:cs="Arial"/>
          <w:i/>
          <w:spacing w:val="-6"/>
          <w:w w:val="93"/>
          <w:sz w:val="16"/>
          <w:szCs w:val="16"/>
        </w:rPr>
        <w:t>r</w:t>
      </w:r>
      <w:r>
        <w:rPr>
          <w:rFonts w:ascii="Arial" w:eastAsia="Arial" w:hAnsi="Arial" w:cs="Arial"/>
          <w:i/>
          <w:w w:val="84"/>
          <w:sz w:val="16"/>
          <w:szCs w:val="16"/>
        </w:rPr>
        <w:t xml:space="preserve">ed </w:t>
      </w:r>
      <w:r>
        <w:rPr>
          <w:rFonts w:ascii="Arial" w:eastAsia="Arial" w:hAnsi="Arial" w:cs="Arial"/>
          <w:i/>
          <w:w w:val="95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5"/>
          <w:sz w:val="16"/>
          <w:szCs w:val="16"/>
        </w:rPr>
        <w:t>o</w:t>
      </w:r>
      <w:r>
        <w:rPr>
          <w:rFonts w:ascii="Arial" w:eastAsia="Arial" w:hAnsi="Arial" w:cs="Arial"/>
          <w:i/>
          <w:w w:val="95"/>
          <w:sz w:val="16"/>
          <w:szCs w:val="16"/>
        </w:rPr>
        <w:t>gical</w:t>
      </w:r>
      <w:r>
        <w:rPr>
          <w:rFonts w:ascii="Arial" w:eastAsia="Arial" w:hAnsi="Arial" w:cs="Arial"/>
          <w:i/>
          <w:spacing w:val="4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entit</w:t>
      </w:r>
      <w:r>
        <w:rPr>
          <w:rFonts w:ascii="Arial" w:eastAsia="Arial" w:hAnsi="Arial" w:cs="Arial"/>
          <w:i/>
          <w:spacing w:val="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’;</w:t>
      </w:r>
    </w:p>
    <w:p w14:paraId="42DC8AFE" w14:textId="77777777" w:rsidR="001C58B1" w:rsidRDefault="007375A7">
      <w:pPr>
        <w:spacing w:before="1" w:after="0" w:line="240" w:lineRule="auto"/>
        <w:ind w:left="2157" w:right="-5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Reference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i/>
          <w:w w:val="93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93"/>
          <w:sz w:val="16"/>
          <w:szCs w:val="16"/>
        </w:rPr>
        <w:t>r</w:t>
      </w:r>
      <w:r>
        <w:rPr>
          <w:rFonts w:ascii="Arial" w:eastAsia="Arial" w:hAnsi="Arial" w:cs="Arial"/>
          <w:i/>
          <w:w w:val="93"/>
          <w:sz w:val="16"/>
          <w:szCs w:val="16"/>
        </w:rPr>
        <w:t>otein</w:t>
      </w:r>
      <w:r>
        <w:rPr>
          <w:rFonts w:ascii="Arial" w:eastAsia="Arial" w:hAnsi="Arial" w:cs="Arial"/>
          <w:i/>
          <w:spacing w:val="17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mapped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directly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 xml:space="preserve">protein </w:t>
      </w:r>
      <w:r>
        <w:rPr>
          <w:rFonts w:ascii="Arial" w:eastAsia="Arial" w:hAnsi="Arial" w:cs="Arial"/>
          <w:spacing w:val="2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names</w:t>
      </w:r>
      <w:proofErr w:type="gramEnd"/>
      <w:r>
        <w:rPr>
          <w:rFonts w:ascii="Arial" w:eastAsia="Arial" w:hAnsi="Arial" w:cs="Arial"/>
          <w:spacing w:val="1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</w:p>
    <w:p w14:paraId="21CD08E5" w14:textId="77777777" w:rsidR="001C58B1" w:rsidRDefault="007375A7">
      <w:pPr>
        <w:spacing w:before="35" w:after="0" w:line="240" w:lineRule="auto"/>
        <w:ind w:left="2362" w:right="-2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w w:val="90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w w:val="90"/>
          <w:sz w:val="16"/>
          <w:szCs w:val="16"/>
        </w:rPr>
        <w:t>,</w:t>
      </w:r>
      <w:r>
        <w:rPr>
          <w:rFonts w:ascii="Arial" w:eastAsia="Arial" w:hAnsi="Arial" w:cs="Arial"/>
          <w:spacing w:val="2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aligned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16"/>
          <w:szCs w:val="16"/>
        </w:rPr>
        <w:t>chebi: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>otei</w:t>
      </w:r>
      <w:r>
        <w:rPr>
          <w:rFonts w:ascii="Arial" w:eastAsia="Arial" w:hAnsi="Arial" w:cs="Arial"/>
          <w:i/>
          <w:spacing w:val="1"/>
          <w:sz w:val="16"/>
          <w:szCs w:val="16"/>
        </w:rPr>
        <w:t>n</w:t>
      </w:r>
      <w:proofErr w:type="spellEnd"/>
      <w:proofErr w:type="gramEnd"/>
      <w:r>
        <w:rPr>
          <w:rFonts w:ascii="Arial" w:eastAsia="Arial" w:hAnsi="Arial" w:cs="Arial"/>
          <w:sz w:val="16"/>
          <w:szCs w:val="16"/>
        </w:rPr>
        <w:t>;</w:t>
      </w:r>
    </w:p>
    <w:p w14:paraId="51DAEBC4" w14:textId="77777777" w:rsidR="001C58B1" w:rsidRDefault="007375A7">
      <w:pPr>
        <w:spacing w:before="35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Small</w:t>
      </w:r>
      <w:r>
        <w:rPr>
          <w:rFonts w:ascii="Arial" w:eastAsia="Arial" w:hAnsi="Arial" w:cs="Arial"/>
          <w:spacing w:val="1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molecules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included</w:t>
      </w:r>
      <w:r>
        <w:rPr>
          <w:rFonts w:ascii="Arial" w:eastAsia="Arial" w:hAnsi="Arial" w:cs="Arial"/>
          <w:spacing w:val="1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according</w:t>
      </w:r>
      <w:r>
        <w:rPr>
          <w:rFonts w:ascii="Arial" w:eastAsia="Arial" w:hAnsi="Arial" w:cs="Arial"/>
          <w:spacing w:val="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5"/>
          <w:sz w:val="16"/>
          <w:szCs w:val="16"/>
        </w:rPr>
        <w:t>ChEBI</w:t>
      </w:r>
      <w:proofErr w:type="spellEnd"/>
      <w:r>
        <w:rPr>
          <w:rFonts w:ascii="Arial" w:eastAsia="Arial" w:hAnsi="Arial" w:cs="Arial"/>
          <w:w w:val="95"/>
          <w:sz w:val="16"/>
          <w:szCs w:val="16"/>
        </w:rPr>
        <w:t>.</w:t>
      </w:r>
      <w:r>
        <w:rPr>
          <w:rFonts w:ascii="Arial" w:eastAsia="Arial" w:hAnsi="Arial" w:cs="Arial"/>
          <w:spacing w:val="8"/>
          <w:w w:val="9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ChEBI</w:t>
      </w:r>
      <w:proofErr w:type="spellEnd"/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 xml:space="preserve">aligned 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proofErr w:type="gramEnd"/>
      <w:r>
        <w:rPr>
          <w:rFonts w:ascii="Arial" w:eastAsia="Arial" w:hAnsi="Arial" w:cs="Arial"/>
          <w:w w:val="8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4"/>
          <w:sz w:val="16"/>
          <w:szCs w:val="16"/>
        </w:rPr>
        <w:t>sublass</w:t>
      </w:r>
      <w:proofErr w:type="spellEnd"/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BTL2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Compound</w:t>
      </w:r>
    </w:p>
    <w:p w14:paraId="5693AF58" w14:textId="77777777" w:rsidR="001C58B1" w:rsidRDefault="007375A7">
      <w:pPr>
        <w:spacing w:before="1" w:after="0" w:line="240" w:lineRule="auto"/>
        <w:ind w:left="2157" w:right="203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IDs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mapping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w w:val="90"/>
          <w:sz w:val="16"/>
          <w:szCs w:val="16"/>
        </w:rPr>
        <w:t>,</w:t>
      </w:r>
      <w:r>
        <w:rPr>
          <w:rFonts w:ascii="Arial" w:eastAsia="Arial" w:hAnsi="Arial" w:cs="Arial"/>
          <w:spacing w:val="2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vice-</w:t>
      </w:r>
      <w:r>
        <w:rPr>
          <w:rFonts w:ascii="Arial" w:eastAsia="Arial" w:hAnsi="Arial" w:cs="Arial"/>
          <w:spacing w:val="-2"/>
          <w:w w:val="95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>ersa;</w:t>
      </w:r>
    </w:p>
    <w:p w14:paraId="7ABAA772" w14:textId="77777777" w:rsidR="001C58B1" w:rsidRDefault="007375A7">
      <w:pPr>
        <w:spacing w:before="35" w:after="0" w:line="240" w:lineRule="auto"/>
        <w:ind w:left="2157" w:right="-5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>g</w:t>
      </w:r>
      <w:r>
        <w:rPr>
          <w:rFonts w:ascii="Arial" w:eastAsia="Arial" w:hAnsi="Arial" w:cs="Arial"/>
          <w:w w:val="85"/>
          <w:sz w:val="16"/>
          <w:szCs w:val="16"/>
        </w:rPr>
        <w:t>anism</w:t>
      </w:r>
      <w:r>
        <w:rPr>
          <w:rFonts w:ascii="Arial" w:eastAsia="Arial" w:hAnsi="Arial" w:cs="Arial"/>
          <w:spacing w:val="3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names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3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described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NCBI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>T</w:t>
      </w:r>
      <w:r>
        <w:rPr>
          <w:rFonts w:ascii="Arial" w:eastAsia="Arial" w:hAnsi="Arial" w:cs="Arial"/>
          <w:w w:val="89"/>
          <w:sz w:val="16"/>
          <w:szCs w:val="16"/>
        </w:rPr>
        <w:t>axonomy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inside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</w:p>
    <w:p w14:paraId="65B6B081" w14:textId="77777777" w:rsidR="001C58B1" w:rsidRDefault="007375A7">
      <w:pPr>
        <w:spacing w:before="35" w:after="0" w:line="240" w:lineRule="auto"/>
        <w:ind w:left="2362" w:right="-2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w w:val="93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w w:val="93"/>
          <w:sz w:val="16"/>
          <w:szCs w:val="16"/>
        </w:rPr>
        <w:t>,</w:t>
      </w:r>
      <w:r>
        <w:rPr>
          <w:rFonts w:ascii="Arial" w:eastAsia="Arial" w:hAnsi="Arial" w:cs="Arial"/>
          <w:spacing w:val="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included</w:t>
      </w:r>
      <w:r>
        <w:rPr>
          <w:rFonts w:ascii="Arial" w:eastAsia="Arial" w:hAnsi="Arial" w:cs="Arial"/>
          <w:spacing w:val="-8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as</w:t>
      </w:r>
      <w:r>
        <w:rPr>
          <w:rFonts w:ascii="Arial" w:eastAsia="Arial" w:hAnsi="Arial" w:cs="Arial"/>
          <w:spacing w:val="1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subclasses</w:t>
      </w:r>
      <w:r>
        <w:rPr>
          <w:rFonts w:ascii="Arial" w:eastAsia="Arial" w:hAnsi="Arial" w:cs="Arial"/>
          <w:spacing w:val="28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btl</w:t>
      </w:r>
      <w:proofErr w:type="gramStart"/>
      <w:r>
        <w:rPr>
          <w:rFonts w:ascii="Arial" w:eastAsia="Arial" w:hAnsi="Arial" w:cs="Arial"/>
          <w:sz w:val="16"/>
          <w:szCs w:val="16"/>
        </w:rPr>
        <w:t>2:</w:t>
      </w:r>
      <w:r>
        <w:rPr>
          <w:rFonts w:ascii="Arial" w:eastAsia="Arial" w:hAnsi="Arial" w:cs="Arial"/>
          <w:i/>
          <w:sz w:val="16"/>
          <w:szCs w:val="16"/>
        </w:rPr>
        <w:t>O</w:t>
      </w:r>
      <w:r>
        <w:rPr>
          <w:rFonts w:ascii="Arial" w:eastAsia="Arial" w:hAnsi="Arial" w:cs="Arial"/>
          <w:i/>
          <w:spacing w:val="-6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>ganis</w:t>
      </w:r>
      <w:r>
        <w:rPr>
          <w:rFonts w:ascii="Arial" w:eastAsia="Arial" w:hAnsi="Arial" w:cs="Arial"/>
          <w:i/>
          <w:spacing w:val="2"/>
          <w:sz w:val="16"/>
          <w:szCs w:val="16"/>
        </w:rPr>
        <w:t>m</w:t>
      </w:r>
      <w:proofErr w:type="gramEnd"/>
      <w:r>
        <w:rPr>
          <w:rFonts w:ascii="Arial" w:eastAsia="Arial" w:hAnsi="Arial" w:cs="Arial"/>
          <w:sz w:val="16"/>
          <w:szCs w:val="16"/>
        </w:rPr>
        <w:t>;</w:t>
      </w:r>
    </w:p>
    <w:p w14:paraId="2C9E3AE0" w14:textId="77777777" w:rsidR="001C58B1" w:rsidRDefault="007375A7">
      <w:pPr>
        <w:spacing w:before="35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Phenotypes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according</w:t>
      </w:r>
      <w:r>
        <w:rPr>
          <w:rFonts w:ascii="Arial" w:eastAsia="Arial" w:hAnsi="Arial" w:cs="Arial"/>
          <w:spacing w:val="2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4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spacing w:val="3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6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 xml:space="preserve">included </w:t>
      </w:r>
      <w:r>
        <w:rPr>
          <w:rFonts w:ascii="Arial" w:eastAsia="Arial" w:hAnsi="Arial" w:cs="Arial"/>
          <w:spacing w:val="1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proofErr w:type="gramEnd"/>
      <w:r>
        <w:rPr>
          <w:rFonts w:ascii="Arial" w:eastAsia="Arial" w:hAnsi="Arial" w:cs="Arial"/>
          <w:spacing w:val="-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list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subclasses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BTL2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Situation,</w:t>
      </w:r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16"/>
          <w:szCs w:val="16"/>
        </w:rPr>
        <w:t>alinged</w:t>
      </w:r>
      <w:proofErr w:type="spellEnd"/>
      <w:r>
        <w:rPr>
          <w:rFonts w:ascii="Arial" w:eastAsia="Arial" w:hAnsi="Arial" w:cs="Arial"/>
          <w:spacing w:val="-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Clinical</w:t>
      </w:r>
      <w:r>
        <w:rPr>
          <w:rFonts w:ascii="Arial" w:eastAsia="Arial" w:hAnsi="Arial" w:cs="Arial"/>
          <w:spacing w:val="2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finding</w:t>
      </w:r>
      <w:r>
        <w:rPr>
          <w:rFonts w:ascii="Arial" w:eastAsia="Arial" w:hAnsi="Arial" w:cs="Arial"/>
          <w:spacing w:val="-8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SNOMED</w:t>
      </w:r>
      <w:r>
        <w:rPr>
          <w:rFonts w:ascii="Arial" w:eastAsia="Arial" w:hAnsi="Arial" w:cs="Arial"/>
          <w:spacing w:val="-3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12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.</w:t>
      </w:r>
    </w:p>
    <w:p w14:paraId="4D45806F" w14:textId="77777777" w:rsidR="001C58B1" w:rsidRDefault="001C58B1">
      <w:pPr>
        <w:spacing w:before="1" w:after="0" w:line="220" w:lineRule="exact"/>
      </w:pPr>
    </w:p>
    <w:p w14:paraId="7E5D1316" w14:textId="77777777" w:rsidR="001C58B1" w:rsidRDefault="007375A7">
      <w:pPr>
        <w:spacing w:after="0" w:line="240" w:lineRule="auto"/>
        <w:ind w:left="2108" w:right="18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4.3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Methodology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CQ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aluation</w:t>
      </w:r>
    </w:p>
    <w:p w14:paraId="53B2415B" w14:textId="77777777" w:rsidR="001C58B1" w:rsidRDefault="001C58B1">
      <w:pPr>
        <w:spacing w:before="1" w:after="0" w:line="110" w:lineRule="exact"/>
        <w:rPr>
          <w:sz w:val="11"/>
          <w:szCs w:val="11"/>
        </w:rPr>
      </w:pPr>
    </w:p>
    <w:p w14:paraId="78821E64" w14:textId="77777777" w:rsidR="001C58B1" w:rsidRDefault="007375A7">
      <w:pPr>
        <w:spacing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ontological</w:t>
      </w:r>
      <w:r>
        <w:rPr>
          <w:rFonts w:ascii="Arial" w:eastAsia="Arial" w:hAnsi="Arial" w:cs="Arial"/>
          <w:spacing w:val="3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content</w:t>
      </w:r>
      <w:r>
        <w:rPr>
          <w:rFonts w:ascii="Arial" w:eastAsia="Arial" w:hAnsi="Arial" w:cs="Arial"/>
          <w:spacing w:val="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ev</w:t>
      </w:r>
      <w:r>
        <w:rPr>
          <w:rFonts w:ascii="Arial" w:eastAsia="Arial" w:hAnsi="Arial" w:cs="Arial"/>
          <w:w w:val="87"/>
          <w:sz w:val="16"/>
          <w:szCs w:val="16"/>
        </w:rPr>
        <w:t>aluated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a</w:t>
      </w:r>
      <w:r>
        <w:rPr>
          <w:rFonts w:ascii="Arial" w:eastAsia="Arial" w:hAnsi="Arial" w:cs="Arial"/>
          <w:spacing w:val="24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set</w:t>
      </w:r>
      <w:r>
        <w:rPr>
          <w:rFonts w:ascii="Arial" w:eastAsia="Arial" w:hAnsi="Arial" w:cs="Arial"/>
          <w:spacing w:val="29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competen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r>
        <w:rPr>
          <w:rFonts w:ascii="Arial" w:eastAsia="Arial" w:hAnsi="Arial" w:cs="Arial"/>
          <w:spacing w:val="3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questions </w:t>
      </w:r>
      <w:r>
        <w:rPr>
          <w:rFonts w:ascii="Arial" w:eastAsia="Arial" w:hAnsi="Arial" w:cs="Arial"/>
          <w:w w:val="90"/>
          <w:sz w:val="16"/>
          <w:szCs w:val="16"/>
        </w:rPr>
        <w:t>(CQs).</w:t>
      </w:r>
      <w:r>
        <w:rPr>
          <w:rFonts w:ascii="Arial" w:eastAsia="Arial" w:hAnsi="Arial" w:cs="Arial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F</w:t>
      </w:r>
      <w:r>
        <w:rPr>
          <w:rFonts w:ascii="Arial" w:eastAsia="Arial" w:hAnsi="Arial" w:cs="Arial"/>
          <w:w w:val="90"/>
          <w:sz w:val="16"/>
          <w:szCs w:val="16"/>
        </w:rPr>
        <w:t>ormulated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English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first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autho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>r</w:t>
      </w:r>
      <w:r>
        <w:rPr>
          <w:rFonts w:ascii="Arial" w:eastAsia="Arial" w:hAnsi="Arial" w:cs="Arial"/>
          <w:w w:val="88"/>
          <w:sz w:val="16"/>
          <w:szCs w:val="16"/>
        </w:rPr>
        <w:t>,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biologist,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sha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ped</w:t>
      </w:r>
      <w:proofErr w:type="spellEnd"/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according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w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domain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xperts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w</w:t>
      </w:r>
      <w:r>
        <w:rPr>
          <w:rFonts w:ascii="Arial" w:eastAsia="Arial" w:hAnsi="Arial" w:cs="Arial"/>
          <w:w w:val="88"/>
          <w:sz w:val="16"/>
          <w:szCs w:val="16"/>
        </w:rPr>
        <w:t>ould</w:t>
      </w:r>
      <w:r>
        <w:rPr>
          <w:rFonts w:ascii="Arial" w:eastAsia="Arial" w:hAnsi="Arial" w:cs="Arial"/>
          <w:spacing w:val="3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query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database</w:t>
      </w:r>
      <w:proofErr w:type="gramEnd"/>
      <w:r>
        <w:rPr>
          <w:rFonts w:ascii="Arial" w:eastAsia="Arial" w:hAnsi="Arial" w:cs="Arial"/>
          <w:w w:val="88"/>
          <w:sz w:val="16"/>
          <w:szCs w:val="16"/>
        </w:rPr>
        <w:t>, and not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w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ontology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engineers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ould</w:t>
      </w:r>
      <w:r>
        <w:rPr>
          <w:rFonts w:ascii="Arial" w:eastAsia="Arial" w:hAnsi="Arial" w:cs="Arial"/>
          <w:spacing w:val="3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interpret</w:t>
      </w:r>
      <w:r>
        <w:rPr>
          <w:rFonts w:ascii="Arial" w:eastAsia="Arial" w:hAnsi="Arial" w:cs="Arial"/>
          <w:spacing w:val="2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it,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order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neutral </w:t>
      </w:r>
      <w:r>
        <w:rPr>
          <w:rFonts w:ascii="Arial" w:eastAsia="Arial" w:hAnsi="Arial" w:cs="Arial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>arding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internal</w:t>
      </w:r>
      <w:r>
        <w:rPr>
          <w:rFonts w:ascii="Arial" w:eastAsia="Arial" w:hAnsi="Arial" w:cs="Arial"/>
          <w:spacing w:val="1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structure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ontolog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.</w:t>
      </w:r>
    </w:p>
    <w:p w14:paraId="32D4D678" w14:textId="77777777" w:rsidR="001C58B1" w:rsidRDefault="007375A7">
      <w:pPr>
        <w:spacing w:before="1" w:after="0" w:line="285" w:lineRule="auto"/>
        <w:ind w:left="2108" w:right="-48" w:firstLine="23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translation</w:t>
      </w:r>
      <w:r>
        <w:rPr>
          <w:rFonts w:ascii="Arial" w:eastAsia="Arial" w:hAnsi="Arial" w:cs="Arial"/>
          <w:spacing w:val="2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these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CQs</w:t>
      </w:r>
      <w:r>
        <w:rPr>
          <w:rFonts w:ascii="Arial" w:eastAsia="Arial" w:hAnsi="Arial" w:cs="Arial"/>
          <w:spacing w:val="3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into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queries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relies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correct </w:t>
      </w:r>
      <w:r>
        <w:rPr>
          <w:rFonts w:ascii="Arial" w:eastAsia="Arial" w:hAnsi="Arial" w:cs="Arial"/>
          <w:w w:val="94"/>
          <w:sz w:val="16"/>
          <w:szCs w:val="16"/>
        </w:rPr>
        <w:t>identification</w:t>
      </w:r>
      <w:r>
        <w:rPr>
          <w:rFonts w:ascii="Arial" w:eastAsia="Arial" w:hAnsi="Arial" w:cs="Arial"/>
          <w:spacing w:val="16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query</w:t>
      </w:r>
      <w:r>
        <w:rPr>
          <w:rFonts w:ascii="Arial" w:eastAsia="Arial" w:hAnsi="Arial" w:cs="Arial"/>
          <w:spacing w:val="2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components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denote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>relations,  referents</w:t>
      </w:r>
      <w:proofErr w:type="gramEnd"/>
      <w:r>
        <w:rPr>
          <w:rFonts w:ascii="Arial" w:eastAsia="Arial" w:hAnsi="Arial" w:cs="Arial"/>
          <w:w w:val="88"/>
          <w:sz w:val="16"/>
          <w:szCs w:val="16"/>
        </w:rPr>
        <w:t>,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</w:p>
    <w:p w14:paraId="2A34820D" w14:textId="77777777" w:rsidR="001C58B1" w:rsidRDefault="007375A7">
      <w:pPr>
        <w:spacing w:before="1" w:after="0" w:line="240" w:lineRule="auto"/>
        <w:ind w:left="2108" w:right="-4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ay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w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domain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entities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one</w:t>
      </w:r>
      <w:r>
        <w:rPr>
          <w:rFonts w:ascii="Arial" w:eastAsia="Arial" w:hAnsi="Arial" w:cs="Arial"/>
          <w:spacing w:val="-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another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(cf.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section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5.4.1).</w:t>
      </w:r>
    </w:p>
    <w:p w14:paraId="3B6DF900" w14:textId="77777777" w:rsidR="001C58B1" w:rsidRDefault="007375A7">
      <w:pPr>
        <w:spacing w:before="4" w:after="0" w:line="190" w:lineRule="exact"/>
        <w:rPr>
          <w:sz w:val="19"/>
          <w:szCs w:val="19"/>
        </w:rPr>
      </w:pPr>
      <w:r>
        <w:br w:type="column"/>
      </w:r>
    </w:p>
    <w:p w14:paraId="04F64B65" w14:textId="77777777" w:rsidR="001C58B1" w:rsidRDefault="007375A7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5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Results</w:t>
      </w:r>
    </w:p>
    <w:p w14:paraId="77B725B9" w14:textId="77777777" w:rsidR="001C58B1" w:rsidRDefault="001C58B1">
      <w:pPr>
        <w:spacing w:before="8" w:after="0" w:line="100" w:lineRule="exact"/>
        <w:rPr>
          <w:sz w:val="10"/>
          <w:szCs w:val="10"/>
        </w:rPr>
      </w:pPr>
    </w:p>
    <w:p w14:paraId="482F27B6" w14:textId="77777777" w:rsidR="001C58B1" w:rsidRDefault="007375A7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5.1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Basic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assumptions</w:t>
      </w:r>
    </w:p>
    <w:p w14:paraId="5413548C" w14:textId="77777777" w:rsidR="001C58B1" w:rsidRDefault="001C58B1">
      <w:pPr>
        <w:spacing w:before="1" w:after="0" w:line="110" w:lineRule="exact"/>
        <w:rPr>
          <w:sz w:val="11"/>
          <w:szCs w:val="11"/>
        </w:rPr>
      </w:pPr>
    </w:p>
    <w:p w14:paraId="049F5A20" w14:textId="77777777" w:rsidR="001C58B1" w:rsidRDefault="007375A7">
      <w:pPr>
        <w:spacing w:after="0" w:line="285" w:lineRule="auto"/>
        <w:ind w:right="201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3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database</w:t>
      </w:r>
      <w:r>
        <w:rPr>
          <w:rFonts w:ascii="Arial" w:eastAsia="Arial" w:hAnsi="Arial" w:cs="Arial"/>
          <w:spacing w:val="-7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content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inspection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w</w:t>
      </w:r>
      <w:r>
        <w:rPr>
          <w:rFonts w:ascii="Arial" w:eastAsia="Arial" w:hAnsi="Arial" w:cs="Arial"/>
          <w:w w:val="87"/>
          <w:sz w:val="16"/>
          <w:szCs w:val="16"/>
        </w:rPr>
        <w:t>as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performed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according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 interpretation:</w:t>
      </w:r>
    </w:p>
    <w:p w14:paraId="70513A3D" w14:textId="77777777" w:rsidR="001C58B1" w:rsidRDefault="001C58B1">
      <w:pPr>
        <w:spacing w:after="0" w:line="260" w:lineRule="exact"/>
        <w:rPr>
          <w:sz w:val="26"/>
          <w:szCs w:val="26"/>
        </w:rPr>
      </w:pPr>
    </w:p>
    <w:p w14:paraId="77343456" w14:textId="77777777" w:rsidR="001C58B1" w:rsidRDefault="007375A7">
      <w:pPr>
        <w:spacing w:after="0" w:line="285" w:lineRule="auto"/>
        <w:ind w:left="248" w:right="201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7"/>
          <w:sz w:val="16"/>
          <w:szCs w:val="16"/>
        </w:rPr>
        <w:t>Each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record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implicitly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 xml:space="preserve">introduces </w:t>
      </w:r>
      <w:r>
        <w:rPr>
          <w:rFonts w:ascii="Arial" w:eastAsia="Arial" w:hAnsi="Arial" w:cs="Arial"/>
          <w:spacing w:val="1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proofErr w:type="gramEnd"/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series</w:t>
      </w:r>
      <w:r>
        <w:rPr>
          <w:rFonts w:ascii="Arial" w:eastAsia="Arial" w:hAnsi="Arial" w:cs="Arial"/>
          <w:spacing w:val="2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defined</w:t>
      </w:r>
      <w:r>
        <w:rPr>
          <w:rFonts w:ascii="Arial" w:eastAsia="Arial" w:hAnsi="Arial" w:cs="Arial"/>
          <w:spacing w:val="3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subclasses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process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class.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Each</w:t>
      </w:r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these</w:t>
      </w:r>
      <w:r>
        <w:rPr>
          <w:rFonts w:ascii="Arial" w:eastAsia="Arial" w:hAnsi="Arial" w:cs="Arial"/>
          <w:spacing w:val="1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subclasses</w:t>
      </w:r>
      <w:r>
        <w:rPr>
          <w:rFonts w:ascii="Arial" w:eastAsia="Arial" w:hAnsi="Arial" w:cs="Arial"/>
          <w:spacing w:val="1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defined</w:t>
      </w:r>
      <w:r>
        <w:rPr>
          <w:rFonts w:ascii="Arial" w:eastAsia="Arial" w:hAnsi="Arial" w:cs="Arial"/>
          <w:spacing w:val="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by </w:t>
      </w:r>
      <w:r>
        <w:rPr>
          <w:rFonts w:ascii="Arial" w:eastAsia="Arial" w:hAnsi="Arial" w:cs="Arial"/>
          <w:w w:val="90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a</w:t>
      </w:r>
      <w:r>
        <w:rPr>
          <w:rFonts w:ascii="Arial" w:eastAsia="Arial" w:hAnsi="Arial" w:cs="Arial"/>
          <w:w w:val="90"/>
          <w:sz w:val="16"/>
          <w:szCs w:val="16"/>
        </w:rPr>
        <w:t>ving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proteins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certain</w:t>
      </w:r>
      <w:r>
        <w:rPr>
          <w:rFonts w:ascii="Arial" w:eastAsia="Arial" w:hAnsi="Arial" w:cs="Arial"/>
          <w:spacing w:val="3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type</w:t>
      </w:r>
      <w:r>
        <w:rPr>
          <w:rFonts w:ascii="Arial" w:eastAsia="Arial" w:hAnsi="Arial" w:cs="Arial"/>
          <w:spacing w:val="1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well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small</w:t>
      </w:r>
      <w:r>
        <w:rPr>
          <w:rFonts w:ascii="Arial" w:eastAsia="Arial" w:hAnsi="Arial" w:cs="Arial"/>
          <w:spacing w:val="31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 xml:space="preserve">molecule </w:t>
      </w:r>
      <w:r>
        <w:rPr>
          <w:rFonts w:ascii="Arial" w:eastAsia="Arial" w:hAnsi="Arial" w:cs="Arial"/>
          <w:spacing w:val="9"/>
          <w:w w:val="8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proofErr w:type="spellEnd"/>
      <w:proofErr w:type="gramEnd"/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 xml:space="preserve">as </w:t>
      </w:r>
      <w:r>
        <w:rPr>
          <w:rFonts w:ascii="Arial" w:eastAsia="Arial" w:hAnsi="Arial" w:cs="Arial"/>
          <w:w w:val="90"/>
          <w:sz w:val="16"/>
          <w:szCs w:val="16"/>
        </w:rPr>
        <w:t>participants,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occur</w:t>
      </w:r>
      <w:r>
        <w:rPr>
          <w:rFonts w:ascii="Arial" w:eastAsia="Arial" w:hAnsi="Arial" w:cs="Arial"/>
          <w:spacing w:val="-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within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certain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cell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components,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parts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certain </w:t>
      </w:r>
      <w:r>
        <w:rPr>
          <w:rFonts w:ascii="Arial" w:eastAsia="Arial" w:hAnsi="Arial" w:cs="Arial"/>
          <w:w w:val="95"/>
          <w:sz w:val="16"/>
          <w:szCs w:val="16"/>
        </w:rPr>
        <w:t>biological</w:t>
      </w:r>
      <w:r>
        <w:rPr>
          <w:rFonts w:ascii="Arial" w:eastAsia="Arial" w:hAnsi="Arial" w:cs="Arial"/>
          <w:spacing w:val="-8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processes.</w:t>
      </w:r>
      <w:r>
        <w:rPr>
          <w:rFonts w:ascii="Arial" w:eastAsia="Arial" w:hAnsi="Arial" w:cs="Arial"/>
          <w:spacing w:val="-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addition,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only</w:t>
      </w:r>
      <w:r>
        <w:rPr>
          <w:rFonts w:ascii="Arial" w:eastAsia="Arial" w:hAnsi="Arial" w:cs="Arial"/>
          <w:spacing w:val="5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dysfunctional</w:t>
      </w:r>
      <w:r>
        <w:rPr>
          <w:rFonts w:ascii="Arial" w:eastAsia="Arial" w:hAnsi="Arial" w:cs="Arial"/>
          <w:spacing w:val="-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</w:t>
      </w:r>
      <w:r>
        <w:rPr>
          <w:rFonts w:ascii="Arial" w:eastAsia="Arial" w:hAnsi="Arial" w:cs="Arial"/>
          <w:spacing w:val="-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lead</w:t>
      </w:r>
      <w:r>
        <w:rPr>
          <w:rFonts w:ascii="Arial" w:eastAsia="Arial" w:hAnsi="Arial" w:cs="Arial"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risk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eloping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pathological</w:t>
      </w:r>
      <w:r>
        <w:rPr>
          <w:rFonts w:ascii="Arial" w:eastAsia="Arial" w:hAnsi="Arial" w:cs="Arial"/>
          <w:spacing w:val="3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phenotypes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mentioned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source.</w:t>
      </w:r>
    </w:p>
    <w:p w14:paraId="28C8C2F3" w14:textId="77777777" w:rsidR="001C58B1" w:rsidRDefault="001C58B1">
      <w:pPr>
        <w:spacing w:after="0" w:line="260" w:lineRule="exact"/>
        <w:rPr>
          <w:sz w:val="26"/>
          <w:szCs w:val="26"/>
        </w:rPr>
      </w:pPr>
    </w:p>
    <w:p w14:paraId="38EBB9EC" w14:textId="77777777" w:rsidR="001C58B1" w:rsidRDefault="007375A7">
      <w:pPr>
        <w:spacing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Thus,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content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biological</w:t>
      </w:r>
      <w:r>
        <w:rPr>
          <w:rFonts w:ascii="Arial" w:eastAsia="Arial" w:hAnsi="Arial" w:cs="Arial"/>
          <w:spacing w:val="2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databases</w:t>
      </w:r>
      <w:r>
        <w:rPr>
          <w:rFonts w:ascii="Arial" w:eastAsia="Arial" w:hAnsi="Arial" w:cs="Arial"/>
          <w:spacing w:val="-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under</w:t>
      </w:r>
      <w:r>
        <w:rPr>
          <w:rFonts w:ascii="Arial" w:eastAsia="Arial" w:hAnsi="Arial" w:cs="Arial"/>
          <w:spacing w:val="-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scruti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n</w:t>
      </w:r>
      <w:r>
        <w:rPr>
          <w:rFonts w:ascii="Arial" w:eastAsia="Arial" w:hAnsi="Arial" w:cs="Arial"/>
          <w:w w:val="90"/>
          <w:sz w:val="16"/>
          <w:szCs w:val="16"/>
        </w:rPr>
        <w:t>y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is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entirely 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e</w:t>
      </w:r>
      <w:r>
        <w:rPr>
          <w:rFonts w:ascii="Arial" w:eastAsia="Arial" w:hAnsi="Arial" w:cs="Arial"/>
          <w:w w:val="84"/>
          <w:sz w:val="16"/>
          <w:szCs w:val="16"/>
        </w:rPr>
        <w:t>xpressed</w:t>
      </w:r>
      <w:r>
        <w:rPr>
          <w:rFonts w:ascii="Arial" w:eastAsia="Arial" w:hAnsi="Arial" w:cs="Arial"/>
          <w:spacing w:val="2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el.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ma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k</w:t>
      </w:r>
      <w:r>
        <w:rPr>
          <w:rFonts w:ascii="Arial" w:eastAsia="Arial" w:hAnsi="Arial" w:cs="Arial"/>
          <w:w w:val="85"/>
          <w:sz w:val="16"/>
          <w:szCs w:val="16"/>
        </w:rPr>
        <w:t>es</w:t>
      </w:r>
      <w:r>
        <w:rPr>
          <w:rFonts w:ascii="Arial" w:eastAsia="Arial" w:hAnsi="Arial" w:cs="Arial"/>
          <w:spacing w:val="2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assumption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these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defined </w:t>
      </w:r>
      <w:r>
        <w:rPr>
          <w:rFonts w:ascii="Arial" w:eastAsia="Arial" w:hAnsi="Arial" w:cs="Arial"/>
          <w:w w:val="85"/>
          <w:sz w:val="16"/>
          <w:szCs w:val="16"/>
        </w:rPr>
        <w:t>subclasses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1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non-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>empt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>y</w:t>
      </w:r>
      <w:r>
        <w:rPr>
          <w:rFonts w:ascii="Arial" w:eastAsia="Arial" w:hAnsi="Arial" w:cs="Arial"/>
          <w:w w:val="85"/>
          <w:sz w:val="16"/>
          <w:szCs w:val="16"/>
        </w:rPr>
        <w:t xml:space="preserve">, </w:t>
      </w:r>
      <w:r>
        <w:rPr>
          <w:rFonts w:ascii="Arial" w:eastAsia="Arial" w:hAnsi="Arial" w:cs="Arial"/>
          <w:spacing w:val="3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proofErr w:type="gramEnd"/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otherwise 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there</w:t>
      </w:r>
      <w:r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ould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>e</w:t>
      </w:r>
      <w:r>
        <w:rPr>
          <w:rFonts w:ascii="Arial" w:eastAsia="Arial" w:hAnsi="Arial" w:cs="Arial"/>
          <w:spacing w:val="2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been</w:t>
      </w:r>
      <w:r>
        <w:rPr>
          <w:rFonts w:ascii="Arial" w:eastAsia="Arial" w:hAnsi="Arial" w:cs="Arial"/>
          <w:spacing w:val="2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 xml:space="preserve">xperimental </w:t>
      </w:r>
      <w:r>
        <w:rPr>
          <w:rFonts w:ascii="Arial" w:eastAsia="Arial" w:hAnsi="Arial" w:cs="Arial"/>
          <w:spacing w:val="3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vidence</w:t>
      </w:r>
      <w:r>
        <w:rPr>
          <w:rFonts w:ascii="Arial" w:eastAsia="Arial" w:hAnsi="Arial" w:cs="Arial"/>
          <w:spacing w:val="3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manifested </w:t>
      </w:r>
      <w:r>
        <w:rPr>
          <w:rFonts w:ascii="Arial" w:eastAsia="Arial" w:hAnsi="Arial" w:cs="Arial"/>
          <w:spacing w:val="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curated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entr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.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Additio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sz w:val="16"/>
          <w:szCs w:val="16"/>
        </w:rPr>
        <w:t>nall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proofErr w:type="spellEnd"/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assume</w:t>
      </w:r>
      <w:r>
        <w:rPr>
          <w:rFonts w:ascii="Arial" w:eastAsia="Arial" w:hAnsi="Arial" w:cs="Arial"/>
          <w:spacing w:val="2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wrong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data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occur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(data</w:t>
      </w:r>
      <w:r>
        <w:rPr>
          <w:rFonts w:ascii="Arial" w:eastAsia="Arial" w:hAnsi="Arial" w:cs="Arial"/>
          <w:spacing w:val="2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instances</w:t>
      </w:r>
      <w:r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not </w:t>
      </w:r>
      <w:r>
        <w:rPr>
          <w:rFonts w:ascii="Arial" w:eastAsia="Arial" w:hAnsi="Arial" w:cs="Arial"/>
          <w:w w:val="87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 a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n</w:t>
      </w:r>
      <w:r>
        <w:rPr>
          <w:rFonts w:ascii="Arial" w:eastAsia="Arial" w:hAnsi="Arial" w:cs="Arial"/>
          <w:w w:val="87"/>
          <w:sz w:val="16"/>
          <w:szCs w:val="16"/>
        </w:rPr>
        <w:t>y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referent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reality).</w:t>
      </w:r>
      <w:r>
        <w:rPr>
          <w:rFonts w:ascii="Arial" w:eastAsia="Arial" w:hAnsi="Arial" w:cs="Arial"/>
          <w:spacing w:val="2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This</w:t>
      </w:r>
      <w:r>
        <w:rPr>
          <w:rFonts w:ascii="Arial" w:eastAsia="Arial" w:hAnsi="Arial" w:cs="Arial"/>
          <w:spacing w:val="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interpretation</w:t>
      </w:r>
      <w:r>
        <w:rPr>
          <w:rFonts w:ascii="Arial" w:eastAsia="Arial" w:hAnsi="Arial" w:cs="Arial"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all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o</w:t>
      </w:r>
      <w:r>
        <w:rPr>
          <w:rFonts w:ascii="Arial" w:eastAsia="Arial" w:hAnsi="Arial" w:cs="Arial"/>
          <w:w w:val="91"/>
          <w:sz w:val="16"/>
          <w:szCs w:val="16"/>
        </w:rPr>
        <w:t>ws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us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refrain</w:t>
      </w:r>
      <w:r>
        <w:rPr>
          <w:rFonts w:ascii="Arial" w:eastAsia="Arial" w:hAnsi="Arial" w:cs="Arial"/>
          <w:spacing w:val="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from </w:t>
      </w:r>
      <w:r>
        <w:rPr>
          <w:rFonts w:ascii="Arial" w:eastAsia="Arial" w:hAnsi="Arial" w:cs="Arial"/>
          <w:w w:val="89"/>
          <w:sz w:val="16"/>
          <w:szCs w:val="16"/>
        </w:rPr>
        <w:t>reasoning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about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w w:val="89"/>
          <w:sz w:val="16"/>
          <w:szCs w:val="16"/>
        </w:rPr>
        <w:t xml:space="preserve">viduals, 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which</w:t>
      </w:r>
      <w:proofErr w:type="gramEnd"/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av</w:t>
      </w:r>
      <w:r>
        <w:rPr>
          <w:rFonts w:ascii="Arial" w:eastAsia="Arial" w:hAnsi="Arial" w:cs="Arial"/>
          <w:w w:val="89"/>
          <w:sz w:val="16"/>
          <w:szCs w:val="16"/>
        </w:rPr>
        <w:t>oid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kn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o</w:t>
      </w:r>
      <w:r>
        <w:rPr>
          <w:rFonts w:ascii="Arial" w:eastAsia="Arial" w:hAnsi="Arial" w:cs="Arial"/>
          <w:w w:val="89"/>
          <w:sz w:val="16"/>
          <w:szCs w:val="16"/>
        </w:rPr>
        <w:t>wn</w:t>
      </w:r>
      <w:r>
        <w:rPr>
          <w:rFonts w:ascii="Arial" w:eastAsia="Arial" w:hAnsi="Arial" w:cs="Arial"/>
          <w:spacing w:val="1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scaling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problems.</w:t>
      </w:r>
    </w:p>
    <w:p w14:paraId="46485DD0" w14:textId="77777777" w:rsidR="001C58B1" w:rsidRDefault="007375A7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7"/>
          <w:sz w:val="16"/>
          <w:szCs w:val="16"/>
        </w:rPr>
        <w:t>Each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record from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12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is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interpreted</w:t>
      </w:r>
      <w:r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5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unique;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one</w:t>
      </w:r>
      <w:r>
        <w:rPr>
          <w:rFonts w:ascii="Arial" w:eastAsia="Arial" w:hAnsi="Arial" w:cs="Arial"/>
          <w:spacing w:val="-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 </w:t>
      </w:r>
      <w:r>
        <w:rPr>
          <w:rFonts w:ascii="Arial" w:eastAsia="Arial" w:hAnsi="Arial" w:cs="Arial"/>
          <w:w w:val="89"/>
          <w:sz w:val="16"/>
          <w:szCs w:val="16"/>
        </w:rPr>
        <w:t>more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similar</w:t>
      </w:r>
      <w:r>
        <w:rPr>
          <w:rFonts w:ascii="Arial" w:eastAsia="Arial" w:hAnsi="Arial" w:cs="Arial"/>
          <w:spacing w:val="3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xperiments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may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resulted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population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6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single</w:t>
      </w:r>
    </w:p>
    <w:p w14:paraId="6143CE8D" w14:textId="77777777" w:rsidR="001C58B1" w:rsidRDefault="007375A7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record.</w:t>
      </w:r>
    </w:p>
    <w:p w14:paraId="0157D6D6" w14:textId="77777777" w:rsidR="001C58B1" w:rsidRDefault="001C58B1">
      <w:pPr>
        <w:spacing w:after="0"/>
        <w:sectPr w:rsidR="001C58B1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21D97A87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2F3E5C05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65CFC08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383D7052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280ADED5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441355DD" w14:textId="77777777" w:rsidR="001C58B1" w:rsidRDefault="001C58B1">
      <w:pPr>
        <w:spacing w:before="17" w:after="0" w:line="280" w:lineRule="exact"/>
        <w:rPr>
          <w:sz w:val="28"/>
          <w:szCs w:val="28"/>
        </w:rPr>
      </w:pPr>
    </w:p>
    <w:p w14:paraId="34D1D9E0" w14:textId="77777777" w:rsidR="001C58B1" w:rsidRDefault="007375A7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pict w14:anchorId="2C3D94FF">
          <v:group id="_x0000_s1141" style="position:absolute;left:0;text-align:left;margin-left:13.45pt;margin-top:-7.85pt;width:29.9pt;height:.1pt;z-index:-1137;mso-position-horizontal-relative:page" coordorigin="269,-157" coordsize="598,2">
            <v:shape id="_x0000_s1142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pict w14:anchorId="5189BDEC">
          <v:group id="_x0000_s1139" style="position:absolute;left:0;text-align:left;margin-left:48.35pt;margin-top:-2.85pt;width:.1pt;height:29.9pt;z-index:-1136;mso-position-horizontal-relative:page" coordorigin="967,-57" coordsize="2,598">
            <v:shape id="_x0000_s1140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pict w14:anchorId="2C47E4EC">
          <v:group id="_x0000_s1137" style="position:absolute;left:0;text-align:left;margin-left:665.3pt;margin-top:-7.85pt;width:29.9pt;height:.1pt;z-index:-1135;mso-position-horizontal-relative:page" coordorigin="13306,-157" coordsize="598,2">
            <v:shape id="_x0000_s1138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pict w14:anchorId="5D25F192">
          <v:group id="_x0000_s1135" style="position:absolute;left:0;text-align:left;margin-left:660.35pt;margin-top:-2.85pt;width:.1pt;height:29.9pt;z-index:-1134;mso-position-horizontal-relative:page" coordorigin="13207,-57" coordsize="2,598">
            <v:shape id="_x0000_s1136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6"/>
          <w:szCs w:val="16"/>
        </w:rPr>
        <w:t>“main”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2016/1/12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page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4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#4</w:t>
      </w:r>
    </w:p>
    <w:p w14:paraId="71A03100" w14:textId="77777777" w:rsidR="001C58B1" w:rsidRDefault="001C58B1">
      <w:pPr>
        <w:spacing w:after="0"/>
        <w:jc w:val="center"/>
        <w:sectPr w:rsidR="001C58B1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2984C9E8" w14:textId="77777777" w:rsidR="001C58B1" w:rsidRDefault="001C58B1">
      <w:pPr>
        <w:spacing w:before="5" w:after="0" w:line="160" w:lineRule="exact"/>
        <w:rPr>
          <w:sz w:val="16"/>
          <w:szCs w:val="16"/>
        </w:rPr>
      </w:pPr>
    </w:p>
    <w:p w14:paraId="66429B53" w14:textId="77777777" w:rsidR="001C58B1" w:rsidRDefault="007375A7">
      <w:pPr>
        <w:spacing w:after="0" w:line="240" w:lineRule="auto"/>
        <w:ind w:left="2062" w:right="-20"/>
        <w:rPr>
          <w:rFonts w:ascii="Arial" w:eastAsia="Arial" w:hAnsi="Arial" w:cs="Arial"/>
          <w:sz w:val="15"/>
          <w:szCs w:val="15"/>
        </w:rPr>
      </w:pPr>
      <w:r>
        <w:pict w14:anchorId="13B164F4">
          <v:group id="_x0000_s1126" style="position:absolute;left:0;text-align:left;margin-left:110.85pt;margin-top:15.35pt;width:482.65pt;height:67.25pt;z-index:-1128;mso-position-horizontal-relative:page" coordorigin="2217,307" coordsize="9653,1345">
            <v:group id="_x0000_s1133" style="position:absolute;left:2222;top:312;width:9643;height:2" coordorigin="2222,312" coordsize="9643,2">
              <v:shape id="_x0000_s1134" style="position:absolute;left:2222;top:312;width:9643;height:2" coordorigin="2222,312" coordsize="9643,0" path="m2222,312r9643,e" filled="f" strokeweight=".17569mm">
                <v:path arrowok="t"/>
              </v:shape>
            </v:group>
            <v:group id="_x0000_s1131" style="position:absolute;left:8083;top:317;width:2;height:1325" coordorigin="8083,317" coordsize="2,1325">
              <v:shape id="_x0000_s1132" style="position:absolute;left:8083;top:317;width:2;height:1325" coordorigin="8083,317" coordsize="0,1325" path="m8083,317r,1325e" filled="f" strokeweight=".17569mm">
                <v:path arrowok="t"/>
              </v:shape>
            </v:group>
            <v:group id="_x0000_s1129" style="position:absolute;left:2222;top:541;width:9643;height:2" coordorigin="2222,541" coordsize="9643,2">
              <v:shape id="_x0000_s1130" style="position:absolute;left:2222;top:541;width:9643;height:2" coordorigin="2222,541" coordsize="9643,0" path="m2222,541r9643,e" filled="f" strokeweight=".17569mm">
                <v:path arrowok="t"/>
              </v:shape>
            </v:group>
            <v:group id="_x0000_s1127" style="position:absolute;left:2222;top:1647;width:9643;height:2" coordorigin="2222,1647" coordsize="9643,2">
              <v:shape id="_x0000_s1128" style="position:absolute;left:2222;top:1647;width:9643;height:2" coordorigin="2222,1647" coordsize="9643,0" path="m2222,1647r9643,e" filled="f" strokeweight=".17569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-11"/>
          <w:w w:val="89"/>
          <w:sz w:val="15"/>
          <w:szCs w:val="15"/>
        </w:rPr>
        <w:t>T</w:t>
      </w:r>
      <w:r>
        <w:rPr>
          <w:rFonts w:ascii="Arial" w:eastAsia="Arial" w:hAnsi="Arial" w:cs="Arial"/>
          <w:w w:val="89"/>
          <w:sz w:val="15"/>
          <w:szCs w:val="15"/>
        </w:rPr>
        <w:t>able</w:t>
      </w:r>
      <w:r>
        <w:rPr>
          <w:rFonts w:ascii="Arial" w:eastAsia="Arial" w:hAnsi="Arial" w:cs="Arial"/>
          <w:spacing w:val="3"/>
          <w:w w:val="89"/>
          <w:sz w:val="15"/>
          <w:szCs w:val="15"/>
        </w:rPr>
        <w:t xml:space="preserve"> </w:t>
      </w:r>
      <w:r>
        <w:rPr>
          <w:rFonts w:ascii="Arial" w:eastAsia="Arial" w:hAnsi="Arial" w:cs="Arial"/>
          <w:w w:val="89"/>
          <w:sz w:val="15"/>
          <w:szCs w:val="15"/>
        </w:rPr>
        <w:t>1.</w:t>
      </w:r>
      <w:r>
        <w:rPr>
          <w:rFonts w:ascii="Arial" w:eastAsia="Arial" w:hAnsi="Arial" w:cs="Arial"/>
          <w:spacing w:val="1"/>
          <w:w w:val="89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5"/>
          <w:szCs w:val="15"/>
        </w:rPr>
        <w:t>Uniprot</w:t>
      </w:r>
      <w:proofErr w:type="spellEnd"/>
      <w:r>
        <w:rPr>
          <w:rFonts w:ascii="Arial" w:eastAsia="Arial" w:hAnsi="Arial" w:cs="Arial"/>
          <w:spacing w:val="34"/>
          <w:w w:val="89"/>
          <w:sz w:val="15"/>
          <w:szCs w:val="15"/>
        </w:rPr>
        <w:t xml:space="preserve"> </w:t>
      </w:r>
      <w:r>
        <w:rPr>
          <w:rFonts w:ascii="Arial" w:eastAsia="Arial" w:hAnsi="Arial" w:cs="Arial"/>
          <w:w w:val="89"/>
          <w:sz w:val="15"/>
          <w:szCs w:val="15"/>
        </w:rPr>
        <w:t>and</w:t>
      </w:r>
      <w:r>
        <w:rPr>
          <w:rFonts w:ascii="Arial" w:eastAsia="Arial" w:hAnsi="Arial" w:cs="Arial"/>
          <w:spacing w:val="-7"/>
          <w:w w:val="89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5"/>
          <w:szCs w:val="15"/>
        </w:rPr>
        <w:t>Ensembl</w:t>
      </w:r>
      <w:proofErr w:type="spellEnd"/>
      <w:r>
        <w:rPr>
          <w:rFonts w:ascii="Arial" w:eastAsia="Arial" w:hAnsi="Arial" w:cs="Arial"/>
          <w:spacing w:val="1"/>
          <w:w w:val="89"/>
          <w:sz w:val="15"/>
          <w:szCs w:val="15"/>
        </w:rPr>
        <w:t xml:space="preserve"> </w:t>
      </w:r>
      <w:r>
        <w:rPr>
          <w:rFonts w:ascii="Arial" w:eastAsia="Arial" w:hAnsi="Arial" w:cs="Arial"/>
          <w:w w:val="89"/>
          <w:sz w:val="15"/>
          <w:szCs w:val="15"/>
        </w:rPr>
        <w:t>table</w:t>
      </w:r>
      <w:r>
        <w:rPr>
          <w:rFonts w:ascii="Arial" w:eastAsia="Arial" w:hAnsi="Arial" w:cs="Arial"/>
          <w:spacing w:val="1"/>
          <w:w w:val="89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vi</w:t>
      </w:r>
      <w:r>
        <w:rPr>
          <w:rFonts w:ascii="Arial" w:eastAsia="Arial" w:hAnsi="Arial" w:cs="Arial"/>
          <w:spacing w:val="-4"/>
          <w:sz w:val="15"/>
          <w:szCs w:val="15"/>
        </w:rPr>
        <w:t>e</w:t>
      </w:r>
      <w:r>
        <w:rPr>
          <w:rFonts w:ascii="Arial" w:eastAsia="Arial" w:hAnsi="Arial" w:cs="Arial"/>
          <w:spacing w:val="-10"/>
          <w:sz w:val="15"/>
          <w:szCs w:val="15"/>
        </w:rPr>
        <w:t>w</w:t>
      </w:r>
      <w:r>
        <w:rPr>
          <w:rFonts w:ascii="Arial" w:eastAsia="Arial" w:hAnsi="Arial" w:cs="Arial"/>
          <w:sz w:val="15"/>
          <w:szCs w:val="15"/>
        </w:rPr>
        <w:t>.</w:t>
      </w:r>
    </w:p>
    <w:p w14:paraId="244DBB63" w14:textId="77777777" w:rsidR="001C58B1" w:rsidRDefault="001C58B1">
      <w:pPr>
        <w:spacing w:before="8" w:after="0" w:line="140" w:lineRule="exact"/>
        <w:rPr>
          <w:sz w:val="14"/>
          <w:szCs w:val="14"/>
        </w:rPr>
      </w:pPr>
    </w:p>
    <w:p w14:paraId="551A7E95" w14:textId="77777777" w:rsidR="001C58B1" w:rsidRDefault="007375A7">
      <w:pPr>
        <w:tabs>
          <w:tab w:val="left" w:pos="2880"/>
          <w:tab w:val="left" w:pos="3580"/>
          <w:tab w:val="left" w:pos="4440"/>
          <w:tab w:val="left" w:pos="5700"/>
          <w:tab w:val="left" w:pos="6980"/>
          <w:tab w:val="left" w:pos="7980"/>
          <w:tab w:val="left" w:pos="9900"/>
        </w:tabs>
        <w:spacing w:after="0" w:line="240" w:lineRule="auto"/>
        <w:ind w:left="2124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Entry</w:t>
      </w:r>
      <w:r>
        <w:rPr>
          <w:rFonts w:ascii="Arial" w:eastAsia="Arial" w:hAnsi="Arial" w:cs="Arial"/>
          <w:sz w:val="16"/>
          <w:szCs w:val="16"/>
        </w:rPr>
        <w:tab/>
        <w:t>Protein</w:t>
      </w:r>
      <w:r>
        <w:rPr>
          <w:rFonts w:ascii="Arial" w:eastAsia="Arial" w:hAnsi="Arial" w:cs="Arial"/>
          <w:sz w:val="16"/>
          <w:szCs w:val="16"/>
        </w:rPr>
        <w:tab/>
        <w:t>O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>g</w:t>
      </w:r>
      <w:r>
        <w:rPr>
          <w:rFonts w:ascii="Arial" w:eastAsia="Arial" w:hAnsi="Arial" w:cs="Arial"/>
          <w:sz w:val="16"/>
          <w:szCs w:val="16"/>
        </w:rPr>
        <w:t>anism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w w:val="92"/>
          <w:sz w:val="16"/>
          <w:szCs w:val="16"/>
        </w:rPr>
        <w:t>GO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sz w:val="16"/>
          <w:szCs w:val="16"/>
        </w:rPr>
        <w:t>bp</w:t>
      </w:r>
      <w:proofErr w:type="spellEnd"/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w w:val="92"/>
          <w:sz w:val="16"/>
          <w:szCs w:val="16"/>
        </w:rPr>
        <w:t>GO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(mf)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w w:val="92"/>
          <w:sz w:val="16"/>
          <w:szCs w:val="16"/>
        </w:rPr>
        <w:t>GO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(cc)</w:t>
      </w:r>
      <w:r>
        <w:rPr>
          <w:rFonts w:ascii="Arial" w:eastAsia="Arial" w:hAnsi="Arial" w:cs="Arial"/>
          <w:sz w:val="16"/>
          <w:szCs w:val="16"/>
        </w:rPr>
        <w:tab/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</w:t>
      </w:r>
      <w:r>
        <w:rPr>
          <w:rFonts w:ascii="Arial" w:eastAsia="Arial" w:hAnsi="Arial" w:cs="Arial"/>
          <w:spacing w:val="-3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ab/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Phenotype</w:t>
      </w:r>
    </w:p>
    <w:p w14:paraId="74770E1D" w14:textId="77777777" w:rsidR="001C58B1" w:rsidRDefault="001C58B1">
      <w:pPr>
        <w:spacing w:after="0"/>
        <w:sectPr w:rsidR="001C58B1">
          <w:headerReference w:type="default" r:id="rId16"/>
          <w:pgSz w:w="14180" w:h="20020"/>
          <w:pgMar w:top="3020" w:right="160" w:bottom="280" w:left="160" w:header="1385" w:footer="0" w:gutter="0"/>
          <w:cols w:space="720"/>
        </w:sectPr>
      </w:pPr>
    </w:p>
    <w:p w14:paraId="166575A2" w14:textId="77777777" w:rsidR="001C58B1" w:rsidRDefault="007375A7">
      <w:pPr>
        <w:tabs>
          <w:tab w:val="left" w:pos="3580"/>
          <w:tab w:val="left" w:pos="5200"/>
        </w:tabs>
        <w:spacing w:before="45" w:after="0" w:line="285" w:lineRule="auto"/>
        <w:ind w:left="4440" w:right="-48" w:hanging="231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F1MEW</w:t>
      </w:r>
      <w:proofErr w:type="gramStart"/>
      <w:r>
        <w:rPr>
          <w:rFonts w:ascii="Arial" w:eastAsia="Arial" w:hAnsi="Arial" w:cs="Arial"/>
          <w:sz w:val="16"/>
          <w:szCs w:val="16"/>
        </w:rPr>
        <w:t xml:space="preserve">4 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CBS</w:t>
      </w:r>
      <w:proofErr w:type="gramEnd"/>
      <w:r>
        <w:rPr>
          <w:rFonts w:ascii="Arial" w:eastAsia="Arial" w:hAnsi="Arial" w:cs="Arial"/>
          <w:sz w:val="16"/>
          <w:szCs w:val="16"/>
        </w:rPr>
        <w:tab/>
      </w:r>
      <w:proofErr w:type="spellStart"/>
      <w:r>
        <w:rPr>
          <w:rFonts w:ascii="Arial" w:eastAsia="Arial" w:hAnsi="Arial" w:cs="Arial"/>
          <w:i/>
          <w:w w:val="86"/>
          <w:sz w:val="16"/>
          <w:szCs w:val="16"/>
        </w:rPr>
        <w:t>Bos</w:t>
      </w:r>
      <w:proofErr w:type="spellEnd"/>
      <w:r>
        <w:rPr>
          <w:rFonts w:ascii="Arial" w:eastAsia="Arial" w:hAnsi="Arial" w:cs="Arial"/>
          <w:i/>
          <w:spacing w:val="1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taurus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blood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82"/>
          <w:sz w:val="16"/>
          <w:szCs w:val="16"/>
        </w:rPr>
        <w:t xml:space="preserve">essel </w:t>
      </w:r>
      <w:r>
        <w:rPr>
          <w:rFonts w:ascii="Arial" w:eastAsia="Arial" w:hAnsi="Arial" w:cs="Arial"/>
          <w:w w:val="92"/>
          <w:sz w:val="16"/>
          <w:szCs w:val="16"/>
        </w:rPr>
        <w:t>remodeling;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…</w:t>
      </w:r>
    </w:p>
    <w:p w14:paraId="4D5E8E82" w14:textId="77777777" w:rsidR="001C58B1" w:rsidRDefault="007375A7">
      <w:pPr>
        <w:spacing w:before="45" w:after="0" w:line="285" w:lineRule="auto"/>
        <w:ind w:right="-48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ystathionine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8"/>
          <w:w w:val="103"/>
          <w:sz w:val="16"/>
          <w:szCs w:val="16"/>
        </w:rPr>
        <w:t>β</w:t>
      </w:r>
      <w:r>
        <w:rPr>
          <w:rFonts w:ascii="Arial" w:eastAsia="Arial" w:hAnsi="Arial" w:cs="Arial"/>
          <w:w w:val="99"/>
          <w:sz w:val="16"/>
          <w:szCs w:val="16"/>
        </w:rPr>
        <w:t xml:space="preserve">- </w:t>
      </w:r>
      <w:r>
        <w:rPr>
          <w:rFonts w:ascii="Arial" w:eastAsia="Arial" w:hAnsi="Arial" w:cs="Arial"/>
          <w:sz w:val="16"/>
          <w:szCs w:val="16"/>
        </w:rPr>
        <w:t>synthase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act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vity</w:t>
      </w:r>
    </w:p>
    <w:p w14:paraId="3F8DF615" w14:textId="77777777" w:rsidR="001C58B1" w:rsidRDefault="007375A7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…</w:t>
      </w:r>
    </w:p>
    <w:p w14:paraId="442649D6" w14:textId="77777777" w:rsidR="001C58B1" w:rsidRDefault="007375A7">
      <w:pPr>
        <w:spacing w:before="45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c</w:t>
      </w:r>
      <w:r>
        <w:rPr>
          <w:rFonts w:ascii="Arial" w:eastAsia="Arial" w:hAnsi="Arial" w:cs="Arial"/>
          <w:w w:val="90"/>
          <w:sz w:val="16"/>
          <w:szCs w:val="16"/>
        </w:rPr>
        <w:t>ytoplasm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…  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ENSB</w:t>
      </w:r>
      <w:r>
        <w:rPr>
          <w:rFonts w:ascii="Arial" w:eastAsia="Arial" w:hAnsi="Arial" w:cs="Arial"/>
          <w:spacing w:val="-14"/>
          <w:w w:val="92"/>
          <w:sz w:val="16"/>
          <w:szCs w:val="16"/>
        </w:rPr>
        <w:t>T</w:t>
      </w:r>
      <w:r>
        <w:rPr>
          <w:rFonts w:ascii="Arial" w:eastAsia="Arial" w:hAnsi="Arial" w:cs="Arial"/>
          <w:spacing w:val="-17"/>
          <w:w w:val="92"/>
          <w:sz w:val="16"/>
          <w:szCs w:val="16"/>
        </w:rPr>
        <w:t>A</w:t>
      </w:r>
      <w:r>
        <w:rPr>
          <w:rFonts w:ascii="Arial" w:eastAsia="Arial" w:hAnsi="Arial" w:cs="Arial"/>
          <w:w w:val="92"/>
          <w:sz w:val="16"/>
          <w:szCs w:val="16"/>
        </w:rPr>
        <w:t>T00000000184;</w:t>
      </w:r>
      <w:r>
        <w:rPr>
          <w:rFonts w:ascii="Arial" w:eastAsia="Arial" w:hAnsi="Arial" w:cs="Arial"/>
          <w:spacing w:val="-5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… </w:t>
      </w:r>
      <w:r>
        <w:rPr>
          <w:rFonts w:ascii="Arial" w:eastAsia="Arial" w:hAnsi="Arial" w:cs="Arial"/>
          <w:spacing w:val="3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phenotype </w:t>
      </w:r>
      <w:r>
        <w:rPr>
          <w:rFonts w:ascii="Arial" w:eastAsia="Arial" w:hAnsi="Arial" w:cs="Arial"/>
          <w:sz w:val="16"/>
          <w:szCs w:val="16"/>
        </w:rPr>
        <w:t>associated</w:t>
      </w:r>
    </w:p>
    <w:p w14:paraId="0BEB7827" w14:textId="77777777" w:rsidR="001C58B1" w:rsidRDefault="001C58B1">
      <w:pPr>
        <w:spacing w:after="0"/>
        <w:sectPr w:rsidR="001C58B1">
          <w:type w:val="continuous"/>
          <w:pgSz w:w="14180" w:h="20020"/>
          <w:pgMar w:top="2080" w:right="160" w:bottom="280" w:left="160" w:header="720" w:footer="720" w:gutter="0"/>
          <w:cols w:num="3" w:space="720" w:equalWidth="0">
            <w:col w:w="5593" w:space="124"/>
            <w:col w:w="1153" w:space="124"/>
            <w:col w:w="6866"/>
          </w:cols>
        </w:sectPr>
      </w:pPr>
    </w:p>
    <w:p w14:paraId="636D28BD" w14:textId="77777777" w:rsidR="001C58B1" w:rsidRDefault="007375A7">
      <w:pPr>
        <w:tabs>
          <w:tab w:val="left" w:pos="2880"/>
          <w:tab w:val="left" w:pos="3580"/>
        </w:tabs>
        <w:spacing w:after="0" w:line="220" w:lineRule="atLeast"/>
        <w:ind w:left="3596" w:right="-48" w:hanging="1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Q99707</w:t>
      </w:r>
      <w:r>
        <w:rPr>
          <w:rFonts w:ascii="Arial" w:eastAsia="Arial" w:hAnsi="Arial" w:cs="Arial"/>
          <w:sz w:val="16"/>
          <w:szCs w:val="16"/>
        </w:rPr>
        <w:tab/>
        <w:t>MS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 xml:space="preserve">Homo </w:t>
      </w:r>
      <w:r>
        <w:rPr>
          <w:rFonts w:ascii="Arial" w:eastAsia="Arial" w:hAnsi="Arial" w:cs="Arial"/>
          <w:i/>
          <w:w w:val="86"/>
          <w:sz w:val="16"/>
          <w:szCs w:val="16"/>
        </w:rPr>
        <w:t>sapiens</w:t>
      </w:r>
    </w:p>
    <w:p w14:paraId="6DC0B9D1" w14:textId="77777777" w:rsidR="001C58B1" w:rsidRDefault="007375A7">
      <w:pPr>
        <w:spacing w:after="0" w:line="220" w:lineRule="atLeast"/>
        <w:ind w:right="-48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z w:val="16"/>
          <w:szCs w:val="16"/>
        </w:rPr>
        <w:t>cobalamin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meta-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bolic</w:t>
      </w:r>
      <w:proofErr w:type="spellEnd"/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process;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…</w:t>
      </w:r>
    </w:p>
    <w:p w14:paraId="15A57AFE" w14:textId="77777777" w:rsidR="001C58B1" w:rsidRDefault="007375A7">
      <w:pPr>
        <w:spacing w:after="0" w:line="220" w:lineRule="atLeast"/>
        <w:ind w:right="-48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z w:val="16"/>
          <w:szCs w:val="16"/>
        </w:rPr>
        <w:t xml:space="preserve">cobalamin </w:t>
      </w:r>
      <w:r>
        <w:rPr>
          <w:rFonts w:ascii="Arial" w:eastAsia="Arial" w:hAnsi="Arial" w:cs="Arial"/>
          <w:w w:val="94"/>
          <w:sz w:val="16"/>
          <w:szCs w:val="16"/>
        </w:rPr>
        <w:t>binding;</w:t>
      </w:r>
      <w:r>
        <w:rPr>
          <w:rFonts w:ascii="Arial" w:eastAsia="Arial" w:hAnsi="Arial" w:cs="Arial"/>
          <w:spacing w:val="-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…</w:t>
      </w:r>
    </w:p>
    <w:p w14:paraId="086C23B1" w14:textId="77777777" w:rsidR="001C58B1" w:rsidRDefault="007375A7">
      <w:pPr>
        <w:spacing w:after="0" w:line="220" w:lineRule="atLeast"/>
        <w:ind w:left="998" w:right="-48" w:hanging="998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c</w:t>
      </w:r>
      <w:r>
        <w:rPr>
          <w:rFonts w:ascii="Arial" w:eastAsia="Arial" w:hAnsi="Arial" w:cs="Arial"/>
          <w:w w:val="90"/>
          <w:sz w:val="16"/>
          <w:szCs w:val="16"/>
        </w:rPr>
        <w:t>ytoplasm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…  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ENST00000366577; </w:t>
      </w:r>
      <w:r>
        <w:rPr>
          <w:rFonts w:ascii="Arial" w:eastAsia="Arial" w:hAnsi="Arial" w:cs="Arial"/>
          <w:w w:val="90"/>
          <w:sz w:val="16"/>
          <w:szCs w:val="16"/>
        </w:rPr>
        <w:t>ENST00000535889</w:t>
      </w:r>
    </w:p>
    <w:p w14:paraId="37A1E05E" w14:textId="77777777" w:rsidR="001C58B1" w:rsidRDefault="007375A7">
      <w:pPr>
        <w:spacing w:after="0" w:line="220" w:lineRule="atLeast"/>
        <w:ind w:right="2163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w w:val="90"/>
          <w:sz w:val="16"/>
          <w:szCs w:val="16"/>
        </w:rPr>
        <w:t>Neural</w:t>
      </w:r>
      <w:r>
        <w:rPr>
          <w:rFonts w:ascii="Arial" w:eastAsia="Arial" w:hAnsi="Arial" w:cs="Arial"/>
          <w:spacing w:val="2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tube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defect;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M</w:t>
      </w:r>
      <w:r>
        <w:rPr>
          <w:rFonts w:ascii="Arial" w:eastAsia="Arial" w:hAnsi="Arial" w:cs="Arial"/>
          <w:spacing w:val="-2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 xml:space="preserve">a-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loblastic</w:t>
      </w:r>
      <w:proofErr w:type="spellEnd"/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anemia;</w:t>
      </w:r>
      <w:r>
        <w:rPr>
          <w:rFonts w:ascii="Arial" w:eastAsia="Arial" w:hAnsi="Arial" w:cs="Arial"/>
          <w:spacing w:val="-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…</w:t>
      </w:r>
    </w:p>
    <w:p w14:paraId="58295049" w14:textId="77777777" w:rsidR="001C58B1" w:rsidRDefault="001C58B1">
      <w:pPr>
        <w:spacing w:after="0"/>
        <w:sectPr w:rsidR="001C58B1">
          <w:type w:val="continuous"/>
          <w:pgSz w:w="14180" w:h="20020"/>
          <w:pgMar w:top="2080" w:right="160" w:bottom="280" w:left="160" w:header="720" w:footer="720" w:gutter="0"/>
          <w:cols w:num="5" w:space="720" w:equalWidth="0">
            <w:col w:w="4075" w:space="365"/>
            <w:col w:w="1152" w:space="124"/>
            <w:col w:w="731" w:space="545"/>
            <w:col w:w="2318" w:space="604"/>
            <w:col w:w="3946"/>
          </w:cols>
        </w:sectPr>
      </w:pPr>
    </w:p>
    <w:p w14:paraId="43F9EE11" w14:textId="77777777" w:rsidR="001C58B1" w:rsidRDefault="007375A7">
      <w:pPr>
        <w:spacing w:before="75" w:after="0" w:line="220" w:lineRule="atLeast"/>
        <w:ind w:left="2248" w:right="2101"/>
        <w:jc w:val="both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w w:val="91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spacing w:val="1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entries</w:t>
      </w:r>
      <w:r>
        <w:rPr>
          <w:rFonts w:ascii="Arial" w:eastAsia="Arial" w:hAnsi="Arial" w:cs="Arial"/>
          <w:spacing w:val="-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left,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right.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GO</w:t>
      </w:r>
      <w:r>
        <w:rPr>
          <w:rFonts w:ascii="Arial" w:eastAsia="Arial" w:hAnsi="Arial" w:cs="Arial"/>
          <w:spacing w:val="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w w:val="92"/>
          <w:sz w:val="16"/>
          <w:szCs w:val="16"/>
        </w:rPr>
        <w:t>bp</w:t>
      </w:r>
      <w:proofErr w:type="spellEnd"/>
      <w:proofErr w:type="gramStart"/>
      <w:r>
        <w:rPr>
          <w:rFonts w:ascii="Arial" w:eastAsia="Arial" w:hAnsi="Arial" w:cs="Arial"/>
          <w:w w:val="92"/>
          <w:sz w:val="16"/>
          <w:szCs w:val="16"/>
        </w:rPr>
        <w:t>)</w:t>
      </w:r>
      <w:r>
        <w:rPr>
          <w:rFonts w:ascii="Arial" w:eastAsia="Arial" w:hAnsi="Arial" w:cs="Arial"/>
          <w:spacing w:val="5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,</w:t>
      </w:r>
      <w:proofErr w:type="gramEnd"/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GO</w:t>
      </w:r>
      <w:r>
        <w:rPr>
          <w:rFonts w:ascii="Arial" w:eastAsia="Arial" w:hAnsi="Arial" w:cs="Arial"/>
          <w:spacing w:val="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(mf)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GO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(cc)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represents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>ws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spacing w:val="2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that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include</w:t>
      </w:r>
      <w:r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annotations</w:t>
      </w:r>
      <w:r>
        <w:rPr>
          <w:rFonts w:ascii="Arial" w:eastAsia="Arial" w:hAnsi="Arial" w:cs="Arial"/>
          <w:spacing w:val="-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GO </w:t>
      </w:r>
      <w:r>
        <w:rPr>
          <w:rFonts w:ascii="Arial" w:eastAsia="Arial" w:hAnsi="Arial" w:cs="Arial"/>
          <w:w w:val="82"/>
          <w:sz w:val="16"/>
          <w:szCs w:val="16"/>
        </w:rPr>
        <w:t>classes</w:t>
      </w:r>
      <w:r>
        <w:rPr>
          <w:rFonts w:ascii="Arial" w:eastAsia="Arial" w:hAnsi="Arial" w:cs="Arial"/>
          <w:spacing w:val="3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i/>
          <w:w w:val="97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7"/>
          <w:sz w:val="16"/>
          <w:szCs w:val="16"/>
        </w:rPr>
        <w:t>o</w:t>
      </w:r>
      <w:r>
        <w:rPr>
          <w:rFonts w:ascii="Arial" w:eastAsia="Arial" w:hAnsi="Arial" w:cs="Arial"/>
          <w:i/>
          <w:w w:val="96"/>
          <w:sz w:val="16"/>
          <w:szCs w:val="16"/>
        </w:rPr>
        <w:t>gical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116"/>
          <w:sz w:val="16"/>
          <w:szCs w:val="16"/>
        </w:rPr>
        <w:t>’,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i/>
          <w:w w:val="95"/>
          <w:sz w:val="16"/>
          <w:szCs w:val="16"/>
        </w:rPr>
        <w:t>Molecular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functio</w:t>
      </w:r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i/>
          <w:w w:val="98"/>
          <w:sz w:val="16"/>
          <w:szCs w:val="16"/>
        </w:rPr>
        <w:t>Cellular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componen</w:t>
      </w:r>
      <w:r>
        <w:rPr>
          <w:rFonts w:ascii="Arial" w:eastAsia="Arial" w:hAnsi="Arial" w:cs="Arial"/>
          <w:i/>
          <w:spacing w:val="8"/>
          <w:w w:val="88"/>
          <w:sz w:val="16"/>
          <w:szCs w:val="16"/>
        </w:rPr>
        <w:t>t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respect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el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>y</w:t>
      </w:r>
      <w:r>
        <w:rPr>
          <w:rFonts w:ascii="Arial" w:eastAsia="Arial" w:hAnsi="Arial" w:cs="Arial"/>
          <w:w w:val="90"/>
          <w:sz w:val="16"/>
          <w:szCs w:val="16"/>
        </w:rPr>
        <w:t>.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IDs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used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mapping purposes</w:t>
      </w:r>
    </w:p>
    <w:p w14:paraId="662ECB14" w14:textId="77777777" w:rsidR="001C58B1" w:rsidRDefault="001C58B1">
      <w:pPr>
        <w:spacing w:before="2" w:after="0" w:line="90" w:lineRule="exact"/>
        <w:rPr>
          <w:sz w:val="9"/>
          <w:szCs w:val="9"/>
        </w:rPr>
      </w:pPr>
    </w:p>
    <w:tbl>
      <w:tblPr>
        <w:tblW w:w="0" w:type="auto"/>
        <w:tblInd w:w="20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420"/>
        <w:gridCol w:w="595"/>
        <w:gridCol w:w="567"/>
        <w:gridCol w:w="973"/>
        <w:gridCol w:w="1008"/>
        <w:gridCol w:w="918"/>
        <w:gridCol w:w="1043"/>
        <w:gridCol w:w="1085"/>
      </w:tblGrid>
      <w:tr w:rsidR="001C58B1" w14:paraId="0EE7D9DB" w14:textId="77777777">
        <w:trPr>
          <w:trHeight w:hRule="exact" w:val="347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2C31B45B" w14:textId="77777777" w:rsidR="001C58B1" w:rsidRDefault="007375A7">
            <w:pPr>
              <w:spacing w:before="74" w:after="0" w:line="240" w:lineRule="auto"/>
              <w:ind w:left="4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1"/>
                <w:w w:val="89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89"/>
                <w:sz w:val="15"/>
                <w:szCs w:val="15"/>
              </w:rPr>
              <w:t>able</w:t>
            </w:r>
            <w:r>
              <w:rPr>
                <w:rFonts w:ascii="Arial" w:eastAsia="Arial" w:hAnsi="Arial" w:cs="Arial"/>
                <w:spacing w:val="3"/>
                <w:w w:val="8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89"/>
                <w:sz w:val="15"/>
                <w:szCs w:val="15"/>
              </w:rPr>
              <w:t>2.</w:t>
            </w:r>
            <w:r>
              <w:rPr>
                <w:rFonts w:ascii="Arial" w:eastAsia="Arial" w:hAnsi="Arial" w:cs="Arial"/>
                <w:spacing w:val="1"/>
                <w:w w:val="8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9"/>
                <w:w w:val="89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89"/>
                <w:sz w:val="15"/>
                <w:szCs w:val="15"/>
              </w:rPr>
              <w:t>emplate</w:t>
            </w:r>
            <w:r>
              <w:rPr>
                <w:rFonts w:ascii="Arial" w:eastAsia="Arial" w:hAnsi="Arial" w:cs="Arial"/>
                <w:spacing w:val="3"/>
                <w:w w:val="8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table.</w:t>
            </w:r>
          </w:p>
        </w:tc>
        <w:tc>
          <w:tcPr>
            <w:tcW w:w="6609" w:type="dxa"/>
            <w:gridSpan w:val="8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9E0C4BA" w14:textId="77777777" w:rsidR="001C58B1" w:rsidRDefault="001C58B1"/>
        </w:tc>
      </w:tr>
      <w:tr w:rsidR="001C58B1" w14:paraId="2E1C974D" w14:textId="77777777">
        <w:trPr>
          <w:trHeight w:hRule="exact" w:val="229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6F9D6891" w14:textId="77777777" w:rsidR="001C58B1" w:rsidRDefault="001C58B1"/>
        </w:tc>
        <w:tc>
          <w:tcPr>
            <w:tcW w:w="4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4C183DB" w14:textId="77777777" w:rsidR="001C58B1" w:rsidRDefault="007375A7">
            <w:pPr>
              <w:spacing w:before="3" w:after="0" w:line="240" w:lineRule="auto"/>
              <w:ind w:left="6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#</w:t>
            </w:r>
          </w:p>
        </w:tc>
        <w:tc>
          <w:tcPr>
            <w:tcW w:w="59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EEC21BB" w14:textId="77777777" w:rsidR="001C58B1" w:rsidRDefault="007375A7">
            <w:pPr>
              <w:spacing w:before="3" w:after="0" w:line="240" w:lineRule="auto"/>
              <w:ind w:left="1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</w:p>
        </w:tc>
        <w:tc>
          <w:tcPr>
            <w:tcW w:w="56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3D6CD1E" w14:textId="77777777" w:rsidR="001C58B1" w:rsidRDefault="007375A7">
            <w:pPr>
              <w:spacing w:before="3" w:after="0" w:line="240" w:lineRule="auto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O</w:t>
            </w:r>
          </w:p>
        </w:tc>
        <w:tc>
          <w:tcPr>
            <w:tcW w:w="9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287A4A2" w14:textId="77777777" w:rsidR="001C58B1" w:rsidRDefault="007375A7">
            <w:pPr>
              <w:spacing w:before="3" w:after="0" w:line="240" w:lineRule="auto"/>
              <w:ind w:left="148" w:right="-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Bp</w:t>
            </w:r>
            <w:proofErr w:type="spellEnd"/>
          </w:p>
        </w:tc>
        <w:tc>
          <w:tcPr>
            <w:tcW w:w="100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8C39F30" w14:textId="77777777" w:rsidR="001C58B1" w:rsidRDefault="007375A7">
            <w:pPr>
              <w:spacing w:before="3" w:after="0" w:line="240" w:lineRule="auto"/>
              <w:ind w:left="16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Mf</w:t>
            </w:r>
          </w:p>
        </w:tc>
        <w:tc>
          <w:tcPr>
            <w:tcW w:w="9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3BEC117" w14:textId="77777777" w:rsidR="001C58B1" w:rsidRDefault="007375A7">
            <w:pPr>
              <w:spacing w:before="3" w:after="0" w:line="240" w:lineRule="auto"/>
              <w:ind w:left="14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</w:t>
            </w:r>
          </w:p>
        </w:tc>
        <w:tc>
          <w:tcPr>
            <w:tcW w:w="10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8026239" w14:textId="77777777" w:rsidR="001C58B1" w:rsidRDefault="007375A7">
            <w:pPr>
              <w:spacing w:before="3" w:after="0" w:line="240" w:lineRule="auto"/>
              <w:ind w:left="214" w:right="-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Ph</w:t>
            </w:r>
            <w:proofErr w:type="spellEnd"/>
          </w:p>
        </w:tc>
        <w:tc>
          <w:tcPr>
            <w:tcW w:w="10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E7F20DD" w14:textId="77777777" w:rsidR="001C58B1" w:rsidRDefault="007375A7">
            <w:pPr>
              <w:spacing w:before="3" w:after="0" w:line="240" w:lineRule="auto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</w:t>
            </w:r>
          </w:p>
        </w:tc>
      </w:tr>
      <w:tr w:rsidR="001C58B1" w14:paraId="752D9D0A" w14:textId="77777777">
        <w:trPr>
          <w:trHeight w:hRule="exact" w:val="231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19E536B9" w14:textId="77777777" w:rsidR="001C58B1" w:rsidRDefault="001C58B1"/>
        </w:tc>
        <w:tc>
          <w:tcPr>
            <w:tcW w:w="42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9711135" w14:textId="77777777" w:rsidR="001C58B1" w:rsidRDefault="007375A7">
            <w:pPr>
              <w:spacing w:before="3" w:after="0" w:line="240" w:lineRule="auto"/>
              <w:ind w:left="6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w w:val="110"/>
                <w:sz w:val="16"/>
                <w:szCs w:val="16"/>
              </w:rPr>
              <w:t>k</w:t>
            </w:r>
          </w:p>
        </w:tc>
        <w:tc>
          <w:tcPr>
            <w:tcW w:w="59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1ADC1FE" w14:textId="77777777" w:rsidR="001C58B1" w:rsidRDefault="007375A7">
            <w:pPr>
              <w:spacing w:before="3" w:after="0" w:line="240" w:lineRule="auto"/>
              <w:ind w:left="19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i/>
                <w:w w:val="131"/>
                <w:position w:val="-3"/>
                <w:sz w:val="12"/>
                <w:szCs w:val="12"/>
              </w:rPr>
              <w:t>k</w:t>
            </w:r>
          </w:p>
        </w:tc>
        <w:tc>
          <w:tcPr>
            <w:tcW w:w="56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1F81FC4" w14:textId="77777777" w:rsidR="001C58B1" w:rsidRDefault="007375A7">
            <w:pPr>
              <w:spacing w:before="3" w:after="0" w:line="240" w:lineRule="auto"/>
              <w:ind w:left="15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i/>
                <w:w w:val="131"/>
                <w:position w:val="-3"/>
                <w:sz w:val="12"/>
                <w:szCs w:val="12"/>
              </w:rPr>
              <w:t>k</w:t>
            </w:r>
          </w:p>
        </w:tc>
        <w:tc>
          <w:tcPr>
            <w:tcW w:w="9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6E76AA8" w14:textId="77777777" w:rsidR="001C58B1" w:rsidRDefault="007375A7">
            <w:pPr>
              <w:spacing w:before="3" w:after="0" w:line="240" w:lineRule="auto"/>
              <w:ind w:left="148" w:right="-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spacing w:val="8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  <w:proofErr w:type="spellEnd"/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27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6F3A1AC" w14:textId="77777777" w:rsidR="001C58B1" w:rsidRDefault="007375A7">
            <w:pPr>
              <w:spacing w:before="3" w:after="0" w:line="240" w:lineRule="auto"/>
              <w:ind w:left="16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82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w w:val="109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5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9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B8E1A06" w14:textId="77777777" w:rsidR="001C58B1" w:rsidRDefault="007375A7">
            <w:pPr>
              <w:spacing w:before="3" w:after="0" w:line="240" w:lineRule="auto"/>
              <w:ind w:left="14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16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4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5895084" w14:textId="77777777" w:rsidR="001C58B1" w:rsidRDefault="007375A7">
            <w:pPr>
              <w:spacing w:before="3" w:after="0" w:line="240" w:lineRule="auto"/>
              <w:ind w:left="21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i/>
                <w:spacing w:val="-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8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FE2A701" w14:textId="77777777" w:rsidR="001C58B1" w:rsidRDefault="007375A7">
            <w:pPr>
              <w:spacing w:before="3" w:after="0" w:line="240" w:lineRule="auto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</w:t>
            </w:r>
            <w:proofErr w:type="gramStart"/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 xml:space="preserve">1 </w:t>
            </w:r>
            <w:r>
              <w:rPr>
                <w:rFonts w:ascii="Arial" w:eastAsia="Arial" w:hAnsi="Arial" w:cs="Arial"/>
                <w:spacing w:val="6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</w:tr>
      <w:tr w:rsidR="001C58B1" w14:paraId="11DD5C22" w14:textId="77777777">
        <w:trPr>
          <w:trHeight w:hRule="exact" w:val="210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71EE7401" w14:textId="77777777" w:rsidR="001C58B1" w:rsidRDefault="001C58B1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3E52F71" w14:textId="77777777" w:rsidR="001C58B1" w:rsidRDefault="007375A7">
            <w:pPr>
              <w:spacing w:after="0" w:line="176" w:lineRule="exact"/>
              <w:ind w:left="6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A59DD3C" w14:textId="77777777" w:rsidR="001C58B1" w:rsidRDefault="007375A7">
            <w:pPr>
              <w:spacing w:after="0" w:line="176" w:lineRule="exact"/>
              <w:ind w:left="1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89492D" w14:textId="77777777" w:rsidR="001C58B1" w:rsidRDefault="007375A7">
            <w:pPr>
              <w:spacing w:after="0" w:line="176" w:lineRule="exact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1C8F8EB" w14:textId="77777777" w:rsidR="001C58B1" w:rsidRDefault="007375A7">
            <w:pPr>
              <w:spacing w:after="0" w:line="176" w:lineRule="exact"/>
              <w:ind w:left="14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46024AB4" w14:textId="77777777" w:rsidR="001C58B1" w:rsidRDefault="007375A7">
            <w:pPr>
              <w:spacing w:after="0" w:line="176" w:lineRule="exact"/>
              <w:ind w:left="16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60F8B4A1" w14:textId="77777777" w:rsidR="001C58B1" w:rsidRDefault="007375A7">
            <w:pPr>
              <w:spacing w:after="0" w:line="176" w:lineRule="exact"/>
              <w:ind w:left="14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40366B24" w14:textId="77777777" w:rsidR="001C58B1" w:rsidRDefault="007375A7">
            <w:pPr>
              <w:spacing w:after="0" w:line="176" w:lineRule="exact"/>
              <w:ind w:left="21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2B91814" w14:textId="77777777" w:rsidR="001C58B1" w:rsidRDefault="007375A7">
            <w:pPr>
              <w:spacing w:after="0" w:line="176" w:lineRule="exact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</w:tr>
      <w:tr w:rsidR="001C58B1" w14:paraId="35F0E180" w14:textId="77777777">
        <w:trPr>
          <w:trHeight w:hRule="exact" w:val="228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742445EA" w14:textId="77777777" w:rsidR="001C58B1" w:rsidRDefault="001C58B1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2E9B1061" w14:textId="77777777" w:rsidR="001C58B1" w:rsidRDefault="007375A7">
            <w:pPr>
              <w:spacing w:after="0" w:line="240" w:lineRule="auto"/>
              <w:ind w:left="6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w w:val="142"/>
                <w:sz w:val="16"/>
                <w:szCs w:val="16"/>
              </w:rPr>
              <w:t>l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DD02226" w14:textId="77777777" w:rsidR="001C58B1" w:rsidRDefault="007375A7">
            <w:pPr>
              <w:spacing w:after="0" w:line="240" w:lineRule="auto"/>
              <w:ind w:left="19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i/>
                <w:w w:val="179"/>
                <w:position w:val="-3"/>
                <w:sz w:val="12"/>
                <w:szCs w:val="12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4BAB52B" w14:textId="77777777" w:rsidR="001C58B1" w:rsidRDefault="007375A7">
            <w:pPr>
              <w:spacing w:after="0" w:line="240" w:lineRule="auto"/>
              <w:ind w:left="15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i/>
                <w:w w:val="179"/>
                <w:position w:val="-3"/>
                <w:sz w:val="12"/>
                <w:szCs w:val="12"/>
              </w:rPr>
              <w:t>l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9C4F04A" w14:textId="77777777" w:rsidR="001C58B1" w:rsidRDefault="007375A7">
            <w:pPr>
              <w:spacing w:after="0" w:line="240" w:lineRule="auto"/>
              <w:ind w:left="148" w:right="-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spacing w:val="8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  <w:proofErr w:type="spellEnd"/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27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63430D2A" w14:textId="77777777" w:rsidR="001C58B1" w:rsidRDefault="007375A7">
            <w:pPr>
              <w:spacing w:after="0" w:line="240" w:lineRule="auto"/>
              <w:ind w:left="16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82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w w:val="109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5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1E5CECA3" w14:textId="77777777" w:rsidR="001C58B1" w:rsidRDefault="007375A7">
            <w:pPr>
              <w:spacing w:after="0" w:line="240" w:lineRule="auto"/>
              <w:ind w:left="14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16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6DEEDDAA" w14:textId="77777777" w:rsidR="001C58B1" w:rsidRDefault="007375A7">
            <w:pPr>
              <w:spacing w:after="0" w:line="240" w:lineRule="auto"/>
              <w:ind w:left="21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i/>
                <w:spacing w:val="-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FBAA24A" w14:textId="77777777" w:rsidR="001C58B1" w:rsidRDefault="007375A7">
            <w:pPr>
              <w:spacing w:after="0" w:line="240" w:lineRule="auto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</w:t>
            </w:r>
            <w:proofErr w:type="gramStart"/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 xml:space="preserve">1 </w:t>
            </w:r>
            <w:r>
              <w:rPr>
                <w:rFonts w:ascii="Arial" w:eastAsia="Arial" w:hAnsi="Arial" w:cs="Arial"/>
                <w:spacing w:val="6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</w:tr>
      <w:tr w:rsidR="001C58B1" w14:paraId="7741BB45" w14:textId="77777777">
        <w:trPr>
          <w:trHeight w:hRule="exact" w:val="210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7507C5A3" w14:textId="77777777" w:rsidR="001C58B1" w:rsidRDefault="001C58B1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635EBC3" w14:textId="77777777" w:rsidR="001C58B1" w:rsidRDefault="007375A7">
            <w:pPr>
              <w:spacing w:after="0" w:line="176" w:lineRule="exact"/>
              <w:ind w:left="6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DA260E6" w14:textId="77777777" w:rsidR="001C58B1" w:rsidRDefault="007375A7">
            <w:pPr>
              <w:spacing w:after="0" w:line="176" w:lineRule="exact"/>
              <w:ind w:left="1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96C0ED9" w14:textId="77777777" w:rsidR="001C58B1" w:rsidRDefault="007375A7">
            <w:pPr>
              <w:spacing w:after="0" w:line="176" w:lineRule="exact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1829CFC" w14:textId="77777777" w:rsidR="001C58B1" w:rsidRDefault="007375A7">
            <w:pPr>
              <w:spacing w:after="0" w:line="176" w:lineRule="exact"/>
              <w:ind w:left="14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4ACD36A7" w14:textId="77777777" w:rsidR="001C58B1" w:rsidRDefault="007375A7">
            <w:pPr>
              <w:spacing w:after="0" w:line="176" w:lineRule="exact"/>
              <w:ind w:left="16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3DB68CF8" w14:textId="77777777" w:rsidR="001C58B1" w:rsidRDefault="007375A7">
            <w:pPr>
              <w:spacing w:after="0" w:line="176" w:lineRule="exact"/>
              <w:ind w:left="14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1F4AD9F1" w14:textId="77777777" w:rsidR="001C58B1" w:rsidRDefault="007375A7">
            <w:pPr>
              <w:spacing w:after="0" w:line="176" w:lineRule="exact"/>
              <w:ind w:left="21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597AFD8" w14:textId="77777777" w:rsidR="001C58B1" w:rsidRDefault="007375A7">
            <w:pPr>
              <w:spacing w:after="0" w:line="176" w:lineRule="exact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</w:tr>
      <w:tr w:rsidR="001C58B1" w14:paraId="0226F795" w14:textId="77777777">
        <w:trPr>
          <w:trHeight w:hRule="exact" w:val="22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2FBA430C" w14:textId="77777777" w:rsidR="001C58B1" w:rsidRDefault="001C58B1"/>
        </w:tc>
        <w:tc>
          <w:tcPr>
            <w:tcW w:w="42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7AAFC4D" w14:textId="77777777" w:rsidR="001C58B1" w:rsidRDefault="007375A7">
            <w:pPr>
              <w:spacing w:after="0" w:line="240" w:lineRule="auto"/>
              <w:ind w:left="6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w w:val="112"/>
                <w:sz w:val="16"/>
                <w:szCs w:val="16"/>
              </w:rPr>
              <w:t>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59DE0C1" w14:textId="77777777" w:rsidR="001C58B1" w:rsidRDefault="007375A7">
            <w:pPr>
              <w:spacing w:after="0" w:line="240" w:lineRule="auto"/>
              <w:ind w:left="19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position w:val="2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i/>
                <w:w w:val="130"/>
                <w:sz w:val="12"/>
                <w:szCs w:val="12"/>
              </w:rPr>
              <w:t>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C40A3A" w14:textId="77777777" w:rsidR="001C58B1" w:rsidRDefault="007375A7">
            <w:pPr>
              <w:spacing w:after="0" w:line="240" w:lineRule="auto"/>
              <w:ind w:left="15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w w:val="103"/>
                <w:position w:val="2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i/>
                <w:w w:val="130"/>
                <w:sz w:val="12"/>
                <w:szCs w:val="12"/>
              </w:rPr>
              <w:t>m</w:t>
            </w:r>
          </w:p>
        </w:tc>
        <w:tc>
          <w:tcPr>
            <w:tcW w:w="9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FC9432A" w14:textId="77777777" w:rsidR="001C58B1" w:rsidRDefault="007375A7">
            <w:pPr>
              <w:spacing w:after="0" w:line="240" w:lineRule="auto"/>
              <w:ind w:left="148" w:right="-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spacing w:val="8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  <w:proofErr w:type="spellEnd"/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27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72271E7" w14:textId="77777777" w:rsidR="001C58B1" w:rsidRDefault="007375A7">
            <w:pPr>
              <w:spacing w:after="0" w:line="240" w:lineRule="auto"/>
              <w:ind w:left="16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82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w w:val="109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5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9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F78AE57" w14:textId="77777777" w:rsidR="001C58B1" w:rsidRDefault="007375A7">
            <w:pPr>
              <w:spacing w:after="0" w:line="240" w:lineRule="auto"/>
              <w:ind w:left="14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16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3C53086" w14:textId="77777777" w:rsidR="001C58B1" w:rsidRDefault="007375A7">
            <w:pPr>
              <w:spacing w:after="0" w:line="240" w:lineRule="auto"/>
              <w:ind w:left="21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i/>
                <w:spacing w:val="-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EE35454" w14:textId="77777777" w:rsidR="001C58B1" w:rsidRDefault="007375A7">
            <w:pPr>
              <w:spacing w:after="0" w:line="240" w:lineRule="auto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</w:t>
            </w:r>
            <w:proofErr w:type="gramStart"/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 xml:space="preserve">1 </w:t>
            </w:r>
            <w:r>
              <w:rPr>
                <w:rFonts w:ascii="Arial" w:eastAsia="Arial" w:hAnsi="Arial" w:cs="Arial"/>
                <w:spacing w:val="6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</w:tr>
    </w:tbl>
    <w:p w14:paraId="2BF4B32C" w14:textId="77777777" w:rsidR="001C58B1" w:rsidRDefault="007375A7">
      <w:pPr>
        <w:spacing w:before="59" w:after="0" w:line="240" w:lineRule="auto"/>
        <w:ind w:left="2248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symbol</w:t>
      </w:r>
      <w:r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#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represents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record</w:t>
      </w:r>
      <w:r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IDs;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proteins;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G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genes;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</w:t>
      </w:r>
      <w:r>
        <w:rPr>
          <w:rFonts w:ascii="Arial" w:eastAsia="Arial" w:hAnsi="Arial" w:cs="Arial"/>
          <w:i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>g</w:t>
      </w:r>
      <w:r>
        <w:rPr>
          <w:rFonts w:ascii="Arial" w:eastAsia="Arial" w:hAnsi="Arial" w:cs="Arial"/>
          <w:w w:val="91"/>
          <w:sz w:val="16"/>
          <w:szCs w:val="16"/>
        </w:rPr>
        <w:t>anisms;</w:t>
      </w:r>
      <w:r>
        <w:rPr>
          <w:rFonts w:ascii="Arial" w:eastAsia="Arial" w:hAnsi="Arial" w:cs="Arial"/>
          <w:spacing w:val="-11"/>
          <w:w w:val="9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91"/>
          <w:sz w:val="16"/>
          <w:szCs w:val="16"/>
        </w:rPr>
        <w:t>Bp</w:t>
      </w:r>
      <w:proofErr w:type="spellEnd"/>
      <w:r>
        <w:rPr>
          <w:rFonts w:ascii="Arial" w:eastAsia="Arial" w:hAnsi="Arial" w:cs="Arial"/>
          <w:i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biological</w:t>
      </w:r>
      <w:r>
        <w:rPr>
          <w:rFonts w:ascii="Arial" w:eastAsia="Arial" w:hAnsi="Arial" w:cs="Arial"/>
          <w:spacing w:val="3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processes;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molecular</w:t>
      </w:r>
      <w:r>
        <w:rPr>
          <w:rFonts w:ascii="Arial" w:eastAsia="Arial" w:hAnsi="Arial" w:cs="Arial"/>
          <w:spacing w:val="-1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function;</w:t>
      </w:r>
      <w:r>
        <w:rPr>
          <w:rFonts w:ascii="Arial" w:eastAsia="Arial" w:hAnsi="Arial" w:cs="Arial"/>
          <w:spacing w:val="1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cellular</w:t>
      </w:r>
      <w:r>
        <w:rPr>
          <w:rFonts w:ascii="Arial" w:eastAsia="Arial" w:hAnsi="Arial" w:cs="Arial"/>
          <w:spacing w:val="1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component;</w:t>
      </w:r>
      <w:r>
        <w:rPr>
          <w:rFonts w:ascii="Arial" w:eastAsia="Arial" w:hAnsi="Arial" w:cs="Arial"/>
          <w:spacing w:val="-12"/>
          <w:w w:val="9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Ph</w:t>
      </w:r>
      <w:proofErr w:type="spellEnd"/>
    </w:p>
    <w:p w14:paraId="658A609F" w14:textId="77777777" w:rsidR="001C58B1" w:rsidRDefault="007375A7">
      <w:pPr>
        <w:spacing w:before="35" w:after="0" w:line="240" w:lineRule="auto"/>
        <w:ind w:left="2248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7"/>
          <w:sz w:val="16"/>
          <w:szCs w:val="16"/>
        </w:rPr>
        <w:t>phenotype;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and,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associate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molecules.</w:t>
      </w:r>
    </w:p>
    <w:p w14:paraId="08A9A91A" w14:textId="77777777" w:rsidR="001C58B1" w:rsidRDefault="001C58B1">
      <w:pPr>
        <w:spacing w:before="1" w:after="0" w:line="200" w:lineRule="exact"/>
        <w:rPr>
          <w:sz w:val="20"/>
          <w:szCs w:val="20"/>
        </w:rPr>
      </w:pPr>
    </w:p>
    <w:p w14:paraId="6FC90F27" w14:textId="77777777" w:rsidR="001C58B1" w:rsidRDefault="001C58B1">
      <w:pPr>
        <w:spacing w:after="0"/>
        <w:sectPr w:rsidR="001C58B1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0F573AAA" w14:textId="77777777" w:rsidR="001C58B1" w:rsidRDefault="007375A7">
      <w:pPr>
        <w:spacing w:before="29" w:after="0" w:line="240" w:lineRule="auto"/>
        <w:ind w:left="2062" w:right="253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5.2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Ontological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Grounding</w:t>
      </w:r>
    </w:p>
    <w:p w14:paraId="20724A07" w14:textId="77777777" w:rsidR="001C58B1" w:rsidRDefault="001C58B1">
      <w:pPr>
        <w:spacing w:before="1" w:after="0" w:line="110" w:lineRule="exact"/>
        <w:rPr>
          <w:sz w:val="11"/>
          <w:szCs w:val="11"/>
        </w:rPr>
      </w:pPr>
    </w:p>
    <w:p w14:paraId="5B8E9FD8" w14:textId="77777777" w:rsidR="001C58B1" w:rsidRDefault="007375A7">
      <w:pPr>
        <w:spacing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wing,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ontological</w:t>
      </w:r>
      <w:r>
        <w:rPr>
          <w:rFonts w:ascii="Arial" w:eastAsia="Arial" w:hAnsi="Arial" w:cs="Arial"/>
          <w:spacing w:val="2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grounding</w:t>
      </w:r>
      <w:r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steps</w:t>
      </w:r>
      <w:r>
        <w:rPr>
          <w:rFonts w:ascii="Arial" w:eastAsia="Arial" w:hAnsi="Arial" w:cs="Arial"/>
          <w:spacing w:val="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selected</w:t>
      </w:r>
      <w:r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 content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is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described.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>T</w:t>
      </w:r>
      <w:r>
        <w:rPr>
          <w:rFonts w:ascii="Arial" w:eastAsia="Arial" w:hAnsi="Arial" w:cs="Arial"/>
          <w:w w:val="85"/>
          <w:sz w:val="16"/>
          <w:szCs w:val="16"/>
        </w:rPr>
        <w:t>able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1)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sh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o</w:t>
      </w:r>
      <w:r>
        <w:rPr>
          <w:rFonts w:ascii="Arial" w:eastAsia="Arial" w:hAnsi="Arial" w:cs="Arial"/>
          <w:w w:val="85"/>
          <w:sz w:val="16"/>
          <w:szCs w:val="16"/>
        </w:rPr>
        <w:t>ws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subset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table</w:t>
      </w:r>
      <w:r>
        <w:rPr>
          <w:rFonts w:ascii="Arial" w:eastAsia="Arial" w:hAnsi="Arial" w:cs="Arial"/>
          <w:spacing w:val="22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created</w:t>
      </w:r>
      <w:r>
        <w:rPr>
          <w:rFonts w:ascii="Arial" w:eastAsia="Arial" w:hAnsi="Arial" w:cs="Arial"/>
          <w:spacing w:val="19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as</w:t>
      </w:r>
      <w:r>
        <w:rPr>
          <w:rFonts w:ascii="Arial" w:eastAsia="Arial" w:hAnsi="Arial" w:cs="Arial"/>
          <w:spacing w:val="-9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</w:t>
      </w:r>
      <w:r>
        <w:rPr>
          <w:rFonts w:ascii="Arial" w:eastAsia="Arial" w:hAnsi="Arial" w:cs="Arial"/>
          <w:spacing w:val="-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w from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UniProt</w:t>
      </w:r>
      <w:proofErr w:type="spellEnd"/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Ensembl</w:t>
      </w:r>
      <w:proofErr w:type="spellEnd"/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>T</w:t>
      </w:r>
      <w:r>
        <w:rPr>
          <w:rFonts w:ascii="Arial" w:eastAsia="Arial" w:hAnsi="Arial" w:cs="Arial"/>
          <w:w w:val="89"/>
          <w:sz w:val="16"/>
          <w:szCs w:val="16"/>
        </w:rPr>
        <w:t>able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1).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>W</w:t>
      </w:r>
      <w:r>
        <w:rPr>
          <w:rFonts w:ascii="Arial" w:eastAsia="Arial" w:hAnsi="Arial" w:cs="Arial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translate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table</w:t>
      </w:r>
    </w:p>
    <w:p w14:paraId="09970F3E" w14:textId="77777777" w:rsidR="001C58B1" w:rsidRDefault="007375A7">
      <w:pPr>
        <w:spacing w:before="1" w:after="0" w:line="240" w:lineRule="auto"/>
        <w:ind w:left="2062" w:right="1965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1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r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an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xample</w:t>
      </w:r>
      <w:r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table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interpretation.</w:t>
      </w:r>
    </w:p>
    <w:p w14:paraId="033074F9" w14:textId="77777777" w:rsidR="001C58B1" w:rsidRDefault="007375A7">
      <w:pPr>
        <w:spacing w:before="35" w:after="0" w:line="285" w:lineRule="auto"/>
        <w:ind w:left="2062" w:right="-48" w:firstLine="23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7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first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task,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we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interpreted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w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>T</w:t>
      </w:r>
      <w:r>
        <w:rPr>
          <w:rFonts w:ascii="Arial" w:eastAsia="Arial" w:hAnsi="Arial" w:cs="Arial"/>
          <w:w w:val="89"/>
          <w:sz w:val="16"/>
          <w:szCs w:val="16"/>
        </w:rPr>
        <w:t>able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can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represented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ontological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point</w:t>
      </w:r>
      <w:r>
        <w:rPr>
          <w:rFonts w:ascii="Arial" w:eastAsia="Arial" w:hAnsi="Arial" w:cs="Arial"/>
          <w:spacing w:val="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w:</w:t>
      </w:r>
    </w:p>
    <w:p w14:paraId="750437D1" w14:textId="77777777" w:rsidR="001C58B1" w:rsidRDefault="001C58B1">
      <w:pPr>
        <w:spacing w:before="1" w:after="0" w:line="140" w:lineRule="exact"/>
        <w:rPr>
          <w:sz w:val="14"/>
          <w:szCs w:val="14"/>
        </w:rPr>
      </w:pPr>
    </w:p>
    <w:p w14:paraId="3DDE3215" w14:textId="77777777" w:rsidR="001C58B1" w:rsidRDefault="007375A7">
      <w:pPr>
        <w:spacing w:after="0" w:line="240" w:lineRule="auto"/>
        <w:ind w:left="2111" w:right="-5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There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xist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biological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-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of</w:t>
      </w:r>
      <w:r>
        <w:rPr>
          <w:rFonts w:ascii="Arial" w:eastAsia="Arial" w:hAnsi="Arial" w:cs="Arial"/>
          <w:spacing w:val="1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</w:t>
      </w:r>
      <w:r>
        <w:rPr>
          <w:rFonts w:ascii="Arial" w:eastAsia="Arial" w:hAnsi="Arial" w:cs="Arial"/>
          <w:spacing w:val="-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type</w:t>
      </w:r>
      <w:r>
        <w:rPr>
          <w:rFonts w:ascii="Arial" w:eastAsia="Arial" w:hAnsi="Arial" w:cs="Arial"/>
          <w:spacing w:val="12"/>
          <w:w w:val="8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3"/>
          <w:sz w:val="16"/>
          <w:szCs w:val="16"/>
        </w:rPr>
        <w:t>Bp</w:t>
      </w:r>
      <w:proofErr w:type="spellEnd"/>
      <w:r>
        <w:rPr>
          <w:rFonts w:ascii="Arial" w:eastAsia="Arial" w:hAnsi="Arial" w:cs="Arial"/>
          <w:i/>
          <w:spacing w:val="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in</w:t>
      </w:r>
      <w:r>
        <w:rPr>
          <w:rFonts w:ascii="Arial" w:eastAsia="Arial" w:hAnsi="Arial" w:cs="Arial"/>
          <w:spacing w:val="1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o</w:t>
      </w:r>
      <w:r>
        <w:rPr>
          <w:rFonts w:ascii="Arial" w:eastAsia="Arial" w:hAnsi="Arial" w:cs="Arial"/>
          <w:spacing w:val="-2"/>
          <w:w w:val="83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3"/>
          <w:sz w:val="16"/>
          <w:szCs w:val="16"/>
        </w:rPr>
        <w:t>g</w:t>
      </w:r>
      <w:r>
        <w:rPr>
          <w:rFonts w:ascii="Arial" w:eastAsia="Arial" w:hAnsi="Arial" w:cs="Arial"/>
          <w:w w:val="83"/>
          <w:sz w:val="16"/>
          <w:szCs w:val="16"/>
        </w:rPr>
        <w:t>anisms</w:t>
      </w:r>
      <w:r>
        <w:rPr>
          <w:rFonts w:ascii="Arial" w:eastAsia="Arial" w:hAnsi="Arial" w:cs="Arial"/>
          <w:spacing w:val="3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of</w:t>
      </w:r>
      <w:r>
        <w:rPr>
          <w:rFonts w:ascii="Arial" w:eastAsia="Arial" w:hAnsi="Arial" w:cs="Arial"/>
          <w:spacing w:val="1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</w:t>
      </w:r>
      <w:r>
        <w:rPr>
          <w:rFonts w:ascii="Arial" w:eastAsia="Arial" w:hAnsi="Arial" w:cs="Arial"/>
          <w:spacing w:val="-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type</w:t>
      </w:r>
    </w:p>
    <w:p w14:paraId="1034226E" w14:textId="77777777" w:rsidR="001C58B1" w:rsidRDefault="007375A7">
      <w:pPr>
        <w:spacing w:before="35" w:after="0" w:line="240" w:lineRule="auto"/>
        <w:ind w:left="2285" w:right="6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O</w:t>
      </w:r>
      <w:r>
        <w:rPr>
          <w:rFonts w:ascii="Arial" w:eastAsia="Arial" w:hAnsi="Arial" w:cs="Arial"/>
          <w:i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protein</w:t>
      </w:r>
      <w:r>
        <w:rPr>
          <w:rFonts w:ascii="Arial" w:eastAsia="Arial" w:hAnsi="Arial" w:cs="Arial"/>
          <w:spacing w:val="2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small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molecule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5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participants;</w:t>
      </w:r>
    </w:p>
    <w:p w14:paraId="3B197E6C" w14:textId="77777777" w:rsidR="001C58B1" w:rsidRDefault="007375A7">
      <w:pPr>
        <w:spacing w:before="35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each</w:t>
      </w:r>
      <w:r>
        <w:rPr>
          <w:rFonts w:ascii="Arial" w:eastAsia="Arial" w:hAnsi="Arial" w:cs="Arial"/>
          <w:spacing w:val="35"/>
          <w:w w:val="8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Bp</w:t>
      </w:r>
      <w:proofErr w:type="spellEnd"/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protein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capable</w:t>
      </w:r>
      <w:r>
        <w:rPr>
          <w:rFonts w:ascii="Arial" w:eastAsia="Arial" w:hAnsi="Arial" w:cs="Arial"/>
          <w:spacing w:val="3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performing</w:t>
      </w:r>
      <w:r>
        <w:rPr>
          <w:rFonts w:ascii="Arial" w:eastAsia="Arial" w:hAnsi="Arial" w:cs="Arial"/>
          <w:spacing w:val="3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one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more </w:t>
      </w:r>
      <w:r>
        <w:rPr>
          <w:rFonts w:ascii="Arial" w:eastAsia="Arial" w:hAnsi="Arial" w:cs="Arial"/>
          <w:w w:val="86"/>
          <w:sz w:val="16"/>
          <w:szCs w:val="16"/>
        </w:rPr>
        <w:t>molecular</w:t>
      </w:r>
      <w:r>
        <w:rPr>
          <w:rFonts w:ascii="Arial" w:eastAsia="Arial" w:hAnsi="Arial" w:cs="Arial"/>
          <w:spacing w:val="36"/>
          <w:w w:val="8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6"/>
          <w:sz w:val="16"/>
          <w:szCs w:val="16"/>
        </w:rPr>
        <w:t xml:space="preserve">functions 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(</w:t>
      </w:r>
      <w:proofErr w:type="gramEnd"/>
      <w:r>
        <w:rPr>
          <w:rFonts w:ascii="Arial" w:eastAsia="Arial" w:hAnsi="Arial" w:cs="Arial"/>
          <w:w w:val="86"/>
          <w:sz w:val="16"/>
          <w:szCs w:val="16"/>
        </w:rPr>
        <w:t>processes)</w:t>
      </w:r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;</w:t>
      </w:r>
    </w:p>
    <w:p w14:paraId="5C13D25E" w14:textId="77777777" w:rsidR="001C58B1" w:rsidRDefault="007375A7">
      <w:pPr>
        <w:spacing w:before="1" w:after="0" w:line="240" w:lineRule="auto"/>
        <w:ind w:left="2111" w:right="8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w w:val="84"/>
          <w:sz w:val="16"/>
          <w:szCs w:val="16"/>
        </w:rPr>
        <w:t>Bp</w:t>
      </w:r>
      <w:proofErr w:type="spellEnd"/>
      <w:r>
        <w:rPr>
          <w:rFonts w:ascii="Arial" w:eastAsia="Arial" w:hAnsi="Arial" w:cs="Arial"/>
          <w:i/>
          <w:spacing w:val="1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</w:t>
      </w:r>
      <w:r>
        <w:rPr>
          <w:rFonts w:ascii="Arial" w:eastAsia="Arial" w:hAnsi="Arial" w:cs="Arial"/>
          <w:spacing w:val="-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occur</w:t>
      </w:r>
      <w:r>
        <w:rPr>
          <w:rFonts w:ascii="Arial" w:eastAsia="Arial" w:hAnsi="Arial" w:cs="Arial"/>
          <w:spacing w:val="2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more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types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cellular</w:t>
      </w:r>
      <w:r>
        <w:rPr>
          <w:rFonts w:ascii="Arial" w:eastAsia="Arial" w:hAnsi="Arial" w:cs="Arial"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components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8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;</w:t>
      </w:r>
    </w:p>
    <w:p w14:paraId="7F7A57E1" w14:textId="77777777" w:rsidR="001C58B1" w:rsidRDefault="007375A7">
      <w:pPr>
        <w:spacing w:before="35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There</w:t>
      </w:r>
      <w:r>
        <w:rPr>
          <w:rFonts w:ascii="Arial" w:eastAsia="Arial" w:hAnsi="Arial" w:cs="Arial"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e</w:t>
      </w:r>
      <w:r>
        <w:rPr>
          <w:rFonts w:ascii="Arial" w:eastAsia="Arial" w:hAnsi="Arial" w:cs="Arial"/>
          <w:w w:val="91"/>
          <w:sz w:val="16"/>
          <w:szCs w:val="16"/>
        </w:rPr>
        <w:t>xist</w:t>
      </w:r>
      <w:r>
        <w:rPr>
          <w:rFonts w:ascii="Arial" w:eastAsia="Arial" w:hAnsi="Arial" w:cs="Arial"/>
          <w:spacing w:val="14"/>
          <w:w w:val="9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91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proofErr w:type="gramEnd"/>
      <w:r>
        <w:rPr>
          <w:rFonts w:ascii="Arial" w:eastAsia="Arial" w:hAnsi="Arial" w:cs="Arial"/>
          <w:spacing w:val="1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type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Bp</w:t>
      </w:r>
      <w:proofErr w:type="spellEnd"/>
      <w:r>
        <w:rPr>
          <w:rFonts w:ascii="Arial" w:eastAsia="Arial" w:hAnsi="Arial" w:cs="Arial"/>
          <w:i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that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dysfunctio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sz w:val="16"/>
          <w:szCs w:val="16"/>
        </w:rPr>
        <w:t>nal</w:t>
      </w:r>
      <w:proofErr w:type="spellEnd"/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therefore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bear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risks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causing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one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more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 xml:space="preserve">pathological </w:t>
      </w:r>
      <w:r>
        <w:rPr>
          <w:rFonts w:ascii="Arial" w:eastAsia="Arial" w:hAnsi="Arial" w:cs="Arial"/>
          <w:w w:val="87"/>
          <w:sz w:val="16"/>
          <w:szCs w:val="16"/>
        </w:rPr>
        <w:t>phenotypes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type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1"/>
          <w:sz w:val="16"/>
          <w:szCs w:val="16"/>
        </w:rPr>
        <w:t>h</w:t>
      </w:r>
      <w:proofErr w:type="spellEnd"/>
      <w:r>
        <w:rPr>
          <w:rFonts w:ascii="Arial" w:eastAsia="Arial" w:hAnsi="Arial" w:cs="Arial"/>
          <w:sz w:val="16"/>
          <w:szCs w:val="16"/>
        </w:rPr>
        <w:t>;</w:t>
      </w:r>
    </w:p>
    <w:p w14:paraId="138A5CFC" w14:textId="77777777" w:rsidR="001C58B1" w:rsidRDefault="007375A7">
      <w:pPr>
        <w:spacing w:before="1" w:after="0" w:line="240" w:lineRule="auto"/>
        <w:ind w:left="2111" w:right="-5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anisms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type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dispositions 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be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realized</w:t>
      </w:r>
      <w:r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Bp</w:t>
      </w:r>
      <w:proofErr w:type="spellEnd"/>
    </w:p>
    <w:p w14:paraId="3E1DE7F8" w14:textId="77777777" w:rsidR="001C58B1" w:rsidRDefault="007375A7">
      <w:pPr>
        <w:spacing w:before="35" w:after="0" w:line="240" w:lineRule="auto"/>
        <w:ind w:left="2285" w:right="370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4"/>
          <w:sz w:val="16"/>
          <w:szCs w:val="16"/>
        </w:rPr>
        <w:t>processes;</w:t>
      </w:r>
    </w:p>
    <w:p w14:paraId="1C58E652" w14:textId="77777777" w:rsidR="001C58B1" w:rsidRDefault="007375A7">
      <w:pPr>
        <w:spacing w:before="35" w:after="0" w:line="240" w:lineRule="auto"/>
        <w:ind w:left="2111" w:right="45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types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protein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</w:t>
      </w:r>
      <w:r>
        <w:rPr>
          <w:rFonts w:ascii="Arial" w:eastAsia="Arial" w:hAnsi="Arial" w:cs="Arial"/>
          <w:i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able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perform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processes;</w:t>
      </w:r>
    </w:p>
    <w:p w14:paraId="1988875F" w14:textId="77777777" w:rsidR="001C58B1" w:rsidRDefault="007375A7">
      <w:pPr>
        <w:spacing w:before="35" w:after="0" w:line="240" w:lineRule="auto"/>
        <w:ind w:left="2111" w:right="-5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Proteins</w:t>
      </w:r>
      <w:r>
        <w:rPr>
          <w:rFonts w:ascii="Arial" w:eastAsia="Arial" w:hAnsi="Arial" w:cs="Arial"/>
          <w:spacing w:val="2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</w:t>
      </w:r>
      <w:r>
        <w:rPr>
          <w:rFonts w:ascii="Arial" w:eastAsia="Arial" w:hAnsi="Arial" w:cs="Arial"/>
          <w:spacing w:val="2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are</w:t>
      </w:r>
      <w:r>
        <w:rPr>
          <w:rFonts w:ascii="Arial" w:eastAsia="Arial" w:hAnsi="Arial" w:cs="Arial"/>
          <w:spacing w:val="2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anism  specific</w:t>
      </w:r>
      <w:proofErr w:type="gramEnd"/>
      <w:r>
        <w:rPr>
          <w:rFonts w:ascii="Arial" w:eastAsia="Arial" w:hAnsi="Arial" w:cs="Arial"/>
          <w:w w:val="87"/>
          <w:sz w:val="16"/>
          <w:szCs w:val="16"/>
        </w:rPr>
        <w:t xml:space="preserve">. 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>w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>r</w:t>
      </w:r>
      <w:r>
        <w:rPr>
          <w:rFonts w:ascii="Arial" w:eastAsia="Arial" w:hAnsi="Arial" w:cs="Arial"/>
          <w:w w:val="87"/>
          <w:sz w:val="16"/>
          <w:szCs w:val="16"/>
        </w:rPr>
        <w:t xml:space="preserve">, 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</w:t>
      </w:r>
      <w:proofErr w:type="gramEnd"/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</w:p>
    <w:p w14:paraId="25BE081A" w14:textId="77777777" w:rsidR="001C58B1" w:rsidRDefault="007375A7">
      <w:pPr>
        <w:spacing w:before="48" w:after="0" w:line="285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sz w:val="16"/>
          <w:szCs w:val="16"/>
        </w:rPr>
        <w:t xml:space="preserve">If </w:t>
      </w:r>
      <w:r>
        <w:rPr>
          <w:rFonts w:ascii="Arial" w:eastAsia="Arial" w:hAnsi="Arial" w:cs="Arial"/>
          <w:spacing w:val="3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there</w:t>
      </w:r>
      <w:proofErr w:type="gramEnd"/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phenotype 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entries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Ph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 xml:space="preserve">a  </w:t>
      </w:r>
      <w:r>
        <w:rPr>
          <w:rFonts w:ascii="Arial" w:eastAsia="Arial" w:hAnsi="Arial" w:cs="Arial"/>
          <w:spacing w:val="5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class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3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type </w:t>
      </w:r>
      <w:proofErr w:type="spellStart"/>
      <w:r>
        <w:rPr>
          <w:rFonts w:ascii="Arial" w:eastAsia="Arial" w:hAnsi="Arial" w:cs="Arial"/>
          <w:i/>
          <w:w w:val="92"/>
          <w:sz w:val="16"/>
          <w:szCs w:val="16"/>
        </w:rPr>
        <w:t>Dysfunctional_Bp_in_O_with_P_and_M</w:t>
      </w:r>
      <w:proofErr w:type="spellEnd"/>
      <w:r>
        <w:rPr>
          <w:rFonts w:ascii="Arial" w:eastAsia="Arial" w:hAnsi="Arial" w:cs="Arial"/>
          <w:i/>
          <w:spacing w:val="2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is </w:t>
      </w:r>
      <w:r>
        <w:rPr>
          <w:rFonts w:ascii="Arial" w:eastAsia="Arial" w:hAnsi="Arial" w:cs="Arial"/>
          <w:w w:val="85"/>
          <w:sz w:val="16"/>
          <w:szCs w:val="16"/>
        </w:rPr>
        <w:t>generated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 xml:space="preserve">ery </w:t>
      </w:r>
      <w:proofErr w:type="spellStart"/>
      <w:r>
        <w:rPr>
          <w:rFonts w:ascii="Arial" w:eastAsia="Arial" w:hAnsi="Arial" w:cs="Arial"/>
          <w:i/>
          <w:w w:val="89"/>
          <w:sz w:val="16"/>
          <w:szCs w:val="16"/>
        </w:rPr>
        <w:t>Bp_in_O_with_P_and_M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phenotypes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referred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4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being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realizations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risks.</w:t>
      </w:r>
    </w:p>
    <w:p w14:paraId="064996F4" w14:textId="77777777" w:rsidR="001C58B1" w:rsidRDefault="001C58B1">
      <w:pPr>
        <w:spacing w:before="5" w:after="0" w:line="240" w:lineRule="exact"/>
        <w:rPr>
          <w:sz w:val="24"/>
          <w:szCs w:val="24"/>
        </w:rPr>
      </w:pPr>
    </w:p>
    <w:p w14:paraId="5030C962" w14:textId="77777777" w:rsidR="001C58B1" w:rsidRDefault="007375A7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5.3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Ontology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patte</w:t>
      </w:r>
      <w:r>
        <w:rPr>
          <w:rFonts w:ascii="Arial" w:eastAsia="Arial" w:hAnsi="Arial" w:cs="Arial"/>
          <w:spacing w:val="4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ns</w:t>
      </w:r>
    </w:p>
    <w:p w14:paraId="7AAA9E06" w14:textId="77777777" w:rsidR="001C58B1" w:rsidRDefault="001C58B1">
      <w:pPr>
        <w:spacing w:before="1" w:after="0" w:line="110" w:lineRule="exact"/>
        <w:rPr>
          <w:sz w:val="11"/>
          <w:szCs w:val="11"/>
        </w:rPr>
      </w:pPr>
    </w:p>
    <w:p w14:paraId="7E7D3BD2" w14:textId="77777777" w:rsidR="001C58B1" w:rsidRDefault="007375A7">
      <w:pPr>
        <w:spacing w:after="0" w:line="285" w:lineRule="auto"/>
        <w:ind w:right="206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analysis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>all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 xml:space="preserve">wed 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us</w:t>
      </w:r>
      <w:proofErr w:type="gramEnd"/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identify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ontology</w:t>
      </w:r>
      <w:r>
        <w:rPr>
          <w:rFonts w:ascii="Arial" w:eastAsia="Arial" w:hAnsi="Arial" w:cs="Arial"/>
          <w:spacing w:val="2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patterns.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First,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present </w:t>
      </w:r>
      <w:r>
        <w:rPr>
          <w:rFonts w:ascii="Arial" w:eastAsia="Arial" w:hAnsi="Arial" w:cs="Arial"/>
          <w:w w:val="91"/>
          <w:sz w:val="16"/>
          <w:szCs w:val="16"/>
        </w:rPr>
        <w:t>the</w:t>
      </w:r>
      <w:r>
        <w:rPr>
          <w:rFonts w:ascii="Arial" w:eastAsia="Arial" w:hAnsi="Arial" w:cs="Arial"/>
          <w:spacing w:val="-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axiomatic</w:t>
      </w:r>
      <w:r>
        <w:rPr>
          <w:rFonts w:ascii="Arial" w:eastAsia="Arial" w:hAnsi="Arial" w:cs="Arial"/>
          <w:spacing w:val="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definitions</w:t>
      </w:r>
      <w:r>
        <w:rPr>
          <w:rFonts w:ascii="Arial" w:eastAsia="Arial" w:hAnsi="Arial" w:cs="Arial"/>
          <w:spacing w:val="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i/>
          <w:spacing w:val="4"/>
          <w:w w:val="90"/>
          <w:sz w:val="16"/>
          <w:szCs w:val="16"/>
        </w:rPr>
        <w:t>P</w:t>
      </w:r>
      <w:r>
        <w:rPr>
          <w:rFonts w:ascii="Arial" w:eastAsia="Arial" w:hAnsi="Arial" w:cs="Arial"/>
          <w:w w:val="90"/>
          <w:sz w:val="16"/>
          <w:szCs w:val="16"/>
        </w:rPr>
        <w:t>(</w:t>
      </w:r>
      <w:proofErr w:type="gramEnd"/>
      <w:r>
        <w:rPr>
          <w:rFonts w:ascii="Arial" w:eastAsia="Arial" w:hAnsi="Arial" w:cs="Arial"/>
          <w:w w:val="90"/>
          <w:sz w:val="16"/>
          <w:szCs w:val="16"/>
        </w:rPr>
        <w:t>table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3),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90"/>
          <w:sz w:val="16"/>
          <w:szCs w:val="16"/>
        </w:rPr>
        <w:t>Bp</w:t>
      </w:r>
      <w:proofErr w:type="spellEnd"/>
      <w:r>
        <w:rPr>
          <w:rFonts w:ascii="Arial" w:eastAsia="Arial" w:hAnsi="Arial" w:cs="Arial"/>
          <w:i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(table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4)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(table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5)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.</w:t>
      </w:r>
    </w:p>
    <w:p w14:paraId="256CDA02" w14:textId="77777777" w:rsidR="001C58B1" w:rsidRDefault="001C58B1">
      <w:pPr>
        <w:spacing w:before="4" w:after="0" w:line="170" w:lineRule="exact"/>
        <w:rPr>
          <w:sz w:val="17"/>
          <w:szCs w:val="17"/>
        </w:rPr>
      </w:pPr>
    </w:p>
    <w:p w14:paraId="5BF435CC" w14:textId="77777777" w:rsidR="001C58B1" w:rsidRDefault="007375A7">
      <w:pPr>
        <w:spacing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0"/>
          <w:w w:val="85"/>
          <w:sz w:val="15"/>
          <w:szCs w:val="15"/>
        </w:rPr>
        <w:t>T</w:t>
      </w:r>
      <w:r>
        <w:rPr>
          <w:rFonts w:ascii="Arial" w:eastAsia="Arial" w:hAnsi="Arial" w:cs="Arial"/>
          <w:w w:val="85"/>
          <w:sz w:val="15"/>
          <w:szCs w:val="15"/>
        </w:rPr>
        <w:t>able</w:t>
      </w:r>
      <w:r>
        <w:rPr>
          <w:rFonts w:ascii="Arial" w:eastAsia="Arial" w:hAnsi="Arial" w:cs="Arial"/>
          <w:spacing w:val="19"/>
          <w:w w:val="85"/>
          <w:sz w:val="15"/>
          <w:szCs w:val="15"/>
        </w:rPr>
        <w:t xml:space="preserve"> </w:t>
      </w:r>
      <w:r>
        <w:rPr>
          <w:rFonts w:ascii="Arial" w:eastAsia="Arial" w:hAnsi="Arial" w:cs="Arial"/>
          <w:w w:val="85"/>
          <w:sz w:val="15"/>
          <w:szCs w:val="15"/>
        </w:rPr>
        <w:t>3.</w:t>
      </w:r>
      <w:r>
        <w:rPr>
          <w:rFonts w:ascii="Arial" w:eastAsia="Arial" w:hAnsi="Arial" w:cs="Arial"/>
          <w:spacing w:val="7"/>
          <w:w w:val="85"/>
          <w:sz w:val="15"/>
          <w:szCs w:val="15"/>
        </w:rPr>
        <w:t xml:space="preserve"> </w:t>
      </w:r>
      <w:r>
        <w:rPr>
          <w:rFonts w:ascii="Arial" w:eastAsia="Arial" w:hAnsi="Arial" w:cs="Arial"/>
          <w:w w:val="85"/>
          <w:sz w:val="15"/>
          <w:szCs w:val="15"/>
        </w:rPr>
        <w:t>Defined</w:t>
      </w:r>
      <w:r>
        <w:rPr>
          <w:rFonts w:ascii="Arial" w:eastAsia="Arial" w:hAnsi="Arial" w:cs="Arial"/>
          <w:spacing w:val="33"/>
          <w:w w:val="85"/>
          <w:sz w:val="15"/>
          <w:szCs w:val="15"/>
        </w:rPr>
        <w:t xml:space="preserve"> </w:t>
      </w:r>
      <w:r>
        <w:rPr>
          <w:rFonts w:ascii="Arial" w:eastAsia="Arial" w:hAnsi="Arial" w:cs="Arial"/>
          <w:w w:val="85"/>
          <w:sz w:val="15"/>
          <w:szCs w:val="15"/>
        </w:rPr>
        <w:t>Subclasses</w:t>
      </w:r>
      <w:r>
        <w:rPr>
          <w:rFonts w:ascii="Arial" w:eastAsia="Arial" w:hAnsi="Arial" w:cs="Arial"/>
          <w:spacing w:val="-5"/>
          <w:w w:val="85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of</w:t>
      </w:r>
      <w:r>
        <w:rPr>
          <w:rFonts w:ascii="Arial" w:eastAsia="Arial" w:hAnsi="Arial" w:cs="Arial"/>
          <w:spacing w:val="-5"/>
          <w:sz w:val="15"/>
          <w:szCs w:val="15"/>
        </w:rPr>
        <w:t xml:space="preserve"> </w:t>
      </w:r>
      <w:r>
        <w:rPr>
          <w:rFonts w:ascii="Arial" w:eastAsia="Arial" w:hAnsi="Arial" w:cs="Arial"/>
          <w:w w:val="90"/>
          <w:sz w:val="15"/>
          <w:szCs w:val="15"/>
        </w:rPr>
        <w:t xml:space="preserve">proteins </w:t>
      </w:r>
      <w:r>
        <w:rPr>
          <w:rFonts w:ascii="Arial" w:eastAsia="Arial" w:hAnsi="Arial" w:cs="Arial"/>
          <w:sz w:val="15"/>
          <w:szCs w:val="15"/>
        </w:rPr>
        <w:t>P.</w:t>
      </w:r>
    </w:p>
    <w:p w14:paraId="42C0C05B" w14:textId="77777777" w:rsidR="001C58B1" w:rsidRDefault="001C58B1">
      <w:pPr>
        <w:spacing w:before="4" w:after="0" w:line="100" w:lineRule="exact"/>
        <w:rPr>
          <w:sz w:val="10"/>
          <w:szCs w:val="10"/>
        </w:rPr>
      </w:pPr>
    </w:p>
    <w:p w14:paraId="77A03673" w14:textId="77777777" w:rsidR="001C58B1" w:rsidRDefault="007375A7">
      <w:pPr>
        <w:spacing w:after="0" w:line="240" w:lineRule="auto"/>
        <w:ind w:left="476" w:right="2564"/>
        <w:jc w:val="center"/>
        <w:rPr>
          <w:rFonts w:ascii="Arial" w:eastAsia="Arial" w:hAnsi="Arial" w:cs="Arial"/>
          <w:sz w:val="16"/>
          <w:szCs w:val="16"/>
        </w:rPr>
      </w:pPr>
      <w:r>
        <w:pict w14:anchorId="177AA23C">
          <v:group id="_x0000_s1124" style="position:absolute;left:0;text-align:left;margin-left:384.55pt;margin-top:-.4pt;width:188.35pt;height:.1pt;z-index:-1127;mso-position-horizontal-relative:page" coordorigin="7691,-8" coordsize="3767,2">
            <v:shape id="_x0000_s1125" style="position:absolute;left:7691;top:-8;width:3767;height:2" coordorigin="7691,-8" coordsize="3767,0" path="m7691,-8r3767,e" filled="f" strokeweight=".17569mm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i/>
          <w:w w:val="87"/>
          <w:sz w:val="16"/>
          <w:szCs w:val="16"/>
        </w:rPr>
        <w:t>P_sensu_O</w:t>
      </w:r>
      <w:proofErr w:type="spellEnd"/>
      <w:r>
        <w:rPr>
          <w:rFonts w:ascii="Arial" w:eastAsia="Arial" w:hAnsi="Arial" w:cs="Arial"/>
          <w:i/>
          <w:spacing w:val="-7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equ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iv</w:t>
      </w:r>
      <w:r>
        <w:rPr>
          <w:rFonts w:ascii="Arial" w:eastAsia="Arial" w:hAnsi="Arial" w:cs="Arial"/>
          <w:w w:val="87"/>
          <w:sz w:val="16"/>
          <w:szCs w:val="16"/>
        </w:rPr>
        <w:t>alent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>T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spacing w:val="3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(‘</w:t>
      </w:r>
      <w:r>
        <w:rPr>
          <w:rFonts w:ascii="Arial" w:eastAsia="Arial" w:hAnsi="Arial" w:cs="Arial"/>
          <w:i/>
          <w:sz w:val="16"/>
          <w:szCs w:val="16"/>
        </w:rPr>
        <w:t>is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included</w:t>
      </w:r>
      <w:r>
        <w:rPr>
          <w:rFonts w:ascii="Arial" w:eastAsia="Arial" w:hAnsi="Arial" w:cs="Arial"/>
          <w:i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w w:val="99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some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2"/>
          <w:sz w:val="16"/>
          <w:szCs w:val="16"/>
        </w:rPr>
        <w:t>O</w:t>
      </w:r>
      <w:r>
        <w:rPr>
          <w:rFonts w:ascii="Arial" w:eastAsia="Arial" w:hAnsi="Arial" w:cs="Arial"/>
          <w:w w:val="99"/>
          <w:sz w:val="16"/>
          <w:szCs w:val="16"/>
        </w:rPr>
        <w:t>)</w:t>
      </w:r>
    </w:p>
    <w:p w14:paraId="5855E059" w14:textId="77777777" w:rsidR="001C58B1" w:rsidRPr="007375A7" w:rsidRDefault="007375A7">
      <w:pPr>
        <w:spacing w:before="35" w:after="0" w:line="240" w:lineRule="auto"/>
        <w:ind w:left="1533" w:right="3621"/>
        <w:jc w:val="center"/>
        <w:rPr>
          <w:rFonts w:ascii="Arial" w:eastAsia="Arial" w:hAnsi="Arial" w:cs="Arial"/>
          <w:sz w:val="16"/>
          <w:szCs w:val="16"/>
          <w:lang w:val="pt-BR"/>
          <w:rPrChange w:id="63" w:author="Fred Freitas" w:date="2016-01-12T19:23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7375A7">
        <w:rPr>
          <w:rFonts w:ascii="Arial" w:eastAsia="Arial" w:hAnsi="Arial" w:cs="Arial"/>
          <w:i/>
          <w:sz w:val="16"/>
          <w:szCs w:val="16"/>
          <w:lang w:val="pt-BR"/>
          <w:rPrChange w:id="64" w:author="Fred Freitas" w:date="2016-01-12T19:23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Pr="007375A7">
        <w:rPr>
          <w:rFonts w:ascii="Arial" w:eastAsia="Arial" w:hAnsi="Arial" w:cs="Arial"/>
          <w:i/>
          <w:spacing w:val="-11"/>
          <w:sz w:val="16"/>
          <w:szCs w:val="16"/>
          <w:lang w:val="pt-BR"/>
          <w:rPrChange w:id="65" w:author="Fred Freitas" w:date="2016-01-12T19:23:00Z">
            <w:rPr>
              <w:rFonts w:ascii="Arial" w:eastAsia="Arial" w:hAnsi="Arial" w:cs="Arial"/>
              <w:i/>
              <w:spacing w:val="-11"/>
              <w:sz w:val="16"/>
              <w:szCs w:val="16"/>
            </w:rPr>
          </w:rPrChange>
        </w:rPr>
        <w:t xml:space="preserve"> </w:t>
      </w:r>
      <w:proofErr w:type="spellStart"/>
      <w:r w:rsidRPr="007375A7">
        <w:rPr>
          <w:rFonts w:ascii="Arial" w:eastAsia="Arial" w:hAnsi="Arial" w:cs="Arial"/>
          <w:w w:val="88"/>
          <w:sz w:val="16"/>
          <w:szCs w:val="16"/>
          <w:lang w:val="pt-BR"/>
          <w:rPrChange w:id="66" w:author="Fred Freitas" w:date="2016-01-12T19:23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subclassOf</w:t>
      </w:r>
      <w:proofErr w:type="spellEnd"/>
      <w:r w:rsidRPr="007375A7">
        <w:rPr>
          <w:rFonts w:ascii="Arial" w:eastAsia="Arial" w:hAnsi="Arial" w:cs="Arial"/>
          <w:w w:val="88"/>
          <w:sz w:val="16"/>
          <w:szCs w:val="16"/>
          <w:lang w:val="pt-BR"/>
          <w:rPrChange w:id="67" w:author="Fred Freitas" w:date="2016-01-12T19:23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 </w:t>
      </w:r>
      <w:proofErr w:type="spellStart"/>
      <w:proofErr w:type="gramStart"/>
      <w:r w:rsidRPr="007375A7">
        <w:rPr>
          <w:rFonts w:ascii="Arial" w:eastAsia="Arial" w:hAnsi="Arial" w:cs="Arial"/>
          <w:w w:val="94"/>
          <w:sz w:val="16"/>
          <w:szCs w:val="16"/>
          <w:lang w:val="pt-BR"/>
          <w:rPrChange w:id="68" w:author="Fred Freitas" w:date="2016-01-12T19:23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pr:</w:t>
      </w:r>
      <w:r w:rsidRPr="007375A7">
        <w:rPr>
          <w:rFonts w:ascii="Arial" w:eastAsia="Arial" w:hAnsi="Arial" w:cs="Arial"/>
          <w:i/>
          <w:w w:val="99"/>
          <w:sz w:val="16"/>
          <w:szCs w:val="16"/>
          <w:lang w:val="pt-BR"/>
          <w:rPrChange w:id="69" w:author="Fred Freitas" w:date="2016-01-12T19:23:00Z">
            <w:rPr>
              <w:rFonts w:ascii="Arial" w:eastAsia="Arial" w:hAnsi="Arial" w:cs="Arial"/>
              <w:i/>
              <w:w w:val="99"/>
              <w:sz w:val="16"/>
              <w:szCs w:val="16"/>
            </w:rPr>
          </w:rPrChange>
        </w:rPr>
        <w:t>P</w:t>
      </w:r>
      <w:r w:rsidRPr="007375A7">
        <w:rPr>
          <w:rFonts w:ascii="Arial" w:eastAsia="Arial" w:hAnsi="Arial" w:cs="Arial"/>
          <w:i/>
          <w:spacing w:val="-7"/>
          <w:w w:val="99"/>
          <w:sz w:val="16"/>
          <w:szCs w:val="16"/>
          <w:lang w:val="pt-BR"/>
          <w:rPrChange w:id="70" w:author="Fred Freitas" w:date="2016-01-12T19:23:00Z">
            <w:rPr>
              <w:rFonts w:ascii="Arial" w:eastAsia="Arial" w:hAnsi="Arial" w:cs="Arial"/>
              <w:i/>
              <w:spacing w:val="-7"/>
              <w:w w:val="99"/>
              <w:sz w:val="16"/>
              <w:szCs w:val="16"/>
            </w:rPr>
          </w:rPrChange>
        </w:rPr>
        <w:t>r</w:t>
      </w:r>
      <w:r w:rsidRPr="007375A7">
        <w:rPr>
          <w:rFonts w:ascii="Arial" w:eastAsia="Arial" w:hAnsi="Arial" w:cs="Arial"/>
          <w:i/>
          <w:w w:val="91"/>
          <w:sz w:val="16"/>
          <w:szCs w:val="16"/>
          <w:lang w:val="pt-BR"/>
          <w:rPrChange w:id="71" w:author="Fred Freitas" w:date="2016-01-12T19:23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otein</w:t>
      </w:r>
      <w:proofErr w:type="spellEnd"/>
      <w:proofErr w:type="gramEnd"/>
    </w:p>
    <w:p w14:paraId="718C98DC" w14:textId="77777777" w:rsidR="001C58B1" w:rsidRPr="007375A7" w:rsidRDefault="007375A7">
      <w:pPr>
        <w:spacing w:before="35" w:after="0" w:line="240" w:lineRule="auto"/>
        <w:ind w:left="1495" w:right="3587"/>
        <w:jc w:val="center"/>
        <w:rPr>
          <w:rFonts w:ascii="Arial" w:eastAsia="Arial" w:hAnsi="Arial" w:cs="Arial"/>
          <w:sz w:val="16"/>
          <w:szCs w:val="16"/>
          <w:lang w:val="pt-BR"/>
          <w:rPrChange w:id="72" w:author="Fred Freitas" w:date="2016-01-12T19:23:00Z">
            <w:rPr>
              <w:rFonts w:ascii="Arial" w:eastAsia="Arial" w:hAnsi="Arial" w:cs="Arial"/>
              <w:sz w:val="16"/>
              <w:szCs w:val="16"/>
            </w:rPr>
          </w:rPrChange>
        </w:rPr>
      </w:pPr>
      <w:r>
        <w:pict w14:anchorId="56AE971C">
          <v:group id="_x0000_s1122" style="position:absolute;left:0;text-align:left;margin-left:384.55pt;margin-top:12.8pt;width:188.35pt;height:.1pt;z-index:-1126;mso-position-horizontal-relative:page" coordorigin="7691,256" coordsize="3767,2">
            <v:shape id="_x0000_s1123" style="position:absolute;left:7691;top:256;width:3767;height:2" coordorigin="7691,256" coordsize="3767,0" path="m7691,256r3767,e" filled="f" strokeweight=".17569mm">
              <v:path arrowok="t"/>
            </v:shape>
            <w10:wrap anchorx="page"/>
          </v:group>
        </w:pict>
      </w:r>
      <w:proofErr w:type="spellStart"/>
      <w:r w:rsidRPr="007375A7">
        <w:rPr>
          <w:rFonts w:ascii="Arial" w:eastAsia="Arial" w:hAnsi="Arial" w:cs="Arial"/>
          <w:i/>
          <w:w w:val="87"/>
          <w:sz w:val="16"/>
          <w:szCs w:val="16"/>
          <w:lang w:val="pt-BR"/>
          <w:rPrChange w:id="73" w:author="Fred Freitas" w:date="2016-01-12T19:23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P_sensu_O</w:t>
      </w:r>
      <w:proofErr w:type="spellEnd"/>
      <w:r w:rsidRPr="007375A7">
        <w:rPr>
          <w:rFonts w:ascii="Arial" w:eastAsia="Arial" w:hAnsi="Arial" w:cs="Arial"/>
          <w:i/>
          <w:spacing w:val="-6"/>
          <w:w w:val="87"/>
          <w:sz w:val="16"/>
          <w:szCs w:val="16"/>
          <w:lang w:val="pt-BR"/>
          <w:rPrChange w:id="74" w:author="Fred Freitas" w:date="2016-01-12T19:23:00Z">
            <w:rPr>
              <w:rFonts w:ascii="Arial" w:eastAsia="Arial" w:hAnsi="Arial" w:cs="Arial"/>
              <w:i/>
              <w:spacing w:val="-6"/>
              <w:w w:val="87"/>
              <w:sz w:val="16"/>
              <w:szCs w:val="16"/>
            </w:rPr>
          </w:rPrChange>
        </w:rPr>
        <w:t xml:space="preserve"> </w:t>
      </w:r>
      <w:proofErr w:type="spellStart"/>
      <w:r w:rsidRPr="007375A7">
        <w:rPr>
          <w:rFonts w:ascii="Arial" w:eastAsia="Arial" w:hAnsi="Arial" w:cs="Arial"/>
          <w:w w:val="87"/>
          <w:sz w:val="16"/>
          <w:szCs w:val="16"/>
          <w:lang w:val="pt-BR"/>
          <w:rPrChange w:id="75" w:author="Fred Freitas" w:date="2016-01-12T19:23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subclassOf</w:t>
      </w:r>
      <w:proofErr w:type="spellEnd"/>
      <w:r w:rsidRPr="007375A7">
        <w:rPr>
          <w:rFonts w:ascii="Arial" w:eastAsia="Arial" w:hAnsi="Arial" w:cs="Arial"/>
          <w:spacing w:val="9"/>
          <w:w w:val="87"/>
          <w:sz w:val="16"/>
          <w:szCs w:val="16"/>
          <w:lang w:val="pt-BR"/>
          <w:rPrChange w:id="76" w:author="Fred Freitas" w:date="2016-01-12T19:23:00Z">
            <w:rPr>
              <w:rFonts w:ascii="Arial" w:eastAsia="Arial" w:hAnsi="Arial" w:cs="Arial"/>
              <w:spacing w:val="9"/>
              <w:w w:val="87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w w:val="91"/>
          <w:sz w:val="16"/>
          <w:szCs w:val="16"/>
          <w:lang w:val="pt-BR"/>
          <w:rPrChange w:id="77" w:author="Fred Freitas" w:date="2016-01-12T19:23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P</w:t>
      </w:r>
    </w:p>
    <w:p w14:paraId="39D12AA8" w14:textId="77777777" w:rsidR="001C58B1" w:rsidRPr="007375A7" w:rsidRDefault="001C58B1">
      <w:pPr>
        <w:spacing w:before="14" w:after="0" w:line="280" w:lineRule="exact"/>
        <w:rPr>
          <w:sz w:val="28"/>
          <w:szCs w:val="28"/>
          <w:lang w:val="pt-BR"/>
          <w:rPrChange w:id="78" w:author="Fred Freitas" w:date="2016-01-12T19:23:00Z">
            <w:rPr>
              <w:sz w:val="28"/>
              <w:szCs w:val="28"/>
            </w:rPr>
          </w:rPrChange>
        </w:rPr>
      </w:pPr>
    </w:p>
    <w:p w14:paraId="285E36E4" w14:textId="77777777" w:rsidR="001C58B1" w:rsidRDefault="007375A7">
      <w:pPr>
        <w:spacing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2"/>
          <w:w w:val="89"/>
          <w:sz w:val="16"/>
          <w:szCs w:val="16"/>
        </w:rPr>
        <w:t>T</w:t>
      </w:r>
      <w:r>
        <w:rPr>
          <w:rFonts w:ascii="Arial" w:eastAsia="Arial" w:hAnsi="Arial" w:cs="Arial"/>
          <w:w w:val="89"/>
          <w:sz w:val="16"/>
          <w:szCs w:val="16"/>
        </w:rPr>
        <w:t>able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3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sh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>ws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proteins</w:t>
      </w:r>
      <w:r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n</w:t>
      </w:r>
      <w:r>
        <w:rPr>
          <w:rFonts w:ascii="Arial" w:eastAsia="Arial" w:hAnsi="Arial" w:cs="Arial"/>
          <w:w w:val="89"/>
          <w:sz w:val="16"/>
          <w:szCs w:val="16"/>
        </w:rPr>
        <w:t>y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type</w:t>
      </w:r>
      <w:r>
        <w:rPr>
          <w:rFonts w:ascii="Arial" w:eastAsia="Arial" w:hAnsi="Arial" w:cs="Arial"/>
          <w:spacing w:val="1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within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14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 xml:space="preserve">single 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database</w:t>
      </w:r>
      <w:proofErr w:type="gramEnd"/>
      <w:r>
        <w:rPr>
          <w:rFonts w:ascii="Arial" w:eastAsia="Arial" w:hAnsi="Arial" w:cs="Arial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record</w:t>
      </w:r>
      <w:r>
        <w:rPr>
          <w:rFonts w:ascii="Arial" w:eastAsia="Arial" w:hAnsi="Arial" w:cs="Arial"/>
          <w:spacing w:val="2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introduced 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defined</w:t>
      </w:r>
      <w:r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subclasses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pr:</w:t>
      </w:r>
      <w:r>
        <w:rPr>
          <w:rFonts w:ascii="Arial" w:eastAsia="Arial" w:hAnsi="Arial" w:cs="Arial"/>
          <w:i/>
          <w:w w:val="89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89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otein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>.</w:t>
      </w:r>
      <w:r>
        <w:rPr>
          <w:rFonts w:ascii="Arial" w:eastAsia="Arial" w:hAnsi="Arial" w:cs="Arial"/>
          <w:spacing w:val="3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composed </w:t>
      </w:r>
      <w:r>
        <w:rPr>
          <w:rFonts w:ascii="Arial" w:eastAsia="Arial" w:hAnsi="Arial" w:cs="Arial"/>
          <w:w w:val="88"/>
          <w:sz w:val="16"/>
          <w:szCs w:val="16"/>
        </w:rPr>
        <w:t>name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concerning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protein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6"/>
          <w:sz w:val="16"/>
          <w:szCs w:val="16"/>
        </w:rPr>
        <w:t>a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specific</w:t>
      </w:r>
      <w:r>
        <w:rPr>
          <w:rFonts w:ascii="Arial" w:eastAsia="Arial" w:hAnsi="Arial" w:cs="Arial"/>
          <w:spacing w:val="3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6"/>
          <w:sz w:val="16"/>
          <w:szCs w:val="16"/>
        </w:rPr>
        <w:t>g</w:t>
      </w:r>
      <w:r>
        <w:rPr>
          <w:rFonts w:ascii="Arial" w:eastAsia="Arial" w:hAnsi="Arial" w:cs="Arial"/>
          <w:w w:val="86"/>
          <w:sz w:val="16"/>
          <w:szCs w:val="16"/>
        </w:rPr>
        <w:t>anism</w:t>
      </w:r>
      <w:r>
        <w:rPr>
          <w:rFonts w:ascii="Arial" w:eastAsia="Arial" w:hAnsi="Arial" w:cs="Arial"/>
          <w:spacing w:val="32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6"/>
          <w:sz w:val="16"/>
          <w:szCs w:val="16"/>
        </w:rPr>
        <w:t>P_sensu_O</w:t>
      </w:r>
      <w:proofErr w:type="spellEnd"/>
      <w:r>
        <w:rPr>
          <w:rFonts w:ascii="Arial" w:eastAsia="Arial" w:hAnsi="Arial" w:cs="Arial"/>
          <w:i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10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type 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.</w:t>
      </w:r>
    </w:p>
    <w:p w14:paraId="416C83B9" w14:textId="77777777" w:rsidR="001C58B1" w:rsidRDefault="001C58B1">
      <w:pPr>
        <w:spacing w:before="1" w:after="0" w:line="140" w:lineRule="exact"/>
        <w:rPr>
          <w:sz w:val="14"/>
          <w:szCs w:val="14"/>
        </w:rPr>
      </w:pPr>
    </w:p>
    <w:p w14:paraId="7B062134" w14:textId="77777777" w:rsidR="001C58B1" w:rsidRDefault="007375A7">
      <w:pPr>
        <w:spacing w:after="0" w:line="152" w:lineRule="exact"/>
        <w:ind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0"/>
          <w:w w:val="85"/>
          <w:position w:val="-2"/>
          <w:sz w:val="15"/>
          <w:szCs w:val="15"/>
        </w:rPr>
        <w:t>T</w:t>
      </w:r>
      <w:r>
        <w:rPr>
          <w:rFonts w:ascii="Arial" w:eastAsia="Arial" w:hAnsi="Arial" w:cs="Arial"/>
          <w:w w:val="85"/>
          <w:position w:val="-2"/>
          <w:sz w:val="15"/>
          <w:szCs w:val="15"/>
        </w:rPr>
        <w:t>able</w:t>
      </w:r>
      <w:r>
        <w:rPr>
          <w:rFonts w:ascii="Arial" w:eastAsia="Arial" w:hAnsi="Arial" w:cs="Arial"/>
          <w:spacing w:val="19"/>
          <w:w w:val="85"/>
          <w:position w:val="-2"/>
          <w:sz w:val="15"/>
          <w:szCs w:val="15"/>
        </w:rPr>
        <w:t xml:space="preserve"> </w:t>
      </w:r>
      <w:r>
        <w:rPr>
          <w:rFonts w:ascii="Arial" w:eastAsia="Arial" w:hAnsi="Arial" w:cs="Arial"/>
          <w:w w:val="85"/>
          <w:position w:val="-2"/>
          <w:sz w:val="15"/>
          <w:szCs w:val="15"/>
        </w:rPr>
        <w:t>4.</w:t>
      </w:r>
      <w:r>
        <w:rPr>
          <w:rFonts w:ascii="Arial" w:eastAsia="Arial" w:hAnsi="Arial" w:cs="Arial"/>
          <w:spacing w:val="7"/>
          <w:w w:val="85"/>
          <w:position w:val="-2"/>
          <w:sz w:val="15"/>
          <w:szCs w:val="15"/>
        </w:rPr>
        <w:t xml:space="preserve"> </w:t>
      </w:r>
      <w:r>
        <w:rPr>
          <w:rFonts w:ascii="Arial" w:eastAsia="Arial" w:hAnsi="Arial" w:cs="Arial"/>
          <w:w w:val="85"/>
          <w:position w:val="-2"/>
          <w:sz w:val="15"/>
          <w:szCs w:val="15"/>
        </w:rPr>
        <w:t>Defined</w:t>
      </w:r>
      <w:r>
        <w:rPr>
          <w:rFonts w:ascii="Arial" w:eastAsia="Arial" w:hAnsi="Arial" w:cs="Arial"/>
          <w:spacing w:val="33"/>
          <w:w w:val="85"/>
          <w:position w:val="-2"/>
          <w:sz w:val="15"/>
          <w:szCs w:val="15"/>
        </w:rPr>
        <w:t xml:space="preserve"> </w:t>
      </w:r>
      <w:r>
        <w:rPr>
          <w:rFonts w:ascii="Arial" w:eastAsia="Arial" w:hAnsi="Arial" w:cs="Arial"/>
          <w:w w:val="85"/>
          <w:position w:val="-2"/>
          <w:sz w:val="15"/>
          <w:szCs w:val="15"/>
        </w:rPr>
        <w:t>Subclasses</w:t>
      </w:r>
      <w:r>
        <w:rPr>
          <w:rFonts w:ascii="Arial" w:eastAsia="Arial" w:hAnsi="Arial" w:cs="Arial"/>
          <w:spacing w:val="-5"/>
          <w:w w:val="85"/>
          <w:position w:val="-2"/>
          <w:sz w:val="15"/>
          <w:szCs w:val="15"/>
        </w:rPr>
        <w:t xml:space="preserve"> </w:t>
      </w:r>
      <w:r>
        <w:rPr>
          <w:rFonts w:ascii="Arial" w:eastAsia="Arial" w:hAnsi="Arial" w:cs="Arial"/>
          <w:position w:val="-2"/>
          <w:sz w:val="15"/>
          <w:szCs w:val="15"/>
        </w:rPr>
        <w:t>of</w:t>
      </w:r>
      <w:r>
        <w:rPr>
          <w:rFonts w:ascii="Arial" w:eastAsia="Arial" w:hAnsi="Arial" w:cs="Arial"/>
          <w:spacing w:val="-5"/>
          <w:position w:val="-2"/>
          <w:sz w:val="15"/>
          <w:szCs w:val="15"/>
        </w:rPr>
        <w:t xml:space="preserve"> </w:t>
      </w:r>
      <w:proofErr w:type="gramStart"/>
      <w:r>
        <w:rPr>
          <w:rFonts w:ascii="Arial" w:eastAsia="Arial" w:hAnsi="Arial" w:cs="Arial"/>
          <w:w w:val="87"/>
          <w:position w:val="-2"/>
          <w:sz w:val="15"/>
          <w:szCs w:val="15"/>
        </w:rPr>
        <w:t xml:space="preserve">biological </w:t>
      </w:r>
      <w:r>
        <w:rPr>
          <w:rFonts w:ascii="Arial" w:eastAsia="Arial" w:hAnsi="Arial" w:cs="Arial"/>
          <w:spacing w:val="15"/>
          <w:w w:val="87"/>
          <w:position w:val="-2"/>
          <w:sz w:val="15"/>
          <w:szCs w:val="15"/>
        </w:rPr>
        <w:t xml:space="preserve"> </w:t>
      </w:r>
      <w:r>
        <w:rPr>
          <w:rFonts w:ascii="Arial" w:eastAsia="Arial" w:hAnsi="Arial" w:cs="Arial"/>
          <w:w w:val="87"/>
          <w:position w:val="-2"/>
          <w:sz w:val="15"/>
          <w:szCs w:val="15"/>
        </w:rPr>
        <w:t>process</w:t>
      </w:r>
      <w:proofErr w:type="gramEnd"/>
      <w:r>
        <w:rPr>
          <w:rFonts w:ascii="Arial" w:eastAsia="Arial" w:hAnsi="Arial" w:cs="Arial"/>
          <w:spacing w:val="-9"/>
          <w:w w:val="87"/>
          <w:position w:val="-2"/>
          <w:sz w:val="15"/>
          <w:szCs w:val="15"/>
        </w:rPr>
        <w:t xml:space="preserve"> </w:t>
      </w:r>
      <w:r>
        <w:rPr>
          <w:rFonts w:ascii="Arial" w:eastAsia="Arial" w:hAnsi="Arial" w:cs="Arial"/>
          <w:position w:val="-2"/>
          <w:sz w:val="15"/>
          <w:szCs w:val="15"/>
        </w:rPr>
        <w:t>Bp.</w:t>
      </w:r>
    </w:p>
    <w:p w14:paraId="3534AF4B" w14:textId="77777777" w:rsidR="001C58B1" w:rsidRDefault="001C58B1">
      <w:pPr>
        <w:spacing w:after="0"/>
        <w:sectPr w:rsidR="001C58B1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25" w:space="358"/>
            <w:col w:w="6777"/>
          </w:cols>
        </w:sectPr>
      </w:pPr>
    </w:p>
    <w:p w14:paraId="41359D33" w14:textId="77777777" w:rsidR="001C58B1" w:rsidRDefault="007375A7">
      <w:pPr>
        <w:tabs>
          <w:tab w:val="left" w:pos="7180"/>
          <w:tab w:val="left" w:pos="11620"/>
        </w:tabs>
        <w:spacing w:after="0" w:line="152" w:lineRule="exact"/>
        <w:ind w:left="231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7"/>
          <w:sz w:val="16"/>
          <w:szCs w:val="16"/>
        </w:rPr>
        <w:t>records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refer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to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3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>anism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specific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proteins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we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introduce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subclasses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w w:val="8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14:paraId="40DC75E9" w14:textId="77777777" w:rsidR="001C58B1" w:rsidRDefault="001C58B1">
      <w:pPr>
        <w:spacing w:after="0"/>
        <w:sectPr w:rsidR="001C58B1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64A430F4" w14:textId="77777777" w:rsidR="001C58B1" w:rsidRDefault="007375A7">
      <w:pPr>
        <w:spacing w:before="39" w:after="0" w:line="240" w:lineRule="auto"/>
        <w:ind w:left="2317" w:right="-2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i/>
          <w:w w:val="86"/>
          <w:sz w:val="16"/>
          <w:szCs w:val="16"/>
        </w:rPr>
        <w:t>P_sensu_O</w:t>
      </w:r>
      <w:proofErr w:type="spellEnd"/>
      <w:r>
        <w:rPr>
          <w:rFonts w:ascii="Arial" w:eastAsia="Arial" w:hAnsi="Arial" w:cs="Arial"/>
          <w:i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each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record</w:t>
      </w:r>
      <w:r>
        <w:rPr>
          <w:rFonts w:ascii="Arial" w:eastAsia="Arial" w:hAnsi="Arial" w:cs="Arial"/>
          <w:spacing w:val="-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(Protein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>g</w:t>
      </w:r>
      <w:r>
        <w:rPr>
          <w:rFonts w:ascii="Arial" w:eastAsia="Arial" w:hAnsi="Arial" w:cs="Arial"/>
          <w:w w:val="90"/>
          <w:sz w:val="16"/>
          <w:szCs w:val="16"/>
        </w:rPr>
        <w:t>anism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typeO</w:t>
      </w:r>
      <w:proofErr w:type="spellEnd"/>
      <w:r>
        <w:rPr>
          <w:rFonts w:ascii="Arial" w:eastAsia="Arial" w:hAnsi="Arial" w:cs="Arial"/>
          <w:sz w:val="16"/>
          <w:szCs w:val="16"/>
        </w:rPr>
        <w:t>).</w:t>
      </w:r>
    </w:p>
    <w:p w14:paraId="09F6DB28" w14:textId="77777777" w:rsidR="001C58B1" w:rsidRDefault="007375A7">
      <w:pPr>
        <w:spacing w:before="35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Each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Bp</w:t>
      </w:r>
      <w:proofErr w:type="spellEnd"/>
      <w:r>
        <w:rPr>
          <w:rFonts w:ascii="Arial" w:eastAsia="Arial" w:hAnsi="Arial" w:cs="Arial"/>
          <w:i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referred</w:t>
      </w:r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13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record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may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happen </w:t>
      </w:r>
      <w:r>
        <w:rPr>
          <w:rFonts w:ascii="Arial" w:eastAsia="Arial" w:hAnsi="Arial" w:cs="Arial"/>
          <w:sz w:val="16"/>
          <w:szCs w:val="16"/>
        </w:rPr>
        <w:t xml:space="preserve">within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same </w:t>
      </w:r>
      <w:r>
        <w:rPr>
          <w:rFonts w:ascii="Arial" w:eastAsia="Arial" w:hAnsi="Arial" w:cs="Arial"/>
          <w:w w:val="90"/>
          <w:sz w:val="16"/>
          <w:szCs w:val="16"/>
        </w:rPr>
        <w:t>cellular</w:t>
      </w:r>
      <w:r>
        <w:rPr>
          <w:rFonts w:ascii="Arial" w:eastAsia="Arial" w:hAnsi="Arial" w:cs="Arial"/>
          <w:spacing w:val="1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structure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eral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anisms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,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including 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3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90"/>
          <w:sz w:val="16"/>
          <w:szCs w:val="16"/>
        </w:rPr>
        <w:t>anism</w:t>
      </w:r>
      <w:proofErr w:type="gramEnd"/>
      <w:r>
        <w:rPr>
          <w:rFonts w:ascii="Arial" w:eastAsia="Arial" w:hAnsi="Arial" w:cs="Arial"/>
          <w:w w:val="90"/>
          <w:sz w:val="16"/>
          <w:szCs w:val="16"/>
        </w:rPr>
        <w:t>-specific proteins</w:t>
      </w:r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molecules</w:t>
      </w:r>
      <w:r>
        <w:rPr>
          <w:rFonts w:ascii="Arial" w:eastAsia="Arial" w:hAnsi="Arial" w:cs="Arial"/>
          <w:spacing w:val="3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.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>w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>r</w:t>
      </w:r>
      <w:r>
        <w:rPr>
          <w:rFonts w:ascii="Arial" w:eastAsia="Arial" w:hAnsi="Arial" w:cs="Arial"/>
          <w:w w:val="87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each</w:t>
      </w:r>
      <w:proofErr w:type="gramEnd"/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record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denotes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 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xclus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occurrence</w:t>
      </w:r>
      <w:r>
        <w:rPr>
          <w:rFonts w:ascii="Arial" w:eastAsia="Arial" w:hAnsi="Arial" w:cs="Arial"/>
          <w:spacing w:val="2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Bp</w:t>
      </w:r>
      <w:r>
        <w:rPr>
          <w:rFonts w:ascii="Arial" w:eastAsia="Arial" w:hAnsi="Arial" w:cs="Arial"/>
          <w:sz w:val="16"/>
          <w:szCs w:val="16"/>
        </w:rPr>
        <w:t>.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2"/>
          <w:sz w:val="16"/>
          <w:szCs w:val="16"/>
        </w:rPr>
        <w:t xml:space="preserve">sense, </w:t>
      </w:r>
      <w:r>
        <w:rPr>
          <w:rFonts w:ascii="Arial" w:eastAsia="Arial" w:hAnsi="Arial" w:cs="Arial"/>
          <w:spacing w:val="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each</w:t>
      </w:r>
      <w:proofErr w:type="gramEnd"/>
      <w:r>
        <w:rPr>
          <w:rFonts w:ascii="Arial" w:eastAsia="Arial" w:hAnsi="Arial" w:cs="Arial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record</w:t>
      </w:r>
      <w:r>
        <w:rPr>
          <w:rFonts w:ascii="Arial" w:eastAsia="Arial" w:hAnsi="Arial" w:cs="Arial"/>
          <w:spacing w:val="29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repre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3"/>
          <w:sz w:val="16"/>
          <w:szCs w:val="16"/>
        </w:rPr>
        <w:t>sents</w:t>
      </w:r>
      <w:proofErr w:type="spellEnd"/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specific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subclasses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of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9"/>
          <w:sz w:val="16"/>
          <w:szCs w:val="16"/>
        </w:rPr>
        <w:t>Bp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>,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identified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92"/>
          <w:sz w:val="16"/>
          <w:szCs w:val="16"/>
        </w:rPr>
        <w:t>Bp_in_O_with_P_and_M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 xml:space="preserve">, </w:t>
      </w:r>
      <w:r>
        <w:rPr>
          <w:rFonts w:ascii="Arial" w:eastAsia="Arial" w:hAnsi="Arial" w:cs="Arial"/>
          <w:w w:val="86"/>
          <w:sz w:val="16"/>
          <w:szCs w:val="16"/>
        </w:rPr>
        <w:t>generated</w:t>
      </w:r>
      <w:r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 a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combination </w:t>
      </w:r>
      <w:r>
        <w:rPr>
          <w:rFonts w:ascii="Arial" w:eastAsia="Arial" w:hAnsi="Arial" w:cs="Arial"/>
          <w:spacing w:val="2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process,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>anism,</w:t>
      </w:r>
      <w:r>
        <w:rPr>
          <w:rFonts w:ascii="Arial" w:eastAsia="Arial" w:hAnsi="Arial" w:cs="Arial"/>
          <w:spacing w:val="2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protein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small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molecule;</w:t>
      </w:r>
    </w:p>
    <w:p w14:paraId="5E425131" w14:textId="77777777" w:rsidR="001C58B1" w:rsidRDefault="007375A7">
      <w:pPr>
        <w:spacing w:before="1" w:after="0" w:line="281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database</w:t>
      </w:r>
      <w:r>
        <w:rPr>
          <w:rFonts w:ascii="Arial" w:eastAsia="Arial" w:hAnsi="Arial" w:cs="Arial"/>
          <w:spacing w:val="-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structure</w:t>
      </w:r>
      <w:r>
        <w:rPr>
          <w:rFonts w:ascii="Arial" w:eastAsia="Arial" w:hAnsi="Arial" w:cs="Arial"/>
          <w:spacing w:val="2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le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>es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open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which</w:t>
      </w:r>
      <w:r>
        <w:rPr>
          <w:rFonts w:ascii="Arial" w:eastAsia="Arial" w:hAnsi="Arial" w:cs="Arial"/>
          <w:spacing w:val="2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cellular</w:t>
      </w:r>
      <w:r>
        <w:rPr>
          <w:rFonts w:ascii="Arial" w:eastAsia="Arial" w:hAnsi="Arial" w:cs="Arial"/>
          <w:spacing w:val="2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component</w:t>
      </w:r>
      <w:r>
        <w:rPr>
          <w:rFonts w:ascii="Arial" w:eastAsia="Arial" w:hAnsi="Arial" w:cs="Arial"/>
          <w:spacing w:val="-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 xml:space="preserve">a </w:t>
      </w:r>
      <w:r>
        <w:rPr>
          <w:rFonts w:ascii="Arial" w:eastAsia="Arial" w:hAnsi="Arial" w:cs="Arial"/>
          <w:w w:val="86"/>
          <w:sz w:val="16"/>
          <w:szCs w:val="16"/>
        </w:rPr>
        <w:t>g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>en</w:t>
      </w:r>
      <w:r>
        <w:rPr>
          <w:rFonts w:ascii="Arial" w:eastAsia="Arial" w:hAnsi="Arial" w:cs="Arial"/>
          <w:spacing w:val="22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6"/>
          <w:sz w:val="16"/>
          <w:szCs w:val="16"/>
        </w:rPr>
        <w:t>Bp</w:t>
      </w:r>
      <w:proofErr w:type="spellEnd"/>
      <w:r>
        <w:rPr>
          <w:rFonts w:ascii="Arial" w:eastAsia="Arial" w:hAnsi="Arial" w:cs="Arial"/>
          <w:i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subclass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located,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when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there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more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than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one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entry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91"/>
          <w:sz w:val="16"/>
          <w:szCs w:val="16"/>
        </w:rPr>
        <w:t>cellular</w:t>
      </w:r>
      <w:r>
        <w:rPr>
          <w:rFonts w:ascii="Arial" w:eastAsia="Arial" w:hAnsi="Arial" w:cs="Arial"/>
          <w:spacing w:val="2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component</w:t>
      </w:r>
      <w:r>
        <w:rPr>
          <w:rFonts w:ascii="Arial" w:eastAsia="Arial" w:hAnsi="Arial" w:cs="Arial"/>
          <w:spacing w:val="-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field.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reason,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generate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union</w:t>
      </w:r>
      <w:r>
        <w:rPr>
          <w:rFonts w:ascii="Arial" w:eastAsia="Arial" w:hAnsi="Arial" w:cs="Arial"/>
          <w:spacing w:val="3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classes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type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position w:val="-2"/>
          <w:sz w:val="12"/>
          <w:szCs w:val="12"/>
        </w:rPr>
        <w:t>1</w:t>
      </w:r>
      <w:r>
        <w:rPr>
          <w:rFonts w:ascii="Arial" w:eastAsia="Arial" w:hAnsi="Arial" w:cs="Arial"/>
          <w:spacing w:val="33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position w:val="-2"/>
          <w:sz w:val="12"/>
          <w:szCs w:val="12"/>
        </w:rPr>
        <w:t>2</w:t>
      </w:r>
      <w:r>
        <w:rPr>
          <w:rFonts w:ascii="Arial" w:eastAsia="Arial" w:hAnsi="Arial" w:cs="Arial"/>
          <w:spacing w:val="33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…or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16"/>
          <w:sz w:val="16"/>
          <w:szCs w:val="16"/>
        </w:rPr>
        <w:t>C</w:t>
      </w:r>
      <w:r>
        <w:rPr>
          <w:rFonts w:ascii="Arial" w:eastAsia="Arial" w:hAnsi="Arial" w:cs="Arial"/>
          <w:i/>
          <w:w w:val="116"/>
          <w:position w:val="-2"/>
          <w:sz w:val="12"/>
          <w:szCs w:val="12"/>
        </w:rPr>
        <w:t>n</w:t>
      </w:r>
      <w:r>
        <w:rPr>
          <w:rFonts w:ascii="Arial" w:eastAsia="Arial" w:hAnsi="Arial" w:cs="Arial"/>
          <w:i/>
          <w:spacing w:val="17"/>
          <w:w w:val="116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which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process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locations</w:t>
      </w:r>
      <w:r>
        <w:rPr>
          <w:rFonts w:ascii="Arial" w:eastAsia="Arial" w:hAnsi="Arial" w:cs="Arial"/>
          <w:spacing w:val="2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can </w:t>
      </w:r>
      <w:r>
        <w:rPr>
          <w:rFonts w:ascii="Arial" w:eastAsia="Arial" w:hAnsi="Arial" w:cs="Arial"/>
          <w:w w:val="87"/>
          <w:sz w:val="16"/>
          <w:szCs w:val="16"/>
        </w:rPr>
        <w:t>be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safely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assigned.</w:t>
      </w:r>
    </w:p>
    <w:p w14:paraId="31319F77" w14:textId="77777777" w:rsidR="001C58B1" w:rsidRDefault="007375A7">
      <w:pPr>
        <w:spacing w:before="4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structure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not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101"/>
          <w:sz w:val="16"/>
          <w:szCs w:val="16"/>
        </w:rPr>
        <w:t>xplicit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enough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connect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5"/>
          <w:sz w:val="16"/>
          <w:szCs w:val="16"/>
        </w:rPr>
        <w:t>Bp</w:t>
      </w:r>
      <w:proofErr w:type="spellEnd"/>
      <w:r>
        <w:rPr>
          <w:rFonts w:ascii="Arial" w:eastAsia="Arial" w:hAnsi="Arial" w:cs="Arial"/>
          <w:i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subclass</w:t>
      </w:r>
      <w:r>
        <w:rPr>
          <w:rFonts w:ascii="Arial" w:eastAsia="Arial" w:hAnsi="Arial" w:cs="Arial"/>
          <w:spacing w:val="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 xml:space="preserve">a </w:t>
      </w:r>
      <w:r>
        <w:rPr>
          <w:rFonts w:ascii="Arial" w:eastAsia="Arial" w:hAnsi="Arial" w:cs="Arial"/>
          <w:w w:val="91"/>
          <w:sz w:val="16"/>
          <w:szCs w:val="16"/>
        </w:rPr>
        <w:t>specific</w:t>
      </w:r>
      <w:r>
        <w:rPr>
          <w:rFonts w:ascii="Arial" w:eastAsia="Arial" w:hAnsi="Arial" w:cs="Arial"/>
          <w:spacing w:val="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3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process.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Therefore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definition</w:t>
      </w:r>
      <w:r>
        <w:rPr>
          <w:rFonts w:ascii="Arial" w:eastAsia="Arial" w:hAnsi="Arial" w:cs="Arial"/>
          <w:spacing w:val="3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each</w:t>
      </w:r>
      <w:r>
        <w:rPr>
          <w:rFonts w:ascii="Arial" w:eastAsia="Arial" w:hAnsi="Arial" w:cs="Arial"/>
          <w:spacing w:val="13"/>
          <w:w w:val="8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Bp</w:t>
      </w:r>
      <w:proofErr w:type="spellEnd"/>
      <w:r>
        <w:rPr>
          <w:rFonts w:ascii="Arial" w:eastAsia="Arial" w:hAnsi="Arial" w:cs="Arial"/>
          <w:i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subclass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</w:t>
      </w:r>
      <w:r>
        <w:rPr>
          <w:rFonts w:ascii="Arial" w:eastAsia="Arial" w:hAnsi="Arial" w:cs="Arial"/>
          <w:spacing w:val="-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are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attached</w:t>
      </w:r>
      <w:r>
        <w:rPr>
          <w:rFonts w:ascii="Arial" w:eastAsia="Arial" w:hAnsi="Arial" w:cs="Arial"/>
          <w:spacing w:val="1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protein</w:t>
      </w:r>
      <w:r>
        <w:rPr>
          <w:rFonts w:ascii="Arial" w:eastAsia="Arial" w:hAnsi="Arial" w:cs="Arial"/>
          <w:spacing w:val="2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agent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8"/>
          <w:sz w:val="16"/>
          <w:szCs w:val="16"/>
        </w:rPr>
        <w:t>Bp</w:t>
      </w:r>
      <w:proofErr w:type="spellEnd"/>
      <w:r>
        <w:rPr>
          <w:rFonts w:ascii="Arial" w:eastAsia="Arial" w:hAnsi="Arial" w:cs="Arial"/>
          <w:i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subclass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possible 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6"/>
          <w:szCs w:val="16"/>
        </w:rPr>
        <w:t>realisations</w:t>
      </w:r>
      <w:proofErr w:type="spellEnd"/>
      <w:proofErr w:type="gramEnd"/>
      <w:r>
        <w:rPr>
          <w:rFonts w:ascii="Arial" w:eastAsia="Arial" w:hAnsi="Arial" w:cs="Arial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disposition 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class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 xml:space="preserve">ealized </w:t>
      </w:r>
      <w:r>
        <w:rPr>
          <w:rFonts w:ascii="Arial" w:eastAsia="Arial" w:hAnsi="Arial" w:cs="Arial"/>
          <w:b/>
          <w:bCs/>
          <w:w w:val="90"/>
          <w:sz w:val="16"/>
          <w:szCs w:val="16"/>
        </w:rPr>
        <w:t>b</w:t>
      </w:r>
      <w:r>
        <w:rPr>
          <w:rFonts w:ascii="Arial" w:eastAsia="Arial" w:hAnsi="Arial" w:cs="Arial"/>
          <w:b/>
          <w:bCs/>
          <w:spacing w:val="2"/>
          <w:w w:val="90"/>
          <w:sz w:val="16"/>
          <w:szCs w:val="16"/>
        </w:rPr>
        <w:t>y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);</w:t>
      </w:r>
    </w:p>
    <w:p w14:paraId="57BF69D4" w14:textId="77777777" w:rsidR="001C58B1" w:rsidRDefault="007375A7">
      <w:pPr>
        <w:spacing w:after="0" w:line="157" w:lineRule="exact"/>
        <w:ind w:left="171" w:right="-20"/>
        <w:rPr>
          <w:rFonts w:ascii="Arial" w:eastAsia="Arial" w:hAnsi="Arial" w:cs="Arial"/>
          <w:sz w:val="16"/>
          <w:szCs w:val="16"/>
        </w:rPr>
      </w:pPr>
      <w:r>
        <w:br w:type="column"/>
      </w:r>
      <w:proofErr w:type="spellStart"/>
      <w:r>
        <w:rPr>
          <w:rFonts w:ascii="Arial" w:eastAsia="Arial" w:hAnsi="Arial" w:cs="Arial"/>
          <w:i/>
          <w:w w:val="89"/>
          <w:sz w:val="16"/>
          <w:szCs w:val="16"/>
        </w:rPr>
        <w:t>Bp</w:t>
      </w:r>
      <w:proofErr w:type="spellEnd"/>
      <w:r>
        <w:rPr>
          <w:rFonts w:ascii="Arial" w:eastAsia="Arial" w:hAnsi="Arial" w:cs="Arial"/>
          <w:i/>
          <w:spacing w:val="2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subclassOf</w:t>
      </w:r>
      <w:proofErr w:type="spellEnd"/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99"/>
          <w:sz w:val="16"/>
          <w:szCs w:val="16"/>
        </w:rPr>
        <w:t>go:‘</w:t>
      </w:r>
      <w:proofErr w:type="spellStart"/>
      <w:proofErr w:type="gramEnd"/>
      <w:r>
        <w:rPr>
          <w:rFonts w:ascii="Arial" w:eastAsia="Arial" w:hAnsi="Arial" w:cs="Arial"/>
          <w:i/>
          <w:w w:val="96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6"/>
          <w:sz w:val="16"/>
          <w:szCs w:val="16"/>
        </w:rPr>
        <w:t>o</w:t>
      </w:r>
      <w:r>
        <w:rPr>
          <w:rFonts w:ascii="Arial" w:eastAsia="Arial" w:hAnsi="Arial" w:cs="Arial"/>
          <w:i/>
          <w:w w:val="96"/>
          <w:sz w:val="16"/>
          <w:szCs w:val="16"/>
        </w:rPr>
        <w:t>gical_p</w:t>
      </w:r>
      <w:r>
        <w:rPr>
          <w:rFonts w:ascii="Arial" w:eastAsia="Arial" w:hAnsi="Arial" w:cs="Arial"/>
          <w:i/>
          <w:spacing w:val="-7"/>
          <w:w w:val="96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w w:val="149"/>
          <w:sz w:val="16"/>
          <w:szCs w:val="16"/>
        </w:rPr>
        <w:t>’</w:t>
      </w:r>
    </w:p>
    <w:p w14:paraId="654BBC6F" w14:textId="77777777" w:rsidR="001C58B1" w:rsidRDefault="007375A7">
      <w:pPr>
        <w:spacing w:before="35" w:after="0" w:line="240" w:lineRule="auto"/>
        <w:ind w:left="171" w:right="-2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i/>
          <w:w w:val="89"/>
          <w:sz w:val="16"/>
          <w:szCs w:val="16"/>
        </w:rPr>
        <w:t>Bp_in_O_with_P_and_</w:t>
      </w:r>
      <w:proofErr w:type="gramStart"/>
      <w:r>
        <w:rPr>
          <w:rFonts w:ascii="Arial" w:eastAsia="Arial" w:hAnsi="Arial" w:cs="Arial"/>
          <w:i/>
          <w:w w:val="89"/>
          <w:sz w:val="16"/>
          <w:szCs w:val="16"/>
        </w:rPr>
        <w:t>M</w:t>
      </w:r>
      <w:proofErr w:type="spellEnd"/>
      <w:r>
        <w:rPr>
          <w:rFonts w:ascii="Arial" w:eastAsia="Arial" w:hAnsi="Arial" w:cs="Arial"/>
          <w:i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25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subclassOf</w:t>
      </w:r>
      <w:proofErr w:type="spellEnd"/>
      <w:proofErr w:type="gramEnd"/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Bp</w:t>
      </w:r>
      <w:proofErr w:type="spellEnd"/>
    </w:p>
    <w:p w14:paraId="2588E709" w14:textId="77777777" w:rsidR="001C58B1" w:rsidRDefault="007375A7">
      <w:pPr>
        <w:spacing w:before="35" w:after="0" w:line="240" w:lineRule="auto"/>
        <w:ind w:left="171" w:right="-2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i/>
          <w:w w:val="92"/>
          <w:sz w:val="16"/>
          <w:szCs w:val="16"/>
        </w:rPr>
        <w:t>Dysfunctional_Bp_in_O_with_P_and_M</w:t>
      </w:r>
      <w:proofErr w:type="spellEnd"/>
      <w:r>
        <w:rPr>
          <w:rFonts w:ascii="Arial" w:eastAsia="Arial" w:hAnsi="Arial" w:cs="Arial"/>
          <w:i/>
          <w:spacing w:val="11"/>
          <w:w w:val="9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subclassOf</w:t>
      </w:r>
      <w:proofErr w:type="spellEnd"/>
    </w:p>
    <w:p w14:paraId="10140FA7" w14:textId="77777777" w:rsidR="001C58B1" w:rsidRDefault="007375A7">
      <w:pPr>
        <w:spacing w:before="35" w:after="0" w:line="240" w:lineRule="auto"/>
        <w:ind w:left="778" w:right="-20"/>
        <w:rPr>
          <w:rFonts w:ascii="Arial" w:eastAsia="Arial" w:hAnsi="Arial" w:cs="Arial"/>
          <w:sz w:val="16"/>
          <w:szCs w:val="16"/>
        </w:rPr>
      </w:pPr>
      <w:r>
        <w:pict w14:anchorId="02E7F9AC">
          <v:group id="_x0000_s1120" style="position:absolute;left:0;text-align:left;margin-left:367.6pt;margin-top:12.8pt;width:222.2pt;height:.1pt;z-index:-1125;mso-position-horizontal-relative:page" coordorigin="7352,256" coordsize="4444,2">
            <v:shape id="_x0000_s1121" style="position:absolute;left:7352;top:256;width:4444;height:2" coordorigin="7352,256" coordsize="4444,0" path="m7352,256r4444,e" filled="f" strokeweight=".17569mm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i/>
          <w:sz w:val="16"/>
          <w:szCs w:val="16"/>
        </w:rPr>
        <w:t>Bp_in_O_with_P_and_M</w:t>
      </w:r>
      <w:proofErr w:type="spellEnd"/>
    </w:p>
    <w:p w14:paraId="6CA922CD" w14:textId="77777777" w:rsidR="001C58B1" w:rsidRDefault="001C58B1">
      <w:pPr>
        <w:spacing w:before="14" w:after="0" w:line="280" w:lineRule="exact"/>
        <w:rPr>
          <w:sz w:val="28"/>
          <w:szCs w:val="28"/>
        </w:rPr>
      </w:pPr>
    </w:p>
    <w:p w14:paraId="2FA907F6" w14:textId="77777777" w:rsidR="001C58B1" w:rsidRDefault="007375A7">
      <w:pPr>
        <w:spacing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7"/>
          <w:sz w:val="16"/>
          <w:szCs w:val="16"/>
        </w:rPr>
        <w:t>Biological</w:t>
      </w:r>
      <w:r>
        <w:rPr>
          <w:rFonts w:ascii="Arial" w:eastAsia="Arial" w:hAnsi="Arial" w:cs="Arial"/>
          <w:spacing w:val="-12"/>
          <w:w w:val="97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-5"/>
          <w:w w:val="8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3"/>
          <w:sz w:val="16"/>
          <w:szCs w:val="16"/>
        </w:rPr>
        <w:t>Bp</w:t>
      </w:r>
      <w:proofErr w:type="spellEnd"/>
      <w:r>
        <w:rPr>
          <w:rFonts w:ascii="Arial" w:eastAsia="Arial" w:hAnsi="Arial" w:cs="Arial"/>
          <w:i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are</w:t>
      </w:r>
      <w:r>
        <w:rPr>
          <w:rFonts w:ascii="Arial" w:eastAsia="Arial" w:hAnsi="Arial" w:cs="Arial"/>
          <w:spacing w:val="-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subclasses</w:t>
      </w:r>
      <w:r>
        <w:rPr>
          <w:rFonts w:ascii="Arial" w:eastAsia="Arial" w:hAnsi="Arial" w:cs="Arial"/>
          <w:spacing w:val="-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97"/>
          <w:sz w:val="16"/>
          <w:szCs w:val="16"/>
        </w:rPr>
        <w:t>go:‘</w:t>
      </w:r>
      <w:proofErr w:type="gramEnd"/>
      <w:r>
        <w:rPr>
          <w:rFonts w:ascii="Arial" w:eastAsia="Arial" w:hAnsi="Arial" w:cs="Arial"/>
          <w:i/>
          <w:w w:val="97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7"/>
          <w:sz w:val="16"/>
          <w:szCs w:val="16"/>
        </w:rPr>
        <w:t>o</w:t>
      </w:r>
      <w:r>
        <w:rPr>
          <w:rFonts w:ascii="Arial" w:eastAsia="Arial" w:hAnsi="Arial" w:cs="Arial"/>
          <w:i/>
          <w:w w:val="97"/>
          <w:sz w:val="16"/>
          <w:szCs w:val="16"/>
        </w:rPr>
        <w:t>gical</w:t>
      </w:r>
      <w:proofErr w:type="spellEnd"/>
      <w:r>
        <w:rPr>
          <w:rFonts w:ascii="Arial" w:eastAsia="Arial" w:hAnsi="Arial" w:cs="Arial"/>
          <w:i/>
          <w:spacing w:val="-10"/>
          <w:w w:val="9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116"/>
          <w:sz w:val="16"/>
          <w:szCs w:val="16"/>
        </w:rPr>
        <w:t>’,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combination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specific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process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-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record</w:t>
      </w:r>
      <w:r>
        <w:rPr>
          <w:rFonts w:ascii="Arial" w:eastAsia="Arial" w:hAnsi="Arial" w:cs="Arial"/>
          <w:spacing w:val="2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rela</w:t>
      </w:r>
      <w:proofErr w:type="spellEnd"/>
      <w:r>
        <w:rPr>
          <w:rFonts w:ascii="Arial" w:eastAsia="Arial" w:hAnsi="Arial" w:cs="Arial"/>
          <w:sz w:val="16"/>
          <w:szCs w:val="16"/>
        </w:rPr>
        <w:t>- ted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>anism,</w:t>
      </w:r>
      <w:r>
        <w:rPr>
          <w:rFonts w:ascii="Arial" w:eastAsia="Arial" w:hAnsi="Arial" w:cs="Arial"/>
          <w:spacing w:val="3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protein</w:t>
      </w:r>
      <w:r>
        <w:rPr>
          <w:rFonts w:ascii="Arial" w:eastAsia="Arial" w:hAnsi="Arial" w:cs="Arial"/>
          <w:spacing w:val="3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small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molecule(s)</w:t>
      </w:r>
      <w:r>
        <w:rPr>
          <w:rFonts w:ascii="Arial" w:eastAsia="Arial" w:hAnsi="Arial" w:cs="Arial"/>
          <w:spacing w:val="3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determines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creation</w:t>
      </w:r>
      <w:r>
        <w:rPr>
          <w:rFonts w:ascii="Arial" w:eastAsia="Arial" w:hAnsi="Arial" w:cs="Arial"/>
          <w:spacing w:val="1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proofErr w:type="spellStart"/>
      <w:r>
        <w:rPr>
          <w:rFonts w:ascii="Arial" w:eastAsia="Arial" w:hAnsi="Arial" w:cs="Arial"/>
          <w:i/>
          <w:w w:val="92"/>
          <w:sz w:val="16"/>
          <w:szCs w:val="16"/>
        </w:rPr>
        <w:t>Bp_in_O_with_P_and_M</w:t>
      </w:r>
      <w:proofErr w:type="spellEnd"/>
      <w:r>
        <w:rPr>
          <w:rFonts w:ascii="Arial" w:eastAsia="Arial" w:hAnsi="Arial" w:cs="Arial"/>
          <w:i/>
          <w:spacing w:val="1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as</w:t>
      </w:r>
      <w:r>
        <w:rPr>
          <w:rFonts w:ascii="Arial" w:eastAsia="Arial" w:hAnsi="Arial" w:cs="Arial"/>
          <w:spacing w:val="1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subclasses</w:t>
      </w:r>
      <w:r>
        <w:rPr>
          <w:rFonts w:ascii="Arial" w:eastAsia="Arial" w:hAnsi="Arial" w:cs="Arial"/>
          <w:spacing w:val="28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Bp</w:t>
      </w:r>
      <w:r>
        <w:rPr>
          <w:rFonts w:ascii="Arial" w:eastAsia="Arial" w:hAnsi="Arial" w:cs="Arial"/>
          <w:sz w:val="16"/>
          <w:szCs w:val="16"/>
        </w:rPr>
        <w:t>.</w:t>
      </w:r>
    </w:p>
    <w:p w14:paraId="02A33B04" w14:textId="77777777" w:rsidR="001C58B1" w:rsidRDefault="007375A7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9"/>
          <w:sz w:val="16"/>
          <w:szCs w:val="16"/>
        </w:rPr>
        <w:t>Cellular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components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n</w:t>
      </w:r>
      <w:r>
        <w:rPr>
          <w:rFonts w:ascii="Arial" w:eastAsia="Arial" w:hAnsi="Arial" w:cs="Arial"/>
          <w:w w:val="89"/>
          <w:sz w:val="16"/>
          <w:szCs w:val="16"/>
        </w:rPr>
        <w:t>y type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(within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single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record)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 put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as </w:t>
      </w:r>
      <w:r>
        <w:rPr>
          <w:rFonts w:ascii="Arial" w:eastAsia="Arial" w:hAnsi="Arial" w:cs="Arial"/>
          <w:w w:val="83"/>
          <w:sz w:val="16"/>
          <w:szCs w:val="16"/>
        </w:rPr>
        <w:t>subclasses</w:t>
      </w:r>
      <w:r>
        <w:rPr>
          <w:rFonts w:ascii="Arial" w:eastAsia="Arial" w:hAnsi="Arial" w:cs="Arial"/>
          <w:spacing w:val="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go:’</w:t>
      </w:r>
      <w:proofErr w:type="spellStart"/>
      <w:r>
        <w:rPr>
          <w:rFonts w:ascii="Arial" w:eastAsia="Arial" w:hAnsi="Arial" w:cs="Arial"/>
          <w:i/>
          <w:w w:val="90"/>
          <w:sz w:val="16"/>
          <w:szCs w:val="16"/>
        </w:rPr>
        <w:t>cell_componen</w:t>
      </w:r>
      <w:r>
        <w:rPr>
          <w:rFonts w:ascii="Arial" w:eastAsia="Arial" w:hAnsi="Arial" w:cs="Arial"/>
          <w:i/>
          <w:spacing w:val="8"/>
          <w:w w:val="90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</w:t>
      </w:r>
      <w:r>
        <w:rPr>
          <w:rFonts w:ascii="Arial" w:eastAsia="Arial" w:hAnsi="Arial" w:cs="Arial"/>
          <w:spacing w:val="-12"/>
          <w:w w:val="90"/>
          <w:sz w:val="16"/>
          <w:szCs w:val="16"/>
        </w:rPr>
        <w:t>T</w:t>
      </w:r>
      <w:r>
        <w:rPr>
          <w:rFonts w:ascii="Arial" w:eastAsia="Arial" w:hAnsi="Arial" w:cs="Arial"/>
          <w:w w:val="90"/>
          <w:sz w:val="16"/>
          <w:szCs w:val="16"/>
        </w:rPr>
        <w:t>able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5).</w:t>
      </w:r>
    </w:p>
    <w:p w14:paraId="4B1BC957" w14:textId="77777777" w:rsidR="001C58B1" w:rsidRDefault="001C58B1">
      <w:pPr>
        <w:spacing w:before="6" w:after="0" w:line="170" w:lineRule="exact"/>
        <w:rPr>
          <w:sz w:val="17"/>
          <w:szCs w:val="17"/>
        </w:rPr>
      </w:pPr>
    </w:p>
    <w:p w14:paraId="0407F3FD" w14:textId="77777777" w:rsidR="001C58B1" w:rsidRDefault="007375A7">
      <w:pPr>
        <w:spacing w:after="0" w:line="240" w:lineRule="auto"/>
        <w:ind w:left="-34" w:right="4009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90"/>
          <w:sz w:val="15"/>
          <w:szCs w:val="15"/>
        </w:rPr>
        <w:t>T</w:t>
      </w:r>
      <w:r>
        <w:rPr>
          <w:rFonts w:ascii="Arial" w:eastAsia="Arial" w:hAnsi="Arial" w:cs="Arial"/>
          <w:w w:val="90"/>
          <w:sz w:val="15"/>
          <w:szCs w:val="15"/>
        </w:rPr>
        <w:t>able</w:t>
      </w:r>
      <w:r>
        <w:rPr>
          <w:rFonts w:ascii="Arial" w:eastAsia="Arial" w:hAnsi="Arial" w:cs="Arial"/>
          <w:spacing w:val="-1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w w:val="90"/>
          <w:sz w:val="15"/>
          <w:szCs w:val="15"/>
        </w:rPr>
        <w:t>5.</w:t>
      </w:r>
      <w:r>
        <w:rPr>
          <w:rFonts w:ascii="Arial" w:eastAsia="Arial" w:hAnsi="Arial" w:cs="Arial"/>
          <w:spacing w:val="-1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w w:val="90"/>
          <w:sz w:val="15"/>
          <w:szCs w:val="15"/>
        </w:rPr>
        <w:t>Cellular</w:t>
      </w:r>
      <w:r>
        <w:rPr>
          <w:rFonts w:ascii="Arial" w:eastAsia="Arial" w:hAnsi="Arial" w:cs="Arial"/>
          <w:spacing w:val="21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w w:val="90"/>
          <w:sz w:val="15"/>
          <w:szCs w:val="15"/>
        </w:rPr>
        <w:t>component</w:t>
      </w:r>
      <w:r>
        <w:rPr>
          <w:rFonts w:ascii="Arial" w:eastAsia="Arial" w:hAnsi="Arial" w:cs="Arial"/>
          <w:spacing w:val="-3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C</w:t>
      </w:r>
      <w:r>
        <w:rPr>
          <w:rFonts w:ascii="Arial" w:eastAsia="Arial" w:hAnsi="Arial" w:cs="Arial"/>
          <w:spacing w:val="-13"/>
          <w:sz w:val="15"/>
          <w:szCs w:val="15"/>
        </w:rPr>
        <w:t xml:space="preserve"> </w:t>
      </w:r>
      <w:proofErr w:type="gramStart"/>
      <w:r>
        <w:rPr>
          <w:rFonts w:ascii="Arial" w:eastAsia="Arial" w:hAnsi="Arial" w:cs="Arial"/>
          <w:w w:val="83"/>
          <w:sz w:val="15"/>
          <w:szCs w:val="15"/>
        </w:rPr>
        <w:t xml:space="preserve">union </w:t>
      </w:r>
      <w:r>
        <w:rPr>
          <w:rFonts w:ascii="Arial" w:eastAsia="Arial" w:hAnsi="Arial" w:cs="Arial"/>
          <w:spacing w:val="2"/>
          <w:w w:val="83"/>
          <w:sz w:val="15"/>
          <w:szCs w:val="15"/>
        </w:rPr>
        <w:t xml:space="preserve"> </w:t>
      </w:r>
      <w:r>
        <w:rPr>
          <w:rFonts w:ascii="Arial" w:eastAsia="Arial" w:hAnsi="Arial" w:cs="Arial"/>
          <w:w w:val="83"/>
          <w:sz w:val="15"/>
          <w:szCs w:val="15"/>
        </w:rPr>
        <w:t>classes</w:t>
      </w:r>
      <w:proofErr w:type="gramEnd"/>
      <w:r>
        <w:rPr>
          <w:rFonts w:ascii="Arial" w:eastAsia="Arial" w:hAnsi="Arial" w:cs="Arial"/>
          <w:w w:val="83"/>
          <w:sz w:val="15"/>
          <w:szCs w:val="15"/>
        </w:rPr>
        <w:t>.</w:t>
      </w:r>
    </w:p>
    <w:p w14:paraId="4027F22C" w14:textId="77777777" w:rsidR="001C58B1" w:rsidRDefault="001C58B1">
      <w:pPr>
        <w:spacing w:before="4" w:after="0" w:line="100" w:lineRule="exact"/>
        <w:rPr>
          <w:sz w:val="10"/>
          <w:szCs w:val="10"/>
        </w:rPr>
      </w:pPr>
    </w:p>
    <w:p w14:paraId="578263D7" w14:textId="77777777" w:rsidR="001C58B1" w:rsidRDefault="007375A7">
      <w:pPr>
        <w:spacing w:after="0" w:line="277" w:lineRule="auto"/>
        <w:ind w:left="171" w:right="3407"/>
        <w:rPr>
          <w:rFonts w:ascii="Arial" w:eastAsia="Arial" w:hAnsi="Arial" w:cs="Arial"/>
          <w:sz w:val="16"/>
          <w:szCs w:val="16"/>
        </w:rPr>
      </w:pPr>
      <w:r>
        <w:pict w14:anchorId="1861EF90">
          <v:group id="_x0000_s1118" style="position:absolute;left:0;text-align:left;margin-left:367.6pt;margin-top:-.4pt;width:222.2pt;height:.1pt;z-index:-1124;mso-position-horizontal-relative:page" coordorigin="7352,-8" coordsize="4444,2">
            <v:shape id="_x0000_s1119" style="position:absolute;left:7352;top:-8;width:4444;height:2" coordorigin="7352,-8" coordsize="4444,0" path="m7352,-8r4444,e" filled="f" strokeweight=".17569mm">
              <v:path arrowok="t"/>
            </v:shape>
            <w10:wrap anchorx="page"/>
          </v:group>
        </w:pict>
      </w:r>
      <w:r>
        <w:pict w14:anchorId="00302403">
          <v:group id="_x0000_s1116" style="position:absolute;left:0;text-align:left;margin-left:367.6pt;margin-top:32.95pt;width:222.2pt;height:.1pt;z-index:-1123;mso-position-horizontal-relative:page" coordorigin="7352,659" coordsize="4444,2">
            <v:shape id="_x0000_s1117" style="position:absolute;left:7352;top:659;width:4444;height:2" coordorigin="7352,659" coordsize="4444,0" path="m7352,659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subclassOf</w:t>
      </w:r>
      <w:proofErr w:type="spellEnd"/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89"/>
          <w:sz w:val="16"/>
          <w:szCs w:val="16"/>
        </w:rPr>
        <w:t>go:‘</w:t>
      </w:r>
      <w:proofErr w:type="gramEnd"/>
      <w:r>
        <w:rPr>
          <w:rFonts w:ascii="Arial" w:eastAsia="Arial" w:hAnsi="Arial" w:cs="Arial"/>
          <w:i/>
          <w:w w:val="89"/>
          <w:sz w:val="16"/>
          <w:szCs w:val="16"/>
        </w:rPr>
        <w:t>Cell</w:t>
      </w:r>
      <w:proofErr w:type="spellEnd"/>
      <w:r>
        <w:rPr>
          <w:rFonts w:ascii="Arial" w:eastAsia="Arial" w:hAnsi="Arial" w:cs="Arial"/>
          <w:i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componen</w:t>
      </w:r>
      <w:r>
        <w:rPr>
          <w:rFonts w:ascii="Arial" w:eastAsia="Arial" w:hAnsi="Arial" w:cs="Arial"/>
          <w:i/>
          <w:spacing w:val="8"/>
          <w:w w:val="88"/>
          <w:sz w:val="16"/>
          <w:szCs w:val="16"/>
        </w:rPr>
        <w:t>t</w:t>
      </w:r>
      <w:r>
        <w:rPr>
          <w:rFonts w:ascii="Arial" w:eastAsia="Arial" w:hAnsi="Arial" w:cs="Arial"/>
          <w:w w:val="149"/>
          <w:sz w:val="16"/>
          <w:szCs w:val="16"/>
        </w:rPr>
        <w:t xml:space="preserve">’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position w:val="-2"/>
          <w:sz w:val="12"/>
          <w:szCs w:val="12"/>
        </w:rPr>
        <w:t>1</w:t>
      </w:r>
      <w:r>
        <w:rPr>
          <w:rFonts w:ascii="Arial" w:eastAsia="Arial" w:hAnsi="Arial" w:cs="Arial"/>
          <w:spacing w:val="-12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_</w:t>
      </w:r>
      <w:proofErr w:type="spellStart"/>
      <w:r>
        <w:rPr>
          <w:rFonts w:ascii="Arial" w:eastAsia="Arial" w:hAnsi="Arial" w:cs="Arial"/>
          <w:i/>
          <w:w w:val="111"/>
          <w:sz w:val="16"/>
          <w:szCs w:val="16"/>
        </w:rPr>
        <w:t>o</w:t>
      </w:r>
      <w:r>
        <w:rPr>
          <w:rFonts w:ascii="Arial" w:eastAsia="Arial" w:hAnsi="Arial" w:cs="Arial"/>
          <w:i/>
          <w:spacing w:val="5"/>
          <w:w w:val="111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_</w:t>
      </w:r>
      <w:r>
        <w:rPr>
          <w:rFonts w:ascii="Arial" w:eastAsia="Arial" w:hAnsi="Arial" w:cs="Arial"/>
          <w:i/>
          <w:w w:val="104"/>
          <w:sz w:val="16"/>
          <w:szCs w:val="16"/>
        </w:rPr>
        <w:t>C</w:t>
      </w:r>
      <w:proofErr w:type="spellEnd"/>
      <w:r>
        <w:rPr>
          <w:rFonts w:ascii="Arial" w:eastAsia="Arial" w:hAnsi="Arial" w:cs="Arial"/>
          <w:i/>
          <w:w w:val="137"/>
          <w:position w:val="-2"/>
          <w:sz w:val="12"/>
          <w:szCs w:val="12"/>
        </w:rPr>
        <w:t>n</w:t>
      </w:r>
      <w:r>
        <w:rPr>
          <w:rFonts w:ascii="Arial" w:eastAsia="Arial" w:hAnsi="Arial" w:cs="Arial"/>
          <w:i/>
          <w:spacing w:val="17"/>
          <w:position w:val="-2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subclassOf</w:t>
      </w:r>
      <w:proofErr w:type="spellEnd"/>
      <w:r>
        <w:rPr>
          <w:rFonts w:ascii="Arial" w:eastAsia="Arial" w:hAnsi="Arial" w:cs="Arial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go:‘</w:t>
      </w:r>
      <w:proofErr w:type="spellStart"/>
      <w:r>
        <w:rPr>
          <w:rFonts w:ascii="Arial" w:eastAsia="Arial" w:hAnsi="Arial" w:cs="Arial"/>
          <w:i/>
          <w:w w:val="90"/>
          <w:sz w:val="16"/>
          <w:szCs w:val="16"/>
        </w:rPr>
        <w:t>cell_componen</w:t>
      </w:r>
      <w:r>
        <w:rPr>
          <w:rFonts w:ascii="Arial" w:eastAsia="Arial" w:hAnsi="Arial" w:cs="Arial"/>
          <w:i/>
          <w:spacing w:val="8"/>
          <w:w w:val="90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w w:val="149"/>
          <w:sz w:val="16"/>
          <w:szCs w:val="16"/>
        </w:rPr>
        <w:t xml:space="preserve">’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position w:val="-2"/>
          <w:sz w:val="12"/>
          <w:szCs w:val="12"/>
        </w:rPr>
        <w:t>1</w:t>
      </w:r>
      <w:r>
        <w:rPr>
          <w:rFonts w:ascii="Arial" w:eastAsia="Arial" w:hAnsi="Arial" w:cs="Arial"/>
          <w:spacing w:val="-12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_</w:t>
      </w:r>
      <w:proofErr w:type="spellStart"/>
      <w:r>
        <w:rPr>
          <w:rFonts w:ascii="Arial" w:eastAsia="Arial" w:hAnsi="Arial" w:cs="Arial"/>
          <w:i/>
          <w:w w:val="111"/>
          <w:sz w:val="16"/>
          <w:szCs w:val="16"/>
        </w:rPr>
        <w:t>o</w:t>
      </w:r>
      <w:r>
        <w:rPr>
          <w:rFonts w:ascii="Arial" w:eastAsia="Arial" w:hAnsi="Arial" w:cs="Arial"/>
          <w:i/>
          <w:spacing w:val="5"/>
          <w:w w:val="111"/>
          <w:sz w:val="16"/>
          <w:szCs w:val="16"/>
        </w:rPr>
        <w:t>r</w:t>
      </w:r>
      <w:r>
        <w:rPr>
          <w:rFonts w:ascii="Arial" w:eastAsia="Arial" w:hAnsi="Arial" w:cs="Arial"/>
          <w:w w:val="89"/>
          <w:sz w:val="16"/>
          <w:szCs w:val="16"/>
        </w:rPr>
        <w:t>_</w:t>
      </w:r>
      <w:r>
        <w:rPr>
          <w:rFonts w:ascii="Arial" w:eastAsia="Arial" w:hAnsi="Arial" w:cs="Arial"/>
          <w:i/>
          <w:w w:val="104"/>
          <w:sz w:val="16"/>
          <w:szCs w:val="16"/>
        </w:rPr>
        <w:t>C</w:t>
      </w:r>
      <w:proofErr w:type="spellEnd"/>
      <w:r>
        <w:rPr>
          <w:rFonts w:ascii="Arial" w:eastAsia="Arial" w:hAnsi="Arial" w:cs="Arial"/>
          <w:i/>
          <w:w w:val="137"/>
          <w:position w:val="-2"/>
          <w:sz w:val="12"/>
          <w:szCs w:val="12"/>
        </w:rPr>
        <w:t>n</w:t>
      </w:r>
      <w:r>
        <w:rPr>
          <w:rFonts w:ascii="Arial" w:eastAsia="Arial" w:hAnsi="Arial" w:cs="Arial"/>
          <w:i/>
          <w:spacing w:val="17"/>
          <w:position w:val="-2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equ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iv</w:t>
      </w:r>
      <w:r>
        <w:rPr>
          <w:rFonts w:ascii="Arial" w:eastAsia="Arial" w:hAnsi="Arial" w:cs="Arial"/>
          <w:w w:val="90"/>
          <w:sz w:val="16"/>
          <w:szCs w:val="16"/>
        </w:rPr>
        <w:t>alent</w:t>
      </w:r>
      <w:r>
        <w:rPr>
          <w:rFonts w:ascii="Arial" w:eastAsia="Arial" w:hAnsi="Arial" w:cs="Arial"/>
          <w:spacing w:val="-12"/>
          <w:w w:val="90"/>
          <w:sz w:val="16"/>
          <w:szCs w:val="16"/>
        </w:rPr>
        <w:t>T</w:t>
      </w:r>
      <w:r>
        <w:rPr>
          <w:rFonts w:ascii="Arial" w:eastAsia="Arial" w:hAnsi="Arial" w:cs="Arial"/>
          <w:w w:val="90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position w:val="-2"/>
          <w:sz w:val="12"/>
          <w:szCs w:val="12"/>
        </w:rPr>
        <w:t>1</w:t>
      </w:r>
      <w:r>
        <w:rPr>
          <w:rFonts w:ascii="Arial" w:eastAsia="Arial" w:hAnsi="Arial" w:cs="Arial"/>
          <w:spacing w:val="26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position w:val="-2"/>
          <w:sz w:val="12"/>
          <w:szCs w:val="12"/>
        </w:rPr>
        <w:t>2</w:t>
      </w:r>
      <w:r>
        <w:rPr>
          <w:rFonts w:ascii="Arial" w:eastAsia="Arial" w:hAnsi="Arial" w:cs="Arial"/>
          <w:spacing w:val="27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…or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4"/>
          <w:sz w:val="16"/>
          <w:szCs w:val="16"/>
        </w:rPr>
        <w:t>C</w:t>
      </w:r>
      <w:r>
        <w:rPr>
          <w:rFonts w:ascii="Arial" w:eastAsia="Arial" w:hAnsi="Arial" w:cs="Arial"/>
          <w:i/>
          <w:w w:val="137"/>
          <w:position w:val="-2"/>
          <w:sz w:val="12"/>
          <w:szCs w:val="12"/>
        </w:rPr>
        <w:t>n</w:t>
      </w:r>
      <w:r>
        <w:rPr>
          <w:rFonts w:ascii="Arial" w:eastAsia="Arial" w:hAnsi="Arial" w:cs="Arial"/>
          <w:i/>
          <w:spacing w:val="-23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)</w:t>
      </w:r>
    </w:p>
    <w:p w14:paraId="403D117D" w14:textId="77777777" w:rsidR="001C58B1" w:rsidRDefault="001C58B1">
      <w:pPr>
        <w:spacing w:before="7" w:after="0" w:line="200" w:lineRule="exact"/>
        <w:rPr>
          <w:sz w:val="20"/>
          <w:szCs w:val="20"/>
        </w:rPr>
      </w:pPr>
    </w:p>
    <w:p w14:paraId="01D4AED9" w14:textId="77777777" w:rsidR="001C58B1" w:rsidRDefault="007375A7">
      <w:pPr>
        <w:spacing w:after="0" w:line="230" w:lineRule="atLeast"/>
        <w:ind w:right="205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3"/>
          <w:sz w:val="16"/>
          <w:szCs w:val="16"/>
        </w:rPr>
        <w:t>When</w:t>
      </w:r>
      <w:r>
        <w:rPr>
          <w:rFonts w:ascii="Arial" w:eastAsia="Arial" w:hAnsi="Arial" w:cs="Arial"/>
          <w:spacing w:val="27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</w:t>
      </w:r>
      <w:r>
        <w:rPr>
          <w:rFonts w:ascii="Arial" w:eastAsia="Arial" w:hAnsi="Arial" w:cs="Arial"/>
          <w:spacing w:val="-1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record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includes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more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than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one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cellular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component,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union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clas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2"/>
          <w:sz w:val="16"/>
          <w:szCs w:val="16"/>
        </w:rPr>
        <w:t>ses</w:t>
      </w:r>
      <w:proofErr w:type="spellEnd"/>
      <w:r>
        <w:rPr>
          <w:rFonts w:ascii="Arial" w:eastAsia="Arial" w:hAnsi="Arial" w:cs="Arial"/>
          <w:spacing w:val="-9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type</w:t>
      </w:r>
      <w:r>
        <w:rPr>
          <w:rFonts w:ascii="Arial" w:eastAsia="Arial" w:hAnsi="Arial" w:cs="Arial"/>
          <w:spacing w:val="2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position w:val="-2"/>
          <w:sz w:val="12"/>
          <w:szCs w:val="12"/>
        </w:rPr>
        <w:t>1</w:t>
      </w:r>
      <w:r>
        <w:rPr>
          <w:rFonts w:ascii="Arial" w:eastAsia="Arial" w:hAnsi="Arial" w:cs="Arial"/>
          <w:spacing w:val="25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position w:val="-2"/>
          <w:sz w:val="12"/>
          <w:szCs w:val="12"/>
        </w:rPr>
        <w:t>2</w:t>
      </w:r>
      <w:r>
        <w:rPr>
          <w:rFonts w:ascii="Arial" w:eastAsia="Arial" w:hAnsi="Arial" w:cs="Arial"/>
          <w:spacing w:val="25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…or</w:t>
      </w:r>
      <w:r>
        <w:rPr>
          <w:rFonts w:ascii="Arial" w:eastAsia="Arial" w:hAnsi="Arial" w:cs="Arial"/>
          <w:spacing w:val="-5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16"/>
          <w:sz w:val="16"/>
          <w:szCs w:val="16"/>
        </w:rPr>
        <w:t>C</w:t>
      </w:r>
      <w:r>
        <w:rPr>
          <w:rFonts w:ascii="Arial" w:eastAsia="Arial" w:hAnsi="Arial" w:cs="Arial"/>
          <w:i/>
          <w:w w:val="116"/>
          <w:position w:val="-2"/>
          <w:sz w:val="12"/>
          <w:szCs w:val="12"/>
        </w:rPr>
        <w:t>n</w:t>
      </w:r>
      <w:r>
        <w:rPr>
          <w:rFonts w:ascii="Arial" w:eastAsia="Arial" w:hAnsi="Arial" w:cs="Arial"/>
          <w:i/>
          <w:spacing w:val="9"/>
          <w:w w:val="116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created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under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87"/>
          <w:sz w:val="16"/>
          <w:szCs w:val="16"/>
        </w:rPr>
        <w:t>go:</w:t>
      </w:r>
      <w:r>
        <w:rPr>
          <w:rFonts w:ascii="Arial" w:eastAsia="Arial" w:hAnsi="Arial" w:cs="Arial"/>
          <w:i/>
          <w:w w:val="87"/>
          <w:sz w:val="16"/>
          <w:szCs w:val="16"/>
        </w:rPr>
        <w:t>cell</w:t>
      </w:r>
      <w:proofErr w:type="gramEnd"/>
      <w:r>
        <w:rPr>
          <w:rFonts w:ascii="Arial" w:eastAsia="Arial" w:hAnsi="Arial" w:cs="Arial"/>
          <w:i/>
          <w:w w:val="87"/>
          <w:sz w:val="16"/>
          <w:szCs w:val="16"/>
        </w:rPr>
        <w:t>_component</w:t>
      </w:r>
      <w:proofErr w:type="spellEnd"/>
      <w:r>
        <w:rPr>
          <w:rFonts w:ascii="Arial" w:eastAsia="Arial" w:hAnsi="Arial" w:cs="Arial"/>
          <w:w w:val="87"/>
          <w:sz w:val="16"/>
          <w:szCs w:val="16"/>
        </w:rPr>
        <w:t xml:space="preserve">. 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</w:p>
    <w:p w14:paraId="5744646B" w14:textId="77777777" w:rsidR="001C58B1" w:rsidRDefault="001C58B1">
      <w:pPr>
        <w:spacing w:after="0"/>
        <w:jc w:val="both"/>
        <w:sectPr w:rsidR="001C58B1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25" w:space="358"/>
            <w:col w:w="6777"/>
          </w:cols>
        </w:sectPr>
      </w:pPr>
    </w:p>
    <w:p w14:paraId="75CD2F71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5BA1F956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6FE738AC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47615EC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133C6E5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A61EF99" w14:textId="77777777" w:rsidR="001C58B1" w:rsidRDefault="001C58B1">
      <w:pPr>
        <w:spacing w:before="6" w:after="0" w:line="280" w:lineRule="exact"/>
        <w:rPr>
          <w:sz w:val="28"/>
          <w:szCs w:val="28"/>
        </w:rPr>
      </w:pPr>
    </w:p>
    <w:p w14:paraId="6A318118" w14:textId="77777777" w:rsidR="001C58B1" w:rsidRDefault="007375A7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pict w14:anchorId="51E23026">
          <v:group id="_x0000_s1114" style="position:absolute;left:0;text-align:left;margin-left:13.45pt;margin-top:-7.85pt;width:29.9pt;height:.1pt;z-index:-1132;mso-position-horizontal-relative:page" coordorigin="269,-157" coordsize="598,2">
            <v:shape id="_x0000_s1115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pict w14:anchorId="6D5E1053">
          <v:group id="_x0000_s1112" style="position:absolute;left:0;text-align:left;margin-left:48.35pt;margin-top:-2.85pt;width:.1pt;height:29.9pt;z-index:-1131;mso-position-horizontal-relative:page" coordorigin="967,-57" coordsize="2,598">
            <v:shape id="_x0000_s1113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pict w14:anchorId="4CA5254E">
          <v:group id="_x0000_s1110" style="position:absolute;left:0;text-align:left;margin-left:665.3pt;margin-top:-7.85pt;width:29.9pt;height:.1pt;z-index:-1130;mso-position-horizontal-relative:page" coordorigin="13306,-157" coordsize="598,2">
            <v:shape id="_x0000_s1111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pict w14:anchorId="76950390">
          <v:group id="_x0000_s1108" style="position:absolute;left:0;text-align:left;margin-left:660.35pt;margin-top:-2.85pt;width:.1pt;height:29.9pt;z-index:-1129;mso-position-horizontal-relative:page" coordorigin="13207,-57" coordsize="2,598">
            <v:shape id="_x0000_s1109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6"/>
          <w:szCs w:val="16"/>
        </w:rPr>
        <w:t>“main”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2016/1/12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page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5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#5</w:t>
      </w:r>
    </w:p>
    <w:p w14:paraId="08325E9F" w14:textId="77777777" w:rsidR="001C58B1" w:rsidRDefault="001C58B1">
      <w:pPr>
        <w:spacing w:after="0"/>
        <w:jc w:val="center"/>
        <w:sectPr w:rsidR="001C58B1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0F64B8A1" w14:textId="77777777" w:rsidR="001C58B1" w:rsidRDefault="001C58B1">
      <w:pPr>
        <w:spacing w:before="6" w:after="0" w:line="170" w:lineRule="exact"/>
        <w:rPr>
          <w:sz w:val="17"/>
          <w:szCs w:val="17"/>
        </w:rPr>
      </w:pPr>
    </w:p>
    <w:p w14:paraId="260BBB2D" w14:textId="77777777" w:rsidR="001C58B1" w:rsidRDefault="001C58B1">
      <w:pPr>
        <w:spacing w:after="0"/>
        <w:sectPr w:rsidR="001C58B1">
          <w:headerReference w:type="default" r:id="rId17"/>
          <w:pgSz w:w="14180" w:h="20020"/>
          <w:pgMar w:top="3020" w:right="160" w:bottom="280" w:left="160" w:header="1385" w:footer="0" w:gutter="0"/>
          <w:cols w:space="720"/>
        </w:sectPr>
      </w:pPr>
    </w:p>
    <w:p w14:paraId="2B187A27" w14:textId="77777777" w:rsidR="001C58B1" w:rsidRDefault="007375A7">
      <w:pPr>
        <w:spacing w:before="32" w:after="0" w:line="285" w:lineRule="auto"/>
        <w:ind w:left="2108" w:right="-4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due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act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structure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101"/>
          <w:sz w:val="16"/>
          <w:szCs w:val="16"/>
        </w:rPr>
        <w:t>xplicit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enough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connect </w:t>
      </w:r>
      <w:r>
        <w:rPr>
          <w:rFonts w:ascii="Arial" w:eastAsia="Arial" w:hAnsi="Arial" w:cs="Arial"/>
          <w:w w:val="91"/>
          <w:sz w:val="16"/>
          <w:szCs w:val="16"/>
        </w:rPr>
        <w:t>specific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cell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components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specific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process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subclasses.</w:t>
      </w:r>
    </w:p>
    <w:p w14:paraId="6512E49C" w14:textId="77777777" w:rsidR="001C58B1" w:rsidRDefault="007375A7">
      <w:pPr>
        <w:spacing w:before="1" w:after="0" w:line="240" w:lineRule="auto"/>
        <w:ind w:left="234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2"/>
          <w:w w:val="89"/>
          <w:sz w:val="16"/>
          <w:szCs w:val="16"/>
        </w:rPr>
        <w:t>T</w:t>
      </w:r>
      <w:r>
        <w:rPr>
          <w:rFonts w:ascii="Arial" w:eastAsia="Arial" w:hAnsi="Arial" w:cs="Arial"/>
          <w:w w:val="89"/>
          <w:sz w:val="16"/>
          <w:szCs w:val="16"/>
        </w:rPr>
        <w:t>able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6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sh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ws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axioms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9"/>
          <w:sz w:val="16"/>
          <w:szCs w:val="16"/>
        </w:rPr>
        <w:t>Bp_in_O_with_P_and_</w:t>
      </w:r>
      <w:proofErr w:type="gramStart"/>
      <w:r>
        <w:rPr>
          <w:rFonts w:ascii="Arial" w:eastAsia="Arial" w:hAnsi="Arial" w:cs="Arial"/>
          <w:i/>
          <w:w w:val="89"/>
          <w:sz w:val="16"/>
          <w:szCs w:val="16"/>
        </w:rPr>
        <w:t>M</w:t>
      </w:r>
      <w:proofErr w:type="spellEnd"/>
      <w:r>
        <w:rPr>
          <w:rFonts w:ascii="Arial" w:eastAsia="Arial" w:hAnsi="Arial" w:cs="Arial"/>
          <w:i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classes</w:t>
      </w:r>
      <w:proofErr w:type="gramEnd"/>
      <w:r>
        <w:rPr>
          <w:rFonts w:ascii="Arial" w:eastAsia="Arial" w:hAnsi="Arial" w:cs="Arial"/>
          <w:w w:val="89"/>
          <w:sz w:val="16"/>
          <w:szCs w:val="16"/>
        </w:rPr>
        <w:t>.</w:t>
      </w:r>
    </w:p>
    <w:p w14:paraId="20D92897" w14:textId="77777777" w:rsidR="001C58B1" w:rsidRDefault="001C58B1">
      <w:pPr>
        <w:spacing w:before="6" w:after="0" w:line="170" w:lineRule="exact"/>
        <w:rPr>
          <w:sz w:val="17"/>
          <w:szCs w:val="17"/>
        </w:rPr>
      </w:pPr>
    </w:p>
    <w:p w14:paraId="45F6DC42" w14:textId="77777777" w:rsidR="001C58B1" w:rsidRDefault="007375A7">
      <w:pPr>
        <w:spacing w:after="0" w:line="240" w:lineRule="auto"/>
        <w:ind w:left="2108" w:right="2518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92"/>
          <w:sz w:val="15"/>
          <w:szCs w:val="15"/>
        </w:rPr>
        <w:t>T</w:t>
      </w:r>
      <w:r>
        <w:rPr>
          <w:rFonts w:ascii="Arial" w:eastAsia="Arial" w:hAnsi="Arial" w:cs="Arial"/>
          <w:w w:val="92"/>
          <w:sz w:val="15"/>
          <w:szCs w:val="15"/>
        </w:rPr>
        <w:t>able</w:t>
      </w:r>
      <w:r>
        <w:rPr>
          <w:rFonts w:ascii="Arial" w:eastAsia="Arial" w:hAnsi="Arial" w:cs="Arial"/>
          <w:spacing w:val="-9"/>
          <w:w w:val="92"/>
          <w:sz w:val="15"/>
          <w:szCs w:val="15"/>
        </w:rPr>
        <w:t xml:space="preserve"> </w:t>
      </w:r>
      <w:r>
        <w:rPr>
          <w:rFonts w:ascii="Arial" w:eastAsia="Arial" w:hAnsi="Arial" w:cs="Arial"/>
          <w:w w:val="92"/>
          <w:sz w:val="15"/>
          <w:szCs w:val="15"/>
        </w:rPr>
        <w:t>6.</w:t>
      </w:r>
      <w:r>
        <w:rPr>
          <w:rFonts w:ascii="Arial" w:eastAsia="Arial" w:hAnsi="Arial" w:cs="Arial"/>
          <w:spacing w:val="-4"/>
          <w:w w:val="92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w w:val="92"/>
          <w:sz w:val="15"/>
          <w:szCs w:val="15"/>
        </w:rPr>
        <w:t>Bp_in_O_with_P_and_M</w:t>
      </w:r>
      <w:proofErr w:type="spellEnd"/>
      <w:r>
        <w:rPr>
          <w:rFonts w:ascii="Arial" w:eastAsia="Arial" w:hAnsi="Arial" w:cs="Arial"/>
          <w:w w:val="92"/>
          <w:sz w:val="15"/>
          <w:szCs w:val="15"/>
        </w:rPr>
        <w:t>.</w:t>
      </w:r>
    </w:p>
    <w:p w14:paraId="2A6C9AAF" w14:textId="77777777" w:rsidR="001C58B1" w:rsidRDefault="001C58B1">
      <w:pPr>
        <w:spacing w:before="4" w:after="0" w:line="100" w:lineRule="exact"/>
        <w:rPr>
          <w:sz w:val="10"/>
          <w:szCs w:val="10"/>
        </w:rPr>
      </w:pPr>
    </w:p>
    <w:p w14:paraId="2376E2B9" w14:textId="77777777" w:rsidR="001C58B1" w:rsidRDefault="007375A7">
      <w:pPr>
        <w:spacing w:after="0" w:line="240" w:lineRule="auto"/>
        <w:ind w:left="2279" w:right="-20"/>
        <w:rPr>
          <w:rFonts w:ascii="Arial" w:eastAsia="Arial" w:hAnsi="Arial" w:cs="Arial"/>
          <w:sz w:val="16"/>
          <w:szCs w:val="16"/>
        </w:rPr>
      </w:pPr>
      <w:r>
        <w:pict w14:anchorId="4DB6B089">
          <v:group id="_x0000_s1106" style="position:absolute;left:0;text-align:left;margin-left:118.85pt;margin-top:-.4pt;width:222.2pt;height:.1pt;z-index:-1118;mso-position-horizontal-relative:page" coordorigin="2377,-8" coordsize="4444,2">
            <v:shape id="_x0000_s1107" style="position:absolute;left:2377;top:-8;width:4444;height:2" coordorigin="2377,-8" coordsize="4444,0" path="m2377,-8r4444,e" filled="f" strokeweight=".17569mm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i/>
          <w:w w:val="91"/>
          <w:sz w:val="16"/>
          <w:szCs w:val="16"/>
        </w:rPr>
        <w:t>Bp_in_O_with_P_and_M</w:t>
      </w:r>
      <w:proofErr w:type="spellEnd"/>
      <w:r>
        <w:rPr>
          <w:rFonts w:ascii="Arial" w:eastAsia="Arial" w:hAnsi="Arial" w:cs="Arial"/>
          <w:i/>
          <w:spacing w:val="29"/>
          <w:w w:val="9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16"/>
          <w:szCs w:val="16"/>
        </w:rPr>
        <w:t>equ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iv</w:t>
      </w:r>
      <w:r>
        <w:rPr>
          <w:rFonts w:ascii="Arial" w:eastAsia="Arial" w:hAnsi="Arial" w:cs="Arial"/>
          <w:w w:val="91"/>
          <w:sz w:val="16"/>
          <w:szCs w:val="16"/>
        </w:rPr>
        <w:t>alent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>T</w:t>
      </w:r>
      <w:r>
        <w:rPr>
          <w:rFonts w:ascii="Arial" w:eastAsia="Arial" w:hAnsi="Arial" w:cs="Arial"/>
          <w:w w:val="91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Bp</w:t>
      </w:r>
      <w:proofErr w:type="spellEnd"/>
    </w:p>
    <w:p w14:paraId="22E4A10F" w14:textId="77777777" w:rsidR="001C58B1" w:rsidRDefault="007375A7">
      <w:pPr>
        <w:spacing w:before="35" w:after="0" w:line="240" w:lineRule="auto"/>
        <w:ind w:left="2642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3"/>
          <w:sz w:val="16"/>
          <w:szCs w:val="16"/>
        </w:rPr>
        <w:t>participan</w:t>
      </w:r>
      <w:r>
        <w:rPr>
          <w:rFonts w:ascii="Arial" w:eastAsia="Arial" w:hAnsi="Arial" w:cs="Arial"/>
          <w:b/>
          <w:bCs/>
          <w:spacing w:val="5"/>
          <w:w w:val="93"/>
          <w:sz w:val="16"/>
          <w:szCs w:val="16"/>
        </w:rPr>
        <w:t>t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some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i/>
          <w:w w:val="99"/>
          <w:sz w:val="16"/>
          <w:szCs w:val="16"/>
        </w:rPr>
        <w:t>M</w:t>
      </w:r>
      <w:r>
        <w:rPr>
          <w:rFonts w:ascii="Arial" w:eastAsia="Arial" w:hAnsi="Arial" w:cs="Arial"/>
          <w:i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)</w:t>
      </w:r>
      <w:proofErr w:type="gramEnd"/>
    </w:p>
    <w:p w14:paraId="38038BB9" w14:textId="77777777" w:rsidR="001C58B1" w:rsidRDefault="007375A7">
      <w:pPr>
        <w:spacing w:before="35" w:after="0" w:line="240" w:lineRule="auto"/>
        <w:ind w:left="2602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3"/>
          <w:sz w:val="16"/>
          <w:szCs w:val="16"/>
        </w:rPr>
        <w:t>participan</w:t>
      </w:r>
      <w:r>
        <w:rPr>
          <w:rFonts w:ascii="Arial" w:eastAsia="Arial" w:hAnsi="Arial" w:cs="Arial"/>
          <w:b/>
          <w:bCs/>
          <w:spacing w:val="5"/>
          <w:w w:val="93"/>
          <w:sz w:val="16"/>
          <w:szCs w:val="16"/>
        </w:rPr>
        <w:t>t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some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</w:p>
    <w:p w14:paraId="7B1418C9" w14:textId="77777777" w:rsidR="001C58B1" w:rsidRDefault="007375A7">
      <w:pPr>
        <w:spacing w:before="35" w:after="0" w:line="240" w:lineRule="auto"/>
        <w:ind w:left="288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bea</w:t>
      </w:r>
      <w:r>
        <w:rPr>
          <w:rFonts w:ascii="Arial" w:eastAsia="Arial" w:hAnsi="Arial" w:cs="Arial"/>
          <w:b/>
          <w:bCs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er</w:t>
      </w:r>
      <w:r>
        <w:rPr>
          <w:rFonts w:ascii="Arial" w:eastAsia="Arial" w:hAnsi="Arial" w:cs="Arial"/>
          <w:b/>
          <w:bCs/>
          <w:spacing w:val="2"/>
          <w:w w:val="9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proofErr w:type="gramEnd"/>
      <w:r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some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(btl2:</w:t>
      </w:r>
      <w:r>
        <w:rPr>
          <w:rFonts w:ascii="Arial" w:eastAsia="Arial" w:hAnsi="Arial" w:cs="Arial"/>
          <w:i/>
          <w:w w:val="89"/>
          <w:sz w:val="16"/>
          <w:szCs w:val="16"/>
        </w:rPr>
        <w:t xml:space="preserve">Function </w:t>
      </w:r>
      <w:r>
        <w:rPr>
          <w:rFonts w:ascii="Arial" w:eastAsia="Arial" w:hAnsi="Arial" w:cs="Arial"/>
          <w:i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</w:p>
    <w:p w14:paraId="4D07DC64" w14:textId="77777777" w:rsidR="001C58B1" w:rsidRDefault="007375A7">
      <w:pPr>
        <w:spacing w:before="35" w:after="0" w:line="240" w:lineRule="auto"/>
        <w:ind w:left="3137" w:right="160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>ealization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proofErr w:type="gramEnd"/>
      <w:r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)))</w:t>
      </w:r>
    </w:p>
    <w:p w14:paraId="419ECE75" w14:textId="77777777" w:rsidR="001C58B1" w:rsidRDefault="007375A7">
      <w:pPr>
        <w:spacing w:before="35" w:after="0" w:line="240" w:lineRule="auto"/>
        <w:ind w:left="2602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 xml:space="preserve">included </w:t>
      </w:r>
      <w:r>
        <w:rPr>
          <w:rFonts w:ascii="Arial" w:eastAsia="Arial" w:hAnsi="Arial" w:cs="Arial"/>
          <w:b/>
          <w:bCs/>
          <w:w w:val="93"/>
          <w:sz w:val="16"/>
          <w:szCs w:val="16"/>
        </w:rPr>
        <w:t>i</w:t>
      </w:r>
      <w:r>
        <w:rPr>
          <w:rFonts w:ascii="Arial" w:eastAsia="Arial" w:hAnsi="Arial" w:cs="Arial"/>
          <w:b/>
          <w:bCs/>
          <w:spacing w:val="2"/>
          <w:w w:val="93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some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position w:val="-2"/>
          <w:sz w:val="12"/>
          <w:szCs w:val="12"/>
        </w:rPr>
        <w:t>1</w:t>
      </w:r>
      <w:r>
        <w:rPr>
          <w:rFonts w:ascii="Arial" w:eastAsia="Arial" w:hAnsi="Arial" w:cs="Arial"/>
          <w:spacing w:val="27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position w:val="-2"/>
          <w:sz w:val="12"/>
          <w:szCs w:val="12"/>
        </w:rPr>
        <w:t>2</w:t>
      </w:r>
      <w:r>
        <w:rPr>
          <w:rFonts w:ascii="Arial" w:eastAsia="Arial" w:hAnsi="Arial" w:cs="Arial"/>
          <w:spacing w:val="27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…or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i/>
          <w:w w:val="104"/>
          <w:sz w:val="16"/>
          <w:szCs w:val="16"/>
        </w:rPr>
        <w:t>C</w:t>
      </w:r>
      <w:r>
        <w:rPr>
          <w:rFonts w:ascii="Arial" w:eastAsia="Arial" w:hAnsi="Arial" w:cs="Arial"/>
          <w:i/>
          <w:w w:val="137"/>
          <w:position w:val="-2"/>
          <w:sz w:val="12"/>
          <w:szCs w:val="12"/>
        </w:rPr>
        <w:t>n</w:t>
      </w:r>
      <w:r>
        <w:rPr>
          <w:rFonts w:ascii="Arial" w:eastAsia="Arial" w:hAnsi="Arial" w:cs="Arial"/>
          <w:i/>
          <w:spacing w:val="-23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)</w:t>
      </w:r>
      <w:proofErr w:type="gramEnd"/>
    </w:p>
    <w:p w14:paraId="04632816" w14:textId="77777777" w:rsidR="001C58B1" w:rsidRDefault="007375A7">
      <w:pPr>
        <w:spacing w:before="23" w:after="0" w:line="240" w:lineRule="auto"/>
        <w:ind w:left="2602" w:right="-20"/>
        <w:rPr>
          <w:rFonts w:ascii="Arial" w:eastAsia="Arial" w:hAnsi="Arial" w:cs="Arial"/>
          <w:sz w:val="16"/>
          <w:szCs w:val="16"/>
        </w:rPr>
      </w:pPr>
      <w:r>
        <w:pict w14:anchorId="749F501B">
          <v:group id="_x0000_s1104" style="position:absolute;left:0;text-align:left;margin-left:118.85pt;margin-top:12.2pt;width:222.2pt;height:.1pt;z-index:-1117;mso-position-horizontal-relative:page" coordorigin="2377,244" coordsize="4444,2">
            <v:shape id="_x0000_s1105" style="position:absolute;left:2377;top:244;width:4444;height:2" coordorigin="2377,244" coordsize="4444,0" path="m2377,244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 xml:space="preserve">included </w:t>
      </w:r>
      <w:r>
        <w:rPr>
          <w:rFonts w:ascii="Arial" w:eastAsia="Arial" w:hAnsi="Arial" w:cs="Arial"/>
          <w:b/>
          <w:bCs/>
          <w:w w:val="93"/>
          <w:sz w:val="16"/>
          <w:szCs w:val="16"/>
        </w:rPr>
        <w:t>i</w:t>
      </w:r>
      <w:r>
        <w:rPr>
          <w:rFonts w:ascii="Arial" w:eastAsia="Arial" w:hAnsi="Arial" w:cs="Arial"/>
          <w:b/>
          <w:bCs/>
          <w:spacing w:val="2"/>
          <w:w w:val="93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some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)</w:t>
      </w:r>
    </w:p>
    <w:p w14:paraId="6B0595B4" w14:textId="77777777" w:rsidR="001C58B1" w:rsidRDefault="001C58B1">
      <w:pPr>
        <w:spacing w:before="3" w:after="0" w:line="260" w:lineRule="exact"/>
        <w:rPr>
          <w:sz w:val="26"/>
          <w:szCs w:val="26"/>
        </w:rPr>
      </w:pPr>
    </w:p>
    <w:p w14:paraId="504CFFB1" w14:textId="77777777" w:rsidR="001C58B1" w:rsidRDefault="007375A7">
      <w:pPr>
        <w:spacing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Axioms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91"/>
          <w:sz w:val="16"/>
          <w:szCs w:val="16"/>
        </w:rPr>
        <w:t>Bp_in_O_with_P_and_M</w:t>
      </w:r>
      <w:proofErr w:type="spellEnd"/>
      <w:r>
        <w:rPr>
          <w:rFonts w:ascii="Arial" w:eastAsia="Arial" w:hAnsi="Arial" w:cs="Arial"/>
          <w:i/>
          <w:spacing w:val="3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(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>T</w:t>
      </w:r>
      <w:r>
        <w:rPr>
          <w:rFonts w:ascii="Arial" w:eastAsia="Arial" w:hAnsi="Arial" w:cs="Arial"/>
          <w:w w:val="91"/>
          <w:sz w:val="16"/>
          <w:szCs w:val="16"/>
        </w:rPr>
        <w:t>able</w:t>
      </w:r>
      <w:r>
        <w:rPr>
          <w:rFonts w:ascii="Arial" w:eastAsia="Arial" w:hAnsi="Arial" w:cs="Arial"/>
          <w:spacing w:val="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6)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describes</w:t>
      </w:r>
      <w:r>
        <w:rPr>
          <w:rFonts w:ascii="Arial" w:eastAsia="Arial" w:hAnsi="Arial" w:cs="Arial"/>
          <w:spacing w:val="2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that</w:t>
      </w:r>
      <w:r>
        <w:rPr>
          <w:rFonts w:ascii="Arial" w:eastAsia="Arial" w:hAnsi="Arial" w:cs="Arial"/>
          <w:spacing w:val="2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bio-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 xml:space="preserve">logical </w:t>
      </w:r>
      <w:r>
        <w:rPr>
          <w:rFonts w:ascii="Arial" w:eastAsia="Arial" w:hAnsi="Arial" w:cs="Arial"/>
          <w:spacing w:val="1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</w:t>
      </w:r>
      <w:proofErr w:type="gramEnd"/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from 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single</w:t>
      </w:r>
      <w:r>
        <w:rPr>
          <w:rFonts w:ascii="Arial" w:eastAsia="Arial" w:hAnsi="Arial" w:cs="Arial"/>
          <w:spacing w:val="3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record</w:t>
      </w:r>
      <w:r>
        <w:rPr>
          <w:rFonts w:ascii="Arial" w:eastAsia="Arial" w:hAnsi="Arial" w:cs="Arial"/>
          <w:spacing w:val="2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has</w:t>
      </w:r>
      <w:r>
        <w:rPr>
          <w:rFonts w:ascii="Arial" w:eastAsia="Arial" w:hAnsi="Arial" w:cs="Arial"/>
          <w:spacing w:val="-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participants </w:t>
      </w:r>
      <w:r>
        <w:rPr>
          <w:rFonts w:ascii="Arial" w:eastAsia="Arial" w:hAnsi="Arial" w:cs="Arial"/>
          <w:spacing w:val="1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one</w:t>
      </w:r>
      <w:r>
        <w:rPr>
          <w:rFonts w:ascii="Arial" w:eastAsia="Arial" w:hAnsi="Arial" w:cs="Arial"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more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small </w:t>
      </w:r>
      <w:r>
        <w:rPr>
          <w:rFonts w:ascii="Arial" w:eastAsia="Arial" w:hAnsi="Arial" w:cs="Arial"/>
          <w:w w:val="87"/>
          <w:sz w:val="16"/>
          <w:szCs w:val="16"/>
        </w:rPr>
        <w:t>molecules;</w:t>
      </w:r>
      <w:r>
        <w:rPr>
          <w:rFonts w:ascii="Arial" w:eastAsia="Arial" w:hAnsi="Arial" w:cs="Arial"/>
          <w:spacing w:val="2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 process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included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combination</w:t>
      </w:r>
      <w:r>
        <w:rPr>
          <w:rFonts w:ascii="Arial" w:eastAsia="Arial" w:hAnsi="Arial" w:cs="Arial"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one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more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cel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lular</w:t>
      </w:r>
      <w:proofErr w:type="spellEnd"/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component;</w:t>
      </w:r>
      <w:r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included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-6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specific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anism;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and,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protein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from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9"/>
          <w:sz w:val="16"/>
          <w:szCs w:val="16"/>
        </w:rPr>
        <w:t>record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participant </w:t>
      </w:r>
      <w:r>
        <w:rPr>
          <w:rFonts w:ascii="Arial" w:eastAsia="Arial" w:hAnsi="Arial" w:cs="Arial"/>
          <w:spacing w:val="2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process,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bear some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function 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perform </w:t>
      </w:r>
      <w:r>
        <w:rPr>
          <w:rFonts w:ascii="Arial" w:eastAsia="Arial" w:hAnsi="Arial" w:cs="Arial"/>
          <w:w w:val="91"/>
          <w:sz w:val="16"/>
          <w:szCs w:val="16"/>
        </w:rPr>
        <w:t>molecular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processes.</w:t>
      </w:r>
    </w:p>
    <w:p w14:paraId="34FA1952" w14:textId="77777777" w:rsidR="001C58B1" w:rsidRDefault="007375A7">
      <w:pPr>
        <w:spacing w:before="1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 xml:space="preserve">Some </w:t>
      </w:r>
      <w:proofErr w:type="spellStart"/>
      <w:r>
        <w:rPr>
          <w:rFonts w:ascii="Arial" w:eastAsia="Arial" w:hAnsi="Arial" w:cs="Arial"/>
          <w:i/>
          <w:w w:val="92"/>
          <w:sz w:val="16"/>
          <w:szCs w:val="16"/>
        </w:rPr>
        <w:t>Bp_in_O_with_P_and_M</w:t>
      </w:r>
      <w:proofErr w:type="spellEnd"/>
      <w:r>
        <w:rPr>
          <w:rFonts w:ascii="Arial" w:eastAsia="Arial" w:hAnsi="Arial" w:cs="Arial"/>
          <w:i/>
          <w:spacing w:val="9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are</w:t>
      </w:r>
      <w:r>
        <w:rPr>
          <w:rFonts w:ascii="Arial" w:eastAsia="Arial" w:hAnsi="Arial" w:cs="Arial"/>
          <w:spacing w:val="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dysfunctional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then </w:t>
      </w:r>
      <w:r>
        <w:rPr>
          <w:rFonts w:ascii="Arial" w:eastAsia="Arial" w:hAnsi="Arial" w:cs="Arial"/>
          <w:w w:val="85"/>
          <w:sz w:val="16"/>
          <w:szCs w:val="16"/>
        </w:rPr>
        <w:t>bear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risk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pathological 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phenotypes</w:t>
      </w:r>
      <w:proofErr w:type="gramEnd"/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(represented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as SNOMED 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CT </w:t>
      </w:r>
      <w:r>
        <w:rPr>
          <w:rFonts w:ascii="Arial" w:eastAsia="Arial" w:hAnsi="Arial" w:cs="Arial"/>
          <w:w w:val="93"/>
          <w:sz w:val="16"/>
          <w:szCs w:val="16"/>
        </w:rPr>
        <w:t>findings,</w:t>
      </w:r>
      <w:r>
        <w:rPr>
          <w:rFonts w:ascii="Arial" w:eastAsia="Arial" w:hAnsi="Arial" w:cs="Arial"/>
          <w:spacing w:val="-8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ontologically</w:t>
      </w:r>
      <w:r>
        <w:rPr>
          <w:rFonts w:ascii="Arial" w:eastAsia="Arial" w:hAnsi="Arial" w:cs="Arial"/>
          <w:spacing w:val="1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btl2:</w:t>
      </w:r>
      <w:r>
        <w:rPr>
          <w:rFonts w:ascii="Arial" w:eastAsia="Arial" w:hAnsi="Arial" w:cs="Arial"/>
          <w:i/>
          <w:sz w:val="16"/>
          <w:szCs w:val="16"/>
        </w:rPr>
        <w:t>situation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).</w:t>
      </w:r>
    </w:p>
    <w:p w14:paraId="79AA2777" w14:textId="77777777" w:rsidR="001C58B1" w:rsidRDefault="001C58B1">
      <w:pPr>
        <w:spacing w:before="4" w:after="0" w:line="140" w:lineRule="exact"/>
        <w:rPr>
          <w:sz w:val="14"/>
          <w:szCs w:val="14"/>
        </w:rPr>
      </w:pPr>
    </w:p>
    <w:p w14:paraId="0FB907C7" w14:textId="77777777" w:rsidR="001C58B1" w:rsidRDefault="007375A7">
      <w:pPr>
        <w:spacing w:after="0" w:line="240" w:lineRule="auto"/>
        <w:ind w:left="2108" w:right="742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90"/>
          <w:sz w:val="15"/>
          <w:szCs w:val="15"/>
        </w:rPr>
        <w:t>T</w:t>
      </w:r>
      <w:r>
        <w:rPr>
          <w:rFonts w:ascii="Arial" w:eastAsia="Arial" w:hAnsi="Arial" w:cs="Arial"/>
          <w:w w:val="90"/>
          <w:sz w:val="15"/>
          <w:szCs w:val="15"/>
        </w:rPr>
        <w:t>able</w:t>
      </w:r>
      <w:r>
        <w:rPr>
          <w:rFonts w:ascii="Arial" w:eastAsia="Arial" w:hAnsi="Arial" w:cs="Arial"/>
          <w:spacing w:val="-1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w w:val="90"/>
          <w:sz w:val="15"/>
          <w:szCs w:val="15"/>
        </w:rPr>
        <w:t>7.</w:t>
      </w:r>
      <w:r>
        <w:rPr>
          <w:rFonts w:ascii="Arial" w:eastAsia="Arial" w:hAnsi="Arial" w:cs="Arial"/>
          <w:spacing w:val="-1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w w:val="90"/>
          <w:sz w:val="15"/>
          <w:szCs w:val="15"/>
        </w:rPr>
        <w:t>Dysfunctional</w:t>
      </w:r>
      <w:r>
        <w:rPr>
          <w:rFonts w:ascii="Arial" w:eastAsia="Arial" w:hAnsi="Arial" w:cs="Arial"/>
          <w:spacing w:val="36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w w:val="87"/>
          <w:sz w:val="15"/>
          <w:szCs w:val="15"/>
        </w:rPr>
        <w:t>phenotypes</w:t>
      </w:r>
      <w:r>
        <w:rPr>
          <w:rFonts w:ascii="Arial" w:eastAsia="Arial" w:hAnsi="Arial" w:cs="Arial"/>
          <w:spacing w:val="1"/>
          <w:w w:val="87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of</w:t>
      </w:r>
      <w:r>
        <w:rPr>
          <w:rFonts w:ascii="Arial" w:eastAsia="Arial" w:hAnsi="Arial" w:cs="Arial"/>
          <w:spacing w:val="7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w w:val="92"/>
          <w:sz w:val="15"/>
          <w:szCs w:val="15"/>
        </w:rPr>
        <w:t>Bp_in_O_with_P_and_M</w:t>
      </w:r>
      <w:proofErr w:type="spellEnd"/>
      <w:r>
        <w:rPr>
          <w:rFonts w:ascii="Arial" w:eastAsia="Arial" w:hAnsi="Arial" w:cs="Arial"/>
          <w:w w:val="92"/>
          <w:sz w:val="15"/>
          <w:szCs w:val="15"/>
        </w:rPr>
        <w:t>.</w:t>
      </w:r>
    </w:p>
    <w:p w14:paraId="486C2766" w14:textId="77777777" w:rsidR="001C58B1" w:rsidRDefault="001C58B1">
      <w:pPr>
        <w:spacing w:before="4" w:after="0" w:line="100" w:lineRule="exact"/>
        <w:rPr>
          <w:sz w:val="10"/>
          <w:szCs w:val="10"/>
        </w:rPr>
      </w:pPr>
    </w:p>
    <w:p w14:paraId="7830402E" w14:textId="77777777" w:rsidR="001C58B1" w:rsidRDefault="007375A7">
      <w:pPr>
        <w:spacing w:after="0" w:line="240" w:lineRule="auto"/>
        <w:ind w:left="2279" w:right="-20"/>
        <w:rPr>
          <w:rFonts w:ascii="Arial" w:eastAsia="Arial" w:hAnsi="Arial" w:cs="Arial"/>
          <w:sz w:val="16"/>
          <w:szCs w:val="16"/>
        </w:rPr>
      </w:pPr>
      <w:r>
        <w:pict w14:anchorId="1ED121EF">
          <v:group id="_x0000_s1102" style="position:absolute;left:0;text-align:left;margin-left:118.85pt;margin-top:-.4pt;width:222.2pt;height:.1pt;z-index:-1116;mso-position-horizontal-relative:page" coordorigin="2377,-8" coordsize="4444,2">
            <v:shape id="_x0000_s1103" style="position:absolute;left:2377;top:-8;width:4444;height:2" coordorigin="2377,-8" coordsize="4444,0" path="m2377,-8r4444,e" filled="f" strokeweight=".17569mm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i/>
          <w:w w:val="92"/>
          <w:sz w:val="16"/>
          <w:szCs w:val="16"/>
        </w:rPr>
        <w:t>Dysfunctional_Bp_in_O_with_P_and_M</w:t>
      </w:r>
      <w:proofErr w:type="spellEnd"/>
      <w:r>
        <w:rPr>
          <w:rFonts w:ascii="Arial" w:eastAsia="Arial" w:hAnsi="Arial" w:cs="Arial"/>
          <w:i/>
          <w:spacing w:val="11"/>
          <w:w w:val="9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equ</w:t>
      </w:r>
      <w:r>
        <w:rPr>
          <w:rFonts w:ascii="Arial" w:eastAsia="Arial" w:hAnsi="Arial" w:cs="Arial"/>
          <w:spacing w:val="-4"/>
          <w:sz w:val="16"/>
          <w:szCs w:val="16"/>
        </w:rPr>
        <w:t>iv</w:t>
      </w:r>
      <w:r>
        <w:rPr>
          <w:rFonts w:ascii="Arial" w:eastAsia="Arial" w:hAnsi="Arial" w:cs="Arial"/>
          <w:sz w:val="16"/>
          <w:szCs w:val="16"/>
        </w:rPr>
        <w:t>alent</w:t>
      </w:r>
      <w:r>
        <w:rPr>
          <w:rFonts w:ascii="Arial" w:eastAsia="Arial" w:hAnsi="Arial" w:cs="Arial"/>
          <w:spacing w:val="-13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o</w:t>
      </w:r>
      <w:proofErr w:type="spellEnd"/>
    </w:p>
    <w:p w14:paraId="6E1B1387" w14:textId="77777777" w:rsidR="001C58B1" w:rsidRDefault="007375A7">
      <w:pPr>
        <w:spacing w:before="35" w:after="0" w:line="240" w:lineRule="auto"/>
        <w:ind w:left="2530" w:right="2518"/>
        <w:jc w:val="center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i/>
          <w:w w:val="92"/>
          <w:sz w:val="16"/>
          <w:szCs w:val="16"/>
        </w:rPr>
        <w:t>Bp_in_O_with_P_and_M</w:t>
      </w:r>
      <w:proofErr w:type="spellEnd"/>
    </w:p>
    <w:p w14:paraId="1FC914C3" w14:textId="77777777" w:rsidR="001C58B1" w:rsidRDefault="007375A7">
      <w:pPr>
        <w:spacing w:before="35" w:after="0" w:line="240" w:lineRule="auto"/>
        <w:ind w:left="288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bea</w:t>
      </w:r>
      <w:r>
        <w:rPr>
          <w:rFonts w:ascii="Arial" w:eastAsia="Arial" w:hAnsi="Arial" w:cs="Arial"/>
          <w:b/>
          <w:bCs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er</w:t>
      </w:r>
      <w:r>
        <w:rPr>
          <w:rFonts w:ascii="Arial" w:eastAsia="Arial" w:hAnsi="Arial" w:cs="Arial"/>
          <w:b/>
          <w:bCs/>
          <w:spacing w:val="2"/>
          <w:w w:val="9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proofErr w:type="gramEnd"/>
      <w:r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some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3"/>
          <w:sz w:val="16"/>
          <w:szCs w:val="16"/>
        </w:rPr>
        <w:t>Dysfunctional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Qualit</w:t>
      </w:r>
      <w:r>
        <w:rPr>
          <w:rFonts w:ascii="Arial" w:eastAsia="Arial" w:hAnsi="Arial" w:cs="Arial"/>
          <w:i/>
          <w:spacing w:val="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’)</w:t>
      </w:r>
    </w:p>
    <w:p w14:paraId="002E33EB" w14:textId="77777777" w:rsidR="001C58B1" w:rsidRDefault="007375A7">
      <w:pPr>
        <w:spacing w:before="35" w:after="0" w:line="240" w:lineRule="auto"/>
        <w:ind w:left="2279" w:right="-2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i/>
          <w:w w:val="92"/>
          <w:sz w:val="16"/>
          <w:szCs w:val="16"/>
        </w:rPr>
        <w:t>Dysfunctional_Bp_in_O_with_P_and_M</w:t>
      </w:r>
      <w:proofErr w:type="spellEnd"/>
      <w:r>
        <w:rPr>
          <w:rFonts w:ascii="Arial" w:eastAsia="Arial" w:hAnsi="Arial" w:cs="Arial"/>
          <w:i/>
          <w:spacing w:val="11"/>
          <w:w w:val="9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subClassOf</w:t>
      </w:r>
      <w:proofErr w:type="spellEnd"/>
    </w:p>
    <w:p w14:paraId="078A5EE5" w14:textId="77777777" w:rsidR="001C58B1" w:rsidRDefault="007375A7">
      <w:pPr>
        <w:spacing w:before="35" w:after="0" w:line="240" w:lineRule="auto"/>
        <w:ind w:left="2570" w:right="2478"/>
        <w:jc w:val="center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i/>
          <w:w w:val="92"/>
          <w:sz w:val="16"/>
          <w:szCs w:val="16"/>
        </w:rPr>
        <w:t>Bp_in_O_with_P_and_M</w:t>
      </w:r>
      <w:proofErr w:type="spellEnd"/>
    </w:p>
    <w:p w14:paraId="62672439" w14:textId="77777777" w:rsidR="001C58B1" w:rsidRDefault="007375A7">
      <w:pPr>
        <w:spacing w:before="35" w:after="0" w:line="240" w:lineRule="auto"/>
        <w:ind w:left="2884" w:right="-20"/>
        <w:rPr>
          <w:rFonts w:ascii="Arial" w:eastAsia="Arial" w:hAnsi="Arial" w:cs="Arial"/>
          <w:sz w:val="16"/>
          <w:szCs w:val="16"/>
        </w:rPr>
      </w:pPr>
      <w:r>
        <w:pict w14:anchorId="580F86B2">
          <v:group id="_x0000_s1100" style="position:absolute;left:0;text-align:left;margin-left:118.85pt;margin-top:12.8pt;width:222.2pt;height:.1pt;z-index:-1115;mso-position-horizontal-relative:page" coordorigin="2377,256" coordsize="4444,2">
            <v:shape id="_x0000_s1101" style="position:absolute;left:2377;top:256;width:4444;height:2" coordorigin="2377,256" coordsize="4444,0" path="m2377,256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>ealization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proofErr w:type="gramEnd"/>
      <w:r>
        <w:rPr>
          <w:rFonts w:ascii="Arial" w:eastAsia="Arial" w:hAnsi="Arial" w:cs="Arial"/>
          <w:spacing w:val="-29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 xml:space="preserve">only </w:t>
      </w:r>
      <w:r>
        <w:rPr>
          <w:rFonts w:ascii="Arial" w:eastAsia="Arial" w:hAnsi="Arial" w:cs="Arial"/>
          <w:spacing w:val="6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(</w:t>
      </w:r>
      <w:r>
        <w:rPr>
          <w:rFonts w:ascii="Arial" w:eastAsia="Arial" w:hAnsi="Arial" w:cs="Arial"/>
          <w:i/>
          <w:w w:val="82"/>
          <w:sz w:val="16"/>
          <w:szCs w:val="16"/>
        </w:rPr>
        <w:t xml:space="preserve">Risk  </w:t>
      </w:r>
      <w:r>
        <w:rPr>
          <w:rFonts w:ascii="Arial" w:eastAsia="Arial" w:hAnsi="Arial" w:cs="Arial"/>
          <w:w w:val="82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(</w:t>
      </w:r>
      <w:r>
        <w:rPr>
          <w:rFonts w:ascii="Arial" w:eastAsia="Arial" w:hAnsi="Arial" w:cs="Arial"/>
          <w:b/>
          <w:bCs/>
          <w:w w:val="82"/>
          <w:sz w:val="16"/>
          <w:szCs w:val="16"/>
        </w:rPr>
        <w:t>causes</w:t>
      </w:r>
      <w:r>
        <w:rPr>
          <w:rFonts w:ascii="Arial" w:eastAsia="Arial" w:hAnsi="Arial" w:cs="Arial"/>
          <w:b/>
          <w:bCs/>
          <w:spacing w:val="-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some</w:t>
      </w:r>
      <w:r>
        <w:rPr>
          <w:rFonts w:ascii="Arial" w:eastAsia="Arial" w:hAnsi="Arial" w:cs="Arial"/>
          <w:spacing w:val="17"/>
          <w:w w:val="8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1"/>
          <w:sz w:val="16"/>
          <w:szCs w:val="16"/>
        </w:rPr>
        <w:t>h</w:t>
      </w:r>
      <w:proofErr w:type="spellEnd"/>
      <w:r>
        <w:rPr>
          <w:rFonts w:ascii="Arial" w:eastAsia="Arial" w:hAnsi="Arial" w:cs="Arial"/>
          <w:sz w:val="16"/>
          <w:szCs w:val="16"/>
        </w:rPr>
        <w:t>)))</w:t>
      </w:r>
    </w:p>
    <w:p w14:paraId="29E58D4B" w14:textId="77777777" w:rsidR="001C58B1" w:rsidRDefault="001C58B1">
      <w:pPr>
        <w:spacing w:before="3" w:after="0" w:line="260" w:lineRule="exact"/>
        <w:rPr>
          <w:sz w:val="26"/>
          <w:szCs w:val="26"/>
        </w:rPr>
      </w:pPr>
    </w:p>
    <w:p w14:paraId="666A44B2" w14:textId="77777777" w:rsidR="001C58B1" w:rsidRDefault="007375A7">
      <w:pPr>
        <w:spacing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i/>
          <w:w w:val="92"/>
          <w:sz w:val="16"/>
          <w:szCs w:val="16"/>
        </w:rPr>
        <w:t>Dysfunctional_Bp_in_O_with_P_and_M</w:t>
      </w:r>
      <w:proofErr w:type="spellEnd"/>
      <w:r>
        <w:rPr>
          <w:rFonts w:ascii="Arial" w:eastAsia="Arial" w:hAnsi="Arial" w:cs="Arial"/>
          <w:i/>
          <w:spacing w:val="27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are</w:t>
      </w:r>
      <w:r>
        <w:rPr>
          <w:rFonts w:ascii="Arial" w:eastAsia="Arial" w:hAnsi="Arial" w:cs="Arial"/>
          <w:spacing w:val="2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2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bear</w:t>
      </w:r>
      <w:r>
        <w:rPr>
          <w:rFonts w:ascii="Arial" w:eastAsia="Arial" w:hAnsi="Arial" w:cs="Arial"/>
          <w:spacing w:val="2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quality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being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dysfunctional. 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y</w:t>
      </w:r>
      <w:r>
        <w:rPr>
          <w:rFonts w:ascii="Arial" w:eastAsia="Arial" w:hAnsi="Arial" w:cs="Arial"/>
          <w:spacing w:val="2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are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realizations</w:t>
      </w:r>
      <w:r>
        <w:rPr>
          <w:rFonts w:ascii="Arial" w:eastAsia="Arial" w:hAnsi="Arial" w:cs="Arial"/>
          <w:spacing w:val="2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17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risk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(a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sort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93"/>
          <w:sz w:val="16"/>
          <w:szCs w:val="16"/>
        </w:rPr>
        <w:t>disposition)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causing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 xml:space="preserve">dysfunctional 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phenotype</w:t>
      </w:r>
      <w:proofErr w:type="gramEnd"/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stated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DB.</w:t>
      </w:r>
    </w:p>
    <w:p w14:paraId="15DA4153" w14:textId="77777777" w:rsidR="001C58B1" w:rsidRDefault="007375A7">
      <w:pPr>
        <w:spacing w:before="1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2"/>
          <w:w w:val="96"/>
          <w:sz w:val="16"/>
          <w:szCs w:val="16"/>
        </w:rPr>
        <w:t>F</w:t>
      </w:r>
      <w:r>
        <w:rPr>
          <w:rFonts w:ascii="Arial" w:eastAsia="Arial" w:hAnsi="Arial" w:cs="Arial"/>
          <w:w w:val="96"/>
          <w:sz w:val="16"/>
          <w:szCs w:val="16"/>
        </w:rPr>
        <w:t>oll</w:t>
      </w:r>
      <w:r>
        <w:rPr>
          <w:rFonts w:ascii="Arial" w:eastAsia="Arial" w:hAnsi="Arial" w:cs="Arial"/>
          <w:spacing w:val="-4"/>
          <w:w w:val="96"/>
          <w:sz w:val="16"/>
          <w:szCs w:val="16"/>
        </w:rPr>
        <w:t>o</w:t>
      </w:r>
      <w:r>
        <w:rPr>
          <w:rFonts w:ascii="Arial" w:eastAsia="Arial" w:hAnsi="Arial" w:cs="Arial"/>
          <w:w w:val="96"/>
          <w:sz w:val="16"/>
          <w:szCs w:val="16"/>
        </w:rPr>
        <w:t>wing,</w:t>
      </w:r>
      <w:r>
        <w:rPr>
          <w:rFonts w:ascii="Arial" w:eastAsia="Arial" w:hAnsi="Arial" w:cs="Arial"/>
          <w:spacing w:val="-6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axioms</w:t>
      </w:r>
      <w:r>
        <w:rPr>
          <w:rFonts w:ascii="Arial" w:eastAsia="Arial" w:hAnsi="Arial" w:cs="Arial"/>
          <w:spacing w:val="1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required</w:t>
      </w:r>
      <w:r>
        <w:rPr>
          <w:rFonts w:ascii="Arial" w:eastAsia="Arial" w:hAnsi="Arial" w:cs="Arial"/>
          <w:spacing w:val="1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to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represent</w:t>
      </w:r>
      <w:r>
        <w:rPr>
          <w:rFonts w:ascii="Arial" w:eastAsia="Arial" w:hAnsi="Arial" w:cs="Arial"/>
          <w:spacing w:val="-5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6"/>
          <w:sz w:val="16"/>
          <w:szCs w:val="16"/>
        </w:rPr>
        <w:t>P_sensu_O</w:t>
      </w:r>
      <w:proofErr w:type="spellEnd"/>
      <w:r>
        <w:rPr>
          <w:rFonts w:ascii="Arial" w:eastAsia="Arial" w:hAnsi="Arial" w:cs="Arial"/>
          <w:i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(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>T</w:t>
      </w:r>
      <w:r>
        <w:rPr>
          <w:rFonts w:ascii="Arial" w:eastAsia="Arial" w:hAnsi="Arial" w:cs="Arial"/>
          <w:w w:val="86"/>
          <w:sz w:val="16"/>
          <w:szCs w:val="16"/>
        </w:rPr>
        <w:t>able</w:t>
      </w:r>
      <w:r>
        <w:rPr>
          <w:rFonts w:ascii="Arial" w:eastAsia="Arial" w:hAnsi="Arial" w:cs="Arial"/>
          <w:spacing w:val="1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8</w:t>
      </w:r>
      <w:proofErr w:type="gramStart"/>
      <w:r>
        <w:rPr>
          <w:rFonts w:ascii="Arial" w:eastAsia="Arial" w:hAnsi="Arial" w:cs="Arial"/>
          <w:w w:val="86"/>
          <w:sz w:val="16"/>
          <w:szCs w:val="16"/>
        </w:rPr>
        <w:t>)</w:t>
      </w:r>
      <w:r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,</w:t>
      </w:r>
      <w:proofErr w:type="gramEnd"/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i.e.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protein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type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specific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anism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4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record.</w:t>
      </w:r>
    </w:p>
    <w:p w14:paraId="7108CCC4" w14:textId="77777777" w:rsidR="001C58B1" w:rsidRDefault="007375A7">
      <w:pPr>
        <w:spacing w:before="96" w:after="0" w:line="240" w:lineRule="auto"/>
        <w:ind w:left="2108" w:right="-46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able</w:t>
      </w:r>
      <w:r>
        <w:rPr>
          <w:rFonts w:ascii="Arial" w:eastAsia="Arial" w:hAnsi="Arial" w:cs="Arial"/>
          <w:spacing w:val="-16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8.</w:t>
      </w:r>
      <w:r>
        <w:rPr>
          <w:rFonts w:ascii="Arial" w:eastAsia="Arial" w:hAnsi="Arial" w:cs="Arial"/>
          <w:spacing w:val="21"/>
          <w:sz w:val="15"/>
          <w:szCs w:val="15"/>
        </w:rPr>
        <w:t xml:space="preserve"> </w:t>
      </w:r>
      <w:r>
        <w:rPr>
          <w:rFonts w:ascii="Arial" w:eastAsia="Arial" w:hAnsi="Arial" w:cs="Arial"/>
          <w:w w:val="85"/>
          <w:sz w:val="15"/>
          <w:szCs w:val="15"/>
        </w:rPr>
        <w:t>Subclasses</w:t>
      </w:r>
      <w:r>
        <w:rPr>
          <w:rFonts w:ascii="Arial" w:eastAsia="Arial" w:hAnsi="Arial" w:cs="Arial"/>
          <w:spacing w:val="20"/>
          <w:w w:val="85"/>
          <w:sz w:val="15"/>
          <w:szCs w:val="15"/>
        </w:rPr>
        <w:t xml:space="preserve"> </w:t>
      </w:r>
      <w:r>
        <w:rPr>
          <w:rFonts w:ascii="Arial" w:eastAsia="Arial" w:hAnsi="Arial" w:cs="Arial"/>
          <w:w w:val="85"/>
          <w:sz w:val="15"/>
          <w:szCs w:val="15"/>
        </w:rPr>
        <w:t>created</w:t>
      </w:r>
      <w:r>
        <w:rPr>
          <w:rFonts w:ascii="Arial" w:eastAsia="Arial" w:hAnsi="Arial" w:cs="Arial"/>
          <w:spacing w:val="33"/>
          <w:w w:val="85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for</w:t>
      </w:r>
      <w:r>
        <w:rPr>
          <w:rFonts w:ascii="Arial" w:eastAsia="Arial" w:hAnsi="Arial" w:cs="Arial"/>
          <w:spacing w:val="20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the</w:t>
      </w:r>
      <w:r>
        <w:rPr>
          <w:rFonts w:ascii="Arial" w:eastAsia="Arial" w:hAnsi="Arial" w:cs="Arial"/>
          <w:spacing w:val="-5"/>
          <w:sz w:val="15"/>
          <w:szCs w:val="15"/>
        </w:rPr>
        <w:t xml:space="preserve"> </w:t>
      </w:r>
      <w:r>
        <w:rPr>
          <w:rFonts w:ascii="Arial" w:eastAsia="Arial" w:hAnsi="Arial" w:cs="Arial"/>
          <w:w w:val="90"/>
          <w:sz w:val="15"/>
          <w:szCs w:val="15"/>
        </w:rPr>
        <w:t>o</w:t>
      </w:r>
      <w:r>
        <w:rPr>
          <w:rFonts w:ascii="Arial" w:eastAsia="Arial" w:hAnsi="Arial" w:cs="Arial"/>
          <w:spacing w:val="-3"/>
          <w:w w:val="90"/>
          <w:sz w:val="15"/>
          <w:szCs w:val="15"/>
        </w:rPr>
        <w:t>r</w:t>
      </w:r>
      <w:r>
        <w:rPr>
          <w:rFonts w:ascii="Arial" w:eastAsia="Arial" w:hAnsi="Arial" w:cs="Arial"/>
          <w:spacing w:val="-1"/>
          <w:w w:val="90"/>
          <w:sz w:val="15"/>
          <w:szCs w:val="15"/>
        </w:rPr>
        <w:t>g</w:t>
      </w:r>
      <w:r>
        <w:rPr>
          <w:rFonts w:ascii="Arial" w:eastAsia="Arial" w:hAnsi="Arial" w:cs="Arial"/>
          <w:w w:val="90"/>
          <w:sz w:val="15"/>
          <w:szCs w:val="15"/>
        </w:rPr>
        <w:t>anism</w:t>
      </w:r>
      <w:r>
        <w:rPr>
          <w:rFonts w:ascii="Arial" w:eastAsia="Arial" w:hAnsi="Arial" w:cs="Arial"/>
          <w:spacing w:val="25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w w:val="90"/>
          <w:sz w:val="15"/>
          <w:szCs w:val="15"/>
        </w:rPr>
        <w:t>specific</w:t>
      </w:r>
      <w:r>
        <w:rPr>
          <w:rFonts w:ascii="Arial" w:eastAsia="Arial" w:hAnsi="Arial" w:cs="Arial"/>
          <w:spacing w:val="31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protein</w:t>
      </w:r>
      <w:r>
        <w:rPr>
          <w:rFonts w:ascii="Arial" w:eastAsia="Arial" w:hAnsi="Arial" w:cs="Arial"/>
          <w:spacing w:val="-15"/>
          <w:sz w:val="15"/>
          <w:szCs w:val="15"/>
        </w:rPr>
        <w:t xml:space="preserve"> </w:t>
      </w:r>
      <w:r>
        <w:rPr>
          <w:rFonts w:ascii="Arial" w:eastAsia="Arial" w:hAnsi="Arial" w:cs="Arial"/>
          <w:w w:val="99"/>
          <w:sz w:val="15"/>
          <w:szCs w:val="15"/>
        </w:rPr>
        <w:t>(</w:t>
      </w:r>
      <w:proofErr w:type="spellStart"/>
      <w:r>
        <w:rPr>
          <w:rFonts w:ascii="Arial" w:eastAsia="Arial" w:hAnsi="Arial" w:cs="Arial"/>
          <w:w w:val="86"/>
          <w:sz w:val="15"/>
          <w:szCs w:val="15"/>
        </w:rPr>
        <w:t>P_sensu_O</w:t>
      </w:r>
      <w:proofErr w:type="spellEnd"/>
      <w:r>
        <w:rPr>
          <w:rFonts w:ascii="Arial" w:eastAsia="Arial" w:hAnsi="Arial" w:cs="Arial"/>
          <w:w w:val="86"/>
          <w:sz w:val="15"/>
          <w:szCs w:val="15"/>
        </w:rPr>
        <w:t>)</w:t>
      </w:r>
    </w:p>
    <w:p w14:paraId="79A45D35" w14:textId="77777777" w:rsidR="001C58B1" w:rsidRDefault="007375A7">
      <w:pPr>
        <w:spacing w:before="36" w:after="0" w:line="240" w:lineRule="auto"/>
        <w:ind w:left="2108" w:right="3023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w w:val="82"/>
          <w:sz w:val="15"/>
          <w:szCs w:val="15"/>
        </w:rPr>
        <w:t>classes</w:t>
      </w:r>
      <w:r>
        <w:rPr>
          <w:rFonts w:ascii="Arial" w:eastAsia="Arial" w:hAnsi="Arial" w:cs="Arial"/>
          <w:spacing w:val="4"/>
          <w:w w:val="8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in</w:t>
      </w:r>
      <w:r>
        <w:rPr>
          <w:rFonts w:ascii="Arial" w:eastAsia="Arial" w:hAnsi="Arial" w:cs="Arial"/>
          <w:spacing w:val="-5"/>
          <w:sz w:val="15"/>
          <w:szCs w:val="15"/>
        </w:rPr>
        <w:t xml:space="preserve"> </w:t>
      </w:r>
      <w:r>
        <w:rPr>
          <w:rFonts w:ascii="Arial" w:eastAsia="Arial" w:hAnsi="Arial" w:cs="Arial"/>
          <w:w w:val="83"/>
          <w:sz w:val="15"/>
          <w:szCs w:val="15"/>
        </w:rPr>
        <w:t>database</w:t>
      </w:r>
      <w:r>
        <w:rPr>
          <w:rFonts w:ascii="Arial" w:eastAsia="Arial" w:hAnsi="Arial" w:cs="Arial"/>
          <w:spacing w:val="3"/>
          <w:w w:val="83"/>
          <w:sz w:val="15"/>
          <w:szCs w:val="15"/>
        </w:rPr>
        <w:t xml:space="preserve"> </w:t>
      </w:r>
      <w:r>
        <w:rPr>
          <w:rFonts w:ascii="Arial" w:eastAsia="Arial" w:hAnsi="Arial" w:cs="Arial"/>
          <w:w w:val="87"/>
          <w:sz w:val="15"/>
          <w:szCs w:val="15"/>
        </w:rPr>
        <w:t>records</w:t>
      </w:r>
    </w:p>
    <w:p w14:paraId="3198AA93" w14:textId="77777777" w:rsidR="001C58B1" w:rsidRDefault="001C58B1">
      <w:pPr>
        <w:spacing w:before="4" w:after="0" w:line="100" w:lineRule="exact"/>
        <w:rPr>
          <w:sz w:val="10"/>
          <w:szCs w:val="10"/>
        </w:rPr>
      </w:pPr>
    </w:p>
    <w:p w14:paraId="48D487AB" w14:textId="77777777" w:rsidR="001C58B1" w:rsidRDefault="007375A7">
      <w:pPr>
        <w:spacing w:after="0" w:line="240" w:lineRule="auto"/>
        <w:ind w:left="2279" w:right="-20"/>
        <w:rPr>
          <w:rFonts w:ascii="Arial" w:eastAsia="Arial" w:hAnsi="Arial" w:cs="Arial"/>
          <w:sz w:val="16"/>
          <w:szCs w:val="16"/>
        </w:rPr>
      </w:pPr>
      <w:r>
        <w:pict w14:anchorId="66AF2F55">
          <v:group id="_x0000_s1098" style="position:absolute;left:0;text-align:left;margin-left:118.85pt;margin-top:-.4pt;width:222.2pt;height:.1pt;z-index:-1114;mso-position-horizontal-relative:page" coordorigin="2377,-8" coordsize="4444,2">
            <v:shape id="_x0000_s1099" style="position:absolute;left:2377;top:-8;width:4444;height:2" coordorigin="2377,-8" coordsize="4444,0" path="m2377,-8r4444,e" filled="f" strokeweight=".17569mm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i/>
          <w:w w:val="87"/>
          <w:sz w:val="16"/>
          <w:szCs w:val="16"/>
        </w:rPr>
        <w:t>P_sensu_O</w:t>
      </w:r>
      <w:proofErr w:type="spellEnd"/>
      <w:r>
        <w:rPr>
          <w:rFonts w:ascii="Arial" w:eastAsia="Arial" w:hAnsi="Arial" w:cs="Arial"/>
          <w:i/>
          <w:spacing w:val="-7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equ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iv</w:t>
      </w:r>
      <w:r>
        <w:rPr>
          <w:rFonts w:ascii="Arial" w:eastAsia="Arial" w:hAnsi="Arial" w:cs="Arial"/>
          <w:w w:val="87"/>
          <w:sz w:val="16"/>
          <w:szCs w:val="16"/>
        </w:rPr>
        <w:t>alent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>T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proofErr w:type="spellEnd"/>
      <w:r>
        <w:rPr>
          <w:rFonts w:ascii="Arial" w:eastAsia="Arial" w:hAnsi="Arial" w:cs="Arial"/>
          <w:spacing w:val="3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 xml:space="preserve">included </w:t>
      </w:r>
      <w:r>
        <w:rPr>
          <w:rFonts w:ascii="Arial" w:eastAsia="Arial" w:hAnsi="Arial" w:cs="Arial"/>
          <w:b/>
          <w:bCs/>
          <w:w w:val="93"/>
          <w:sz w:val="16"/>
          <w:szCs w:val="16"/>
        </w:rPr>
        <w:t>i</w:t>
      </w:r>
      <w:r>
        <w:rPr>
          <w:rFonts w:ascii="Arial" w:eastAsia="Arial" w:hAnsi="Arial" w:cs="Arial"/>
          <w:b/>
          <w:bCs/>
          <w:spacing w:val="2"/>
          <w:w w:val="93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some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)</w:t>
      </w:r>
    </w:p>
    <w:p w14:paraId="1C6582CA" w14:textId="77777777" w:rsidR="001C58B1" w:rsidRDefault="007375A7">
      <w:pPr>
        <w:spacing w:before="35" w:after="0" w:line="240" w:lineRule="auto"/>
        <w:ind w:left="2279" w:right="-2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i/>
          <w:w w:val="87"/>
          <w:sz w:val="16"/>
          <w:szCs w:val="16"/>
        </w:rPr>
        <w:t>P_sensu_O</w:t>
      </w:r>
      <w:proofErr w:type="spellEnd"/>
      <w:r>
        <w:rPr>
          <w:rFonts w:ascii="Arial" w:eastAsia="Arial" w:hAnsi="Arial" w:cs="Arial"/>
          <w:i/>
          <w:spacing w:val="-7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subClassOf</w:t>
      </w:r>
      <w:proofErr w:type="spellEnd"/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bea</w:t>
      </w:r>
      <w:r>
        <w:rPr>
          <w:rFonts w:ascii="Arial" w:eastAsia="Arial" w:hAnsi="Arial" w:cs="Arial"/>
          <w:b/>
          <w:bCs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er</w:t>
      </w:r>
      <w:r>
        <w:rPr>
          <w:rFonts w:ascii="Arial" w:eastAsia="Arial" w:hAnsi="Arial" w:cs="Arial"/>
          <w:b/>
          <w:bCs/>
          <w:spacing w:val="2"/>
          <w:w w:val="9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proofErr w:type="gramEnd"/>
      <w:r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some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</w:t>
      </w:r>
      <w:r>
        <w:rPr>
          <w:rFonts w:ascii="Arial" w:eastAsia="Arial" w:hAnsi="Arial" w:cs="Arial"/>
          <w:i/>
          <w:w w:val="89"/>
          <w:sz w:val="16"/>
          <w:szCs w:val="16"/>
        </w:rPr>
        <w:t>Function</w:t>
      </w:r>
      <w:r>
        <w:rPr>
          <w:rFonts w:ascii="Arial" w:eastAsia="Arial" w:hAnsi="Arial" w:cs="Arial"/>
          <w:i/>
          <w:spacing w:val="3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</w:p>
    <w:p w14:paraId="7D5746C9" w14:textId="77777777" w:rsidR="001C58B1" w:rsidRDefault="007375A7">
      <w:pPr>
        <w:spacing w:before="35" w:after="0" w:line="240" w:lineRule="auto"/>
        <w:ind w:left="2886" w:right="-20"/>
        <w:rPr>
          <w:rFonts w:ascii="Arial" w:eastAsia="Arial" w:hAnsi="Arial" w:cs="Arial"/>
          <w:sz w:val="16"/>
          <w:szCs w:val="16"/>
        </w:rPr>
      </w:pPr>
      <w:r>
        <w:pict w14:anchorId="69B7B375">
          <v:group id="_x0000_s1096" style="position:absolute;left:0;text-align:left;margin-left:118.85pt;margin-top:12.8pt;width:222.2pt;height:.1pt;z-index:-1113;mso-position-horizontal-relative:page" coordorigin="2377,256" coordsize="4444,2">
            <v:shape id="_x0000_s1097" style="position:absolute;left:2377;top:256;width:4444;height:2" coordorigin="2377,256" coordsize="4444,0" path="m2377,256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>ealizatio</w:t>
      </w:r>
      <w:r>
        <w:rPr>
          <w:rFonts w:ascii="Arial" w:eastAsia="Arial" w:hAnsi="Arial" w:cs="Arial"/>
          <w:b/>
          <w:bCs/>
          <w:spacing w:val="2"/>
          <w:w w:val="89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)</w:t>
      </w:r>
      <w:proofErr w:type="gramEnd"/>
      <w:r>
        <w:rPr>
          <w:rFonts w:ascii="Arial" w:eastAsia="Arial" w:hAnsi="Arial" w:cs="Arial"/>
          <w:sz w:val="16"/>
          <w:szCs w:val="16"/>
        </w:rPr>
        <w:t>))</w:t>
      </w:r>
    </w:p>
    <w:p w14:paraId="18439132" w14:textId="77777777" w:rsidR="001C58B1" w:rsidRDefault="001C58B1">
      <w:pPr>
        <w:spacing w:before="3" w:after="0" w:line="260" w:lineRule="exact"/>
        <w:rPr>
          <w:sz w:val="26"/>
          <w:szCs w:val="26"/>
        </w:rPr>
      </w:pPr>
    </w:p>
    <w:p w14:paraId="7325EE86" w14:textId="77777777" w:rsidR="001C58B1" w:rsidRDefault="007375A7">
      <w:pPr>
        <w:spacing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4"/>
          <w:sz w:val="16"/>
          <w:szCs w:val="16"/>
        </w:rPr>
        <w:t>Definitions</w:t>
      </w:r>
      <w:r>
        <w:rPr>
          <w:rFonts w:ascii="Arial" w:eastAsia="Arial" w:hAnsi="Arial" w:cs="Arial"/>
          <w:spacing w:val="15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pattern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>T</w:t>
      </w:r>
      <w:r>
        <w:rPr>
          <w:rFonts w:ascii="Arial" w:eastAsia="Arial" w:hAnsi="Arial" w:cs="Arial"/>
          <w:w w:val="89"/>
          <w:sz w:val="16"/>
          <w:szCs w:val="16"/>
        </w:rPr>
        <w:t>able</w:t>
      </w:r>
      <w:r>
        <w:rPr>
          <w:rFonts w:ascii="Arial" w:eastAsia="Arial" w:hAnsi="Arial" w:cs="Arial"/>
          <w:spacing w:val="2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8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describe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3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90"/>
          <w:sz w:val="16"/>
          <w:szCs w:val="16"/>
        </w:rPr>
        <w:t xml:space="preserve">anism- </w:t>
      </w:r>
      <w:r>
        <w:rPr>
          <w:rFonts w:ascii="Arial" w:eastAsia="Arial" w:hAnsi="Arial" w:cs="Arial"/>
          <w:w w:val="85"/>
          <w:sz w:val="16"/>
          <w:szCs w:val="16"/>
        </w:rPr>
        <w:t>specific</w:t>
      </w:r>
      <w:r>
        <w:rPr>
          <w:rFonts w:ascii="Arial" w:eastAsia="Arial" w:hAnsi="Arial" w:cs="Arial"/>
          <w:spacing w:val="37"/>
          <w:w w:val="8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protein 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molecule</w:t>
      </w:r>
      <w:proofErr w:type="gramEnd"/>
      <w:r>
        <w:rPr>
          <w:rFonts w:ascii="Arial" w:eastAsia="Arial" w:hAnsi="Arial" w:cs="Arial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classes.</w:t>
      </w:r>
      <w:r>
        <w:rPr>
          <w:rFonts w:ascii="Arial" w:eastAsia="Arial" w:hAnsi="Arial" w:cs="Arial"/>
          <w:spacing w:val="-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addition,</w:t>
      </w:r>
      <w:r>
        <w:rPr>
          <w:rFonts w:ascii="Arial" w:eastAsia="Arial" w:hAnsi="Arial" w:cs="Arial"/>
          <w:spacing w:val="2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specified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records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added.</w:t>
      </w:r>
    </w:p>
    <w:p w14:paraId="113C6FD6" w14:textId="77777777" w:rsidR="001C58B1" w:rsidRDefault="007375A7">
      <w:pPr>
        <w:spacing w:before="1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0"/>
          <w:sz w:val="16"/>
          <w:szCs w:val="16"/>
        </w:rPr>
        <w:t>The last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axiom</w:t>
      </w:r>
      <w:r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required</w:t>
      </w:r>
      <w:r>
        <w:rPr>
          <w:rFonts w:ascii="Arial" w:eastAsia="Arial" w:hAnsi="Arial" w:cs="Arial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about</w:t>
      </w:r>
      <w:r>
        <w:rPr>
          <w:rFonts w:ascii="Arial" w:eastAsia="Arial" w:hAnsi="Arial" w:cs="Arial"/>
          <w:spacing w:val="2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4"/>
          <w:sz w:val="16"/>
          <w:szCs w:val="16"/>
        </w:rPr>
        <w:t>g</w:t>
      </w:r>
      <w:r>
        <w:rPr>
          <w:rFonts w:ascii="Arial" w:eastAsia="Arial" w:hAnsi="Arial" w:cs="Arial"/>
          <w:w w:val="84"/>
          <w:sz w:val="16"/>
          <w:szCs w:val="16"/>
        </w:rPr>
        <w:t>anisms</w:t>
      </w:r>
      <w:r>
        <w:rPr>
          <w:rFonts w:ascii="Arial" w:eastAsia="Arial" w:hAnsi="Arial" w:cs="Arial"/>
          <w:spacing w:val="3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bearers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dispositions </w:t>
      </w:r>
      <w:r>
        <w:rPr>
          <w:rFonts w:ascii="Arial" w:eastAsia="Arial" w:hAnsi="Arial" w:cs="Arial"/>
          <w:w w:val="88"/>
          <w:sz w:val="16"/>
          <w:szCs w:val="16"/>
        </w:rPr>
        <w:t xml:space="preserve">related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performing</w:t>
      </w:r>
      <w:r>
        <w:rPr>
          <w:rFonts w:ascii="Arial" w:eastAsia="Arial" w:hAnsi="Arial" w:cs="Arial"/>
          <w:spacing w:val="-10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biological</w:t>
      </w:r>
      <w:r>
        <w:rPr>
          <w:rFonts w:ascii="Arial" w:eastAsia="Arial" w:hAnsi="Arial" w:cs="Arial"/>
          <w:spacing w:val="4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</w:t>
      </w:r>
      <w:r>
        <w:rPr>
          <w:rFonts w:ascii="Arial" w:eastAsia="Arial" w:hAnsi="Arial" w:cs="Arial"/>
          <w:spacing w:val="-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(</w:t>
      </w:r>
      <w:r>
        <w:rPr>
          <w:rFonts w:ascii="Arial" w:eastAsia="Arial" w:hAnsi="Arial" w:cs="Arial"/>
          <w:spacing w:val="-11"/>
          <w:w w:val="84"/>
          <w:sz w:val="16"/>
          <w:szCs w:val="16"/>
        </w:rPr>
        <w:t>T</w:t>
      </w:r>
      <w:r>
        <w:rPr>
          <w:rFonts w:ascii="Arial" w:eastAsia="Arial" w:hAnsi="Arial" w:cs="Arial"/>
          <w:w w:val="84"/>
          <w:sz w:val="16"/>
          <w:szCs w:val="16"/>
        </w:rPr>
        <w:t>able</w:t>
      </w:r>
      <w:r>
        <w:rPr>
          <w:rFonts w:ascii="Arial" w:eastAsia="Arial" w:hAnsi="Arial" w:cs="Arial"/>
          <w:spacing w:val="3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9</w:t>
      </w:r>
      <w:proofErr w:type="gramStart"/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.</w:t>
      </w:r>
      <w:proofErr w:type="gramEnd"/>
    </w:p>
    <w:p w14:paraId="569B209C" w14:textId="77777777" w:rsidR="001C58B1" w:rsidRDefault="001C58B1">
      <w:pPr>
        <w:spacing w:before="4" w:after="0" w:line="140" w:lineRule="exact"/>
        <w:rPr>
          <w:sz w:val="14"/>
          <w:szCs w:val="14"/>
        </w:rPr>
      </w:pPr>
    </w:p>
    <w:p w14:paraId="183EDF89" w14:textId="77777777" w:rsidR="001C58B1" w:rsidRDefault="007375A7">
      <w:pPr>
        <w:spacing w:after="0" w:line="240" w:lineRule="auto"/>
        <w:ind w:left="2108" w:right="821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0"/>
          <w:w w:val="86"/>
          <w:sz w:val="15"/>
          <w:szCs w:val="15"/>
        </w:rPr>
        <w:t>T</w:t>
      </w:r>
      <w:r>
        <w:rPr>
          <w:rFonts w:ascii="Arial" w:eastAsia="Arial" w:hAnsi="Arial" w:cs="Arial"/>
          <w:w w:val="86"/>
          <w:sz w:val="15"/>
          <w:szCs w:val="15"/>
        </w:rPr>
        <w:t>able</w:t>
      </w:r>
      <w:r>
        <w:rPr>
          <w:rFonts w:ascii="Arial" w:eastAsia="Arial" w:hAnsi="Arial" w:cs="Arial"/>
          <w:spacing w:val="15"/>
          <w:w w:val="86"/>
          <w:sz w:val="15"/>
          <w:szCs w:val="15"/>
        </w:rPr>
        <w:t xml:space="preserve"> </w:t>
      </w:r>
      <w:r>
        <w:rPr>
          <w:rFonts w:ascii="Arial" w:eastAsia="Arial" w:hAnsi="Arial" w:cs="Arial"/>
          <w:w w:val="86"/>
          <w:sz w:val="15"/>
          <w:szCs w:val="15"/>
        </w:rPr>
        <w:t>9.</w:t>
      </w:r>
      <w:r>
        <w:rPr>
          <w:rFonts w:ascii="Arial" w:eastAsia="Arial" w:hAnsi="Arial" w:cs="Arial"/>
          <w:spacing w:val="6"/>
          <w:w w:val="86"/>
          <w:sz w:val="15"/>
          <w:szCs w:val="15"/>
        </w:rPr>
        <w:t xml:space="preserve"> </w:t>
      </w:r>
      <w:proofErr w:type="gramStart"/>
      <w:r>
        <w:rPr>
          <w:rFonts w:ascii="Arial" w:eastAsia="Arial" w:hAnsi="Arial" w:cs="Arial"/>
          <w:w w:val="86"/>
          <w:sz w:val="15"/>
          <w:szCs w:val="15"/>
        </w:rPr>
        <w:t xml:space="preserve">Axioms </w:t>
      </w:r>
      <w:r>
        <w:rPr>
          <w:rFonts w:ascii="Arial" w:eastAsia="Arial" w:hAnsi="Arial" w:cs="Arial"/>
          <w:spacing w:val="15"/>
          <w:w w:val="86"/>
          <w:sz w:val="15"/>
          <w:szCs w:val="15"/>
        </w:rPr>
        <w:t xml:space="preserve"> </w:t>
      </w:r>
      <w:r>
        <w:rPr>
          <w:rFonts w:ascii="Arial" w:eastAsia="Arial" w:hAnsi="Arial" w:cs="Arial"/>
          <w:w w:val="86"/>
          <w:sz w:val="15"/>
          <w:szCs w:val="15"/>
        </w:rPr>
        <w:t>generated</w:t>
      </w:r>
      <w:proofErr w:type="gramEnd"/>
      <w:r>
        <w:rPr>
          <w:rFonts w:ascii="Arial" w:eastAsia="Arial" w:hAnsi="Arial" w:cs="Arial"/>
          <w:spacing w:val="-5"/>
          <w:w w:val="86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for</w:t>
      </w:r>
      <w:r>
        <w:rPr>
          <w:rFonts w:ascii="Arial" w:eastAsia="Arial" w:hAnsi="Arial" w:cs="Arial"/>
          <w:spacing w:val="-6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o</w:t>
      </w:r>
      <w:r>
        <w:rPr>
          <w:rFonts w:ascii="Arial" w:eastAsia="Arial" w:hAnsi="Arial" w:cs="Arial"/>
          <w:spacing w:val="-3"/>
          <w:w w:val="88"/>
          <w:sz w:val="15"/>
          <w:szCs w:val="15"/>
        </w:rPr>
        <w:t>r</w:t>
      </w:r>
      <w:r>
        <w:rPr>
          <w:rFonts w:ascii="Arial" w:eastAsia="Arial" w:hAnsi="Arial" w:cs="Arial"/>
          <w:spacing w:val="-1"/>
          <w:w w:val="88"/>
          <w:sz w:val="15"/>
          <w:szCs w:val="15"/>
        </w:rPr>
        <w:t>g</w:t>
      </w:r>
      <w:r>
        <w:rPr>
          <w:rFonts w:ascii="Arial" w:eastAsia="Arial" w:hAnsi="Arial" w:cs="Arial"/>
          <w:w w:val="88"/>
          <w:sz w:val="15"/>
          <w:szCs w:val="15"/>
        </w:rPr>
        <w:t>anisms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-13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in</w:t>
      </w:r>
      <w:r>
        <w:rPr>
          <w:rFonts w:ascii="Arial" w:eastAsia="Arial" w:hAnsi="Arial" w:cs="Arial"/>
          <w:spacing w:val="-5"/>
          <w:sz w:val="15"/>
          <w:szCs w:val="15"/>
        </w:rPr>
        <w:t xml:space="preserve"> </w:t>
      </w:r>
      <w:r>
        <w:rPr>
          <w:rFonts w:ascii="Arial" w:eastAsia="Arial" w:hAnsi="Arial" w:cs="Arial"/>
          <w:w w:val="83"/>
          <w:sz w:val="15"/>
          <w:szCs w:val="15"/>
        </w:rPr>
        <w:t>database</w:t>
      </w:r>
      <w:r>
        <w:rPr>
          <w:rFonts w:ascii="Arial" w:eastAsia="Arial" w:hAnsi="Arial" w:cs="Arial"/>
          <w:spacing w:val="3"/>
          <w:w w:val="83"/>
          <w:sz w:val="15"/>
          <w:szCs w:val="15"/>
        </w:rPr>
        <w:t xml:space="preserve"> </w:t>
      </w:r>
      <w:r>
        <w:rPr>
          <w:rFonts w:ascii="Arial" w:eastAsia="Arial" w:hAnsi="Arial" w:cs="Arial"/>
          <w:w w:val="87"/>
          <w:sz w:val="15"/>
          <w:szCs w:val="15"/>
        </w:rPr>
        <w:t>records</w:t>
      </w:r>
    </w:p>
    <w:p w14:paraId="3F123C99" w14:textId="77777777" w:rsidR="001C58B1" w:rsidRDefault="001C58B1">
      <w:pPr>
        <w:spacing w:before="4" w:after="0" w:line="100" w:lineRule="exact"/>
        <w:rPr>
          <w:sz w:val="10"/>
          <w:szCs w:val="10"/>
        </w:rPr>
      </w:pPr>
    </w:p>
    <w:p w14:paraId="39AB8B68" w14:textId="77777777" w:rsidR="001C58B1" w:rsidRDefault="007375A7">
      <w:pPr>
        <w:spacing w:after="0" w:line="240" w:lineRule="auto"/>
        <w:ind w:left="2247" w:right="2312"/>
        <w:jc w:val="center"/>
        <w:rPr>
          <w:rFonts w:ascii="Arial" w:eastAsia="Arial" w:hAnsi="Arial" w:cs="Arial"/>
          <w:sz w:val="16"/>
          <w:szCs w:val="16"/>
        </w:rPr>
      </w:pPr>
      <w:r>
        <w:pict w14:anchorId="476C78B4">
          <v:group id="_x0000_s1094" style="position:absolute;left:0;text-align:left;margin-left:118.85pt;margin-top:-.4pt;width:222.2pt;height:.1pt;z-index:-1112;mso-position-horizontal-relative:page" coordorigin="2377,-8" coordsize="4444,2">
            <v:shape id="_x0000_s1095" style="position:absolute;left:2377;top:-8;width:4444;height:2" coordorigin="2377,-8" coordsize="4444,0" path="m2377,-8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sz w:val="16"/>
          <w:szCs w:val="16"/>
        </w:rPr>
        <w:t>O</w:t>
      </w:r>
      <w:r>
        <w:rPr>
          <w:rFonts w:ascii="Arial" w:eastAsia="Arial" w:hAnsi="Arial" w:cs="Arial"/>
          <w:i/>
          <w:spacing w:val="-1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subClassOf</w:t>
      </w:r>
      <w:proofErr w:type="spellEnd"/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btl</w:t>
      </w:r>
      <w:proofErr w:type="gramStart"/>
      <w:r>
        <w:rPr>
          <w:rFonts w:ascii="Arial" w:eastAsia="Arial" w:hAnsi="Arial" w:cs="Arial"/>
          <w:w w:val="89"/>
          <w:sz w:val="16"/>
          <w:szCs w:val="16"/>
        </w:rPr>
        <w:t>2:</w:t>
      </w:r>
      <w:r>
        <w:rPr>
          <w:rFonts w:ascii="Arial" w:eastAsia="Arial" w:hAnsi="Arial" w:cs="Arial"/>
          <w:i/>
          <w:w w:val="89"/>
          <w:sz w:val="16"/>
          <w:szCs w:val="16"/>
        </w:rPr>
        <w:t>O</w:t>
      </w:r>
      <w:r>
        <w:rPr>
          <w:rFonts w:ascii="Arial" w:eastAsia="Arial" w:hAnsi="Arial" w:cs="Arial"/>
          <w:i/>
          <w:spacing w:val="-5"/>
          <w:w w:val="89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ganism</w:t>
      </w:r>
      <w:proofErr w:type="gramEnd"/>
      <w:r>
        <w:rPr>
          <w:rFonts w:ascii="Arial" w:eastAsia="Arial" w:hAnsi="Arial" w:cs="Arial"/>
          <w:i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</w:p>
    <w:p w14:paraId="050FD5BF" w14:textId="77777777" w:rsidR="001C58B1" w:rsidRDefault="007375A7">
      <w:pPr>
        <w:spacing w:before="35" w:after="0" w:line="240" w:lineRule="auto"/>
        <w:ind w:left="2602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bea</w:t>
      </w:r>
      <w:r>
        <w:rPr>
          <w:rFonts w:ascii="Arial" w:eastAsia="Arial" w:hAnsi="Arial" w:cs="Arial"/>
          <w:b/>
          <w:bCs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er</w:t>
      </w:r>
      <w:r>
        <w:rPr>
          <w:rFonts w:ascii="Arial" w:eastAsia="Arial" w:hAnsi="Arial" w:cs="Arial"/>
          <w:b/>
          <w:bCs/>
          <w:spacing w:val="2"/>
          <w:w w:val="9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proofErr w:type="gramEnd"/>
      <w:r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some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</w:t>
      </w:r>
      <w:r>
        <w:rPr>
          <w:rFonts w:ascii="Arial" w:eastAsia="Arial" w:hAnsi="Arial" w:cs="Arial"/>
          <w:i/>
          <w:w w:val="89"/>
          <w:sz w:val="16"/>
          <w:szCs w:val="16"/>
        </w:rPr>
        <w:t>Disposition</w:t>
      </w:r>
      <w:r>
        <w:rPr>
          <w:rFonts w:ascii="Arial" w:eastAsia="Arial" w:hAnsi="Arial" w:cs="Arial"/>
          <w:i/>
          <w:spacing w:val="3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</w:p>
    <w:p w14:paraId="4B87C65F" w14:textId="77777777" w:rsidR="001C58B1" w:rsidRDefault="007375A7">
      <w:pPr>
        <w:spacing w:before="35" w:after="0" w:line="240" w:lineRule="auto"/>
        <w:ind w:left="2886" w:right="-20"/>
        <w:rPr>
          <w:rFonts w:ascii="Arial" w:eastAsia="Arial" w:hAnsi="Arial" w:cs="Arial"/>
          <w:sz w:val="16"/>
          <w:szCs w:val="16"/>
        </w:rPr>
      </w:pPr>
      <w:r>
        <w:pict w14:anchorId="275F6C21">
          <v:group id="_x0000_s1092" style="position:absolute;left:0;text-align:left;margin-left:118.85pt;margin-top:12.8pt;width:222.2pt;height:.1pt;z-index:-1111;mso-position-horizontal-relative:page" coordorigin="2377,256" coordsize="4444,2">
            <v:shape id="_x0000_s1093" style="position:absolute;left:2377;top:256;width:4444;height:2" coordorigin="2377,256" coordsize="4444,0" path="m2377,256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>ealizatio</w:t>
      </w:r>
      <w:r>
        <w:rPr>
          <w:rFonts w:ascii="Arial" w:eastAsia="Arial" w:hAnsi="Arial" w:cs="Arial"/>
          <w:b/>
          <w:bCs/>
          <w:spacing w:val="2"/>
          <w:w w:val="89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Bp</w:t>
      </w:r>
      <w:proofErr w:type="spellEnd"/>
      <w:r>
        <w:rPr>
          <w:rFonts w:ascii="Arial" w:eastAsia="Arial" w:hAnsi="Arial" w:cs="Arial"/>
          <w:sz w:val="16"/>
          <w:szCs w:val="16"/>
        </w:rPr>
        <w:t>)))</w:t>
      </w:r>
    </w:p>
    <w:p w14:paraId="32D1F704" w14:textId="77777777" w:rsidR="001C58B1" w:rsidRDefault="001C58B1">
      <w:pPr>
        <w:spacing w:before="3" w:after="0" w:line="260" w:lineRule="exact"/>
        <w:rPr>
          <w:sz w:val="26"/>
          <w:szCs w:val="26"/>
        </w:rPr>
      </w:pPr>
    </w:p>
    <w:p w14:paraId="3BFE1963" w14:textId="77777777" w:rsidR="001C58B1" w:rsidRDefault="007375A7">
      <w:pPr>
        <w:spacing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2"/>
          <w:w w:val="89"/>
          <w:sz w:val="16"/>
          <w:szCs w:val="16"/>
        </w:rPr>
        <w:t>T</w:t>
      </w:r>
      <w:r>
        <w:rPr>
          <w:rFonts w:ascii="Arial" w:eastAsia="Arial" w:hAnsi="Arial" w:cs="Arial"/>
          <w:w w:val="89"/>
          <w:sz w:val="16"/>
          <w:szCs w:val="16"/>
        </w:rPr>
        <w:t>able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9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attaches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6"/>
          <w:sz w:val="16"/>
          <w:szCs w:val="16"/>
        </w:rPr>
        <w:t xml:space="preserve">dispositions </w:t>
      </w:r>
      <w:r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realized</w:t>
      </w:r>
      <w:proofErr w:type="gramEnd"/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specific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biological  processes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>g</w:t>
      </w:r>
      <w:r>
        <w:rPr>
          <w:rFonts w:ascii="Arial" w:eastAsia="Arial" w:hAnsi="Arial" w:cs="Arial"/>
          <w:sz w:val="16"/>
          <w:szCs w:val="16"/>
        </w:rPr>
        <w:t>anisms.</w:t>
      </w:r>
    </w:p>
    <w:p w14:paraId="1E20C901" w14:textId="77777777" w:rsidR="001C58B1" w:rsidRDefault="001C58B1">
      <w:pPr>
        <w:spacing w:before="1" w:after="0" w:line="220" w:lineRule="exact"/>
      </w:pPr>
    </w:p>
    <w:p w14:paraId="6ACBDD43" w14:textId="77777777" w:rsidR="001C58B1" w:rsidRDefault="007375A7">
      <w:pPr>
        <w:spacing w:after="0" w:line="240" w:lineRule="auto"/>
        <w:ind w:left="2108" w:right="169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5.4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aluating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content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gene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ated</w:t>
      </w:r>
    </w:p>
    <w:p w14:paraId="29F4527F" w14:textId="77777777" w:rsidR="001C58B1" w:rsidRDefault="007375A7">
      <w:pPr>
        <w:spacing w:before="74" w:after="0" w:line="220" w:lineRule="atLeast"/>
        <w:ind w:left="2108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analysis</w:t>
      </w:r>
      <w:r>
        <w:rPr>
          <w:rFonts w:ascii="Arial" w:eastAsia="Arial" w:hAnsi="Arial" w:cs="Arial"/>
          <w:spacing w:val="2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spacing w:val="2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entries</w:t>
      </w:r>
      <w:r>
        <w:rPr>
          <w:rFonts w:ascii="Arial" w:eastAsia="Arial" w:hAnsi="Arial" w:cs="Arial"/>
          <w:spacing w:val="3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has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resulted 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proofErr w:type="gramEnd"/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a</w:t>
      </w:r>
      <w:r>
        <w:rPr>
          <w:rFonts w:ascii="Arial" w:eastAsia="Arial" w:hAnsi="Arial" w:cs="Arial"/>
          <w:spacing w:val="23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set</w:t>
      </w:r>
      <w:r>
        <w:rPr>
          <w:rFonts w:ascii="Arial" w:eastAsia="Arial" w:hAnsi="Arial" w:cs="Arial"/>
          <w:spacing w:val="28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w w:val="90"/>
          <w:sz w:val="16"/>
          <w:szCs w:val="16"/>
        </w:rPr>
        <w:t>T</w:t>
      </w:r>
      <w:r>
        <w:rPr>
          <w:rFonts w:ascii="Arial" w:eastAsia="Arial" w:hAnsi="Arial" w:cs="Arial"/>
          <w:w w:val="90"/>
          <w:sz w:val="16"/>
          <w:szCs w:val="16"/>
        </w:rPr>
        <w:t>-Box</w:t>
      </w:r>
      <w:r>
        <w:rPr>
          <w:rFonts w:ascii="Arial" w:eastAsia="Arial" w:hAnsi="Arial" w:cs="Arial"/>
          <w:spacing w:val="1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axioms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each</w:t>
      </w:r>
      <w:r>
        <w:rPr>
          <w:rFonts w:ascii="Arial" w:eastAsia="Arial" w:hAnsi="Arial" w:cs="Arial"/>
          <w:spacing w:val="12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database</w:t>
      </w:r>
      <w:r>
        <w:rPr>
          <w:rFonts w:ascii="Arial" w:eastAsia="Arial" w:hAnsi="Arial" w:cs="Arial"/>
          <w:spacing w:val="21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 xml:space="preserve">record </w:t>
      </w:r>
      <w:r>
        <w:rPr>
          <w:rFonts w:ascii="Arial" w:eastAsia="Arial" w:hAnsi="Arial" w:cs="Arial"/>
          <w:spacing w:val="5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as</w:t>
      </w:r>
      <w:r>
        <w:rPr>
          <w:rFonts w:ascii="Arial" w:eastAsia="Arial" w:hAnsi="Arial" w:cs="Arial"/>
          <w:spacing w:val="-7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specified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ab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ov</w:t>
      </w:r>
      <w:r>
        <w:rPr>
          <w:rFonts w:ascii="Arial" w:eastAsia="Arial" w:hAnsi="Arial" w:cs="Arial"/>
          <w:w w:val="88"/>
          <w:sz w:val="16"/>
          <w:szCs w:val="16"/>
        </w:rPr>
        <w:t>e.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W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recall t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basic</w:t>
      </w:r>
      <w:r>
        <w:rPr>
          <w:rFonts w:ascii="Arial" w:eastAsia="Arial" w:hAnsi="Arial" w:cs="Arial"/>
          <w:spacing w:val="1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assumptions</w:t>
      </w:r>
      <w:r>
        <w:rPr>
          <w:rFonts w:ascii="Arial" w:eastAsia="Arial" w:hAnsi="Arial" w:cs="Arial"/>
          <w:spacing w:val="2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made,</w:t>
      </w:r>
      <w:r>
        <w:rPr>
          <w:rFonts w:ascii="Arial" w:eastAsia="Arial" w:hAnsi="Arial" w:cs="Arial"/>
          <w:spacing w:val="1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viz.</w:t>
      </w:r>
      <w:r>
        <w:rPr>
          <w:rFonts w:ascii="Arial" w:eastAsia="Arial" w:hAnsi="Arial" w:cs="Arial"/>
          <w:i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non-emptiness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classes:</w:t>
      </w:r>
      <w:r>
        <w:rPr>
          <w:rFonts w:ascii="Arial" w:eastAsia="Arial" w:hAnsi="Arial" w:cs="Arial"/>
          <w:spacing w:val="1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i.e.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each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wly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defined</w:t>
      </w:r>
      <w:r>
        <w:rPr>
          <w:rFonts w:ascii="Arial" w:eastAsia="Arial" w:hAnsi="Arial" w:cs="Arial"/>
          <w:spacing w:val="3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classed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corresponds</w:t>
      </w:r>
      <w:r>
        <w:rPr>
          <w:rFonts w:ascii="Arial" w:eastAsia="Arial" w:hAnsi="Arial" w:cs="Arial"/>
          <w:spacing w:val="2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least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one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act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described</w:t>
      </w:r>
    </w:p>
    <w:p w14:paraId="1D0D8F0E" w14:textId="77777777" w:rsidR="001C58B1" w:rsidRDefault="007375A7">
      <w:pPr>
        <w:spacing w:before="32" w:after="0" w:line="285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16"/>
          <w:szCs w:val="16"/>
        </w:rPr>
        <w:t>literature,  and</w:t>
      </w:r>
      <w:proofErr w:type="gramEnd"/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(ii)</w:t>
      </w:r>
      <w:r>
        <w:rPr>
          <w:rFonts w:ascii="Arial" w:eastAsia="Arial" w:hAnsi="Arial" w:cs="Arial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eracity</w:t>
      </w:r>
      <w:r>
        <w:rPr>
          <w:rFonts w:ascii="Arial" w:eastAsia="Arial" w:hAnsi="Arial" w:cs="Arial"/>
          <w:spacing w:val="2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entries,</w:t>
      </w:r>
      <w:r>
        <w:rPr>
          <w:rFonts w:ascii="Arial" w:eastAsia="Arial" w:hAnsi="Arial" w:cs="Arial"/>
          <w:spacing w:val="3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i.e.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each</w:t>
      </w:r>
      <w:r>
        <w:rPr>
          <w:rFonts w:ascii="Arial" w:eastAsia="Arial" w:hAnsi="Arial" w:cs="Arial"/>
          <w:spacing w:val="15"/>
          <w:w w:val="8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informa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sz w:val="16"/>
          <w:szCs w:val="16"/>
        </w:rPr>
        <w:t>tion</w:t>
      </w:r>
      <w:proofErr w:type="spellEnd"/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considered </w:t>
      </w:r>
      <w:r>
        <w:rPr>
          <w:rFonts w:ascii="Arial" w:eastAsia="Arial" w:hAnsi="Arial" w:cs="Arial"/>
          <w:spacing w:val="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statement</w:t>
      </w:r>
      <w:r>
        <w:rPr>
          <w:rFonts w:ascii="Arial" w:eastAsia="Arial" w:hAnsi="Arial" w:cs="Arial"/>
          <w:spacing w:val="2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truth.</w:t>
      </w:r>
      <w:r>
        <w:rPr>
          <w:rFonts w:ascii="Arial" w:eastAsia="Arial" w:hAnsi="Arial" w:cs="Arial"/>
          <w:spacing w:val="3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en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these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boundary</w:t>
      </w:r>
      <w:r>
        <w:rPr>
          <w:rFonts w:ascii="Arial" w:eastAsia="Arial" w:hAnsi="Arial" w:cs="Arial"/>
          <w:spacing w:val="-10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 xml:space="preserve">conditions, 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ev</w:t>
      </w:r>
      <w:r>
        <w:rPr>
          <w:rFonts w:ascii="Arial" w:eastAsia="Arial" w:hAnsi="Arial" w:cs="Arial"/>
          <w:w w:val="90"/>
          <w:sz w:val="16"/>
          <w:szCs w:val="16"/>
        </w:rPr>
        <w:t>aluation</w:t>
      </w:r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generated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TBo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x</w:t>
      </w:r>
      <w:r>
        <w:rPr>
          <w:rFonts w:ascii="Arial" w:eastAsia="Arial" w:hAnsi="Arial" w:cs="Arial"/>
          <w:w w:val="87"/>
          <w:sz w:val="16"/>
          <w:szCs w:val="16"/>
        </w:rPr>
        <w:t>es</w:t>
      </w:r>
      <w:proofErr w:type="spellEnd"/>
      <w:r>
        <w:rPr>
          <w:rFonts w:ascii="Arial" w:eastAsia="Arial" w:hAnsi="Arial" w:cs="Arial"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will</w:t>
      </w:r>
      <w:r>
        <w:rPr>
          <w:rFonts w:ascii="Arial" w:eastAsia="Arial" w:hAnsi="Arial" w:cs="Arial"/>
          <w:spacing w:val="3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address</w:t>
      </w:r>
      <w:r>
        <w:rPr>
          <w:rFonts w:ascii="Arial" w:eastAsia="Arial" w:hAnsi="Arial" w:cs="Arial"/>
          <w:spacing w:val="1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2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aspects:</w:t>
      </w:r>
      <w:r>
        <w:rPr>
          <w:rFonts w:ascii="Arial" w:eastAsia="Arial" w:hAnsi="Arial" w:cs="Arial"/>
          <w:spacing w:val="2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logical </w:t>
      </w:r>
      <w:r>
        <w:rPr>
          <w:rFonts w:ascii="Arial" w:eastAsia="Arial" w:hAnsi="Arial" w:cs="Arial"/>
          <w:w w:val="91"/>
          <w:sz w:val="16"/>
          <w:szCs w:val="16"/>
        </w:rPr>
        <w:t>satisfiability</w:t>
      </w:r>
      <w:r>
        <w:rPr>
          <w:rFonts w:ascii="Arial" w:eastAsia="Arial" w:hAnsi="Arial" w:cs="Arial"/>
          <w:spacing w:val="2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when</w:t>
      </w:r>
      <w:r>
        <w:rPr>
          <w:rFonts w:ascii="Arial" w:eastAsia="Arial" w:hAnsi="Arial" w:cs="Arial"/>
          <w:spacing w:val="-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importing</w:t>
      </w:r>
      <w:r>
        <w:rPr>
          <w:rFonts w:ascii="Arial" w:eastAsia="Arial" w:hAnsi="Arial" w:cs="Arial"/>
          <w:spacing w:val="1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constraints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from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uppe</w:t>
      </w:r>
      <w:r>
        <w:rPr>
          <w:rFonts w:ascii="Arial" w:eastAsia="Arial" w:hAnsi="Arial" w:cs="Arial"/>
          <w:spacing w:val="-3"/>
          <w:w w:val="92"/>
          <w:sz w:val="16"/>
          <w:szCs w:val="16"/>
        </w:rPr>
        <w:t>r</w:t>
      </w:r>
      <w:r>
        <w:rPr>
          <w:rFonts w:ascii="Arial" w:eastAsia="Arial" w:hAnsi="Arial" w:cs="Arial"/>
          <w:w w:val="92"/>
          <w:sz w:val="16"/>
          <w:szCs w:val="16"/>
        </w:rPr>
        <w:t>-l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>v</w:t>
      </w:r>
      <w:r>
        <w:rPr>
          <w:rFonts w:ascii="Arial" w:eastAsia="Arial" w:hAnsi="Arial" w:cs="Arial"/>
          <w:w w:val="92"/>
          <w:sz w:val="16"/>
          <w:szCs w:val="16"/>
        </w:rPr>
        <w:t xml:space="preserve">el-ontology </w:t>
      </w:r>
      <w:r>
        <w:rPr>
          <w:rFonts w:ascii="Arial" w:eastAsia="Arial" w:hAnsi="Arial" w:cs="Arial"/>
          <w:w w:val="99"/>
          <w:sz w:val="16"/>
          <w:szCs w:val="16"/>
        </w:rPr>
        <w:t>BTL2;</w:t>
      </w:r>
      <w:r>
        <w:rPr>
          <w:rFonts w:ascii="Arial" w:eastAsia="Arial" w:hAnsi="Arial" w:cs="Arial"/>
          <w:spacing w:val="-14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(ii)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adequa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c</w:t>
      </w:r>
      <w:r>
        <w:rPr>
          <w:rFonts w:ascii="Arial" w:eastAsia="Arial" w:hAnsi="Arial" w:cs="Arial"/>
          <w:w w:val="86"/>
          <w:sz w:val="16"/>
          <w:szCs w:val="16"/>
        </w:rPr>
        <w:t>y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(correctness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completeness)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of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entailments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-1"/>
          <w:w w:val="84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 xml:space="preserve">ainst </w:t>
      </w:r>
      <w:r>
        <w:rPr>
          <w:rFonts w:ascii="Arial" w:eastAsia="Arial" w:hAnsi="Arial" w:cs="Arial"/>
          <w:w w:val="87"/>
          <w:sz w:val="16"/>
          <w:szCs w:val="16"/>
        </w:rPr>
        <w:t>CQs;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and,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(iii)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computational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performance.</w:t>
      </w:r>
    </w:p>
    <w:p w14:paraId="2C35D96A" w14:textId="77777777" w:rsidR="001C58B1" w:rsidRDefault="001C58B1">
      <w:pPr>
        <w:spacing w:before="7" w:after="0" w:line="260" w:lineRule="exact"/>
        <w:rPr>
          <w:sz w:val="26"/>
          <w:szCs w:val="26"/>
        </w:rPr>
      </w:pPr>
    </w:p>
    <w:p w14:paraId="28E27C5E" w14:textId="77777777" w:rsidR="001C58B1" w:rsidRDefault="007375A7">
      <w:pPr>
        <w:spacing w:after="0" w:line="240" w:lineRule="auto"/>
        <w:ind w:right="3357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w w:val="87"/>
          <w:sz w:val="16"/>
          <w:szCs w:val="16"/>
        </w:rPr>
        <w:t>5.4.1</w:t>
      </w:r>
      <w:r>
        <w:rPr>
          <w:rFonts w:ascii="Arial" w:eastAsia="Arial" w:hAnsi="Arial" w:cs="Arial"/>
          <w:b/>
          <w:bCs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aluation</w:t>
      </w:r>
      <w:r>
        <w:rPr>
          <w:rFonts w:ascii="Arial" w:eastAsia="Arial" w:hAnsi="Arial" w:cs="Arial"/>
          <w:b/>
          <w:bCs/>
          <w:spacing w:val="3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Competency</w:t>
      </w:r>
      <w:r>
        <w:rPr>
          <w:rFonts w:ascii="Arial" w:eastAsia="Arial" w:hAnsi="Arial" w:cs="Arial"/>
          <w:b/>
          <w:bCs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Questions</w:t>
      </w:r>
      <w:r>
        <w:rPr>
          <w:rFonts w:ascii="Arial" w:eastAsia="Arial" w:hAnsi="Arial" w:cs="Arial"/>
          <w:b/>
          <w:bCs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(QCs)</w:t>
      </w:r>
    </w:p>
    <w:p w14:paraId="13C9F938" w14:textId="77777777" w:rsidR="001C58B1" w:rsidRDefault="007375A7">
      <w:pPr>
        <w:spacing w:before="35" w:after="0" w:line="285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the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wing,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each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competen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c</w:t>
      </w:r>
      <w:r>
        <w:rPr>
          <w:rFonts w:ascii="Arial" w:eastAsia="Arial" w:hAnsi="Arial" w:cs="Arial"/>
          <w:w w:val="87"/>
          <w:sz w:val="16"/>
          <w:szCs w:val="16"/>
        </w:rPr>
        <w:t>y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question</w:t>
      </w:r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translated </w:t>
      </w:r>
      <w:r>
        <w:rPr>
          <w:rFonts w:ascii="Arial" w:eastAsia="Arial" w:hAnsi="Arial" w:cs="Arial"/>
          <w:sz w:val="16"/>
          <w:szCs w:val="16"/>
        </w:rPr>
        <w:t>into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3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quer</w:t>
      </w:r>
      <w:r>
        <w:rPr>
          <w:rFonts w:ascii="Arial" w:eastAsia="Arial" w:hAnsi="Arial" w:cs="Arial"/>
          <w:spacing w:val="-10"/>
          <w:w w:val="90"/>
          <w:sz w:val="16"/>
          <w:szCs w:val="16"/>
        </w:rPr>
        <w:t>y</w:t>
      </w:r>
      <w:r>
        <w:rPr>
          <w:rFonts w:ascii="Arial" w:eastAsia="Arial" w:hAnsi="Arial" w:cs="Arial"/>
          <w:w w:val="89"/>
          <w:sz w:val="16"/>
          <w:szCs w:val="16"/>
        </w:rPr>
        <w:t>. The result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6"/>
          <w:sz w:val="16"/>
          <w:szCs w:val="16"/>
        </w:rPr>
        <w:t>analysed</w:t>
      </w:r>
      <w:proofErr w:type="spellEnd"/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discussed.</w:t>
      </w:r>
    </w:p>
    <w:p w14:paraId="466A8F5E" w14:textId="77777777" w:rsidR="001C58B1" w:rsidRDefault="001C58B1">
      <w:pPr>
        <w:spacing w:before="1" w:after="0" w:line="120" w:lineRule="exact"/>
        <w:rPr>
          <w:sz w:val="12"/>
          <w:szCs w:val="12"/>
        </w:rPr>
      </w:pPr>
    </w:p>
    <w:p w14:paraId="010AE191" w14:textId="77777777" w:rsidR="001C58B1" w:rsidRDefault="007375A7">
      <w:pPr>
        <w:spacing w:after="0" w:line="285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91"/>
          <w:sz w:val="16"/>
          <w:szCs w:val="16"/>
        </w:rPr>
        <w:t>CQ1:</w:t>
      </w:r>
      <w:r>
        <w:rPr>
          <w:rFonts w:ascii="Arial" w:eastAsia="Arial" w:hAnsi="Arial" w:cs="Arial"/>
          <w:i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Whi</w:t>
      </w:r>
      <w:r>
        <w:rPr>
          <w:rFonts w:ascii="Arial" w:eastAsia="Arial" w:hAnsi="Arial" w:cs="Arial"/>
          <w:i/>
          <w:spacing w:val="-2"/>
          <w:w w:val="91"/>
          <w:sz w:val="16"/>
          <w:szCs w:val="16"/>
        </w:rPr>
        <w:t>c</w:t>
      </w:r>
      <w:r>
        <w:rPr>
          <w:rFonts w:ascii="Arial" w:eastAsia="Arial" w:hAnsi="Arial" w:cs="Arial"/>
          <w:i/>
          <w:w w:val="91"/>
          <w:sz w:val="16"/>
          <w:szCs w:val="16"/>
        </w:rPr>
        <w:t>h</w:t>
      </w:r>
      <w:r>
        <w:rPr>
          <w:rFonts w:ascii="Arial" w:eastAsia="Arial" w:hAnsi="Arial" w:cs="Arial"/>
          <w:i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kinds</w:t>
      </w:r>
      <w:r>
        <w:rPr>
          <w:rFonts w:ascii="Arial" w:eastAsia="Arial" w:hAnsi="Arial" w:cs="Arial"/>
          <w:i/>
          <w:spacing w:val="-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5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5"/>
          <w:sz w:val="16"/>
          <w:szCs w:val="16"/>
        </w:rPr>
        <w:t>o</w:t>
      </w:r>
      <w:r>
        <w:rPr>
          <w:rFonts w:ascii="Arial" w:eastAsia="Arial" w:hAnsi="Arial" w:cs="Arial"/>
          <w:i/>
          <w:w w:val="95"/>
          <w:sz w:val="16"/>
          <w:szCs w:val="16"/>
        </w:rPr>
        <w:t>gical</w:t>
      </w:r>
      <w:r>
        <w:rPr>
          <w:rFonts w:ascii="Arial" w:eastAsia="Arial" w:hAnsi="Arial" w:cs="Arial"/>
          <w:i/>
          <w:spacing w:val="5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4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84"/>
          <w:sz w:val="16"/>
          <w:szCs w:val="16"/>
        </w:rPr>
        <w:t>r</w:t>
      </w:r>
      <w:r>
        <w:rPr>
          <w:rFonts w:ascii="Arial" w:eastAsia="Arial" w:hAnsi="Arial" w:cs="Arial"/>
          <w:i/>
          <w:w w:val="84"/>
          <w:sz w:val="16"/>
          <w:szCs w:val="16"/>
        </w:rPr>
        <w:t>ocesses</w:t>
      </w:r>
      <w:r>
        <w:rPr>
          <w:rFonts w:ascii="Arial" w:eastAsia="Arial" w:hAnsi="Arial" w:cs="Arial"/>
          <w:i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6"/>
          <w:w w:val="116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elated</w:t>
      </w:r>
      <w:r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to</w:t>
      </w:r>
      <w:r>
        <w:rPr>
          <w:rFonts w:ascii="Arial" w:eastAsia="Arial" w:hAnsi="Arial" w:cs="Arial"/>
          <w:i/>
          <w:spacing w:val="-1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9"/>
          <w:sz w:val="16"/>
          <w:szCs w:val="16"/>
        </w:rPr>
        <w:t>Hcy</w:t>
      </w:r>
      <w:proofErr w:type="spellEnd"/>
      <w:r>
        <w:rPr>
          <w:rFonts w:ascii="Arial" w:eastAsia="Arial" w:hAnsi="Arial" w:cs="Arial"/>
          <w:i/>
          <w:spacing w:val="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can</w:t>
      </w:r>
      <w:r>
        <w:rPr>
          <w:rFonts w:ascii="Arial" w:eastAsia="Arial" w:hAnsi="Arial" w:cs="Arial"/>
          <w:i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be</w:t>
      </w:r>
      <w:r>
        <w:rPr>
          <w:rFonts w:ascii="Arial" w:eastAsia="Arial" w:hAnsi="Arial" w:cs="Arial"/>
          <w:i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found</w:t>
      </w:r>
      <w:r>
        <w:rPr>
          <w:rFonts w:ascii="Arial" w:eastAsia="Arial" w:hAnsi="Arial" w:cs="Arial"/>
          <w:i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 mice?</w:t>
      </w:r>
      <w:r>
        <w:rPr>
          <w:rFonts w:ascii="Arial" w:eastAsia="Arial" w:hAnsi="Arial" w:cs="Arial"/>
          <w:i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This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query</w:t>
      </w:r>
      <w:r>
        <w:rPr>
          <w:rFonts w:ascii="Arial" w:eastAsia="Arial" w:hAnsi="Arial" w:cs="Arial"/>
          <w:spacing w:val="-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is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intended</w:t>
      </w:r>
      <w:r>
        <w:rPr>
          <w:rFonts w:ascii="Arial" w:eastAsia="Arial" w:hAnsi="Arial" w:cs="Arial"/>
          <w:spacing w:val="-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to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retri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biological</w:t>
      </w:r>
      <w:r>
        <w:rPr>
          <w:rFonts w:ascii="Arial" w:eastAsia="Arial" w:hAnsi="Arial" w:cs="Arial"/>
          <w:spacing w:val="-9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classes</w:t>
      </w:r>
      <w:r>
        <w:rPr>
          <w:rFonts w:ascii="Arial" w:eastAsia="Arial" w:hAnsi="Arial" w:cs="Arial"/>
          <w:spacing w:val="-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that </w:t>
      </w:r>
      <w:r>
        <w:rPr>
          <w:rFonts w:ascii="Arial" w:eastAsia="Arial" w:hAnsi="Arial" w:cs="Arial"/>
          <w:w w:val="86"/>
          <w:sz w:val="16"/>
          <w:szCs w:val="16"/>
        </w:rPr>
        <w:t>ta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k</w:t>
      </w:r>
      <w:r>
        <w:rPr>
          <w:rFonts w:ascii="Arial" w:eastAsia="Arial" w:hAnsi="Arial" w:cs="Arial"/>
          <w:w w:val="86"/>
          <w:sz w:val="16"/>
          <w:szCs w:val="16"/>
        </w:rPr>
        <w:t>es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place</w:t>
      </w:r>
      <w:r>
        <w:rPr>
          <w:rFonts w:ascii="Arial" w:eastAsia="Arial" w:hAnsi="Arial" w:cs="Arial"/>
          <w:spacing w:val="1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>anisms.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CQ1</w:t>
      </w:r>
      <w:r>
        <w:rPr>
          <w:rFonts w:ascii="Arial" w:eastAsia="Arial" w:hAnsi="Arial" w:cs="Arial"/>
          <w:spacing w:val="1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translated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presented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table</w:t>
      </w:r>
      <w:r>
        <w:rPr>
          <w:rFonts w:ascii="Arial" w:eastAsia="Arial" w:hAnsi="Arial" w:cs="Arial"/>
          <w:spacing w:val="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10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w w:val="101"/>
          <w:sz w:val="16"/>
          <w:szCs w:val="16"/>
        </w:rPr>
        <w:t>DL.</w:t>
      </w:r>
    </w:p>
    <w:p w14:paraId="197C380B" w14:textId="77777777" w:rsidR="001C58B1" w:rsidRDefault="001C58B1">
      <w:pPr>
        <w:spacing w:before="10" w:after="0" w:line="200" w:lineRule="exact"/>
        <w:rPr>
          <w:sz w:val="20"/>
          <w:szCs w:val="20"/>
        </w:rPr>
      </w:pPr>
    </w:p>
    <w:p w14:paraId="4D7EB299" w14:textId="77777777" w:rsidR="001C58B1" w:rsidRDefault="007375A7">
      <w:pPr>
        <w:spacing w:after="0" w:line="240" w:lineRule="auto"/>
        <w:ind w:right="4148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88"/>
          <w:sz w:val="15"/>
          <w:szCs w:val="15"/>
        </w:rPr>
        <w:t>T</w:t>
      </w:r>
      <w:r>
        <w:rPr>
          <w:rFonts w:ascii="Arial" w:eastAsia="Arial" w:hAnsi="Arial" w:cs="Arial"/>
          <w:w w:val="88"/>
          <w:sz w:val="15"/>
          <w:szCs w:val="15"/>
        </w:rPr>
        <w:t>able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10.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Competen</w:t>
      </w:r>
      <w:r>
        <w:rPr>
          <w:rFonts w:ascii="Arial" w:eastAsia="Arial" w:hAnsi="Arial" w:cs="Arial"/>
          <w:spacing w:val="-2"/>
          <w:w w:val="88"/>
          <w:sz w:val="15"/>
          <w:szCs w:val="15"/>
        </w:rPr>
        <w:t>c</w:t>
      </w:r>
      <w:r>
        <w:rPr>
          <w:rFonts w:ascii="Arial" w:eastAsia="Arial" w:hAnsi="Arial" w:cs="Arial"/>
          <w:w w:val="88"/>
          <w:sz w:val="15"/>
          <w:szCs w:val="15"/>
        </w:rPr>
        <w:t>y</w:t>
      </w:r>
      <w:r>
        <w:rPr>
          <w:rFonts w:ascii="Arial" w:eastAsia="Arial" w:hAnsi="Arial" w:cs="Arial"/>
          <w:spacing w:val="9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Question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#1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in</w:t>
      </w:r>
      <w:r>
        <w:rPr>
          <w:rFonts w:ascii="Arial" w:eastAsia="Arial" w:hAnsi="Arial" w:cs="Arial"/>
          <w:spacing w:val="-5"/>
          <w:sz w:val="15"/>
          <w:szCs w:val="15"/>
        </w:rPr>
        <w:t xml:space="preserve"> </w:t>
      </w:r>
      <w:r>
        <w:rPr>
          <w:rFonts w:ascii="Arial" w:eastAsia="Arial" w:hAnsi="Arial" w:cs="Arial"/>
          <w:w w:val="101"/>
          <w:sz w:val="15"/>
          <w:szCs w:val="15"/>
        </w:rPr>
        <w:t>DL.</w:t>
      </w:r>
    </w:p>
    <w:p w14:paraId="10966A32" w14:textId="77777777" w:rsidR="001C58B1" w:rsidRDefault="001C58B1">
      <w:pPr>
        <w:spacing w:before="4" w:after="0" w:line="100" w:lineRule="exact"/>
        <w:rPr>
          <w:sz w:val="10"/>
          <w:szCs w:val="10"/>
        </w:rPr>
      </w:pPr>
    </w:p>
    <w:p w14:paraId="7574AA6C" w14:textId="77777777" w:rsidR="001C58B1" w:rsidRDefault="007375A7">
      <w:pPr>
        <w:spacing w:after="0" w:line="240" w:lineRule="auto"/>
        <w:ind w:left="171" w:right="-20"/>
        <w:rPr>
          <w:rFonts w:ascii="Arial" w:eastAsia="Arial" w:hAnsi="Arial" w:cs="Arial"/>
          <w:sz w:val="16"/>
          <w:szCs w:val="16"/>
        </w:rPr>
      </w:pPr>
      <w:r>
        <w:pict w14:anchorId="12C4068E">
          <v:group id="_x0000_s1090" style="position:absolute;left:0;text-align:left;margin-left:369.9pt;margin-top:-.4pt;width:222.2pt;height:.1pt;z-index:-1110;mso-position-horizontal-relative:page" coordorigin="7398,-8" coordsize="4444,2">
            <v:shape id="_x0000_s1091" style="position:absolute;left:7398;top:-8;width:4444;height:2" coordorigin="7398,-8" coordsize="4444,0" path="m7398,-8r4444,e" filled="f" strokeweight=".17569mm">
              <v:path arrowok="t"/>
            </v:shape>
            <w10:wrap anchorx="page"/>
          </v:group>
        </w:pict>
      </w:r>
      <w:r>
        <w:pict w14:anchorId="053C43E4">
          <v:group id="_x0000_s1088" style="position:absolute;left:0;text-align:left;margin-left:369.9pt;margin-top:11.05pt;width:222.2pt;height:.1pt;z-index:-1109;mso-position-horizontal-relative:page" coordorigin="7398,221" coordsize="4444,2">
            <v:shape id="_x0000_s1089" style="position:absolute;left:7398;top:221;width:4444;height:2" coordorigin="7398,221" coordsize="4444,0" path="m7398,221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7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7"/>
          <w:sz w:val="16"/>
          <w:szCs w:val="16"/>
        </w:rPr>
        <w:t>o</w:t>
      </w:r>
      <w:r>
        <w:rPr>
          <w:rFonts w:ascii="Arial" w:eastAsia="Arial" w:hAnsi="Arial" w:cs="Arial"/>
          <w:i/>
          <w:w w:val="96"/>
          <w:sz w:val="16"/>
          <w:szCs w:val="16"/>
        </w:rPr>
        <w:t>gical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 xml:space="preserve">included </w:t>
      </w:r>
      <w:r>
        <w:rPr>
          <w:rFonts w:ascii="Arial" w:eastAsia="Arial" w:hAnsi="Arial" w:cs="Arial"/>
          <w:b/>
          <w:bCs/>
          <w:w w:val="93"/>
          <w:sz w:val="16"/>
          <w:szCs w:val="16"/>
        </w:rPr>
        <w:t>i</w:t>
      </w:r>
      <w:r>
        <w:rPr>
          <w:rFonts w:ascii="Arial" w:eastAsia="Arial" w:hAnsi="Arial" w:cs="Arial"/>
          <w:b/>
          <w:bCs/>
          <w:spacing w:val="2"/>
          <w:w w:val="93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some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0"/>
          <w:sz w:val="16"/>
          <w:szCs w:val="16"/>
        </w:rPr>
        <w:t>Mus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musculu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sz w:val="16"/>
          <w:szCs w:val="16"/>
        </w:rPr>
        <w:t>’)</w:t>
      </w:r>
    </w:p>
    <w:p w14:paraId="17BADC29" w14:textId="77777777" w:rsidR="001C58B1" w:rsidRDefault="001C58B1">
      <w:pPr>
        <w:spacing w:before="3" w:after="0" w:line="160" w:lineRule="exact"/>
        <w:rPr>
          <w:sz w:val="16"/>
          <w:szCs w:val="16"/>
        </w:rPr>
      </w:pPr>
    </w:p>
    <w:p w14:paraId="769CCC29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785134BB" w14:textId="77777777" w:rsidR="001C58B1" w:rsidRDefault="007375A7">
      <w:pPr>
        <w:spacing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34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classes</w:t>
      </w:r>
      <w:r>
        <w:rPr>
          <w:rFonts w:ascii="Arial" w:eastAsia="Arial" w:hAnsi="Arial" w:cs="Arial"/>
          <w:spacing w:val="17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including </w:t>
      </w:r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ancestors</w:t>
      </w:r>
      <w:proofErr w:type="gramEnd"/>
      <w:r>
        <w:rPr>
          <w:rFonts w:ascii="Arial" w:eastAsia="Arial" w:hAnsi="Arial" w:cs="Arial"/>
          <w:w w:val="88"/>
          <w:sz w:val="16"/>
          <w:szCs w:val="16"/>
        </w:rPr>
        <w:t>)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ed.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After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filtering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out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5"/>
          <w:sz w:val="16"/>
          <w:szCs w:val="16"/>
        </w:rPr>
        <w:t>system-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defined </w:t>
      </w:r>
      <w:r>
        <w:rPr>
          <w:rFonts w:ascii="Arial" w:eastAsia="Arial" w:hAnsi="Arial" w:cs="Arial"/>
          <w:spacing w:val="2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subclasses</w:t>
      </w:r>
      <w:proofErr w:type="gramEnd"/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obtain: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2"/>
          <w:sz w:val="16"/>
          <w:szCs w:val="16"/>
        </w:rPr>
        <w:t>âŁ˜amino</w:t>
      </w:r>
      <w:proofErr w:type="spellEnd"/>
      <w:r>
        <w:rPr>
          <w:rFonts w:ascii="Arial" w:eastAsia="Arial" w:hAnsi="Arial" w:cs="Arial"/>
          <w:spacing w:val="2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acid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betaine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catabolic </w:t>
      </w:r>
      <w:r>
        <w:rPr>
          <w:rFonts w:ascii="Arial" w:eastAsia="Arial" w:hAnsi="Arial" w:cs="Arial"/>
          <w:w w:val="89"/>
          <w:sz w:val="16"/>
          <w:szCs w:val="16"/>
        </w:rPr>
        <w:t xml:space="preserve">process’, </w:t>
      </w:r>
      <w:r>
        <w:rPr>
          <w:rFonts w:ascii="Arial" w:eastAsia="Arial" w:hAnsi="Arial" w:cs="Arial"/>
          <w:sz w:val="16"/>
          <w:szCs w:val="16"/>
        </w:rPr>
        <w:t>’blood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>essel</w:t>
      </w:r>
      <w:r>
        <w:rPr>
          <w:rFonts w:ascii="Arial" w:eastAsia="Arial" w:hAnsi="Arial" w:cs="Arial"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remodeling’</w:t>
      </w:r>
      <w:r>
        <w:rPr>
          <w:rFonts w:ascii="Arial" w:eastAsia="Arial" w:hAnsi="Arial" w:cs="Arial"/>
          <w:spacing w:val="-2"/>
          <w:w w:val="9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âŁ</w:t>
      </w:r>
      <w:proofErr w:type="spellEnd"/>
      <w:r>
        <w:rPr>
          <w:rFonts w:ascii="Arial" w:eastAsia="Arial" w:hAnsi="Arial" w:cs="Arial"/>
          <w:sz w:val="16"/>
          <w:szCs w:val="16"/>
        </w:rPr>
        <w:t>¦</w:t>
      </w:r>
    </w:p>
    <w:p w14:paraId="5E60E33E" w14:textId="77777777" w:rsidR="001C58B1" w:rsidRDefault="007375A7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These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results</w:t>
      </w:r>
      <w:r>
        <w:rPr>
          <w:rFonts w:ascii="Arial" w:eastAsia="Arial" w:hAnsi="Arial" w:cs="Arial"/>
          <w:spacing w:val="2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>xpected</w:t>
      </w:r>
      <w:r>
        <w:rPr>
          <w:rFonts w:ascii="Arial" w:eastAsia="Arial" w:hAnsi="Arial" w:cs="Arial"/>
          <w:spacing w:val="2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>y</w:t>
      </w:r>
      <w:r>
        <w:rPr>
          <w:rFonts w:ascii="Arial" w:eastAsia="Arial" w:hAnsi="Arial" w:cs="Arial"/>
          <w:spacing w:val="3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match</w:t>
      </w:r>
      <w:r>
        <w:rPr>
          <w:rFonts w:ascii="Arial" w:eastAsia="Arial" w:hAnsi="Arial" w:cs="Arial"/>
          <w:spacing w:val="3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content</w:t>
      </w:r>
      <w:r>
        <w:rPr>
          <w:rFonts w:ascii="Arial" w:eastAsia="Arial" w:hAnsi="Arial" w:cs="Arial"/>
          <w:spacing w:val="3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represented</w:t>
      </w:r>
      <w:r>
        <w:rPr>
          <w:rFonts w:ascii="Arial" w:eastAsia="Arial" w:hAnsi="Arial" w:cs="Arial"/>
          <w:spacing w:val="1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 data.</w:t>
      </w:r>
    </w:p>
    <w:p w14:paraId="45FA9E5C" w14:textId="77777777" w:rsidR="001C58B1" w:rsidRDefault="001C58B1">
      <w:pPr>
        <w:spacing w:before="1" w:after="0" w:line="120" w:lineRule="exact"/>
        <w:rPr>
          <w:sz w:val="12"/>
          <w:szCs w:val="12"/>
        </w:rPr>
      </w:pPr>
    </w:p>
    <w:p w14:paraId="3A9A0B49" w14:textId="77777777" w:rsidR="001C58B1" w:rsidRDefault="007375A7">
      <w:pPr>
        <w:spacing w:after="0" w:line="285" w:lineRule="auto"/>
        <w:ind w:right="201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CQ2:</w:t>
      </w:r>
      <w:r>
        <w:rPr>
          <w:rFonts w:ascii="Arial" w:eastAsia="Arial" w:hAnsi="Arial" w:cs="Arial"/>
          <w:i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Whi</w:t>
      </w:r>
      <w:r>
        <w:rPr>
          <w:rFonts w:ascii="Arial" w:eastAsia="Arial" w:hAnsi="Arial" w:cs="Arial"/>
          <w:i/>
          <w:spacing w:val="-2"/>
          <w:w w:val="90"/>
          <w:sz w:val="16"/>
          <w:szCs w:val="16"/>
        </w:rPr>
        <w:t>c</w:t>
      </w:r>
      <w:r>
        <w:rPr>
          <w:rFonts w:ascii="Arial" w:eastAsia="Arial" w:hAnsi="Arial" w:cs="Arial"/>
          <w:i/>
          <w:w w:val="90"/>
          <w:sz w:val="16"/>
          <w:szCs w:val="16"/>
        </w:rPr>
        <w:t>h</w:t>
      </w:r>
      <w:r>
        <w:rPr>
          <w:rFonts w:ascii="Arial" w:eastAsia="Arial" w:hAnsi="Arial" w:cs="Arial"/>
          <w:i/>
          <w:spacing w:val="2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a</w:t>
      </w:r>
      <w:r>
        <w:rPr>
          <w:rFonts w:ascii="Arial" w:eastAsia="Arial" w:hAnsi="Arial" w:cs="Arial"/>
          <w:i/>
          <w:spacing w:val="-5"/>
          <w:w w:val="90"/>
          <w:sz w:val="16"/>
          <w:szCs w:val="16"/>
        </w:rPr>
        <w:t>r</w:t>
      </w:r>
      <w:r>
        <w:rPr>
          <w:rFonts w:ascii="Arial" w:eastAsia="Arial" w:hAnsi="Arial" w:cs="Arial"/>
          <w:i/>
          <w:w w:val="90"/>
          <w:sz w:val="16"/>
          <w:szCs w:val="16"/>
        </w:rPr>
        <w:t>e</w:t>
      </w:r>
      <w:r>
        <w:rPr>
          <w:rFonts w:ascii="Arial" w:eastAsia="Arial" w:hAnsi="Arial" w:cs="Arial"/>
          <w:i/>
          <w:spacing w:val="1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the</w:t>
      </w:r>
      <w:r>
        <w:rPr>
          <w:rFonts w:ascii="Arial" w:eastAsia="Arial" w:hAnsi="Arial" w:cs="Arial"/>
          <w:i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90"/>
          <w:sz w:val="16"/>
          <w:szCs w:val="16"/>
        </w:rPr>
        <w:t>r</w:t>
      </w:r>
      <w:r>
        <w:rPr>
          <w:rFonts w:ascii="Arial" w:eastAsia="Arial" w:hAnsi="Arial" w:cs="Arial"/>
          <w:i/>
          <w:w w:val="90"/>
          <w:sz w:val="16"/>
          <w:szCs w:val="16"/>
        </w:rPr>
        <w:t>oteins</w:t>
      </w:r>
      <w:r>
        <w:rPr>
          <w:rFonts w:ascii="Arial" w:eastAsia="Arial" w:hAnsi="Arial" w:cs="Arial"/>
          <w:i/>
          <w:spacing w:val="2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that</w:t>
      </w:r>
      <w:r>
        <w:rPr>
          <w:rFonts w:ascii="Arial" w:eastAsia="Arial" w:hAnsi="Arial" w:cs="Arial"/>
          <w:i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3"/>
          <w:w w:val="91"/>
          <w:sz w:val="16"/>
          <w:szCs w:val="16"/>
        </w:rPr>
        <w:t>e</w:t>
      </w:r>
      <w:r>
        <w:rPr>
          <w:rFonts w:ascii="Arial" w:eastAsia="Arial" w:hAnsi="Arial" w:cs="Arial"/>
          <w:i/>
          <w:w w:val="91"/>
          <w:sz w:val="16"/>
          <w:szCs w:val="16"/>
        </w:rPr>
        <w:t>xhibit</w:t>
      </w:r>
      <w:r>
        <w:rPr>
          <w:rFonts w:ascii="Arial" w:eastAsia="Arial" w:hAnsi="Arial" w:cs="Arial"/>
          <w:i/>
          <w:spacing w:val="2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‘methylt</w:t>
      </w:r>
      <w:r>
        <w:rPr>
          <w:rFonts w:ascii="Arial" w:eastAsia="Arial" w:hAnsi="Arial" w:cs="Arial"/>
          <w:i/>
          <w:spacing w:val="-2"/>
          <w:w w:val="91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ansfe</w:t>
      </w:r>
      <w:r>
        <w:rPr>
          <w:rFonts w:ascii="Arial" w:eastAsia="Arial" w:hAnsi="Arial" w:cs="Arial"/>
          <w:i/>
          <w:spacing w:val="-2"/>
          <w:w w:val="91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ase</w:t>
      </w:r>
      <w:r>
        <w:rPr>
          <w:rFonts w:ascii="Arial" w:eastAsia="Arial" w:hAnsi="Arial" w:cs="Arial"/>
          <w:i/>
          <w:spacing w:val="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activity’? </w:t>
      </w:r>
      <w:r>
        <w:rPr>
          <w:rFonts w:ascii="Arial" w:eastAsia="Arial" w:hAnsi="Arial" w:cs="Arial"/>
          <w:w w:val="91"/>
          <w:sz w:val="16"/>
          <w:szCs w:val="16"/>
        </w:rPr>
        <w:t>This</w:t>
      </w:r>
      <w:r>
        <w:rPr>
          <w:rFonts w:ascii="Arial" w:eastAsia="Arial" w:hAnsi="Arial" w:cs="Arial"/>
          <w:spacing w:val="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query</w:t>
      </w:r>
      <w:r>
        <w:rPr>
          <w:rFonts w:ascii="Arial" w:eastAsia="Arial" w:hAnsi="Arial" w:cs="Arial"/>
          <w:spacing w:val="-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meant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>e</w:t>
      </w:r>
      <w:r>
        <w:rPr>
          <w:rFonts w:ascii="Arial" w:eastAsia="Arial" w:hAnsi="Arial" w:cs="Arial"/>
          <w:spacing w:val="3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classes</w:t>
      </w:r>
      <w:r>
        <w:rPr>
          <w:rFonts w:ascii="Arial" w:eastAsia="Arial" w:hAnsi="Arial" w:cs="Arial"/>
          <w:spacing w:val="-1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proteins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that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able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perform </w:t>
      </w:r>
      <w:r>
        <w:rPr>
          <w:rFonts w:ascii="Arial" w:eastAsia="Arial" w:hAnsi="Arial" w:cs="Arial"/>
          <w:w w:val="90"/>
          <w:sz w:val="16"/>
          <w:szCs w:val="16"/>
        </w:rPr>
        <w:t>certain</w:t>
      </w:r>
      <w:r>
        <w:rPr>
          <w:rFonts w:ascii="Arial" w:eastAsia="Arial" w:hAnsi="Arial" w:cs="Arial"/>
          <w:spacing w:val="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processes.</w:t>
      </w:r>
      <w:r>
        <w:rPr>
          <w:rFonts w:ascii="Arial" w:eastAsia="Arial" w:hAnsi="Arial" w:cs="Arial"/>
          <w:spacing w:val="1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important</w:t>
      </w:r>
      <w:r>
        <w:rPr>
          <w:rFonts w:ascii="Arial" w:eastAsia="Arial" w:hAnsi="Arial" w:cs="Arial"/>
          <w:spacing w:val="1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highlight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some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proteins</w:t>
      </w:r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are </w:t>
      </w:r>
      <w:r>
        <w:rPr>
          <w:rFonts w:ascii="Arial" w:eastAsia="Arial" w:hAnsi="Arial" w:cs="Arial"/>
          <w:w w:val="86"/>
          <w:sz w:val="16"/>
          <w:szCs w:val="16"/>
        </w:rPr>
        <w:t>capable</w:t>
      </w:r>
      <w:r>
        <w:rPr>
          <w:rFonts w:ascii="Arial" w:eastAsia="Arial" w:hAnsi="Arial" w:cs="Arial"/>
          <w:spacing w:val="1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 act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specific 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proofErr w:type="gramEnd"/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polymorphisms</w:t>
      </w:r>
      <w:r>
        <w:rPr>
          <w:rFonts w:ascii="Arial" w:eastAsia="Arial" w:hAnsi="Arial" w:cs="Arial"/>
          <w:spacing w:val="15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gene</w:t>
      </w:r>
      <w:r>
        <w:rPr>
          <w:rFonts w:ascii="Arial" w:eastAsia="Arial" w:hAnsi="Arial" w:cs="Arial"/>
          <w:spacing w:val="1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leads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methionine</w:t>
      </w:r>
      <w:r>
        <w:rPr>
          <w:rFonts w:ascii="Arial" w:eastAsia="Arial" w:hAnsi="Arial" w:cs="Arial"/>
          <w:spacing w:val="3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synthase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deficien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c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>y</w:t>
      </w:r>
      <w:r>
        <w:rPr>
          <w:rFonts w:ascii="Arial" w:eastAsia="Arial" w:hAnsi="Arial" w:cs="Arial"/>
          <w:w w:val="89"/>
          <w:sz w:val="16"/>
          <w:szCs w:val="16"/>
        </w:rPr>
        <w:t xml:space="preserve">, 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leads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higher</w:t>
      </w:r>
      <w:r>
        <w:rPr>
          <w:rFonts w:ascii="Arial" w:eastAsia="Arial" w:hAnsi="Arial" w:cs="Arial"/>
          <w:spacing w:val="1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homo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c</w:t>
      </w:r>
      <w:r>
        <w:rPr>
          <w:rFonts w:ascii="Arial" w:eastAsia="Arial" w:hAnsi="Arial" w:cs="Arial"/>
          <w:w w:val="89"/>
          <w:sz w:val="16"/>
          <w:szCs w:val="16"/>
        </w:rPr>
        <w:t>ysteine l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els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together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dysfunctional</w:t>
      </w:r>
      <w:r>
        <w:rPr>
          <w:rFonts w:ascii="Arial" w:eastAsia="Arial" w:hAnsi="Arial" w:cs="Arial"/>
          <w:spacing w:val="3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phenotypes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humans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mice.</w:t>
      </w:r>
    </w:p>
    <w:p w14:paraId="42AFBD85" w14:textId="77777777" w:rsidR="001C58B1" w:rsidRDefault="007375A7">
      <w:pPr>
        <w:spacing w:before="1" w:after="0" w:line="240" w:lineRule="auto"/>
        <w:ind w:left="23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3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illustrate,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we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r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e</w:t>
      </w:r>
      <w:r>
        <w:rPr>
          <w:rFonts w:ascii="Arial" w:eastAsia="Arial" w:hAnsi="Arial" w:cs="Arial"/>
          <w:w w:val="91"/>
          <w:sz w:val="16"/>
          <w:szCs w:val="16"/>
        </w:rPr>
        <w:t>write</w:t>
      </w:r>
      <w:r>
        <w:rPr>
          <w:rFonts w:ascii="Arial" w:eastAsia="Arial" w:hAnsi="Arial" w:cs="Arial"/>
          <w:spacing w:val="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CQ2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table </w:t>
      </w:r>
      <w:r>
        <w:rPr>
          <w:rFonts w:ascii="Arial" w:eastAsia="Arial" w:hAnsi="Arial" w:cs="Arial"/>
          <w:sz w:val="16"/>
          <w:szCs w:val="16"/>
        </w:rPr>
        <w:t>11.</w:t>
      </w:r>
    </w:p>
    <w:p w14:paraId="6B067486" w14:textId="77777777" w:rsidR="001C58B1" w:rsidRDefault="001C58B1">
      <w:pPr>
        <w:spacing w:before="12" w:after="0" w:line="260" w:lineRule="exact"/>
        <w:rPr>
          <w:sz w:val="26"/>
          <w:szCs w:val="26"/>
        </w:rPr>
      </w:pPr>
    </w:p>
    <w:p w14:paraId="71B13761" w14:textId="77777777" w:rsidR="001C58B1" w:rsidRDefault="007375A7">
      <w:pPr>
        <w:spacing w:after="0" w:line="240" w:lineRule="auto"/>
        <w:ind w:right="4148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88"/>
          <w:sz w:val="15"/>
          <w:szCs w:val="15"/>
        </w:rPr>
        <w:t>T</w:t>
      </w:r>
      <w:r>
        <w:rPr>
          <w:rFonts w:ascii="Arial" w:eastAsia="Arial" w:hAnsi="Arial" w:cs="Arial"/>
          <w:w w:val="88"/>
          <w:sz w:val="15"/>
          <w:szCs w:val="15"/>
        </w:rPr>
        <w:t>able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11.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Competen</w:t>
      </w:r>
      <w:r>
        <w:rPr>
          <w:rFonts w:ascii="Arial" w:eastAsia="Arial" w:hAnsi="Arial" w:cs="Arial"/>
          <w:spacing w:val="-2"/>
          <w:w w:val="88"/>
          <w:sz w:val="15"/>
          <w:szCs w:val="15"/>
        </w:rPr>
        <w:t>c</w:t>
      </w:r>
      <w:r>
        <w:rPr>
          <w:rFonts w:ascii="Arial" w:eastAsia="Arial" w:hAnsi="Arial" w:cs="Arial"/>
          <w:w w:val="88"/>
          <w:sz w:val="15"/>
          <w:szCs w:val="15"/>
        </w:rPr>
        <w:t>y</w:t>
      </w:r>
      <w:r>
        <w:rPr>
          <w:rFonts w:ascii="Arial" w:eastAsia="Arial" w:hAnsi="Arial" w:cs="Arial"/>
          <w:spacing w:val="9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Question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#2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in</w:t>
      </w:r>
      <w:r>
        <w:rPr>
          <w:rFonts w:ascii="Arial" w:eastAsia="Arial" w:hAnsi="Arial" w:cs="Arial"/>
          <w:spacing w:val="-5"/>
          <w:sz w:val="15"/>
          <w:szCs w:val="15"/>
        </w:rPr>
        <w:t xml:space="preserve"> </w:t>
      </w:r>
      <w:r>
        <w:rPr>
          <w:rFonts w:ascii="Arial" w:eastAsia="Arial" w:hAnsi="Arial" w:cs="Arial"/>
          <w:w w:val="101"/>
          <w:sz w:val="15"/>
          <w:szCs w:val="15"/>
        </w:rPr>
        <w:t>DL.</w:t>
      </w:r>
    </w:p>
    <w:p w14:paraId="36A68A70" w14:textId="77777777" w:rsidR="001C58B1" w:rsidRDefault="001C58B1">
      <w:pPr>
        <w:spacing w:before="4" w:after="0" w:line="100" w:lineRule="exact"/>
        <w:rPr>
          <w:sz w:val="10"/>
          <w:szCs w:val="10"/>
        </w:rPr>
      </w:pPr>
    </w:p>
    <w:p w14:paraId="2E19AA74" w14:textId="77777777" w:rsidR="001C58B1" w:rsidRDefault="007375A7">
      <w:pPr>
        <w:spacing w:after="0" w:line="240" w:lineRule="auto"/>
        <w:ind w:left="171" w:right="-20"/>
        <w:rPr>
          <w:rFonts w:ascii="Arial" w:eastAsia="Arial" w:hAnsi="Arial" w:cs="Arial"/>
          <w:sz w:val="16"/>
          <w:szCs w:val="16"/>
        </w:rPr>
      </w:pPr>
      <w:r>
        <w:pict w14:anchorId="74052E2F">
          <v:group id="_x0000_s1086" style="position:absolute;left:0;text-align:left;margin-left:369.9pt;margin-top:-.4pt;width:222.2pt;height:.1pt;z-index:-1108;mso-position-horizontal-relative:page" coordorigin="7398,-8" coordsize="4444,2">
            <v:shape id="_x0000_s1087" style="position:absolute;left:7398;top:-8;width:4444;height:2" coordorigin="7398,-8" coordsize="4444,0" path="m7398,-8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w w:val="89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89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otein</w:t>
      </w:r>
      <w:r>
        <w:rPr>
          <w:rFonts w:ascii="Arial" w:eastAsia="Arial" w:hAnsi="Arial" w:cs="Arial"/>
          <w:i/>
          <w:spacing w:val="2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bea</w:t>
      </w:r>
      <w:r>
        <w:rPr>
          <w:rFonts w:ascii="Arial" w:eastAsia="Arial" w:hAnsi="Arial" w:cs="Arial"/>
          <w:b/>
          <w:bCs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er</w:t>
      </w:r>
      <w:r>
        <w:rPr>
          <w:rFonts w:ascii="Arial" w:eastAsia="Arial" w:hAnsi="Arial" w:cs="Arial"/>
          <w:b/>
          <w:bCs/>
          <w:spacing w:val="2"/>
          <w:w w:val="9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proofErr w:type="gramEnd"/>
      <w:r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some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function</w:t>
      </w:r>
      <w:r>
        <w:rPr>
          <w:rFonts w:ascii="Arial" w:eastAsia="Arial" w:hAnsi="Arial" w:cs="Arial"/>
          <w:i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</w:p>
    <w:p w14:paraId="29ACEDB9" w14:textId="77777777" w:rsidR="001C58B1" w:rsidRDefault="007375A7">
      <w:pPr>
        <w:spacing w:before="35" w:after="0" w:line="240" w:lineRule="auto"/>
        <w:ind w:left="462" w:right="2799"/>
        <w:jc w:val="center"/>
        <w:rPr>
          <w:rFonts w:ascii="Arial" w:eastAsia="Arial" w:hAnsi="Arial" w:cs="Arial"/>
          <w:sz w:val="16"/>
          <w:szCs w:val="16"/>
        </w:rPr>
      </w:pPr>
      <w:r>
        <w:pict w14:anchorId="05C9AF4C">
          <v:group id="_x0000_s1084" style="position:absolute;left:0;text-align:left;margin-left:369.9pt;margin-top:12.8pt;width:222.2pt;height:.1pt;z-index:-1107;mso-position-horizontal-relative:page" coordorigin="7398,256" coordsize="4444,2">
            <v:shape id="_x0000_s1085" style="position:absolute;left:7398;top:256;width:4444;height:2" coordorigin="7398,256" coordsize="4444,0" path="m7398,256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>ealizatio</w:t>
      </w:r>
      <w:r>
        <w:rPr>
          <w:rFonts w:ascii="Arial" w:eastAsia="Arial" w:hAnsi="Arial" w:cs="Arial"/>
          <w:b/>
          <w:bCs/>
          <w:spacing w:val="2"/>
          <w:w w:val="89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3"/>
          <w:sz w:val="16"/>
          <w:szCs w:val="16"/>
        </w:rPr>
        <w:t>methylt</w:t>
      </w:r>
      <w:r>
        <w:rPr>
          <w:rFonts w:ascii="Arial" w:eastAsia="Arial" w:hAnsi="Arial" w:cs="Arial"/>
          <w:i/>
          <w:spacing w:val="-2"/>
          <w:w w:val="93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ansfe</w:t>
      </w:r>
      <w:r>
        <w:rPr>
          <w:rFonts w:ascii="Arial" w:eastAsia="Arial" w:hAnsi="Arial" w:cs="Arial"/>
          <w:i/>
          <w:spacing w:val="-2"/>
          <w:w w:val="8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ase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5"/>
          <w:sz w:val="16"/>
          <w:szCs w:val="16"/>
        </w:rPr>
        <w:t>activit</w:t>
      </w:r>
      <w:r>
        <w:rPr>
          <w:rFonts w:ascii="Arial" w:eastAsia="Arial" w:hAnsi="Arial" w:cs="Arial"/>
          <w:i/>
          <w:spacing w:val="2"/>
          <w:w w:val="95"/>
          <w:sz w:val="16"/>
          <w:szCs w:val="16"/>
        </w:rPr>
        <w:t>y</w:t>
      </w:r>
      <w:r>
        <w:rPr>
          <w:rFonts w:ascii="Arial" w:eastAsia="Arial" w:hAnsi="Arial" w:cs="Arial"/>
          <w:w w:val="112"/>
          <w:sz w:val="16"/>
          <w:szCs w:val="16"/>
        </w:rPr>
        <w:t>’))</w:t>
      </w:r>
    </w:p>
    <w:p w14:paraId="6A2893EB" w14:textId="77777777" w:rsidR="001C58B1" w:rsidRDefault="001C58B1">
      <w:pPr>
        <w:spacing w:before="3" w:after="0" w:line="160" w:lineRule="exact"/>
        <w:rPr>
          <w:sz w:val="16"/>
          <w:szCs w:val="16"/>
        </w:rPr>
      </w:pPr>
    </w:p>
    <w:p w14:paraId="31BF83AD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B2B4D81" w14:textId="77777777" w:rsidR="001C58B1" w:rsidRDefault="007375A7">
      <w:pPr>
        <w:spacing w:after="0" w:line="240" w:lineRule="auto"/>
        <w:ind w:left="23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3"/>
          <w:sz w:val="16"/>
          <w:szCs w:val="16"/>
        </w:rPr>
        <w:t>Using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query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reasoning, we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obtain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results:</w:t>
      </w:r>
    </w:p>
    <w:p w14:paraId="6749168B" w14:textId="77777777" w:rsidR="001C58B1" w:rsidRDefault="001C58B1">
      <w:pPr>
        <w:spacing w:before="5" w:after="0" w:line="170" w:lineRule="exact"/>
        <w:rPr>
          <w:sz w:val="17"/>
          <w:szCs w:val="17"/>
        </w:rPr>
      </w:pPr>
    </w:p>
    <w:p w14:paraId="79F2B3AD" w14:textId="77777777" w:rsidR="001C58B1" w:rsidRDefault="007375A7">
      <w:pPr>
        <w:spacing w:after="0" w:line="240" w:lineRule="auto"/>
        <w:ind w:left="51" w:right="591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– 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Results:</w:t>
      </w:r>
    </w:p>
    <w:p w14:paraId="6EE3E43D" w14:textId="77777777" w:rsidR="001C58B1" w:rsidRDefault="001C58B1">
      <w:pPr>
        <w:spacing w:before="5" w:after="0" w:line="170" w:lineRule="exact"/>
        <w:rPr>
          <w:sz w:val="17"/>
          <w:szCs w:val="17"/>
        </w:rPr>
      </w:pPr>
    </w:p>
    <w:p w14:paraId="37B7E3AF" w14:textId="77777777" w:rsidR="001C58B1" w:rsidRDefault="007375A7">
      <w:pPr>
        <w:spacing w:after="0" w:line="240" w:lineRule="auto"/>
        <w:ind w:left="134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89"/>
          <w:sz w:val="16"/>
          <w:szCs w:val="16"/>
        </w:rPr>
        <w:t>Betaine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homocysteine</w:t>
      </w:r>
      <w:r>
        <w:rPr>
          <w:rFonts w:ascii="Arial" w:eastAsia="Arial" w:hAnsi="Arial" w:cs="Arial"/>
          <w:i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S-methylt</w:t>
      </w:r>
      <w:r>
        <w:rPr>
          <w:rFonts w:ascii="Arial" w:eastAsia="Arial" w:hAnsi="Arial" w:cs="Arial"/>
          <w:i/>
          <w:spacing w:val="-2"/>
          <w:w w:val="87"/>
          <w:sz w:val="16"/>
          <w:szCs w:val="16"/>
        </w:rPr>
        <w:t>r</w:t>
      </w:r>
      <w:r>
        <w:rPr>
          <w:rFonts w:ascii="Arial" w:eastAsia="Arial" w:hAnsi="Arial" w:cs="Arial"/>
          <w:i/>
          <w:w w:val="87"/>
          <w:sz w:val="16"/>
          <w:szCs w:val="16"/>
        </w:rPr>
        <w:t>ansfe</w:t>
      </w:r>
      <w:r>
        <w:rPr>
          <w:rFonts w:ascii="Arial" w:eastAsia="Arial" w:hAnsi="Arial" w:cs="Arial"/>
          <w:i/>
          <w:spacing w:val="-2"/>
          <w:w w:val="87"/>
          <w:sz w:val="16"/>
          <w:szCs w:val="16"/>
        </w:rPr>
        <w:t>r</w:t>
      </w:r>
      <w:r>
        <w:rPr>
          <w:rFonts w:ascii="Arial" w:eastAsia="Arial" w:hAnsi="Arial" w:cs="Arial"/>
          <w:i/>
          <w:w w:val="87"/>
          <w:sz w:val="16"/>
          <w:szCs w:val="16"/>
        </w:rPr>
        <w:t>ase</w:t>
      </w:r>
      <w:r>
        <w:rPr>
          <w:rFonts w:ascii="Arial" w:eastAsia="Arial" w:hAnsi="Arial" w:cs="Arial"/>
          <w:i/>
          <w:spacing w:val="2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1</w:t>
      </w:r>
      <w:r>
        <w:rPr>
          <w:rFonts w:ascii="Arial" w:eastAsia="Arial" w:hAnsi="Arial" w:cs="Arial"/>
          <w:i/>
          <w:spacing w:val="-1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5"/>
          <w:sz w:val="16"/>
          <w:szCs w:val="16"/>
        </w:rPr>
        <w:t>sensu</w:t>
      </w:r>
      <w:proofErr w:type="spellEnd"/>
      <w:r>
        <w:rPr>
          <w:rFonts w:ascii="Arial" w:eastAsia="Arial" w:hAnsi="Arial" w:cs="Arial"/>
          <w:i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5"/>
          <w:sz w:val="16"/>
          <w:szCs w:val="16"/>
        </w:rPr>
        <w:t>Homo</w:t>
      </w:r>
      <w:r>
        <w:rPr>
          <w:rFonts w:ascii="Arial" w:eastAsia="Arial" w:hAnsi="Arial" w:cs="Arial"/>
          <w:i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sapien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’;</w:t>
      </w:r>
    </w:p>
    <w:p w14:paraId="24A67D3A" w14:textId="77777777" w:rsidR="001C58B1" w:rsidRDefault="007375A7">
      <w:pPr>
        <w:spacing w:before="35" w:after="0" w:line="240" w:lineRule="auto"/>
        <w:ind w:left="134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2"/>
          <w:sz w:val="16"/>
          <w:szCs w:val="16"/>
        </w:rPr>
        <w:t>Methionine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5"/>
          <w:sz w:val="16"/>
          <w:szCs w:val="16"/>
        </w:rPr>
        <w:t>synthase</w:t>
      </w:r>
      <w:r>
        <w:rPr>
          <w:rFonts w:ascii="Arial" w:eastAsia="Arial" w:hAnsi="Arial" w:cs="Arial"/>
          <w:i/>
          <w:spacing w:val="2"/>
          <w:w w:val="8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5"/>
          <w:sz w:val="16"/>
          <w:szCs w:val="16"/>
        </w:rPr>
        <w:t>sensu</w:t>
      </w:r>
      <w:proofErr w:type="spellEnd"/>
      <w:r>
        <w:rPr>
          <w:rFonts w:ascii="Arial" w:eastAsia="Arial" w:hAnsi="Arial" w:cs="Arial"/>
          <w:i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5"/>
          <w:sz w:val="16"/>
          <w:szCs w:val="16"/>
        </w:rPr>
        <w:t>Mus</w:t>
      </w:r>
      <w:r>
        <w:rPr>
          <w:rFonts w:ascii="Arial" w:eastAsia="Arial" w:hAnsi="Arial" w:cs="Arial"/>
          <w:i/>
          <w:spacing w:val="17"/>
          <w:w w:val="8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musculu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sz w:val="16"/>
          <w:szCs w:val="16"/>
        </w:rPr>
        <w:t>’;</w:t>
      </w:r>
    </w:p>
    <w:p w14:paraId="221EECF1" w14:textId="77777777" w:rsidR="001C58B1" w:rsidRDefault="007375A7">
      <w:pPr>
        <w:spacing w:before="35" w:after="0" w:line="240" w:lineRule="auto"/>
        <w:ind w:left="134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7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more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classes.</w:t>
      </w:r>
    </w:p>
    <w:p w14:paraId="1774AF59" w14:textId="77777777" w:rsidR="001C58B1" w:rsidRDefault="001C58B1">
      <w:pPr>
        <w:spacing w:before="5" w:after="0" w:line="170" w:lineRule="exact"/>
        <w:rPr>
          <w:sz w:val="17"/>
          <w:szCs w:val="17"/>
        </w:rPr>
      </w:pPr>
    </w:p>
    <w:p w14:paraId="72779BFB" w14:textId="77777777" w:rsidR="001C58B1" w:rsidRDefault="007375A7">
      <w:pPr>
        <w:spacing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5"/>
          <w:sz w:val="16"/>
          <w:szCs w:val="16"/>
        </w:rPr>
        <w:t>These</w:t>
      </w:r>
      <w:r>
        <w:rPr>
          <w:rFonts w:ascii="Arial" w:eastAsia="Arial" w:hAnsi="Arial" w:cs="Arial"/>
          <w:spacing w:val="3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proteins</w:t>
      </w:r>
      <w:r>
        <w:rPr>
          <w:rFonts w:ascii="Arial" w:eastAsia="Arial" w:hAnsi="Arial" w:cs="Arial"/>
          <w:spacing w:val="3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able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perform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3"/>
          <w:sz w:val="16"/>
          <w:szCs w:val="16"/>
        </w:rPr>
        <w:t>methylt</w:t>
      </w:r>
      <w:r>
        <w:rPr>
          <w:rFonts w:ascii="Arial" w:eastAsia="Arial" w:hAnsi="Arial" w:cs="Arial"/>
          <w:i/>
          <w:spacing w:val="-2"/>
          <w:w w:val="93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ansfe</w:t>
      </w:r>
      <w:r>
        <w:rPr>
          <w:rFonts w:ascii="Arial" w:eastAsia="Arial" w:hAnsi="Arial" w:cs="Arial"/>
          <w:i/>
          <w:spacing w:val="-2"/>
          <w:w w:val="8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 xml:space="preserve">ase </w:t>
      </w:r>
      <w:r>
        <w:rPr>
          <w:rFonts w:ascii="Arial" w:eastAsia="Arial" w:hAnsi="Arial" w:cs="Arial"/>
          <w:i/>
          <w:w w:val="95"/>
          <w:sz w:val="16"/>
          <w:szCs w:val="16"/>
        </w:rPr>
        <w:t>activit</w:t>
      </w:r>
      <w:r>
        <w:rPr>
          <w:rFonts w:ascii="Arial" w:eastAsia="Arial" w:hAnsi="Arial" w:cs="Arial"/>
          <w:i/>
          <w:spacing w:val="2"/>
          <w:w w:val="95"/>
          <w:sz w:val="16"/>
          <w:szCs w:val="16"/>
        </w:rPr>
        <w:t>y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molecular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function.</w:t>
      </w:r>
    </w:p>
    <w:p w14:paraId="71A7E44A" w14:textId="77777777" w:rsidR="001C58B1" w:rsidRDefault="001C58B1">
      <w:pPr>
        <w:spacing w:before="1" w:after="0" w:line="120" w:lineRule="exact"/>
        <w:rPr>
          <w:sz w:val="12"/>
          <w:szCs w:val="12"/>
        </w:rPr>
      </w:pPr>
    </w:p>
    <w:p w14:paraId="50EDF1AE" w14:textId="77777777" w:rsidR="001C58B1" w:rsidRDefault="007375A7">
      <w:pPr>
        <w:spacing w:after="0" w:line="285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90"/>
          <w:sz w:val="16"/>
          <w:szCs w:val="16"/>
        </w:rPr>
        <w:t>CQ3:</w:t>
      </w:r>
      <w:r>
        <w:rPr>
          <w:rFonts w:ascii="Arial" w:eastAsia="Arial" w:hAnsi="Arial" w:cs="Arial"/>
          <w:i/>
          <w:spacing w:val="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Whi</w:t>
      </w:r>
      <w:r>
        <w:rPr>
          <w:rFonts w:ascii="Arial" w:eastAsia="Arial" w:hAnsi="Arial" w:cs="Arial"/>
          <w:i/>
          <w:spacing w:val="-2"/>
          <w:w w:val="90"/>
          <w:sz w:val="16"/>
          <w:szCs w:val="16"/>
        </w:rPr>
        <w:t>c</w:t>
      </w:r>
      <w:r>
        <w:rPr>
          <w:rFonts w:ascii="Arial" w:eastAsia="Arial" w:hAnsi="Arial" w:cs="Arial"/>
          <w:i/>
          <w:w w:val="90"/>
          <w:sz w:val="16"/>
          <w:szCs w:val="16"/>
        </w:rPr>
        <w:t>h</w:t>
      </w:r>
      <w:r>
        <w:rPr>
          <w:rFonts w:ascii="Arial" w:eastAsia="Arial" w:hAnsi="Arial" w:cs="Arial"/>
          <w:i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a</w:t>
      </w:r>
      <w:r>
        <w:rPr>
          <w:rFonts w:ascii="Arial" w:eastAsia="Arial" w:hAnsi="Arial" w:cs="Arial"/>
          <w:i/>
          <w:spacing w:val="-5"/>
          <w:w w:val="90"/>
          <w:sz w:val="16"/>
          <w:szCs w:val="16"/>
        </w:rPr>
        <w:t>r</w:t>
      </w:r>
      <w:r>
        <w:rPr>
          <w:rFonts w:ascii="Arial" w:eastAsia="Arial" w:hAnsi="Arial" w:cs="Arial"/>
          <w:i/>
          <w:w w:val="90"/>
          <w:sz w:val="16"/>
          <w:szCs w:val="16"/>
        </w:rPr>
        <w:t>e the</w:t>
      </w:r>
      <w:r>
        <w:rPr>
          <w:rFonts w:ascii="Arial" w:eastAsia="Arial" w:hAnsi="Arial" w:cs="Arial"/>
          <w:i/>
          <w:spacing w:val="-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kinds</w:t>
      </w:r>
      <w:r>
        <w:rPr>
          <w:rFonts w:ascii="Arial" w:eastAsia="Arial" w:hAnsi="Arial" w:cs="Arial"/>
          <w:i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5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5"/>
          <w:sz w:val="16"/>
          <w:szCs w:val="16"/>
        </w:rPr>
        <w:t>o</w:t>
      </w:r>
      <w:r>
        <w:rPr>
          <w:rFonts w:ascii="Arial" w:eastAsia="Arial" w:hAnsi="Arial" w:cs="Arial"/>
          <w:i/>
          <w:w w:val="95"/>
          <w:sz w:val="16"/>
          <w:szCs w:val="16"/>
        </w:rPr>
        <w:t>gical</w:t>
      </w:r>
      <w:r>
        <w:rPr>
          <w:rFonts w:ascii="Arial" w:eastAsia="Arial" w:hAnsi="Arial" w:cs="Arial"/>
          <w:i/>
          <w:spacing w:val="2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4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84"/>
          <w:sz w:val="16"/>
          <w:szCs w:val="16"/>
        </w:rPr>
        <w:t>r</w:t>
      </w:r>
      <w:r>
        <w:rPr>
          <w:rFonts w:ascii="Arial" w:eastAsia="Arial" w:hAnsi="Arial" w:cs="Arial"/>
          <w:i/>
          <w:w w:val="84"/>
          <w:sz w:val="16"/>
          <w:szCs w:val="16"/>
        </w:rPr>
        <w:t>ocesses</w:t>
      </w:r>
      <w:r>
        <w:rPr>
          <w:rFonts w:ascii="Arial" w:eastAsia="Arial" w:hAnsi="Arial" w:cs="Arial"/>
          <w:i/>
          <w:spacing w:val="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whi</w:t>
      </w:r>
      <w:r>
        <w:rPr>
          <w:rFonts w:ascii="Arial" w:eastAsia="Arial" w:hAnsi="Arial" w:cs="Arial"/>
          <w:i/>
          <w:spacing w:val="-2"/>
          <w:w w:val="91"/>
          <w:sz w:val="16"/>
          <w:szCs w:val="16"/>
        </w:rPr>
        <w:t>c</w:t>
      </w:r>
      <w:r>
        <w:rPr>
          <w:rFonts w:ascii="Arial" w:eastAsia="Arial" w:hAnsi="Arial" w:cs="Arial"/>
          <w:i/>
          <w:w w:val="91"/>
          <w:sz w:val="16"/>
          <w:szCs w:val="16"/>
        </w:rPr>
        <w:t>h</w:t>
      </w:r>
      <w:r>
        <w:rPr>
          <w:rFonts w:ascii="Arial" w:eastAsia="Arial" w:hAnsi="Arial" w:cs="Arial"/>
          <w:i/>
          <w:spacing w:val="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91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oteins</w:t>
      </w:r>
      <w:r>
        <w:rPr>
          <w:rFonts w:ascii="Arial" w:eastAsia="Arial" w:hAnsi="Arial" w:cs="Arial"/>
          <w:i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the </w:t>
      </w:r>
      <w:r>
        <w:rPr>
          <w:rFonts w:ascii="Arial" w:eastAsia="Arial" w:hAnsi="Arial" w:cs="Arial"/>
          <w:i/>
          <w:w w:val="87"/>
          <w:sz w:val="16"/>
          <w:szCs w:val="16"/>
        </w:rPr>
        <w:t>type</w:t>
      </w:r>
      <w:r>
        <w:rPr>
          <w:rFonts w:ascii="Arial" w:eastAsia="Arial" w:hAnsi="Arial" w:cs="Arial"/>
          <w:i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‘</w:t>
      </w:r>
      <w:proofErr w:type="spellStart"/>
      <w:proofErr w:type="gramStart"/>
      <w:r>
        <w:rPr>
          <w:rFonts w:ascii="Arial" w:eastAsia="Arial" w:hAnsi="Arial" w:cs="Arial"/>
          <w:i/>
          <w:w w:val="87"/>
          <w:sz w:val="16"/>
          <w:szCs w:val="16"/>
        </w:rPr>
        <w:t>cystationine</w:t>
      </w:r>
      <w:proofErr w:type="spellEnd"/>
      <w:r>
        <w:rPr>
          <w:rFonts w:ascii="Arial" w:eastAsia="Arial" w:hAnsi="Arial" w:cs="Arial"/>
          <w:i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5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7"/>
          <w:sz w:val="16"/>
          <w:szCs w:val="16"/>
        </w:rPr>
        <w:t>gama</w:t>
      </w:r>
      <w:proofErr w:type="spellEnd"/>
      <w:proofErr w:type="gramEnd"/>
      <w:r>
        <w:rPr>
          <w:rFonts w:ascii="Arial" w:eastAsia="Arial" w:hAnsi="Arial" w:cs="Arial"/>
          <w:i/>
          <w:spacing w:val="-5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93"/>
          <w:sz w:val="16"/>
          <w:szCs w:val="16"/>
        </w:rPr>
        <w:t>lyase</w:t>
      </w:r>
      <w:proofErr w:type="spellEnd"/>
      <w:r>
        <w:rPr>
          <w:rFonts w:ascii="Arial" w:eastAsia="Arial" w:hAnsi="Arial" w:cs="Arial"/>
          <w:i/>
          <w:w w:val="93"/>
          <w:sz w:val="16"/>
          <w:szCs w:val="16"/>
        </w:rPr>
        <w:t>’</w:t>
      </w:r>
      <w:r>
        <w:rPr>
          <w:rFonts w:ascii="Arial" w:eastAsia="Arial" w:hAnsi="Arial" w:cs="Arial"/>
          <w:i/>
          <w:spacing w:val="-1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participat</w:t>
      </w:r>
      <w:r>
        <w:rPr>
          <w:rFonts w:ascii="Arial" w:eastAsia="Arial" w:hAnsi="Arial" w:cs="Arial"/>
          <w:i/>
          <w:spacing w:val="-2"/>
          <w:w w:val="93"/>
          <w:sz w:val="16"/>
          <w:szCs w:val="16"/>
        </w:rPr>
        <w:t>e</w:t>
      </w:r>
      <w:r>
        <w:rPr>
          <w:rFonts w:ascii="Arial" w:eastAsia="Arial" w:hAnsi="Arial" w:cs="Arial"/>
          <w:i/>
          <w:w w:val="93"/>
          <w:sz w:val="16"/>
          <w:szCs w:val="16"/>
        </w:rPr>
        <w:t>,</w:t>
      </w:r>
      <w:r>
        <w:rPr>
          <w:rFonts w:ascii="Arial" w:eastAsia="Arial" w:hAnsi="Arial" w:cs="Arial"/>
          <w:i/>
          <w:spacing w:val="-3"/>
          <w:w w:val="93"/>
          <w:sz w:val="16"/>
          <w:szCs w:val="16"/>
        </w:rPr>
        <w:t xml:space="preserve"> e</w:t>
      </w:r>
      <w:r>
        <w:rPr>
          <w:rFonts w:ascii="Arial" w:eastAsia="Arial" w:hAnsi="Arial" w:cs="Arial"/>
          <w:i/>
          <w:w w:val="93"/>
          <w:sz w:val="16"/>
          <w:szCs w:val="16"/>
        </w:rPr>
        <w:t>xhibiting</w:t>
      </w:r>
      <w:r>
        <w:rPr>
          <w:rFonts w:ascii="Arial" w:eastAsia="Arial" w:hAnsi="Arial" w:cs="Arial"/>
          <w:i/>
          <w:spacing w:val="-7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‘carbon-sulfur</w:t>
      </w:r>
      <w:r>
        <w:rPr>
          <w:rFonts w:ascii="Arial" w:eastAsia="Arial" w:hAnsi="Arial" w:cs="Arial"/>
          <w:i/>
          <w:spacing w:val="7"/>
          <w:w w:val="9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lyase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activity’?</w:t>
      </w:r>
      <w:r>
        <w:rPr>
          <w:rFonts w:ascii="Arial" w:eastAsia="Arial" w:hAnsi="Arial" w:cs="Arial"/>
          <w:i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This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query is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to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identification 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proofErr w:type="gramEnd"/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biological</w:t>
      </w:r>
      <w:r>
        <w:rPr>
          <w:rFonts w:ascii="Arial" w:eastAsia="Arial" w:hAnsi="Arial" w:cs="Arial"/>
          <w:spacing w:val="3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processes </w:t>
      </w:r>
      <w:r>
        <w:rPr>
          <w:rFonts w:ascii="Arial" w:eastAsia="Arial" w:hAnsi="Arial" w:cs="Arial"/>
          <w:w w:val="88"/>
          <w:sz w:val="16"/>
          <w:szCs w:val="16"/>
        </w:rPr>
        <w:t>(e.g.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reactions) that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i</w:t>
      </w:r>
      <w:r>
        <w:rPr>
          <w:rFonts w:ascii="Arial" w:eastAsia="Arial" w:hAnsi="Arial" w:cs="Arial"/>
          <w:spacing w:val="-6"/>
          <w:w w:val="99"/>
          <w:sz w:val="16"/>
          <w:szCs w:val="16"/>
        </w:rPr>
        <w:t>n</w:t>
      </w:r>
      <w:r>
        <w:rPr>
          <w:rFonts w:ascii="Arial" w:eastAsia="Arial" w:hAnsi="Arial" w:cs="Arial"/>
          <w:spacing w:val="-3"/>
          <w:w w:val="99"/>
          <w:sz w:val="16"/>
          <w:szCs w:val="16"/>
        </w:rPr>
        <w:t>v</w:t>
      </w:r>
      <w:r>
        <w:rPr>
          <w:rFonts w:ascii="Arial" w:eastAsia="Arial" w:hAnsi="Arial" w:cs="Arial"/>
          <w:w w:val="99"/>
          <w:sz w:val="16"/>
          <w:szCs w:val="16"/>
        </w:rPr>
        <w:t>ol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specific</w:t>
      </w:r>
      <w:r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protein,</w:t>
      </w:r>
      <w:r>
        <w:rPr>
          <w:rFonts w:ascii="Arial" w:eastAsia="Arial" w:hAnsi="Arial" w:cs="Arial"/>
          <w:spacing w:val="3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protein</w:t>
      </w:r>
      <w:r>
        <w:rPr>
          <w:rFonts w:ascii="Arial" w:eastAsia="Arial" w:hAnsi="Arial" w:cs="Arial"/>
          <w:spacing w:val="2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that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should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be</w:t>
      </w:r>
      <w:r>
        <w:rPr>
          <w:rFonts w:ascii="Arial" w:eastAsia="Arial" w:hAnsi="Arial" w:cs="Arial"/>
          <w:spacing w:val="-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able to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performing</w:t>
      </w:r>
      <w:r>
        <w:rPr>
          <w:rFonts w:ascii="Arial" w:eastAsia="Arial" w:hAnsi="Arial" w:cs="Arial"/>
          <w:spacing w:val="8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reaction.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ev</w:t>
      </w:r>
      <w:r>
        <w:rPr>
          <w:rFonts w:ascii="Arial" w:eastAsia="Arial" w:hAnsi="Arial" w:cs="Arial"/>
          <w:w w:val="88"/>
          <w:sz w:val="16"/>
          <w:szCs w:val="16"/>
        </w:rPr>
        <w:t>ance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query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94"/>
          <w:sz w:val="16"/>
          <w:szCs w:val="16"/>
        </w:rPr>
        <w:t>capability</w:t>
      </w:r>
      <w:r>
        <w:rPr>
          <w:rFonts w:ascii="Arial" w:eastAsia="Arial" w:hAnsi="Arial" w:cs="Arial"/>
          <w:spacing w:val="-4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retri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e</w:t>
      </w:r>
      <w:r>
        <w:rPr>
          <w:rFonts w:ascii="Arial" w:eastAsia="Arial" w:hAnsi="Arial" w:cs="Arial"/>
          <w:w w:val="93"/>
          <w:sz w:val="16"/>
          <w:szCs w:val="16"/>
        </w:rPr>
        <w:t>ving</w:t>
      </w:r>
      <w:r>
        <w:rPr>
          <w:rFonts w:ascii="Arial" w:eastAsia="Arial" w:hAnsi="Arial" w:cs="Arial"/>
          <w:spacing w:val="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specific</w:t>
      </w:r>
      <w:r>
        <w:rPr>
          <w:rFonts w:ascii="Arial" w:eastAsia="Arial" w:hAnsi="Arial" w:cs="Arial"/>
          <w:spacing w:val="-15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biological</w:t>
      </w:r>
      <w:r>
        <w:rPr>
          <w:rFonts w:ascii="Arial" w:eastAsia="Arial" w:hAnsi="Arial" w:cs="Arial"/>
          <w:spacing w:val="9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means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proteins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specific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reactions.</w:t>
      </w:r>
    </w:p>
    <w:p w14:paraId="535D715C" w14:textId="77777777" w:rsidR="001C58B1" w:rsidRDefault="007375A7">
      <w:pPr>
        <w:spacing w:before="1" w:after="0" w:line="240" w:lineRule="auto"/>
        <w:ind w:left="23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CQ3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ailable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bel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o</w:t>
      </w:r>
      <w:r>
        <w:rPr>
          <w:rFonts w:ascii="Arial" w:eastAsia="Arial" w:hAnsi="Arial" w:cs="Arial"/>
          <w:w w:val="90"/>
          <w:sz w:val="16"/>
          <w:szCs w:val="16"/>
        </w:rPr>
        <w:t>w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(table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12)</w:t>
      </w:r>
    </w:p>
    <w:p w14:paraId="42D2A565" w14:textId="77777777" w:rsidR="001C58B1" w:rsidRDefault="001C58B1">
      <w:pPr>
        <w:spacing w:before="12" w:after="0" w:line="260" w:lineRule="exact"/>
        <w:rPr>
          <w:sz w:val="26"/>
          <w:szCs w:val="26"/>
        </w:rPr>
      </w:pPr>
    </w:p>
    <w:p w14:paraId="261FFEC4" w14:textId="77777777" w:rsidR="001C58B1" w:rsidRDefault="007375A7">
      <w:pPr>
        <w:spacing w:after="0" w:line="240" w:lineRule="auto"/>
        <w:ind w:right="4148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88"/>
          <w:sz w:val="15"/>
          <w:szCs w:val="15"/>
        </w:rPr>
        <w:t>T</w:t>
      </w:r>
      <w:r>
        <w:rPr>
          <w:rFonts w:ascii="Arial" w:eastAsia="Arial" w:hAnsi="Arial" w:cs="Arial"/>
          <w:w w:val="88"/>
          <w:sz w:val="15"/>
          <w:szCs w:val="15"/>
        </w:rPr>
        <w:t>able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12.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Competen</w:t>
      </w:r>
      <w:r>
        <w:rPr>
          <w:rFonts w:ascii="Arial" w:eastAsia="Arial" w:hAnsi="Arial" w:cs="Arial"/>
          <w:spacing w:val="-2"/>
          <w:w w:val="88"/>
          <w:sz w:val="15"/>
          <w:szCs w:val="15"/>
        </w:rPr>
        <w:t>c</w:t>
      </w:r>
      <w:r>
        <w:rPr>
          <w:rFonts w:ascii="Arial" w:eastAsia="Arial" w:hAnsi="Arial" w:cs="Arial"/>
          <w:w w:val="88"/>
          <w:sz w:val="15"/>
          <w:szCs w:val="15"/>
        </w:rPr>
        <w:t>y</w:t>
      </w:r>
      <w:r>
        <w:rPr>
          <w:rFonts w:ascii="Arial" w:eastAsia="Arial" w:hAnsi="Arial" w:cs="Arial"/>
          <w:spacing w:val="9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Question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#3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in</w:t>
      </w:r>
      <w:r>
        <w:rPr>
          <w:rFonts w:ascii="Arial" w:eastAsia="Arial" w:hAnsi="Arial" w:cs="Arial"/>
          <w:spacing w:val="-5"/>
          <w:sz w:val="15"/>
          <w:szCs w:val="15"/>
        </w:rPr>
        <w:t xml:space="preserve"> </w:t>
      </w:r>
      <w:r>
        <w:rPr>
          <w:rFonts w:ascii="Arial" w:eastAsia="Arial" w:hAnsi="Arial" w:cs="Arial"/>
          <w:w w:val="101"/>
          <w:sz w:val="15"/>
          <w:szCs w:val="15"/>
        </w:rPr>
        <w:t>DL.</w:t>
      </w:r>
    </w:p>
    <w:p w14:paraId="347D6E56" w14:textId="77777777" w:rsidR="001C58B1" w:rsidRDefault="001C58B1">
      <w:pPr>
        <w:spacing w:before="4" w:after="0" w:line="100" w:lineRule="exact"/>
        <w:rPr>
          <w:sz w:val="10"/>
          <w:szCs w:val="10"/>
        </w:rPr>
      </w:pPr>
    </w:p>
    <w:p w14:paraId="4AFE9782" w14:textId="77777777" w:rsidR="001C58B1" w:rsidRDefault="007375A7">
      <w:pPr>
        <w:spacing w:after="0" w:line="240" w:lineRule="auto"/>
        <w:ind w:left="171" w:right="-20"/>
        <w:rPr>
          <w:rFonts w:ascii="Arial" w:eastAsia="Arial" w:hAnsi="Arial" w:cs="Arial"/>
          <w:sz w:val="16"/>
          <w:szCs w:val="16"/>
        </w:rPr>
      </w:pPr>
      <w:r>
        <w:pict w14:anchorId="2556B194">
          <v:group id="_x0000_s1082" style="position:absolute;left:0;text-align:left;margin-left:369.9pt;margin-top:-.4pt;width:222.2pt;height:.1pt;z-index:-1106;mso-position-horizontal-relative:page" coordorigin="7398,-8" coordsize="4444,2">
            <v:shape id="_x0000_s1083" style="position:absolute;left:7398;top:-8;width:4444;height:2" coordorigin="7398,-8" coordsize="4444,0" path="m7398,-8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proofErr w:type="spellStart"/>
      <w:r>
        <w:rPr>
          <w:rFonts w:ascii="Arial" w:eastAsia="Arial" w:hAnsi="Arial" w:cs="Arial"/>
          <w:i/>
          <w:w w:val="96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6"/>
          <w:sz w:val="16"/>
          <w:szCs w:val="16"/>
        </w:rPr>
        <w:t>o</w:t>
      </w:r>
      <w:r>
        <w:rPr>
          <w:rFonts w:ascii="Arial" w:eastAsia="Arial" w:hAnsi="Arial" w:cs="Arial"/>
          <w:i/>
          <w:w w:val="96"/>
          <w:sz w:val="16"/>
          <w:szCs w:val="16"/>
        </w:rPr>
        <w:t>gical_p</w:t>
      </w:r>
      <w:r>
        <w:rPr>
          <w:rFonts w:ascii="Arial" w:eastAsia="Arial" w:hAnsi="Arial" w:cs="Arial"/>
          <w:i/>
          <w:spacing w:val="-7"/>
          <w:w w:val="96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</w:p>
    <w:p w14:paraId="24072DE5" w14:textId="77777777" w:rsidR="001C58B1" w:rsidRDefault="007375A7">
      <w:pPr>
        <w:spacing w:before="35" w:after="0" w:line="240" w:lineRule="auto"/>
        <w:ind w:left="462" w:right="2622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3"/>
          <w:sz w:val="16"/>
          <w:szCs w:val="16"/>
        </w:rPr>
        <w:t>participan</w:t>
      </w:r>
      <w:r>
        <w:rPr>
          <w:rFonts w:ascii="Arial" w:eastAsia="Arial" w:hAnsi="Arial" w:cs="Arial"/>
          <w:b/>
          <w:bCs/>
          <w:spacing w:val="5"/>
          <w:w w:val="93"/>
          <w:sz w:val="16"/>
          <w:szCs w:val="16"/>
        </w:rPr>
        <w:t>t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some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proofErr w:type="spellStart"/>
      <w:r>
        <w:rPr>
          <w:rFonts w:ascii="Arial" w:eastAsia="Arial" w:hAnsi="Arial" w:cs="Arial"/>
          <w:i/>
          <w:w w:val="91"/>
          <w:sz w:val="16"/>
          <w:szCs w:val="16"/>
        </w:rPr>
        <w:t>Cystationine</w:t>
      </w:r>
      <w:proofErr w:type="spellEnd"/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8"/>
          <w:sz w:val="16"/>
          <w:szCs w:val="16"/>
        </w:rPr>
        <w:t>gama</w:t>
      </w:r>
      <w:proofErr w:type="spellEnd"/>
      <w:r>
        <w:rPr>
          <w:rFonts w:ascii="Arial" w:eastAsia="Arial" w:hAnsi="Arial" w:cs="Arial"/>
          <w:i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7"/>
          <w:sz w:val="16"/>
          <w:szCs w:val="16"/>
        </w:rPr>
        <w:t>lyase</w:t>
      </w:r>
      <w:proofErr w:type="spellEnd"/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</w:p>
    <w:p w14:paraId="42787199" w14:textId="77777777" w:rsidR="001C58B1" w:rsidRDefault="007375A7">
      <w:pPr>
        <w:spacing w:before="35" w:after="0" w:line="240" w:lineRule="auto"/>
        <w:ind w:left="77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bea</w:t>
      </w:r>
      <w:r>
        <w:rPr>
          <w:rFonts w:ascii="Arial" w:eastAsia="Arial" w:hAnsi="Arial" w:cs="Arial"/>
          <w:b/>
          <w:bCs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er</w:t>
      </w:r>
      <w:r>
        <w:rPr>
          <w:rFonts w:ascii="Arial" w:eastAsia="Arial" w:hAnsi="Arial" w:cs="Arial"/>
          <w:b/>
          <w:bCs/>
          <w:spacing w:val="-4"/>
          <w:w w:val="9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proofErr w:type="gramEnd"/>
      <w:r>
        <w:rPr>
          <w:rFonts w:ascii="Arial" w:eastAsia="Arial" w:hAnsi="Arial" w:cs="Arial"/>
          <w:spacing w:val="-33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some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</w:t>
      </w:r>
      <w:r>
        <w:rPr>
          <w:rFonts w:ascii="Arial" w:eastAsia="Arial" w:hAnsi="Arial" w:cs="Arial"/>
          <w:i/>
          <w:w w:val="87"/>
          <w:sz w:val="16"/>
          <w:szCs w:val="16"/>
        </w:rPr>
        <w:t>Function</w:t>
      </w:r>
      <w:r>
        <w:rPr>
          <w:rFonts w:ascii="Arial" w:eastAsia="Arial" w:hAnsi="Arial" w:cs="Arial"/>
          <w:i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>
        <w:rPr>
          <w:rFonts w:ascii="Arial" w:eastAsia="Arial" w:hAnsi="Arial" w:cs="Arial"/>
          <w:b/>
          <w:bCs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>ealizatio</w:t>
      </w:r>
      <w:r>
        <w:rPr>
          <w:rFonts w:ascii="Arial" w:eastAsia="Arial" w:hAnsi="Arial" w:cs="Arial"/>
          <w:b/>
          <w:bCs/>
          <w:spacing w:val="2"/>
          <w:w w:val="89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</w:p>
    <w:p w14:paraId="21AAD865" w14:textId="77777777" w:rsidR="001C58B1" w:rsidRDefault="007375A7">
      <w:pPr>
        <w:spacing w:before="35" w:after="0" w:line="240" w:lineRule="auto"/>
        <w:ind w:left="1313" w:right="3201"/>
        <w:jc w:val="center"/>
        <w:rPr>
          <w:rFonts w:ascii="Arial" w:eastAsia="Arial" w:hAnsi="Arial" w:cs="Arial"/>
          <w:sz w:val="16"/>
          <w:szCs w:val="16"/>
        </w:rPr>
      </w:pPr>
      <w:r>
        <w:pict w14:anchorId="09E752BC">
          <v:group id="_x0000_s1080" style="position:absolute;left:0;text-align:left;margin-left:369.9pt;margin-top:12.8pt;width:222.2pt;height:.1pt;z-index:-1105;mso-position-horizontal-relative:page" coordorigin="7398,256" coordsize="4444,2">
            <v:shape id="_x0000_s1081" style="position:absolute;left:7398;top:256;width:4444;height:2" coordorigin="7398,256" coordsize="4444,0" path="m7398,256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3"/>
          <w:sz w:val="16"/>
          <w:szCs w:val="16"/>
        </w:rPr>
        <w:t>carbon-sulfur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7"/>
          <w:sz w:val="16"/>
          <w:szCs w:val="16"/>
        </w:rPr>
        <w:t>lyase</w:t>
      </w:r>
      <w:proofErr w:type="spellEnd"/>
      <w:r>
        <w:rPr>
          <w:rFonts w:ascii="Arial" w:eastAsia="Arial" w:hAnsi="Arial" w:cs="Arial"/>
          <w:i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5"/>
          <w:sz w:val="16"/>
          <w:szCs w:val="16"/>
        </w:rPr>
        <w:t>activit</w:t>
      </w:r>
      <w:r>
        <w:rPr>
          <w:rFonts w:ascii="Arial" w:eastAsia="Arial" w:hAnsi="Arial" w:cs="Arial"/>
          <w:i/>
          <w:spacing w:val="2"/>
          <w:w w:val="95"/>
          <w:sz w:val="16"/>
          <w:szCs w:val="16"/>
        </w:rPr>
        <w:t>y</w:t>
      </w:r>
      <w:r>
        <w:rPr>
          <w:rFonts w:ascii="Arial" w:eastAsia="Arial" w:hAnsi="Arial" w:cs="Arial"/>
          <w:w w:val="105"/>
          <w:sz w:val="16"/>
          <w:szCs w:val="16"/>
        </w:rPr>
        <w:t>’)))))</w:t>
      </w:r>
    </w:p>
    <w:p w14:paraId="323C5E0E" w14:textId="77777777" w:rsidR="001C58B1" w:rsidRDefault="001C58B1">
      <w:pPr>
        <w:spacing w:after="0"/>
        <w:jc w:val="center"/>
        <w:sectPr w:rsidR="001C58B1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50F0FDE0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48485C75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B0FC56E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4715C708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29814EFB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60BFBB30" w14:textId="77777777" w:rsidR="001C58B1" w:rsidRDefault="001C58B1">
      <w:pPr>
        <w:spacing w:before="17" w:after="0" w:line="280" w:lineRule="exact"/>
        <w:rPr>
          <w:sz w:val="28"/>
          <w:szCs w:val="28"/>
        </w:rPr>
      </w:pPr>
    </w:p>
    <w:p w14:paraId="367D0FA2" w14:textId="77777777" w:rsidR="001C58B1" w:rsidRDefault="007375A7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pict w14:anchorId="0A5DB338">
          <v:group id="_x0000_s1078" style="position:absolute;left:0;text-align:left;margin-left:13.45pt;margin-top:-7.85pt;width:29.9pt;height:.1pt;z-index:-1122;mso-position-horizontal-relative:page" coordorigin="269,-157" coordsize="598,2">
            <v:shape id="_x0000_s1079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pict w14:anchorId="47B1124E">
          <v:group id="_x0000_s1076" style="position:absolute;left:0;text-align:left;margin-left:48.35pt;margin-top:-2.85pt;width:.1pt;height:29.9pt;z-index:-1121;mso-position-horizontal-relative:page" coordorigin="967,-57" coordsize="2,598">
            <v:shape id="_x0000_s1077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pict w14:anchorId="6F18258E">
          <v:group id="_x0000_s1074" style="position:absolute;left:0;text-align:left;margin-left:665.3pt;margin-top:-7.85pt;width:29.9pt;height:.1pt;z-index:-1120;mso-position-horizontal-relative:page" coordorigin="13306,-157" coordsize="598,2">
            <v:shape id="_x0000_s1075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pict w14:anchorId="0C65B605">
          <v:group id="_x0000_s1072" style="position:absolute;left:0;text-align:left;margin-left:660.35pt;margin-top:-2.85pt;width:.1pt;height:29.9pt;z-index:-1119;mso-position-horizontal-relative:page" coordorigin="13207,-57" coordsize="2,598">
            <v:shape id="_x0000_s1073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6"/>
          <w:szCs w:val="16"/>
        </w:rPr>
        <w:t>“main”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2016/1/12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page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6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#6</w:t>
      </w:r>
    </w:p>
    <w:p w14:paraId="76CD829B" w14:textId="77777777" w:rsidR="001C58B1" w:rsidRDefault="001C58B1">
      <w:pPr>
        <w:spacing w:after="0"/>
        <w:jc w:val="center"/>
        <w:sectPr w:rsidR="001C58B1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45185C75" w14:textId="77777777" w:rsidR="001C58B1" w:rsidRDefault="001C58B1">
      <w:pPr>
        <w:spacing w:before="5" w:after="0" w:line="140" w:lineRule="exact"/>
        <w:rPr>
          <w:sz w:val="14"/>
          <w:szCs w:val="14"/>
        </w:rPr>
      </w:pPr>
    </w:p>
    <w:p w14:paraId="529FE0ED" w14:textId="77777777" w:rsidR="001C58B1" w:rsidRDefault="001C58B1">
      <w:pPr>
        <w:spacing w:after="0"/>
        <w:sectPr w:rsidR="001C58B1">
          <w:headerReference w:type="default" r:id="rId18"/>
          <w:pgSz w:w="14180" w:h="20020"/>
          <w:pgMar w:top="3020" w:right="160" w:bottom="280" w:left="160" w:header="1385" w:footer="0" w:gutter="0"/>
          <w:cols w:space="720"/>
        </w:sectPr>
      </w:pPr>
    </w:p>
    <w:p w14:paraId="5A84B791" w14:textId="77777777" w:rsidR="001C58B1" w:rsidRDefault="007375A7">
      <w:pPr>
        <w:spacing w:before="63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34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classes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including </w:t>
      </w:r>
      <w:r>
        <w:rPr>
          <w:rFonts w:ascii="Arial" w:eastAsia="Arial" w:hAnsi="Arial" w:cs="Arial"/>
          <w:spacing w:val="2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ancestors</w:t>
      </w:r>
      <w:proofErr w:type="gramEnd"/>
      <w:r>
        <w:rPr>
          <w:rFonts w:ascii="Arial" w:eastAsia="Arial" w:hAnsi="Arial" w:cs="Arial"/>
          <w:w w:val="88"/>
          <w:sz w:val="16"/>
          <w:szCs w:val="16"/>
        </w:rPr>
        <w:t>)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 xml:space="preserve">ed, 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102"/>
          <w:sz w:val="16"/>
          <w:szCs w:val="16"/>
        </w:rPr>
        <w:t>foll</w:t>
      </w:r>
      <w:r>
        <w:rPr>
          <w:rFonts w:ascii="Arial" w:eastAsia="Arial" w:hAnsi="Arial" w:cs="Arial"/>
          <w:spacing w:val="-4"/>
          <w:w w:val="102"/>
          <w:sz w:val="16"/>
          <w:szCs w:val="16"/>
        </w:rPr>
        <w:t>o</w:t>
      </w:r>
      <w:r>
        <w:rPr>
          <w:rFonts w:ascii="Arial" w:eastAsia="Arial" w:hAnsi="Arial" w:cs="Arial"/>
          <w:w w:val="99"/>
          <w:sz w:val="16"/>
          <w:szCs w:val="16"/>
        </w:rPr>
        <w:t xml:space="preserve">w- </w:t>
      </w:r>
      <w:proofErr w:type="spellStart"/>
      <w:r>
        <w:rPr>
          <w:rFonts w:ascii="Arial" w:eastAsia="Arial" w:hAnsi="Arial" w:cs="Arial"/>
          <w:sz w:val="16"/>
          <w:szCs w:val="16"/>
        </w:rPr>
        <w:t>ing</w:t>
      </w:r>
      <w:proofErr w:type="spellEnd"/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displayed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after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filtering</w:t>
      </w:r>
      <w:r>
        <w:rPr>
          <w:rFonts w:ascii="Arial" w:eastAsia="Arial" w:hAnsi="Arial" w:cs="Arial"/>
          <w:spacing w:val="31"/>
          <w:w w:val="9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16"/>
          <w:szCs w:val="16"/>
        </w:rPr>
        <w:t>âŁ˜cellular</w:t>
      </w:r>
      <w:proofErr w:type="spellEnd"/>
      <w:r>
        <w:rPr>
          <w:rFonts w:ascii="Arial" w:eastAsia="Arial" w:hAnsi="Arial" w:cs="Arial"/>
          <w:spacing w:val="2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nitrogen compound</w:t>
      </w:r>
      <w:r>
        <w:rPr>
          <w:rFonts w:ascii="Arial" w:eastAsia="Arial" w:hAnsi="Arial" w:cs="Arial"/>
          <w:spacing w:val="-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metabolic </w:t>
      </w:r>
      <w:r>
        <w:rPr>
          <w:rFonts w:ascii="Arial" w:eastAsia="Arial" w:hAnsi="Arial" w:cs="Arial"/>
          <w:w w:val="89"/>
          <w:sz w:val="16"/>
          <w:szCs w:val="16"/>
        </w:rPr>
        <w:t xml:space="preserve">process’ 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âŁ˜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c</w:t>
      </w:r>
      <w:r>
        <w:rPr>
          <w:rFonts w:ascii="Arial" w:eastAsia="Arial" w:hAnsi="Arial" w:cs="Arial"/>
          <w:w w:val="90"/>
          <w:sz w:val="16"/>
          <w:szCs w:val="16"/>
        </w:rPr>
        <w:t>ysteine</w:t>
      </w:r>
      <w:proofErr w:type="spellEnd"/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biosynthetic</w:t>
      </w:r>
      <w:r>
        <w:rPr>
          <w:rFonts w:ascii="Arial" w:eastAsia="Arial" w:hAnsi="Arial" w:cs="Arial"/>
          <w:spacing w:val="1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process’</w:t>
      </w:r>
      <w:r>
        <w:rPr>
          <w:rFonts w:ascii="Arial" w:eastAsia="Arial" w:hAnsi="Arial" w:cs="Arial"/>
          <w:spacing w:val="-7"/>
          <w:w w:val="9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âŁ</w:t>
      </w:r>
      <w:proofErr w:type="spellEnd"/>
      <w:r>
        <w:rPr>
          <w:rFonts w:ascii="Arial" w:eastAsia="Arial" w:hAnsi="Arial" w:cs="Arial"/>
          <w:sz w:val="16"/>
          <w:szCs w:val="16"/>
        </w:rPr>
        <w:t>¦</w:t>
      </w:r>
    </w:p>
    <w:p w14:paraId="30831CDA" w14:textId="77777777" w:rsidR="001C58B1" w:rsidRDefault="001C58B1">
      <w:pPr>
        <w:spacing w:before="1" w:after="0" w:line="120" w:lineRule="exact"/>
        <w:rPr>
          <w:sz w:val="12"/>
          <w:szCs w:val="12"/>
        </w:rPr>
      </w:pPr>
    </w:p>
    <w:p w14:paraId="30F6B59B" w14:textId="77777777" w:rsidR="001C58B1" w:rsidRDefault="007375A7">
      <w:pPr>
        <w:spacing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CQ4:</w:t>
      </w:r>
      <w:r>
        <w:rPr>
          <w:rFonts w:ascii="Arial" w:eastAsia="Arial" w:hAnsi="Arial" w:cs="Arial"/>
          <w:i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Whi</w:t>
      </w:r>
      <w:r>
        <w:rPr>
          <w:rFonts w:ascii="Arial" w:eastAsia="Arial" w:hAnsi="Arial" w:cs="Arial"/>
          <w:i/>
          <w:spacing w:val="-2"/>
          <w:w w:val="92"/>
          <w:sz w:val="16"/>
          <w:szCs w:val="16"/>
        </w:rPr>
        <w:t>c</w:t>
      </w:r>
      <w:r>
        <w:rPr>
          <w:rFonts w:ascii="Arial" w:eastAsia="Arial" w:hAnsi="Arial" w:cs="Arial"/>
          <w:i/>
          <w:w w:val="92"/>
          <w:sz w:val="16"/>
          <w:szCs w:val="16"/>
        </w:rPr>
        <w:t>h</w:t>
      </w:r>
      <w:r>
        <w:rPr>
          <w:rFonts w:ascii="Arial" w:eastAsia="Arial" w:hAnsi="Arial" w:cs="Arial"/>
          <w:i/>
          <w:spacing w:val="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dysfunctional</w:t>
      </w:r>
      <w:r>
        <w:rPr>
          <w:rFonts w:ascii="Arial" w:eastAsia="Arial" w:hAnsi="Arial" w:cs="Arial"/>
          <w:i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2"/>
          <w:sz w:val="16"/>
          <w:szCs w:val="16"/>
        </w:rPr>
        <w:t>o</w:t>
      </w:r>
      <w:r>
        <w:rPr>
          <w:rFonts w:ascii="Arial" w:eastAsia="Arial" w:hAnsi="Arial" w:cs="Arial"/>
          <w:i/>
          <w:w w:val="92"/>
          <w:sz w:val="16"/>
          <w:szCs w:val="16"/>
        </w:rPr>
        <w:t>gical</w:t>
      </w:r>
      <w:r>
        <w:rPr>
          <w:rFonts w:ascii="Arial" w:eastAsia="Arial" w:hAnsi="Arial" w:cs="Arial"/>
          <w:i/>
          <w:spacing w:val="35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87"/>
          <w:sz w:val="16"/>
          <w:szCs w:val="16"/>
        </w:rPr>
        <w:t>r</w:t>
      </w:r>
      <w:r>
        <w:rPr>
          <w:rFonts w:ascii="Arial" w:eastAsia="Arial" w:hAnsi="Arial" w:cs="Arial"/>
          <w:i/>
          <w:w w:val="87"/>
          <w:sz w:val="16"/>
          <w:szCs w:val="16"/>
        </w:rPr>
        <w:t>ocesses</w:t>
      </w:r>
      <w:r>
        <w:rPr>
          <w:rFonts w:ascii="Arial" w:eastAsia="Arial" w:hAnsi="Arial" w:cs="Arial"/>
          <w:i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entail</w:t>
      </w:r>
      <w:r>
        <w:rPr>
          <w:rFonts w:ascii="Arial" w:eastAsia="Arial" w:hAnsi="Arial" w:cs="Arial"/>
          <w:i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risk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‘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Athe</w:t>
      </w:r>
      <w:r>
        <w:rPr>
          <w:rFonts w:ascii="Arial" w:eastAsia="Arial" w:hAnsi="Arial" w:cs="Arial"/>
          <w:i/>
          <w:spacing w:val="-7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>o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- </w:t>
      </w:r>
      <w:r>
        <w:rPr>
          <w:rFonts w:ascii="Arial" w:eastAsia="Arial" w:hAnsi="Arial" w:cs="Arial"/>
          <w:i/>
          <w:w w:val="90"/>
          <w:sz w:val="16"/>
          <w:szCs w:val="16"/>
        </w:rPr>
        <w:t>scle</w:t>
      </w:r>
      <w:r>
        <w:rPr>
          <w:rFonts w:ascii="Arial" w:eastAsia="Arial" w:hAnsi="Arial" w:cs="Arial"/>
          <w:i/>
          <w:spacing w:val="-6"/>
          <w:w w:val="90"/>
          <w:sz w:val="16"/>
          <w:szCs w:val="16"/>
        </w:rPr>
        <w:t>r</w:t>
      </w:r>
      <w:r>
        <w:rPr>
          <w:rFonts w:ascii="Arial" w:eastAsia="Arial" w:hAnsi="Arial" w:cs="Arial"/>
          <w:i/>
          <w:w w:val="90"/>
          <w:sz w:val="16"/>
          <w:szCs w:val="16"/>
        </w:rPr>
        <w:t>osis’?</w:t>
      </w:r>
      <w:r>
        <w:rPr>
          <w:rFonts w:ascii="Arial" w:eastAsia="Arial" w:hAnsi="Arial" w:cs="Arial"/>
          <w:i/>
          <w:spacing w:val="2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This</w:t>
      </w:r>
      <w:r>
        <w:rPr>
          <w:rFonts w:ascii="Arial" w:eastAsia="Arial" w:hAnsi="Arial" w:cs="Arial"/>
          <w:spacing w:val="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query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retri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es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biological</w:t>
      </w:r>
      <w:r>
        <w:rPr>
          <w:rFonts w:ascii="Arial" w:eastAsia="Arial" w:hAnsi="Arial" w:cs="Arial"/>
          <w:spacing w:val="3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</w:t>
      </w:r>
      <w:r>
        <w:rPr>
          <w:rFonts w:ascii="Arial" w:eastAsia="Arial" w:hAnsi="Arial" w:cs="Arial"/>
          <w:spacing w:val="-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that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entail</w:t>
      </w:r>
      <w:r>
        <w:rPr>
          <w:rFonts w:ascii="Arial" w:eastAsia="Arial" w:hAnsi="Arial" w:cs="Arial"/>
          <w:spacing w:val="3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risk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8"/>
          <w:sz w:val="16"/>
          <w:szCs w:val="16"/>
        </w:rPr>
        <w:t>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eloping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dysfunctional</w:t>
      </w:r>
      <w:r>
        <w:rPr>
          <w:rFonts w:ascii="Arial" w:eastAsia="Arial" w:hAnsi="Arial" w:cs="Arial"/>
          <w:spacing w:val="3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phenotype. This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query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rel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ev</w:t>
      </w:r>
      <w:r>
        <w:rPr>
          <w:rFonts w:ascii="Arial" w:eastAsia="Arial" w:hAnsi="Arial" w:cs="Arial"/>
          <w:w w:val="89"/>
          <w:sz w:val="16"/>
          <w:szCs w:val="16"/>
        </w:rPr>
        <w:t>ant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sense </w:t>
      </w:r>
      <w:r>
        <w:rPr>
          <w:rFonts w:ascii="Arial" w:eastAsia="Arial" w:hAnsi="Arial" w:cs="Arial"/>
          <w:w w:val="90"/>
          <w:sz w:val="16"/>
          <w:szCs w:val="16"/>
        </w:rPr>
        <w:t xml:space="preserve">whether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enables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identification</w:t>
      </w:r>
      <w:r>
        <w:rPr>
          <w:rFonts w:ascii="Arial" w:eastAsia="Arial" w:hAnsi="Arial" w:cs="Arial"/>
          <w:spacing w:val="-1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n</w:t>
      </w:r>
      <w:r>
        <w:rPr>
          <w:rFonts w:ascii="Arial" w:eastAsia="Arial" w:hAnsi="Arial" w:cs="Arial"/>
          <w:w w:val="89"/>
          <w:sz w:val="16"/>
          <w:szCs w:val="16"/>
        </w:rPr>
        <w:t>y abnormal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situations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91"/>
          <w:sz w:val="16"/>
          <w:szCs w:val="16"/>
        </w:rPr>
        <w:t xml:space="preserve">arding </w:t>
      </w:r>
      <w:proofErr w:type="gramStart"/>
      <w:r>
        <w:rPr>
          <w:rFonts w:ascii="Arial" w:eastAsia="Arial" w:hAnsi="Arial" w:cs="Arial"/>
          <w:w w:val="86"/>
          <w:sz w:val="16"/>
          <w:szCs w:val="16"/>
        </w:rPr>
        <w:t>an</w:t>
      </w:r>
      <w:proofErr w:type="gramEnd"/>
      <w:r>
        <w:rPr>
          <w:rFonts w:ascii="Arial" w:eastAsia="Arial" w:hAnsi="Arial" w:cs="Arial"/>
          <w:spacing w:val="-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specific</w:t>
      </w:r>
      <w:r>
        <w:rPr>
          <w:rFonts w:ascii="Arial" w:eastAsia="Arial" w:hAnsi="Arial" w:cs="Arial"/>
          <w:spacing w:val="2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process</w:t>
      </w:r>
      <w:r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>g</w:t>
      </w:r>
      <w:r>
        <w:rPr>
          <w:rFonts w:ascii="Arial" w:eastAsia="Arial" w:hAnsi="Arial" w:cs="Arial"/>
          <w:sz w:val="16"/>
          <w:szCs w:val="16"/>
        </w:rPr>
        <w:t>anism.</w:t>
      </w:r>
    </w:p>
    <w:p w14:paraId="03A1D00E" w14:textId="77777777" w:rsidR="001C58B1" w:rsidRDefault="007375A7">
      <w:pPr>
        <w:spacing w:before="1" w:after="0" w:line="240" w:lineRule="auto"/>
        <w:ind w:left="230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CQ4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ailable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page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(table</w:t>
      </w:r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13).</w:t>
      </w:r>
    </w:p>
    <w:p w14:paraId="71B76D45" w14:textId="77777777" w:rsidR="001C58B1" w:rsidRDefault="001C58B1">
      <w:pPr>
        <w:spacing w:after="0" w:line="170" w:lineRule="exact"/>
        <w:rPr>
          <w:sz w:val="17"/>
          <w:szCs w:val="17"/>
        </w:rPr>
      </w:pPr>
    </w:p>
    <w:p w14:paraId="24E7D526" w14:textId="77777777" w:rsidR="001C58B1" w:rsidRDefault="007375A7">
      <w:pPr>
        <w:spacing w:after="0" w:line="240" w:lineRule="auto"/>
        <w:ind w:left="2062" w:right="2513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88"/>
          <w:sz w:val="15"/>
          <w:szCs w:val="15"/>
        </w:rPr>
        <w:t>T</w:t>
      </w:r>
      <w:r>
        <w:rPr>
          <w:rFonts w:ascii="Arial" w:eastAsia="Arial" w:hAnsi="Arial" w:cs="Arial"/>
          <w:w w:val="88"/>
          <w:sz w:val="15"/>
          <w:szCs w:val="15"/>
        </w:rPr>
        <w:t>able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13.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Competen</w:t>
      </w:r>
      <w:r>
        <w:rPr>
          <w:rFonts w:ascii="Arial" w:eastAsia="Arial" w:hAnsi="Arial" w:cs="Arial"/>
          <w:spacing w:val="-2"/>
          <w:w w:val="88"/>
          <w:sz w:val="15"/>
          <w:szCs w:val="15"/>
        </w:rPr>
        <w:t>c</w:t>
      </w:r>
      <w:r>
        <w:rPr>
          <w:rFonts w:ascii="Arial" w:eastAsia="Arial" w:hAnsi="Arial" w:cs="Arial"/>
          <w:w w:val="88"/>
          <w:sz w:val="15"/>
          <w:szCs w:val="15"/>
        </w:rPr>
        <w:t>y</w:t>
      </w:r>
      <w:r>
        <w:rPr>
          <w:rFonts w:ascii="Arial" w:eastAsia="Arial" w:hAnsi="Arial" w:cs="Arial"/>
          <w:spacing w:val="9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Question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#4</w:t>
      </w:r>
    </w:p>
    <w:p w14:paraId="6CE8C7A0" w14:textId="77777777" w:rsidR="001C58B1" w:rsidRDefault="001C58B1">
      <w:pPr>
        <w:spacing w:before="4" w:after="0" w:line="100" w:lineRule="exact"/>
        <w:rPr>
          <w:sz w:val="10"/>
          <w:szCs w:val="10"/>
        </w:rPr>
      </w:pPr>
    </w:p>
    <w:p w14:paraId="393F4780" w14:textId="77777777" w:rsidR="001C58B1" w:rsidRDefault="007375A7">
      <w:pPr>
        <w:spacing w:after="0" w:line="240" w:lineRule="auto"/>
        <w:ind w:left="2233" w:right="-20"/>
        <w:rPr>
          <w:rFonts w:ascii="Arial" w:eastAsia="Arial" w:hAnsi="Arial" w:cs="Arial"/>
          <w:sz w:val="16"/>
          <w:szCs w:val="16"/>
        </w:rPr>
      </w:pPr>
      <w:r>
        <w:pict w14:anchorId="350493FE">
          <v:group id="_x0000_s1070" style="position:absolute;left:0;text-align:left;margin-left:116.55pt;margin-top:-.4pt;width:222.2pt;height:.1pt;z-index:-1100;mso-position-horizontal-relative:page" coordorigin="2331,-8" coordsize="4444,2">
            <v:shape id="_x0000_s1071" style="position:absolute;left:2331;top:-8;width:4444;height:2" coordorigin="2331,-8" coordsize="4444,0" path="m2331,-8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proofErr w:type="spellStart"/>
      <w:r>
        <w:rPr>
          <w:rFonts w:ascii="Arial" w:eastAsia="Arial" w:hAnsi="Arial" w:cs="Arial"/>
          <w:i/>
          <w:w w:val="96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6"/>
          <w:sz w:val="16"/>
          <w:szCs w:val="16"/>
        </w:rPr>
        <w:t>o</w:t>
      </w:r>
      <w:r>
        <w:rPr>
          <w:rFonts w:ascii="Arial" w:eastAsia="Arial" w:hAnsi="Arial" w:cs="Arial"/>
          <w:i/>
          <w:w w:val="96"/>
          <w:sz w:val="16"/>
          <w:szCs w:val="16"/>
        </w:rPr>
        <w:t>gical_p</w:t>
      </w:r>
      <w:r>
        <w:rPr>
          <w:rFonts w:ascii="Arial" w:eastAsia="Arial" w:hAnsi="Arial" w:cs="Arial"/>
          <w:i/>
          <w:spacing w:val="-7"/>
          <w:w w:val="96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>ealization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proofErr w:type="gramEnd"/>
      <w:r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</w:p>
    <w:p w14:paraId="4BA6D570" w14:textId="77777777" w:rsidR="001C58B1" w:rsidRDefault="007375A7">
      <w:pPr>
        <w:spacing w:before="35" w:after="0" w:line="240" w:lineRule="auto"/>
        <w:ind w:left="2800" w:right="-20"/>
        <w:rPr>
          <w:rFonts w:ascii="Arial" w:eastAsia="Arial" w:hAnsi="Arial" w:cs="Arial"/>
          <w:sz w:val="16"/>
          <w:szCs w:val="16"/>
        </w:rPr>
      </w:pPr>
      <w:r>
        <w:pict w14:anchorId="0BAE3744">
          <v:group id="_x0000_s1068" style="position:absolute;left:0;text-align:left;margin-left:116.55pt;margin-top:12.8pt;width:222.2pt;height:.1pt;z-index:-1099;mso-position-horizontal-relative:page" coordorigin="2331,256" coordsize="4444,2">
            <v:shape id="_x0000_s1069" style="position:absolute;left:2331;top:256;width:4444;height:2" coordorigin="2331,256" coordsize="4444,0" path="m2331,256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83"/>
          <w:sz w:val="16"/>
          <w:szCs w:val="16"/>
        </w:rPr>
        <w:t>(</w:t>
      </w:r>
      <w:r>
        <w:rPr>
          <w:rFonts w:ascii="Arial" w:eastAsia="Arial" w:hAnsi="Arial" w:cs="Arial"/>
          <w:i/>
          <w:w w:val="83"/>
          <w:sz w:val="16"/>
          <w:szCs w:val="16"/>
        </w:rPr>
        <w:t>Risk</w:t>
      </w:r>
      <w:r>
        <w:rPr>
          <w:rFonts w:ascii="Arial" w:eastAsia="Arial" w:hAnsi="Arial" w:cs="Arial"/>
          <w:i/>
          <w:spacing w:val="3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and</w:t>
      </w:r>
      <w:r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(</w:t>
      </w:r>
      <w:r>
        <w:rPr>
          <w:rFonts w:ascii="Arial" w:eastAsia="Arial" w:hAnsi="Arial" w:cs="Arial"/>
          <w:b/>
          <w:bCs/>
          <w:w w:val="83"/>
          <w:sz w:val="16"/>
          <w:szCs w:val="16"/>
        </w:rPr>
        <w:t>causes</w:t>
      </w:r>
      <w:r>
        <w:rPr>
          <w:rFonts w:ascii="Arial" w:eastAsia="Arial" w:hAnsi="Arial" w:cs="Arial"/>
          <w:b/>
          <w:bCs/>
          <w:spacing w:val="-1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some</w:t>
      </w:r>
      <w:r>
        <w:rPr>
          <w:rFonts w:ascii="Arial" w:eastAsia="Arial" w:hAnsi="Arial" w:cs="Arial"/>
          <w:spacing w:val="1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2"/>
          <w:sz w:val="16"/>
          <w:szCs w:val="16"/>
        </w:rPr>
        <w:t>Athe</w:t>
      </w:r>
      <w:r>
        <w:rPr>
          <w:rFonts w:ascii="Arial" w:eastAsia="Arial" w:hAnsi="Arial" w:cs="Arial"/>
          <w:i/>
          <w:spacing w:val="-7"/>
          <w:w w:val="92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oscle</w:t>
      </w:r>
      <w:r>
        <w:rPr>
          <w:rFonts w:ascii="Arial" w:eastAsia="Arial" w:hAnsi="Arial" w:cs="Arial"/>
          <w:i/>
          <w:spacing w:val="-7"/>
          <w:w w:val="91"/>
          <w:sz w:val="16"/>
          <w:szCs w:val="16"/>
        </w:rPr>
        <w:t>r</w:t>
      </w:r>
      <w:r>
        <w:rPr>
          <w:rFonts w:ascii="Arial" w:eastAsia="Arial" w:hAnsi="Arial" w:cs="Arial"/>
          <w:i/>
          <w:w w:val="87"/>
          <w:sz w:val="16"/>
          <w:szCs w:val="16"/>
        </w:rPr>
        <w:t>osi</w:t>
      </w:r>
      <w:r>
        <w:rPr>
          <w:rFonts w:ascii="Arial" w:eastAsia="Arial" w:hAnsi="Arial" w:cs="Arial"/>
          <w:i/>
          <w:spacing w:val="1"/>
          <w:w w:val="87"/>
          <w:sz w:val="16"/>
          <w:szCs w:val="16"/>
        </w:rPr>
        <w:t>s</w:t>
      </w:r>
      <w:r>
        <w:rPr>
          <w:rFonts w:ascii="Arial" w:eastAsia="Arial" w:hAnsi="Arial" w:cs="Arial"/>
          <w:w w:val="108"/>
          <w:sz w:val="16"/>
          <w:szCs w:val="16"/>
        </w:rPr>
        <w:t>’)))</w:t>
      </w:r>
    </w:p>
    <w:p w14:paraId="5A56FEA8" w14:textId="77777777" w:rsidR="001C58B1" w:rsidRDefault="001C58B1">
      <w:pPr>
        <w:spacing w:before="15" w:after="0" w:line="240" w:lineRule="exact"/>
        <w:rPr>
          <w:sz w:val="24"/>
          <w:szCs w:val="24"/>
        </w:rPr>
      </w:pPr>
    </w:p>
    <w:p w14:paraId="56744C1F" w14:textId="77777777" w:rsidR="001C58B1" w:rsidRDefault="007375A7">
      <w:pPr>
        <w:spacing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5"/>
          <w:sz w:val="16"/>
          <w:szCs w:val="16"/>
        </w:rPr>
        <w:t>10</w:t>
      </w:r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classes</w:t>
      </w:r>
      <w:r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including 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ancestors</w:t>
      </w:r>
      <w:proofErr w:type="gramEnd"/>
      <w:r>
        <w:rPr>
          <w:rFonts w:ascii="Arial" w:eastAsia="Arial" w:hAnsi="Arial" w:cs="Arial"/>
          <w:w w:val="88"/>
          <w:sz w:val="16"/>
          <w:szCs w:val="16"/>
        </w:rPr>
        <w:t>)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ed,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which</w:t>
      </w:r>
      <w:r>
        <w:rPr>
          <w:rFonts w:ascii="Arial" w:eastAsia="Arial" w:hAnsi="Arial" w:cs="Arial"/>
          <w:spacing w:val="1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wing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displayed 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after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filtering: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16"/>
          <w:szCs w:val="16"/>
        </w:rPr>
        <w:t>âŁ˜Dysfunctional</w:t>
      </w:r>
      <w:proofErr w:type="spellEnd"/>
      <w:r>
        <w:rPr>
          <w:rFonts w:ascii="Arial" w:eastAsia="Arial" w:hAnsi="Arial" w:cs="Arial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homo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c</w:t>
      </w:r>
      <w:r>
        <w:rPr>
          <w:rFonts w:ascii="Arial" w:eastAsia="Arial" w:hAnsi="Arial" w:cs="Arial"/>
          <w:w w:val="91"/>
          <w:sz w:val="16"/>
          <w:szCs w:val="16"/>
        </w:rPr>
        <w:t>ysteine</w:t>
      </w:r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metabolic process’,</w:t>
      </w:r>
      <w:r>
        <w:rPr>
          <w:rFonts w:ascii="Arial" w:eastAsia="Arial" w:hAnsi="Arial" w:cs="Arial"/>
          <w:spacing w:val="-14"/>
          <w:w w:val="9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16"/>
          <w:szCs w:val="16"/>
        </w:rPr>
        <w:t>âŁ˜Dysfunctional</w:t>
      </w:r>
      <w:proofErr w:type="spellEnd"/>
      <w:r>
        <w:rPr>
          <w:rFonts w:ascii="Arial" w:eastAsia="Arial" w:hAnsi="Arial" w:cs="Arial"/>
          <w:spacing w:val="3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response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interleukin</w:t>
      </w:r>
      <w:r>
        <w:rPr>
          <w:rFonts w:ascii="Arial" w:eastAsia="Arial" w:hAnsi="Arial" w:cs="Arial"/>
          <w:spacing w:val="-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1’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âŁ</w:t>
      </w:r>
      <w:proofErr w:type="spellEnd"/>
      <w:r>
        <w:rPr>
          <w:rFonts w:ascii="Arial" w:eastAsia="Arial" w:hAnsi="Arial" w:cs="Arial"/>
          <w:sz w:val="16"/>
          <w:szCs w:val="16"/>
        </w:rPr>
        <w:t>¦</w:t>
      </w:r>
    </w:p>
    <w:p w14:paraId="469919FA" w14:textId="77777777" w:rsidR="001C58B1" w:rsidRDefault="001C58B1">
      <w:pPr>
        <w:spacing w:before="1" w:after="0" w:line="120" w:lineRule="exact"/>
        <w:rPr>
          <w:sz w:val="12"/>
          <w:szCs w:val="12"/>
        </w:rPr>
      </w:pPr>
    </w:p>
    <w:p w14:paraId="7A86680E" w14:textId="77777777" w:rsidR="001C58B1" w:rsidRDefault="007375A7">
      <w:pPr>
        <w:spacing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94"/>
          <w:sz w:val="16"/>
          <w:szCs w:val="16"/>
        </w:rPr>
        <w:t>CQ5:</w:t>
      </w:r>
      <w:r>
        <w:rPr>
          <w:rFonts w:ascii="Arial" w:eastAsia="Arial" w:hAnsi="Arial" w:cs="Arial"/>
          <w:i/>
          <w:spacing w:val="-1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Whi</w:t>
      </w:r>
      <w:r>
        <w:rPr>
          <w:rFonts w:ascii="Arial" w:eastAsia="Arial" w:hAnsi="Arial" w:cs="Arial"/>
          <w:i/>
          <w:spacing w:val="-2"/>
          <w:w w:val="92"/>
          <w:sz w:val="16"/>
          <w:szCs w:val="16"/>
        </w:rPr>
        <w:t>c</w:t>
      </w:r>
      <w:r>
        <w:rPr>
          <w:rFonts w:ascii="Arial" w:eastAsia="Arial" w:hAnsi="Arial" w:cs="Arial"/>
          <w:i/>
          <w:w w:val="89"/>
          <w:sz w:val="16"/>
          <w:szCs w:val="16"/>
        </w:rPr>
        <w:t>h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kinds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of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o</w:t>
      </w:r>
      <w:r>
        <w:rPr>
          <w:rFonts w:ascii="Arial" w:eastAsia="Arial" w:hAnsi="Arial" w:cs="Arial"/>
          <w:i/>
          <w:spacing w:val="-6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7"/>
          <w:sz w:val="16"/>
          <w:szCs w:val="16"/>
        </w:rPr>
        <w:t>ganisms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a</w:t>
      </w:r>
      <w:r>
        <w:rPr>
          <w:rFonts w:ascii="Arial" w:eastAsia="Arial" w:hAnsi="Arial" w:cs="Arial"/>
          <w:i/>
          <w:spacing w:val="-6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79"/>
          <w:sz w:val="16"/>
          <w:szCs w:val="16"/>
        </w:rPr>
        <w:t>e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capable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of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performing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cysteine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biosyn</w:t>
      </w:r>
      <w:proofErr w:type="spellEnd"/>
      <w:r>
        <w:rPr>
          <w:rFonts w:ascii="Arial" w:eastAsia="Arial" w:hAnsi="Arial" w:cs="Arial"/>
          <w:i/>
          <w:sz w:val="16"/>
          <w:szCs w:val="16"/>
        </w:rPr>
        <w:t>- thesis?</w:t>
      </w:r>
      <w:r>
        <w:rPr>
          <w:rFonts w:ascii="Arial" w:eastAsia="Arial" w:hAnsi="Arial" w:cs="Arial"/>
          <w:i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query</w:t>
      </w:r>
      <w:r>
        <w:rPr>
          <w:rFonts w:ascii="Arial" w:eastAsia="Arial" w:hAnsi="Arial" w:cs="Arial"/>
          <w:spacing w:val="3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es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anisms</w:t>
      </w:r>
      <w:r>
        <w:rPr>
          <w:rFonts w:ascii="Arial" w:eastAsia="Arial" w:hAnsi="Arial" w:cs="Arial"/>
          <w:spacing w:val="2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2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capable</w:t>
      </w:r>
      <w:r>
        <w:rPr>
          <w:rFonts w:ascii="Arial" w:eastAsia="Arial" w:hAnsi="Arial" w:cs="Arial"/>
          <w:spacing w:val="2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performing </w:t>
      </w:r>
      <w:r>
        <w:rPr>
          <w:rFonts w:ascii="Arial" w:eastAsia="Arial" w:hAnsi="Arial" w:cs="Arial"/>
          <w:w w:val="91"/>
          <w:sz w:val="16"/>
          <w:szCs w:val="16"/>
        </w:rPr>
        <w:t>specific</w:t>
      </w:r>
      <w:r>
        <w:rPr>
          <w:rFonts w:ascii="Arial" w:eastAsia="Arial" w:hAnsi="Arial" w:cs="Arial"/>
          <w:spacing w:val="-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biological</w:t>
      </w:r>
      <w:r>
        <w:rPr>
          <w:rFonts w:ascii="Arial" w:eastAsia="Arial" w:hAnsi="Arial" w:cs="Arial"/>
          <w:spacing w:val="1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pro-</w:t>
      </w:r>
      <w:r>
        <w:rPr>
          <w:rFonts w:ascii="Arial" w:eastAsia="Arial" w:hAnsi="Arial" w:cs="Arial"/>
          <w:spacing w:val="-5"/>
          <w:w w:val="9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1"/>
          <w:sz w:val="16"/>
          <w:szCs w:val="16"/>
        </w:rPr>
        <w:t>cesses</w:t>
      </w:r>
      <w:proofErr w:type="spellEnd"/>
      <w:r>
        <w:rPr>
          <w:rFonts w:ascii="Arial" w:eastAsia="Arial" w:hAnsi="Arial" w:cs="Arial"/>
          <w:w w:val="81"/>
          <w:sz w:val="16"/>
          <w:szCs w:val="16"/>
        </w:rPr>
        <w:t>.</w:t>
      </w:r>
      <w:r>
        <w:rPr>
          <w:rFonts w:ascii="Arial" w:eastAsia="Arial" w:hAnsi="Arial" w:cs="Arial"/>
          <w:spacing w:val="-9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This</w:t>
      </w:r>
      <w:r>
        <w:rPr>
          <w:rFonts w:ascii="Arial" w:eastAsia="Arial" w:hAnsi="Arial" w:cs="Arial"/>
          <w:spacing w:val="30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query</w:t>
      </w:r>
      <w:r>
        <w:rPr>
          <w:rFonts w:ascii="Arial" w:eastAsia="Arial" w:hAnsi="Arial" w:cs="Arial"/>
          <w:spacing w:val="29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is</w:t>
      </w:r>
      <w:r>
        <w:rPr>
          <w:rFonts w:ascii="Arial" w:eastAsia="Arial" w:hAnsi="Arial" w:cs="Arial"/>
          <w:spacing w:val="6"/>
          <w:w w:val="8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1"/>
          <w:sz w:val="16"/>
          <w:szCs w:val="16"/>
        </w:rPr>
        <w:t>rel</w:t>
      </w:r>
      <w:r>
        <w:rPr>
          <w:rFonts w:ascii="Arial" w:eastAsia="Arial" w:hAnsi="Arial" w:cs="Arial"/>
          <w:spacing w:val="-3"/>
          <w:w w:val="81"/>
          <w:sz w:val="16"/>
          <w:szCs w:val="16"/>
        </w:rPr>
        <w:t>ev</w:t>
      </w:r>
      <w:r>
        <w:rPr>
          <w:rFonts w:ascii="Arial" w:eastAsia="Arial" w:hAnsi="Arial" w:cs="Arial"/>
          <w:w w:val="81"/>
          <w:sz w:val="16"/>
          <w:szCs w:val="16"/>
        </w:rPr>
        <w:t xml:space="preserve">ant </w:t>
      </w:r>
      <w:r>
        <w:rPr>
          <w:rFonts w:ascii="Arial" w:eastAsia="Arial" w:hAnsi="Arial" w:cs="Arial"/>
          <w:spacing w:val="5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because</w:t>
      </w:r>
      <w:proofErr w:type="gramEnd"/>
      <w:r>
        <w:rPr>
          <w:rFonts w:ascii="Arial" w:eastAsia="Arial" w:hAnsi="Arial" w:cs="Arial"/>
          <w:spacing w:val="6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not</w:t>
      </w:r>
      <w:r>
        <w:rPr>
          <w:rFonts w:ascii="Arial" w:eastAsia="Arial" w:hAnsi="Arial" w:cs="Arial"/>
          <w:spacing w:val="16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biolo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94"/>
          <w:sz w:val="16"/>
          <w:szCs w:val="16"/>
        </w:rPr>
        <w:t>gical</w:t>
      </w:r>
      <w:proofErr w:type="spellEnd"/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for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3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anisms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are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fully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described.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anisms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from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</w:t>
      </w:r>
      <w:r>
        <w:rPr>
          <w:rFonts w:ascii="Arial" w:eastAsia="Arial" w:hAnsi="Arial" w:cs="Arial"/>
          <w:spacing w:val="-4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 xml:space="preserve">ferent </w:t>
      </w:r>
      <w:r>
        <w:rPr>
          <w:rFonts w:ascii="Arial" w:eastAsia="Arial" w:hAnsi="Arial" w:cs="Arial"/>
          <w:w w:val="84"/>
          <w:sz w:val="16"/>
          <w:szCs w:val="16"/>
        </w:rPr>
        <w:t>species</w:t>
      </w:r>
      <w:r>
        <w:rPr>
          <w:rFonts w:ascii="Arial" w:eastAsia="Arial" w:hAnsi="Arial" w:cs="Arial"/>
          <w:spacing w:val="-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that</w:t>
      </w:r>
      <w:r>
        <w:rPr>
          <w:rFonts w:ascii="Arial" w:eastAsia="Arial" w:hAnsi="Arial" w:cs="Arial"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include</w:t>
      </w:r>
      <w:r>
        <w:rPr>
          <w:rFonts w:ascii="Arial" w:eastAsia="Arial" w:hAnsi="Arial" w:cs="Arial"/>
          <w:spacing w:val="3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3"/>
          <w:sz w:val="16"/>
          <w:szCs w:val="16"/>
        </w:rPr>
        <w:t xml:space="preserve">which </w:t>
      </w:r>
      <w:r>
        <w:rPr>
          <w:rFonts w:ascii="Arial" w:eastAsia="Arial" w:hAnsi="Arial" w:cs="Arial"/>
          <w:spacing w:val="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</w:t>
      </w:r>
      <w:proofErr w:type="gramEnd"/>
      <w:r>
        <w:rPr>
          <w:rFonts w:ascii="Arial" w:eastAsia="Arial" w:hAnsi="Arial" w:cs="Arial"/>
          <w:spacing w:val="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same</w:t>
      </w:r>
      <w:r>
        <w:rPr>
          <w:rFonts w:ascii="Arial" w:eastAsia="Arial" w:hAnsi="Arial" w:cs="Arial"/>
          <w:spacing w:val="-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proteins</w:t>
      </w:r>
      <w:r>
        <w:rPr>
          <w:rFonts w:ascii="Arial" w:eastAsia="Arial" w:hAnsi="Arial" w:cs="Arial"/>
          <w:spacing w:val="3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under</w:t>
      </w:r>
      <w:r>
        <w:rPr>
          <w:rFonts w:ascii="Arial" w:eastAsia="Arial" w:hAnsi="Arial" w:cs="Arial"/>
          <w:spacing w:val="1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</w:t>
      </w:r>
      <w:r>
        <w:rPr>
          <w:rFonts w:ascii="Arial" w:eastAsia="Arial" w:hAnsi="Arial" w:cs="Arial"/>
          <w:spacing w:val="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same</w:t>
      </w:r>
      <w:r>
        <w:rPr>
          <w:rFonts w:ascii="Arial" w:eastAsia="Arial" w:hAnsi="Arial" w:cs="Arial"/>
          <w:spacing w:val="-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 xml:space="preserve">conditions </w:t>
      </w:r>
      <w:r>
        <w:rPr>
          <w:rFonts w:ascii="Arial" w:eastAsia="Arial" w:hAnsi="Arial" w:cs="Arial"/>
          <w:w w:val="89"/>
          <w:sz w:val="16"/>
          <w:szCs w:val="16"/>
        </w:rPr>
        <w:t>are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described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may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not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include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similar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processes.</w:t>
      </w:r>
    </w:p>
    <w:p w14:paraId="1152D1EE" w14:textId="77777777" w:rsidR="001C58B1" w:rsidRDefault="007375A7">
      <w:pPr>
        <w:spacing w:before="1" w:after="0" w:line="240" w:lineRule="auto"/>
        <w:ind w:left="2268" w:right="2195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CQ5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>ailable</w:t>
      </w:r>
      <w:r>
        <w:rPr>
          <w:rFonts w:ascii="Arial" w:eastAsia="Arial" w:hAnsi="Arial" w:cs="Arial"/>
          <w:spacing w:val="-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bel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o</w:t>
      </w:r>
      <w:r>
        <w:rPr>
          <w:rFonts w:ascii="Arial" w:eastAsia="Arial" w:hAnsi="Arial" w:cs="Arial"/>
          <w:w w:val="91"/>
          <w:sz w:val="16"/>
          <w:szCs w:val="16"/>
        </w:rPr>
        <w:t>w</w:t>
      </w:r>
      <w:r>
        <w:rPr>
          <w:rFonts w:ascii="Arial" w:eastAsia="Arial" w:hAnsi="Arial" w:cs="Arial"/>
          <w:spacing w:val="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(table</w:t>
      </w:r>
      <w:r>
        <w:rPr>
          <w:rFonts w:ascii="Arial" w:eastAsia="Arial" w:hAnsi="Arial" w:cs="Arial"/>
          <w:spacing w:val="-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14).</w:t>
      </w:r>
    </w:p>
    <w:p w14:paraId="314C6038" w14:textId="77777777" w:rsidR="001C58B1" w:rsidRDefault="001C58B1">
      <w:pPr>
        <w:spacing w:before="4" w:after="0" w:line="140" w:lineRule="exact"/>
        <w:rPr>
          <w:sz w:val="14"/>
          <w:szCs w:val="14"/>
        </w:rPr>
      </w:pPr>
    </w:p>
    <w:p w14:paraId="5A140621" w14:textId="77777777" w:rsidR="001C58B1" w:rsidRDefault="007375A7">
      <w:pPr>
        <w:spacing w:after="0" w:line="240" w:lineRule="auto"/>
        <w:ind w:left="2062" w:right="2513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88"/>
          <w:sz w:val="15"/>
          <w:szCs w:val="15"/>
        </w:rPr>
        <w:t>T</w:t>
      </w:r>
      <w:r>
        <w:rPr>
          <w:rFonts w:ascii="Arial" w:eastAsia="Arial" w:hAnsi="Arial" w:cs="Arial"/>
          <w:w w:val="88"/>
          <w:sz w:val="15"/>
          <w:szCs w:val="15"/>
        </w:rPr>
        <w:t>able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14.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Competen</w:t>
      </w:r>
      <w:r>
        <w:rPr>
          <w:rFonts w:ascii="Arial" w:eastAsia="Arial" w:hAnsi="Arial" w:cs="Arial"/>
          <w:spacing w:val="-2"/>
          <w:w w:val="88"/>
          <w:sz w:val="15"/>
          <w:szCs w:val="15"/>
        </w:rPr>
        <w:t>c</w:t>
      </w:r>
      <w:r>
        <w:rPr>
          <w:rFonts w:ascii="Arial" w:eastAsia="Arial" w:hAnsi="Arial" w:cs="Arial"/>
          <w:w w:val="88"/>
          <w:sz w:val="15"/>
          <w:szCs w:val="15"/>
        </w:rPr>
        <w:t>y</w:t>
      </w:r>
      <w:r>
        <w:rPr>
          <w:rFonts w:ascii="Arial" w:eastAsia="Arial" w:hAnsi="Arial" w:cs="Arial"/>
          <w:spacing w:val="9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Question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#5</w:t>
      </w:r>
    </w:p>
    <w:p w14:paraId="4D3C0C42" w14:textId="77777777" w:rsidR="001C58B1" w:rsidRDefault="001C58B1">
      <w:pPr>
        <w:spacing w:before="4" w:after="0" w:line="100" w:lineRule="exact"/>
        <w:rPr>
          <w:sz w:val="10"/>
          <w:szCs w:val="10"/>
        </w:rPr>
      </w:pPr>
    </w:p>
    <w:p w14:paraId="13AF2BE0" w14:textId="77777777" w:rsidR="001C58B1" w:rsidRDefault="007375A7">
      <w:pPr>
        <w:spacing w:after="0" w:line="240" w:lineRule="auto"/>
        <w:ind w:left="2233" w:right="-20"/>
        <w:rPr>
          <w:rFonts w:ascii="Arial" w:eastAsia="Arial" w:hAnsi="Arial" w:cs="Arial"/>
          <w:sz w:val="16"/>
          <w:szCs w:val="16"/>
        </w:rPr>
      </w:pPr>
      <w:r>
        <w:pict w14:anchorId="358AE3D3">
          <v:group id="_x0000_s1066" style="position:absolute;left:0;text-align:left;margin-left:116.55pt;margin-top:-.4pt;width:222.2pt;height:.1pt;z-index:-1098;mso-position-horizontal-relative:page" coordorigin="2331,-8" coordsize="4444,2">
            <v:shape id="_x0000_s1067" style="position:absolute;left:2331;top:-8;width:4444;height:2" coordorigin="2331,-8" coordsize="4444,0" path="m2331,-8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w w:val="88"/>
          <w:sz w:val="16"/>
          <w:szCs w:val="16"/>
        </w:rPr>
        <w:t>O</w:t>
      </w:r>
      <w:r>
        <w:rPr>
          <w:rFonts w:ascii="Arial" w:eastAsia="Arial" w:hAnsi="Arial" w:cs="Arial"/>
          <w:i/>
          <w:spacing w:val="-5"/>
          <w:w w:val="88"/>
          <w:sz w:val="16"/>
          <w:szCs w:val="16"/>
        </w:rPr>
        <w:t>r</w:t>
      </w:r>
      <w:r>
        <w:rPr>
          <w:rFonts w:ascii="Arial" w:eastAsia="Arial" w:hAnsi="Arial" w:cs="Arial"/>
          <w:i/>
          <w:w w:val="88"/>
          <w:sz w:val="16"/>
          <w:szCs w:val="16"/>
        </w:rPr>
        <w:t>ganism</w:t>
      </w:r>
      <w:r>
        <w:rPr>
          <w:rFonts w:ascii="Arial" w:eastAsia="Arial" w:hAnsi="Arial" w:cs="Arial"/>
          <w:i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bea</w:t>
      </w:r>
      <w:r>
        <w:rPr>
          <w:rFonts w:ascii="Arial" w:eastAsia="Arial" w:hAnsi="Arial" w:cs="Arial"/>
          <w:b/>
          <w:bCs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er</w:t>
      </w:r>
      <w:r>
        <w:rPr>
          <w:rFonts w:ascii="Arial" w:eastAsia="Arial" w:hAnsi="Arial" w:cs="Arial"/>
          <w:b/>
          <w:bCs/>
          <w:spacing w:val="2"/>
          <w:w w:val="9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proofErr w:type="gramEnd"/>
      <w:r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some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</w:t>
      </w:r>
      <w:r>
        <w:rPr>
          <w:rFonts w:ascii="Arial" w:eastAsia="Arial" w:hAnsi="Arial" w:cs="Arial"/>
          <w:i/>
          <w:w w:val="89"/>
          <w:sz w:val="16"/>
          <w:szCs w:val="16"/>
        </w:rPr>
        <w:t>Disposition</w:t>
      </w:r>
      <w:r>
        <w:rPr>
          <w:rFonts w:ascii="Arial" w:eastAsia="Arial" w:hAnsi="Arial" w:cs="Arial"/>
          <w:i/>
          <w:spacing w:val="3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</w:p>
    <w:p w14:paraId="4232F96E" w14:textId="77777777" w:rsidR="001C58B1" w:rsidRDefault="007375A7">
      <w:pPr>
        <w:spacing w:before="35" w:after="0" w:line="240" w:lineRule="auto"/>
        <w:ind w:left="2840" w:right="-20"/>
        <w:rPr>
          <w:rFonts w:ascii="Arial" w:eastAsia="Arial" w:hAnsi="Arial" w:cs="Arial"/>
          <w:sz w:val="16"/>
          <w:szCs w:val="16"/>
        </w:rPr>
      </w:pPr>
      <w:r>
        <w:pict w14:anchorId="2C52F15E">
          <v:group id="_x0000_s1064" style="position:absolute;left:0;text-align:left;margin-left:116.55pt;margin-top:12.8pt;width:222.2pt;height:.1pt;z-index:-1097;mso-position-horizontal-relative:page" coordorigin="2331,256" coordsize="4444,2">
            <v:shape id="_x0000_s1065" style="position:absolute;left:2331;top:256;width:4444;height:2" coordorigin="2331,256" coordsize="4444,0" path="m2331,256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>ealizatio</w:t>
      </w:r>
      <w:r>
        <w:rPr>
          <w:rFonts w:ascii="Arial" w:eastAsia="Arial" w:hAnsi="Arial" w:cs="Arial"/>
          <w:b/>
          <w:bCs/>
          <w:spacing w:val="2"/>
          <w:w w:val="89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88"/>
          <w:sz w:val="16"/>
          <w:szCs w:val="16"/>
        </w:rPr>
        <w:t>Cysteine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biosynthetic</w:t>
      </w:r>
      <w:r>
        <w:rPr>
          <w:rFonts w:ascii="Arial" w:eastAsia="Arial" w:hAnsi="Arial" w:cs="Arial"/>
          <w:i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108"/>
          <w:sz w:val="16"/>
          <w:szCs w:val="16"/>
        </w:rPr>
        <w:t>’)))</w:t>
      </w:r>
    </w:p>
    <w:p w14:paraId="3897CE9F" w14:textId="77777777" w:rsidR="001C58B1" w:rsidRDefault="001C58B1">
      <w:pPr>
        <w:spacing w:before="6" w:after="0" w:line="220" w:lineRule="exact"/>
      </w:pPr>
    </w:p>
    <w:p w14:paraId="32DE858D" w14:textId="77777777" w:rsidR="001C58B1" w:rsidRDefault="007375A7">
      <w:pPr>
        <w:spacing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>g</w:t>
      </w:r>
      <w:r>
        <w:rPr>
          <w:rFonts w:ascii="Arial" w:eastAsia="Arial" w:hAnsi="Arial" w:cs="Arial"/>
          <w:w w:val="85"/>
          <w:sz w:val="16"/>
          <w:szCs w:val="16"/>
        </w:rPr>
        <w:t xml:space="preserve">anism </w:t>
      </w:r>
      <w:r>
        <w:rPr>
          <w:rFonts w:ascii="Arial" w:eastAsia="Arial" w:hAnsi="Arial" w:cs="Arial"/>
          <w:spacing w:val="3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classes</w:t>
      </w:r>
      <w:proofErr w:type="gramEnd"/>
      <w:r>
        <w:rPr>
          <w:rFonts w:ascii="Arial" w:eastAsia="Arial" w:hAnsi="Arial" w:cs="Arial"/>
          <w:spacing w:val="2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were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retri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ed: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âŁ˜Homo</w:t>
      </w:r>
      <w:proofErr w:type="spellEnd"/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sapien</w:t>
      </w:r>
      <w:proofErr w:type="spellEnd"/>
      <w:r>
        <w:rPr>
          <w:rFonts w:ascii="Arial" w:eastAsia="Arial" w:hAnsi="Arial" w:cs="Arial"/>
          <w:w w:val="87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sâŁ</w:t>
      </w:r>
      <w:proofErr w:type="spellEnd"/>
      <w:r>
        <w:rPr>
          <w:rFonts w:ascii="Arial" w:eastAsia="Arial" w:hAnsi="Arial" w:cs="Arial"/>
          <w:w w:val="90"/>
          <w:sz w:val="16"/>
          <w:szCs w:val="16"/>
        </w:rPr>
        <w:t>™;</w:t>
      </w:r>
      <w:r>
        <w:rPr>
          <w:rFonts w:ascii="Arial" w:eastAsia="Arial" w:hAnsi="Arial" w:cs="Arial"/>
          <w:spacing w:val="13"/>
          <w:w w:val="9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âŁ˜Mus</w:t>
      </w:r>
      <w:proofErr w:type="spellEnd"/>
      <w:r>
        <w:rPr>
          <w:rFonts w:ascii="Arial" w:eastAsia="Arial" w:hAnsi="Arial" w:cs="Arial"/>
          <w:spacing w:val="21"/>
          <w:w w:val="9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musculusâŁ</w:t>
      </w:r>
      <w:proofErr w:type="spellEnd"/>
      <w:r>
        <w:rPr>
          <w:rFonts w:ascii="Arial" w:eastAsia="Arial" w:hAnsi="Arial" w:cs="Arial"/>
          <w:w w:val="90"/>
          <w:sz w:val="16"/>
          <w:szCs w:val="16"/>
        </w:rPr>
        <w:t>™,</w:t>
      </w:r>
      <w:r>
        <w:rPr>
          <w:rFonts w:ascii="Arial" w:eastAsia="Arial" w:hAnsi="Arial" w:cs="Arial"/>
          <w:spacing w:val="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14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more.</w:t>
      </w:r>
    </w:p>
    <w:p w14:paraId="1DB63942" w14:textId="77777777" w:rsidR="001C58B1" w:rsidRDefault="001C58B1">
      <w:pPr>
        <w:spacing w:before="1" w:after="0" w:line="120" w:lineRule="exact"/>
        <w:rPr>
          <w:sz w:val="12"/>
          <w:szCs w:val="12"/>
        </w:rPr>
      </w:pPr>
    </w:p>
    <w:p w14:paraId="72BF53F1" w14:textId="77777777" w:rsidR="001C58B1" w:rsidRDefault="007375A7">
      <w:pPr>
        <w:spacing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91"/>
          <w:sz w:val="16"/>
          <w:szCs w:val="16"/>
        </w:rPr>
        <w:t>CQ6:</w:t>
      </w:r>
      <w:r>
        <w:rPr>
          <w:rFonts w:ascii="Arial" w:eastAsia="Arial" w:hAnsi="Arial" w:cs="Arial"/>
          <w:i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Whi</w:t>
      </w:r>
      <w:r>
        <w:rPr>
          <w:rFonts w:ascii="Arial" w:eastAsia="Arial" w:hAnsi="Arial" w:cs="Arial"/>
          <w:i/>
          <w:spacing w:val="-2"/>
          <w:w w:val="91"/>
          <w:sz w:val="16"/>
          <w:szCs w:val="16"/>
        </w:rPr>
        <w:t>c</w:t>
      </w:r>
      <w:r>
        <w:rPr>
          <w:rFonts w:ascii="Arial" w:eastAsia="Arial" w:hAnsi="Arial" w:cs="Arial"/>
          <w:i/>
          <w:w w:val="91"/>
          <w:sz w:val="16"/>
          <w:szCs w:val="16"/>
        </w:rPr>
        <w:t>h</w:t>
      </w:r>
      <w:r>
        <w:rPr>
          <w:rFonts w:ascii="Arial" w:eastAsia="Arial" w:hAnsi="Arial" w:cs="Arial"/>
          <w:i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91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oteins</w:t>
      </w:r>
      <w:r>
        <w:rPr>
          <w:rFonts w:ascii="Arial" w:eastAsia="Arial" w:hAnsi="Arial" w:cs="Arial"/>
          <w:i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found</w:t>
      </w:r>
      <w:r>
        <w:rPr>
          <w:rFonts w:ascii="Arial" w:eastAsia="Arial" w:hAnsi="Arial" w:cs="Arial"/>
          <w:i/>
          <w:spacing w:val="-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o</w:t>
      </w:r>
      <w:r>
        <w:rPr>
          <w:rFonts w:ascii="Arial" w:eastAsia="Arial" w:hAnsi="Arial" w:cs="Arial"/>
          <w:i/>
          <w:spacing w:val="-5"/>
          <w:w w:val="89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ganisms</w:t>
      </w:r>
      <w:r>
        <w:rPr>
          <w:rFonts w:ascii="Arial" w:eastAsia="Arial" w:hAnsi="Arial" w:cs="Arial"/>
          <w:i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the</w:t>
      </w:r>
      <w:r>
        <w:rPr>
          <w:rFonts w:ascii="Arial" w:eastAsia="Arial" w:hAnsi="Arial" w:cs="Arial"/>
          <w:i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kind</w:t>
      </w:r>
      <w:r>
        <w:rPr>
          <w:rFonts w:ascii="Arial" w:eastAsia="Arial" w:hAnsi="Arial" w:cs="Arial"/>
          <w:i/>
          <w:spacing w:val="13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89"/>
          <w:sz w:val="16"/>
          <w:szCs w:val="16"/>
        </w:rPr>
        <w:t>âŁ˜Bos</w:t>
      </w:r>
      <w:proofErr w:type="spellEnd"/>
      <w:r>
        <w:rPr>
          <w:rFonts w:ascii="Arial" w:eastAsia="Arial" w:hAnsi="Arial" w:cs="Arial"/>
          <w:i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3"/>
          <w:w w:val="89"/>
          <w:sz w:val="16"/>
          <w:szCs w:val="16"/>
        </w:rPr>
        <w:t>T</w:t>
      </w:r>
      <w:r>
        <w:rPr>
          <w:rFonts w:ascii="Arial" w:eastAsia="Arial" w:hAnsi="Arial" w:cs="Arial"/>
          <w:i/>
          <w:w w:val="89"/>
          <w:sz w:val="16"/>
          <w:szCs w:val="16"/>
        </w:rPr>
        <w:t>aurus</w:t>
      </w:r>
      <w:r>
        <w:rPr>
          <w:rFonts w:ascii="Arial" w:eastAsia="Arial" w:hAnsi="Arial" w:cs="Arial"/>
          <w:i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have </w:t>
      </w:r>
      <w:r>
        <w:rPr>
          <w:rFonts w:ascii="Arial" w:eastAsia="Arial" w:hAnsi="Arial" w:cs="Arial"/>
          <w:i/>
          <w:w w:val="88"/>
          <w:sz w:val="16"/>
          <w:szCs w:val="16"/>
        </w:rPr>
        <w:t>the</w:t>
      </w:r>
      <w:r>
        <w:rPr>
          <w:rFonts w:ascii="Arial" w:eastAsia="Arial" w:hAnsi="Arial" w:cs="Arial"/>
          <w:i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capability</w:t>
      </w:r>
      <w:r>
        <w:rPr>
          <w:rFonts w:ascii="Arial" w:eastAsia="Arial" w:hAnsi="Arial" w:cs="Arial"/>
          <w:i/>
          <w:spacing w:val="3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of</w:t>
      </w:r>
      <w:r>
        <w:rPr>
          <w:rFonts w:ascii="Arial" w:eastAsia="Arial" w:hAnsi="Arial" w:cs="Arial"/>
          <w:i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methionine</w:t>
      </w:r>
      <w:r>
        <w:rPr>
          <w:rFonts w:ascii="Arial" w:eastAsia="Arial" w:hAnsi="Arial" w:cs="Arial"/>
          <w:i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biosynthesis?</w:t>
      </w:r>
      <w:r>
        <w:rPr>
          <w:rFonts w:ascii="Arial" w:eastAsia="Arial" w:hAnsi="Arial" w:cs="Arial"/>
          <w:i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aim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this</w:t>
      </w:r>
      <w:r>
        <w:rPr>
          <w:rFonts w:ascii="Arial" w:eastAsia="Arial" w:hAnsi="Arial" w:cs="Arial"/>
          <w:spacing w:val="-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query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is</w:t>
      </w:r>
      <w:r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to</w:t>
      </w:r>
      <w:r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retri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>e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specific</w:t>
      </w:r>
      <w:r>
        <w:rPr>
          <w:rFonts w:ascii="Arial" w:eastAsia="Arial" w:hAnsi="Arial" w:cs="Arial"/>
          <w:spacing w:val="2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proteins</w:t>
      </w:r>
      <w:r>
        <w:rPr>
          <w:rFonts w:ascii="Arial" w:eastAsia="Arial" w:hAnsi="Arial" w:cs="Arial"/>
          <w:spacing w:val="1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that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related</w:t>
      </w:r>
      <w:r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to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process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proofErr w:type="spellStart"/>
      <w:r>
        <w:rPr>
          <w:rFonts w:ascii="Arial" w:eastAsia="Arial" w:hAnsi="Arial" w:cs="Arial"/>
          <w:i/>
          <w:w w:val="90"/>
          <w:sz w:val="16"/>
          <w:szCs w:val="16"/>
        </w:rPr>
        <w:t>methinine</w:t>
      </w:r>
      <w:proofErr w:type="spellEnd"/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 xml:space="preserve">biosynthetic 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116"/>
          <w:sz w:val="16"/>
          <w:szCs w:val="16"/>
        </w:rPr>
        <w:t>’,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when</w:t>
      </w:r>
      <w:r>
        <w:rPr>
          <w:rFonts w:ascii="Arial" w:eastAsia="Arial" w:hAnsi="Arial" w:cs="Arial"/>
          <w:spacing w:val="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performed</w:t>
      </w:r>
      <w:r>
        <w:rPr>
          <w:rFonts w:ascii="Arial" w:eastAsia="Arial" w:hAnsi="Arial" w:cs="Arial"/>
          <w:spacing w:val="3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by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86"/>
          <w:sz w:val="16"/>
          <w:szCs w:val="16"/>
        </w:rPr>
        <w:t>a</w:t>
      </w:r>
      <w:proofErr w:type="spellEnd"/>
      <w:proofErr w:type="gramEnd"/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6"/>
          <w:sz w:val="16"/>
          <w:szCs w:val="16"/>
        </w:rPr>
        <w:t>g</w:t>
      </w:r>
      <w:r>
        <w:rPr>
          <w:rFonts w:ascii="Arial" w:eastAsia="Arial" w:hAnsi="Arial" w:cs="Arial"/>
          <w:w w:val="86"/>
          <w:sz w:val="16"/>
          <w:szCs w:val="16"/>
        </w:rPr>
        <w:t>anism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type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proofErr w:type="spellStart"/>
      <w:r>
        <w:rPr>
          <w:rFonts w:ascii="Arial" w:eastAsia="Arial" w:hAnsi="Arial" w:cs="Arial"/>
          <w:i/>
          <w:w w:val="86"/>
          <w:sz w:val="16"/>
          <w:szCs w:val="16"/>
        </w:rPr>
        <w:t>Bos</w:t>
      </w:r>
      <w:proofErr w:type="spellEnd"/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94"/>
          <w:sz w:val="16"/>
          <w:szCs w:val="16"/>
        </w:rPr>
        <w:t>tauru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w w:val="94"/>
          <w:sz w:val="16"/>
          <w:szCs w:val="16"/>
        </w:rPr>
        <w:t>’.</w:t>
      </w:r>
      <w:r>
        <w:rPr>
          <w:rFonts w:ascii="Arial" w:eastAsia="Arial" w:hAnsi="Arial" w:cs="Arial"/>
          <w:spacing w:val="-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other 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w</w:t>
      </w:r>
      <w:r>
        <w:rPr>
          <w:rFonts w:ascii="Arial" w:eastAsia="Arial" w:hAnsi="Arial" w:cs="Arial"/>
          <w:w w:val="86"/>
          <w:sz w:val="16"/>
          <w:szCs w:val="16"/>
        </w:rPr>
        <w:t>ords,</w:t>
      </w:r>
      <w:r>
        <w:rPr>
          <w:rFonts w:ascii="Arial" w:eastAsia="Arial" w:hAnsi="Arial" w:cs="Arial"/>
          <w:spacing w:val="1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we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able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to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identify</w:t>
      </w:r>
      <w:r>
        <w:rPr>
          <w:rFonts w:ascii="Arial" w:eastAsia="Arial" w:hAnsi="Arial" w:cs="Arial"/>
          <w:spacing w:val="2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specific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proteins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by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means</w:t>
      </w:r>
      <w:r>
        <w:rPr>
          <w:rFonts w:ascii="Arial" w:eastAsia="Arial" w:hAnsi="Arial" w:cs="Arial"/>
          <w:spacing w:val="-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anisms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w w:val="95"/>
          <w:sz w:val="16"/>
          <w:szCs w:val="16"/>
        </w:rPr>
        <w:t>biological</w:t>
      </w:r>
      <w:r>
        <w:rPr>
          <w:rFonts w:ascii="Arial" w:eastAsia="Arial" w:hAnsi="Arial" w:cs="Arial"/>
          <w:spacing w:val="-3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</w:t>
      </w:r>
      <w:r>
        <w:rPr>
          <w:rFonts w:ascii="Arial" w:eastAsia="Arial" w:hAnsi="Arial" w:cs="Arial"/>
          <w:spacing w:val="-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among</w:t>
      </w:r>
      <w:r>
        <w:rPr>
          <w:rFonts w:ascii="Arial" w:eastAsia="Arial" w:hAnsi="Arial" w:cs="Arial"/>
          <w:spacing w:val="2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content</w:t>
      </w:r>
      <w:r>
        <w:rPr>
          <w:rFonts w:ascii="Arial" w:eastAsia="Arial" w:hAnsi="Arial" w:cs="Arial"/>
          <w:spacing w:val="2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embedded</w:t>
      </w:r>
      <w:r>
        <w:rPr>
          <w:rFonts w:ascii="Arial" w:eastAsia="Arial" w:hAnsi="Arial" w:cs="Arial"/>
          <w:spacing w:val="1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databases.</w:t>
      </w:r>
    </w:p>
    <w:p w14:paraId="310442E2" w14:textId="77777777" w:rsidR="001C58B1" w:rsidRDefault="007375A7">
      <w:pPr>
        <w:spacing w:before="1" w:after="0" w:line="240" w:lineRule="auto"/>
        <w:ind w:left="230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CQ6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written</w:t>
      </w:r>
      <w:r>
        <w:rPr>
          <w:rFonts w:ascii="Arial" w:eastAsia="Arial" w:hAnsi="Arial" w:cs="Arial"/>
          <w:spacing w:val="-3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5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foll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o</w:t>
      </w:r>
      <w:r>
        <w:rPr>
          <w:rFonts w:ascii="Arial" w:eastAsia="Arial" w:hAnsi="Arial" w:cs="Arial"/>
          <w:w w:val="93"/>
          <w:sz w:val="16"/>
          <w:szCs w:val="16"/>
        </w:rPr>
        <w:t>ws</w:t>
      </w:r>
      <w:r>
        <w:rPr>
          <w:rFonts w:ascii="Arial" w:eastAsia="Arial" w:hAnsi="Arial" w:cs="Arial"/>
          <w:spacing w:val="18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(table</w:t>
      </w:r>
      <w:r>
        <w:rPr>
          <w:rFonts w:ascii="Arial" w:eastAsia="Arial" w:hAnsi="Arial" w:cs="Arial"/>
          <w:spacing w:val="-1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5.4.1).</w:t>
      </w:r>
    </w:p>
    <w:p w14:paraId="0B86952C" w14:textId="77777777" w:rsidR="001C58B1" w:rsidRDefault="001C58B1">
      <w:pPr>
        <w:spacing w:before="4" w:after="0" w:line="160" w:lineRule="exact"/>
        <w:rPr>
          <w:sz w:val="16"/>
          <w:szCs w:val="16"/>
        </w:rPr>
      </w:pPr>
    </w:p>
    <w:p w14:paraId="45156DE2" w14:textId="77777777" w:rsidR="001C58B1" w:rsidRDefault="007375A7">
      <w:pPr>
        <w:spacing w:after="0" w:line="240" w:lineRule="auto"/>
        <w:ind w:left="2062" w:right="2476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88"/>
          <w:sz w:val="15"/>
          <w:szCs w:val="15"/>
        </w:rPr>
        <w:t>T</w:t>
      </w:r>
      <w:r>
        <w:rPr>
          <w:rFonts w:ascii="Arial" w:eastAsia="Arial" w:hAnsi="Arial" w:cs="Arial"/>
          <w:w w:val="88"/>
          <w:sz w:val="15"/>
          <w:szCs w:val="15"/>
        </w:rPr>
        <w:t>able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15.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Competen</w:t>
      </w:r>
      <w:r>
        <w:rPr>
          <w:rFonts w:ascii="Arial" w:eastAsia="Arial" w:hAnsi="Arial" w:cs="Arial"/>
          <w:spacing w:val="-2"/>
          <w:w w:val="88"/>
          <w:sz w:val="15"/>
          <w:szCs w:val="15"/>
        </w:rPr>
        <w:t>c</w:t>
      </w:r>
      <w:r>
        <w:rPr>
          <w:rFonts w:ascii="Arial" w:eastAsia="Arial" w:hAnsi="Arial" w:cs="Arial"/>
          <w:w w:val="88"/>
          <w:sz w:val="15"/>
          <w:szCs w:val="15"/>
        </w:rPr>
        <w:t>y</w:t>
      </w:r>
      <w:r>
        <w:rPr>
          <w:rFonts w:ascii="Arial" w:eastAsia="Arial" w:hAnsi="Arial" w:cs="Arial"/>
          <w:spacing w:val="9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Question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#6.</w:t>
      </w:r>
    </w:p>
    <w:p w14:paraId="62255A14" w14:textId="77777777" w:rsidR="001C58B1" w:rsidRDefault="001C58B1">
      <w:pPr>
        <w:spacing w:before="4" w:after="0" w:line="100" w:lineRule="exact"/>
        <w:rPr>
          <w:sz w:val="10"/>
          <w:szCs w:val="10"/>
        </w:rPr>
      </w:pPr>
    </w:p>
    <w:p w14:paraId="4DFDAF72" w14:textId="77777777" w:rsidR="001C58B1" w:rsidRDefault="007375A7">
      <w:pPr>
        <w:spacing w:after="0" w:line="240" w:lineRule="auto"/>
        <w:ind w:left="2233" w:right="-20"/>
        <w:rPr>
          <w:rFonts w:ascii="Arial" w:eastAsia="Arial" w:hAnsi="Arial" w:cs="Arial"/>
          <w:sz w:val="16"/>
          <w:szCs w:val="16"/>
        </w:rPr>
      </w:pPr>
      <w:r>
        <w:pict w14:anchorId="05026337">
          <v:group id="_x0000_s1062" style="position:absolute;left:0;text-align:left;margin-left:116.55pt;margin-top:-.4pt;width:222.2pt;height:.1pt;z-index:-1096;mso-position-horizontal-relative:page" coordorigin="2331,-8" coordsize="4444,2">
            <v:shape id="_x0000_s1063" style="position:absolute;left:2331;top:-8;width:4444;height:2" coordorigin="2331,-8" coordsize="4444,0" path="m2331,-8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w w:val="89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89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otein</w:t>
      </w:r>
      <w:r>
        <w:rPr>
          <w:rFonts w:ascii="Arial" w:eastAsia="Arial" w:hAnsi="Arial" w:cs="Arial"/>
          <w:i/>
          <w:spacing w:val="2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 xml:space="preserve">included </w:t>
      </w:r>
      <w:r>
        <w:rPr>
          <w:rFonts w:ascii="Arial" w:eastAsia="Arial" w:hAnsi="Arial" w:cs="Arial"/>
          <w:b/>
          <w:bCs/>
          <w:w w:val="93"/>
          <w:sz w:val="16"/>
          <w:szCs w:val="16"/>
        </w:rPr>
        <w:t>i</w:t>
      </w:r>
      <w:r>
        <w:rPr>
          <w:rFonts w:ascii="Arial" w:eastAsia="Arial" w:hAnsi="Arial" w:cs="Arial"/>
          <w:b/>
          <w:bCs/>
          <w:spacing w:val="2"/>
          <w:w w:val="93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some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proofErr w:type="spellStart"/>
      <w:r>
        <w:rPr>
          <w:rFonts w:ascii="Arial" w:eastAsia="Arial" w:hAnsi="Arial" w:cs="Arial"/>
          <w:i/>
          <w:w w:val="86"/>
          <w:sz w:val="16"/>
          <w:szCs w:val="16"/>
        </w:rPr>
        <w:t>Bos</w:t>
      </w:r>
      <w:proofErr w:type="spellEnd"/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w w:val="91"/>
          <w:sz w:val="16"/>
          <w:szCs w:val="16"/>
        </w:rPr>
        <w:t>tauru</w:t>
      </w:r>
      <w:r>
        <w:rPr>
          <w:rFonts w:ascii="Arial" w:eastAsia="Arial" w:hAnsi="Arial" w:cs="Arial"/>
          <w:i/>
          <w:spacing w:val="1"/>
          <w:w w:val="91"/>
          <w:sz w:val="16"/>
          <w:szCs w:val="16"/>
        </w:rPr>
        <w:t>s</w:t>
      </w:r>
      <w:proofErr w:type="spellEnd"/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</w:p>
    <w:p w14:paraId="18407DC3" w14:textId="77777777" w:rsidR="001C58B1" w:rsidRDefault="007375A7">
      <w:pPr>
        <w:spacing w:before="35" w:after="0" w:line="240" w:lineRule="auto"/>
        <w:ind w:left="2484" w:right="257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bea</w:t>
      </w:r>
      <w:r>
        <w:rPr>
          <w:rFonts w:ascii="Arial" w:eastAsia="Arial" w:hAnsi="Arial" w:cs="Arial"/>
          <w:b/>
          <w:bCs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er</w:t>
      </w:r>
      <w:r>
        <w:rPr>
          <w:rFonts w:ascii="Arial" w:eastAsia="Arial" w:hAnsi="Arial" w:cs="Arial"/>
          <w:b/>
          <w:bCs/>
          <w:spacing w:val="2"/>
          <w:w w:val="9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proofErr w:type="gramEnd"/>
      <w:r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some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</w:t>
      </w:r>
      <w:r>
        <w:rPr>
          <w:rFonts w:ascii="Arial" w:eastAsia="Arial" w:hAnsi="Arial" w:cs="Arial"/>
          <w:i/>
          <w:w w:val="88"/>
          <w:sz w:val="16"/>
          <w:szCs w:val="16"/>
        </w:rPr>
        <w:t>disposition</w:t>
      </w:r>
      <w:r>
        <w:rPr>
          <w:rFonts w:ascii="Arial" w:eastAsia="Arial" w:hAnsi="Arial" w:cs="Arial"/>
          <w:i/>
          <w:spacing w:val="3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>ealizatio</w:t>
      </w:r>
      <w:r>
        <w:rPr>
          <w:rFonts w:ascii="Arial" w:eastAsia="Arial" w:hAnsi="Arial" w:cs="Arial"/>
          <w:b/>
          <w:bCs/>
          <w:spacing w:val="2"/>
          <w:w w:val="89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only</w:t>
      </w:r>
    </w:p>
    <w:p w14:paraId="7D25510B" w14:textId="77777777" w:rsidR="001C58B1" w:rsidRDefault="007375A7">
      <w:pPr>
        <w:spacing w:before="35" w:after="0" w:line="240" w:lineRule="auto"/>
        <w:ind w:left="2840" w:right="-20"/>
        <w:rPr>
          <w:rFonts w:ascii="Arial" w:eastAsia="Arial" w:hAnsi="Arial" w:cs="Arial"/>
          <w:sz w:val="16"/>
          <w:szCs w:val="16"/>
        </w:rPr>
      </w:pPr>
      <w:r>
        <w:pict w14:anchorId="47A4F412">
          <v:group id="_x0000_s1060" style="position:absolute;left:0;text-align:left;margin-left:116.55pt;margin-top:12.8pt;width:222.2pt;height:.1pt;z-index:-1095;mso-position-horizontal-relative:page" coordorigin="2331,256" coordsize="4444,2">
            <v:shape id="_x0000_s1061" style="position:absolute;left:2331;top:256;width:4444;height:2" coordorigin="2331,256" coordsize="4444,0" path="m2331,256r4444,e" filled="f" strokeweight=".175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0"/>
          <w:sz w:val="16"/>
          <w:szCs w:val="16"/>
        </w:rPr>
        <w:t>methionine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biosynthetic</w:t>
      </w:r>
      <w:r>
        <w:rPr>
          <w:rFonts w:ascii="Arial" w:eastAsia="Arial" w:hAnsi="Arial" w:cs="Arial"/>
          <w:i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105"/>
          <w:sz w:val="16"/>
          <w:szCs w:val="16"/>
        </w:rPr>
        <w:t>’)))))</w:t>
      </w:r>
    </w:p>
    <w:p w14:paraId="1BA2FD79" w14:textId="77777777" w:rsidR="001C58B1" w:rsidRDefault="001C58B1">
      <w:pPr>
        <w:spacing w:before="15" w:after="0" w:line="240" w:lineRule="exact"/>
        <w:rPr>
          <w:sz w:val="24"/>
          <w:szCs w:val="24"/>
        </w:rPr>
      </w:pPr>
    </w:p>
    <w:p w14:paraId="56E2C2C7" w14:textId="77777777" w:rsidR="001C58B1" w:rsidRDefault="007375A7">
      <w:pPr>
        <w:spacing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x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classes</w:t>
      </w:r>
      <w:r>
        <w:rPr>
          <w:rFonts w:ascii="Arial" w:eastAsia="Arial" w:hAnsi="Arial" w:cs="Arial"/>
          <w:spacing w:val="-9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(including</w:t>
      </w:r>
      <w:r>
        <w:rPr>
          <w:rFonts w:ascii="Arial" w:eastAsia="Arial" w:hAnsi="Arial" w:cs="Arial"/>
          <w:spacing w:val="-15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ancestors)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are</w:t>
      </w:r>
      <w:r>
        <w:rPr>
          <w:rFonts w:ascii="Arial" w:eastAsia="Arial" w:hAnsi="Arial" w:cs="Arial"/>
          <w:spacing w:val="-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>ed,</w:t>
      </w:r>
      <w:r>
        <w:rPr>
          <w:rFonts w:ascii="Arial" w:eastAsia="Arial" w:hAnsi="Arial" w:cs="Arial"/>
          <w:spacing w:val="3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of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which</w:t>
      </w:r>
      <w:r>
        <w:rPr>
          <w:rFonts w:ascii="Arial" w:eastAsia="Arial" w:hAnsi="Arial" w:cs="Arial"/>
          <w:spacing w:val="3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98"/>
          <w:sz w:val="16"/>
          <w:szCs w:val="16"/>
        </w:rPr>
        <w:t>foll</w:t>
      </w:r>
      <w:r>
        <w:rPr>
          <w:rFonts w:ascii="Arial" w:eastAsia="Arial" w:hAnsi="Arial" w:cs="Arial"/>
          <w:spacing w:val="-4"/>
          <w:w w:val="98"/>
          <w:sz w:val="16"/>
          <w:szCs w:val="16"/>
        </w:rPr>
        <w:t>o</w:t>
      </w:r>
      <w:r>
        <w:rPr>
          <w:rFonts w:ascii="Arial" w:eastAsia="Arial" w:hAnsi="Arial" w:cs="Arial"/>
          <w:w w:val="98"/>
          <w:sz w:val="16"/>
          <w:szCs w:val="16"/>
        </w:rPr>
        <w:t>wing</w:t>
      </w:r>
      <w:r>
        <w:rPr>
          <w:rFonts w:ascii="Arial" w:eastAsia="Arial" w:hAnsi="Arial" w:cs="Arial"/>
          <w:spacing w:val="-11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are </w:t>
      </w:r>
      <w:r>
        <w:rPr>
          <w:rFonts w:ascii="Arial" w:eastAsia="Arial" w:hAnsi="Arial" w:cs="Arial"/>
          <w:w w:val="90"/>
          <w:sz w:val="16"/>
          <w:szCs w:val="16"/>
        </w:rPr>
        <w:t>displayed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after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8"/>
          <w:sz w:val="16"/>
          <w:szCs w:val="16"/>
        </w:rPr>
        <w:t>filtering:</w:t>
      </w:r>
      <w:r>
        <w:rPr>
          <w:rFonts w:ascii="Arial" w:eastAsia="Arial" w:hAnsi="Arial" w:cs="Arial"/>
          <w:spacing w:val="-13"/>
          <w:w w:val="9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16"/>
          <w:szCs w:val="16"/>
        </w:rPr>
        <w:t>âŁ˜Betaine</w:t>
      </w:r>
      <w:proofErr w:type="spellEnd"/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homo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ysteine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S-met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h</w:t>
      </w:r>
      <w:r>
        <w:rPr>
          <w:rFonts w:ascii="Arial" w:eastAsia="Arial" w:hAnsi="Arial" w:cs="Arial"/>
          <w:w w:val="88"/>
          <w:sz w:val="16"/>
          <w:szCs w:val="16"/>
        </w:rPr>
        <w:t>yltransferase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1",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âŁ˜Cystathionine</w:t>
      </w:r>
      <w:proofErr w:type="spellEnd"/>
      <w:r>
        <w:rPr>
          <w:rFonts w:ascii="Arial" w:eastAsia="Arial" w:hAnsi="Arial" w:cs="Arial"/>
          <w:spacing w:val="3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beta</w:t>
      </w:r>
      <w:r>
        <w:rPr>
          <w:rFonts w:ascii="Arial" w:eastAsia="Arial" w:hAnsi="Arial" w:cs="Arial"/>
          <w:spacing w:val="-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synthase’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âŁ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>¦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COMPLETE</w:t>
      </w:r>
    </w:p>
    <w:p w14:paraId="5457327F" w14:textId="77777777" w:rsidR="001C58B1" w:rsidRDefault="001C58B1">
      <w:pPr>
        <w:spacing w:after="0" w:line="220" w:lineRule="exact"/>
      </w:pPr>
    </w:p>
    <w:p w14:paraId="303902B0" w14:textId="77777777" w:rsidR="001C58B1" w:rsidRDefault="007375A7">
      <w:pPr>
        <w:spacing w:after="0" w:line="240" w:lineRule="auto"/>
        <w:ind w:left="2062" w:right="232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w w:val="90"/>
          <w:sz w:val="16"/>
          <w:szCs w:val="16"/>
        </w:rPr>
        <w:t>5.4.2</w:t>
      </w:r>
      <w:r>
        <w:rPr>
          <w:rFonts w:ascii="Arial" w:eastAsia="Arial" w:hAnsi="Arial" w:cs="Arial"/>
          <w:b/>
          <w:bCs/>
          <w:spacing w:val="-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0"/>
          <w:sz w:val="16"/>
          <w:szCs w:val="16"/>
        </w:rPr>
        <w:t>Computational</w:t>
      </w:r>
      <w:r>
        <w:rPr>
          <w:rFonts w:ascii="Arial" w:eastAsia="Arial" w:hAnsi="Arial" w:cs="Arial"/>
          <w:b/>
          <w:bCs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3"/>
          <w:sz w:val="16"/>
          <w:szCs w:val="16"/>
        </w:rPr>
        <w:t>per</w:t>
      </w:r>
      <w:r>
        <w:rPr>
          <w:rFonts w:ascii="Arial" w:eastAsia="Arial" w:hAnsi="Arial" w:cs="Arial"/>
          <w:b/>
          <w:bCs/>
          <w:spacing w:val="-4"/>
          <w:w w:val="93"/>
          <w:sz w:val="16"/>
          <w:szCs w:val="16"/>
        </w:rPr>
        <w:t>f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ormance</w:t>
      </w:r>
    </w:p>
    <w:p w14:paraId="1628D788" w14:textId="77777777" w:rsidR="001C58B1" w:rsidRDefault="007375A7">
      <w:pPr>
        <w:spacing w:before="35" w:after="0" w:line="240" w:lineRule="auto"/>
        <w:ind w:left="2062" w:right="-4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Data,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ontologies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queries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were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manipulated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>an</w:t>
      </w:r>
      <w:proofErr w:type="gramEnd"/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ind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ws</w:t>
      </w:r>
      <w:r>
        <w:rPr>
          <w:rFonts w:ascii="Arial" w:eastAsia="Arial" w:hAnsi="Arial" w:cs="Arial"/>
          <w:spacing w:val="3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10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x64</w:t>
      </w:r>
    </w:p>
    <w:p w14:paraId="37E13BB9" w14:textId="77777777" w:rsidR="001C58B1" w:rsidRDefault="007375A7">
      <w:pPr>
        <w:spacing w:before="35"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Intel-based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core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i7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4510U</w:t>
      </w:r>
      <w:r>
        <w:rPr>
          <w:rFonts w:ascii="Arial" w:eastAsia="Arial" w:hAnsi="Arial" w:cs="Arial"/>
          <w:spacing w:val="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8gb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RAM.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a</w:t>
      </w:r>
      <w:r>
        <w:rPr>
          <w:rFonts w:ascii="Arial" w:eastAsia="Arial" w:hAnsi="Arial" w:cs="Arial"/>
          <w:w w:val="89"/>
          <w:sz w:val="16"/>
          <w:szCs w:val="16"/>
        </w:rPr>
        <w:t>w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ontology</w:t>
      </w:r>
      <w:r>
        <w:rPr>
          <w:rFonts w:ascii="Arial" w:eastAsia="Arial" w:hAnsi="Arial" w:cs="Arial"/>
          <w:spacing w:val="2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presents 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e</w:t>
      </w:r>
      <w:r>
        <w:rPr>
          <w:rFonts w:ascii="Arial" w:eastAsia="Arial" w:hAnsi="Arial" w:cs="Arial"/>
          <w:w w:val="91"/>
          <w:sz w:val="16"/>
          <w:szCs w:val="16"/>
        </w:rPr>
        <w:t>xpress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i</w:t>
      </w:r>
      <w:r>
        <w:rPr>
          <w:rFonts w:ascii="Arial" w:eastAsia="Arial" w:hAnsi="Arial" w:cs="Arial"/>
          <w:w w:val="91"/>
          <w:sz w:val="16"/>
          <w:szCs w:val="16"/>
        </w:rPr>
        <w:t>vity</w:t>
      </w:r>
      <w:r>
        <w:rPr>
          <w:rFonts w:ascii="Arial" w:eastAsia="Arial" w:hAnsi="Arial" w:cs="Arial"/>
          <w:spacing w:val="23"/>
          <w:w w:val="9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i/>
          <w:sz w:val="16"/>
          <w:szCs w:val="16"/>
        </w:rPr>
        <w:t xml:space="preserve">ALC </w:t>
      </w:r>
      <w:r>
        <w:rPr>
          <w:rFonts w:ascii="Arial" w:eastAsia="Arial" w:hAnsi="Arial" w:cs="Arial"/>
          <w:i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proofErr w:type="gramEnd"/>
      <w:r>
        <w:rPr>
          <w:rFonts w:ascii="Arial" w:eastAsia="Arial" w:hAnsi="Arial" w:cs="Arial"/>
          <w:spacing w:val="1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took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half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second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classification 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consiste</w:t>
      </w:r>
      <w:proofErr w:type="spellEnd"/>
      <w:r>
        <w:rPr>
          <w:rFonts w:ascii="Arial" w:eastAsia="Arial" w:hAnsi="Arial" w:cs="Arial"/>
          <w:w w:val="88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proofErr w:type="spellEnd"/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checking.</w:t>
      </w:r>
      <w:r>
        <w:rPr>
          <w:rFonts w:ascii="Arial" w:eastAsia="Arial" w:hAnsi="Arial" w:cs="Arial"/>
          <w:spacing w:val="3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When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included</w:t>
      </w:r>
      <w:r>
        <w:rPr>
          <w:rFonts w:ascii="Arial" w:eastAsia="Arial" w:hAnsi="Arial" w:cs="Arial"/>
          <w:spacing w:val="2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GO,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ChEBI</w:t>
      </w:r>
      <w:proofErr w:type="spellEnd"/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16"/>
          <w:szCs w:val="16"/>
        </w:rPr>
        <w:t xml:space="preserve">modules, 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xpress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i</w:t>
      </w:r>
      <w:r>
        <w:rPr>
          <w:rFonts w:ascii="Arial" w:eastAsia="Arial" w:hAnsi="Arial" w:cs="Arial"/>
          <w:w w:val="88"/>
          <w:sz w:val="16"/>
          <w:szCs w:val="16"/>
        </w:rPr>
        <w:t xml:space="preserve">vity 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increases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9"/>
          <w:w w:val="96"/>
          <w:sz w:val="16"/>
          <w:szCs w:val="16"/>
        </w:rPr>
        <w:t>S</w:t>
      </w:r>
      <w:r>
        <w:rPr>
          <w:rFonts w:ascii="Arial" w:eastAsia="Arial" w:hAnsi="Arial" w:cs="Arial"/>
          <w:i/>
          <w:spacing w:val="1"/>
          <w:w w:val="110"/>
          <w:sz w:val="16"/>
          <w:szCs w:val="16"/>
        </w:rPr>
        <w:t>R</w:t>
      </w:r>
      <w:r>
        <w:rPr>
          <w:rFonts w:ascii="Arial" w:eastAsia="Arial" w:hAnsi="Arial" w:cs="Arial"/>
          <w:i/>
          <w:w w:val="164"/>
          <w:sz w:val="16"/>
          <w:szCs w:val="16"/>
        </w:rPr>
        <w:t>I</w:t>
      </w:r>
      <w:r>
        <w:rPr>
          <w:rFonts w:ascii="Arial" w:eastAsia="Arial" w:hAnsi="Arial" w:cs="Arial"/>
          <w:i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resulting</w:t>
      </w:r>
      <w:r>
        <w:rPr>
          <w:rFonts w:ascii="Arial" w:eastAsia="Arial" w:hAnsi="Arial" w:cs="Arial"/>
          <w:spacing w:val="2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1.9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hours</w:t>
      </w:r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classification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consisten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c</w:t>
      </w:r>
      <w:r>
        <w:rPr>
          <w:rFonts w:ascii="Arial" w:eastAsia="Arial" w:hAnsi="Arial" w:cs="Arial"/>
          <w:w w:val="87"/>
          <w:sz w:val="16"/>
          <w:szCs w:val="16"/>
        </w:rPr>
        <w:t>y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checking.</w:t>
      </w:r>
    </w:p>
    <w:p w14:paraId="56BCEE57" w14:textId="77777777" w:rsidR="001C58B1" w:rsidRDefault="007375A7">
      <w:pPr>
        <w:spacing w:before="1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The</w:t>
      </w:r>
      <w:r>
        <w:rPr>
          <w:rFonts w:ascii="Arial" w:eastAsia="Arial" w:hAnsi="Arial" w:cs="Arial"/>
          <w:spacing w:val="-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ontology</w:t>
      </w:r>
      <w:r>
        <w:rPr>
          <w:rFonts w:ascii="Arial" w:eastAsia="Arial" w:hAnsi="Arial" w:cs="Arial"/>
          <w:spacing w:val="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modules</w:t>
      </w:r>
      <w:r>
        <w:rPr>
          <w:rFonts w:ascii="Arial" w:eastAsia="Arial" w:hAnsi="Arial" w:cs="Arial"/>
          <w:spacing w:val="1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includes</w:t>
      </w:r>
      <w:r>
        <w:rPr>
          <w:rFonts w:ascii="Arial" w:eastAsia="Arial" w:hAnsi="Arial" w:cs="Arial"/>
          <w:spacing w:val="2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3284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subclass</w:t>
      </w:r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axioms,</w:t>
      </w:r>
      <w:r>
        <w:rPr>
          <w:rFonts w:ascii="Arial" w:eastAsia="Arial" w:hAnsi="Arial" w:cs="Arial"/>
          <w:spacing w:val="2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980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equi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alence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axioms, 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973</w:t>
      </w:r>
      <w:proofErr w:type="gramEnd"/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hidden</w:t>
      </w:r>
      <w:r>
        <w:rPr>
          <w:rFonts w:ascii="Arial" w:eastAsia="Arial" w:hAnsi="Arial" w:cs="Arial"/>
          <w:spacing w:val="3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general</w:t>
      </w:r>
      <w:r>
        <w:rPr>
          <w:rFonts w:ascii="Arial" w:eastAsia="Arial" w:hAnsi="Arial" w:cs="Arial"/>
          <w:spacing w:val="2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class</w:t>
      </w:r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inclusions 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1721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classes. </w:t>
      </w:r>
      <w:r>
        <w:rPr>
          <w:rFonts w:ascii="Arial" w:eastAsia="Arial" w:hAnsi="Arial" w:cs="Arial"/>
          <w:w w:val="91"/>
          <w:sz w:val="16"/>
          <w:szCs w:val="16"/>
        </w:rPr>
        <w:t>H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o</w:t>
      </w:r>
      <w:r>
        <w:rPr>
          <w:rFonts w:ascii="Arial" w:eastAsia="Arial" w:hAnsi="Arial" w:cs="Arial"/>
          <w:w w:val="91"/>
          <w:sz w:val="16"/>
          <w:szCs w:val="16"/>
        </w:rPr>
        <w:t>w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>e</w:t>
      </w:r>
      <w:r>
        <w:rPr>
          <w:rFonts w:ascii="Arial" w:eastAsia="Arial" w:hAnsi="Arial" w:cs="Arial"/>
          <w:spacing w:val="-5"/>
          <w:w w:val="91"/>
          <w:sz w:val="16"/>
          <w:szCs w:val="16"/>
        </w:rPr>
        <w:t>r</w:t>
      </w:r>
      <w:r>
        <w:rPr>
          <w:rFonts w:ascii="Arial" w:eastAsia="Arial" w:hAnsi="Arial" w:cs="Arial"/>
          <w:w w:val="91"/>
          <w:sz w:val="16"/>
          <w:szCs w:val="16"/>
        </w:rPr>
        <w:t>,</w:t>
      </w:r>
      <w:r>
        <w:rPr>
          <w:rFonts w:ascii="Arial" w:eastAsia="Arial" w:hAnsi="Arial" w:cs="Arial"/>
          <w:spacing w:val="2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querying</w:t>
      </w:r>
      <w:r>
        <w:rPr>
          <w:rFonts w:ascii="Arial" w:eastAsia="Arial" w:hAnsi="Arial" w:cs="Arial"/>
          <w:spacing w:val="3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purposes,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reasoning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>compl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 xml:space="preserve">xity 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k</w:t>
      </w:r>
      <w:r>
        <w:rPr>
          <w:rFonts w:ascii="Arial" w:eastAsia="Arial" w:hAnsi="Arial" w:cs="Arial"/>
          <w:w w:val="88"/>
          <w:sz w:val="16"/>
          <w:szCs w:val="16"/>
        </w:rPr>
        <w:t>es</w:t>
      </w:r>
      <w:proofErr w:type="gramEnd"/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much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less </w:t>
      </w:r>
      <w:r>
        <w:rPr>
          <w:rFonts w:ascii="Arial" w:eastAsia="Arial" w:hAnsi="Arial" w:cs="Arial"/>
          <w:w w:val="93"/>
          <w:sz w:val="16"/>
          <w:szCs w:val="16"/>
        </w:rPr>
        <w:t>time</w:t>
      </w:r>
      <w:r>
        <w:rPr>
          <w:rFonts w:ascii="Arial" w:eastAsia="Arial" w:hAnsi="Arial" w:cs="Arial"/>
          <w:spacing w:val="-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(all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CQ1-CQ6)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to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be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computed,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comparison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ov</w:t>
      </w:r>
      <w:r>
        <w:rPr>
          <w:rFonts w:ascii="Arial" w:eastAsia="Arial" w:hAnsi="Arial" w:cs="Arial"/>
          <w:w w:val="90"/>
          <w:sz w:val="16"/>
          <w:szCs w:val="16"/>
        </w:rPr>
        <w:t>erall</w:t>
      </w:r>
      <w:r>
        <w:rPr>
          <w:rFonts w:ascii="Arial" w:eastAsia="Arial" w:hAnsi="Arial" w:cs="Arial"/>
          <w:spacing w:val="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onto- logy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classification 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procedure.</w:t>
      </w:r>
      <w:r>
        <w:rPr>
          <w:rFonts w:ascii="Arial" w:eastAsia="Arial" w:hAnsi="Arial" w:cs="Arial"/>
          <w:spacing w:val="2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en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increase</w:t>
      </w:r>
      <w:r>
        <w:rPr>
          <w:rFonts w:ascii="Arial" w:eastAsia="Arial" w:hAnsi="Arial" w:cs="Arial"/>
          <w:spacing w:val="2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computational</w:t>
      </w:r>
    </w:p>
    <w:p w14:paraId="29105A0C" w14:textId="77777777" w:rsidR="001C58B1" w:rsidRDefault="007375A7">
      <w:pPr>
        <w:spacing w:before="1" w:after="0" w:line="240" w:lineRule="auto"/>
        <w:ind w:left="2062" w:right="675"/>
        <w:jc w:val="both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w w:val="88"/>
          <w:sz w:val="16"/>
          <w:szCs w:val="16"/>
        </w:rPr>
        <w:t>compl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xit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>y</w:t>
      </w:r>
      <w:r>
        <w:rPr>
          <w:rFonts w:ascii="Arial" w:eastAsia="Arial" w:hAnsi="Arial" w:cs="Arial"/>
          <w:w w:val="88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CQ</w:t>
      </w:r>
      <w:proofErr w:type="gramEnd"/>
      <w:r>
        <w:rPr>
          <w:rFonts w:ascii="Arial" w:eastAsia="Arial" w:hAnsi="Arial" w:cs="Arial"/>
          <w:w w:val="88"/>
          <w:sz w:val="16"/>
          <w:szCs w:val="16"/>
        </w:rPr>
        <w:t>2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CQ5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k</w:t>
      </w:r>
      <w:r>
        <w:rPr>
          <w:rFonts w:ascii="Arial" w:eastAsia="Arial" w:hAnsi="Arial" w:cs="Arial"/>
          <w:w w:val="88"/>
          <w:sz w:val="16"/>
          <w:szCs w:val="16"/>
        </w:rPr>
        <w:t>es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seconds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computed.</w:t>
      </w:r>
    </w:p>
    <w:p w14:paraId="735B3B0C" w14:textId="77777777" w:rsidR="001C58B1" w:rsidRPr="007375A7" w:rsidRDefault="007375A7">
      <w:pPr>
        <w:spacing w:before="32" w:after="0" w:line="285" w:lineRule="auto"/>
        <w:ind w:left="62" w:right="2652"/>
        <w:rPr>
          <w:rFonts w:ascii="Arial" w:eastAsia="Arial" w:hAnsi="Arial" w:cs="Arial"/>
          <w:sz w:val="16"/>
          <w:szCs w:val="16"/>
          <w:lang w:val="pt-BR"/>
          <w:rPrChange w:id="79" w:author="Fred Freitas" w:date="2016-01-12T19:23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7375A7">
        <w:rPr>
          <w:lang w:val="pt-BR"/>
          <w:rPrChange w:id="80" w:author="Fred Freitas" w:date="2016-01-12T19:23:00Z">
            <w:rPr/>
          </w:rPrChange>
        </w:rPr>
        <w:br w:type="column"/>
      </w:r>
      <w:proofErr w:type="gramStart"/>
      <w:r w:rsidRPr="007375A7">
        <w:rPr>
          <w:rFonts w:ascii="Arial" w:eastAsia="Arial" w:hAnsi="Arial" w:cs="Arial"/>
          <w:w w:val="87"/>
          <w:sz w:val="16"/>
          <w:szCs w:val="16"/>
          <w:lang w:val="pt-BR"/>
          <w:rPrChange w:id="81" w:author="Fred Freitas" w:date="2016-01-12T19:23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adicionar</w:t>
      </w:r>
      <w:proofErr w:type="gramEnd"/>
      <w:r w:rsidRPr="007375A7">
        <w:rPr>
          <w:rFonts w:ascii="Arial" w:eastAsia="Arial" w:hAnsi="Arial" w:cs="Arial"/>
          <w:spacing w:val="29"/>
          <w:w w:val="87"/>
          <w:sz w:val="16"/>
          <w:szCs w:val="16"/>
          <w:lang w:val="pt-BR"/>
          <w:rPrChange w:id="82" w:author="Fred Freitas" w:date="2016-01-12T19:23:00Z">
            <w:rPr>
              <w:rFonts w:ascii="Arial" w:eastAsia="Arial" w:hAnsi="Arial" w:cs="Arial"/>
              <w:spacing w:val="29"/>
              <w:w w:val="87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7"/>
          <w:sz w:val="16"/>
          <w:szCs w:val="16"/>
          <w:lang w:val="pt-BR"/>
          <w:rPrChange w:id="83" w:author="Fred Freitas" w:date="2016-01-12T19:23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consulta</w:t>
      </w:r>
      <w:r w:rsidRPr="007375A7">
        <w:rPr>
          <w:rFonts w:ascii="Arial" w:eastAsia="Arial" w:hAnsi="Arial" w:cs="Arial"/>
          <w:spacing w:val="15"/>
          <w:w w:val="87"/>
          <w:sz w:val="16"/>
          <w:szCs w:val="16"/>
          <w:lang w:val="pt-BR"/>
          <w:rPrChange w:id="84" w:author="Fred Freitas" w:date="2016-01-12T19:23:00Z">
            <w:rPr>
              <w:rFonts w:ascii="Arial" w:eastAsia="Arial" w:hAnsi="Arial" w:cs="Arial"/>
              <w:spacing w:val="15"/>
              <w:w w:val="87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7"/>
          <w:sz w:val="16"/>
          <w:szCs w:val="16"/>
          <w:lang w:val="pt-BR"/>
          <w:rPrChange w:id="85" w:author="Fred Freitas" w:date="2016-01-12T19:23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nos</w:t>
      </w:r>
      <w:r w:rsidRPr="007375A7">
        <w:rPr>
          <w:rFonts w:ascii="Arial" w:eastAsia="Arial" w:hAnsi="Arial" w:cs="Arial"/>
          <w:spacing w:val="-2"/>
          <w:w w:val="87"/>
          <w:sz w:val="16"/>
          <w:szCs w:val="16"/>
          <w:lang w:val="pt-BR"/>
          <w:rPrChange w:id="86" w:author="Fred Freitas" w:date="2016-01-12T19:23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7"/>
          <w:sz w:val="16"/>
          <w:szCs w:val="16"/>
          <w:lang w:val="pt-BR"/>
          <w:rPrChange w:id="87" w:author="Fred Freitas" w:date="2016-01-12T19:23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resultados</w:t>
      </w:r>
      <w:r w:rsidRPr="007375A7">
        <w:rPr>
          <w:rFonts w:ascii="Arial" w:eastAsia="Arial" w:hAnsi="Arial" w:cs="Arial"/>
          <w:spacing w:val="3"/>
          <w:w w:val="87"/>
          <w:sz w:val="16"/>
          <w:szCs w:val="16"/>
          <w:lang w:val="pt-BR"/>
          <w:rPrChange w:id="88" w:author="Fred Freitas" w:date="2016-01-12T19:23:00Z">
            <w:rPr>
              <w:rFonts w:ascii="Arial" w:eastAsia="Arial" w:hAnsi="Arial" w:cs="Arial"/>
              <w:spacing w:val="3"/>
              <w:w w:val="87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7"/>
          <w:sz w:val="16"/>
          <w:szCs w:val="16"/>
          <w:lang w:val="pt-BR"/>
          <w:rPrChange w:id="89" w:author="Fred Freitas" w:date="2016-01-12T19:23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conforme</w:t>
      </w:r>
      <w:r w:rsidRPr="007375A7">
        <w:rPr>
          <w:rFonts w:ascii="Arial" w:eastAsia="Arial" w:hAnsi="Arial" w:cs="Arial"/>
          <w:spacing w:val="29"/>
          <w:w w:val="87"/>
          <w:sz w:val="16"/>
          <w:szCs w:val="16"/>
          <w:lang w:val="pt-BR"/>
          <w:rPrChange w:id="90" w:author="Fred Freitas" w:date="2016-01-12T19:23:00Z">
            <w:rPr>
              <w:rFonts w:ascii="Arial" w:eastAsia="Arial" w:hAnsi="Arial" w:cs="Arial"/>
              <w:spacing w:val="29"/>
              <w:w w:val="87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7"/>
          <w:sz w:val="16"/>
          <w:szCs w:val="16"/>
          <w:lang w:val="pt-BR"/>
          <w:rPrChange w:id="91" w:author="Fred Freitas" w:date="2016-01-12T19:23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pedido</w:t>
      </w:r>
      <w:r w:rsidRPr="007375A7">
        <w:rPr>
          <w:rFonts w:ascii="Arial" w:eastAsia="Arial" w:hAnsi="Arial" w:cs="Arial"/>
          <w:spacing w:val="17"/>
          <w:w w:val="87"/>
          <w:sz w:val="16"/>
          <w:szCs w:val="16"/>
          <w:lang w:val="pt-BR"/>
          <w:rPrChange w:id="92" w:author="Fred Freitas" w:date="2016-01-12T19:23:00Z">
            <w:rPr>
              <w:rFonts w:ascii="Arial" w:eastAsia="Arial" w:hAnsi="Arial" w:cs="Arial"/>
              <w:spacing w:val="17"/>
              <w:w w:val="87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7"/>
          <w:sz w:val="16"/>
          <w:szCs w:val="16"/>
          <w:lang w:val="pt-BR"/>
          <w:rPrChange w:id="93" w:author="Fred Freitas" w:date="2016-01-12T19:23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de</w:t>
      </w:r>
      <w:r w:rsidRPr="007375A7">
        <w:rPr>
          <w:rFonts w:ascii="Arial" w:eastAsia="Arial" w:hAnsi="Arial" w:cs="Arial"/>
          <w:spacing w:val="-3"/>
          <w:w w:val="87"/>
          <w:sz w:val="16"/>
          <w:szCs w:val="16"/>
          <w:lang w:val="pt-BR"/>
          <w:rPrChange w:id="94" w:author="Fred Freitas" w:date="2016-01-12T19:23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 xml:space="preserve"> </w:t>
      </w:r>
      <w:proofErr w:type="spellStart"/>
      <w:r w:rsidRPr="007375A7">
        <w:rPr>
          <w:rFonts w:ascii="Arial" w:eastAsia="Arial" w:hAnsi="Arial" w:cs="Arial"/>
          <w:w w:val="87"/>
          <w:sz w:val="16"/>
          <w:szCs w:val="16"/>
          <w:lang w:val="pt-BR"/>
          <w:rPrChange w:id="95" w:author="Fred Freitas" w:date="2016-01-12T19:23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ste</w:t>
      </w:r>
      <w:r w:rsidRPr="007375A7">
        <w:rPr>
          <w:rFonts w:ascii="Arial" w:eastAsia="Arial" w:hAnsi="Arial" w:cs="Arial"/>
          <w:spacing w:val="-2"/>
          <w:w w:val="87"/>
          <w:sz w:val="16"/>
          <w:szCs w:val="16"/>
          <w:lang w:val="pt-BR"/>
          <w:rPrChange w:id="96" w:author="Fred Freitas" w:date="2016-01-12T19:23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f</w:t>
      </w:r>
      <w:r w:rsidRPr="007375A7">
        <w:rPr>
          <w:rFonts w:ascii="Arial" w:eastAsia="Arial" w:hAnsi="Arial" w:cs="Arial"/>
          <w:w w:val="87"/>
          <w:sz w:val="16"/>
          <w:szCs w:val="16"/>
          <w:lang w:val="pt-BR"/>
          <w:rPrChange w:id="97" w:author="Fred Freitas" w:date="2016-01-12T19:23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</w:t>
      </w:r>
      <w:proofErr w:type="spellEnd"/>
      <w:r w:rsidRPr="007375A7">
        <w:rPr>
          <w:rFonts w:ascii="Arial" w:eastAsia="Arial" w:hAnsi="Arial" w:cs="Arial"/>
          <w:w w:val="87"/>
          <w:sz w:val="16"/>
          <w:szCs w:val="16"/>
          <w:lang w:val="pt-BR"/>
          <w:rPrChange w:id="98" w:author="Fred Freitas" w:date="2016-01-12T19:23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,</w:t>
      </w:r>
      <w:r w:rsidRPr="007375A7">
        <w:rPr>
          <w:rFonts w:ascii="Arial" w:eastAsia="Arial" w:hAnsi="Arial" w:cs="Arial"/>
          <w:spacing w:val="3"/>
          <w:w w:val="87"/>
          <w:sz w:val="16"/>
          <w:szCs w:val="16"/>
          <w:lang w:val="pt-BR"/>
          <w:rPrChange w:id="99" w:author="Fred Freitas" w:date="2016-01-12T19:23:00Z">
            <w:rPr>
              <w:rFonts w:ascii="Arial" w:eastAsia="Arial" w:hAnsi="Arial" w:cs="Arial"/>
              <w:spacing w:val="3"/>
              <w:w w:val="87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7"/>
          <w:sz w:val="16"/>
          <w:szCs w:val="16"/>
          <w:lang w:val="pt-BR"/>
          <w:rPrChange w:id="100" w:author="Fred Freitas" w:date="2016-01-12T19:23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e </w:t>
      </w:r>
      <w:proofErr w:type="spellStart"/>
      <w:r w:rsidRPr="007375A7">
        <w:rPr>
          <w:rFonts w:ascii="Arial" w:eastAsia="Arial" w:hAnsi="Arial" w:cs="Arial"/>
          <w:w w:val="85"/>
          <w:sz w:val="16"/>
          <w:szCs w:val="16"/>
          <w:lang w:val="pt-BR"/>
          <w:rPrChange w:id="101" w:author="Fred Freitas" w:date="2016-01-12T19:23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snomed</w:t>
      </w:r>
      <w:proofErr w:type="spellEnd"/>
      <w:r w:rsidRPr="007375A7">
        <w:rPr>
          <w:rFonts w:ascii="Arial" w:eastAsia="Arial" w:hAnsi="Arial" w:cs="Arial"/>
          <w:spacing w:val="15"/>
          <w:w w:val="85"/>
          <w:sz w:val="16"/>
          <w:szCs w:val="16"/>
          <w:lang w:val="pt-BR"/>
          <w:rPrChange w:id="102" w:author="Fred Freitas" w:date="2016-01-12T19:23:00Z">
            <w:rPr>
              <w:rFonts w:ascii="Arial" w:eastAsia="Arial" w:hAnsi="Arial" w:cs="Arial"/>
              <w:spacing w:val="15"/>
              <w:w w:val="85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5"/>
          <w:sz w:val="16"/>
          <w:szCs w:val="16"/>
          <w:lang w:val="pt-BR"/>
          <w:rPrChange w:id="103" w:author="Fred Freitas" w:date="2016-01-12T19:23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na</w:t>
      </w:r>
      <w:r w:rsidRPr="007375A7">
        <w:rPr>
          <w:rFonts w:ascii="Arial" w:eastAsia="Arial" w:hAnsi="Arial" w:cs="Arial"/>
          <w:spacing w:val="2"/>
          <w:w w:val="85"/>
          <w:sz w:val="16"/>
          <w:szCs w:val="16"/>
          <w:lang w:val="pt-BR"/>
          <w:rPrChange w:id="104" w:author="Fred Freitas" w:date="2016-01-12T19:23:00Z">
            <w:rPr>
              <w:rFonts w:ascii="Arial" w:eastAsia="Arial" w:hAnsi="Arial" w:cs="Arial"/>
              <w:spacing w:val="2"/>
              <w:w w:val="85"/>
              <w:sz w:val="16"/>
              <w:szCs w:val="16"/>
            </w:rPr>
          </w:rPrChange>
        </w:rPr>
        <w:t xml:space="preserve"> </w:t>
      </w:r>
      <w:proofErr w:type="spellStart"/>
      <w:r w:rsidRPr="007375A7">
        <w:rPr>
          <w:rFonts w:ascii="Arial" w:eastAsia="Arial" w:hAnsi="Arial" w:cs="Arial"/>
          <w:spacing w:val="-2"/>
          <w:w w:val="85"/>
          <w:sz w:val="16"/>
          <w:szCs w:val="16"/>
          <w:lang w:val="pt-BR"/>
          <w:rPrChange w:id="105" w:author="Fred Freitas" w:date="2016-01-12T19:23:00Z">
            <w:rPr>
              <w:rFonts w:ascii="Arial" w:eastAsia="Arial" w:hAnsi="Arial" w:cs="Arial"/>
              <w:spacing w:val="-2"/>
              <w:w w:val="85"/>
              <w:sz w:val="16"/>
              <w:szCs w:val="16"/>
            </w:rPr>
          </w:rPrChange>
        </w:rPr>
        <w:t>v</w:t>
      </w:r>
      <w:r w:rsidRPr="007375A7">
        <w:rPr>
          <w:rFonts w:ascii="Arial" w:eastAsia="Arial" w:hAnsi="Arial" w:cs="Arial"/>
          <w:w w:val="85"/>
          <w:sz w:val="16"/>
          <w:szCs w:val="16"/>
          <w:lang w:val="pt-BR"/>
          <w:rPrChange w:id="106" w:author="Fred Freitas" w:date="2016-01-12T19:23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ersao</w:t>
      </w:r>
      <w:proofErr w:type="spellEnd"/>
      <w:r w:rsidRPr="007375A7">
        <w:rPr>
          <w:rFonts w:ascii="Arial" w:eastAsia="Arial" w:hAnsi="Arial" w:cs="Arial"/>
          <w:spacing w:val="11"/>
          <w:w w:val="85"/>
          <w:sz w:val="16"/>
          <w:szCs w:val="16"/>
          <w:lang w:val="pt-BR"/>
          <w:rPrChange w:id="107" w:author="Fred Freitas" w:date="2016-01-12T19:23:00Z">
            <w:rPr>
              <w:rFonts w:ascii="Arial" w:eastAsia="Arial" w:hAnsi="Arial" w:cs="Arial"/>
              <w:spacing w:val="11"/>
              <w:w w:val="85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6"/>
          <w:szCs w:val="16"/>
          <w:lang w:val="pt-BR"/>
          <w:rPrChange w:id="108" w:author="Fred Freitas" w:date="2016-01-12T19:23:00Z">
            <w:rPr>
              <w:rFonts w:ascii="Arial" w:eastAsia="Arial" w:hAnsi="Arial" w:cs="Arial"/>
              <w:sz w:val="16"/>
              <w:szCs w:val="16"/>
            </w:rPr>
          </w:rPrChange>
        </w:rPr>
        <w:t>final.</w:t>
      </w:r>
    </w:p>
    <w:p w14:paraId="0DF54083" w14:textId="77777777" w:rsidR="001C58B1" w:rsidRPr="007375A7" w:rsidRDefault="001C58B1">
      <w:pPr>
        <w:spacing w:before="3" w:after="0" w:line="170" w:lineRule="exact"/>
        <w:rPr>
          <w:sz w:val="17"/>
          <w:szCs w:val="17"/>
          <w:lang w:val="pt-BR"/>
          <w:rPrChange w:id="109" w:author="Fred Freitas" w:date="2016-01-12T19:23:00Z">
            <w:rPr>
              <w:sz w:val="17"/>
              <w:szCs w:val="17"/>
            </w:rPr>
          </w:rPrChange>
        </w:rPr>
      </w:pPr>
    </w:p>
    <w:p w14:paraId="14B88C87" w14:textId="77777777" w:rsidR="001C58B1" w:rsidRPr="007375A7" w:rsidRDefault="001C58B1">
      <w:pPr>
        <w:spacing w:after="0" w:line="200" w:lineRule="exact"/>
        <w:rPr>
          <w:sz w:val="20"/>
          <w:szCs w:val="20"/>
          <w:lang w:val="pt-BR"/>
          <w:rPrChange w:id="110" w:author="Fred Freitas" w:date="2016-01-12T19:23:00Z">
            <w:rPr>
              <w:sz w:val="20"/>
              <w:szCs w:val="20"/>
            </w:rPr>
          </w:rPrChange>
        </w:rPr>
      </w:pPr>
    </w:p>
    <w:p w14:paraId="06F3CD98" w14:textId="77777777" w:rsidR="001C58B1" w:rsidRPr="007375A7" w:rsidRDefault="001C58B1">
      <w:pPr>
        <w:spacing w:after="0" w:line="200" w:lineRule="exact"/>
        <w:rPr>
          <w:sz w:val="20"/>
          <w:szCs w:val="20"/>
          <w:lang w:val="pt-BR"/>
          <w:rPrChange w:id="111" w:author="Fred Freitas" w:date="2016-01-12T19:23:00Z">
            <w:rPr>
              <w:sz w:val="20"/>
              <w:szCs w:val="20"/>
            </w:rPr>
          </w:rPrChange>
        </w:rPr>
      </w:pPr>
    </w:p>
    <w:p w14:paraId="5222FCAF" w14:textId="77777777" w:rsidR="001C58B1" w:rsidRDefault="007375A7">
      <w:pPr>
        <w:spacing w:after="0" w:line="240" w:lineRule="auto"/>
        <w:ind w:right="5491"/>
        <w:jc w:val="both"/>
        <w:rPr>
          <w:rFonts w:ascii="Arial" w:eastAsia="Arial" w:hAnsi="Arial" w:cs="Arial"/>
          <w:sz w:val="20"/>
          <w:szCs w:val="20"/>
        </w:rPr>
      </w:pPr>
      <w:r>
        <w:pict w14:anchorId="1E342E22">
          <v:group id="_x0000_s1055" style="position:absolute;left:0;text-align:left;margin-left:362.15pt;margin-top:-51.4pt;width:232.65pt;height:22.45pt;z-index:-1094;mso-position-horizontal-relative:page" coordorigin="7243,-1028" coordsize="4653,449">
            <v:group id="_x0000_s1058" style="position:absolute;left:7248;top:-1023;width:4643;height:439" coordorigin="7248,-1023" coordsize="4643,439">
              <v:shape id="_x0000_s1059" style="position:absolute;left:7248;top:-1023;width:4643;height:439" coordorigin="7248,-1023" coordsize="4643,439" path="m11811,-1023r-4483,l7305,-1020r-49,41l7248,-663r3,22l7292,-592r4519,9l11833,-587r49,-41l11891,-943r-4,-23l11847,-1015r-36,-8e" fillcolor="#ff7f00" stroked="f">
                <v:path arrowok="t"/>
              </v:shape>
            </v:group>
            <v:group id="_x0000_s1056" style="position:absolute;left:7248;top:-1023;width:4643;height:439" coordorigin="7248,-1023" coordsize="4643,439">
              <v:shape id="_x0000_s1057" style="position:absolute;left:7248;top:-1023;width:4643;height:439" coordorigin="7248,-1023" coordsize="4643,439" path="m11811,-1023r-4483,l7305,-1020r-49,41l7248,-663r3,22l7292,-592r4519,9l11833,-587r49,-41l11891,-943r-4,-23l11847,-1015r-36,-8xe" filled="f" strokeweight=".17572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6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commentRangeStart w:id="112"/>
      <w:r>
        <w:rPr>
          <w:rFonts w:ascii="Arial" w:eastAsia="Arial" w:hAnsi="Arial" w:cs="Arial"/>
          <w:b/>
          <w:bCs/>
          <w:sz w:val="20"/>
          <w:szCs w:val="20"/>
        </w:rPr>
        <w:t>Discussion</w:t>
      </w:r>
      <w:commentRangeEnd w:id="112"/>
      <w:r w:rsidR="004560BF">
        <w:rPr>
          <w:rStyle w:val="Refdecomentrio"/>
        </w:rPr>
        <w:commentReference w:id="112"/>
      </w:r>
    </w:p>
    <w:p w14:paraId="2344B5D2" w14:textId="77777777" w:rsidR="001C58B1" w:rsidRDefault="001C58B1">
      <w:pPr>
        <w:spacing w:before="6" w:after="0" w:line="100" w:lineRule="exact"/>
        <w:rPr>
          <w:sz w:val="10"/>
          <w:szCs w:val="10"/>
        </w:rPr>
      </w:pPr>
    </w:p>
    <w:p w14:paraId="1DFFF083" w14:textId="77777777" w:rsidR="001C58B1" w:rsidRDefault="007375A7">
      <w:pPr>
        <w:spacing w:after="0" w:line="285" w:lineRule="auto"/>
        <w:ind w:right="206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problem</w:t>
      </w:r>
      <w:r>
        <w:rPr>
          <w:rFonts w:ascii="Arial" w:eastAsia="Arial" w:hAnsi="Arial" w:cs="Arial"/>
          <w:spacing w:val="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our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ork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addresses</w:t>
      </w:r>
      <w:r>
        <w:rPr>
          <w:rFonts w:ascii="Arial" w:eastAsia="Arial" w:hAnsi="Arial" w:cs="Arial"/>
          <w:spacing w:val="1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formal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interpretation</w:t>
      </w:r>
      <w:r>
        <w:rPr>
          <w:rFonts w:ascii="Arial" w:eastAsia="Arial" w:hAnsi="Arial" w:cs="Arial"/>
          <w:spacing w:val="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biological </w:t>
      </w:r>
      <w:r>
        <w:rPr>
          <w:rFonts w:ascii="Arial" w:eastAsia="Arial" w:hAnsi="Arial" w:cs="Arial"/>
          <w:w w:val="83"/>
          <w:sz w:val="16"/>
          <w:szCs w:val="16"/>
        </w:rPr>
        <w:t>database</w:t>
      </w:r>
      <w:r>
        <w:rPr>
          <w:rFonts w:ascii="Arial" w:eastAsia="Arial" w:hAnsi="Arial" w:cs="Arial"/>
          <w:spacing w:val="-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content</w:t>
      </w:r>
      <w:r>
        <w:rPr>
          <w:rFonts w:ascii="Arial" w:eastAsia="Arial" w:hAnsi="Arial" w:cs="Arial"/>
          <w:spacing w:val="26"/>
          <w:w w:val="83"/>
          <w:sz w:val="16"/>
          <w:szCs w:val="16"/>
        </w:rPr>
        <w:t xml:space="preserve"> </w:t>
      </w:r>
      <w:commentRangeStart w:id="113"/>
      <w:r>
        <w:rPr>
          <w:rFonts w:ascii="Arial" w:eastAsia="Arial" w:hAnsi="Arial" w:cs="Arial"/>
          <w:w w:val="83"/>
          <w:sz w:val="16"/>
          <w:szCs w:val="16"/>
        </w:rPr>
        <w:t>to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enable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content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ev</w:t>
      </w:r>
      <w:r>
        <w:rPr>
          <w:rFonts w:ascii="Arial" w:eastAsia="Arial" w:hAnsi="Arial" w:cs="Arial"/>
          <w:w w:val="85"/>
          <w:sz w:val="16"/>
          <w:szCs w:val="16"/>
        </w:rPr>
        <w:t>al  using</w:t>
      </w:r>
      <w:proofErr w:type="gramEnd"/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richer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query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paradigm</w:t>
      </w:r>
      <w:commentRangeEnd w:id="113"/>
      <w:r w:rsidR="004560BF">
        <w:rPr>
          <w:rStyle w:val="Refdecomentrio"/>
        </w:rPr>
        <w:commentReference w:id="113"/>
      </w:r>
      <w:r>
        <w:rPr>
          <w:rFonts w:ascii="Arial" w:eastAsia="Arial" w:hAnsi="Arial" w:cs="Arial"/>
          <w:w w:val="90"/>
          <w:sz w:val="16"/>
          <w:szCs w:val="16"/>
        </w:rPr>
        <w:t xml:space="preserve">.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queries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ta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w w:val="87"/>
          <w:sz w:val="16"/>
          <w:szCs w:val="16"/>
        </w:rPr>
        <w:t>get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Tbo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x</w:t>
      </w:r>
      <w:r>
        <w:rPr>
          <w:rFonts w:ascii="Arial" w:eastAsia="Arial" w:hAnsi="Arial" w:cs="Arial"/>
          <w:w w:val="89"/>
          <w:sz w:val="16"/>
          <w:szCs w:val="16"/>
        </w:rPr>
        <w:t>es</w:t>
      </w:r>
      <w:proofErr w:type="spellEnd"/>
      <w:r>
        <w:rPr>
          <w:rFonts w:ascii="Arial" w:eastAsia="Arial" w:hAnsi="Arial" w:cs="Arial"/>
          <w:w w:val="89"/>
          <w:sz w:val="16"/>
          <w:szCs w:val="16"/>
        </w:rPr>
        <w:t>,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thus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av</w:t>
      </w:r>
      <w:r>
        <w:rPr>
          <w:rFonts w:ascii="Arial" w:eastAsia="Arial" w:hAnsi="Arial" w:cs="Arial"/>
          <w:w w:val="89"/>
          <w:sz w:val="16"/>
          <w:szCs w:val="16"/>
        </w:rPr>
        <w:t>oiding</w:t>
      </w:r>
      <w:r>
        <w:rPr>
          <w:rFonts w:ascii="Arial" w:eastAsia="Arial" w:hAnsi="Arial" w:cs="Arial"/>
          <w:spacing w:val="3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import</w:t>
      </w:r>
      <w:r>
        <w:rPr>
          <w:rFonts w:ascii="Arial" w:eastAsia="Arial" w:hAnsi="Arial" w:cs="Arial"/>
          <w:spacing w:val="3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inclusion</w:t>
      </w:r>
      <w:r>
        <w:rPr>
          <w:rFonts w:ascii="Arial" w:eastAsia="Arial" w:hAnsi="Arial" w:cs="Arial"/>
          <w:spacing w:val="3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9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w w:val="89"/>
          <w:sz w:val="16"/>
          <w:szCs w:val="16"/>
        </w:rPr>
        <w:t xml:space="preserve">viduals. </w:t>
      </w:r>
      <w:r>
        <w:rPr>
          <w:rFonts w:ascii="Arial" w:eastAsia="Arial" w:hAnsi="Arial" w:cs="Arial"/>
          <w:spacing w:val="1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Reasoning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finite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complete,</w:t>
      </w:r>
      <w:r>
        <w:rPr>
          <w:rFonts w:ascii="Arial" w:eastAsia="Arial" w:hAnsi="Arial" w:cs="Arial"/>
          <w:spacing w:val="3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contrast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costs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 rich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TBo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x</w:t>
      </w:r>
      <w:r>
        <w:rPr>
          <w:rFonts w:ascii="Arial" w:eastAsia="Arial" w:hAnsi="Arial" w:cs="Arial"/>
          <w:w w:val="89"/>
          <w:sz w:val="16"/>
          <w:szCs w:val="16"/>
        </w:rPr>
        <w:t>es</w:t>
      </w:r>
      <w:proofErr w:type="spellEnd"/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together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populated</w:t>
      </w:r>
      <w:r>
        <w:rPr>
          <w:rFonts w:ascii="Arial" w:eastAsia="Arial" w:hAnsi="Arial" w:cs="Arial"/>
          <w:spacing w:val="12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Abo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x</w:t>
      </w:r>
      <w:r>
        <w:rPr>
          <w:rFonts w:ascii="Arial" w:eastAsia="Arial" w:hAnsi="Arial" w:cs="Arial"/>
          <w:w w:val="89"/>
          <w:sz w:val="16"/>
          <w:szCs w:val="16"/>
        </w:rPr>
        <w:t>es</w:t>
      </w:r>
      <w:proofErr w:type="spellEnd"/>
      <w:r>
        <w:rPr>
          <w:rFonts w:ascii="Arial" w:eastAsia="Arial" w:hAnsi="Arial" w:cs="Arial"/>
          <w:spacing w:val="2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sz w:val="16"/>
          <w:szCs w:val="16"/>
        </w:rPr>
        <w:t>Motik</w:t>
      </w:r>
      <w:proofErr w:type="spellEnd"/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Sattle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>r</w:t>
      </w:r>
      <w:r>
        <w:rPr>
          <w:rFonts w:ascii="Arial" w:eastAsia="Arial" w:hAnsi="Arial" w:cs="Arial"/>
          <w:w w:val="87"/>
          <w:sz w:val="16"/>
          <w:szCs w:val="16"/>
        </w:rPr>
        <w:t>,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2006).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interpretation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supports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notion</w:t>
      </w:r>
      <w:r>
        <w:rPr>
          <w:rFonts w:ascii="Arial" w:eastAsia="Arial" w:hAnsi="Arial" w:cs="Arial"/>
          <w:spacing w:val="2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representing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content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acco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r>
        <w:rPr>
          <w:rFonts w:ascii="Arial" w:eastAsia="Arial" w:hAnsi="Arial" w:cs="Arial"/>
          <w:w w:val="93"/>
          <w:sz w:val="16"/>
          <w:szCs w:val="16"/>
        </w:rPr>
        <w:t>ding</w:t>
      </w:r>
      <w:r>
        <w:rPr>
          <w:rFonts w:ascii="Arial" w:eastAsia="Arial" w:hAnsi="Arial" w:cs="Arial"/>
          <w:spacing w:val="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classes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>ind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i</w:t>
      </w:r>
      <w:r>
        <w:rPr>
          <w:rFonts w:ascii="Arial" w:eastAsia="Arial" w:hAnsi="Arial" w:cs="Arial"/>
          <w:w w:val="88"/>
          <w:sz w:val="16"/>
          <w:szCs w:val="16"/>
        </w:rPr>
        <w:t xml:space="preserve">viduals 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proofErr w:type="gramEnd"/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membe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>r</w:t>
      </w:r>
      <w:r>
        <w:rPr>
          <w:rFonts w:ascii="Arial" w:eastAsia="Arial" w:hAnsi="Arial" w:cs="Arial"/>
          <w:w w:val="88"/>
          <w:sz w:val="16"/>
          <w:szCs w:val="16"/>
        </w:rPr>
        <w:t>,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as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obser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ed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biological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0"/>
          <w:sz w:val="16"/>
          <w:szCs w:val="16"/>
        </w:rPr>
        <w:t>xperiments.</w:t>
      </w:r>
    </w:p>
    <w:p w14:paraId="7EBAA668" w14:textId="77777777" w:rsidR="001C58B1" w:rsidRDefault="007375A7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act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that</w:t>
      </w:r>
      <w:r>
        <w:rPr>
          <w:rFonts w:ascii="Arial" w:eastAsia="Arial" w:hAnsi="Arial" w:cs="Arial"/>
          <w:spacing w:val="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typical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queries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ta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r</w:t>
      </w:r>
      <w:r>
        <w:rPr>
          <w:rFonts w:ascii="Arial" w:eastAsia="Arial" w:hAnsi="Arial" w:cs="Arial"/>
          <w:w w:val="89"/>
          <w:sz w:val="16"/>
          <w:szCs w:val="16"/>
        </w:rPr>
        <w:t>get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16"/>
          <w:szCs w:val="16"/>
        </w:rPr>
        <w:t xml:space="preserve">possibilities 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132"/>
          <w:sz w:val="16"/>
          <w:szCs w:val="16"/>
        </w:rPr>
        <w:t>“</w:t>
      </w:r>
      <w:proofErr w:type="gramEnd"/>
      <w:r>
        <w:rPr>
          <w:rFonts w:ascii="Arial" w:eastAsia="Arial" w:hAnsi="Arial" w:cs="Arial"/>
          <w:i/>
          <w:w w:val="99"/>
          <w:sz w:val="16"/>
          <w:szCs w:val="16"/>
        </w:rPr>
        <w:t>A</w:t>
      </w:r>
      <w:r>
        <w:rPr>
          <w:rFonts w:ascii="Arial" w:eastAsia="Arial" w:hAnsi="Arial" w:cs="Arial"/>
          <w:i/>
          <w:spacing w:val="-6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79"/>
          <w:sz w:val="16"/>
          <w:szCs w:val="16"/>
        </w:rPr>
        <w:t>e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5"/>
          <w:sz w:val="16"/>
          <w:szCs w:val="16"/>
        </w:rPr>
        <w:t>membe</w:t>
      </w:r>
      <w:r>
        <w:rPr>
          <w:rFonts w:ascii="Arial" w:eastAsia="Arial" w:hAnsi="Arial" w:cs="Arial"/>
          <w:i/>
          <w:spacing w:val="-2"/>
          <w:w w:val="85"/>
          <w:sz w:val="16"/>
          <w:szCs w:val="16"/>
        </w:rPr>
        <w:t>r</w:t>
      </w:r>
      <w:r>
        <w:rPr>
          <w:rFonts w:ascii="Arial" w:eastAsia="Arial" w:hAnsi="Arial" w:cs="Arial"/>
          <w:i/>
          <w:w w:val="85"/>
          <w:sz w:val="16"/>
          <w:szCs w:val="16"/>
        </w:rPr>
        <w:t>s</w:t>
      </w:r>
      <w:r>
        <w:rPr>
          <w:rFonts w:ascii="Arial" w:eastAsia="Arial" w:hAnsi="Arial" w:cs="Arial"/>
          <w:i/>
          <w:spacing w:val="1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the </w:t>
      </w:r>
      <w:r>
        <w:rPr>
          <w:rFonts w:ascii="Arial" w:eastAsia="Arial" w:hAnsi="Arial" w:cs="Arial"/>
          <w:i/>
          <w:w w:val="87"/>
          <w:sz w:val="16"/>
          <w:szCs w:val="16"/>
        </w:rPr>
        <w:t>class</w:t>
      </w:r>
      <w:r>
        <w:rPr>
          <w:rFonts w:ascii="Arial" w:eastAsia="Arial" w:hAnsi="Arial" w:cs="Arial"/>
          <w:i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able</w:t>
      </w:r>
      <w:r>
        <w:rPr>
          <w:rFonts w:ascii="Arial" w:eastAsia="Arial" w:hAnsi="Arial" w:cs="Arial"/>
          <w:i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to</w:t>
      </w:r>
      <w:r>
        <w:rPr>
          <w:rFonts w:ascii="Arial" w:eastAsia="Arial" w:hAnsi="Arial" w:cs="Arial"/>
          <w:i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do</w:t>
      </w:r>
      <w:r>
        <w:rPr>
          <w:rFonts w:ascii="Arial" w:eastAsia="Arial" w:hAnsi="Arial" w:cs="Arial"/>
          <w:i/>
          <w:spacing w:val="-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0"/>
          <w:sz w:val="16"/>
          <w:szCs w:val="16"/>
        </w:rPr>
        <w:t>B</w:t>
      </w:r>
      <w:r>
        <w:rPr>
          <w:rFonts w:ascii="Arial" w:eastAsia="Arial" w:hAnsi="Arial" w:cs="Arial"/>
          <w:w w:val="90"/>
          <w:sz w:val="16"/>
          <w:szCs w:val="16"/>
        </w:rPr>
        <w:t>?"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addressed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by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w</w:t>
      </w:r>
      <w:r>
        <w:rPr>
          <w:rFonts w:ascii="Arial" w:eastAsia="Arial" w:hAnsi="Arial" w:cs="Arial"/>
          <w:w w:val="85"/>
          <w:sz w:val="16"/>
          <w:szCs w:val="16"/>
        </w:rPr>
        <w:t>o</w:t>
      </w:r>
      <w:r>
        <w:rPr>
          <w:rFonts w:ascii="Arial" w:eastAsia="Arial" w:hAnsi="Arial" w:cs="Arial"/>
          <w:spacing w:val="2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mechanisms.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>Firstl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>y</w:t>
      </w:r>
      <w:r>
        <w:rPr>
          <w:rFonts w:ascii="Arial" w:eastAsia="Arial" w:hAnsi="Arial" w:cs="Arial"/>
          <w:w w:val="85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proofErr w:type="gramEnd"/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inclu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sion</w:t>
      </w:r>
      <w:proofErr w:type="spellEnd"/>
      <w:r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dispositions 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first-class</w:t>
      </w:r>
      <w:r>
        <w:rPr>
          <w:rFonts w:ascii="Arial" w:eastAsia="Arial" w:hAnsi="Arial" w:cs="Arial"/>
          <w:spacing w:val="3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entities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our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>y</w:t>
      </w:r>
      <w:r>
        <w:rPr>
          <w:rFonts w:ascii="Arial" w:eastAsia="Arial" w:hAnsi="Arial" w:cs="Arial"/>
          <w:w w:val="89"/>
          <w:sz w:val="16"/>
          <w:szCs w:val="16"/>
        </w:rPr>
        <w:t xml:space="preserve">, 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secondly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definition</w:t>
      </w:r>
      <w:r>
        <w:rPr>
          <w:rFonts w:ascii="Arial" w:eastAsia="Arial" w:hAnsi="Arial" w:cs="Arial"/>
          <w:spacing w:val="2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specific</w:t>
      </w:r>
      <w:r>
        <w:rPr>
          <w:rFonts w:ascii="Arial" w:eastAsia="Arial" w:hAnsi="Arial" w:cs="Arial"/>
          <w:spacing w:val="3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subclasses. The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latter</w:t>
      </w:r>
      <w:r>
        <w:rPr>
          <w:rFonts w:ascii="Arial" w:eastAsia="Arial" w:hAnsi="Arial" w:cs="Arial"/>
          <w:spacing w:val="2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case,</w:t>
      </w:r>
      <w:r>
        <w:rPr>
          <w:rFonts w:ascii="Arial" w:eastAsia="Arial" w:hAnsi="Arial" w:cs="Arial"/>
          <w:spacing w:val="-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o</w:t>
      </w:r>
      <w:r>
        <w:rPr>
          <w:rFonts w:ascii="Arial" w:eastAsia="Arial" w:hAnsi="Arial" w:cs="Arial"/>
          <w:w w:val="84"/>
          <w:sz w:val="16"/>
          <w:szCs w:val="16"/>
        </w:rPr>
        <w:t>w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>e</w:t>
      </w:r>
      <w:r>
        <w:rPr>
          <w:rFonts w:ascii="Arial" w:eastAsia="Arial" w:hAnsi="Arial" w:cs="Arial"/>
          <w:spacing w:val="-5"/>
          <w:w w:val="84"/>
          <w:sz w:val="16"/>
          <w:szCs w:val="16"/>
        </w:rPr>
        <w:t>r</w:t>
      </w:r>
      <w:r>
        <w:rPr>
          <w:rFonts w:ascii="Arial" w:eastAsia="Arial" w:hAnsi="Arial" w:cs="Arial"/>
          <w:w w:val="84"/>
          <w:sz w:val="16"/>
          <w:szCs w:val="16"/>
        </w:rPr>
        <w:t>,</w:t>
      </w:r>
      <w:r>
        <w:rPr>
          <w:rFonts w:ascii="Arial" w:eastAsia="Arial" w:hAnsi="Arial" w:cs="Arial"/>
          <w:spacing w:val="3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requires</w:t>
      </w:r>
      <w:r>
        <w:rPr>
          <w:rFonts w:ascii="Arial" w:eastAsia="Arial" w:hAnsi="Arial" w:cs="Arial"/>
          <w:spacing w:val="2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8"/>
          <w:sz w:val="16"/>
          <w:szCs w:val="16"/>
        </w:rPr>
        <w:t>assumption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4"/>
          <w:sz w:val="16"/>
          <w:szCs w:val="16"/>
        </w:rPr>
        <w:t>these</w:t>
      </w:r>
      <w:r>
        <w:rPr>
          <w:rFonts w:ascii="Arial" w:eastAsia="Arial" w:hAnsi="Arial" w:cs="Arial"/>
          <w:spacing w:val="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classes</w:t>
      </w:r>
      <w:r>
        <w:rPr>
          <w:rFonts w:ascii="Arial" w:eastAsia="Arial" w:hAnsi="Arial" w:cs="Arial"/>
          <w:spacing w:val="-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are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populated. 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w w:val="85"/>
          <w:sz w:val="16"/>
          <w:szCs w:val="16"/>
        </w:rPr>
        <w:t>this</w:t>
      </w:r>
      <w:r>
        <w:rPr>
          <w:rFonts w:ascii="Arial" w:eastAsia="Arial" w:hAnsi="Arial" w:cs="Arial"/>
          <w:spacing w:val="2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sense,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que- </w:t>
      </w:r>
      <w:proofErr w:type="spellStart"/>
      <w:r>
        <w:rPr>
          <w:rFonts w:ascii="Arial" w:eastAsia="Arial" w:hAnsi="Arial" w:cs="Arial"/>
          <w:w w:val="91"/>
          <w:sz w:val="16"/>
          <w:szCs w:val="16"/>
        </w:rPr>
        <w:t>stion</w:t>
      </w:r>
      <w:proofErr w:type="spellEnd"/>
      <w:r>
        <w:rPr>
          <w:rFonts w:ascii="Arial" w:eastAsia="Arial" w:hAnsi="Arial" w:cs="Arial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132"/>
          <w:sz w:val="16"/>
          <w:szCs w:val="16"/>
        </w:rPr>
        <w:t>“</w:t>
      </w:r>
      <w:r>
        <w:rPr>
          <w:rFonts w:ascii="Arial" w:eastAsia="Arial" w:hAnsi="Arial" w:cs="Arial"/>
          <w:i/>
          <w:w w:val="99"/>
          <w:sz w:val="16"/>
          <w:szCs w:val="16"/>
        </w:rPr>
        <w:t>A</w:t>
      </w:r>
      <w:r>
        <w:rPr>
          <w:rFonts w:ascii="Arial" w:eastAsia="Arial" w:hAnsi="Arial" w:cs="Arial"/>
          <w:i/>
          <w:spacing w:val="-6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79"/>
          <w:sz w:val="16"/>
          <w:szCs w:val="16"/>
        </w:rPr>
        <w:t>e</w:t>
      </w:r>
      <w:r>
        <w:rPr>
          <w:rFonts w:ascii="Arial" w:eastAsia="Arial" w:hAnsi="Arial" w:cs="Arial"/>
          <w:i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membe</w:t>
      </w:r>
      <w:r>
        <w:rPr>
          <w:rFonts w:ascii="Arial" w:eastAsia="Arial" w:hAnsi="Arial" w:cs="Arial"/>
          <w:i/>
          <w:spacing w:val="-2"/>
          <w:w w:val="86"/>
          <w:sz w:val="16"/>
          <w:szCs w:val="16"/>
        </w:rPr>
        <w:t>r</w:t>
      </w:r>
      <w:r>
        <w:rPr>
          <w:rFonts w:ascii="Arial" w:eastAsia="Arial" w:hAnsi="Arial" w:cs="Arial"/>
          <w:i/>
          <w:w w:val="86"/>
          <w:sz w:val="16"/>
          <w:szCs w:val="16"/>
        </w:rPr>
        <w:t>s</w:t>
      </w:r>
      <w:r>
        <w:rPr>
          <w:rFonts w:ascii="Arial" w:eastAsia="Arial" w:hAnsi="Arial" w:cs="Arial"/>
          <w:i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of</w:t>
      </w:r>
      <w:r>
        <w:rPr>
          <w:rFonts w:ascii="Arial" w:eastAsia="Arial" w:hAnsi="Arial" w:cs="Arial"/>
          <w:i/>
          <w:spacing w:val="-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the</w:t>
      </w:r>
      <w:r>
        <w:rPr>
          <w:rFonts w:ascii="Arial" w:eastAsia="Arial" w:hAnsi="Arial" w:cs="Arial"/>
          <w:i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class</w:t>
      </w:r>
      <w:r>
        <w:rPr>
          <w:rFonts w:ascii="Arial" w:eastAsia="Arial" w:hAnsi="Arial" w:cs="Arial"/>
          <w:i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A</w:t>
      </w:r>
      <w:r>
        <w:rPr>
          <w:rFonts w:ascii="Arial" w:eastAsia="Arial" w:hAnsi="Arial" w:cs="Arial"/>
          <w:i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able</w:t>
      </w:r>
      <w:r>
        <w:rPr>
          <w:rFonts w:ascii="Arial" w:eastAsia="Arial" w:hAnsi="Arial" w:cs="Arial"/>
          <w:i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to</w:t>
      </w:r>
      <w:r>
        <w:rPr>
          <w:rFonts w:ascii="Arial" w:eastAsia="Arial" w:hAnsi="Arial" w:cs="Arial"/>
          <w:i/>
          <w:spacing w:val="-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do</w:t>
      </w:r>
      <w:r>
        <w:rPr>
          <w:rFonts w:ascii="Arial" w:eastAsia="Arial" w:hAnsi="Arial" w:cs="Arial"/>
          <w:i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B?</w:t>
      </w:r>
      <w:r>
        <w:rPr>
          <w:rFonts w:ascii="Arial" w:eastAsia="Arial" w:hAnsi="Arial" w:cs="Arial"/>
          <w:w w:val="93"/>
          <w:sz w:val="16"/>
          <w:szCs w:val="16"/>
        </w:rPr>
        <w:t>"</w:t>
      </w:r>
      <w:r>
        <w:rPr>
          <w:rFonts w:ascii="Arial" w:eastAsia="Arial" w:hAnsi="Arial" w:cs="Arial"/>
          <w:spacing w:val="-7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is</w:t>
      </w:r>
      <w:r>
        <w:rPr>
          <w:rFonts w:ascii="Arial" w:eastAsia="Arial" w:hAnsi="Arial" w:cs="Arial"/>
          <w:spacing w:val="-1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therefore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translated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into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question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114"/>
          <w:sz w:val="16"/>
          <w:szCs w:val="16"/>
        </w:rPr>
        <w:t>"</w:t>
      </w:r>
      <w:r>
        <w:rPr>
          <w:rFonts w:ascii="Arial" w:eastAsia="Arial" w:hAnsi="Arial" w:cs="Arial"/>
          <w:i/>
          <w:w w:val="87"/>
          <w:sz w:val="16"/>
          <w:szCs w:val="16"/>
        </w:rPr>
        <w:t>Does</w:t>
      </w:r>
      <w:r>
        <w:rPr>
          <w:rFonts w:ascii="Arial" w:eastAsia="Arial" w:hAnsi="Arial" w:cs="Arial"/>
          <w:i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A</w:t>
      </w:r>
      <w:r>
        <w:rPr>
          <w:rFonts w:ascii="Arial" w:eastAsia="Arial" w:hAnsi="Arial" w:cs="Arial"/>
          <w:i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have</w:t>
      </w:r>
      <w:r>
        <w:rPr>
          <w:rFonts w:ascii="Arial" w:eastAsia="Arial" w:hAnsi="Arial" w:cs="Arial"/>
          <w:i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a</w:t>
      </w:r>
      <w:r>
        <w:rPr>
          <w:rFonts w:ascii="Arial" w:eastAsia="Arial" w:hAnsi="Arial" w:cs="Arial"/>
          <w:i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subclass</w:t>
      </w:r>
      <w:r>
        <w:rPr>
          <w:rFonts w:ascii="Arial" w:eastAsia="Arial" w:hAnsi="Arial" w:cs="Arial"/>
          <w:i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6"/>
          <w:w w:val="91"/>
          <w:sz w:val="16"/>
          <w:szCs w:val="16"/>
        </w:rPr>
        <w:t>A</w:t>
      </w:r>
      <w:r>
        <w:rPr>
          <w:rFonts w:ascii="Arial" w:eastAsia="Arial" w:hAnsi="Arial" w:cs="Arial"/>
          <w:i/>
          <w:w w:val="149"/>
          <w:sz w:val="16"/>
          <w:szCs w:val="16"/>
        </w:rPr>
        <w:t>’</w:t>
      </w:r>
      <w:r>
        <w:rPr>
          <w:rFonts w:ascii="Arial" w:eastAsia="Arial" w:hAnsi="Arial" w:cs="Arial"/>
          <w:i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all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membe</w:t>
      </w:r>
      <w:r>
        <w:rPr>
          <w:rFonts w:ascii="Arial" w:eastAsia="Arial" w:hAnsi="Arial" w:cs="Arial"/>
          <w:i/>
          <w:spacing w:val="-2"/>
          <w:w w:val="86"/>
          <w:sz w:val="16"/>
          <w:szCs w:val="16"/>
        </w:rPr>
        <w:t>r</w:t>
      </w:r>
      <w:r>
        <w:rPr>
          <w:rFonts w:ascii="Arial" w:eastAsia="Arial" w:hAnsi="Arial" w:cs="Arial"/>
          <w:i/>
          <w:w w:val="86"/>
          <w:sz w:val="16"/>
          <w:szCs w:val="16"/>
        </w:rPr>
        <w:t>s</w:t>
      </w:r>
      <w:r>
        <w:rPr>
          <w:rFonts w:ascii="Arial" w:eastAsia="Arial" w:hAnsi="Arial" w:cs="Arial"/>
          <w:i/>
          <w:spacing w:val="-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of</w:t>
      </w:r>
      <w:r>
        <w:rPr>
          <w:rFonts w:ascii="Arial" w:eastAsia="Arial" w:hAnsi="Arial" w:cs="Arial"/>
          <w:i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whi</w:t>
      </w:r>
      <w:r>
        <w:rPr>
          <w:rFonts w:ascii="Arial" w:eastAsia="Arial" w:hAnsi="Arial" w:cs="Arial"/>
          <w:i/>
          <w:spacing w:val="-2"/>
          <w:w w:val="86"/>
          <w:sz w:val="16"/>
          <w:szCs w:val="16"/>
        </w:rPr>
        <w:t>c</w:t>
      </w:r>
      <w:r>
        <w:rPr>
          <w:rFonts w:ascii="Arial" w:eastAsia="Arial" w:hAnsi="Arial" w:cs="Arial"/>
          <w:i/>
          <w:w w:val="86"/>
          <w:sz w:val="16"/>
          <w:szCs w:val="16"/>
        </w:rPr>
        <w:t>h</w:t>
      </w:r>
      <w:r>
        <w:rPr>
          <w:rFonts w:ascii="Arial" w:eastAsia="Arial" w:hAnsi="Arial" w:cs="Arial"/>
          <w:i/>
          <w:spacing w:val="24"/>
          <w:w w:val="8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i/>
          <w:w w:val="86"/>
          <w:sz w:val="16"/>
          <w:szCs w:val="16"/>
        </w:rPr>
        <w:t xml:space="preserve">actually </w:t>
      </w:r>
      <w:r>
        <w:rPr>
          <w:rFonts w:ascii="Arial" w:eastAsia="Arial" w:hAnsi="Arial" w:cs="Arial"/>
          <w:i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do</w:t>
      </w:r>
      <w:proofErr w:type="gramEnd"/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1"/>
          <w:sz w:val="16"/>
          <w:szCs w:val="16"/>
        </w:rPr>
        <w:t>B</w:t>
      </w:r>
      <w:r>
        <w:rPr>
          <w:rFonts w:ascii="Arial" w:eastAsia="Arial" w:hAnsi="Arial" w:cs="Arial"/>
          <w:w w:val="91"/>
          <w:sz w:val="16"/>
          <w:szCs w:val="16"/>
        </w:rPr>
        <w:t>?",</w:t>
      </w:r>
      <w:r>
        <w:rPr>
          <w:rFonts w:ascii="Arial" w:eastAsia="Arial" w:hAnsi="Arial" w:cs="Arial"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highlight 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xistence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classes,</w:t>
      </w:r>
      <w:r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not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direct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assertion.</w:t>
      </w:r>
    </w:p>
    <w:p w14:paraId="598ED54C" w14:textId="77777777" w:rsidR="001C58B1" w:rsidRDefault="007375A7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2"/>
          <w:sz w:val="16"/>
          <w:szCs w:val="16"/>
        </w:rPr>
        <w:t>Interpreting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database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under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ontological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perspect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has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been </w:t>
      </w:r>
      <w:r>
        <w:rPr>
          <w:rFonts w:ascii="Arial" w:eastAsia="Arial" w:hAnsi="Arial" w:cs="Arial"/>
          <w:w w:val="86"/>
          <w:sz w:val="16"/>
          <w:szCs w:val="16"/>
        </w:rPr>
        <w:t>a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topic</w:t>
      </w:r>
      <w:r>
        <w:rPr>
          <w:rFonts w:ascii="Arial" w:eastAsia="Arial" w:hAnsi="Arial" w:cs="Arial"/>
          <w:spacing w:val="2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research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interest.</w:t>
      </w:r>
      <w:r>
        <w:rPr>
          <w:rFonts w:ascii="Arial" w:eastAsia="Arial" w:hAnsi="Arial" w:cs="Arial"/>
          <w:spacing w:val="18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86"/>
          <w:sz w:val="16"/>
          <w:szCs w:val="16"/>
        </w:rPr>
        <w:t>F</w:t>
      </w:r>
      <w:r>
        <w:rPr>
          <w:rFonts w:ascii="Arial" w:eastAsia="Arial" w:hAnsi="Arial" w:cs="Arial"/>
          <w:w w:val="86"/>
          <w:sz w:val="16"/>
          <w:szCs w:val="16"/>
        </w:rPr>
        <w:t>anizzi</w:t>
      </w:r>
      <w:proofErr w:type="spellEnd"/>
      <w:r>
        <w:rPr>
          <w:rFonts w:ascii="Arial" w:eastAsia="Arial" w:hAnsi="Arial" w:cs="Arial"/>
          <w:spacing w:val="3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 xml:space="preserve">et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i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(2008)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present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tool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called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  <w:sz w:val="16"/>
          <w:szCs w:val="16"/>
        </w:rPr>
        <w:t xml:space="preserve">DL- </w:t>
      </w:r>
      <w:r>
        <w:rPr>
          <w:rFonts w:ascii="Arial" w:eastAsia="Arial" w:hAnsi="Arial" w:cs="Arial"/>
          <w:w w:val="98"/>
          <w:sz w:val="16"/>
          <w:szCs w:val="16"/>
        </w:rPr>
        <w:t>FOIL,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which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relies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refinement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operators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for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class-learning.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In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01"/>
          <w:sz w:val="16"/>
          <w:szCs w:val="16"/>
        </w:rPr>
        <w:t xml:space="preserve">DL-FOIL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grounding </w:t>
      </w:r>
      <w:r>
        <w:rPr>
          <w:rFonts w:ascii="Arial" w:eastAsia="Arial" w:hAnsi="Arial" w:cs="Arial"/>
          <w:spacing w:val="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is</w:t>
      </w:r>
      <w:proofErr w:type="gramEnd"/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presented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6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learning</w:t>
      </w:r>
      <w:r>
        <w:rPr>
          <w:rFonts w:ascii="Arial" w:eastAsia="Arial" w:hAnsi="Arial" w:cs="Arial"/>
          <w:spacing w:val="3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by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search</w:t>
      </w:r>
      <w:r>
        <w:rPr>
          <w:rFonts w:ascii="Arial" w:eastAsia="Arial" w:hAnsi="Arial" w:cs="Arial"/>
          <w:spacing w:val="-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definitions</w:t>
      </w:r>
      <w:r>
        <w:rPr>
          <w:rFonts w:ascii="Arial" w:eastAsia="Arial" w:hAnsi="Arial" w:cs="Arial"/>
          <w:spacing w:val="-13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</w:t>
      </w:r>
      <w:r>
        <w:rPr>
          <w:rFonts w:ascii="Arial" w:eastAsia="Arial" w:hAnsi="Arial" w:cs="Arial"/>
          <w:spacing w:val="-9"/>
          <w:w w:val="8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indu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4"/>
          <w:sz w:val="16"/>
          <w:szCs w:val="16"/>
        </w:rPr>
        <w:t>ced</w:t>
      </w:r>
      <w:proofErr w:type="spellEnd"/>
      <w:r>
        <w:rPr>
          <w:rFonts w:ascii="Arial" w:eastAsia="Arial" w:hAnsi="Arial" w:cs="Arial"/>
          <w:spacing w:val="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search space.</w:t>
      </w:r>
      <w:r>
        <w:rPr>
          <w:rFonts w:ascii="Arial" w:eastAsia="Arial" w:hAnsi="Arial" w:cs="Arial"/>
          <w:spacing w:val="-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 </w:t>
      </w:r>
      <w:r>
        <w:rPr>
          <w:rFonts w:ascii="Arial" w:eastAsia="Arial" w:hAnsi="Arial" w:cs="Arial"/>
          <w:w w:val="98"/>
          <w:sz w:val="16"/>
          <w:szCs w:val="16"/>
        </w:rPr>
        <w:t>limitation</w:t>
      </w:r>
      <w:r>
        <w:rPr>
          <w:rFonts w:ascii="Arial" w:eastAsia="Arial" w:hAnsi="Arial" w:cs="Arial"/>
          <w:spacing w:val="-6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DL-FOIL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treatment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ind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viduals </w:t>
      </w:r>
      <w:r>
        <w:rPr>
          <w:rFonts w:ascii="Arial" w:eastAsia="Arial" w:hAnsi="Arial" w:cs="Arial"/>
          <w:w w:val="89"/>
          <w:sz w:val="16"/>
          <w:szCs w:val="16"/>
        </w:rPr>
        <w:t>that do not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belong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</w:t>
      </w:r>
      <w:r>
        <w:rPr>
          <w:rFonts w:ascii="Arial" w:eastAsia="Arial" w:hAnsi="Arial" w:cs="Arial"/>
          <w:spacing w:val="-1"/>
          <w:w w:val="83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3"/>
          <w:sz w:val="16"/>
          <w:szCs w:val="16"/>
        </w:rPr>
        <w:t xml:space="preserve">specific 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class</w:t>
      </w:r>
      <w:proofErr w:type="gramEnd"/>
      <w:r>
        <w:rPr>
          <w:rFonts w:ascii="Arial" w:eastAsia="Arial" w:hAnsi="Arial" w:cs="Arial"/>
          <w:w w:val="83"/>
          <w:sz w:val="16"/>
          <w:szCs w:val="16"/>
        </w:rPr>
        <w:t>,</w:t>
      </w:r>
      <w:r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</w:t>
      </w:r>
      <w:r>
        <w:rPr>
          <w:rFonts w:ascii="Arial" w:eastAsia="Arial" w:hAnsi="Arial" w:cs="Arial"/>
          <w:spacing w:val="-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well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incompleteness </w:t>
      </w:r>
      <w:r>
        <w:rPr>
          <w:rFonts w:ascii="Arial" w:eastAsia="Arial" w:hAnsi="Arial" w:cs="Arial"/>
          <w:spacing w:val="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90"/>
          <w:sz w:val="16"/>
          <w:szCs w:val="16"/>
        </w:rPr>
        <w:t>refinement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operato</w:t>
      </w:r>
      <w:r>
        <w:rPr>
          <w:rFonts w:ascii="Arial" w:eastAsia="Arial" w:hAnsi="Arial" w:cs="Arial"/>
          <w:spacing w:val="-9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.</w:t>
      </w:r>
    </w:p>
    <w:p w14:paraId="5799A5A4" w14:textId="77777777" w:rsidR="001C58B1" w:rsidRDefault="007375A7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DL-</w:t>
      </w:r>
      <w:proofErr w:type="gramStart"/>
      <w:r>
        <w:rPr>
          <w:rFonts w:ascii="Arial" w:eastAsia="Arial" w:hAnsi="Arial" w:cs="Arial"/>
          <w:w w:val="90"/>
          <w:sz w:val="16"/>
          <w:szCs w:val="16"/>
        </w:rPr>
        <w:t xml:space="preserve">Learner </w:t>
      </w:r>
      <w:r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system</w:t>
      </w:r>
      <w:proofErr w:type="gramEnd"/>
      <w:r>
        <w:rPr>
          <w:rFonts w:ascii="Arial" w:eastAsia="Arial" w:hAnsi="Arial" w:cs="Arial"/>
          <w:spacing w:val="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Lehmann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(2009)is</w:t>
      </w:r>
      <w:r>
        <w:rPr>
          <w:rFonts w:ascii="Arial" w:eastAsia="Arial" w:hAnsi="Arial" w:cs="Arial"/>
          <w:spacing w:val="2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grounded</w:t>
      </w:r>
      <w:r>
        <w:rPr>
          <w:rFonts w:ascii="Arial" w:eastAsia="Arial" w:hAnsi="Arial" w:cs="Arial"/>
          <w:spacing w:val="1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requi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rement</w:t>
      </w:r>
      <w:proofErr w:type="spellEnd"/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schema</w:t>
      </w:r>
      <w:r>
        <w:rPr>
          <w:rFonts w:ascii="Arial" w:eastAsia="Arial" w:hAnsi="Arial" w:cs="Arial"/>
          <w:spacing w:val="2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acquisition  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methods, </w:t>
      </w:r>
      <w:r>
        <w:rPr>
          <w:rFonts w:ascii="Arial" w:eastAsia="Arial" w:hAnsi="Arial" w:cs="Arial"/>
          <w:spacing w:val="2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r>
        <w:rPr>
          <w:rFonts w:ascii="Arial" w:eastAsia="Arial" w:hAnsi="Arial" w:cs="Arial"/>
          <w:spacing w:val="1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intend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address</w:t>
      </w:r>
      <w:r>
        <w:rPr>
          <w:rFonts w:ascii="Arial" w:eastAsia="Arial" w:hAnsi="Arial" w:cs="Arial"/>
          <w:spacing w:val="3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91"/>
          <w:sz w:val="16"/>
          <w:szCs w:val="16"/>
        </w:rPr>
        <w:t>problem</w:t>
      </w:r>
      <w:r>
        <w:rPr>
          <w:rFonts w:ascii="Arial" w:eastAsia="Arial" w:hAnsi="Arial" w:cs="Arial"/>
          <w:spacing w:val="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class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learning</w:t>
      </w:r>
      <w:r>
        <w:rPr>
          <w:rFonts w:ascii="Arial" w:eastAsia="Arial" w:hAnsi="Arial" w:cs="Arial"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techniques.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DL-</w:t>
      </w:r>
      <w:proofErr w:type="gramStart"/>
      <w:r>
        <w:rPr>
          <w:rFonts w:ascii="Arial" w:eastAsia="Arial" w:hAnsi="Arial" w:cs="Arial"/>
          <w:w w:val="89"/>
          <w:sz w:val="16"/>
          <w:szCs w:val="16"/>
        </w:rPr>
        <w:t xml:space="preserve">Learner 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designed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find </w:t>
      </w:r>
      <w:r>
        <w:rPr>
          <w:rFonts w:ascii="Arial" w:eastAsia="Arial" w:hAnsi="Arial" w:cs="Arial"/>
          <w:w w:val="89"/>
          <w:sz w:val="16"/>
          <w:szCs w:val="16"/>
        </w:rPr>
        <w:t>logical</w:t>
      </w:r>
      <w:r>
        <w:rPr>
          <w:rFonts w:ascii="Arial" w:eastAsia="Arial" w:hAnsi="Arial" w:cs="Arial"/>
          <w:spacing w:val="1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xplanations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w w:val="89"/>
          <w:sz w:val="16"/>
          <w:szCs w:val="16"/>
        </w:rPr>
        <w:t>viduals</w:t>
      </w:r>
      <w:r>
        <w:rPr>
          <w:rFonts w:ascii="Arial" w:eastAsia="Arial" w:hAnsi="Arial" w:cs="Arial"/>
          <w:spacing w:val="3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inside the</w:t>
      </w:r>
      <w:r>
        <w:rPr>
          <w:rFonts w:ascii="Arial" w:eastAsia="Arial" w:hAnsi="Arial" w:cs="Arial"/>
          <w:spacing w:val="-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>y</w:t>
      </w:r>
      <w:r>
        <w:rPr>
          <w:rFonts w:ascii="Arial" w:eastAsia="Arial" w:hAnsi="Arial" w:cs="Arial"/>
          <w:w w:val="89"/>
          <w:sz w:val="16"/>
          <w:szCs w:val="16"/>
        </w:rPr>
        <w:t>.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is</w:t>
      </w:r>
      <w:r>
        <w:rPr>
          <w:rFonts w:ascii="Arial" w:eastAsia="Arial" w:hAnsi="Arial" w:cs="Arial"/>
          <w:spacing w:val="-1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limited</w:t>
      </w:r>
      <w:r>
        <w:rPr>
          <w:rFonts w:ascii="Arial" w:eastAsia="Arial" w:hAnsi="Arial" w:cs="Arial"/>
          <w:spacing w:val="4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by</w:t>
      </w:r>
      <w:r>
        <w:rPr>
          <w:rFonts w:ascii="Arial" w:eastAsia="Arial" w:hAnsi="Arial" w:cs="Arial"/>
          <w:spacing w:val="-10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2"/>
          <w:w w:val="119"/>
          <w:sz w:val="16"/>
          <w:szCs w:val="16"/>
        </w:rPr>
        <w:t>f</w:t>
      </w:r>
      <w:r>
        <w:rPr>
          <w:rFonts w:ascii="Arial" w:eastAsia="Arial" w:hAnsi="Arial" w:cs="Arial"/>
          <w:w w:val="87"/>
          <w:sz w:val="16"/>
          <w:szCs w:val="16"/>
        </w:rPr>
        <w:t>act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posit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 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at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xamples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must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vided,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and </w:t>
      </w:r>
      <w:proofErr w:type="spellStart"/>
      <w:r>
        <w:rPr>
          <w:rFonts w:ascii="Arial" w:eastAsia="Arial" w:hAnsi="Arial" w:cs="Arial"/>
          <w:sz w:val="16"/>
          <w:szCs w:val="16"/>
        </w:rPr>
        <w:t>ind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vidu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als</w:t>
      </w:r>
      <w:proofErr w:type="spellEnd"/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must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be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 xml:space="preserve">included 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directly</w:t>
      </w:r>
      <w:proofErr w:type="gramEnd"/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>y</w:t>
      </w:r>
      <w:r>
        <w:rPr>
          <w:rFonts w:ascii="Arial" w:eastAsia="Arial" w:hAnsi="Arial" w:cs="Arial"/>
          <w:w w:val="89"/>
          <w:sz w:val="16"/>
          <w:szCs w:val="16"/>
        </w:rPr>
        <w:t xml:space="preserve">. 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pr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e</w:t>
      </w:r>
      <w:r>
        <w:rPr>
          <w:rFonts w:ascii="Arial" w:eastAsia="Arial" w:hAnsi="Arial" w:cs="Arial"/>
          <w:w w:val="91"/>
          <w:sz w:val="16"/>
          <w:szCs w:val="16"/>
        </w:rPr>
        <w:t>viously</w:t>
      </w:r>
      <w:r>
        <w:rPr>
          <w:rFonts w:ascii="Arial" w:eastAsia="Arial" w:hAnsi="Arial" w:cs="Arial"/>
          <w:spacing w:val="2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mentioned, </w:t>
      </w:r>
      <w:r>
        <w:rPr>
          <w:rFonts w:ascii="Arial" w:eastAsia="Arial" w:hAnsi="Arial" w:cs="Arial"/>
          <w:w w:val="89"/>
          <w:sz w:val="16"/>
          <w:szCs w:val="16"/>
        </w:rPr>
        <w:t>querying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axiomatized</w:t>
      </w:r>
      <w:proofErr w:type="spellEnd"/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populated ontologies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costl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.</w:t>
      </w:r>
    </w:p>
    <w:p w14:paraId="3C746709" w14:textId="77777777" w:rsidR="001C58B1" w:rsidRDefault="007375A7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2"/>
          <w:sz w:val="16"/>
          <w:szCs w:val="16"/>
        </w:rPr>
        <w:t>Interpreting</w:t>
      </w:r>
      <w:r>
        <w:rPr>
          <w:rFonts w:ascii="Arial" w:eastAsia="Arial" w:hAnsi="Arial" w:cs="Arial"/>
          <w:spacing w:val="-1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-6"/>
          <w:w w:val="8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grounding 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proofErr w:type="gramEnd"/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5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ontology</w:t>
      </w:r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axioms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seems</w:t>
      </w:r>
      <w:r>
        <w:rPr>
          <w:rFonts w:ascii="Arial" w:eastAsia="Arial" w:hAnsi="Arial" w:cs="Arial"/>
          <w:spacing w:val="8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as</w:t>
      </w:r>
      <w:r>
        <w:rPr>
          <w:rFonts w:ascii="Arial" w:eastAsia="Arial" w:hAnsi="Arial" w:cs="Arial"/>
          <w:spacing w:val="-7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-6"/>
          <w:w w:val="7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suita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ble</w:t>
      </w:r>
      <w:proofErr w:type="spellEnd"/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solution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to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boost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interoperability</w:t>
      </w:r>
      <w:r>
        <w:rPr>
          <w:rFonts w:ascii="Arial" w:eastAsia="Arial" w:hAnsi="Arial" w:cs="Arial"/>
          <w:spacing w:val="-1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with</w:t>
      </w:r>
      <w:r>
        <w:rPr>
          <w:rFonts w:ascii="Arial" w:eastAsia="Arial" w:hAnsi="Arial" w:cs="Arial"/>
          <w:spacing w:val="1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support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formal</w:t>
      </w:r>
      <w:r>
        <w:rPr>
          <w:rFonts w:ascii="Arial" w:eastAsia="Arial" w:hAnsi="Arial" w:cs="Arial"/>
          <w:spacing w:val="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 xml:space="preserve">ontologies.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>w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>r</w:t>
      </w:r>
      <w:r>
        <w:rPr>
          <w:rFonts w:ascii="Arial" w:eastAsia="Arial" w:hAnsi="Arial" w:cs="Arial"/>
          <w:w w:val="87"/>
          <w:sz w:val="16"/>
          <w:szCs w:val="16"/>
        </w:rPr>
        <w:t xml:space="preserve">, 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proofErr w:type="gramEnd"/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usage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7"/>
          <w:sz w:val="16"/>
          <w:szCs w:val="16"/>
        </w:rPr>
        <w:t xml:space="preserve">principled 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ontologies</w:t>
      </w:r>
      <w:r>
        <w:rPr>
          <w:rFonts w:ascii="Arial" w:eastAsia="Arial" w:hAnsi="Arial" w:cs="Arial"/>
          <w:spacing w:val="3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guidance</w:t>
      </w:r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 xml:space="preserve">interpreting </w:t>
      </w:r>
      <w:r>
        <w:rPr>
          <w:rFonts w:ascii="Arial" w:eastAsia="Arial" w:hAnsi="Arial" w:cs="Arial"/>
          <w:w w:val="87"/>
          <w:sz w:val="16"/>
          <w:szCs w:val="16"/>
        </w:rPr>
        <w:t>data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is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quite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limited. 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>Earlier</w:t>
      </w:r>
      <w:r>
        <w:rPr>
          <w:rFonts w:ascii="Arial" w:eastAsia="Arial" w:hAnsi="Arial" w:cs="Arial"/>
          <w:spacing w:val="2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,</w:t>
      </w:r>
      <w:proofErr w:type="gramEnd"/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described</w:t>
      </w:r>
      <w:r>
        <w:rPr>
          <w:rFonts w:ascii="Arial" w:eastAsia="Arial" w:hAnsi="Arial" w:cs="Arial"/>
          <w:spacing w:val="-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h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o</w:t>
      </w:r>
      <w:r>
        <w:rPr>
          <w:rFonts w:ascii="Arial" w:eastAsia="Arial" w:hAnsi="Arial" w:cs="Arial"/>
          <w:w w:val="89"/>
          <w:sz w:val="16"/>
          <w:szCs w:val="16"/>
        </w:rPr>
        <w:t>w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tables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from </w:t>
      </w:r>
      <w:r>
        <w:rPr>
          <w:rFonts w:ascii="Arial" w:eastAsia="Arial" w:hAnsi="Arial" w:cs="Arial"/>
          <w:w w:val="88"/>
          <w:sz w:val="16"/>
          <w:szCs w:val="16"/>
        </w:rPr>
        <w:t>scientific</w:t>
      </w:r>
      <w:r>
        <w:rPr>
          <w:rFonts w:ascii="Arial" w:eastAsia="Arial" w:hAnsi="Arial" w:cs="Arial"/>
          <w:spacing w:val="3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publications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can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be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interpreted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using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formal</w:t>
      </w:r>
      <w:r>
        <w:rPr>
          <w:rFonts w:ascii="Arial" w:eastAsia="Arial" w:hAnsi="Arial" w:cs="Arial"/>
          <w:spacing w:val="3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ontologies</w:t>
      </w:r>
      <w:r>
        <w:rPr>
          <w:rFonts w:ascii="Arial" w:eastAsia="Arial" w:hAnsi="Arial" w:cs="Arial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under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a </w:t>
      </w:r>
      <w:r>
        <w:rPr>
          <w:rFonts w:ascii="Arial" w:eastAsia="Arial" w:hAnsi="Arial" w:cs="Arial"/>
          <w:sz w:val="16"/>
          <w:szCs w:val="16"/>
        </w:rPr>
        <w:t>rigid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upper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l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el,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also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using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competen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c</w:t>
      </w:r>
      <w:r>
        <w:rPr>
          <w:rFonts w:ascii="Arial" w:eastAsia="Arial" w:hAnsi="Arial" w:cs="Arial"/>
          <w:w w:val="87"/>
          <w:sz w:val="16"/>
          <w:szCs w:val="16"/>
        </w:rPr>
        <w:t>y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questions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ev</w:t>
      </w:r>
      <w:r>
        <w:rPr>
          <w:rFonts w:ascii="Arial" w:eastAsia="Arial" w:hAnsi="Arial" w:cs="Arial"/>
          <w:w w:val="87"/>
          <w:sz w:val="16"/>
          <w:szCs w:val="16"/>
        </w:rPr>
        <w:t>aluation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(Santana </w:t>
      </w:r>
      <w:r>
        <w:rPr>
          <w:rFonts w:ascii="Arial" w:eastAsia="Arial" w:hAnsi="Arial" w:cs="Arial"/>
          <w:i/>
          <w:w w:val="86"/>
          <w:sz w:val="16"/>
          <w:szCs w:val="16"/>
        </w:rPr>
        <w:t>et</w:t>
      </w:r>
      <w:r>
        <w:rPr>
          <w:rFonts w:ascii="Arial" w:eastAsia="Arial" w:hAnsi="Arial" w:cs="Arial"/>
          <w:i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2011).</w:t>
      </w:r>
    </w:p>
    <w:p w14:paraId="58A191AB" w14:textId="77777777" w:rsidR="001C58B1" w:rsidRDefault="007375A7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impr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ov</w:t>
      </w:r>
      <w:r>
        <w:rPr>
          <w:rFonts w:ascii="Arial" w:eastAsia="Arial" w:hAnsi="Arial" w:cs="Arial"/>
          <w:w w:val="91"/>
          <w:sz w:val="16"/>
          <w:szCs w:val="16"/>
        </w:rPr>
        <w:t>ement</w:t>
      </w:r>
      <w:r>
        <w:rPr>
          <w:rFonts w:ascii="Arial" w:eastAsia="Arial" w:hAnsi="Arial" w:cs="Arial"/>
          <w:spacing w:val="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our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ork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could</w:t>
      </w:r>
      <w:r>
        <w:rPr>
          <w:rFonts w:ascii="Arial" w:eastAsia="Arial" w:hAnsi="Arial" w:cs="Arial"/>
          <w:spacing w:val="2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16"/>
          <w:szCs w:val="16"/>
        </w:rPr>
        <w:t xml:space="preserve">possibility </w:t>
      </w:r>
      <w:r>
        <w:rPr>
          <w:rFonts w:ascii="Arial" w:eastAsia="Arial" w:hAnsi="Arial" w:cs="Arial"/>
          <w:spacing w:val="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proofErr w:type="gramEnd"/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using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more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xpress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o</w:t>
      </w:r>
      <w:r>
        <w:rPr>
          <w:rFonts w:ascii="Arial" w:eastAsia="Arial" w:hAnsi="Arial" w:cs="Arial"/>
          <w:w w:val="85"/>
          <w:sz w:val="16"/>
          <w:szCs w:val="16"/>
        </w:rPr>
        <w:t>wer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to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generalizable</w:t>
      </w:r>
      <w:r>
        <w:rPr>
          <w:rFonts w:ascii="Arial" w:eastAsia="Arial" w:hAnsi="Arial" w:cs="Arial"/>
          <w:spacing w:val="3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content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by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means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Quer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 xml:space="preserve">. </w:t>
      </w:r>
      <w:r>
        <w:rPr>
          <w:rFonts w:ascii="Arial" w:eastAsia="Arial" w:hAnsi="Arial" w:cs="Arial"/>
          <w:w w:val="90"/>
          <w:sz w:val="16"/>
          <w:szCs w:val="16"/>
        </w:rPr>
        <w:t>The retri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ev</w:t>
      </w:r>
      <w:r>
        <w:rPr>
          <w:rFonts w:ascii="Arial" w:eastAsia="Arial" w:hAnsi="Arial" w:cs="Arial"/>
          <w:w w:val="90"/>
          <w:sz w:val="16"/>
          <w:szCs w:val="16"/>
        </w:rPr>
        <w:t>al</w:t>
      </w:r>
      <w:r>
        <w:rPr>
          <w:rFonts w:ascii="Arial" w:eastAsia="Arial" w:hAnsi="Arial" w:cs="Arial"/>
          <w:spacing w:val="1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OB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>D</w:t>
      </w:r>
      <w:r>
        <w:rPr>
          <w:rFonts w:ascii="Arial" w:eastAsia="Arial" w:hAnsi="Arial" w:cs="Arial"/>
          <w:w w:val="87"/>
          <w:sz w:val="16"/>
          <w:szCs w:val="16"/>
        </w:rPr>
        <w:t>A-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 xml:space="preserve">based 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approaches</w:t>
      </w:r>
      <w:proofErr w:type="gramEnd"/>
      <w:r>
        <w:rPr>
          <w:rFonts w:ascii="Arial" w:eastAsia="Arial" w:hAnsi="Arial" w:cs="Arial"/>
          <w:w w:val="87"/>
          <w:sz w:val="16"/>
          <w:szCs w:val="16"/>
        </w:rPr>
        <w:t>,</w:t>
      </w:r>
      <w:r>
        <w:rPr>
          <w:rFonts w:ascii="Arial" w:eastAsia="Arial" w:hAnsi="Arial" w:cs="Arial"/>
          <w:spacing w:val="-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</w:t>
      </w:r>
      <w:r>
        <w:rPr>
          <w:rFonts w:ascii="Arial" w:eastAsia="Arial" w:hAnsi="Arial" w:cs="Arial"/>
          <w:spacing w:val="-14"/>
          <w:w w:val="91"/>
          <w:sz w:val="16"/>
          <w:szCs w:val="16"/>
        </w:rPr>
        <w:t>P</w:t>
      </w:r>
      <w:r>
        <w:rPr>
          <w:rFonts w:ascii="Arial" w:eastAsia="Arial" w:hAnsi="Arial" w:cs="Arial"/>
          <w:w w:val="91"/>
          <w:sz w:val="16"/>
          <w:szCs w:val="16"/>
        </w:rPr>
        <w:t>ARQL</w:t>
      </w:r>
      <w:r>
        <w:rPr>
          <w:rFonts w:ascii="Arial" w:eastAsia="Arial" w:hAnsi="Arial" w:cs="Arial"/>
          <w:spacing w:val="1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endpoints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119"/>
          <w:sz w:val="16"/>
          <w:szCs w:val="16"/>
        </w:rPr>
        <w:t>f</w:t>
      </w:r>
      <w:r>
        <w:rPr>
          <w:rFonts w:ascii="Arial" w:eastAsia="Arial" w:hAnsi="Arial" w:cs="Arial"/>
          <w:w w:val="99"/>
          <w:sz w:val="16"/>
          <w:szCs w:val="16"/>
        </w:rPr>
        <w:t xml:space="preserve">airly </w:t>
      </w:r>
      <w:r>
        <w:rPr>
          <w:rFonts w:ascii="Arial" w:eastAsia="Arial" w:hAnsi="Arial" w:cs="Arial"/>
          <w:w w:val="88"/>
          <w:sz w:val="16"/>
          <w:szCs w:val="16"/>
        </w:rPr>
        <w:t>supports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reasoning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goes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yond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what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ailable</w:t>
      </w:r>
      <w:r>
        <w:rPr>
          <w:rFonts w:ascii="Arial" w:eastAsia="Arial" w:hAnsi="Arial" w:cs="Arial"/>
          <w:spacing w:val="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current</w:t>
      </w:r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relatio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9"/>
          <w:sz w:val="16"/>
          <w:szCs w:val="16"/>
        </w:rPr>
        <w:t>nal</w:t>
      </w:r>
      <w:proofErr w:type="spellEnd"/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queries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(Angles</w:t>
      </w:r>
      <w:r>
        <w:rPr>
          <w:rFonts w:ascii="Arial" w:eastAsia="Arial" w:hAnsi="Arial" w:cs="Arial"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Gutierrez,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2008).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Our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approach</w:t>
      </w:r>
      <w:r>
        <w:rPr>
          <w:rFonts w:ascii="Arial" w:eastAsia="Arial" w:hAnsi="Arial" w:cs="Arial"/>
          <w:spacing w:val="-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4"/>
          <w:w w:val="99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 xml:space="preserve">aluating </w:t>
      </w:r>
      <w:r>
        <w:rPr>
          <w:rFonts w:ascii="Arial" w:eastAsia="Arial" w:hAnsi="Arial" w:cs="Arial"/>
          <w:w w:val="82"/>
          <w:sz w:val="16"/>
          <w:szCs w:val="16"/>
        </w:rPr>
        <w:t>databases</w:t>
      </w:r>
      <w:r>
        <w:rPr>
          <w:rFonts w:ascii="Arial" w:eastAsia="Arial" w:hAnsi="Arial" w:cs="Arial"/>
          <w:spacing w:val="1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 xml:space="preserve">ontological 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l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el</w:t>
      </w:r>
      <w:proofErr w:type="gramEnd"/>
      <w:r>
        <w:rPr>
          <w:rFonts w:ascii="Arial" w:eastAsia="Arial" w:hAnsi="Arial" w:cs="Arial"/>
          <w:w w:val="87"/>
          <w:sz w:val="16"/>
          <w:szCs w:val="16"/>
        </w:rPr>
        <w:t>,</w:t>
      </w:r>
      <w:r>
        <w:rPr>
          <w:rFonts w:ascii="Arial" w:eastAsia="Arial" w:hAnsi="Arial" w:cs="Arial"/>
          <w:spacing w:val="3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e.g.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computing 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class-subclass</w:t>
      </w:r>
      <w:r>
        <w:rPr>
          <w:rFonts w:ascii="Arial" w:eastAsia="Arial" w:hAnsi="Arial" w:cs="Arial"/>
          <w:spacing w:val="-12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rela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sz w:val="16"/>
          <w:szCs w:val="16"/>
        </w:rPr>
        <w:t>tions</w:t>
      </w:r>
      <w:proofErr w:type="spellEnd"/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consisten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checking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subsumption</w:t>
      </w:r>
      <w:proofErr w:type="spellEnd"/>
      <w:r>
        <w:rPr>
          <w:rFonts w:ascii="Arial" w:eastAsia="Arial" w:hAnsi="Arial" w:cs="Arial"/>
          <w:w w:val="88"/>
          <w:sz w:val="16"/>
          <w:szCs w:val="16"/>
        </w:rPr>
        <w:t>.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reduces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need</w:t>
      </w:r>
      <w:r>
        <w:rPr>
          <w:rFonts w:ascii="Arial" w:eastAsia="Arial" w:hAnsi="Arial" w:cs="Arial"/>
          <w:spacing w:val="1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91"/>
          <w:sz w:val="16"/>
          <w:szCs w:val="16"/>
        </w:rPr>
        <w:t>manually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filter/interpret</w:t>
      </w:r>
      <w:r>
        <w:rPr>
          <w:rFonts w:ascii="Arial" w:eastAsia="Arial" w:hAnsi="Arial" w:cs="Arial"/>
          <w:spacing w:val="3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data,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without</w:t>
      </w:r>
      <w:r>
        <w:rPr>
          <w:rFonts w:ascii="Arial" w:eastAsia="Arial" w:hAnsi="Arial" w:cs="Arial"/>
          <w:spacing w:val="3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compromising</w:t>
      </w:r>
      <w:r>
        <w:rPr>
          <w:rFonts w:ascii="Arial" w:eastAsia="Arial" w:hAnsi="Arial" w:cs="Arial"/>
          <w:spacing w:val="1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the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capability</w:t>
      </w:r>
      <w:r>
        <w:rPr>
          <w:rFonts w:ascii="Arial" w:eastAsia="Arial" w:hAnsi="Arial" w:cs="Arial"/>
          <w:spacing w:val="2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be </w:t>
      </w:r>
      <w:r>
        <w:rPr>
          <w:rFonts w:ascii="Arial" w:eastAsia="Arial" w:hAnsi="Arial" w:cs="Arial"/>
          <w:w w:val="89"/>
          <w:sz w:val="16"/>
          <w:szCs w:val="16"/>
        </w:rPr>
        <w:t xml:space="preserve">queried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</w:t>
      </w:r>
      <w:r>
        <w:rPr>
          <w:rFonts w:ascii="Arial" w:eastAsia="Arial" w:hAnsi="Arial" w:cs="Arial"/>
          <w:spacing w:val="-14"/>
          <w:w w:val="93"/>
          <w:sz w:val="16"/>
          <w:szCs w:val="16"/>
        </w:rPr>
        <w:t>P</w:t>
      </w:r>
      <w:r>
        <w:rPr>
          <w:rFonts w:ascii="Arial" w:eastAsia="Arial" w:hAnsi="Arial" w:cs="Arial"/>
          <w:w w:val="93"/>
          <w:sz w:val="16"/>
          <w:szCs w:val="16"/>
        </w:rPr>
        <w:t>ARQL</w:t>
      </w:r>
      <w:r>
        <w:rPr>
          <w:rFonts w:ascii="Arial" w:eastAsia="Arial" w:hAnsi="Arial" w:cs="Arial"/>
          <w:spacing w:val="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endpoints.</w:t>
      </w:r>
    </w:p>
    <w:p w14:paraId="495E3F50" w14:textId="77777777" w:rsidR="001C58B1" w:rsidRDefault="007375A7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ork,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re-</w:t>
      </w:r>
      <w:proofErr w:type="gramStart"/>
      <w:r>
        <w:rPr>
          <w:rFonts w:ascii="Arial" w:eastAsia="Arial" w:hAnsi="Arial" w:cs="Arial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f</w:t>
      </w:r>
      <w:r>
        <w:rPr>
          <w:rFonts w:ascii="Arial" w:eastAsia="Arial" w:hAnsi="Arial" w:cs="Arial"/>
          <w:w w:val="89"/>
          <w:sz w:val="16"/>
          <w:szCs w:val="16"/>
        </w:rPr>
        <w:t xml:space="preserve">firm 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proofErr w:type="gramEnd"/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demonstrate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wer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embedded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w w:val="93"/>
          <w:sz w:val="16"/>
          <w:szCs w:val="16"/>
        </w:rPr>
        <w:t>formal</w:t>
      </w:r>
      <w:r>
        <w:rPr>
          <w:rFonts w:ascii="Arial" w:eastAsia="Arial" w:hAnsi="Arial" w:cs="Arial"/>
          <w:spacing w:val="9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ontologies</w:t>
      </w:r>
      <w:r>
        <w:rPr>
          <w:rFonts w:ascii="Arial" w:eastAsia="Arial" w:hAnsi="Arial" w:cs="Arial"/>
          <w:spacing w:val="-1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represent</w:t>
      </w:r>
      <w:r>
        <w:rPr>
          <w:rFonts w:ascii="Arial" w:eastAsia="Arial" w:hAnsi="Arial" w:cs="Arial"/>
          <w:spacing w:val="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content.</w:t>
      </w:r>
      <w:r>
        <w:rPr>
          <w:rFonts w:ascii="Arial" w:eastAsia="Arial" w:hAnsi="Arial" w:cs="Arial"/>
          <w:spacing w:val="2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>W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model</w:t>
      </w:r>
      <w:r>
        <w:rPr>
          <w:rFonts w:ascii="Arial" w:eastAsia="Arial" w:hAnsi="Arial" w:cs="Arial"/>
          <w:spacing w:val="3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real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with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support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formal</w:t>
      </w:r>
      <w:r>
        <w:rPr>
          <w:rFonts w:ascii="Arial" w:eastAsia="Arial" w:hAnsi="Arial" w:cs="Arial"/>
          <w:spacing w:val="3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ontologies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queries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that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requires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reasoning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some 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>xtent,</w:t>
      </w:r>
      <w:r>
        <w:rPr>
          <w:rFonts w:ascii="Arial" w:eastAsia="Arial" w:hAnsi="Arial" w:cs="Arial"/>
          <w:spacing w:val="2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ex</w:t>
      </w:r>
      <w:r>
        <w:rPr>
          <w:rFonts w:ascii="Arial" w:eastAsia="Arial" w:hAnsi="Arial" w:cs="Arial"/>
          <w:w w:val="86"/>
          <w:sz w:val="16"/>
          <w:szCs w:val="16"/>
        </w:rPr>
        <w:t>empt</w:t>
      </w:r>
      <w:r>
        <w:rPr>
          <w:rFonts w:ascii="Arial" w:eastAsia="Arial" w:hAnsi="Arial" w:cs="Arial"/>
          <w:spacing w:val="2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user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kn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specific</w:t>
      </w:r>
      <w:r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domain</w:t>
      </w:r>
      <w:r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details</w:t>
      </w:r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optimize </w:t>
      </w:r>
      <w:r>
        <w:rPr>
          <w:rFonts w:ascii="Arial" w:eastAsia="Arial" w:hAnsi="Arial" w:cs="Arial"/>
          <w:w w:val="90"/>
          <w:sz w:val="16"/>
          <w:szCs w:val="16"/>
        </w:rPr>
        <w:t>domain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quer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>y</w:t>
      </w:r>
      <w:r>
        <w:rPr>
          <w:rFonts w:ascii="Arial" w:eastAsia="Arial" w:hAnsi="Arial" w:cs="Arial"/>
          <w:w w:val="90"/>
          <w:sz w:val="16"/>
          <w:szCs w:val="16"/>
        </w:rPr>
        <w:t>,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when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creating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relational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</w:t>
      </w:r>
      <w:r>
        <w:rPr>
          <w:rFonts w:ascii="Arial" w:eastAsia="Arial" w:hAnsi="Arial" w:cs="Arial"/>
          <w:spacing w:val="-14"/>
          <w:w w:val="93"/>
          <w:sz w:val="16"/>
          <w:szCs w:val="16"/>
        </w:rPr>
        <w:t>P</w:t>
      </w:r>
      <w:r>
        <w:rPr>
          <w:rFonts w:ascii="Arial" w:eastAsia="Arial" w:hAnsi="Arial" w:cs="Arial"/>
          <w:w w:val="93"/>
          <w:sz w:val="16"/>
          <w:szCs w:val="16"/>
        </w:rPr>
        <w:t>ARQL</w:t>
      </w:r>
      <w:r>
        <w:rPr>
          <w:rFonts w:ascii="Arial" w:eastAsia="Arial" w:hAnsi="Arial" w:cs="Arial"/>
          <w:spacing w:val="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queries.</w:t>
      </w:r>
    </w:p>
    <w:p w14:paraId="3FAFB302" w14:textId="77777777" w:rsidR="001C58B1" w:rsidRDefault="007375A7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2"/>
          <w:w w:val="85"/>
          <w:sz w:val="16"/>
          <w:szCs w:val="16"/>
        </w:rPr>
        <w:t>F</w:t>
      </w:r>
      <w:r>
        <w:rPr>
          <w:rFonts w:ascii="Arial" w:eastAsia="Arial" w:hAnsi="Arial" w:cs="Arial"/>
          <w:w w:val="85"/>
          <w:sz w:val="16"/>
          <w:szCs w:val="16"/>
        </w:rPr>
        <w:t>or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instance,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to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protein</w:t>
      </w:r>
      <w:r>
        <w:rPr>
          <w:rFonts w:ascii="Arial" w:eastAsia="Arial" w:hAnsi="Arial" w:cs="Arial"/>
          <w:spacing w:val="3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that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has</w:t>
      </w:r>
      <w:r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met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>h</w:t>
      </w:r>
      <w:r>
        <w:rPr>
          <w:rFonts w:ascii="Arial" w:eastAsia="Arial" w:hAnsi="Arial" w:cs="Arial"/>
          <w:w w:val="92"/>
          <w:sz w:val="16"/>
          <w:szCs w:val="16"/>
        </w:rPr>
        <w:t>ylation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capabilit</w:t>
      </w:r>
      <w:r>
        <w:rPr>
          <w:rFonts w:ascii="Arial" w:eastAsia="Arial" w:hAnsi="Arial" w:cs="Arial"/>
          <w:spacing w:val="-9"/>
          <w:w w:val="92"/>
          <w:sz w:val="16"/>
          <w:szCs w:val="16"/>
        </w:rPr>
        <w:t>y</w:t>
      </w:r>
      <w:r>
        <w:rPr>
          <w:rFonts w:ascii="Arial" w:eastAsia="Arial" w:hAnsi="Arial" w:cs="Arial"/>
          <w:w w:val="92"/>
          <w:sz w:val="16"/>
          <w:szCs w:val="16"/>
        </w:rPr>
        <w:t>,</w:t>
      </w:r>
      <w:r>
        <w:rPr>
          <w:rFonts w:ascii="Arial" w:eastAsia="Arial" w:hAnsi="Arial" w:cs="Arial"/>
          <w:spacing w:val="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with </w:t>
      </w:r>
      <w:r>
        <w:rPr>
          <w:rFonts w:ascii="Arial" w:eastAsia="Arial" w:hAnsi="Arial" w:cs="Arial"/>
          <w:w w:val="92"/>
          <w:sz w:val="16"/>
          <w:szCs w:val="16"/>
        </w:rPr>
        <w:t>relational</w:t>
      </w:r>
      <w:r>
        <w:rPr>
          <w:rFonts w:ascii="Arial" w:eastAsia="Arial" w:hAnsi="Arial" w:cs="Arial"/>
          <w:spacing w:val="-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or</w:t>
      </w:r>
      <w:r>
        <w:rPr>
          <w:rFonts w:ascii="Arial" w:eastAsia="Arial" w:hAnsi="Arial" w:cs="Arial"/>
          <w:spacing w:val="-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S</w:t>
      </w:r>
      <w:r>
        <w:rPr>
          <w:rFonts w:ascii="Arial" w:eastAsia="Arial" w:hAnsi="Arial" w:cs="Arial"/>
          <w:spacing w:val="-14"/>
          <w:w w:val="92"/>
          <w:sz w:val="16"/>
          <w:szCs w:val="16"/>
        </w:rPr>
        <w:t>P</w:t>
      </w:r>
      <w:r>
        <w:rPr>
          <w:rFonts w:ascii="Arial" w:eastAsia="Arial" w:hAnsi="Arial" w:cs="Arial"/>
          <w:w w:val="92"/>
          <w:sz w:val="16"/>
          <w:szCs w:val="16"/>
        </w:rPr>
        <w:t>ARQL</w:t>
      </w:r>
      <w:r>
        <w:rPr>
          <w:rFonts w:ascii="Arial" w:eastAsia="Arial" w:hAnsi="Arial" w:cs="Arial"/>
          <w:spacing w:val="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(without</w:t>
      </w:r>
      <w:r>
        <w:rPr>
          <w:rFonts w:ascii="Arial" w:eastAsia="Arial" w:hAnsi="Arial" w:cs="Arial"/>
          <w:spacing w:val="15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ontological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treatments),</w:t>
      </w:r>
      <w:r>
        <w:rPr>
          <w:rFonts w:ascii="Arial" w:eastAsia="Arial" w:hAnsi="Arial" w:cs="Arial"/>
          <w:spacing w:val="1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user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must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cre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r>
        <w:rPr>
          <w:rFonts w:ascii="Arial" w:eastAsia="Arial" w:hAnsi="Arial" w:cs="Arial"/>
          <w:w w:val="86"/>
          <w:sz w:val="16"/>
          <w:szCs w:val="16"/>
        </w:rPr>
        <w:t>ate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joins</w:t>
      </w:r>
      <w:r>
        <w:rPr>
          <w:rFonts w:ascii="Arial" w:eastAsia="Arial" w:hAnsi="Arial" w:cs="Arial"/>
          <w:spacing w:val="2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filters</w:t>
      </w:r>
      <w:r>
        <w:rPr>
          <w:rFonts w:ascii="Arial" w:eastAsia="Arial" w:hAnsi="Arial" w:cs="Arial"/>
          <w:spacing w:val="2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to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w w:val="86"/>
          <w:sz w:val="16"/>
          <w:szCs w:val="16"/>
        </w:rPr>
        <w:t>g</w:t>
      </w:r>
      <w:r>
        <w:rPr>
          <w:rFonts w:ascii="Arial" w:eastAsia="Arial" w:hAnsi="Arial" w:cs="Arial"/>
          <w:w w:val="86"/>
          <w:sz w:val="16"/>
          <w:szCs w:val="16"/>
        </w:rPr>
        <w:t>ather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content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from</w:t>
      </w:r>
      <w:r>
        <w:rPr>
          <w:rFonts w:ascii="Arial" w:eastAsia="Arial" w:hAnsi="Arial" w:cs="Arial"/>
          <w:spacing w:val="28"/>
          <w:w w:val="8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6"/>
          <w:sz w:val="16"/>
          <w:szCs w:val="16"/>
        </w:rPr>
        <w:t>di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f</w:t>
      </w:r>
      <w:r>
        <w:rPr>
          <w:rFonts w:ascii="Arial" w:eastAsia="Arial" w:hAnsi="Arial" w:cs="Arial"/>
          <w:w w:val="86"/>
          <w:sz w:val="16"/>
          <w:szCs w:val="16"/>
        </w:rPr>
        <w:t xml:space="preserve">ferent 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tables</w:t>
      </w:r>
      <w:proofErr w:type="gramEnd"/>
      <w:r>
        <w:rPr>
          <w:rFonts w:ascii="Arial" w:eastAsia="Arial" w:hAnsi="Arial" w:cs="Arial"/>
          <w:w w:val="86"/>
          <w:sz w:val="16"/>
          <w:szCs w:val="16"/>
        </w:rPr>
        <w:t xml:space="preserve">/filters. </w:t>
      </w:r>
      <w:r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ith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  <w:sz w:val="16"/>
          <w:szCs w:val="16"/>
        </w:rPr>
        <w:t xml:space="preserve">DL </w:t>
      </w:r>
      <w:r>
        <w:rPr>
          <w:rFonts w:ascii="Arial" w:eastAsia="Arial" w:hAnsi="Arial" w:cs="Arial"/>
          <w:w w:val="85"/>
          <w:sz w:val="16"/>
          <w:szCs w:val="16"/>
        </w:rPr>
        <w:t>quer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>y</w:t>
      </w:r>
      <w:r>
        <w:rPr>
          <w:rFonts w:ascii="Arial" w:eastAsia="Arial" w:hAnsi="Arial" w:cs="Arial"/>
          <w:w w:val="85"/>
          <w:sz w:val="16"/>
          <w:szCs w:val="16"/>
        </w:rPr>
        <w:t>,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we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only</w:t>
      </w:r>
      <w:r>
        <w:rPr>
          <w:rFonts w:ascii="Arial" w:eastAsia="Arial" w:hAnsi="Arial" w:cs="Arial"/>
          <w:spacing w:val="2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need</w:t>
      </w:r>
      <w:r>
        <w:rPr>
          <w:rFonts w:ascii="Arial" w:eastAsia="Arial" w:hAnsi="Arial" w:cs="Arial"/>
          <w:spacing w:val="-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to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define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o</w:t>
      </w:r>
      <w:r>
        <w:rPr>
          <w:rFonts w:ascii="Arial" w:eastAsia="Arial" w:hAnsi="Arial" w:cs="Arial"/>
          <w:w w:val="85"/>
          <w:sz w:val="16"/>
          <w:szCs w:val="16"/>
        </w:rPr>
        <w:t>w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process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beh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es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le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que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proofErr w:type="spellEnd"/>
      <w:r>
        <w:rPr>
          <w:rFonts w:ascii="Arial" w:eastAsia="Arial" w:hAnsi="Arial" w:cs="Arial"/>
          <w:sz w:val="16"/>
          <w:szCs w:val="16"/>
        </w:rPr>
        <w:t>-</w:t>
      </w:r>
    </w:p>
    <w:p w14:paraId="5273307D" w14:textId="77777777" w:rsidR="001C58B1" w:rsidRDefault="007375A7">
      <w:pPr>
        <w:spacing w:before="1" w:after="0" w:line="240" w:lineRule="auto"/>
        <w:ind w:right="2064"/>
        <w:jc w:val="both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ying</w:t>
      </w:r>
      <w:proofErr w:type="spellEnd"/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-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computing</w:t>
      </w:r>
      <w:r>
        <w:rPr>
          <w:rFonts w:ascii="Arial" w:eastAsia="Arial" w:hAnsi="Arial" w:cs="Arial"/>
          <w:spacing w:val="19"/>
          <w:w w:val="90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90"/>
          <w:sz w:val="16"/>
          <w:szCs w:val="16"/>
        </w:rPr>
        <w:t>compl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e</w:t>
      </w:r>
      <w:r>
        <w:rPr>
          <w:rFonts w:ascii="Arial" w:eastAsia="Arial" w:hAnsi="Arial" w:cs="Arial"/>
          <w:w w:val="90"/>
          <w:sz w:val="16"/>
          <w:szCs w:val="16"/>
        </w:rPr>
        <w:t xml:space="preserve">xity 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proofErr w:type="gramEnd"/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machine.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One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may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w w:val="88"/>
          <w:sz w:val="16"/>
          <w:szCs w:val="16"/>
        </w:rPr>
        <w:t>gue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</w:p>
    <w:p w14:paraId="2818004E" w14:textId="77777777" w:rsidR="001C58B1" w:rsidRDefault="001C58B1">
      <w:pPr>
        <w:spacing w:after="0"/>
        <w:jc w:val="both"/>
        <w:sectPr w:rsidR="001C58B1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25" w:space="358"/>
            <w:col w:w="6777"/>
          </w:cols>
        </w:sectPr>
      </w:pPr>
    </w:p>
    <w:p w14:paraId="3BD08275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49299F57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5CD2A877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895D199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4696916E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956014E" w14:textId="77777777" w:rsidR="001C58B1" w:rsidRDefault="001C58B1">
      <w:pPr>
        <w:spacing w:before="17" w:after="0" w:line="280" w:lineRule="exact"/>
        <w:rPr>
          <w:sz w:val="28"/>
          <w:szCs w:val="28"/>
        </w:rPr>
      </w:pPr>
    </w:p>
    <w:p w14:paraId="137CC6BC" w14:textId="77777777" w:rsidR="001C58B1" w:rsidRDefault="007375A7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pict w14:anchorId="52DA8ECA">
          <v:group id="_x0000_s1053" style="position:absolute;left:0;text-align:left;margin-left:13.45pt;margin-top:-7.85pt;width:29.9pt;height:.1pt;z-index:-1104;mso-position-horizontal-relative:page" coordorigin="269,-157" coordsize="598,2">
            <v:shape id="_x0000_s1054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pict w14:anchorId="25A4BD51">
          <v:group id="_x0000_s1051" style="position:absolute;left:0;text-align:left;margin-left:48.35pt;margin-top:-2.85pt;width:.1pt;height:29.9pt;z-index:-1103;mso-position-horizontal-relative:page" coordorigin="967,-57" coordsize="2,598">
            <v:shape id="_x0000_s1052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pict w14:anchorId="3BFF8F6A">
          <v:group id="_x0000_s1049" style="position:absolute;left:0;text-align:left;margin-left:665.3pt;margin-top:-7.85pt;width:29.9pt;height:.1pt;z-index:-1102;mso-position-horizontal-relative:page" coordorigin="13306,-157" coordsize="598,2">
            <v:shape id="_x0000_s1050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pict w14:anchorId="562D97D1">
          <v:group id="_x0000_s1047" style="position:absolute;left:0;text-align:left;margin-left:660.35pt;margin-top:-2.85pt;width:.1pt;height:29.9pt;z-index:-1101;mso-position-horizontal-relative:page" coordorigin="13207,-57" coordsize="2,598">
            <v:shape id="_x0000_s1048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6"/>
          <w:szCs w:val="16"/>
        </w:rPr>
        <w:t>“main”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2016/1/12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page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7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#7</w:t>
      </w:r>
    </w:p>
    <w:p w14:paraId="34E0D305" w14:textId="77777777" w:rsidR="001C58B1" w:rsidRDefault="001C58B1">
      <w:pPr>
        <w:spacing w:after="0"/>
        <w:jc w:val="center"/>
        <w:sectPr w:rsidR="001C58B1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300C2D8D" w14:textId="77777777" w:rsidR="001C58B1" w:rsidRDefault="001C58B1">
      <w:pPr>
        <w:spacing w:before="6" w:after="0" w:line="170" w:lineRule="exact"/>
        <w:rPr>
          <w:sz w:val="17"/>
          <w:szCs w:val="17"/>
        </w:rPr>
      </w:pPr>
    </w:p>
    <w:p w14:paraId="5E3C3FAE" w14:textId="77777777" w:rsidR="001C58B1" w:rsidRDefault="001C58B1">
      <w:pPr>
        <w:spacing w:after="0"/>
        <w:sectPr w:rsidR="001C58B1">
          <w:headerReference w:type="default" r:id="rId19"/>
          <w:pgSz w:w="14180" w:h="20020"/>
          <w:pgMar w:top="3020" w:right="160" w:bottom="280" w:left="160" w:header="1385" w:footer="0" w:gutter="0"/>
          <w:cols w:space="720"/>
        </w:sectPr>
      </w:pPr>
    </w:p>
    <w:p w14:paraId="4863DEA9" w14:textId="77777777" w:rsidR="001C58B1" w:rsidRDefault="007375A7">
      <w:pPr>
        <w:spacing w:before="32"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4"/>
          <w:sz w:val="16"/>
          <w:szCs w:val="16"/>
        </w:rPr>
        <w:t>approach</w:t>
      </w:r>
      <w:r>
        <w:rPr>
          <w:rFonts w:ascii="Arial" w:eastAsia="Arial" w:hAnsi="Arial" w:cs="Arial"/>
          <w:spacing w:val="1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generates</w:t>
      </w:r>
      <w:r>
        <w:rPr>
          <w:rFonts w:ascii="Arial" w:eastAsia="Arial" w:hAnsi="Arial" w:cs="Arial"/>
          <w:spacing w:val="-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more</w:t>
      </w:r>
      <w:r>
        <w:rPr>
          <w:rFonts w:ascii="Arial" w:eastAsia="Arial" w:hAnsi="Arial" w:cs="Arial"/>
          <w:spacing w:val="1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compl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e</w:t>
      </w:r>
      <w:r>
        <w:rPr>
          <w:rFonts w:ascii="Arial" w:eastAsia="Arial" w:hAnsi="Arial" w:cs="Arial"/>
          <w:w w:val="91"/>
          <w:sz w:val="16"/>
          <w:szCs w:val="16"/>
        </w:rPr>
        <w:t>xity</w:t>
      </w:r>
      <w:r>
        <w:rPr>
          <w:rFonts w:ascii="Arial" w:eastAsia="Arial" w:hAnsi="Arial" w:cs="Arial"/>
          <w:spacing w:val="1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to</w:t>
      </w:r>
      <w:r>
        <w:rPr>
          <w:rFonts w:ascii="Arial" w:eastAsia="Arial" w:hAnsi="Arial" w:cs="Arial"/>
          <w:spacing w:val="-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domain</w:t>
      </w:r>
      <w:r>
        <w:rPr>
          <w:rFonts w:ascii="Arial" w:eastAsia="Arial" w:hAnsi="Arial" w:cs="Arial"/>
          <w:spacing w:val="-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representations.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H</w:t>
      </w:r>
      <w:r>
        <w:rPr>
          <w:rFonts w:ascii="Arial" w:eastAsia="Arial" w:hAnsi="Arial" w:cs="Arial"/>
          <w:spacing w:val="-4"/>
          <w:w w:val="95"/>
          <w:sz w:val="16"/>
          <w:szCs w:val="16"/>
        </w:rPr>
        <w:t>o</w:t>
      </w:r>
      <w:r>
        <w:rPr>
          <w:rFonts w:ascii="Arial" w:eastAsia="Arial" w:hAnsi="Arial" w:cs="Arial"/>
          <w:w w:val="90"/>
          <w:sz w:val="16"/>
          <w:szCs w:val="16"/>
        </w:rPr>
        <w:t>w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>r</w:t>
      </w:r>
      <w:r>
        <w:rPr>
          <w:rFonts w:ascii="Arial" w:eastAsia="Arial" w:hAnsi="Arial" w:cs="Arial"/>
          <w:w w:val="89"/>
          <w:sz w:val="16"/>
          <w:szCs w:val="16"/>
        </w:rPr>
        <w:t xml:space="preserve">, </w:t>
      </w:r>
      <w:r>
        <w:rPr>
          <w:rFonts w:ascii="Arial" w:eastAsia="Arial" w:hAnsi="Arial" w:cs="Arial"/>
          <w:w w:val="88"/>
          <w:sz w:val="16"/>
          <w:szCs w:val="16"/>
        </w:rPr>
        <w:t>this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>compl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 xml:space="preserve">xity 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is</w:t>
      </w:r>
      <w:proofErr w:type="gramEnd"/>
      <w:r>
        <w:rPr>
          <w:rFonts w:ascii="Arial" w:eastAsia="Arial" w:hAnsi="Arial" w:cs="Arial"/>
          <w:w w:val="88"/>
          <w:sz w:val="16"/>
          <w:szCs w:val="16"/>
        </w:rPr>
        <w:t xml:space="preserve"> restricted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to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representational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l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el,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is,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at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some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xtent,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already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ov</w:t>
      </w:r>
      <w:r>
        <w:rPr>
          <w:rFonts w:ascii="Arial" w:eastAsia="Arial" w:hAnsi="Arial" w:cs="Arial"/>
          <w:w w:val="88"/>
          <w:sz w:val="16"/>
          <w:szCs w:val="16"/>
        </w:rPr>
        <w:t>ered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most</w:t>
      </w:r>
      <w:r>
        <w:rPr>
          <w:rFonts w:ascii="Arial" w:eastAsia="Arial" w:hAnsi="Arial" w:cs="Arial"/>
          <w:spacing w:val="-1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formal</w:t>
      </w:r>
      <w:r>
        <w:rPr>
          <w:rFonts w:ascii="Arial" w:eastAsia="Arial" w:hAnsi="Arial" w:cs="Arial"/>
          <w:spacing w:val="1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biomedical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ontologies.</w:t>
      </w:r>
    </w:p>
    <w:p w14:paraId="3A61DB2D" w14:textId="77777777" w:rsidR="001C58B1" w:rsidRDefault="007375A7">
      <w:pPr>
        <w:spacing w:before="1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compl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xity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16"/>
          <w:szCs w:val="16"/>
        </w:rPr>
        <w:t>âŁ</w:t>
      </w:r>
      <w:proofErr w:type="spellEnd"/>
      <w:r>
        <w:rPr>
          <w:rFonts w:ascii="Arial" w:eastAsia="Arial" w:hAnsi="Arial" w:cs="Arial"/>
          <w:sz w:val="16"/>
          <w:szCs w:val="16"/>
        </w:rPr>
        <w:t>“</w:t>
      </w:r>
      <w:r>
        <w:rPr>
          <w:rFonts w:ascii="Arial" w:eastAsia="Arial" w:hAnsi="Arial" w:cs="Arial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proofErr w:type="gramEnd"/>
      <w:r>
        <w:rPr>
          <w:rFonts w:ascii="Arial" w:eastAsia="Arial" w:hAnsi="Arial" w:cs="Arial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 xml:space="preserve">sense </w:t>
      </w:r>
      <w:r>
        <w:rPr>
          <w:rFonts w:ascii="Arial" w:eastAsia="Arial" w:hAnsi="Arial" w:cs="Arial"/>
          <w:spacing w:val="3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manual</w:t>
      </w:r>
      <w:r>
        <w:rPr>
          <w:rFonts w:ascii="Arial" w:eastAsia="Arial" w:hAnsi="Arial" w:cs="Arial"/>
          <w:spacing w:val="3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creation 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ontology </w:t>
      </w:r>
      <w:r>
        <w:rPr>
          <w:rFonts w:ascii="Arial" w:eastAsia="Arial" w:hAnsi="Arial" w:cs="Arial"/>
          <w:w w:val="87"/>
          <w:sz w:val="16"/>
          <w:szCs w:val="16"/>
        </w:rPr>
        <w:t xml:space="preserve">patterns, </w:t>
      </w:r>
      <w:r>
        <w:rPr>
          <w:rFonts w:ascii="Arial" w:eastAsia="Arial" w:hAnsi="Arial" w:cs="Arial"/>
          <w:spacing w:val="2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6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appears 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necessary 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order to</w:t>
      </w:r>
      <w:r>
        <w:rPr>
          <w:rFonts w:ascii="Arial" w:eastAsia="Arial" w:hAnsi="Arial" w:cs="Arial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produce 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3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precise, </w:t>
      </w:r>
      <w:r>
        <w:rPr>
          <w:rFonts w:ascii="Arial" w:eastAsia="Arial" w:hAnsi="Arial" w:cs="Arial"/>
          <w:w w:val="90"/>
          <w:sz w:val="16"/>
          <w:szCs w:val="16"/>
        </w:rPr>
        <w:t>ontology-based</w:t>
      </w:r>
      <w:r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picture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what</w:t>
      </w:r>
      <w:r>
        <w:rPr>
          <w:rFonts w:ascii="Arial" w:eastAsia="Arial" w:hAnsi="Arial" w:cs="Arial"/>
          <w:spacing w:val="2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really 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represents,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o</w:t>
      </w:r>
      <w:r>
        <w:rPr>
          <w:rFonts w:ascii="Arial" w:eastAsia="Arial" w:hAnsi="Arial" w:cs="Arial"/>
          <w:w w:val="85"/>
          <w:sz w:val="16"/>
          <w:szCs w:val="16"/>
        </w:rPr>
        <w:t>w</w:t>
      </w:r>
      <w:r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8"/>
          <w:sz w:val="16"/>
          <w:szCs w:val="16"/>
        </w:rPr>
        <w:t xml:space="preserve">informal 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database-ontology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links</w:t>
      </w:r>
      <w:r>
        <w:rPr>
          <w:rFonts w:ascii="Arial" w:eastAsia="Arial" w:hAnsi="Arial" w:cs="Arial"/>
          <w:spacing w:val="2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</w:t>
      </w:r>
      <w:r>
        <w:rPr>
          <w:rFonts w:ascii="Arial" w:eastAsia="Arial" w:hAnsi="Arial" w:cs="Arial"/>
          <w:spacing w:val="-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interpreted.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solution</w:t>
      </w:r>
      <w:r>
        <w:rPr>
          <w:rFonts w:ascii="Arial" w:eastAsia="Arial" w:hAnsi="Arial" w:cs="Arial"/>
          <w:spacing w:val="2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com- </w:t>
      </w:r>
      <w:proofErr w:type="spellStart"/>
      <w:r>
        <w:rPr>
          <w:rFonts w:ascii="Arial" w:eastAsia="Arial" w:hAnsi="Arial" w:cs="Arial"/>
          <w:w w:val="92"/>
          <w:sz w:val="16"/>
          <w:szCs w:val="16"/>
        </w:rPr>
        <w:t>pletely</w:t>
      </w:r>
      <w:proofErr w:type="spellEnd"/>
      <w:r>
        <w:rPr>
          <w:rFonts w:ascii="Arial" w:eastAsia="Arial" w:hAnsi="Arial" w:cs="Arial"/>
          <w:spacing w:val="1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refrains</w:t>
      </w:r>
      <w:r>
        <w:rPr>
          <w:rFonts w:ascii="Arial" w:eastAsia="Arial" w:hAnsi="Arial" w:cs="Arial"/>
          <w:spacing w:val="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representing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denoting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entities</w:t>
      </w:r>
      <w:r>
        <w:rPr>
          <w:rFonts w:ascii="Arial" w:eastAsia="Arial" w:hAnsi="Arial" w:cs="Arial"/>
          <w:spacing w:val="2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(data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instances), setting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full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focus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denotations,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hence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fulfils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goals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without </w:t>
      </w:r>
      <w:proofErr w:type="spellStart"/>
      <w:r>
        <w:rPr>
          <w:rFonts w:ascii="Arial" w:eastAsia="Arial" w:hAnsi="Arial" w:cs="Arial"/>
          <w:sz w:val="16"/>
          <w:szCs w:val="16"/>
        </w:rPr>
        <w:t>ABox</w:t>
      </w:r>
      <w:proofErr w:type="spellEnd"/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reasoning.</w:t>
      </w:r>
    </w:p>
    <w:p w14:paraId="572228C2" w14:textId="77777777" w:rsidR="001C58B1" w:rsidRDefault="007375A7">
      <w:pPr>
        <w:spacing w:before="1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Current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 xml:space="preserve"> </w:t>
      </w:r>
      <w:commentRangeStart w:id="114"/>
      <w:r>
        <w:rPr>
          <w:rFonts w:ascii="Arial" w:eastAsia="Arial" w:hAnsi="Arial" w:cs="Arial"/>
          <w:w w:val="91"/>
          <w:sz w:val="16"/>
          <w:szCs w:val="16"/>
        </w:rPr>
        <w:t>solutions</w:t>
      </w:r>
      <w:commentRangeEnd w:id="114"/>
      <w:r w:rsidR="004979DD">
        <w:rPr>
          <w:rStyle w:val="Refdecomentrio"/>
        </w:rPr>
        <w:commentReference w:id="114"/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acquire</w:t>
      </w:r>
      <w:r>
        <w:rPr>
          <w:rFonts w:ascii="Arial" w:eastAsia="Arial" w:hAnsi="Arial" w:cs="Arial"/>
          <w:spacing w:val="1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process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life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science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 h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mainly </w:t>
      </w:r>
      <w:r>
        <w:rPr>
          <w:rFonts w:ascii="Arial" w:eastAsia="Arial" w:hAnsi="Arial" w:cs="Arial"/>
          <w:w w:val="88"/>
          <w:sz w:val="16"/>
          <w:szCs w:val="16"/>
        </w:rPr>
        <w:t>focused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analysis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>net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w</w:t>
      </w:r>
      <w:r>
        <w:rPr>
          <w:rFonts w:ascii="Arial" w:eastAsia="Arial" w:hAnsi="Arial" w:cs="Arial"/>
          <w:w w:val="87"/>
          <w:sz w:val="16"/>
          <w:szCs w:val="16"/>
        </w:rPr>
        <w:t xml:space="preserve">orks, </w:t>
      </w:r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path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w</w:t>
      </w:r>
      <w:r>
        <w:rPr>
          <w:rFonts w:ascii="Arial" w:eastAsia="Arial" w:hAnsi="Arial" w:cs="Arial"/>
          <w:w w:val="87"/>
          <w:sz w:val="16"/>
          <w:szCs w:val="16"/>
        </w:rPr>
        <w:t>ays</w:t>
      </w:r>
      <w:proofErr w:type="gramEnd"/>
      <w:r>
        <w:rPr>
          <w:rFonts w:ascii="Arial" w:eastAsia="Arial" w:hAnsi="Arial" w:cs="Arial"/>
          <w:w w:val="87"/>
          <w:sz w:val="16"/>
          <w:szCs w:val="16"/>
        </w:rPr>
        <w:t>,  and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sequences.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Recent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ork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has</w:t>
      </w:r>
      <w:r>
        <w:rPr>
          <w:rFonts w:ascii="Arial" w:eastAsia="Arial" w:hAnsi="Arial" w:cs="Arial"/>
          <w:spacing w:val="2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been</w:t>
      </w:r>
      <w:r>
        <w:rPr>
          <w:rFonts w:ascii="Arial" w:eastAsia="Arial" w:hAnsi="Arial" w:cs="Arial"/>
          <w:spacing w:val="27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 xml:space="preserve">concerned 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proofErr w:type="gramEnd"/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functional </w:t>
      </w:r>
      <w:r>
        <w:rPr>
          <w:rFonts w:ascii="Arial" w:eastAsia="Arial" w:hAnsi="Arial" w:cs="Arial"/>
          <w:spacing w:val="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analysis</w:t>
      </w:r>
      <w:r>
        <w:rPr>
          <w:rFonts w:ascii="Arial" w:eastAsia="Arial" w:hAnsi="Arial" w:cs="Arial"/>
          <w:spacing w:val="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data, 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mostly limited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syntactic</w:t>
      </w:r>
      <w:r>
        <w:rPr>
          <w:rFonts w:ascii="Arial" w:eastAsia="Arial" w:hAnsi="Arial" w:cs="Arial"/>
          <w:spacing w:val="3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approaches,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without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su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f</w:t>
      </w:r>
      <w:r>
        <w:rPr>
          <w:rFonts w:ascii="Arial" w:eastAsia="Arial" w:hAnsi="Arial" w:cs="Arial"/>
          <w:w w:val="90"/>
          <w:sz w:val="16"/>
          <w:szCs w:val="16"/>
        </w:rPr>
        <w:t xml:space="preserve">ficiently 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analysing</w:t>
      </w:r>
      <w:proofErr w:type="spellEnd"/>
      <w:r>
        <w:rPr>
          <w:rFonts w:ascii="Arial" w:eastAsia="Arial" w:hAnsi="Arial" w:cs="Arial"/>
          <w:spacing w:val="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partly implicit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meaning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under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sur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f</w:t>
      </w:r>
      <w:r>
        <w:rPr>
          <w:rFonts w:ascii="Arial" w:eastAsia="Arial" w:hAnsi="Arial" w:cs="Arial"/>
          <w:w w:val="87"/>
          <w:sz w:val="16"/>
          <w:szCs w:val="16"/>
        </w:rPr>
        <w:t>ace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structures.</w:t>
      </w:r>
      <w:r>
        <w:rPr>
          <w:rFonts w:ascii="Arial" w:eastAsia="Arial" w:hAnsi="Arial" w:cs="Arial"/>
          <w:spacing w:val="2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>eral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limitations </w:t>
      </w:r>
      <w:r>
        <w:rPr>
          <w:rFonts w:ascii="Arial" w:eastAsia="Arial" w:hAnsi="Arial" w:cs="Arial"/>
          <w:w w:val="84"/>
          <w:sz w:val="16"/>
          <w:szCs w:val="16"/>
        </w:rPr>
        <w:t>need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highlighted:</w:t>
      </w:r>
    </w:p>
    <w:p w14:paraId="54828B64" w14:textId="77777777" w:rsidR="001C58B1" w:rsidRDefault="001C58B1">
      <w:pPr>
        <w:spacing w:before="1" w:after="0" w:line="140" w:lineRule="exact"/>
        <w:rPr>
          <w:sz w:val="14"/>
          <w:szCs w:val="14"/>
        </w:rPr>
      </w:pPr>
    </w:p>
    <w:p w14:paraId="2F2A7144" w14:textId="77777777" w:rsidR="001C58B1" w:rsidRDefault="007375A7">
      <w:pPr>
        <w:spacing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Considerable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scaling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problems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issues </w:t>
      </w:r>
      <w:r>
        <w:rPr>
          <w:rFonts w:ascii="Arial" w:eastAsia="Arial" w:hAnsi="Arial" w:cs="Arial"/>
          <w:sz w:val="16"/>
          <w:szCs w:val="16"/>
        </w:rPr>
        <w:t>could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demonstrated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when </w:t>
      </w:r>
      <w:r>
        <w:rPr>
          <w:rFonts w:ascii="Arial" w:eastAsia="Arial" w:hAnsi="Arial" w:cs="Arial"/>
          <w:w w:val="89"/>
          <w:sz w:val="16"/>
          <w:szCs w:val="16"/>
        </w:rPr>
        <w:t>increasing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size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of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data.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This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can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partially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miti</w:t>
      </w:r>
      <w:r>
        <w:rPr>
          <w:rFonts w:ascii="Arial" w:eastAsia="Arial" w:hAnsi="Arial" w:cs="Arial"/>
          <w:spacing w:val="-1"/>
          <w:w w:val="99"/>
          <w:sz w:val="16"/>
          <w:szCs w:val="16"/>
        </w:rPr>
        <w:t>g</w:t>
      </w:r>
      <w:r>
        <w:rPr>
          <w:rFonts w:ascii="Arial" w:eastAsia="Arial" w:hAnsi="Arial" w:cs="Arial"/>
          <w:w w:val="85"/>
          <w:sz w:val="16"/>
          <w:szCs w:val="16"/>
        </w:rPr>
        <w:t>ated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by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narr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wing </w:t>
      </w:r>
      <w:r>
        <w:rPr>
          <w:rFonts w:ascii="Arial" w:eastAsia="Arial" w:hAnsi="Arial" w:cs="Arial"/>
          <w:w w:val="86"/>
          <w:sz w:val="16"/>
          <w:szCs w:val="16"/>
        </w:rPr>
        <w:t>d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o</w:t>
      </w:r>
      <w:r>
        <w:rPr>
          <w:rFonts w:ascii="Arial" w:eastAsia="Arial" w:hAnsi="Arial" w:cs="Arial"/>
          <w:w w:val="86"/>
          <w:sz w:val="16"/>
          <w:szCs w:val="16"/>
        </w:rPr>
        <w:t>wn</w:t>
      </w:r>
      <w:r>
        <w:rPr>
          <w:rFonts w:ascii="Arial" w:eastAsia="Arial" w:hAnsi="Arial" w:cs="Arial"/>
          <w:spacing w:val="3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database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content</w:t>
      </w:r>
      <w:r>
        <w:rPr>
          <w:rFonts w:ascii="Arial" w:eastAsia="Arial" w:hAnsi="Arial" w:cs="Arial"/>
          <w:spacing w:val="2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interest,</w:t>
      </w:r>
      <w:r>
        <w:rPr>
          <w:rFonts w:ascii="Arial" w:eastAsia="Arial" w:hAnsi="Arial" w:cs="Arial"/>
          <w:spacing w:val="3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such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done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0"/>
          <w:sz w:val="16"/>
          <w:szCs w:val="16"/>
        </w:rPr>
        <w:t xml:space="preserve">xample, </w:t>
      </w:r>
      <w:r>
        <w:rPr>
          <w:rFonts w:ascii="Arial" w:eastAsia="Arial" w:hAnsi="Arial" w:cs="Arial"/>
          <w:w w:val="89"/>
          <w:sz w:val="16"/>
          <w:szCs w:val="16"/>
        </w:rPr>
        <w:t>where the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content 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w</w:t>
      </w:r>
      <w:r>
        <w:rPr>
          <w:rFonts w:ascii="Arial" w:eastAsia="Arial" w:hAnsi="Arial" w:cs="Arial"/>
          <w:w w:val="89"/>
          <w:sz w:val="16"/>
          <w:szCs w:val="16"/>
        </w:rPr>
        <w:t>as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filtered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one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chemical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entit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>y</w:t>
      </w:r>
      <w:r>
        <w:rPr>
          <w:rFonts w:ascii="Arial" w:eastAsia="Arial" w:hAnsi="Arial" w:cs="Arial"/>
          <w:w w:val="90"/>
          <w:sz w:val="16"/>
          <w:szCs w:val="16"/>
        </w:rPr>
        <w:t>,</w:t>
      </w:r>
      <w:r>
        <w:rPr>
          <w:rFonts w:ascii="Arial" w:eastAsia="Arial" w:hAnsi="Arial" w:cs="Arial"/>
          <w:spacing w:val="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viz.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proofErr w:type="spellEnd"/>
      <w:r>
        <w:rPr>
          <w:rFonts w:ascii="Arial" w:eastAsia="Arial" w:hAnsi="Arial" w:cs="Arial"/>
          <w:sz w:val="16"/>
          <w:szCs w:val="16"/>
        </w:rPr>
        <w:t>.</w:t>
      </w:r>
    </w:p>
    <w:p w14:paraId="0A4813CD" w14:textId="77777777" w:rsidR="001C58B1" w:rsidRDefault="007375A7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Another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strat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gy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addressing</w:t>
      </w:r>
      <w:r>
        <w:rPr>
          <w:rFonts w:ascii="Arial" w:eastAsia="Arial" w:hAnsi="Arial" w:cs="Arial"/>
          <w:spacing w:val="30"/>
          <w:w w:val="8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 xml:space="preserve">computational </w:t>
      </w:r>
      <w:r>
        <w:rPr>
          <w:rFonts w:ascii="Arial" w:eastAsia="Arial" w:hAnsi="Arial" w:cs="Arial"/>
          <w:spacing w:val="3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issues</w:t>
      </w:r>
      <w:proofErr w:type="gramEnd"/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ould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83"/>
          <w:sz w:val="16"/>
          <w:szCs w:val="16"/>
        </w:rPr>
        <w:t>decrease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ontology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xpress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eness.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ontology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patterns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presented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paper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used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disjunctions 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proofErr w:type="gramEnd"/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alue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restrictions, 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both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which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not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supported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computationally</w:t>
      </w:r>
      <w:r>
        <w:rPr>
          <w:rFonts w:ascii="Arial" w:eastAsia="Arial" w:hAnsi="Arial" w:cs="Arial"/>
          <w:spacing w:val="3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ideal</w:t>
      </w:r>
      <w:r>
        <w:rPr>
          <w:rFonts w:ascii="Arial" w:eastAsia="Arial" w:hAnsi="Arial" w:cs="Arial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EL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profile.</w:t>
      </w:r>
      <w:r>
        <w:rPr>
          <w:rFonts w:ascii="Arial" w:eastAsia="Arial" w:hAnsi="Arial" w:cs="Arial"/>
          <w:spacing w:val="-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This </w:t>
      </w:r>
      <w:r>
        <w:rPr>
          <w:rFonts w:ascii="Arial" w:eastAsia="Arial" w:hAnsi="Arial" w:cs="Arial"/>
          <w:w w:val="88"/>
          <w:sz w:val="16"/>
          <w:szCs w:val="16"/>
        </w:rPr>
        <w:t>considerably</w:t>
      </w:r>
      <w:r>
        <w:rPr>
          <w:rFonts w:ascii="Arial" w:eastAsia="Arial" w:hAnsi="Arial" w:cs="Arial"/>
          <w:spacing w:val="3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increases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>classification  and</w:t>
      </w:r>
      <w:proofErr w:type="gramEnd"/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consisten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checking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time. </w:t>
      </w:r>
      <w:r>
        <w:rPr>
          <w:rFonts w:ascii="Arial" w:eastAsia="Arial" w:hAnsi="Arial" w:cs="Arial"/>
          <w:w w:val="93"/>
          <w:sz w:val="16"/>
          <w:szCs w:val="16"/>
        </w:rPr>
        <w:t>H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o</w:t>
      </w:r>
      <w:r>
        <w:rPr>
          <w:rFonts w:ascii="Arial" w:eastAsia="Arial" w:hAnsi="Arial" w:cs="Arial"/>
          <w:w w:val="93"/>
          <w:sz w:val="16"/>
          <w:szCs w:val="16"/>
        </w:rPr>
        <w:t>w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>v</w:t>
      </w:r>
      <w:r>
        <w:rPr>
          <w:rFonts w:ascii="Arial" w:eastAsia="Arial" w:hAnsi="Arial" w:cs="Arial"/>
          <w:w w:val="93"/>
          <w:sz w:val="16"/>
          <w:szCs w:val="16"/>
        </w:rPr>
        <w:t>e</w:t>
      </w:r>
      <w:r>
        <w:rPr>
          <w:rFonts w:ascii="Arial" w:eastAsia="Arial" w:hAnsi="Arial" w:cs="Arial"/>
          <w:spacing w:val="-6"/>
          <w:w w:val="93"/>
          <w:sz w:val="16"/>
          <w:szCs w:val="16"/>
        </w:rPr>
        <w:t>r</w:t>
      </w:r>
      <w:r>
        <w:rPr>
          <w:rFonts w:ascii="Arial" w:eastAsia="Arial" w:hAnsi="Arial" w:cs="Arial"/>
          <w:w w:val="93"/>
          <w:sz w:val="16"/>
          <w:szCs w:val="16"/>
        </w:rPr>
        <w:t>,</w:t>
      </w:r>
      <w:r>
        <w:rPr>
          <w:rFonts w:ascii="Arial" w:eastAsia="Arial" w:hAnsi="Arial" w:cs="Arial"/>
          <w:spacing w:val="-1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satisfiability</w:t>
      </w:r>
      <w:r>
        <w:rPr>
          <w:rFonts w:ascii="Arial" w:eastAsia="Arial" w:hAnsi="Arial" w:cs="Arial"/>
          <w:spacing w:val="1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CQs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were performed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 reasonable</w:t>
      </w:r>
      <w:r>
        <w:rPr>
          <w:rFonts w:ascii="Arial" w:eastAsia="Arial" w:hAnsi="Arial" w:cs="Arial"/>
          <w:spacing w:val="3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time.</w:t>
      </w:r>
    </w:p>
    <w:p w14:paraId="0A2C47A3" w14:textId="77777777" w:rsidR="001C58B1" w:rsidRDefault="007375A7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Query</w:t>
      </w:r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simple</w:t>
      </w:r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create,</w:t>
      </w:r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b</w:t>
      </w:r>
      <w:r>
        <w:rPr>
          <w:rFonts w:ascii="Arial" w:eastAsia="Arial" w:hAnsi="Arial" w:cs="Arial"/>
          <w:w w:val="85"/>
          <w:sz w:val="16"/>
          <w:szCs w:val="16"/>
        </w:rPr>
        <w:t>ut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users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change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ay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cu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- rent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query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strat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gies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relational 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basis</w:t>
      </w:r>
      <w:proofErr w:type="gramEnd"/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1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more 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xpress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79"/>
          <w:sz w:val="16"/>
          <w:szCs w:val="16"/>
        </w:rPr>
        <w:t xml:space="preserve">e </w:t>
      </w:r>
      <w:r>
        <w:rPr>
          <w:rFonts w:ascii="Arial" w:eastAsia="Arial" w:hAnsi="Arial" w:cs="Arial"/>
          <w:sz w:val="16"/>
          <w:szCs w:val="16"/>
        </w:rPr>
        <w:t>paradigm.</w:t>
      </w:r>
    </w:p>
    <w:p w14:paraId="5FC4F97A" w14:textId="77777777" w:rsidR="001C58B1" w:rsidRDefault="007375A7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Users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may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kn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16"/>
          <w:szCs w:val="16"/>
        </w:rPr>
        <w:t xml:space="preserve">ontologies 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proofErr w:type="gramEnd"/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anized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cre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1"/>
          <w:sz w:val="16"/>
          <w:szCs w:val="16"/>
        </w:rPr>
        <w:t>ated</w:t>
      </w:r>
      <w:proofErr w:type="spellEnd"/>
      <w:r>
        <w:rPr>
          <w:rFonts w:ascii="Arial" w:eastAsia="Arial" w:hAnsi="Arial" w:cs="Arial"/>
          <w:w w:val="81"/>
          <w:sz w:val="16"/>
          <w:szCs w:val="16"/>
        </w:rPr>
        <w:t xml:space="preserve">, </w:t>
      </w:r>
      <w:r>
        <w:rPr>
          <w:rFonts w:ascii="Arial" w:eastAsia="Arial" w:hAnsi="Arial" w:cs="Arial"/>
          <w:spacing w:val="21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as</w:t>
      </w:r>
      <w:r>
        <w:rPr>
          <w:rFonts w:ascii="Arial" w:eastAsia="Arial" w:hAnsi="Arial" w:cs="Arial"/>
          <w:spacing w:val="25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well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31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creating</w:t>
      </w:r>
      <w:r>
        <w:rPr>
          <w:rFonts w:ascii="Arial" w:eastAsia="Arial" w:hAnsi="Arial" w:cs="Arial"/>
          <w:spacing w:val="3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relational 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queries,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order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handle query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creation,</w:t>
      </w:r>
      <w:r>
        <w:rPr>
          <w:rFonts w:ascii="Arial" w:eastAsia="Arial" w:hAnsi="Arial" w:cs="Arial"/>
          <w:spacing w:val="2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en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ontologies</w:t>
      </w:r>
      <w:r>
        <w:rPr>
          <w:rFonts w:ascii="Arial" w:eastAsia="Arial" w:hAnsi="Arial" w:cs="Arial"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adheres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one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more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real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orld interpretations.</w:t>
      </w:r>
    </w:p>
    <w:p w14:paraId="22A39F2E" w14:textId="77777777" w:rsidR="001C58B1" w:rsidRDefault="007375A7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Databases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may</w:t>
      </w:r>
      <w:r>
        <w:rPr>
          <w:rFonts w:ascii="Arial" w:eastAsia="Arial" w:hAnsi="Arial" w:cs="Arial"/>
          <w:spacing w:val="2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adhere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86"/>
          <w:sz w:val="16"/>
          <w:szCs w:val="16"/>
        </w:rPr>
        <w:t>one</w:t>
      </w:r>
      <w:r>
        <w:rPr>
          <w:rFonts w:ascii="Arial" w:eastAsia="Arial" w:hAnsi="Arial" w:cs="Arial"/>
          <w:spacing w:val="1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more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ontological</w:t>
      </w:r>
      <w:r>
        <w:rPr>
          <w:rFonts w:ascii="Arial" w:eastAsia="Arial" w:hAnsi="Arial" w:cs="Arial"/>
          <w:spacing w:val="3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representation</w:t>
      </w:r>
      <w:r>
        <w:rPr>
          <w:rFonts w:ascii="Arial" w:eastAsia="Arial" w:hAnsi="Arial" w:cs="Arial"/>
          <w:spacing w:val="-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w w:val="90"/>
          <w:sz w:val="16"/>
          <w:szCs w:val="16"/>
        </w:rPr>
        <w:t>order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k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clear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user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whether</w:t>
      </w:r>
      <w:r>
        <w:rPr>
          <w:rFonts w:ascii="Arial" w:eastAsia="Arial" w:hAnsi="Arial" w:cs="Arial"/>
          <w:spacing w:val="2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 record</w:t>
      </w:r>
      <w:r>
        <w:rPr>
          <w:rFonts w:ascii="Arial" w:eastAsia="Arial" w:hAnsi="Arial" w:cs="Arial"/>
          <w:spacing w:val="2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9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refers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87"/>
          <w:sz w:val="16"/>
          <w:szCs w:val="16"/>
        </w:rPr>
        <w:t>an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ontology</w:t>
      </w:r>
      <w:r>
        <w:rPr>
          <w:rFonts w:ascii="Arial" w:eastAsia="Arial" w:hAnsi="Arial" w:cs="Arial"/>
          <w:spacing w:val="3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class,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g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en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entry</w:t>
      </w:r>
      <w:r>
        <w:rPr>
          <w:rFonts w:ascii="Arial" w:eastAsia="Arial" w:hAnsi="Arial" w:cs="Arial"/>
          <w:spacing w:val="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refer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ontology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class.</w:t>
      </w:r>
    </w:p>
    <w:p w14:paraId="7A1E63BA" w14:textId="77777777" w:rsidR="001C58B1" w:rsidRDefault="001C58B1">
      <w:pPr>
        <w:spacing w:before="1" w:after="0" w:line="140" w:lineRule="exact"/>
        <w:rPr>
          <w:sz w:val="14"/>
          <w:szCs w:val="14"/>
        </w:rPr>
      </w:pPr>
    </w:p>
    <w:p w14:paraId="7AE4C35D" w14:textId="77777777" w:rsidR="001C58B1" w:rsidRDefault="007375A7">
      <w:pPr>
        <w:spacing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Further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>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esti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ations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required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address</w:t>
      </w:r>
      <w:r>
        <w:rPr>
          <w:rFonts w:ascii="Arial" w:eastAsia="Arial" w:hAnsi="Arial" w:cs="Arial"/>
          <w:spacing w:val="-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>impact  that</w:t>
      </w:r>
      <w:proofErr w:type="gramEnd"/>
      <w:r>
        <w:rPr>
          <w:rFonts w:ascii="Arial" w:eastAsia="Arial" w:hAnsi="Arial" w:cs="Arial"/>
          <w:spacing w:val="1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database </w:t>
      </w:r>
      <w:r>
        <w:rPr>
          <w:rFonts w:ascii="Arial" w:eastAsia="Arial" w:hAnsi="Arial" w:cs="Arial"/>
          <w:w w:val="86"/>
          <w:sz w:val="16"/>
          <w:szCs w:val="16"/>
        </w:rPr>
        <w:t>updates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may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generate.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Database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updates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may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generate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modification</w:t>
      </w:r>
      <w:r>
        <w:rPr>
          <w:rFonts w:ascii="Arial" w:eastAsia="Arial" w:hAnsi="Arial" w:cs="Arial"/>
          <w:spacing w:val="-7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7"/>
          <w:sz w:val="16"/>
          <w:szCs w:val="16"/>
        </w:rPr>
        <w:t>schema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l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el</w:t>
      </w:r>
      <w:r>
        <w:rPr>
          <w:rFonts w:ascii="Arial" w:eastAsia="Arial" w:hAnsi="Arial" w:cs="Arial"/>
          <w:spacing w:val="2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that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can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lead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adaptations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 interpretation</w:t>
      </w:r>
      <w:r>
        <w:rPr>
          <w:rFonts w:ascii="Arial" w:eastAsia="Arial" w:hAnsi="Arial" w:cs="Arial"/>
          <w:spacing w:val="3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procedure, </w:t>
      </w:r>
      <w:r>
        <w:rPr>
          <w:rFonts w:ascii="Arial" w:eastAsia="Arial" w:hAnsi="Arial" w:cs="Arial"/>
          <w:w w:val="84"/>
          <w:sz w:val="16"/>
          <w:szCs w:val="16"/>
        </w:rPr>
        <w:t>such</w:t>
      </w:r>
      <w:r>
        <w:rPr>
          <w:rFonts w:ascii="Arial" w:eastAsia="Arial" w:hAnsi="Arial" w:cs="Arial"/>
          <w:spacing w:val="2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11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 xml:space="preserve">table </w:t>
      </w:r>
      <w:r>
        <w:rPr>
          <w:rFonts w:ascii="Arial" w:eastAsia="Arial" w:hAnsi="Arial" w:cs="Arial"/>
          <w:spacing w:val="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joins</w:t>
      </w:r>
      <w:proofErr w:type="gramEnd"/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obsolescence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certain</w:t>
      </w:r>
      <w:r>
        <w:rPr>
          <w:rFonts w:ascii="Arial" w:eastAsia="Arial" w:hAnsi="Arial" w:cs="Arial"/>
          <w:spacing w:val="2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content.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cu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rently</w:t>
      </w:r>
      <w:proofErr w:type="spellEnd"/>
      <w:r>
        <w:rPr>
          <w:rFonts w:ascii="Arial" w:eastAsia="Arial" w:hAnsi="Arial" w:cs="Arial"/>
          <w:spacing w:val="3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eloping</w:t>
      </w:r>
      <w:r>
        <w:rPr>
          <w:rFonts w:ascii="Arial" w:eastAsia="Arial" w:hAnsi="Arial" w:cs="Arial"/>
          <w:spacing w:val="3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system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support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interpretation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procedure, </w:t>
      </w:r>
      <w:r>
        <w:rPr>
          <w:rFonts w:ascii="Arial" w:eastAsia="Arial" w:hAnsi="Arial" w:cs="Arial"/>
          <w:sz w:val="16"/>
          <w:szCs w:val="16"/>
        </w:rPr>
        <w:t xml:space="preserve">which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ould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16"/>
          <w:szCs w:val="16"/>
        </w:rPr>
        <w:t xml:space="preserve">minimize 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proofErr w:type="gramEnd"/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deep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ontological 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understanding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required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current </w:t>
      </w:r>
      <w:r>
        <w:rPr>
          <w:rFonts w:ascii="Arial" w:eastAsia="Arial" w:hAnsi="Arial" w:cs="Arial"/>
          <w:w w:val="85"/>
          <w:sz w:val="16"/>
          <w:szCs w:val="16"/>
        </w:rPr>
        <w:t>approach,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address</w:t>
      </w:r>
      <w:r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inherent</w:t>
      </w:r>
      <w:r>
        <w:rPr>
          <w:rFonts w:ascii="Arial" w:eastAsia="Arial" w:hAnsi="Arial" w:cs="Arial"/>
          <w:spacing w:val="3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aw</w:t>
      </w:r>
      <w:r>
        <w:rPr>
          <w:rFonts w:ascii="Arial" w:eastAsia="Arial" w:hAnsi="Arial" w:cs="Arial"/>
          <w:w w:val="85"/>
          <w:sz w:val="16"/>
          <w:szCs w:val="16"/>
        </w:rPr>
        <w:t>areness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interpretation.</w:t>
      </w:r>
    </w:p>
    <w:p w14:paraId="3527BD19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508E3ABA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7B6FD8D1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CDDD5AC" w14:textId="77777777" w:rsidR="001C58B1" w:rsidRDefault="001C58B1">
      <w:pPr>
        <w:spacing w:before="9" w:after="0" w:line="280" w:lineRule="exact"/>
        <w:rPr>
          <w:sz w:val="28"/>
          <w:szCs w:val="28"/>
        </w:rPr>
      </w:pPr>
    </w:p>
    <w:p w14:paraId="355AD1D2" w14:textId="77777777" w:rsidR="001C58B1" w:rsidRDefault="007375A7">
      <w:pPr>
        <w:spacing w:after="0" w:line="240" w:lineRule="auto"/>
        <w:ind w:left="2108" w:right="3366"/>
        <w:jc w:val="both"/>
        <w:rPr>
          <w:rFonts w:ascii="Arial" w:eastAsia="Arial" w:hAnsi="Arial" w:cs="Arial"/>
          <w:sz w:val="20"/>
          <w:szCs w:val="20"/>
        </w:rPr>
      </w:pPr>
      <w:r>
        <w:pict w14:anchorId="2E26239D">
          <v:group id="_x0000_s1042" style="position:absolute;left:0;text-align:left;margin-left:113.4pt;margin-top:14.35pt;width:232.65pt;height:11.5pt;z-index:-1089;mso-position-horizontal-relative:page" coordorigin="2268,287" coordsize="4653,230">
            <v:group id="_x0000_s1045" style="position:absolute;left:2273;top:292;width:4643;height:220" coordorigin="2273,292" coordsize="4643,220">
              <v:shape id="_x0000_s1046" style="position:absolute;left:2273;top:292;width:4643;height:220" coordorigin="2273,292" coordsize="4643,220" path="m6836,292r-4484,l2330,295r-49,41l2273,433r3,22l2317,504r4519,9l6858,509r49,-41l6915,372r-3,-23l6871,301r-35,-9e" fillcolor="#ff7f00" stroked="f">
                <v:path arrowok="t"/>
              </v:shape>
            </v:group>
            <v:group id="_x0000_s1043" style="position:absolute;left:2273;top:292;width:4643;height:220" coordorigin="2273,292" coordsize="4643,220">
              <v:shape id="_x0000_s1044" style="position:absolute;left:2273;top:292;width:4643;height:220" coordorigin="2273,292" coordsize="4643,220" path="m6836,292r-4484,l2330,295r-49,41l2273,433r3,22l2317,504r4519,9l6858,509r49,-41l6915,372r-3,-23l6871,301r-35,-9xe" filled="f" strokeweight=".17572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7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Con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lusion</w:t>
      </w:r>
    </w:p>
    <w:p w14:paraId="783030D0" w14:textId="77777777" w:rsidR="001C58B1" w:rsidRDefault="007375A7">
      <w:pPr>
        <w:spacing w:before="75" w:after="0" w:line="240" w:lineRule="auto"/>
        <w:ind w:left="2170" w:right="3482"/>
        <w:jc w:val="both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w w:val="89"/>
          <w:sz w:val="16"/>
          <w:szCs w:val="16"/>
        </w:rPr>
        <w:t>atualizar</w:t>
      </w:r>
      <w:proofErr w:type="spellEnd"/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no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final</w:t>
      </w:r>
    </w:p>
    <w:p w14:paraId="6BCD9F5C" w14:textId="77777777" w:rsidR="001C58B1" w:rsidRDefault="007375A7">
      <w:pPr>
        <w:spacing w:before="97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commentRangeStart w:id="115"/>
      <w:proofErr w:type="gramStart"/>
      <w:r>
        <w:rPr>
          <w:rFonts w:ascii="Arial" w:eastAsia="Arial" w:hAnsi="Arial" w:cs="Arial"/>
          <w:spacing w:val="-11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 xml:space="preserve">e </w:t>
      </w:r>
      <w:r>
        <w:rPr>
          <w:rFonts w:ascii="Arial" w:eastAsia="Arial" w:hAnsi="Arial" w:cs="Arial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presented</w:t>
      </w:r>
      <w:proofErr w:type="gramEnd"/>
      <w:r>
        <w:rPr>
          <w:rFonts w:ascii="Arial" w:eastAsia="Arial" w:hAnsi="Arial" w:cs="Arial"/>
          <w:spacing w:val="3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ontology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engineering </w:t>
      </w:r>
      <w:r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fram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ork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supports </w:t>
      </w:r>
      <w:proofErr w:type="spellStart"/>
      <w:r>
        <w:rPr>
          <w:rFonts w:ascii="Arial" w:eastAsia="Arial" w:hAnsi="Arial" w:cs="Arial"/>
          <w:w w:val="91"/>
          <w:sz w:val="16"/>
          <w:szCs w:val="16"/>
        </w:rPr>
        <w:t>interpreta</w:t>
      </w:r>
      <w:proofErr w:type="spellEnd"/>
      <w:r>
        <w:rPr>
          <w:rFonts w:ascii="Arial" w:eastAsia="Arial" w:hAnsi="Arial" w:cs="Arial"/>
          <w:w w:val="91"/>
          <w:sz w:val="16"/>
          <w:szCs w:val="16"/>
        </w:rPr>
        <w:t>-</w:t>
      </w:r>
      <w:r>
        <w:rPr>
          <w:rFonts w:ascii="Arial" w:eastAsia="Arial" w:hAnsi="Arial" w:cs="Arial"/>
          <w:spacing w:val="7"/>
          <w:w w:val="9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tion</w:t>
      </w:r>
      <w:proofErr w:type="spellEnd"/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data,</w:t>
      </w:r>
      <w:r>
        <w:rPr>
          <w:rFonts w:ascii="Arial" w:eastAsia="Arial" w:hAnsi="Arial" w:cs="Arial"/>
          <w:spacing w:val="-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di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f</w:t>
      </w:r>
      <w:r>
        <w:rPr>
          <w:rFonts w:ascii="Arial" w:eastAsia="Arial" w:hAnsi="Arial" w:cs="Arial"/>
          <w:w w:val="87"/>
          <w:sz w:val="16"/>
          <w:szCs w:val="16"/>
        </w:rPr>
        <w:t xml:space="preserve">ferent 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sources, using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highly </w:t>
      </w:r>
      <w:r>
        <w:rPr>
          <w:rFonts w:ascii="Arial" w:eastAsia="Arial" w:hAnsi="Arial" w:cs="Arial"/>
          <w:w w:val="90"/>
          <w:sz w:val="16"/>
          <w:szCs w:val="16"/>
        </w:rPr>
        <w:t>constrained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uppe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r</w:t>
      </w:r>
      <w:r>
        <w:rPr>
          <w:rFonts w:ascii="Arial" w:eastAsia="Arial" w:hAnsi="Arial" w:cs="Arial"/>
          <w:w w:val="90"/>
          <w:sz w:val="16"/>
          <w:szCs w:val="16"/>
        </w:rPr>
        <w:t>-l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el</w:t>
      </w:r>
      <w:r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>y</w:t>
      </w:r>
      <w:r>
        <w:rPr>
          <w:rFonts w:ascii="Arial" w:eastAsia="Arial" w:hAnsi="Arial" w:cs="Arial"/>
          <w:w w:val="90"/>
          <w:sz w:val="16"/>
          <w:szCs w:val="16"/>
        </w:rPr>
        <w:t>,</w:t>
      </w:r>
      <w:r>
        <w:rPr>
          <w:rFonts w:ascii="Arial" w:eastAsia="Arial" w:hAnsi="Arial" w:cs="Arial"/>
          <w:spacing w:val="2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(BTL2),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GO,</w:t>
      </w:r>
      <w:r>
        <w:rPr>
          <w:rFonts w:ascii="Arial" w:eastAsia="Arial" w:hAnsi="Arial" w:cs="Arial"/>
          <w:spacing w:val="2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ChEBI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were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aligned.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ontology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analysis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content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databases</w:t>
      </w:r>
      <w:proofErr w:type="gramEnd"/>
      <w:r>
        <w:rPr>
          <w:rFonts w:ascii="Arial" w:eastAsia="Arial" w:hAnsi="Arial" w:cs="Arial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yielded </w:t>
      </w:r>
      <w:r>
        <w:rPr>
          <w:rFonts w:ascii="Arial" w:eastAsia="Arial" w:hAnsi="Arial" w:cs="Arial"/>
          <w:spacing w:val="1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set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ontology</w:t>
      </w:r>
      <w:r>
        <w:rPr>
          <w:rFonts w:ascii="Arial" w:eastAsia="Arial" w:hAnsi="Arial" w:cs="Arial"/>
          <w:spacing w:val="3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patterns,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were</w:t>
      </w:r>
      <w:r>
        <w:rPr>
          <w:rFonts w:ascii="Arial" w:eastAsia="Arial" w:hAnsi="Arial" w:cs="Arial"/>
          <w:spacing w:val="2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used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translate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databa</w:t>
      </w:r>
      <w:proofErr w:type="spellEnd"/>
      <w:r>
        <w:rPr>
          <w:rFonts w:ascii="Arial" w:eastAsia="Arial" w:hAnsi="Arial" w:cs="Arial"/>
          <w:w w:val="87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ses’</w:t>
      </w:r>
      <w:proofErr w:type="spellEnd"/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content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into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formal</w:t>
      </w:r>
      <w:r>
        <w:rPr>
          <w:rFonts w:ascii="Arial" w:eastAsia="Arial" w:hAnsi="Arial" w:cs="Arial"/>
          <w:spacing w:val="2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ontologies.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resultant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ontological</w:t>
      </w:r>
      <w:r>
        <w:rPr>
          <w:rFonts w:ascii="Arial" w:eastAsia="Arial" w:hAnsi="Arial" w:cs="Arial"/>
          <w:spacing w:val="2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content</w:t>
      </w:r>
      <w:r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w</w:t>
      </w:r>
      <w:r>
        <w:rPr>
          <w:rFonts w:ascii="Arial" w:eastAsia="Arial" w:hAnsi="Arial" w:cs="Arial"/>
          <w:w w:val="78"/>
          <w:sz w:val="16"/>
          <w:szCs w:val="16"/>
        </w:rPr>
        <w:t xml:space="preserve">as </w:t>
      </w:r>
      <w:r>
        <w:rPr>
          <w:rFonts w:ascii="Arial" w:eastAsia="Arial" w:hAnsi="Arial" w:cs="Arial"/>
          <w:w w:val="85"/>
          <w:sz w:val="16"/>
          <w:szCs w:val="16"/>
        </w:rPr>
        <w:t xml:space="preserve">presented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formal scruti</w:t>
      </w:r>
      <w:r>
        <w:rPr>
          <w:rFonts w:ascii="Arial" w:eastAsia="Arial" w:hAnsi="Arial" w:cs="Arial"/>
          <w:spacing w:val="-2"/>
          <w:w w:val="94"/>
          <w:sz w:val="16"/>
          <w:szCs w:val="16"/>
        </w:rPr>
        <w:t>n</w:t>
      </w:r>
      <w:r>
        <w:rPr>
          <w:rFonts w:ascii="Arial" w:eastAsia="Arial" w:hAnsi="Arial" w:cs="Arial"/>
          <w:w w:val="94"/>
          <w:sz w:val="16"/>
          <w:szCs w:val="16"/>
        </w:rPr>
        <w:t>y</w:t>
      </w:r>
      <w:r>
        <w:rPr>
          <w:rFonts w:ascii="Arial" w:eastAsia="Arial" w:hAnsi="Arial" w:cs="Arial"/>
          <w:spacing w:val="-10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queries, answered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only</w:t>
      </w:r>
      <w:r>
        <w:rPr>
          <w:rFonts w:ascii="Arial" w:eastAsia="Arial" w:hAnsi="Arial" w:cs="Arial"/>
          <w:spacing w:val="2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means </w:t>
      </w:r>
      <w:r>
        <w:rPr>
          <w:rFonts w:ascii="Arial" w:eastAsia="Arial" w:hAnsi="Arial" w:cs="Arial"/>
          <w:sz w:val="16"/>
          <w:szCs w:val="16"/>
        </w:rPr>
        <w:t>of reasoning.</w:t>
      </w:r>
      <w:commentRangeEnd w:id="115"/>
      <w:r w:rsidR="004979DD">
        <w:rPr>
          <w:rStyle w:val="Refdecomentrio"/>
        </w:rPr>
        <w:commentReference w:id="115"/>
      </w:r>
    </w:p>
    <w:p w14:paraId="4A6779BE" w14:textId="77777777" w:rsidR="001C58B1" w:rsidRDefault="007375A7">
      <w:pPr>
        <w:spacing w:before="1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>ex</w:t>
      </w:r>
      <w:r>
        <w:rPr>
          <w:rFonts w:ascii="Arial" w:eastAsia="Arial" w:hAnsi="Arial" w:cs="Arial"/>
          <w:w w:val="92"/>
          <w:sz w:val="16"/>
          <w:szCs w:val="16"/>
        </w:rPr>
        <w:t>emplified</w:t>
      </w:r>
      <w:r>
        <w:rPr>
          <w:rFonts w:ascii="Arial" w:eastAsia="Arial" w:hAnsi="Arial" w:cs="Arial"/>
          <w:spacing w:val="3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our </w:t>
      </w:r>
      <w:proofErr w:type="gramStart"/>
      <w:r>
        <w:rPr>
          <w:rFonts w:ascii="Arial" w:eastAsia="Arial" w:hAnsi="Arial" w:cs="Arial"/>
          <w:w w:val="90"/>
          <w:sz w:val="16"/>
          <w:szCs w:val="16"/>
        </w:rPr>
        <w:t>fram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w</w:t>
      </w:r>
      <w:r>
        <w:rPr>
          <w:rFonts w:ascii="Arial" w:eastAsia="Arial" w:hAnsi="Arial" w:cs="Arial"/>
          <w:w w:val="90"/>
          <w:sz w:val="16"/>
          <w:szCs w:val="16"/>
        </w:rPr>
        <w:t xml:space="preserve">ork 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under</w:t>
      </w:r>
      <w:proofErr w:type="gramEnd"/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biological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domain,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110"/>
          <w:sz w:val="16"/>
          <w:szCs w:val="16"/>
        </w:rPr>
        <w:t xml:space="preserve">it </w:t>
      </w:r>
      <w:r>
        <w:rPr>
          <w:rFonts w:ascii="Arial" w:eastAsia="Arial" w:hAnsi="Arial" w:cs="Arial"/>
          <w:sz w:val="16"/>
          <w:szCs w:val="16"/>
        </w:rPr>
        <w:t>can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ported</w:t>
      </w:r>
      <w:r>
        <w:rPr>
          <w:rFonts w:ascii="Arial" w:eastAsia="Arial" w:hAnsi="Arial" w:cs="Arial"/>
          <w:spacing w:val="3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other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domains</w:t>
      </w:r>
      <w:r>
        <w:rPr>
          <w:rFonts w:ascii="Arial" w:eastAsia="Arial" w:hAnsi="Arial" w:cs="Arial"/>
          <w:spacing w:val="3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includes</w:t>
      </w:r>
      <w:r>
        <w:rPr>
          <w:rFonts w:ascii="Arial" w:eastAsia="Arial" w:hAnsi="Arial" w:cs="Arial"/>
          <w:spacing w:val="3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highly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constrained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</w:p>
    <w:p w14:paraId="7EB64875" w14:textId="77777777" w:rsidR="001C58B1" w:rsidRDefault="007375A7">
      <w:pPr>
        <w:spacing w:before="1" w:after="0" w:line="240" w:lineRule="auto"/>
        <w:ind w:left="2108" w:right="-4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formalized</w:t>
      </w:r>
      <w:r>
        <w:rPr>
          <w:rFonts w:ascii="Arial" w:eastAsia="Arial" w:hAnsi="Arial" w:cs="Arial"/>
          <w:spacing w:val="3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ontologies.</w:t>
      </w:r>
      <w:r>
        <w:rPr>
          <w:rFonts w:ascii="Arial" w:eastAsia="Arial" w:hAnsi="Arial" w:cs="Arial"/>
          <w:spacing w:val="2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6"/>
          <w:szCs w:val="16"/>
        </w:rPr>
        <w:t xml:space="preserve">instance, 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6"/>
          <w:szCs w:val="16"/>
        </w:rPr>
        <w:t>Prestes</w:t>
      </w:r>
      <w:proofErr w:type="spellEnd"/>
      <w:proofErr w:type="gramEnd"/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i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(2013)</w:t>
      </w:r>
      <w:r>
        <w:rPr>
          <w:rFonts w:ascii="Arial" w:eastAsia="Arial" w:hAnsi="Arial" w:cs="Arial"/>
          <w:spacing w:val="3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described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</w:p>
    <w:p w14:paraId="3206B9EC" w14:textId="77777777" w:rsidR="001C58B1" w:rsidRDefault="007375A7">
      <w:pPr>
        <w:spacing w:before="32" w:after="0" w:line="285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w w:val="86"/>
          <w:sz w:val="16"/>
          <w:szCs w:val="16"/>
        </w:rPr>
        <w:t>uppe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r</w:t>
      </w:r>
      <w:r>
        <w:rPr>
          <w:rFonts w:ascii="Arial" w:eastAsia="Arial" w:hAnsi="Arial" w:cs="Arial"/>
          <w:w w:val="86"/>
          <w:sz w:val="16"/>
          <w:szCs w:val="16"/>
        </w:rPr>
        <w:t>-</w:t>
      </w:r>
      <w:proofErr w:type="gramStart"/>
      <w:r>
        <w:rPr>
          <w:rFonts w:ascii="Arial" w:eastAsia="Arial" w:hAnsi="Arial" w:cs="Arial"/>
          <w:w w:val="86"/>
          <w:sz w:val="16"/>
          <w:szCs w:val="16"/>
        </w:rPr>
        <w:t xml:space="preserve">domain 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ontology</w:t>
      </w:r>
      <w:proofErr w:type="gramEnd"/>
      <w:r>
        <w:rPr>
          <w:rFonts w:ascii="Arial" w:eastAsia="Arial" w:hAnsi="Arial" w:cs="Arial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based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IEEE</w:t>
      </w:r>
      <w:r>
        <w:rPr>
          <w:rFonts w:ascii="Arial" w:eastAsia="Arial" w:hAnsi="Arial" w:cs="Arial"/>
          <w:spacing w:val="3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standards</w:t>
      </w:r>
      <w:r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representing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6"/>
          <w:szCs w:val="16"/>
        </w:rPr>
        <w:t>intelli</w:t>
      </w:r>
      <w:proofErr w:type="spellEnd"/>
      <w:r>
        <w:rPr>
          <w:rFonts w:ascii="Arial" w:eastAsia="Arial" w:hAnsi="Arial" w:cs="Arial"/>
          <w:w w:val="101"/>
          <w:sz w:val="16"/>
          <w:szCs w:val="16"/>
        </w:rPr>
        <w:t xml:space="preserve">- </w:t>
      </w:r>
      <w:r>
        <w:rPr>
          <w:rFonts w:ascii="Arial" w:eastAsia="Arial" w:hAnsi="Arial" w:cs="Arial"/>
          <w:w w:val="87"/>
          <w:sz w:val="16"/>
          <w:szCs w:val="16"/>
        </w:rPr>
        <w:t>gent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agent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systems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kn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>wledge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bases,</w:t>
      </w:r>
      <w:r>
        <w:rPr>
          <w:rFonts w:ascii="Arial" w:eastAsia="Arial" w:hAnsi="Arial" w:cs="Arial"/>
          <w:spacing w:val="3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DOLCE</w:t>
      </w:r>
      <w:r>
        <w:rPr>
          <w:rFonts w:ascii="Arial" w:eastAsia="Arial" w:hAnsi="Arial" w:cs="Arial"/>
          <w:spacing w:val="3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w w:val="90"/>
          <w:sz w:val="16"/>
          <w:szCs w:val="16"/>
        </w:rPr>
        <w:t>Gangemi</w:t>
      </w:r>
      <w:proofErr w:type="spellEnd"/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et</w:t>
      </w:r>
      <w:r>
        <w:rPr>
          <w:rFonts w:ascii="Arial" w:eastAsia="Arial" w:hAnsi="Arial" w:cs="Arial"/>
          <w:i/>
          <w:spacing w:val="-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</w:p>
    <w:p w14:paraId="471771AB" w14:textId="77777777" w:rsidR="001C58B1" w:rsidRDefault="007375A7">
      <w:pPr>
        <w:spacing w:before="1" w:after="0" w:line="240" w:lineRule="auto"/>
        <w:ind w:right="423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4"/>
          <w:sz w:val="16"/>
          <w:szCs w:val="16"/>
        </w:rPr>
        <w:t>2002)</w:t>
      </w:r>
      <w:r>
        <w:rPr>
          <w:rFonts w:ascii="Arial" w:eastAsia="Arial" w:hAnsi="Arial" w:cs="Arial"/>
          <w:spacing w:val="2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6"/>
          <w:szCs w:val="16"/>
        </w:rPr>
        <w:t xml:space="preserve">SUMO </w:t>
      </w:r>
      <w:r>
        <w:rPr>
          <w:rFonts w:ascii="Arial" w:eastAsia="Arial" w:hAnsi="Arial" w:cs="Arial"/>
          <w:spacing w:val="1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(</w:t>
      </w:r>
      <w:proofErr w:type="gramEnd"/>
      <w:r>
        <w:rPr>
          <w:rFonts w:ascii="Arial" w:eastAsia="Arial" w:hAnsi="Arial" w:cs="Arial"/>
          <w:w w:val="84"/>
          <w:sz w:val="16"/>
          <w:szCs w:val="16"/>
        </w:rPr>
        <w:t>Pease</w:t>
      </w:r>
      <w:r>
        <w:rPr>
          <w:rFonts w:ascii="Arial" w:eastAsia="Arial" w:hAnsi="Arial" w:cs="Arial"/>
          <w:spacing w:val="-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4"/>
          <w:sz w:val="16"/>
          <w:szCs w:val="16"/>
        </w:rPr>
        <w:t>et</w:t>
      </w:r>
      <w:r>
        <w:rPr>
          <w:rFonts w:ascii="Arial" w:eastAsia="Arial" w:hAnsi="Arial" w:cs="Arial"/>
          <w:i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2002).</w:t>
      </w:r>
    </w:p>
    <w:p w14:paraId="69708C47" w14:textId="77777777" w:rsidR="001C58B1" w:rsidRDefault="007375A7">
      <w:pPr>
        <w:spacing w:before="35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ontology</w:t>
      </w:r>
      <w:r>
        <w:rPr>
          <w:rFonts w:ascii="Arial" w:eastAsia="Arial" w:hAnsi="Arial" w:cs="Arial"/>
          <w:spacing w:val="3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der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iv</w:t>
      </w:r>
      <w:r>
        <w:rPr>
          <w:rFonts w:ascii="Arial" w:eastAsia="Arial" w:hAnsi="Arial" w:cs="Arial"/>
          <w:w w:val="91"/>
          <w:sz w:val="16"/>
          <w:szCs w:val="16"/>
        </w:rPr>
        <w:t>ate</w:t>
      </w:r>
      <w:r>
        <w:rPr>
          <w:rFonts w:ascii="Arial" w:eastAsia="Arial" w:hAnsi="Arial" w:cs="Arial"/>
          <w:spacing w:val="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produce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focus</w:t>
      </w:r>
      <w:r>
        <w:rPr>
          <w:rFonts w:ascii="Arial" w:eastAsia="Arial" w:hAnsi="Arial" w:cs="Arial"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TBox</w:t>
      </w:r>
      <w:proofErr w:type="spellEnd"/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reasoning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rather than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analysis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</w:t>
      </w:r>
      <w:r>
        <w:rPr>
          <w:rFonts w:ascii="Arial" w:eastAsia="Arial" w:hAnsi="Arial" w:cs="Arial"/>
          <w:spacing w:val="2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itself.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this,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databased</w:t>
      </w:r>
      <w:r>
        <w:rPr>
          <w:rFonts w:ascii="Arial" w:eastAsia="Arial" w:hAnsi="Arial" w:cs="Arial"/>
          <w:spacing w:val="-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grounded </w:t>
      </w:r>
      <w:proofErr w:type="gramStart"/>
      <w:r>
        <w:rPr>
          <w:rFonts w:ascii="Arial" w:eastAsia="Arial" w:hAnsi="Arial" w:cs="Arial"/>
          <w:w w:val="83"/>
          <w:sz w:val="16"/>
          <w:szCs w:val="16"/>
        </w:rPr>
        <w:t xml:space="preserve">under </w:t>
      </w:r>
      <w:r>
        <w:rPr>
          <w:rFonts w:ascii="Arial" w:eastAsia="Arial" w:hAnsi="Arial" w:cs="Arial"/>
          <w:spacing w:val="1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</w:t>
      </w:r>
      <w:proofErr w:type="gramEnd"/>
      <w:r>
        <w:rPr>
          <w:rFonts w:ascii="Arial" w:eastAsia="Arial" w:hAnsi="Arial" w:cs="Arial"/>
          <w:spacing w:val="2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formal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ontology</w:t>
      </w:r>
      <w:r>
        <w:rPr>
          <w:rFonts w:ascii="Arial" w:eastAsia="Arial" w:hAnsi="Arial" w:cs="Arial"/>
          <w:spacing w:val="2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might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enable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identification</w:t>
      </w:r>
      <w:r>
        <w:rPr>
          <w:rFonts w:ascii="Arial" w:eastAsia="Arial" w:hAnsi="Arial" w:cs="Arial"/>
          <w:spacing w:val="2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6"/>
          <w:sz w:val="16"/>
          <w:szCs w:val="16"/>
        </w:rPr>
        <w:t>representa</w:t>
      </w:r>
      <w:proofErr w:type="spellEnd"/>
      <w:r>
        <w:rPr>
          <w:rFonts w:ascii="Arial" w:eastAsia="Arial" w:hAnsi="Arial" w:cs="Arial"/>
          <w:w w:val="86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sz w:val="16"/>
          <w:szCs w:val="16"/>
        </w:rPr>
        <w:t>tional</w:t>
      </w:r>
      <w:proofErr w:type="spellEnd"/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fl</w:t>
      </w:r>
      <w:r>
        <w:rPr>
          <w:rFonts w:ascii="Arial" w:eastAsia="Arial" w:hAnsi="Arial" w:cs="Arial"/>
          <w:spacing w:val="-2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ws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under</w:t>
      </w:r>
      <w:r>
        <w:rPr>
          <w:rFonts w:ascii="Arial" w:eastAsia="Arial" w:hAnsi="Arial" w:cs="Arial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real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orld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situations, 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opposite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application-dr</w:t>
      </w:r>
      <w:r>
        <w:rPr>
          <w:rFonts w:ascii="Arial" w:eastAsia="Arial" w:hAnsi="Arial" w:cs="Arial"/>
          <w:spacing w:val="-4"/>
          <w:w w:val="94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 xml:space="preserve">en </w:t>
      </w:r>
      <w:r>
        <w:rPr>
          <w:rFonts w:ascii="Arial" w:eastAsia="Arial" w:hAnsi="Arial" w:cs="Arial"/>
          <w:w w:val="83"/>
          <w:sz w:val="16"/>
          <w:szCs w:val="16"/>
        </w:rPr>
        <w:t>databases.</w:t>
      </w:r>
      <w:r>
        <w:rPr>
          <w:rFonts w:ascii="Arial" w:eastAsia="Arial" w:hAnsi="Arial" w:cs="Arial"/>
          <w:spacing w:val="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database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xtens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nature,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its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>anization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under </w:t>
      </w:r>
      <w:r>
        <w:rPr>
          <w:rFonts w:ascii="Arial" w:eastAsia="Arial" w:hAnsi="Arial" w:cs="Arial"/>
          <w:sz w:val="16"/>
          <w:szCs w:val="16"/>
        </w:rPr>
        <w:t xml:space="preserve">real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orld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settlements </w:t>
      </w:r>
      <w:proofErr w:type="gramStart"/>
      <w:r>
        <w:rPr>
          <w:rFonts w:ascii="Arial" w:eastAsia="Arial" w:hAnsi="Arial" w:cs="Arial"/>
          <w:w w:val="90"/>
          <w:sz w:val="16"/>
          <w:szCs w:val="16"/>
        </w:rPr>
        <w:t xml:space="preserve">certainly </w:t>
      </w:r>
      <w:r>
        <w:rPr>
          <w:rFonts w:ascii="Arial" w:eastAsia="Arial" w:hAnsi="Arial" w:cs="Arial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ould</w:t>
      </w:r>
      <w:proofErr w:type="gramEnd"/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impr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ov</w:t>
      </w:r>
      <w:r>
        <w:rPr>
          <w:rFonts w:ascii="Arial" w:eastAsia="Arial" w:hAnsi="Arial" w:cs="Arial"/>
          <w:w w:val="90"/>
          <w:sz w:val="16"/>
          <w:szCs w:val="16"/>
        </w:rPr>
        <w:t xml:space="preserve">ed 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when</w:t>
      </w:r>
      <w:r>
        <w:rPr>
          <w:rFonts w:ascii="Arial" w:eastAsia="Arial" w:hAnsi="Arial" w:cs="Arial"/>
          <w:spacing w:val="2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accompanied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by </w:t>
      </w:r>
      <w:r>
        <w:rPr>
          <w:rFonts w:ascii="Arial" w:eastAsia="Arial" w:hAnsi="Arial" w:cs="Arial"/>
          <w:w w:val="91"/>
          <w:sz w:val="16"/>
          <w:szCs w:val="16"/>
        </w:rPr>
        <w:t>formal</w:t>
      </w:r>
      <w:r>
        <w:rPr>
          <w:rFonts w:ascii="Arial" w:eastAsia="Arial" w:hAnsi="Arial" w:cs="Arial"/>
          <w:spacing w:val="1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ontologies.</w:t>
      </w:r>
      <w:r>
        <w:rPr>
          <w:rFonts w:ascii="Arial" w:eastAsia="Arial" w:hAnsi="Arial" w:cs="Arial"/>
          <w:spacing w:val="-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7"/>
          <w:sz w:val="16"/>
          <w:szCs w:val="16"/>
        </w:rPr>
        <w:t>Additionall</w:t>
      </w:r>
      <w:r>
        <w:rPr>
          <w:rFonts w:ascii="Arial" w:eastAsia="Arial" w:hAnsi="Arial" w:cs="Arial"/>
          <w:spacing w:val="-10"/>
          <w:w w:val="97"/>
          <w:sz w:val="16"/>
          <w:szCs w:val="16"/>
        </w:rPr>
        <w:t>y</w:t>
      </w:r>
      <w:r>
        <w:rPr>
          <w:rFonts w:ascii="Arial" w:eastAsia="Arial" w:hAnsi="Arial" w:cs="Arial"/>
          <w:w w:val="97"/>
          <w:sz w:val="16"/>
          <w:szCs w:val="16"/>
        </w:rPr>
        <w:t>,</w:t>
      </w:r>
      <w:r>
        <w:rPr>
          <w:rFonts w:ascii="Arial" w:eastAsia="Arial" w:hAnsi="Arial" w:cs="Arial"/>
          <w:spacing w:val="3"/>
          <w:w w:val="9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may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enable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further</w:t>
      </w:r>
      <w:r>
        <w:rPr>
          <w:rFonts w:ascii="Arial" w:eastAsia="Arial" w:hAnsi="Arial" w:cs="Arial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gration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capabi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96"/>
          <w:sz w:val="16"/>
          <w:szCs w:val="16"/>
        </w:rPr>
        <w:t>lities</w:t>
      </w:r>
      <w:proofErr w:type="spellEnd"/>
      <w:r>
        <w:rPr>
          <w:rFonts w:ascii="Arial" w:eastAsia="Arial" w:hAnsi="Arial" w:cs="Arial"/>
          <w:spacing w:val="-4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means</w:t>
      </w:r>
      <w:r>
        <w:rPr>
          <w:rFonts w:ascii="Arial" w:eastAsia="Arial" w:hAnsi="Arial" w:cs="Arial"/>
          <w:spacing w:val="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automated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ev</w:t>
      </w:r>
      <w:r>
        <w:rPr>
          <w:rFonts w:ascii="Arial" w:eastAsia="Arial" w:hAnsi="Arial" w:cs="Arial"/>
          <w:w w:val="88"/>
          <w:sz w:val="16"/>
          <w:szCs w:val="16"/>
        </w:rPr>
        <w:t>aluation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using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reasoning,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e.g.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6"/>
          <w:szCs w:val="16"/>
        </w:rPr>
        <w:t xml:space="preserve">without 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dependence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user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support.</w:t>
      </w:r>
    </w:p>
    <w:p w14:paraId="1DC273DC" w14:textId="77777777" w:rsidR="001C58B1" w:rsidRDefault="007375A7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4"/>
          <w:sz w:val="16"/>
          <w:szCs w:val="16"/>
        </w:rPr>
        <w:t>According</w:t>
      </w:r>
      <w:r>
        <w:rPr>
          <w:rFonts w:ascii="Arial" w:eastAsia="Arial" w:hAnsi="Arial" w:cs="Arial"/>
          <w:spacing w:val="15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our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findings,</w:t>
      </w:r>
      <w:r>
        <w:rPr>
          <w:rFonts w:ascii="Arial" w:eastAsia="Arial" w:hAnsi="Arial" w:cs="Arial"/>
          <w:spacing w:val="25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possible</w:t>
      </w:r>
      <w:r>
        <w:rPr>
          <w:rFonts w:ascii="Arial" w:eastAsia="Arial" w:hAnsi="Arial" w:cs="Arial"/>
          <w:spacing w:val="3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because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interpret</w:t>
      </w:r>
      <w:r>
        <w:rPr>
          <w:rFonts w:ascii="Arial" w:eastAsia="Arial" w:hAnsi="Arial" w:cs="Arial"/>
          <w:spacing w:val="1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8"/>
          <w:sz w:val="16"/>
          <w:szCs w:val="16"/>
        </w:rPr>
        <w:t>entries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in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biological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databases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in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w</w:t>
      </w:r>
      <w:r>
        <w:rPr>
          <w:rFonts w:ascii="Arial" w:eastAsia="Arial" w:hAnsi="Arial" w:cs="Arial"/>
          <w:w w:val="85"/>
          <w:sz w:val="16"/>
          <w:szCs w:val="16"/>
        </w:rPr>
        <w:t>ays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that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der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generalizable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statements. These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>xpected to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>eal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scientific</w:t>
      </w:r>
      <w:r>
        <w:rPr>
          <w:rFonts w:ascii="Arial" w:eastAsia="Arial" w:hAnsi="Arial" w:cs="Arial"/>
          <w:spacing w:val="3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l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a</w:t>
      </w:r>
      <w:r>
        <w:rPr>
          <w:rFonts w:ascii="Arial" w:eastAsia="Arial" w:hAnsi="Arial" w:cs="Arial"/>
          <w:w w:val="86"/>
          <w:sz w:val="16"/>
          <w:szCs w:val="16"/>
        </w:rPr>
        <w:t>ws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can</w:t>
      </w:r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be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ascribed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to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indi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92"/>
          <w:sz w:val="16"/>
          <w:szCs w:val="16"/>
        </w:rPr>
        <w:t>viduals</w:t>
      </w:r>
      <w:proofErr w:type="spellEnd"/>
      <w:r>
        <w:rPr>
          <w:rFonts w:ascii="Arial" w:eastAsia="Arial" w:hAnsi="Arial" w:cs="Arial"/>
          <w:spacing w:val="20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2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members</w:t>
      </w:r>
      <w:r>
        <w:rPr>
          <w:rFonts w:ascii="Arial" w:eastAsia="Arial" w:hAnsi="Arial" w:cs="Arial"/>
          <w:spacing w:val="3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25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en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1"/>
          <w:sz w:val="16"/>
          <w:szCs w:val="16"/>
        </w:rPr>
        <w:t xml:space="preserve">class </w:t>
      </w:r>
      <w:r>
        <w:rPr>
          <w:rFonts w:ascii="Arial" w:eastAsia="Arial" w:hAnsi="Arial" w:cs="Arial"/>
          <w:spacing w:val="3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as</w:t>
      </w:r>
      <w:proofErr w:type="gramEnd"/>
      <w:r>
        <w:rPr>
          <w:rFonts w:ascii="Arial" w:eastAsia="Arial" w:hAnsi="Arial" w:cs="Arial"/>
          <w:spacing w:val="19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well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as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database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records. </w:t>
      </w:r>
      <w:r>
        <w:rPr>
          <w:rFonts w:ascii="Arial" w:eastAsia="Arial" w:hAnsi="Arial" w:cs="Arial"/>
          <w:w w:val="86"/>
          <w:sz w:val="16"/>
          <w:szCs w:val="16"/>
        </w:rPr>
        <w:t>Reasoning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can then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be</w:t>
      </w:r>
      <w:r>
        <w:rPr>
          <w:rFonts w:ascii="Arial" w:eastAsia="Arial" w:hAnsi="Arial" w:cs="Arial"/>
          <w:spacing w:val="-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restricted</w:t>
      </w:r>
      <w:r>
        <w:rPr>
          <w:rFonts w:ascii="Arial" w:eastAsia="Arial" w:hAnsi="Arial" w:cs="Arial"/>
          <w:spacing w:val="2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5"/>
          <w:w w:val="7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TBox</w:t>
      </w:r>
      <w:proofErr w:type="spellEnd"/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l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>el,</w:t>
      </w:r>
      <w:r>
        <w:rPr>
          <w:rFonts w:ascii="Arial" w:eastAsia="Arial" w:hAnsi="Arial" w:cs="Arial"/>
          <w:spacing w:val="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thus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>av</w:t>
      </w:r>
      <w:r>
        <w:rPr>
          <w:rFonts w:ascii="Arial" w:eastAsia="Arial" w:hAnsi="Arial" w:cs="Arial"/>
          <w:w w:val="91"/>
          <w:sz w:val="16"/>
          <w:szCs w:val="16"/>
        </w:rPr>
        <w:t>oiding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high</w:t>
      </w:r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pro-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cessing</w:t>
      </w:r>
      <w:proofErr w:type="spellEnd"/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cost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that occurs when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populating</w:t>
      </w:r>
      <w:r>
        <w:rPr>
          <w:rFonts w:ascii="Arial" w:eastAsia="Arial" w:hAnsi="Arial" w:cs="Arial"/>
          <w:spacing w:val="3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highly</w:t>
      </w:r>
      <w:r>
        <w:rPr>
          <w:rFonts w:ascii="Arial" w:eastAsia="Arial" w:hAnsi="Arial" w:cs="Arial"/>
          <w:spacing w:val="37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axiomatised</w:t>
      </w:r>
      <w:proofErr w:type="spellEnd"/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6"/>
          <w:szCs w:val="16"/>
        </w:rPr>
        <w:t>TBo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x</w:t>
      </w:r>
      <w:r>
        <w:rPr>
          <w:rFonts w:ascii="Arial" w:eastAsia="Arial" w:hAnsi="Arial" w:cs="Arial"/>
          <w:w w:val="87"/>
          <w:sz w:val="16"/>
          <w:szCs w:val="16"/>
        </w:rPr>
        <w:t>es</w:t>
      </w:r>
      <w:proofErr w:type="spellEnd"/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 ind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viduals.</w:t>
      </w:r>
    </w:p>
    <w:p w14:paraId="47E38042" w14:textId="77777777" w:rsidR="001C58B1" w:rsidRDefault="007375A7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feasibility</w:t>
      </w:r>
      <w:r>
        <w:rPr>
          <w:rFonts w:ascii="Arial" w:eastAsia="Arial" w:hAnsi="Arial" w:cs="Arial"/>
          <w:spacing w:val="3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of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approach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could</w:t>
      </w:r>
      <w:r>
        <w:rPr>
          <w:rFonts w:ascii="Arial" w:eastAsia="Arial" w:hAnsi="Arial" w:cs="Arial"/>
          <w:spacing w:val="2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</w:t>
      </w:r>
      <w:r>
        <w:rPr>
          <w:rFonts w:ascii="Arial" w:eastAsia="Arial" w:hAnsi="Arial" w:cs="Arial"/>
          <w:spacing w:val="-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demonstrated</w:t>
      </w:r>
      <w:r>
        <w:rPr>
          <w:rFonts w:ascii="Arial" w:eastAsia="Arial" w:hAnsi="Arial" w:cs="Arial"/>
          <w:spacing w:val="1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using</w:t>
      </w:r>
      <w:r>
        <w:rPr>
          <w:rFonts w:ascii="Arial" w:eastAsia="Arial" w:hAnsi="Arial" w:cs="Arial"/>
          <w:spacing w:val="1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com-</w:t>
      </w:r>
      <w:r>
        <w:rPr>
          <w:rFonts w:ascii="Arial" w:eastAsia="Arial" w:hAnsi="Arial" w:cs="Arial"/>
          <w:spacing w:val="19"/>
          <w:w w:val="8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pete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88"/>
          <w:sz w:val="16"/>
          <w:szCs w:val="16"/>
        </w:rPr>
        <w:t>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proofErr w:type="spellEnd"/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questions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formulated</w:t>
      </w:r>
      <w:r>
        <w:rPr>
          <w:rFonts w:ascii="Arial" w:eastAsia="Arial" w:hAnsi="Arial" w:cs="Arial"/>
          <w:spacing w:val="3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4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DL </w:t>
      </w:r>
      <w:r>
        <w:rPr>
          <w:rFonts w:ascii="Arial" w:eastAsia="Arial" w:hAnsi="Arial" w:cs="Arial"/>
          <w:w w:val="88"/>
          <w:sz w:val="16"/>
          <w:szCs w:val="16"/>
        </w:rPr>
        <w:t>queries.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query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ontologicall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w w:val="92"/>
          <w:sz w:val="16"/>
          <w:szCs w:val="16"/>
        </w:rPr>
        <w:t>without</w:t>
      </w:r>
      <w:r>
        <w:rPr>
          <w:rFonts w:ascii="Arial" w:eastAsia="Arial" w:hAnsi="Arial" w:cs="Arial"/>
          <w:spacing w:val="17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requiring</w:t>
      </w:r>
      <w:r>
        <w:rPr>
          <w:rFonts w:ascii="Arial" w:eastAsia="Arial" w:hAnsi="Arial" w:cs="Arial"/>
          <w:spacing w:val="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>n</w:t>
      </w:r>
      <w:r>
        <w:rPr>
          <w:rFonts w:ascii="Arial" w:eastAsia="Arial" w:hAnsi="Arial" w:cs="Arial"/>
          <w:w w:val="92"/>
          <w:sz w:val="16"/>
          <w:szCs w:val="16"/>
        </w:rPr>
        <w:t>y</w:t>
      </w:r>
      <w:r>
        <w:rPr>
          <w:rFonts w:ascii="Arial" w:eastAsia="Arial" w:hAnsi="Arial" w:cs="Arial"/>
          <w:spacing w:val="-1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additional</w:t>
      </w:r>
      <w:r>
        <w:rPr>
          <w:rFonts w:ascii="Arial" w:eastAsia="Arial" w:hAnsi="Arial" w:cs="Arial"/>
          <w:spacing w:val="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database</w:t>
      </w:r>
      <w:r>
        <w:rPr>
          <w:rFonts w:ascii="Arial" w:eastAsia="Arial" w:hAnsi="Arial" w:cs="Arial"/>
          <w:spacing w:val="-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processing.</w:t>
      </w:r>
      <w:r>
        <w:rPr>
          <w:rFonts w:ascii="Arial" w:eastAsia="Arial" w:hAnsi="Arial" w:cs="Arial"/>
          <w:spacing w:val="3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</w:t>
      </w:r>
      <w:r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92"/>
          <w:sz w:val="16"/>
          <w:szCs w:val="16"/>
        </w:rPr>
        <w:t>interpre</w:t>
      </w:r>
      <w:proofErr w:type="spellEnd"/>
      <w:r>
        <w:rPr>
          <w:rFonts w:ascii="Arial" w:eastAsia="Arial" w:hAnsi="Arial" w:cs="Arial"/>
          <w:w w:val="92"/>
          <w:sz w:val="16"/>
          <w:szCs w:val="16"/>
        </w:rPr>
        <w:t xml:space="preserve">- </w:t>
      </w:r>
      <w:proofErr w:type="spellStart"/>
      <w:r>
        <w:rPr>
          <w:rFonts w:ascii="Arial" w:eastAsia="Arial" w:hAnsi="Arial" w:cs="Arial"/>
          <w:w w:val="92"/>
          <w:sz w:val="16"/>
          <w:szCs w:val="16"/>
        </w:rPr>
        <w:t>tation</w:t>
      </w:r>
      <w:proofErr w:type="spellEnd"/>
      <w:r>
        <w:rPr>
          <w:rFonts w:ascii="Arial" w:eastAsia="Arial" w:hAnsi="Arial" w:cs="Arial"/>
          <w:spacing w:val="1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91"/>
          <w:sz w:val="16"/>
          <w:szCs w:val="16"/>
        </w:rPr>
        <w:t xml:space="preserve">ontologically </w:t>
      </w:r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sound</w:t>
      </w:r>
      <w:proofErr w:type="gramEnd"/>
      <w:r>
        <w:rPr>
          <w:rFonts w:ascii="Arial" w:eastAsia="Arial" w:hAnsi="Arial" w:cs="Arial"/>
          <w:w w:val="91"/>
          <w:sz w:val="16"/>
          <w:szCs w:val="16"/>
        </w:rPr>
        <w:t>,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inheritance</w:t>
      </w:r>
      <w:r>
        <w:rPr>
          <w:rFonts w:ascii="Arial" w:eastAsia="Arial" w:hAnsi="Arial" w:cs="Arial"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may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be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considered </w:t>
      </w:r>
      <w:r>
        <w:rPr>
          <w:rFonts w:ascii="Arial" w:eastAsia="Arial" w:hAnsi="Arial" w:cs="Arial"/>
          <w:w w:val="87"/>
          <w:sz w:val="16"/>
          <w:szCs w:val="16"/>
        </w:rPr>
        <w:t>sound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real</w:t>
      </w:r>
      <w:r>
        <w:rPr>
          <w:rFonts w:ascii="Arial" w:eastAsia="Arial" w:hAnsi="Arial" w:cs="Arial"/>
          <w:spacing w:val="1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orld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use</w:t>
      </w:r>
      <w:r>
        <w:rPr>
          <w:rFonts w:ascii="Arial" w:eastAsia="Arial" w:hAnsi="Arial" w:cs="Arial"/>
          <w:spacing w:val="3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case.</w:t>
      </w:r>
    </w:p>
    <w:p w14:paraId="7DBC4CCC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3BDB32BC" w14:textId="77777777" w:rsidR="001C58B1" w:rsidRDefault="001C58B1">
      <w:pPr>
        <w:spacing w:before="12" w:after="0" w:line="240" w:lineRule="exact"/>
        <w:rPr>
          <w:sz w:val="24"/>
          <w:szCs w:val="24"/>
        </w:rPr>
      </w:pPr>
    </w:p>
    <w:p w14:paraId="63361D41" w14:textId="77777777" w:rsidR="001C58B1" w:rsidRPr="007375A7" w:rsidRDefault="007375A7">
      <w:pPr>
        <w:spacing w:after="0" w:line="240" w:lineRule="auto"/>
        <w:ind w:right="5889"/>
        <w:jc w:val="both"/>
        <w:rPr>
          <w:rFonts w:ascii="Arial" w:eastAsia="Arial" w:hAnsi="Arial" w:cs="Arial"/>
          <w:sz w:val="20"/>
          <w:szCs w:val="20"/>
          <w:lang w:val="pt-BR"/>
          <w:rPrChange w:id="117" w:author="Fred Freitas" w:date="2016-01-12T19:23:00Z">
            <w:rPr>
              <w:rFonts w:ascii="Arial" w:eastAsia="Arial" w:hAnsi="Arial" w:cs="Arial"/>
              <w:sz w:val="20"/>
              <w:szCs w:val="20"/>
            </w:rPr>
          </w:rPrChange>
        </w:rPr>
      </w:pPr>
      <w:proofErr w:type="spellStart"/>
      <w:r w:rsidRPr="007375A7">
        <w:rPr>
          <w:rFonts w:ascii="Arial" w:eastAsia="Arial" w:hAnsi="Arial" w:cs="Arial"/>
          <w:b/>
          <w:bCs/>
          <w:sz w:val="20"/>
          <w:szCs w:val="20"/>
          <w:lang w:val="pt-BR"/>
          <w:rPrChange w:id="118" w:author="Fred Freitas" w:date="2016-01-12T19:23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  <w:t>Funding</w:t>
      </w:r>
      <w:proofErr w:type="spellEnd"/>
    </w:p>
    <w:p w14:paraId="2E0D20FA" w14:textId="77777777" w:rsidR="001C58B1" w:rsidRPr="007375A7" w:rsidRDefault="001C58B1">
      <w:pPr>
        <w:spacing w:before="6" w:after="0" w:line="100" w:lineRule="exact"/>
        <w:rPr>
          <w:sz w:val="10"/>
          <w:szCs w:val="10"/>
          <w:lang w:val="pt-BR"/>
          <w:rPrChange w:id="119" w:author="Fred Freitas" w:date="2016-01-12T19:23:00Z">
            <w:rPr>
              <w:sz w:val="10"/>
              <w:szCs w:val="10"/>
            </w:rPr>
          </w:rPrChange>
        </w:rPr>
      </w:pPr>
    </w:p>
    <w:p w14:paraId="48B6F2E8" w14:textId="77777777" w:rsidR="001C58B1" w:rsidRDefault="007375A7">
      <w:pPr>
        <w:spacing w:after="0" w:line="285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proofErr w:type="spellStart"/>
      <w:r w:rsidRPr="007375A7">
        <w:rPr>
          <w:rFonts w:ascii="Arial" w:eastAsia="Arial" w:hAnsi="Arial" w:cs="Arial"/>
          <w:sz w:val="16"/>
          <w:szCs w:val="16"/>
          <w:lang w:val="pt-BR"/>
          <w:rPrChange w:id="120" w:author="Fred Freitas" w:date="2016-01-12T19:23:00Z">
            <w:rPr>
              <w:rFonts w:ascii="Arial" w:eastAsia="Arial" w:hAnsi="Arial" w:cs="Arial"/>
              <w:sz w:val="16"/>
              <w:szCs w:val="16"/>
            </w:rPr>
          </w:rPrChange>
        </w:rPr>
        <w:t>This</w:t>
      </w:r>
      <w:proofErr w:type="spellEnd"/>
      <w:r w:rsidRPr="007375A7">
        <w:rPr>
          <w:rFonts w:ascii="Arial" w:eastAsia="Arial" w:hAnsi="Arial" w:cs="Arial"/>
          <w:spacing w:val="4"/>
          <w:sz w:val="16"/>
          <w:szCs w:val="16"/>
          <w:lang w:val="pt-BR"/>
          <w:rPrChange w:id="121" w:author="Fred Freitas" w:date="2016-01-12T19:23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proofErr w:type="spellStart"/>
      <w:r w:rsidRPr="007375A7">
        <w:rPr>
          <w:rFonts w:ascii="Arial" w:eastAsia="Arial" w:hAnsi="Arial" w:cs="Arial"/>
          <w:spacing w:val="-2"/>
          <w:sz w:val="16"/>
          <w:szCs w:val="16"/>
          <w:lang w:val="pt-BR"/>
          <w:rPrChange w:id="122" w:author="Fred Freitas" w:date="2016-01-12T19:23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w</w:t>
      </w:r>
      <w:r w:rsidRPr="007375A7">
        <w:rPr>
          <w:rFonts w:ascii="Arial" w:eastAsia="Arial" w:hAnsi="Arial" w:cs="Arial"/>
          <w:sz w:val="16"/>
          <w:szCs w:val="16"/>
          <w:lang w:val="pt-BR"/>
          <w:rPrChange w:id="123" w:author="Fred Freitas" w:date="2016-01-12T19:23:00Z">
            <w:rPr>
              <w:rFonts w:ascii="Arial" w:eastAsia="Arial" w:hAnsi="Arial" w:cs="Arial"/>
              <w:sz w:val="16"/>
              <w:szCs w:val="16"/>
            </w:rPr>
          </w:rPrChange>
        </w:rPr>
        <w:t>ork</w:t>
      </w:r>
      <w:proofErr w:type="spellEnd"/>
      <w:r w:rsidRPr="007375A7">
        <w:rPr>
          <w:rFonts w:ascii="Arial" w:eastAsia="Arial" w:hAnsi="Arial" w:cs="Arial"/>
          <w:spacing w:val="13"/>
          <w:sz w:val="16"/>
          <w:szCs w:val="16"/>
          <w:lang w:val="pt-BR"/>
          <w:rPrChange w:id="124" w:author="Fred Freitas" w:date="2016-01-12T19:23:00Z">
            <w:rPr>
              <w:rFonts w:ascii="Arial" w:eastAsia="Arial" w:hAnsi="Arial" w:cs="Arial"/>
              <w:spacing w:val="13"/>
              <w:sz w:val="16"/>
              <w:szCs w:val="16"/>
            </w:rPr>
          </w:rPrChange>
        </w:rPr>
        <w:t xml:space="preserve"> </w:t>
      </w:r>
      <w:proofErr w:type="spellStart"/>
      <w:r w:rsidRPr="007375A7">
        <w:rPr>
          <w:rFonts w:ascii="Arial" w:eastAsia="Arial" w:hAnsi="Arial" w:cs="Arial"/>
          <w:spacing w:val="-2"/>
          <w:w w:val="88"/>
          <w:sz w:val="16"/>
          <w:szCs w:val="16"/>
          <w:lang w:val="pt-BR"/>
          <w:rPrChange w:id="125" w:author="Fred Freitas" w:date="2016-01-12T19:23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w</w:t>
      </w:r>
      <w:r w:rsidRPr="007375A7">
        <w:rPr>
          <w:rFonts w:ascii="Arial" w:eastAsia="Arial" w:hAnsi="Arial" w:cs="Arial"/>
          <w:w w:val="88"/>
          <w:sz w:val="16"/>
          <w:szCs w:val="16"/>
          <w:lang w:val="pt-BR"/>
          <w:rPrChange w:id="126" w:author="Fred Freitas" w:date="2016-01-12T19:23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as</w:t>
      </w:r>
      <w:proofErr w:type="spellEnd"/>
      <w:r w:rsidRPr="007375A7">
        <w:rPr>
          <w:rFonts w:ascii="Arial" w:eastAsia="Arial" w:hAnsi="Arial" w:cs="Arial"/>
          <w:spacing w:val="26"/>
          <w:w w:val="88"/>
          <w:sz w:val="16"/>
          <w:szCs w:val="16"/>
          <w:lang w:val="pt-BR"/>
          <w:rPrChange w:id="127" w:author="Fred Freitas" w:date="2016-01-12T19:23:00Z">
            <w:rPr>
              <w:rFonts w:ascii="Arial" w:eastAsia="Arial" w:hAnsi="Arial" w:cs="Arial"/>
              <w:spacing w:val="26"/>
              <w:w w:val="88"/>
              <w:sz w:val="16"/>
              <w:szCs w:val="16"/>
            </w:rPr>
          </w:rPrChange>
        </w:rPr>
        <w:t xml:space="preserve"> </w:t>
      </w:r>
      <w:proofErr w:type="spellStart"/>
      <w:proofErr w:type="gramStart"/>
      <w:r w:rsidRPr="007375A7">
        <w:rPr>
          <w:rFonts w:ascii="Arial" w:eastAsia="Arial" w:hAnsi="Arial" w:cs="Arial"/>
          <w:w w:val="88"/>
          <w:sz w:val="16"/>
          <w:szCs w:val="16"/>
          <w:lang w:val="pt-BR"/>
          <w:rPrChange w:id="128" w:author="Fred Freitas" w:date="2016-01-12T19:23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funded</w:t>
      </w:r>
      <w:proofErr w:type="spellEnd"/>
      <w:r w:rsidRPr="007375A7">
        <w:rPr>
          <w:rFonts w:ascii="Arial" w:eastAsia="Arial" w:hAnsi="Arial" w:cs="Arial"/>
          <w:w w:val="88"/>
          <w:sz w:val="16"/>
          <w:szCs w:val="16"/>
          <w:lang w:val="pt-BR"/>
          <w:rPrChange w:id="129" w:author="Fred Freitas" w:date="2016-01-12T19:23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spacing w:val="1"/>
          <w:w w:val="88"/>
          <w:sz w:val="16"/>
          <w:szCs w:val="16"/>
          <w:lang w:val="pt-BR"/>
          <w:rPrChange w:id="130" w:author="Fred Freitas" w:date="2016-01-12T19:23:00Z">
            <w:rPr>
              <w:rFonts w:ascii="Arial" w:eastAsia="Arial" w:hAnsi="Arial" w:cs="Arial"/>
              <w:spacing w:val="1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7375A7">
        <w:rPr>
          <w:rFonts w:ascii="Arial" w:eastAsia="Arial" w:hAnsi="Arial" w:cs="Arial"/>
          <w:sz w:val="16"/>
          <w:szCs w:val="16"/>
          <w:lang w:val="pt-BR"/>
          <w:rPrChange w:id="131" w:author="Fred Freitas" w:date="2016-01-12T19:23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proofErr w:type="spellEnd"/>
      <w:proofErr w:type="gramEnd"/>
      <w:r w:rsidRPr="007375A7">
        <w:rPr>
          <w:rFonts w:ascii="Arial" w:eastAsia="Arial" w:hAnsi="Arial" w:cs="Arial"/>
          <w:spacing w:val="15"/>
          <w:sz w:val="16"/>
          <w:szCs w:val="16"/>
          <w:lang w:val="pt-BR"/>
          <w:rPrChange w:id="132" w:author="Fred Freitas" w:date="2016-01-12T19:23:00Z">
            <w:rPr>
              <w:rFonts w:ascii="Arial" w:eastAsia="Arial" w:hAnsi="Arial" w:cs="Arial"/>
              <w:spacing w:val="15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w w:val="91"/>
          <w:sz w:val="16"/>
          <w:szCs w:val="16"/>
          <w:lang w:val="pt-BR"/>
          <w:rPrChange w:id="133" w:author="Fred Freitas" w:date="2016-01-12T19:23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Conselho</w:t>
      </w:r>
      <w:r w:rsidRPr="007375A7">
        <w:rPr>
          <w:rFonts w:ascii="Arial" w:eastAsia="Arial" w:hAnsi="Arial" w:cs="Arial"/>
          <w:i/>
          <w:spacing w:val="16"/>
          <w:w w:val="91"/>
          <w:sz w:val="16"/>
          <w:szCs w:val="16"/>
          <w:lang w:val="pt-BR"/>
          <w:rPrChange w:id="134" w:author="Fred Freitas" w:date="2016-01-12T19:23:00Z">
            <w:rPr>
              <w:rFonts w:ascii="Arial" w:eastAsia="Arial" w:hAnsi="Arial" w:cs="Arial"/>
              <w:i/>
              <w:spacing w:val="16"/>
              <w:w w:val="91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w w:val="91"/>
          <w:sz w:val="16"/>
          <w:szCs w:val="16"/>
          <w:lang w:val="pt-BR"/>
          <w:rPrChange w:id="135" w:author="Fred Freitas" w:date="2016-01-12T19:23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 xml:space="preserve">Nacional </w:t>
      </w:r>
      <w:r w:rsidRPr="007375A7">
        <w:rPr>
          <w:rFonts w:ascii="Arial" w:eastAsia="Arial" w:hAnsi="Arial" w:cs="Arial"/>
          <w:i/>
          <w:spacing w:val="1"/>
          <w:w w:val="91"/>
          <w:sz w:val="16"/>
          <w:szCs w:val="16"/>
          <w:lang w:val="pt-BR"/>
          <w:rPrChange w:id="136" w:author="Fred Freitas" w:date="2016-01-12T19:23:00Z">
            <w:rPr>
              <w:rFonts w:ascii="Arial" w:eastAsia="Arial" w:hAnsi="Arial" w:cs="Arial"/>
              <w:i/>
              <w:spacing w:val="1"/>
              <w:w w:val="91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sz w:val="16"/>
          <w:szCs w:val="16"/>
          <w:lang w:val="pt-BR"/>
          <w:rPrChange w:id="137" w:author="Fred Freitas" w:date="2016-01-12T19:23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de</w:t>
      </w:r>
      <w:r w:rsidRPr="007375A7">
        <w:rPr>
          <w:rFonts w:ascii="Arial" w:eastAsia="Arial" w:hAnsi="Arial" w:cs="Arial"/>
          <w:i/>
          <w:spacing w:val="-3"/>
          <w:sz w:val="16"/>
          <w:szCs w:val="16"/>
          <w:lang w:val="pt-BR"/>
          <w:rPrChange w:id="138" w:author="Fred Freitas" w:date="2016-01-12T19:23:00Z">
            <w:rPr>
              <w:rFonts w:ascii="Arial" w:eastAsia="Arial" w:hAnsi="Arial" w:cs="Arial"/>
              <w:i/>
              <w:spacing w:val="-3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w w:val="90"/>
          <w:sz w:val="16"/>
          <w:szCs w:val="16"/>
          <w:lang w:val="pt-BR"/>
          <w:rPrChange w:id="139" w:author="Fred Freitas" w:date="2016-01-12T19:23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Aperfeiçoamento</w:t>
      </w:r>
      <w:r w:rsidRPr="007375A7">
        <w:rPr>
          <w:rFonts w:ascii="Arial" w:eastAsia="Arial" w:hAnsi="Arial" w:cs="Arial"/>
          <w:i/>
          <w:spacing w:val="30"/>
          <w:w w:val="90"/>
          <w:sz w:val="16"/>
          <w:szCs w:val="16"/>
          <w:lang w:val="pt-BR"/>
          <w:rPrChange w:id="140" w:author="Fred Freitas" w:date="2016-01-12T19:23:00Z">
            <w:rPr>
              <w:rFonts w:ascii="Arial" w:eastAsia="Arial" w:hAnsi="Arial" w:cs="Arial"/>
              <w:i/>
              <w:spacing w:val="30"/>
              <w:w w:val="90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sz w:val="16"/>
          <w:szCs w:val="16"/>
          <w:lang w:val="pt-BR"/>
          <w:rPrChange w:id="141" w:author="Fred Freitas" w:date="2016-01-12T19:23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de </w:t>
      </w:r>
      <w:r w:rsidRPr="007375A7">
        <w:rPr>
          <w:rFonts w:ascii="Arial" w:eastAsia="Arial" w:hAnsi="Arial" w:cs="Arial"/>
          <w:i/>
          <w:spacing w:val="-11"/>
          <w:w w:val="88"/>
          <w:sz w:val="16"/>
          <w:szCs w:val="16"/>
          <w:lang w:val="pt-BR"/>
          <w:rPrChange w:id="142" w:author="Fred Freitas" w:date="2016-01-12T19:23:00Z">
            <w:rPr>
              <w:rFonts w:ascii="Arial" w:eastAsia="Arial" w:hAnsi="Arial" w:cs="Arial"/>
              <w:i/>
              <w:spacing w:val="-11"/>
              <w:w w:val="88"/>
              <w:sz w:val="16"/>
              <w:szCs w:val="16"/>
            </w:rPr>
          </w:rPrChange>
        </w:rPr>
        <w:t>P</w:t>
      </w:r>
      <w:r w:rsidRPr="007375A7">
        <w:rPr>
          <w:rFonts w:ascii="Arial" w:eastAsia="Arial" w:hAnsi="Arial" w:cs="Arial"/>
          <w:i/>
          <w:w w:val="88"/>
          <w:sz w:val="16"/>
          <w:szCs w:val="16"/>
          <w:lang w:val="pt-BR"/>
          <w:rPrChange w:id="143" w:author="Fred Freitas" w:date="2016-01-12T19:23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essoal</w:t>
      </w:r>
      <w:r w:rsidRPr="007375A7">
        <w:rPr>
          <w:rFonts w:ascii="Arial" w:eastAsia="Arial" w:hAnsi="Arial" w:cs="Arial"/>
          <w:i/>
          <w:spacing w:val="-12"/>
          <w:w w:val="88"/>
          <w:sz w:val="16"/>
          <w:szCs w:val="16"/>
          <w:lang w:val="pt-BR"/>
          <w:rPrChange w:id="144" w:author="Fred Freitas" w:date="2016-01-12T19:23:00Z">
            <w:rPr>
              <w:rFonts w:ascii="Arial" w:eastAsia="Arial" w:hAnsi="Arial" w:cs="Arial"/>
              <w:i/>
              <w:spacing w:val="-12"/>
              <w:w w:val="88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w w:val="88"/>
          <w:sz w:val="16"/>
          <w:szCs w:val="16"/>
          <w:lang w:val="pt-BR"/>
          <w:rPrChange w:id="145" w:author="Fred Freitas" w:date="2016-01-12T19:23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de</w:t>
      </w:r>
      <w:r w:rsidRPr="007375A7">
        <w:rPr>
          <w:rFonts w:ascii="Arial" w:eastAsia="Arial" w:hAnsi="Arial" w:cs="Arial"/>
          <w:i/>
          <w:spacing w:val="-12"/>
          <w:w w:val="88"/>
          <w:sz w:val="16"/>
          <w:szCs w:val="16"/>
          <w:lang w:val="pt-BR"/>
          <w:rPrChange w:id="146" w:author="Fred Freitas" w:date="2016-01-12T19:23:00Z">
            <w:rPr>
              <w:rFonts w:ascii="Arial" w:eastAsia="Arial" w:hAnsi="Arial" w:cs="Arial"/>
              <w:i/>
              <w:spacing w:val="-12"/>
              <w:w w:val="88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w w:val="88"/>
          <w:sz w:val="16"/>
          <w:szCs w:val="16"/>
          <w:lang w:val="pt-BR"/>
          <w:rPrChange w:id="147" w:author="Fred Freitas" w:date="2016-01-12T19:23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Nível</w:t>
      </w:r>
      <w:r w:rsidRPr="007375A7">
        <w:rPr>
          <w:rFonts w:ascii="Arial" w:eastAsia="Arial" w:hAnsi="Arial" w:cs="Arial"/>
          <w:i/>
          <w:spacing w:val="10"/>
          <w:w w:val="88"/>
          <w:sz w:val="16"/>
          <w:szCs w:val="16"/>
          <w:lang w:val="pt-BR"/>
          <w:rPrChange w:id="148" w:author="Fred Freitas" w:date="2016-01-12T19:23:00Z">
            <w:rPr>
              <w:rFonts w:ascii="Arial" w:eastAsia="Arial" w:hAnsi="Arial" w:cs="Arial"/>
              <w:i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w w:val="88"/>
          <w:sz w:val="16"/>
          <w:szCs w:val="16"/>
          <w:lang w:val="pt-BR"/>
          <w:rPrChange w:id="149" w:author="Fred Freitas" w:date="2016-01-12T19:23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Superior</w:t>
      </w:r>
      <w:r w:rsidRPr="007375A7">
        <w:rPr>
          <w:rFonts w:ascii="Arial" w:eastAsia="Arial" w:hAnsi="Arial" w:cs="Arial"/>
          <w:i/>
          <w:spacing w:val="28"/>
          <w:w w:val="88"/>
          <w:sz w:val="16"/>
          <w:szCs w:val="16"/>
          <w:lang w:val="pt-BR"/>
          <w:rPrChange w:id="150" w:author="Fred Freitas" w:date="2016-01-12T19:23:00Z">
            <w:rPr>
              <w:rFonts w:ascii="Arial" w:eastAsia="Arial" w:hAnsi="Arial" w:cs="Arial"/>
              <w:i/>
              <w:spacing w:val="28"/>
              <w:w w:val="88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8"/>
          <w:sz w:val="16"/>
          <w:szCs w:val="16"/>
          <w:lang w:val="pt-BR"/>
          <w:rPrChange w:id="151" w:author="Fred Freitas" w:date="2016-01-12T19:23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(CAPES)</w:t>
      </w:r>
      <w:r w:rsidRPr="007375A7">
        <w:rPr>
          <w:rFonts w:ascii="Arial" w:eastAsia="Arial" w:hAnsi="Arial" w:cs="Arial"/>
          <w:spacing w:val="21"/>
          <w:w w:val="88"/>
          <w:sz w:val="16"/>
          <w:szCs w:val="16"/>
          <w:lang w:val="pt-BR"/>
          <w:rPrChange w:id="152" w:author="Fred Freitas" w:date="2016-01-12T19:23:00Z">
            <w:rPr>
              <w:rFonts w:ascii="Arial" w:eastAsia="Arial" w:hAnsi="Arial" w:cs="Arial"/>
              <w:spacing w:val="21"/>
              <w:w w:val="88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8"/>
          <w:sz w:val="16"/>
          <w:szCs w:val="16"/>
          <w:lang w:val="pt-BR"/>
          <w:rPrChange w:id="153" w:author="Fred Freitas" w:date="2016-01-12T19:23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3914/2014-03;</w:t>
      </w:r>
      <w:r w:rsidRPr="007375A7">
        <w:rPr>
          <w:rFonts w:ascii="Arial" w:eastAsia="Arial" w:hAnsi="Arial" w:cs="Arial"/>
          <w:spacing w:val="18"/>
          <w:w w:val="88"/>
          <w:sz w:val="16"/>
          <w:szCs w:val="16"/>
          <w:lang w:val="pt-BR"/>
          <w:rPrChange w:id="154" w:author="Fred Freitas" w:date="2016-01-12T19:23:00Z">
            <w:rPr>
              <w:rFonts w:ascii="Arial" w:eastAsia="Arial" w:hAnsi="Arial" w:cs="Arial"/>
              <w:spacing w:val="18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7375A7">
        <w:rPr>
          <w:rFonts w:ascii="Arial" w:eastAsia="Arial" w:hAnsi="Arial" w:cs="Arial"/>
          <w:w w:val="88"/>
          <w:sz w:val="16"/>
          <w:szCs w:val="16"/>
          <w:lang w:val="pt-BR"/>
          <w:rPrChange w:id="155" w:author="Fred Freitas" w:date="2016-01-12T19:23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and</w:t>
      </w:r>
      <w:proofErr w:type="spellEnd"/>
      <w:r w:rsidRPr="007375A7">
        <w:rPr>
          <w:rFonts w:ascii="Arial" w:eastAsia="Arial" w:hAnsi="Arial" w:cs="Arial"/>
          <w:w w:val="88"/>
          <w:sz w:val="16"/>
          <w:szCs w:val="16"/>
          <w:lang w:val="pt-BR"/>
          <w:rPrChange w:id="156" w:author="Fred Freitas" w:date="2016-01-12T19:23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,</w:t>
      </w:r>
      <w:r w:rsidRPr="007375A7">
        <w:rPr>
          <w:rFonts w:ascii="Arial" w:eastAsia="Arial" w:hAnsi="Arial" w:cs="Arial"/>
          <w:spacing w:val="-9"/>
          <w:w w:val="88"/>
          <w:sz w:val="16"/>
          <w:szCs w:val="16"/>
          <w:lang w:val="pt-BR"/>
          <w:rPrChange w:id="157" w:author="Fred Freitas" w:date="2016-01-12T19:23:00Z">
            <w:rPr>
              <w:rFonts w:ascii="Arial" w:eastAsia="Arial" w:hAnsi="Arial" w:cs="Arial"/>
              <w:spacing w:val="-9"/>
              <w:w w:val="88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w w:val="88"/>
          <w:sz w:val="16"/>
          <w:szCs w:val="16"/>
          <w:lang w:val="pt-BR"/>
          <w:rPrChange w:id="158" w:author="Fred Freitas" w:date="2016-01-12T19:23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Conselho</w:t>
      </w:r>
      <w:r w:rsidRPr="007375A7">
        <w:rPr>
          <w:rFonts w:ascii="Arial" w:eastAsia="Arial" w:hAnsi="Arial" w:cs="Arial"/>
          <w:i/>
          <w:spacing w:val="2"/>
          <w:w w:val="88"/>
          <w:sz w:val="16"/>
          <w:szCs w:val="16"/>
          <w:lang w:val="pt-BR"/>
          <w:rPrChange w:id="159" w:author="Fred Freitas" w:date="2016-01-12T19:23:00Z">
            <w:rPr>
              <w:rFonts w:ascii="Arial" w:eastAsia="Arial" w:hAnsi="Arial" w:cs="Arial"/>
              <w:i/>
              <w:spacing w:val="2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7375A7">
        <w:rPr>
          <w:rFonts w:ascii="Arial" w:eastAsia="Arial" w:hAnsi="Arial" w:cs="Arial"/>
          <w:i/>
          <w:sz w:val="16"/>
          <w:szCs w:val="16"/>
          <w:lang w:val="pt-BR"/>
          <w:rPrChange w:id="160" w:author="Fred Freitas" w:date="2016-01-12T19:23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Nacio</w:t>
      </w:r>
      <w:proofErr w:type="spellEnd"/>
      <w:r w:rsidRPr="007375A7">
        <w:rPr>
          <w:rFonts w:ascii="Arial" w:eastAsia="Arial" w:hAnsi="Arial" w:cs="Arial"/>
          <w:i/>
          <w:sz w:val="16"/>
          <w:szCs w:val="16"/>
          <w:lang w:val="pt-BR"/>
          <w:rPrChange w:id="161" w:author="Fred Freitas" w:date="2016-01-12T19:23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- </w:t>
      </w:r>
      <w:proofErr w:type="spellStart"/>
      <w:r w:rsidRPr="007375A7">
        <w:rPr>
          <w:rFonts w:ascii="Arial" w:eastAsia="Arial" w:hAnsi="Arial" w:cs="Arial"/>
          <w:i/>
          <w:w w:val="87"/>
          <w:sz w:val="16"/>
          <w:szCs w:val="16"/>
          <w:lang w:val="pt-BR"/>
          <w:rPrChange w:id="162" w:author="Fred Freitas" w:date="2016-01-12T19:23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nal</w:t>
      </w:r>
      <w:proofErr w:type="spellEnd"/>
      <w:r w:rsidRPr="007375A7">
        <w:rPr>
          <w:rFonts w:ascii="Arial" w:eastAsia="Arial" w:hAnsi="Arial" w:cs="Arial"/>
          <w:i/>
          <w:spacing w:val="13"/>
          <w:w w:val="87"/>
          <w:sz w:val="16"/>
          <w:szCs w:val="16"/>
          <w:lang w:val="pt-BR"/>
          <w:rPrChange w:id="163" w:author="Fred Freitas" w:date="2016-01-12T19:23:00Z">
            <w:rPr>
              <w:rFonts w:ascii="Arial" w:eastAsia="Arial" w:hAnsi="Arial" w:cs="Arial"/>
              <w:i/>
              <w:spacing w:val="13"/>
              <w:w w:val="87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w w:val="87"/>
          <w:sz w:val="16"/>
          <w:szCs w:val="16"/>
          <w:lang w:val="pt-BR"/>
          <w:rPrChange w:id="164" w:author="Fred Freitas" w:date="2016-01-12T19:23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de</w:t>
      </w:r>
      <w:r w:rsidRPr="007375A7">
        <w:rPr>
          <w:rFonts w:ascii="Arial" w:eastAsia="Arial" w:hAnsi="Arial" w:cs="Arial"/>
          <w:i/>
          <w:spacing w:val="-10"/>
          <w:w w:val="87"/>
          <w:sz w:val="16"/>
          <w:szCs w:val="16"/>
          <w:lang w:val="pt-BR"/>
          <w:rPrChange w:id="165" w:author="Fred Freitas" w:date="2016-01-12T19:23:00Z">
            <w:rPr>
              <w:rFonts w:ascii="Arial" w:eastAsia="Arial" w:hAnsi="Arial" w:cs="Arial"/>
              <w:i/>
              <w:spacing w:val="-10"/>
              <w:w w:val="87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w w:val="87"/>
          <w:sz w:val="16"/>
          <w:szCs w:val="16"/>
          <w:lang w:val="pt-BR"/>
          <w:rPrChange w:id="166" w:author="Fred Freitas" w:date="2016-01-12T19:23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Dese</w:t>
      </w:r>
      <w:r w:rsidRPr="007375A7">
        <w:rPr>
          <w:rFonts w:ascii="Arial" w:eastAsia="Arial" w:hAnsi="Arial" w:cs="Arial"/>
          <w:i/>
          <w:spacing w:val="-5"/>
          <w:w w:val="87"/>
          <w:sz w:val="16"/>
          <w:szCs w:val="16"/>
          <w:lang w:val="pt-BR"/>
          <w:rPrChange w:id="167" w:author="Fred Freitas" w:date="2016-01-12T19:23:00Z">
            <w:rPr>
              <w:rFonts w:ascii="Arial" w:eastAsia="Arial" w:hAnsi="Arial" w:cs="Arial"/>
              <w:i/>
              <w:spacing w:val="-5"/>
              <w:w w:val="87"/>
              <w:sz w:val="16"/>
              <w:szCs w:val="16"/>
            </w:rPr>
          </w:rPrChange>
        </w:rPr>
        <w:t>n</w:t>
      </w:r>
      <w:r w:rsidRPr="007375A7">
        <w:rPr>
          <w:rFonts w:ascii="Arial" w:eastAsia="Arial" w:hAnsi="Arial" w:cs="Arial"/>
          <w:i/>
          <w:w w:val="87"/>
          <w:sz w:val="16"/>
          <w:szCs w:val="16"/>
          <w:lang w:val="pt-BR"/>
          <w:rPrChange w:id="168" w:author="Fred Freitas" w:date="2016-01-12T19:23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volvimento</w:t>
      </w:r>
      <w:r w:rsidRPr="007375A7">
        <w:rPr>
          <w:rFonts w:ascii="Arial" w:eastAsia="Arial" w:hAnsi="Arial" w:cs="Arial"/>
          <w:i/>
          <w:spacing w:val="21"/>
          <w:w w:val="87"/>
          <w:sz w:val="16"/>
          <w:szCs w:val="16"/>
          <w:lang w:val="pt-BR"/>
          <w:rPrChange w:id="169" w:author="Fred Freitas" w:date="2016-01-12T19:23:00Z">
            <w:rPr>
              <w:rFonts w:ascii="Arial" w:eastAsia="Arial" w:hAnsi="Arial" w:cs="Arial"/>
              <w:i/>
              <w:spacing w:val="21"/>
              <w:w w:val="87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w w:val="87"/>
          <w:sz w:val="16"/>
          <w:szCs w:val="16"/>
          <w:lang w:val="pt-BR"/>
          <w:rPrChange w:id="170" w:author="Fred Freitas" w:date="2016-01-12T19:23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Científico</w:t>
      </w:r>
      <w:r w:rsidRPr="007375A7">
        <w:rPr>
          <w:rFonts w:ascii="Arial" w:eastAsia="Arial" w:hAnsi="Arial" w:cs="Arial"/>
          <w:i/>
          <w:spacing w:val="30"/>
          <w:w w:val="87"/>
          <w:sz w:val="16"/>
          <w:szCs w:val="16"/>
          <w:lang w:val="pt-BR"/>
          <w:rPrChange w:id="171" w:author="Fred Freitas" w:date="2016-01-12T19:23:00Z">
            <w:rPr>
              <w:rFonts w:ascii="Arial" w:eastAsia="Arial" w:hAnsi="Arial" w:cs="Arial"/>
              <w:i/>
              <w:spacing w:val="30"/>
              <w:w w:val="87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w w:val="87"/>
          <w:sz w:val="16"/>
          <w:szCs w:val="16"/>
          <w:lang w:val="pt-BR"/>
          <w:rPrChange w:id="172" w:author="Fred Freitas" w:date="2016-01-12T19:23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e</w:t>
      </w:r>
      <w:r w:rsidRPr="007375A7">
        <w:rPr>
          <w:rFonts w:ascii="Arial" w:eastAsia="Arial" w:hAnsi="Arial" w:cs="Arial"/>
          <w:i/>
          <w:spacing w:val="-11"/>
          <w:w w:val="87"/>
          <w:sz w:val="16"/>
          <w:szCs w:val="16"/>
          <w:lang w:val="pt-BR"/>
          <w:rPrChange w:id="173" w:author="Fred Freitas" w:date="2016-01-12T19:23:00Z">
            <w:rPr>
              <w:rFonts w:ascii="Arial" w:eastAsia="Arial" w:hAnsi="Arial" w:cs="Arial"/>
              <w:i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spacing w:val="-13"/>
          <w:w w:val="90"/>
          <w:sz w:val="16"/>
          <w:szCs w:val="16"/>
          <w:lang w:val="pt-BR"/>
          <w:rPrChange w:id="174" w:author="Fred Freitas" w:date="2016-01-12T19:23:00Z">
            <w:rPr>
              <w:rFonts w:ascii="Arial" w:eastAsia="Arial" w:hAnsi="Arial" w:cs="Arial"/>
              <w:i/>
              <w:spacing w:val="-13"/>
              <w:w w:val="90"/>
              <w:sz w:val="16"/>
              <w:szCs w:val="16"/>
            </w:rPr>
          </w:rPrChange>
        </w:rPr>
        <w:t>T</w:t>
      </w:r>
      <w:r w:rsidRPr="007375A7">
        <w:rPr>
          <w:rFonts w:ascii="Arial" w:eastAsia="Arial" w:hAnsi="Arial" w:cs="Arial"/>
          <w:i/>
          <w:w w:val="90"/>
          <w:sz w:val="16"/>
          <w:szCs w:val="16"/>
          <w:lang w:val="pt-BR"/>
          <w:rPrChange w:id="175" w:author="Fred Freitas" w:date="2016-01-12T19:23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ecnol</w:t>
      </w:r>
      <w:r w:rsidRPr="007375A7">
        <w:rPr>
          <w:rFonts w:ascii="Arial" w:eastAsia="Arial" w:hAnsi="Arial" w:cs="Arial"/>
          <w:i/>
          <w:spacing w:val="-2"/>
          <w:w w:val="90"/>
          <w:sz w:val="16"/>
          <w:szCs w:val="16"/>
          <w:lang w:val="pt-BR"/>
          <w:rPrChange w:id="176" w:author="Fred Freitas" w:date="2016-01-12T19:23:00Z">
            <w:rPr>
              <w:rFonts w:ascii="Arial" w:eastAsia="Arial" w:hAnsi="Arial" w:cs="Arial"/>
              <w:i/>
              <w:spacing w:val="-2"/>
              <w:w w:val="90"/>
              <w:sz w:val="16"/>
              <w:szCs w:val="16"/>
            </w:rPr>
          </w:rPrChange>
        </w:rPr>
        <w:t>ó</w:t>
      </w:r>
      <w:r w:rsidRPr="007375A7">
        <w:rPr>
          <w:rFonts w:ascii="Arial" w:eastAsia="Arial" w:hAnsi="Arial" w:cs="Arial"/>
          <w:i/>
          <w:w w:val="90"/>
          <w:sz w:val="16"/>
          <w:szCs w:val="16"/>
          <w:lang w:val="pt-BR"/>
          <w:rPrChange w:id="177" w:author="Fred Freitas" w:date="2016-01-12T19:23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gico</w:t>
      </w:r>
      <w:r w:rsidRPr="007375A7">
        <w:rPr>
          <w:rFonts w:ascii="Arial" w:eastAsia="Arial" w:hAnsi="Arial" w:cs="Arial"/>
          <w:i/>
          <w:spacing w:val="2"/>
          <w:w w:val="90"/>
          <w:sz w:val="16"/>
          <w:szCs w:val="16"/>
          <w:lang w:val="pt-BR"/>
          <w:rPrChange w:id="178" w:author="Fred Freitas" w:date="2016-01-12T19:23:00Z">
            <w:rPr>
              <w:rFonts w:ascii="Arial" w:eastAsia="Arial" w:hAnsi="Arial" w:cs="Arial"/>
              <w:i/>
              <w:spacing w:val="2"/>
              <w:w w:val="90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w w:val="90"/>
          <w:sz w:val="16"/>
          <w:szCs w:val="16"/>
          <w:lang w:val="pt-BR"/>
          <w:rPrChange w:id="179" w:author="Fred Freitas" w:date="2016-01-12T19:23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(CNPq)</w:t>
      </w:r>
      <w:r w:rsidRPr="007375A7">
        <w:rPr>
          <w:rFonts w:ascii="Arial" w:eastAsia="Arial" w:hAnsi="Arial" w:cs="Arial"/>
          <w:spacing w:val="5"/>
          <w:w w:val="90"/>
          <w:sz w:val="16"/>
          <w:szCs w:val="16"/>
          <w:lang w:val="pt-BR"/>
          <w:rPrChange w:id="180" w:author="Fred Freitas" w:date="2016-01-12T19:23:00Z">
            <w:rPr>
              <w:rFonts w:ascii="Arial" w:eastAsia="Arial" w:hAnsi="Arial" w:cs="Arial"/>
              <w:spacing w:val="5"/>
              <w:w w:val="90"/>
              <w:sz w:val="16"/>
              <w:szCs w:val="16"/>
            </w:rPr>
          </w:rPrChange>
        </w:rPr>
        <w:t xml:space="preserve"> </w:t>
      </w:r>
      <w:r w:rsidRPr="007375A7">
        <w:rPr>
          <w:rFonts w:ascii="Arial" w:eastAsia="Arial" w:hAnsi="Arial" w:cs="Arial"/>
          <w:w w:val="90"/>
          <w:sz w:val="16"/>
          <w:szCs w:val="16"/>
          <w:lang w:val="pt-BR"/>
          <w:rPrChange w:id="181" w:author="Fred Freitas" w:date="2016-01-12T19:23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 xml:space="preserve">140698/2012-4. </w:t>
      </w:r>
      <w:r>
        <w:rPr>
          <w:rFonts w:ascii="Arial" w:eastAsia="Arial" w:hAnsi="Arial" w:cs="Arial"/>
          <w:w w:val="96"/>
          <w:sz w:val="16"/>
          <w:szCs w:val="16"/>
        </w:rPr>
        <w:t>Conflict</w:t>
      </w:r>
      <w:r>
        <w:rPr>
          <w:rFonts w:ascii="Arial" w:eastAsia="Arial" w:hAnsi="Arial" w:cs="Arial"/>
          <w:spacing w:val="-3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Interest: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none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declared.</w:t>
      </w:r>
    </w:p>
    <w:p w14:paraId="2D919130" w14:textId="77777777" w:rsidR="001C58B1" w:rsidRDefault="001C58B1">
      <w:pPr>
        <w:spacing w:before="13" w:after="0" w:line="200" w:lineRule="exact"/>
        <w:rPr>
          <w:sz w:val="20"/>
          <w:szCs w:val="20"/>
        </w:rPr>
      </w:pPr>
    </w:p>
    <w:p w14:paraId="447BAF49" w14:textId="77777777" w:rsidR="001C58B1" w:rsidRDefault="007375A7">
      <w:pPr>
        <w:spacing w:after="0" w:line="240" w:lineRule="auto"/>
        <w:ind w:right="560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f</w:t>
      </w:r>
      <w:r>
        <w:rPr>
          <w:rFonts w:ascii="Arial" w:eastAsia="Arial" w:hAnsi="Arial" w:cs="Arial"/>
          <w:b/>
          <w:bCs/>
          <w:sz w:val="20"/>
          <w:szCs w:val="20"/>
        </w:rPr>
        <w:t>erences</w:t>
      </w:r>
    </w:p>
    <w:p w14:paraId="58005CFC" w14:textId="77777777" w:rsidR="001C58B1" w:rsidRDefault="001C58B1">
      <w:pPr>
        <w:spacing w:before="5" w:after="0" w:line="100" w:lineRule="exact"/>
        <w:rPr>
          <w:sz w:val="10"/>
          <w:szCs w:val="10"/>
        </w:rPr>
      </w:pPr>
    </w:p>
    <w:p w14:paraId="20FC04BE" w14:textId="77777777" w:rsidR="001C58B1" w:rsidRDefault="007375A7">
      <w:pPr>
        <w:spacing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w w:val="89"/>
          <w:sz w:val="14"/>
          <w:szCs w:val="14"/>
        </w:rPr>
        <w:t>Altschul</w:t>
      </w:r>
      <w:proofErr w:type="spellEnd"/>
      <w:r>
        <w:rPr>
          <w:rFonts w:ascii="Arial" w:eastAsia="Arial" w:hAnsi="Arial" w:cs="Arial"/>
          <w:w w:val="89"/>
          <w:sz w:val="14"/>
          <w:szCs w:val="14"/>
        </w:rPr>
        <w:t>,</w:t>
      </w:r>
      <w:r>
        <w:rPr>
          <w:rFonts w:ascii="Arial" w:eastAsia="Arial" w:hAnsi="Arial" w:cs="Arial"/>
          <w:spacing w:val="3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S.</w:t>
      </w:r>
      <w:r>
        <w:rPr>
          <w:rFonts w:ascii="Arial" w:eastAsia="Arial" w:hAnsi="Arial" w:cs="Arial"/>
          <w:spacing w:val="-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w w:val="89"/>
          <w:sz w:val="14"/>
          <w:szCs w:val="14"/>
        </w:rPr>
        <w:t>F</w:t>
      </w:r>
      <w:r>
        <w:rPr>
          <w:rFonts w:ascii="Arial" w:eastAsia="Arial" w:hAnsi="Arial" w:cs="Arial"/>
          <w:w w:val="89"/>
          <w:sz w:val="14"/>
          <w:szCs w:val="14"/>
        </w:rPr>
        <w:t>., Gish,</w:t>
      </w:r>
      <w:r>
        <w:rPr>
          <w:rFonts w:ascii="Arial" w:eastAsia="Arial" w:hAnsi="Arial" w:cs="Arial"/>
          <w:spacing w:val="7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3"/>
          <w:sz w:val="14"/>
          <w:szCs w:val="14"/>
        </w:rPr>
        <w:t>W</w:t>
      </w:r>
      <w:r>
        <w:rPr>
          <w:rFonts w:ascii="Arial" w:eastAsia="Arial" w:hAnsi="Arial" w:cs="Arial"/>
          <w:sz w:val="14"/>
          <w:szCs w:val="14"/>
        </w:rPr>
        <w:t>.,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Mille</w:t>
      </w:r>
      <w:r>
        <w:rPr>
          <w:rFonts w:ascii="Arial" w:eastAsia="Arial" w:hAnsi="Arial" w:cs="Arial"/>
          <w:spacing w:val="-6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3"/>
          <w:sz w:val="14"/>
          <w:szCs w:val="14"/>
        </w:rPr>
        <w:t>W</w:t>
      </w:r>
      <w:r>
        <w:rPr>
          <w:rFonts w:ascii="Arial" w:eastAsia="Arial" w:hAnsi="Arial" w:cs="Arial"/>
          <w:sz w:val="14"/>
          <w:szCs w:val="14"/>
        </w:rPr>
        <w:t>.,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Myers,</w:t>
      </w:r>
      <w:r>
        <w:rPr>
          <w:rFonts w:ascii="Arial" w:eastAsia="Arial" w:hAnsi="Arial" w:cs="Arial"/>
          <w:spacing w:val="9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E.</w:t>
      </w:r>
      <w:r>
        <w:rPr>
          <w:rFonts w:ascii="Arial" w:eastAsia="Arial" w:hAnsi="Arial" w:cs="Arial"/>
          <w:spacing w:val="-2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3"/>
          <w:sz w:val="14"/>
          <w:szCs w:val="14"/>
        </w:rPr>
        <w:t>W</w:t>
      </w:r>
      <w:r>
        <w:rPr>
          <w:rFonts w:ascii="Arial" w:eastAsia="Arial" w:hAnsi="Arial" w:cs="Arial"/>
          <w:sz w:val="14"/>
          <w:szCs w:val="14"/>
        </w:rPr>
        <w:t>.,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and</w:t>
      </w:r>
      <w:r>
        <w:rPr>
          <w:rFonts w:ascii="Arial" w:eastAsia="Arial" w:hAnsi="Arial" w:cs="Arial"/>
          <w:spacing w:val="-9"/>
          <w:w w:val="9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14"/>
          <w:szCs w:val="14"/>
        </w:rPr>
        <w:t>Lipman</w:t>
      </w:r>
      <w:proofErr w:type="spellEnd"/>
      <w:r>
        <w:rPr>
          <w:rFonts w:ascii="Arial" w:eastAsia="Arial" w:hAnsi="Arial" w:cs="Arial"/>
          <w:w w:val="90"/>
          <w:sz w:val="14"/>
          <w:szCs w:val="14"/>
        </w:rPr>
        <w:t>,</w:t>
      </w:r>
      <w:r>
        <w:rPr>
          <w:rFonts w:ascii="Arial" w:eastAsia="Arial" w:hAnsi="Arial" w:cs="Arial"/>
          <w:spacing w:val="21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D.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J.</w:t>
      </w:r>
      <w:r>
        <w:rPr>
          <w:rFonts w:ascii="Arial" w:eastAsia="Arial" w:hAnsi="Arial" w:cs="Arial"/>
          <w:spacing w:val="-4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 xml:space="preserve">(1990). </w:t>
      </w:r>
      <w:r>
        <w:rPr>
          <w:rFonts w:ascii="Arial" w:eastAsia="Arial" w:hAnsi="Arial" w:cs="Arial"/>
          <w:spacing w:val="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Basic </w:t>
      </w:r>
      <w:r>
        <w:rPr>
          <w:rFonts w:ascii="Arial" w:eastAsia="Arial" w:hAnsi="Arial" w:cs="Arial"/>
          <w:w w:val="86"/>
          <w:sz w:val="14"/>
          <w:szCs w:val="14"/>
        </w:rPr>
        <w:t>local</w:t>
      </w:r>
      <w:r>
        <w:rPr>
          <w:rFonts w:ascii="Arial" w:eastAsia="Arial" w:hAnsi="Arial" w:cs="Arial"/>
          <w:spacing w:val="24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alignment</w:t>
      </w:r>
      <w:r>
        <w:rPr>
          <w:rFonts w:ascii="Arial" w:eastAsia="Arial" w:hAnsi="Arial" w:cs="Arial"/>
          <w:spacing w:val="3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search</w:t>
      </w:r>
      <w:r>
        <w:rPr>
          <w:rFonts w:ascii="Arial" w:eastAsia="Arial" w:hAnsi="Arial" w:cs="Arial"/>
          <w:spacing w:val="-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tool.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w w:val="88"/>
          <w:sz w:val="14"/>
          <w:szCs w:val="14"/>
        </w:rPr>
        <w:t>J</w:t>
      </w:r>
      <w:r>
        <w:rPr>
          <w:rFonts w:ascii="Arial" w:eastAsia="Arial" w:hAnsi="Arial" w:cs="Arial"/>
          <w:i/>
          <w:w w:val="88"/>
          <w:sz w:val="14"/>
          <w:szCs w:val="14"/>
        </w:rPr>
        <w:t>.</w:t>
      </w:r>
      <w:r>
        <w:rPr>
          <w:rFonts w:ascii="Arial" w:eastAsia="Arial" w:hAnsi="Arial" w:cs="Arial"/>
          <w:i/>
          <w:spacing w:val="1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Mol.</w:t>
      </w:r>
      <w:r>
        <w:rPr>
          <w:rFonts w:ascii="Arial" w:eastAsia="Arial" w:hAnsi="Arial" w:cs="Arial"/>
          <w:i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Biol.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1"/>
          <w:sz w:val="14"/>
          <w:szCs w:val="14"/>
        </w:rPr>
        <w:t>215</w:t>
      </w:r>
      <w:r>
        <w:rPr>
          <w:rFonts w:ascii="Arial" w:eastAsia="Arial" w:hAnsi="Arial" w:cs="Arial"/>
          <w:w w:val="91"/>
          <w:sz w:val="14"/>
          <w:szCs w:val="14"/>
        </w:rPr>
        <w:t>(3),</w:t>
      </w:r>
      <w:r>
        <w:rPr>
          <w:rFonts w:ascii="Arial" w:eastAsia="Arial" w:hAnsi="Arial" w:cs="Arial"/>
          <w:spacing w:val="1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403–410.</w:t>
      </w:r>
    </w:p>
    <w:p w14:paraId="7F4EB4A7" w14:textId="77777777" w:rsidR="001C58B1" w:rsidRDefault="007375A7">
      <w:pPr>
        <w:spacing w:after="0" w:line="240" w:lineRule="auto"/>
        <w:ind w:right="2021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2"/>
          <w:sz w:val="14"/>
          <w:szCs w:val="14"/>
        </w:rPr>
        <w:t>Angles,</w:t>
      </w:r>
      <w:r>
        <w:rPr>
          <w:rFonts w:ascii="Arial" w:eastAsia="Arial" w:hAnsi="Arial" w:cs="Arial"/>
          <w:spacing w:val="16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R.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and</w:t>
      </w:r>
      <w:r>
        <w:rPr>
          <w:rFonts w:ascii="Arial" w:eastAsia="Arial" w:hAnsi="Arial" w:cs="Arial"/>
          <w:spacing w:val="8"/>
          <w:w w:val="88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4"/>
          <w:szCs w:val="14"/>
        </w:rPr>
        <w:t xml:space="preserve">Gutierrez, </w:t>
      </w:r>
      <w:r>
        <w:rPr>
          <w:rFonts w:ascii="Arial" w:eastAsia="Arial" w:hAnsi="Arial" w:cs="Arial"/>
          <w:spacing w:val="2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C.</w:t>
      </w:r>
      <w:proofErr w:type="gramEnd"/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(2008).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The</w:t>
      </w:r>
      <w:r>
        <w:rPr>
          <w:rFonts w:ascii="Arial" w:eastAsia="Arial" w:hAnsi="Arial" w:cs="Arial"/>
          <w:spacing w:val="15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Express</w:t>
      </w:r>
      <w:r>
        <w:rPr>
          <w:rFonts w:ascii="Arial" w:eastAsia="Arial" w:hAnsi="Arial" w:cs="Arial"/>
          <w:spacing w:val="-3"/>
          <w:w w:val="88"/>
          <w:sz w:val="14"/>
          <w:szCs w:val="14"/>
        </w:rPr>
        <w:t>i</w:t>
      </w:r>
      <w:r>
        <w:rPr>
          <w:rFonts w:ascii="Arial" w:eastAsia="Arial" w:hAnsi="Arial" w:cs="Arial"/>
          <w:spacing w:val="-2"/>
          <w:w w:val="88"/>
          <w:sz w:val="14"/>
          <w:szCs w:val="14"/>
        </w:rPr>
        <w:t>v</w:t>
      </w:r>
      <w:r>
        <w:rPr>
          <w:rFonts w:ascii="Arial" w:eastAsia="Arial" w:hAnsi="Arial" w:cs="Arial"/>
          <w:w w:val="88"/>
          <w:sz w:val="14"/>
          <w:szCs w:val="14"/>
        </w:rPr>
        <w:t>e</w:t>
      </w:r>
      <w:r>
        <w:rPr>
          <w:rFonts w:ascii="Arial" w:eastAsia="Arial" w:hAnsi="Arial" w:cs="Arial"/>
          <w:spacing w:val="18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P</w:t>
      </w:r>
      <w:r>
        <w:rPr>
          <w:rFonts w:ascii="Arial" w:eastAsia="Arial" w:hAnsi="Arial" w:cs="Arial"/>
          <w:spacing w:val="-3"/>
          <w:w w:val="88"/>
          <w:sz w:val="14"/>
          <w:szCs w:val="14"/>
        </w:rPr>
        <w:t>o</w:t>
      </w:r>
      <w:r>
        <w:rPr>
          <w:rFonts w:ascii="Arial" w:eastAsia="Arial" w:hAnsi="Arial" w:cs="Arial"/>
          <w:w w:val="88"/>
          <w:sz w:val="14"/>
          <w:szCs w:val="14"/>
        </w:rPr>
        <w:t>wer</w:t>
      </w:r>
      <w:r>
        <w:rPr>
          <w:rFonts w:ascii="Arial" w:eastAsia="Arial" w:hAnsi="Arial" w:cs="Arial"/>
          <w:spacing w:val="18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S</w:t>
      </w:r>
      <w:r>
        <w:rPr>
          <w:rFonts w:ascii="Arial" w:eastAsia="Arial" w:hAnsi="Arial" w:cs="Arial"/>
          <w:spacing w:val="-12"/>
          <w:w w:val="93"/>
          <w:sz w:val="14"/>
          <w:szCs w:val="14"/>
        </w:rPr>
        <w:t>P</w:t>
      </w:r>
      <w:r>
        <w:rPr>
          <w:rFonts w:ascii="Arial" w:eastAsia="Arial" w:hAnsi="Arial" w:cs="Arial"/>
          <w:w w:val="93"/>
          <w:sz w:val="14"/>
          <w:szCs w:val="14"/>
        </w:rPr>
        <w:t xml:space="preserve">ARQL. </w:t>
      </w:r>
      <w:r>
        <w:rPr>
          <w:rFonts w:ascii="Arial" w:eastAsia="Arial" w:hAnsi="Arial" w:cs="Arial"/>
          <w:spacing w:val="6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9"/>
          <w:sz w:val="14"/>
          <w:szCs w:val="14"/>
        </w:rPr>
        <w:t>LNC</w:t>
      </w:r>
      <w:r>
        <w:rPr>
          <w:rFonts w:ascii="Arial" w:eastAsia="Arial" w:hAnsi="Arial" w:cs="Arial"/>
          <w:i/>
          <w:spacing w:val="5"/>
          <w:w w:val="89"/>
          <w:sz w:val="14"/>
          <w:szCs w:val="14"/>
        </w:rPr>
        <w:t>S</w:t>
      </w:r>
      <w:r>
        <w:rPr>
          <w:rFonts w:ascii="Arial" w:eastAsia="Arial" w:hAnsi="Arial" w:cs="Arial"/>
          <w:w w:val="89"/>
          <w:sz w:val="14"/>
          <w:szCs w:val="14"/>
        </w:rPr>
        <w:t>,</w:t>
      </w:r>
    </w:p>
    <w:p w14:paraId="09755D63" w14:textId="77777777" w:rsidR="001C58B1" w:rsidRDefault="007375A7">
      <w:pPr>
        <w:spacing w:before="18" w:after="0" w:line="240" w:lineRule="auto"/>
        <w:ind w:left="124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w w:val="89"/>
          <w:sz w:val="14"/>
          <w:szCs w:val="14"/>
        </w:rPr>
        <w:t>5318</w:t>
      </w:r>
      <w:r>
        <w:rPr>
          <w:rFonts w:ascii="Arial" w:eastAsia="Arial" w:hAnsi="Arial" w:cs="Arial"/>
          <w:w w:val="89"/>
          <w:sz w:val="14"/>
          <w:szCs w:val="14"/>
        </w:rPr>
        <w:t xml:space="preserve">, </w:t>
      </w:r>
      <w:r>
        <w:rPr>
          <w:rFonts w:ascii="Arial" w:eastAsia="Arial" w:hAnsi="Arial" w:cs="Arial"/>
          <w:sz w:val="14"/>
          <w:szCs w:val="14"/>
        </w:rPr>
        <w:t>114–129.</w:t>
      </w:r>
    </w:p>
    <w:p w14:paraId="768C5609" w14:textId="77777777" w:rsidR="001C58B1" w:rsidRDefault="007375A7">
      <w:pPr>
        <w:spacing w:before="18"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w w:val="87"/>
          <w:sz w:val="14"/>
          <w:szCs w:val="14"/>
        </w:rPr>
        <w:t>Baade</w:t>
      </w:r>
      <w:r>
        <w:rPr>
          <w:rFonts w:ascii="Arial" w:eastAsia="Arial" w:hAnsi="Arial" w:cs="Arial"/>
          <w:spacing w:val="-5"/>
          <w:w w:val="87"/>
          <w:sz w:val="14"/>
          <w:szCs w:val="14"/>
        </w:rPr>
        <w:t>r</w:t>
      </w:r>
      <w:proofErr w:type="spellEnd"/>
      <w:r>
        <w:rPr>
          <w:rFonts w:ascii="Arial" w:eastAsia="Arial" w:hAnsi="Arial" w:cs="Arial"/>
          <w:w w:val="87"/>
          <w:sz w:val="14"/>
          <w:szCs w:val="14"/>
        </w:rPr>
        <w:t>,</w:t>
      </w:r>
      <w:r>
        <w:rPr>
          <w:rFonts w:ascii="Arial" w:eastAsia="Arial" w:hAnsi="Arial" w:cs="Arial"/>
          <w:spacing w:val="-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w w:val="87"/>
          <w:sz w:val="14"/>
          <w:szCs w:val="14"/>
        </w:rPr>
        <w:t>F</w:t>
      </w:r>
      <w:r>
        <w:rPr>
          <w:rFonts w:ascii="Arial" w:eastAsia="Arial" w:hAnsi="Arial" w:cs="Arial"/>
          <w:w w:val="87"/>
          <w:sz w:val="14"/>
          <w:szCs w:val="14"/>
        </w:rPr>
        <w:t>.,</w:t>
      </w:r>
      <w:r>
        <w:rPr>
          <w:rFonts w:ascii="Arial" w:eastAsia="Arial" w:hAnsi="Arial" w:cs="Arial"/>
          <w:spacing w:val="-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McGuinness,</w:t>
      </w:r>
      <w:r>
        <w:rPr>
          <w:rFonts w:ascii="Arial" w:eastAsia="Arial" w:hAnsi="Arial" w:cs="Arial"/>
          <w:spacing w:val="17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96"/>
          <w:sz w:val="14"/>
          <w:szCs w:val="14"/>
        </w:rPr>
        <w:t>D.</w:t>
      </w:r>
      <w:r>
        <w:rPr>
          <w:rFonts w:ascii="Arial" w:eastAsia="Arial" w:hAnsi="Arial" w:cs="Arial"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L.,</w:t>
      </w:r>
      <w:r>
        <w:rPr>
          <w:rFonts w:ascii="Arial" w:eastAsia="Arial" w:hAnsi="Arial" w:cs="Arial"/>
          <w:spacing w:val="-16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94"/>
          <w:sz w:val="14"/>
          <w:szCs w:val="14"/>
        </w:rPr>
        <w:t>Nardi</w:t>
      </w:r>
      <w:proofErr w:type="spellEnd"/>
      <w:r>
        <w:rPr>
          <w:rFonts w:ascii="Arial" w:eastAsia="Arial" w:hAnsi="Arial" w:cs="Arial"/>
          <w:w w:val="94"/>
          <w:sz w:val="14"/>
          <w:szCs w:val="14"/>
        </w:rPr>
        <w:t>,</w:t>
      </w:r>
      <w:r>
        <w:rPr>
          <w:rFonts w:ascii="Arial" w:eastAsia="Arial" w:hAnsi="Arial" w:cs="Arial"/>
          <w:spacing w:val="-11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>D.,</w:t>
      </w:r>
      <w:r>
        <w:rPr>
          <w:rFonts w:ascii="Arial" w:eastAsia="Arial" w:hAnsi="Arial" w:cs="Arial"/>
          <w:spacing w:val="-9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et</w:t>
      </w:r>
      <w:r>
        <w:rPr>
          <w:rFonts w:ascii="Arial" w:eastAsia="Arial" w:hAnsi="Arial" w:cs="Arial"/>
          <w:i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6"/>
          <w:sz w:val="14"/>
          <w:szCs w:val="14"/>
        </w:rPr>
        <w:t>al.</w:t>
      </w:r>
      <w:r>
        <w:rPr>
          <w:rFonts w:ascii="Arial" w:eastAsia="Arial" w:hAnsi="Arial" w:cs="Arial"/>
          <w:i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(2007).</w:t>
      </w:r>
      <w:r>
        <w:rPr>
          <w:rFonts w:ascii="Arial" w:eastAsia="Arial" w:hAnsi="Arial" w:cs="Arial"/>
          <w:spacing w:val="-9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The</w:t>
      </w:r>
      <w:r>
        <w:rPr>
          <w:rFonts w:ascii="Arial" w:eastAsia="Arial" w:hAnsi="Arial" w:cs="Arial"/>
          <w:i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4"/>
          <w:sz w:val="14"/>
          <w:szCs w:val="14"/>
        </w:rPr>
        <w:t>Description</w:t>
      </w:r>
      <w:r>
        <w:rPr>
          <w:rFonts w:ascii="Arial" w:eastAsia="Arial" w:hAnsi="Arial" w:cs="Arial"/>
          <w:i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4"/>
          <w:sz w:val="14"/>
          <w:szCs w:val="14"/>
        </w:rPr>
        <w:t>L</w:t>
      </w:r>
      <w:r>
        <w:rPr>
          <w:rFonts w:ascii="Arial" w:eastAsia="Arial" w:hAnsi="Arial" w:cs="Arial"/>
          <w:i/>
          <w:spacing w:val="-1"/>
          <w:w w:val="94"/>
          <w:sz w:val="14"/>
          <w:szCs w:val="14"/>
        </w:rPr>
        <w:t>o</w:t>
      </w:r>
      <w:r>
        <w:rPr>
          <w:rFonts w:ascii="Arial" w:eastAsia="Arial" w:hAnsi="Arial" w:cs="Arial"/>
          <w:i/>
          <w:w w:val="90"/>
          <w:sz w:val="14"/>
          <w:szCs w:val="14"/>
        </w:rPr>
        <w:t>gics</w:t>
      </w:r>
      <w:r>
        <w:rPr>
          <w:rFonts w:ascii="Arial" w:eastAsia="Arial" w:hAnsi="Arial" w:cs="Arial"/>
          <w:i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Hand- book:</w:t>
      </w:r>
      <w:r>
        <w:rPr>
          <w:rFonts w:ascii="Arial" w:eastAsia="Arial" w:hAnsi="Arial" w:cs="Arial"/>
          <w:i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Theor</w:t>
      </w:r>
      <w:r>
        <w:rPr>
          <w:rFonts w:ascii="Arial" w:eastAsia="Arial" w:hAnsi="Arial" w:cs="Arial"/>
          <w:i/>
          <w:spacing w:val="-7"/>
          <w:w w:val="90"/>
          <w:sz w:val="14"/>
          <w:szCs w:val="14"/>
        </w:rPr>
        <w:t>y</w:t>
      </w:r>
      <w:r>
        <w:rPr>
          <w:rFonts w:ascii="Arial" w:eastAsia="Arial" w:hAnsi="Arial" w:cs="Arial"/>
          <w:i/>
          <w:w w:val="90"/>
          <w:sz w:val="14"/>
          <w:szCs w:val="14"/>
        </w:rPr>
        <w:t>,</w:t>
      </w:r>
      <w:r>
        <w:rPr>
          <w:rFonts w:ascii="Arial" w:eastAsia="Arial" w:hAnsi="Arial" w:cs="Arial"/>
          <w:i/>
          <w:spacing w:val="25"/>
          <w:w w:val="90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i/>
          <w:w w:val="90"/>
          <w:sz w:val="14"/>
          <w:szCs w:val="14"/>
        </w:rPr>
        <w:t xml:space="preserve">implementation, </w:t>
      </w:r>
      <w:r>
        <w:rPr>
          <w:rFonts w:ascii="Arial" w:eastAsia="Arial" w:hAnsi="Arial" w:cs="Arial"/>
          <w:i/>
          <w:spacing w:val="1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and</w:t>
      </w:r>
      <w:proofErr w:type="gramEnd"/>
      <w:r>
        <w:rPr>
          <w:rFonts w:ascii="Arial" w:eastAsia="Arial" w:hAnsi="Arial" w:cs="Arial"/>
          <w:i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application</w:t>
      </w:r>
      <w:r>
        <w:rPr>
          <w:rFonts w:ascii="Arial" w:eastAsia="Arial" w:hAnsi="Arial" w:cs="Arial"/>
          <w:i/>
          <w:spacing w:val="1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Cambridge</w:t>
      </w:r>
      <w:r>
        <w:rPr>
          <w:rFonts w:ascii="Arial" w:eastAsia="Arial" w:hAnsi="Arial" w:cs="Arial"/>
          <w:spacing w:val="24"/>
          <w:w w:val="89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14"/>
          <w:szCs w:val="14"/>
        </w:rPr>
        <w:t>Un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>i</w:t>
      </w:r>
      <w:r>
        <w:rPr>
          <w:rFonts w:ascii="Arial" w:eastAsia="Arial" w:hAnsi="Arial" w:cs="Arial"/>
          <w:spacing w:val="-2"/>
          <w:w w:val="89"/>
          <w:sz w:val="14"/>
          <w:szCs w:val="14"/>
        </w:rPr>
        <w:t>v</w:t>
      </w:r>
      <w:r>
        <w:rPr>
          <w:rFonts w:ascii="Arial" w:eastAsia="Arial" w:hAnsi="Arial" w:cs="Arial"/>
          <w:w w:val="89"/>
          <w:sz w:val="14"/>
          <w:szCs w:val="14"/>
        </w:rPr>
        <w:t xml:space="preserve">ersity </w:t>
      </w:r>
      <w:r>
        <w:rPr>
          <w:rFonts w:ascii="Arial" w:eastAsia="Arial" w:hAnsi="Arial" w:cs="Arial"/>
          <w:spacing w:val="20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Press</w:t>
      </w:r>
      <w:proofErr w:type="gramEnd"/>
      <w:r>
        <w:rPr>
          <w:rFonts w:ascii="Arial" w:eastAsia="Arial" w:hAnsi="Arial" w:cs="Arial"/>
          <w:w w:val="89"/>
          <w:sz w:val="14"/>
          <w:szCs w:val="14"/>
        </w:rPr>
        <w:t xml:space="preserve">, </w:t>
      </w:r>
      <w:r>
        <w:rPr>
          <w:rFonts w:ascii="Arial" w:eastAsia="Arial" w:hAnsi="Arial" w:cs="Arial"/>
          <w:w w:val="90"/>
          <w:sz w:val="14"/>
          <w:szCs w:val="14"/>
        </w:rPr>
        <w:t xml:space="preserve">Cambridge, </w:t>
      </w:r>
      <w:r>
        <w:rPr>
          <w:rFonts w:ascii="Arial" w:eastAsia="Arial" w:hAnsi="Arial" w:cs="Arial"/>
          <w:sz w:val="14"/>
          <w:szCs w:val="14"/>
        </w:rPr>
        <w:t>2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edition.</w:t>
      </w:r>
    </w:p>
    <w:p w14:paraId="00CD8485" w14:textId="77777777" w:rsidR="001C58B1" w:rsidRDefault="007375A7">
      <w:pPr>
        <w:spacing w:after="0" w:line="240" w:lineRule="auto"/>
        <w:ind w:right="2018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0"/>
          <w:sz w:val="14"/>
          <w:szCs w:val="14"/>
        </w:rPr>
        <w:t>Cunningham,</w:t>
      </w:r>
      <w:r>
        <w:rPr>
          <w:rFonts w:ascii="Arial" w:eastAsia="Arial" w:hAnsi="Arial" w:cs="Arial"/>
          <w:spacing w:val="7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1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.,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92"/>
          <w:sz w:val="14"/>
          <w:szCs w:val="14"/>
        </w:rPr>
        <w:t>Amode</w:t>
      </w:r>
      <w:proofErr w:type="spellEnd"/>
      <w:r>
        <w:rPr>
          <w:rFonts w:ascii="Arial" w:eastAsia="Arial" w:hAnsi="Arial" w:cs="Arial"/>
          <w:w w:val="92"/>
          <w:sz w:val="14"/>
          <w:szCs w:val="14"/>
        </w:rPr>
        <w:t>,</w:t>
      </w:r>
      <w:r>
        <w:rPr>
          <w:rFonts w:ascii="Arial" w:eastAsia="Arial" w:hAnsi="Arial" w:cs="Arial"/>
          <w:spacing w:val="6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R.,</w:t>
      </w:r>
      <w:r>
        <w:rPr>
          <w:rFonts w:ascii="Arial" w:eastAsia="Arial" w:hAnsi="Arial" w:cs="Arial"/>
          <w:spacing w:val="-1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95"/>
          <w:sz w:val="14"/>
          <w:szCs w:val="14"/>
        </w:rPr>
        <w:t>Barrell</w:t>
      </w:r>
      <w:proofErr w:type="spellEnd"/>
      <w:r>
        <w:rPr>
          <w:rFonts w:ascii="Arial" w:eastAsia="Arial" w:hAnsi="Arial" w:cs="Arial"/>
          <w:w w:val="95"/>
          <w:sz w:val="14"/>
          <w:szCs w:val="14"/>
        </w:rPr>
        <w:t>,</w:t>
      </w:r>
      <w:r>
        <w:rPr>
          <w:rFonts w:ascii="Arial" w:eastAsia="Arial" w:hAnsi="Arial" w:cs="Arial"/>
          <w:spacing w:val="5"/>
          <w:w w:val="9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D.,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et</w:t>
      </w:r>
      <w:r>
        <w:rPr>
          <w:rFonts w:ascii="Arial" w:eastAsia="Arial" w:hAnsi="Arial" w:cs="Arial"/>
          <w:i/>
          <w:spacing w:val="-1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(2014).</w:t>
      </w:r>
      <w:r>
        <w:rPr>
          <w:rFonts w:ascii="Arial" w:eastAsia="Arial" w:hAnsi="Arial" w:cs="Arial"/>
          <w:spacing w:val="34"/>
          <w:w w:val="89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4"/>
          <w:szCs w:val="14"/>
        </w:rPr>
        <w:t>Ensembl</w:t>
      </w:r>
      <w:proofErr w:type="spellEnd"/>
      <w:r>
        <w:rPr>
          <w:rFonts w:ascii="Arial" w:eastAsia="Arial" w:hAnsi="Arial" w:cs="Arial"/>
          <w:spacing w:val="5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2015.</w:t>
      </w:r>
      <w:r>
        <w:rPr>
          <w:rFonts w:ascii="Arial" w:eastAsia="Arial" w:hAnsi="Arial" w:cs="Arial"/>
          <w:spacing w:val="25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Nucleic</w:t>
      </w:r>
    </w:p>
    <w:p w14:paraId="67618F7F" w14:textId="77777777" w:rsidR="001C58B1" w:rsidRDefault="007375A7">
      <w:pPr>
        <w:spacing w:before="18" w:after="0" w:line="240" w:lineRule="auto"/>
        <w:ind w:left="124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i/>
          <w:w w:val="86"/>
          <w:sz w:val="14"/>
          <w:szCs w:val="14"/>
        </w:rPr>
        <w:t>Acids</w:t>
      </w:r>
      <w:r>
        <w:rPr>
          <w:rFonts w:ascii="Arial" w:eastAsia="Arial" w:hAnsi="Arial" w:cs="Arial"/>
          <w:i/>
          <w:spacing w:val="1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Res.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6"/>
          <w:sz w:val="14"/>
          <w:szCs w:val="14"/>
        </w:rPr>
        <w:t>43</w:t>
      </w:r>
      <w:r>
        <w:rPr>
          <w:rFonts w:ascii="Arial" w:eastAsia="Arial" w:hAnsi="Arial" w:cs="Arial"/>
          <w:w w:val="86"/>
          <w:sz w:val="14"/>
          <w:szCs w:val="14"/>
        </w:rPr>
        <w:t>(D1</w:t>
      </w:r>
      <w:proofErr w:type="gramStart"/>
      <w:r>
        <w:rPr>
          <w:rFonts w:ascii="Arial" w:eastAsia="Arial" w:hAnsi="Arial" w:cs="Arial"/>
          <w:w w:val="86"/>
          <w:sz w:val="14"/>
          <w:szCs w:val="14"/>
        </w:rPr>
        <w:t xml:space="preserve">), </w:t>
      </w:r>
      <w:r>
        <w:rPr>
          <w:rFonts w:ascii="Arial" w:eastAsia="Arial" w:hAnsi="Arial" w:cs="Arial"/>
          <w:spacing w:val="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</w:t>
      </w:r>
      <w:proofErr w:type="gramEnd"/>
      <w:r>
        <w:rPr>
          <w:rFonts w:ascii="Arial" w:eastAsia="Arial" w:hAnsi="Arial" w:cs="Arial"/>
          <w:sz w:val="14"/>
          <w:szCs w:val="14"/>
        </w:rPr>
        <w:t>662–D669.</w:t>
      </w:r>
    </w:p>
    <w:p w14:paraId="24CAE949" w14:textId="77777777" w:rsidR="001C58B1" w:rsidRDefault="007375A7">
      <w:pPr>
        <w:spacing w:before="18"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4"/>
          <w:sz w:val="14"/>
          <w:szCs w:val="14"/>
        </w:rPr>
        <w:t>Donnell</w:t>
      </w:r>
      <w:r>
        <w:rPr>
          <w:rFonts w:ascii="Arial" w:eastAsia="Arial" w:hAnsi="Arial" w:cs="Arial"/>
          <w:spacing w:val="-8"/>
          <w:w w:val="94"/>
          <w:sz w:val="14"/>
          <w:szCs w:val="14"/>
        </w:rPr>
        <w:t>y</w:t>
      </w:r>
      <w:r>
        <w:rPr>
          <w:rFonts w:ascii="Arial" w:eastAsia="Arial" w:hAnsi="Arial" w:cs="Arial"/>
          <w:w w:val="94"/>
          <w:sz w:val="14"/>
          <w:szCs w:val="14"/>
        </w:rPr>
        <w:t>,</w:t>
      </w:r>
      <w:r>
        <w:rPr>
          <w:rFonts w:ascii="Arial" w:eastAsia="Arial" w:hAnsi="Arial" w:cs="Arial"/>
          <w:spacing w:val="3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K. </w:t>
      </w:r>
      <w:r>
        <w:rPr>
          <w:rFonts w:ascii="Arial" w:eastAsia="Arial" w:hAnsi="Arial" w:cs="Arial"/>
          <w:w w:val="93"/>
          <w:sz w:val="14"/>
          <w:szCs w:val="14"/>
        </w:rPr>
        <w:t>(2006).</w:t>
      </w:r>
      <w:r>
        <w:rPr>
          <w:rFonts w:ascii="Arial" w:eastAsia="Arial" w:hAnsi="Arial" w:cs="Arial"/>
          <w:spacing w:val="5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SNOMED-C</w:t>
      </w:r>
      <w:r>
        <w:rPr>
          <w:rFonts w:ascii="Arial" w:eastAsia="Arial" w:hAnsi="Arial" w:cs="Arial"/>
          <w:spacing w:val="-6"/>
          <w:w w:val="93"/>
          <w:sz w:val="14"/>
          <w:szCs w:val="14"/>
        </w:rPr>
        <w:t>T</w:t>
      </w:r>
      <w:r>
        <w:rPr>
          <w:rFonts w:ascii="Arial" w:eastAsia="Arial" w:hAnsi="Arial" w:cs="Arial"/>
          <w:w w:val="93"/>
          <w:sz w:val="14"/>
          <w:szCs w:val="14"/>
        </w:rPr>
        <w:t>:</w:t>
      </w:r>
      <w:r>
        <w:rPr>
          <w:rFonts w:ascii="Arial" w:eastAsia="Arial" w:hAnsi="Arial" w:cs="Arial"/>
          <w:spacing w:val="19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The</w:t>
      </w:r>
      <w:r>
        <w:rPr>
          <w:rFonts w:ascii="Arial" w:eastAsia="Arial" w:hAnsi="Arial" w:cs="Arial"/>
          <w:spacing w:val="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ad</w:t>
      </w:r>
      <w:r>
        <w:rPr>
          <w:rFonts w:ascii="Arial" w:eastAsia="Arial" w:hAnsi="Arial" w:cs="Arial"/>
          <w:spacing w:val="-3"/>
          <w:w w:val="88"/>
          <w:sz w:val="14"/>
          <w:szCs w:val="14"/>
        </w:rPr>
        <w:t>v</w:t>
      </w:r>
      <w:r>
        <w:rPr>
          <w:rFonts w:ascii="Arial" w:eastAsia="Arial" w:hAnsi="Arial" w:cs="Arial"/>
          <w:w w:val="88"/>
          <w:sz w:val="14"/>
          <w:szCs w:val="14"/>
        </w:rPr>
        <w:t>anced</w:t>
      </w:r>
      <w:r>
        <w:rPr>
          <w:rFonts w:ascii="Arial" w:eastAsia="Arial" w:hAnsi="Arial" w:cs="Arial"/>
          <w:spacing w:val="-8"/>
          <w:w w:val="88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4"/>
          <w:szCs w:val="14"/>
        </w:rPr>
        <w:t xml:space="preserve">terminology </w:t>
      </w:r>
      <w:r>
        <w:rPr>
          <w:rFonts w:ascii="Arial" w:eastAsia="Arial" w:hAnsi="Arial" w:cs="Arial"/>
          <w:spacing w:val="11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and</w:t>
      </w:r>
      <w:proofErr w:type="gramEnd"/>
      <w:r>
        <w:rPr>
          <w:rFonts w:ascii="Arial" w:eastAsia="Arial" w:hAnsi="Arial" w:cs="Arial"/>
          <w:spacing w:val="-3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coding</w:t>
      </w:r>
      <w:r>
        <w:rPr>
          <w:rFonts w:ascii="Arial" w:eastAsia="Arial" w:hAnsi="Arial" w:cs="Arial"/>
          <w:spacing w:val="18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 xml:space="preserve">system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eHealth.</w:t>
      </w:r>
      <w:r>
        <w:rPr>
          <w:rFonts w:ascii="Arial" w:eastAsia="Arial" w:hAnsi="Arial" w:cs="Arial"/>
          <w:spacing w:val="7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Stud</w:t>
      </w:r>
      <w:r>
        <w:rPr>
          <w:rFonts w:ascii="Arial" w:eastAsia="Arial" w:hAnsi="Arial" w:cs="Arial"/>
          <w:i/>
          <w:spacing w:val="-12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Health</w:t>
      </w:r>
      <w:r>
        <w:rPr>
          <w:rFonts w:ascii="Arial" w:eastAsia="Arial" w:hAnsi="Arial" w:cs="Arial"/>
          <w:i/>
          <w:spacing w:val="12"/>
          <w:w w:val="9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spacing w:val="-12"/>
          <w:w w:val="90"/>
          <w:sz w:val="14"/>
          <w:szCs w:val="14"/>
        </w:rPr>
        <w:t>T</w:t>
      </w:r>
      <w:r>
        <w:rPr>
          <w:rFonts w:ascii="Arial" w:eastAsia="Arial" w:hAnsi="Arial" w:cs="Arial"/>
          <w:i/>
          <w:w w:val="90"/>
          <w:sz w:val="14"/>
          <w:szCs w:val="14"/>
        </w:rPr>
        <w:t>e</w:t>
      </w:r>
      <w:r>
        <w:rPr>
          <w:rFonts w:ascii="Arial" w:eastAsia="Arial" w:hAnsi="Arial" w:cs="Arial"/>
          <w:i/>
          <w:spacing w:val="-2"/>
          <w:w w:val="90"/>
          <w:sz w:val="14"/>
          <w:szCs w:val="14"/>
        </w:rPr>
        <w:t>c</w:t>
      </w:r>
      <w:r>
        <w:rPr>
          <w:rFonts w:ascii="Arial" w:eastAsia="Arial" w:hAnsi="Arial" w:cs="Arial"/>
          <w:i/>
          <w:w w:val="90"/>
          <w:sz w:val="14"/>
          <w:szCs w:val="14"/>
        </w:rPr>
        <w:t>hnol</w:t>
      </w:r>
      <w:proofErr w:type="spellEnd"/>
      <w:r>
        <w:rPr>
          <w:rFonts w:ascii="Arial" w:eastAsia="Arial" w:hAnsi="Arial" w:cs="Arial"/>
          <w:i/>
          <w:spacing w:val="-4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Infor</w:t>
      </w:r>
      <w:r>
        <w:rPr>
          <w:rFonts w:ascii="Arial" w:eastAsia="Arial" w:hAnsi="Arial" w:cs="Arial"/>
          <w:i/>
          <w:spacing w:val="2"/>
          <w:w w:val="90"/>
          <w:sz w:val="14"/>
          <w:szCs w:val="14"/>
        </w:rPr>
        <w:t>m</w:t>
      </w:r>
      <w:r>
        <w:rPr>
          <w:rFonts w:ascii="Arial" w:eastAsia="Arial" w:hAnsi="Arial" w:cs="Arial"/>
          <w:w w:val="90"/>
          <w:sz w:val="14"/>
          <w:szCs w:val="14"/>
        </w:rPr>
        <w:t>,</w:t>
      </w:r>
      <w:r>
        <w:rPr>
          <w:rFonts w:ascii="Arial" w:eastAsia="Arial" w:hAnsi="Arial" w:cs="Arial"/>
          <w:spacing w:val="20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0"/>
          <w:sz w:val="14"/>
          <w:szCs w:val="14"/>
        </w:rPr>
        <w:t>121</w:t>
      </w:r>
      <w:r>
        <w:rPr>
          <w:rFonts w:ascii="Arial" w:eastAsia="Arial" w:hAnsi="Arial" w:cs="Arial"/>
          <w:w w:val="90"/>
          <w:sz w:val="14"/>
          <w:szCs w:val="14"/>
        </w:rPr>
        <w:t>,</w:t>
      </w:r>
      <w:r>
        <w:rPr>
          <w:rFonts w:ascii="Arial" w:eastAsia="Arial" w:hAnsi="Arial" w:cs="Arial"/>
          <w:spacing w:val="-3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279–90.</w:t>
      </w:r>
    </w:p>
    <w:p w14:paraId="176454E9" w14:textId="77777777" w:rsidR="001C58B1" w:rsidRPr="007375A7" w:rsidRDefault="007375A7">
      <w:pPr>
        <w:spacing w:after="0" w:line="267" w:lineRule="auto"/>
        <w:ind w:left="-24" w:right="2042"/>
        <w:jc w:val="right"/>
        <w:rPr>
          <w:rFonts w:ascii="Arial" w:eastAsia="Arial" w:hAnsi="Arial" w:cs="Arial"/>
          <w:sz w:val="14"/>
          <w:szCs w:val="14"/>
          <w:lang w:val="pt-BR"/>
          <w:rPrChange w:id="182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r>
        <w:rPr>
          <w:rFonts w:ascii="Arial" w:eastAsia="Arial" w:hAnsi="Arial" w:cs="Arial"/>
          <w:spacing w:val="-2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anizzi</w:t>
      </w:r>
      <w:proofErr w:type="spellEnd"/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N.,</w:t>
      </w:r>
      <w:r>
        <w:rPr>
          <w:rFonts w:ascii="Arial" w:eastAsia="Arial" w:hAnsi="Arial" w:cs="Arial"/>
          <w:spacing w:val="2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Amato,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C.,</w:t>
      </w:r>
      <w:r>
        <w:rPr>
          <w:rFonts w:ascii="Arial" w:eastAsia="Arial" w:hAnsi="Arial" w:cs="Arial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14"/>
          <w:szCs w:val="14"/>
        </w:rPr>
        <w:t xml:space="preserve">Esposito, </w:t>
      </w:r>
      <w:r>
        <w:rPr>
          <w:rFonts w:ascii="Arial" w:eastAsia="Arial" w:hAnsi="Arial" w:cs="Arial"/>
          <w:spacing w:val="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1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.</w:t>
      </w:r>
      <w:proofErr w:type="gramEnd"/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(2008).</w:t>
      </w:r>
      <w:r>
        <w:rPr>
          <w:rFonts w:ascii="Arial" w:eastAsia="Arial" w:hAnsi="Arial" w:cs="Arial"/>
          <w:spacing w:val="3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DL-FOIL:</w:t>
      </w:r>
      <w:r>
        <w:rPr>
          <w:rFonts w:ascii="Arial" w:eastAsia="Arial" w:hAnsi="Arial" w:cs="Arial"/>
          <w:spacing w:val="20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Concept</w:t>
      </w:r>
      <w:r>
        <w:rPr>
          <w:rFonts w:ascii="Arial" w:eastAsia="Arial" w:hAnsi="Arial" w:cs="Arial"/>
          <w:spacing w:val="7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 xml:space="preserve">Learning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Description</w:t>
      </w:r>
      <w:r>
        <w:rPr>
          <w:rFonts w:ascii="Arial" w:eastAsia="Arial" w:hAnsi="Arial" w:cs="Arial"/>
          <w:spacing w:val="11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Logics.</w:t>
      </w:r>
      <w:r>
        <w:rPr>
          <w:rFonts w:ascii="Arial" w:eastAsia="Arial" w:hAnsi="Arial" w:cs="Arial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8"/>
          <w:sz w:val="14"/>
          <w:szCs w:val="14"/>
        </w:rPr>
        <w:t>LNCS</w:t>
      </w:r>
      <w:r>
        <w:rPr>
          <w:rFonts w:ascii="Arial" w:eastAsia="Arial" w:hAnsi="Arial" w:cs="Arial"/>
          <w:i/>
          <w:spacing w:val="16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8"/>
          <w:sz w:val="14"/>
          <w:szCs w:val="14"/>
        </w:rPr>
        <w:t>519</w:t>
      </w:r>
      <w:r>
        <w:rPr>
          <w:rFonts w:ascii="Arial" w:eastAsia="Arial" w:hAnsi="Arial" w:cs="Arial"/>
          <w:i/>
          <w:spacing w:val="1"/>
          <w:w w:val="88"/>
          <w:sz w:val="14"/>
          <w:szCs w:val="14"/>
        </w:rPr>
        <w:t>4</w:t>
      </w:r>
      <w:r>
        <w:rPr>
          <w:rFonts w:ascii="Arial" w:eastAsia="Arial" w:hAnsi="Arial" w:cs="Arial"/>
          <w:w w:val="88"/>
          <w:sz w:val="14"/>
          <w:szCs w:val="14"/>
        </w:rPr>
        <w:t>,</w:t>
      </w:r>
      <w:r>
        <w:rPr>
          <w:rFonts w:ascii="Arial" w:eastAsia="Arial" w:hAnsi="Arial" w:cs="Arial"/>
          <w:spacing w:val="22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8"/>
          <w:sz w:val="14"/>
          <w:szCs w:val="14"/>
        </w:rPr>
        <w:t>5194</w:t>
      </w:r>
      <w:r>
        <w:rPr>
          <w:rFonts w:ascii="Arial" w:eastAsia="Arial" w:hAnsi="Arial" w:cs="Arial"/>
          <w:w w:val="88"/>
          <w:sz w:val="14"/>
          <w:szCs w:val="14"/>
        </w:rPr>
        <w:t>(Proceedings</w:t>
      </w:r>
      <w:r>
        <w:rPr>
          <w:rFonts w:ascii="Arial" w:eastAsia="Arial" w:hAnsi="Arial" w:cs="Arial"/>
          <w:spacing w:val="16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the</w:t>
      </w:r>
      <w:r>
        <w:rPr>
          <w:rFonts w:ascii="Arial" w:eastAsia="Arial" w:hAnsi="Arial" w:cs="Arial"/>
          <w:spacing w:val="1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18th</w:t>
      </w:r>
      <w:r>
        <w:rPr>
          <w:rFonts w:ascii="Arial" w:eastAsia="Arial" w:hAnsi="Arial" w:cs="Arial"/>
          <w:spacing w:val="8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 xml:space="preserve">International </w:t>
      </w:r>
      <w:r>
        <w:rPr>
          <w:rFonts w:ascii="Arial" w:eastAsia="Arial" w:hAnsi="Arial" w:cs="Arial"/>
          <w:w w:val="88"/>
          <w:sz w:val="14"/>
          <w:szCs w:val="14"/>
        </w:rPr>
        <w:t>Conference,</w:t>
      </w:r>
      <w:r>
        <w:rPr>
          <w:rFonts w:ascii="Arial" w:eastAsia="Arial" w:hAnsi="Arial" w:cs="Arial"/>
          <w:spacing w:val="-7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99"/>
          <w:sz w:val="14"/>
          <w:szCs w:val="14"/>
        </w:rPr>
        <w:t>ILP</w:t>
      </w:r>
      <w:r>
        <w:rPr>
          <w:rFonts w:ascii="Arial" w:eastAsia="Arial" w:hAnsi="Arial" w:cs="Arial"/>
          <w:spacing w:val="-1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2008</w:t>
      </w:r>
      <w:r>
        <w:rPr>
          <w:rFonts w:ascii="Arial" w:eastAsia="Arial" w:hAnsi="Arial" w:cs="Arial"/>
          <w:spacing w:val="-1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Prague,</w:t>
      </w:r>
      <w:r>
        <w:rPr>
          <w:rFonts w:ascii="Arial" w:eastAsia="Arial" w:hAnsi="Arial" w:cs="Arial"/>
          <w:spacing w:val="-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Czech</w:t>
      </w:r>
      <w:r>
        <w:rPr>
          <w:rFonts w:ascii="Arial" w:eastAsia="Arial" w:hAnsi="Arial" w:cs="Arial"/>
          <w:spacing w:val="-16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Republic,</w:t>
      </w:r>
      <w:r>
        <w:rPr>
          <w:rFonts w:ascii="Arial" w:eastAsia="Arial" w:hAnsi="Arial" w:cs="Arial"/>
          <w:spacing w:val="-9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September</w:t>
      </w:r>
      <w:r>
        <w:rPr>
          <w:rFonts w:ascii="Arial" w:eastAsia="Arial" w:hAnsi="Arial" w:cs="Arial"/>
          <w:spacing w:val="-1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10-12,</w:t>
      </w:r>
      <w:r>
        <w:rPr>
          <w:rFonts w:ascii="Arial" w:eastAsia="Arial" w:hAnsi="Arial" w:cs="Arial"/>
          <w:spacing w:val="-4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2008),</w:t>
      </w:r>
      <w:r>
        <w:rPr>
          <w:rFonts w:ascii="Arial" w:eastAsia="Arial" w:hAnsi="Arial" w:cs="Arial"/>
          <w:spacing w:val="-4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 xml:space="preserve">107–121. </w:t>
      </w:r>
      <w:proofErr w:type="spellStart"/>
      <w:r w:rsidRPr="007375A7">
        <w:rPr>
          <w:rFonts w:ascii="Arial" w:eastAsia="Arial" w:hAnsi="Arial" w:cs="Arial"/>
          <w:w w:val="89"/>
          <w:sz w:val="14"/>
          <w:szCs w:val="14"/>
          <w:lang w:val="pt-BR"/>
          <w:rPrChange w:id="183" w:author="Fred Freitas" w:date="2016-01-12T19:23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Gangemi</w:t>
      </w:r>
      <w:proofErr w:type="spellEnd"/>
      <w:r w:rsidRPr="007375A7">
        <w:rPr>
          <w:rFonts w:ascii="Arial" w:eastAsia="Arial" w:hAnsi="Arial" w:cs="Arial"/>
          <w:w w:val="89"/>
          <w:sz w:val="14"/>
          <w:szCs w:val="14"/>
          <w:lang w:val="pt-BR"/>
          <w:rPrChange w:id="184" w:author="Fred Freitas" w:date="2016-01-12T19:23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,</w:t>
      </w:r>
      <w:r w:rsidRPr="007375A7">
        <w:rPr>
          <w:rFonts w:ascii="Arial" w:eastAsia="Arial" w:hAnsi="Arial" w:cs="Arial"/>
          <w:spacing w:val="21"/>
          <w:w w:val="89"/>
          <w:sz w:val="14"/>
          <w:szCs w:val="14"/>
          <w:lang w:val="pt-BR"/>
          <w:rPrChange w:id="185" w:author="Fred Freitas" w:date="2016-01-12T19:23:00Z">
            <w:rPr>
              <w:rFonts w:ascii="Arial" w:eastAsia="Arial" w:hAnsi="Arial" w:cs="Arial"/>
              <w:spacing w:val="21"/>
              <w:w w:val="89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186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>A.,</w:t>
      </w:r>
      <w:r w:rsidRPr="007375A7">
        <w:rPr>
          <w:rFonts w:ascii="Arial" w:eastAsia="Arial" w:hAnsi="Arial" w:cs="Arial"/>
          <w:spacing w:val="15"/>
          <w:sz w:val="14"/>
          <w:szCs w:val="14"/>
          <w:lang w:val="pt-BR"/>
          <w:rPrChange w:id="187" w:author="Fred Freitas" w:date="2016-01-12T19:23:00Z">
            <w:rPr>
              <w:rFonts w:ascii="Arial" w:eastAsia="Arial" w:hAnsi="Arial" w:cs="Arial"/>
              <w:spacing w:val="15"/>
              <w:sz w:val="14"/>
              <w:szCs w:val="14"/>
            </w:rPr>
          </w:rPrChange>
        </w:rPr>
        <w:t xml:space="preserve"> </w:t>
      </w:r>
      <w:proofErr w:type="spellStart"/>
      <w:r w:rsidRPr="007375A7">
        <w:rPr>
          <w:rFonts w:ascii="Arial" w:eastAsia="Arial" w:hAnsi="Arial" w:cs="Arial"/>
          <w:w w:val="91"/>
          <w:sz w:val="14"/>
          <w:szCs w:val="14"/>
          <w:lang w:val="pt-BR"/>
          <w:rPrChange w:id="188" w:author="Fred Freitas" w:date="2016-01-12T19:23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Guarino</w:t>
      </w:r>
      <w:proofErr w:type="spellEnd"/>
      <w:r w:rsidRPr="007375A7">
        <w:rPr>
          <w:rFonts w:ascii="Arial" w:eastAsia="Arial" w:hAnsi="Arial" w:cs="Arial"/>
          <w:w w:val="91"/>
          <w:sz w:val="14"/>
          <w:szCs w:val="14"/>
          <w:lang w:val="pt-BR"/>
          <w:rPrChange w:id="189" w:author="Fred Freitas" w:date="2016-01-12T19:23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,</w:t>
      </w:r>
      <w:r w:rsidRPr="007375A7">
        <w:rPr>
          <w:rFonts w:ascii="Arial" w:eastAsia="Arial" w:hAnsi="Arial" w:cs="Arial"/>
          <w:spacing w:val="20"/>
          <w:w w:val="91"/>
          <w:sz w:val="14"/>
          <w:szCs w:val="14"/>
          <w:lang w:val="pt-BR"/>
          <w:rPrChange w:id="190" w:author="Fred Freitas" w:date="2016-01-12T19:23:00Z">
            <w:rPr>
              <w:rFonts w:ascii="Arial" w:eastAsia="Arial" w:hAnsi="Arial" w:cs="Arial"/>
              <w:spacing w:val="20"/>
              <w:w w:val="91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191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>N.,</w:t>
      </w:r>
      <w:r w:rsidRPr="007375A7">
        <w:rPr>
          <w:rFonts w:ascii="Arial" w:eastAsia="Arial" w:hAnsi="Arial" w:cs="Arial"/>
          <w:spacing w:val="8"/>
          <w:sz w:val="14"/>
          <w:szCs w:val="14"/>
          <w:lang w:val="pt-BR"/>
          <w:rPrChange w:id="192" w:author="Fred Freitas" w:date="2016-01-12T19:23:00Z">
            <w:rPr>
              <w:rFonts w:ascii="Arial" w:eastAsia="Arial" w:hAnsi="Arial" w:cs="Arial"/>
              <w:spacing w:val="8"/>
              <w:sz w:val="14"/>
              <w:szCs w:val="14"/>
            </w:rPr>
          </w:rPrChange>
        </w:rPr>
        <w:t xml:space="preserve"> </w:t>
      </w:r>
      <w:proofErr w:type="spellStart"/>
      <w:r w:rsidRPr="007375A7">
        <w:rPr>
          <w:rFonts w:ascii="Arial" w:eastAsia="Arial" w:hAnsi="Arial" w:cs="Arial"/>
          <w:w w:val="92"/>
          <w:sz w:val="14"/>
          <w:szCs w:val="14"/>
          <w:lang w:val="pt-BR"/>
          <w:rPrChange w:id="193" w:author="Fred Freitas" w:date="2016-01-12T19:23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Masolo</w:t>
      </w:r>
      <w:proofErr w:type="spellEnd"/>
      <w:r w:rsidRPr="007375A7">
        <w:rPr>
          <w:rFonts w:ascii="Arial" w:eastAsia="Arial" w:hAnsi="Arial" w:cs="Arial"/>
          <w:w w:val="92"/>
          <w:sz w:val="14"/>
          <w:szCs w:val="14"/>
          <w:lang w:val="pt-BR"/>
          <w:rPrChange w:id="194" w:author="Fred Freitas" w:date="2016-01-12T19:23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,</w:t>
      </w:r>
      <w:r w:rsidRPr="007375A7">
        <w:rPr>
          <w:rFonts w:ascii="Arial" w:eastAsia="Arial" w:hAnsi="Arial" w:cs="Arial"/>
          <w:spacing w:val="20"/>
          <w:w w:val="92"/>
          <w:sz w:val="14"/>
          <w:szCs w:val="14"/>
          <w:lang w:val="pt-BR"/>
          <w:rPrChange w:id="195" w:author="Fred Freitas" w:date="2016-01-12T19:23:00Z">
            <w:rPr>
              <w:rFonts w:ascii="Arial" w:eastAsia="Arial" w:hAnsi="Arial" w:cs="Arial"/>
              <w:spacing w:val="20"/>
              <w:w w:val="92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196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>C.,</w:t>
      </w:r>
      <w:r w:rsidRPr="007375A7">
        <w:rPr>
          <w:rFonts w:ascii="Arial" w:eastAsia="Arial" w:hAnsi="Arial" w:cs="Arial"/>
          <w:spacing w:val="-1"/>
          <w:sz w:val="14"/>
          <w:szCs w:val="14"/>
          <w:lang w:val="pt-BR"/>
          <w:rPrChange w:id="197" w:author="Fred Freitas" w:date="2016-01-12T19:23:00Z">
            <w:rPr>
              <w:rFonts w:ascii="Arial" w:eastAsia="Arial" w:hAnsi="Arial" w:cs="Arial"/>
              <w:spacing w:val="-1"/>
              <w:sz w:val="14"/>
              <w:szCs w:val="14"/>
            </w:rPr>
          </w:rPrChange>
        </w:rPr>
        <w:t xml:space="preserve"> </w:t>
      </w:r>
      <w:proofErr w:type="spellStart"/>
      <w:r w:rsidRPr="007375A7">
        <w:rPr>
          <w:rFonts w:ascii="Arial" w:eastAsia="Arial" w:hAnsi="Arial" w:cs="Arial"/>
          <w:w w:val="93"/>
          <w:sz w:val="14"/>
          <w:szCs w:val="14"/>
          <w:lang w:val="pt-BR"/>
          <w:rPrChange w:id="198" w:author="Fred Freitas" w:date="2016-01-12T19:23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Oltramari</w:t>
      </w:r>
      <w:proofErr w:type="spellEnd"/>
      <w:r w:rsidRPr="007375A7">
        <w:rPr>
          <w:rFonts w:ascii="Arial" w:eastAsia="Arial" w:hAnsi="Arial" w:cs="Arial"/>
          <w:w w:val="93"/>
          <w:sz w:val="14"/>
          <w:szCs w:val="14"/>
          <w:lang w:val="pt-BR"/>
          <w:rPrChange w:id="199" w:author="Fred Freitas" w:date="2016-01-12T19:23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,</w:t>
      </w:r>
      <w:r w:rsidRPr="007375A7">
        <w:rPr>
          <w:rFonts w:ascii="Arial" w:eastAsia="Arial" w:hAnsi="Arial" w:cs="Arial"/>
          <w:spacing w:val="20"/>
          <w:w w:val="93"/>
          <w:sz w:val="14"/>
          <w:szCs w:val="14"/>
          <w:lang w:val="pt-BR"/>
          <w:rPrChange w:id="200" w:author="Fred Freitas" w:date="2016-01-12T19:23:00Z">
            <w:rPr>
              <w:rFonts w:ascii="Arial" w:eastAsia="Arial" w:hAnsi="Arial" w:cs="Arial"/>
              <w:spacing w:val="20"/>
              <w:w w:val="93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201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>A.,</w:t>
      </w:r>
      <w:r w:rsidRPr="007375A7">
        <w:rPr>
          <w:rFonts w:ascii="Arial" w:eastAsia="Arial" w:hAnsi="Arial" w:cs="Arial"/>
          <w:spacing w:val="15"/>
          <w:sz w:val="14"/>
          <w:szCs w:val="14"/>
          <w:lang w:val="pt-BR"/>
          <w:rPrChange w:id="202" w:author="Fred Freitas" w:date="2016-01-12T19:23:00Z">
            <w:rPr>
              <w:rFonts w:ascii="Arial" w:eastAsia="Arial" w:hAnsi="Arial" w:cs="Arial"/>
              <w:spacing w:val="15"/>
              <w:sz w:val="14"/>
              <w:szCs w:val="14"/>
            </w:rPr>
          </w:rPrChange>
        </w:rPr>
        <w:t xml:space="preserve"> </w:t>
      </w:r>
      <w:proofErr w:type="spellStart"/>
      <w:r w:rsidRPr="007375A7">
        <w:rPr>
          <w:rFonts w:ascii="Arial" w:eastAsia="Arial" w:hAnsi="Arial" w:cs="Arial"/>
          <w:w w:val="86"/>
          <w:sz w:val="14"/>
          <w:szCs w:val="14"/>
          <w:lang w:val="pt-BR"/>
          <w:rPrChange w:id="203" w:author="Fred Freitas" w:date="2016-01-12T19:23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and</w:t>
      </w:r>
      <w:proofErr w:type="spellEnd"/>
      <w:r w:rsidRPr="007375A7">
        <w:rPr>
          <w:rFonts w:ascii="Arial" w:eastAsia="Arial" w:hAnsi="Arial" w:cs="Arial"/>
          <w:spacing w:val="15"/>
          <w:w w:val="86"/>
          <w:sz w:val="14"/>
          <w:szCs w:val="14"/>
          <w:lang w:val="pt-BR"/>
          <w:rPrChange w:id="204" w:author="Fred Freitas" w:date="2016-01-12T19:23:00Z">
            <w:rPr>
              <w:rFonts w:ascii="Arial" w:eastAsia="Arial" w:hAnsi="Arial" w:cs="Arial"/>
              <w:spacing w:val="15"/>
              <w:w w:val="86"/>
              <w:sz w:val="14"/>
              <w:szCs w:val="14"/>
            </w:rPr>
          </w:rPrChange>
        </w:rPr>
        <w:t xml:space="preserve"> </w:t>
      </w:r>
      <w:proofErr w:type="gramStart"/>
      <w:r w:rsidRPr="007375A7">
        <w:rPr>
          <w:rFonts w:ascii="Arial" w:eastAsia="Arial" w:hAnsi="Arial" w:cs="Arial"/>
          <w:w w:val="86"/>
          <w:sz w:val="14"/>
          <w:szCs w:val="14"/>
          <w:lang w:val="pt-BR"/>
          <w:rPrChange w:id="205" w:author="Fred Freitas" w:date="2016-01-12T19:23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Schneide</w:t>
      </w:r>
      <w:r w:rsidRPr="007375A7">
        <w:rPr>
          <w:rFonts w:ascii="Arial" w:eastAsia="Arial" w:hAnsi="Arial" w:cs="Arial"/>
          <w:spacing w:val="-5"/>
          <w:w w:val="86"/>
          <w:sz w:val="14"/>
          <w:szCs w:val="14"/>
          <w:lang w:val="pt-BR"/>
          <w:rPrChange w:id="206" w:author="Fred Freitas" w:date="2016-01-12T19:23:00Z">
            <w:rPr>
              <w:rFonts w:ascii="Arial" w:eastAsia="Arial" w:hAnsi="Arial" w:cs="Arial"/>
              <w:spacing w:val="-5"/>
              <w:w w:val="86"/>
              <w:sz w:val="14"/>
              <w:szCs w:val="14"/>
            </w:rPr>
          </w:rPrChange>
        </w:rPr>
        <w:t>r</w:t>
      </w:r>
      <w:r w:rsidRPr="007375A7">
        <w:rPr>
          <w:rFonts w:ascii="Arial" w:eastAsia="Arial" w:hAnsi="Arial" w:cs="Arial"/>
          <w:w w:val="86"/>
          <w:sz w:val="14"/>
          <w:szCs w:val="14"/>
          <w:lang w:val="pt-BR"/>
          <w:rPrChange w:id="207" w:author="Fred Freitas" w:date="2016-01-12T19:23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 xml:space="preserve">, </w:t>
      </w:r>
      <w:r w:rsidRPr="007375A7">
        <w:rPr>
          <w:rFonts w:ascii="Arial" w:eastAsia="Arial" w:hAnsi="Arial" w:cs="Arial"/>
          <w:spacing w:val="2"/>
          <w:w w:val="86"/>
          <w:sz w:val="14"/>
          <w:szCs w:val="14"/>
          <w:lang w:val="pt-BR"/>
          <w:rPrChange w:id="208" w:author="Fred Freitas" w:date="2016-01-12T19:23:00Z">
            <w:rPr>
              <w:rFonts w:ascii="Arial" w:eastAsia="Arial" w:hAnsi="Arial" w:cs="Arial"/>
              <w:spacing w:val="2"/>
              <w:w w:val="86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209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>L.</w:t>
      </w:r>
      <w:proofErr w:type="gramEnd"/>
      <w:r w:rsidRPr="007375A7">
        <w:rPr>
          <w:rFonts w:ascii="Arial" w:eastAsia="Arial" w:hAnsi="Arial" w:cs="Arial"/>
          <w:spacing w:val="12"/>
          <w:sz w:val="14"/>
          <w:szCs w:val="14"/>
          <w:lang w:val="pt-BR"/>
          <w:rPrChange w:id="210" w:author="Fred Freitas" w:date="2016-01-12T19:23:00Z">
            <w:rPr>
              <w:rFonts w:ascii="Arial" w:eastAsia="Arial" w:hAnsi="Arial" w:cs="Arial"/>
              <w:spacing w:val="12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w w:val="91"/>
          <w:sz w:val="14"/>
          <w:szCs w:val="14"/>
          <w:lang w:val="pt-BR"/>
          <w:rPrChange w:id="211" w:author="Fred Freitas" w:date="2016-01-12T19:23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(2002).</w:t>
      </w:r>
    </w:p>
    <w:p w14:paraId="7F1A3BBE" w14:textId="77777777" w:rsidR="001C58B1" w:rsidRDefault="007375A7">
      <w:pPr>
        <w:spacing w:after="0" w:line="240" w:lineRule="auto"/>
        <w:ind w:left="124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9"/>
          <w:sz w:val="14"/>
          <w:szCs w:val="14"/>
        </w:rPr>
        <w:t>Sweetening</w:t>
      </w:r>
      <w:r>
        <w:rPr>
          <w:rFonts w:ascii="Arial" w:eastAsia="Arial" w:hAnsi="Arial" w:cs="Arial"/>
          <w:spacing w:val="-7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Ontologies</w:t>
      </w:r>
      <w:r>
        <w:rPr>
          <w:rFonts w:ascii="Arial" w:eastAsia="Arial" w:hAnsi="Arial" w:cs="Arial"/>
          <w:spacing w:val="14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with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DOLCE.</w:t>
      </w:r>
      <w:r>
        <w:rPr>
          <w:rFonts w:ascii="Arial" w:eastAsia="Arial" w:hAnsi="Arial" w:cs="Arial"/>
          <w:spacing w:val="32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1"/>
          <w:sz w:val="14"/>
          <w:szCs w:val="14"/>
        </w:rPr>
        <w:t>LNC</w:t>
      </w:r>
      <w:r>
        <w:rPr>
          <w:rFonts w:ascii="Arial" w:eastAsia="Arial" w:hAnsi="Arial" w:cs="Arial"/>
          <w:i/>
          <w:spacing w:val="5"/>
          <w:w w:val="91"/>
          <w:sz w:val="14"/>
          <w:szCs w:val="14"/>
        </w:rPr>
        <w:t>S</w:t>
      </w:r>
      <w:r>
        <w:rPr>
          <w:rFonts w:ascii="Arial" w:eastAsia="Arial" w:hAnsi="Arial" w:cs="Arial"/>
          <w:w w:val="91"/>
          <w:sz w:val="14"/>
          <w:szCs w:val="14"/>
        </w:rPr>
        <w:t>,</w:t>
      </w:r>
      <w:r>
        <w:rPr>
          <w:rFonts w:ascii="Arial" w:eastAsia="Arial" w:hAnsi="Arial" w:cs="Arial"/>
          <w:spacing w:val="-8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1"/>
          <w:sz w:val="14"/>
          <w:szCs w:val="14"/>
        </w:rPr>
        <w:t>2473</w:t>
      </w:r>
      <w:r>
        <w:rPr>
          <w:rFonts w:ascii="Arial" w:eastAsia="Arial" w:hAnsi="Arial" w:cs="Arial"/>
          <w:w w:val="91"/>
          <w:sz w:val="14"/>
          <w:szCs w:val="14"/>
        </w:rPr>
        <w:t>,</w:t>
      </w:r>
      <w:r>
        <w:rPr>
          <w:rFonts w:ascii="Arial" w:eastAsia="Arial" w:hAnsi="Arial" w:cs="Arial"/>
          <w:spacing w:val="-7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223–233.</w:t>
      </w:r>
    </w:p>
    <w:p w14:paraId="2C72E4B5" w14:textId="77777777" w:rsidR="001C58B1" w:rsidRDefault="007375A7">
      <w:pPr>
        <w:spacing w:before="18" w:after="0" w:line="240" w:lineRule="auto"/>
        <w:ind w:right="2018"/>
        <w:jc w:val="both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sz w:val="14"/>
          <w:szCs w:val="14"/>
        </w:rPr>
        <w:t>Glimm</w:t>
      </w:r>
      <w:proofErr w:type="spellEnd"/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B.,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92"/>
          <w:sz w:val="14"/>
          <w:szCs w:val="14"/>
        </w:rPr>
        <w:t>Horrocks</w:t>
      </w:r>
      <w:proofErr w:type="spellEnd"/>
      <w:r>
        <w:rPr>
          <w:rFonts w:ascii="Arial" w:eastAsia="Arial" w:hAnsi="Arial" w:cs="Arial"/>
          <w:w w:val="92"/>
          <w:sz w:val="14"/>
          <w:szCs w:val="14"/>
        </w:rPr>
        <w:t>,</w:t>
      </w:r>
      <w:r>
        <w:rPr>
          <w:rFonts w:ascii="Arial" w:eastAsia="Arial" w:hAnsi="Arial" w:cs="Arial"/>
          <w:spacing w:val="5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I.,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Motik</w:t>
      </w:r>
      <w:proofErr w:type="spellEnd"/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B.,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92"/>
          <w:sz w:val="14"/>
          <w:szCs w:val="14"/>
        </w:rPr>
        <w:t>Stoilos</w:t>
      </w:r>
      <w:proofErr w:type="spellEnd"/>
      <w:r>
        <w:rPr>
          <w:rFonts w:ascii="Arial" w:eastAsia="Arial" w:hAnsi="Arial" w:cs="Arial"/>
          <w:w w:val="92"/>
          <w:sz w:val="14"/>
          <w:szCs w:val="14"/>
        </w:rPr>
        <w:t>,</w:t>
      </w:r>
      <w:r>
        <w:rPr>
          <w:rFonts w:ascii="Arial" w:eastAsia="Arial" w:hAnsi="Arial" w:cs="Arial"/>
          <w:spacing w:val="5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G.,</w:t>
      </w:r>
      <w:r>
        <w:rPr>
          <w:rFonts w:ascii="Arial" w:eastAsia="Arial" w:hAnsi="Arial" w:cs="Arial"/>
          <w:spacing w:val="-15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3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w w:val="87"/>
          <w:sz w:val="14"/>
          <w:szCs w:val="14"/>
        </w:rPr>
        <w:t>W</w:t>
      </w:r>
      <w:r>
        <w:rPr>
          <w:rFonts w:ascii="Arial" w:eastAsia="Arial" w:hAnsi="Arial" w:cs="Arial"/>
          <w:w w:val="87"/>
          <w:sz w:val="14"/>
          <w:szCs w:val="14"/>
        </w:rPr>
        <w:t>ang,</w:t>
      </w:r>
      <w:r>
        <w:rPr>
          <w:rFonts w:ascii="Arial" w:eastAsia="Arial" w:hAnsi="Arial" w:cs="Arial"/>
          <w:spacing w:val="1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Z.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(2014).</w:t>
      </w:r>
      <w:r>
        <w:rPr>
          <w:rFonts w:ascii="Arial" w:eastAsia="Arial" w:hAnsi="Arial" w:cs="Arial"/>
          <w:spacing w:val="12"/>
          <w:w w:val="93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93"/>
          <w:sz w:val="14"/>
          <w:szCs w:val="14"/>
        </w:rPr>
        <w:t>Hermi</w:t>
      </w:r>
      <w:r>
        <w:rPr>
          <w:rFonts w:ascii="Arial" w:eastAsia="Arial" w:hAnsi="Arial" w:cs="Arial"/>
          <w:spacing w:val="-6"/>
          <w:w w:val="93"/>
          <w:sz w:val="14"/>
          <w:szCs w:val="14"/>
        </w:rPr>
        <w:t>T</w:t>
      </w:r>
      <w:proofErr w:type="spellEnd"/>
      <w:r>
        <w:rPr>
          <w:rFonts w:ascii="Arial" w:eastAsia="Arial" w:hAnsi="Arial" w:cs="Arial"/>
          <w:w w:val="93"/>
          <w:sz w:val="14"/>
          <w:szCs w:val="14"/>
        </w:rPr>
        <w:t>:</w:t>
      </w:r>
      <w:r>
        <w:rPr>
          <w:rFonts w:ascii="Arial" w:eastAsia="Arial" w:hAnsi="Arial" w:cs="Arial"/>
          <w:spacing w:val="18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</w:t>
      </w:r>
    </w:p>
    <w:p w14:paraId="4EBCB0D2" w14:textId="77777777" w:rsidR="001C58B1" w:rsidRDefault="007375A7">
      <w:pPr>
        <w:spacing w:before="18" w:after="0" w:line="240" w:lineRule="auto"/>
        <w:ind w:left="124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5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WL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 xml:space="preserve">Reasoner. </w:t>
      </w:r>
      <w:r>
        <w:rPr>
          <w:rFonts w:ascii="Arial" w:eastAsia="Arial" w:hAnsi="Arial" w:cs="Arial"/>
          <w:i/>
          <w:spacing w:val="-3"/>
          <w:w w:val="87"/>
          <w:sz w:val="14"/>
          <w:szCs w:val="14"/>
        </w:rPr>
        <w:t>J</w:t>
      </w:r>
      <w:r>
        <w:rPr>
          <w:rFonts w:ascii="Arial" w:eastAsia="Arial" w:hAnsi="Arial" w:cs="Arial"/>
          <w:i/>
          <w:w w:val="87"/>
          <w:sz w:val="14"/>
          <w:szCs w:val="14"/>
        </w:rPr>
        <w:t>.</w:t>
      </w:r>
      <w:r>
        <w:rPr>
          <w:rFonts w:ascii="Arial" w:eastAsia="Arial" w:hAnsi="Arial" w:cs="Arial"/>
          <w:i/>
          <w:spacing w:val="2"/>
          <w:w w:val="87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spacing w:val="-3"/>
          <w:w w:val="87"/>
          <w:sz w:val="14"/>
          <w:szCs w:val="14"/>
        </w:rPr>
        <w:t>A</w:t>
      </w:r>
      <w:r>
        <w:rPr>
          <w:rFonts w:ascii="Arial" w:eastAsia="Arial" w:hAnsi="Arial" w:cs="Arial"/>
          <w:i/>
          <w:w w:val="87"/>
          <w:sz w:val="14"/>
          <w:szCs w:val="14"/>
        </w:rPr>
        <w:t>utom</w:t>
      </w:r>
      <w:proofErr w:type="spellEnd"/>
      <w:r>
        <w:rPr>
          <w:rFonts w:ascii="Arial" w:eastAsia="Arial" w:hAnsi="Arial" w:cs="Arial"/>
          <w:i/>
          <w:w w:val="87"/>
          <w:sz w:val="14"/>
          <w:szCs w:val="14"/>
        </w:rPr>
        <w:t>.</w:t>
      </w:r>
      <w:r>
        <w:rPr>
          <w:rFonts w:ascii="Arial" w:eastAsia="Arial" w:hAnsi="Arial" w:cs="Arial"/>
          <w:i/>
          <w:spacing w:val="11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7"/>
          <w:sz w:val="14"/>
          <w:szCs w:val="14"/>
        </w:rPr>
        <w:t>Reason.</w:t>
      </w:r>
      <w:r>
        <w:rPr>
          <w:rFonts w:ascii="Arial" w:eastAsia="Arial" w:hAnsi="Arial" w:cs="Arial"/>
          <w:w w:val="87"/>
          <w:sz w:val="14"/>
          <w:szCs w:val="14"/>
        </w:rPr>
        <w:t>,</w:t>
      </w:r>
      <w:r>
        <w:rPr>
          <w:rFonts w:ascii="Arial" w:eastAsia="Arial" w:hAnsi="Arial" w:cs="Arial"/>
          <w:spacing w:val="-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7"/>
          <w:sz w:val="14"/>
          <w:szCs w:val="14"/>
        </w:rPr>
        <w:t>53</w:t>
      </w:r>
      <w:r>
        <w:rPr>
          <w:rFonts w:ascii="Arial" w:eastAsia="Arial" w:hAnsi="Arial" w:cs="Arial"/>
          <w:w w:val="87"/>
          <w:sz w:val="14"/>
          <w:szCs w:val="14"/>
        </w:rPr>
        <w:t>(3),</w:t>
      </w:r>
      <w:r>
        <w:rPr>
          <w:rFonts w:ascii="Arial" w:eastAsia="Arial" w:hAnsi="Arial" w:cs="Arial"/>
          <w:spacing w:val="1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245–269.</w:t>
      </w:r>
    </w:p>
    <w:p w14:paraId="37D8438D" w14:textId="77777777" w:rsidR="001C58B1" w:rsidRPr="007375A7" w:rsidRDefault="007375A7">
      <w:pPr>
        <w:tabs>
          <w:tab w:val="left" w:pos="2660"/>
        </w:tabs>
        <w:spacing w:before="18" w:after="0" w:line="267" w:lineRule="auto"/>
        <w:ind w:left="-24" w:right="2042"/>
        <w:jc w:val="right"/>
        <w:rPr>
          <w:rFonts w:ascii="Arial" w:eastAsia="Arial" w:hAnsi="Arial" w:cs="Arial"/>
          <w:sz w:val="14"/>
          <w:szCs w:val="14"/>
          <w:lang w:val="pt-BR"/>
          <w:rPrChange w:id="212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proofErr w:type="gramStart"/>
      <w:r>
        <w:rPr>
          <w:rFonts w:ascii="Arial" w:eastAsia="Arial" w:hAnsi="Arial" w:cs="Arial"/>
          <w:w w:val="91"/>
          <w:sz w:val="14"/>
          <w:szCs w:val="14"/>
        </w:rPr>
        <w:t>Gruninge</w:t>
      </w:r>
      <w:r>
        <w:rPr>
          <w:rFonts w:ascii="Arial" w:eastAsia="Arial" w:hAnsi="Arial" w:cs="Arial"/>
          <w:spacing w:val="-5"/>
          <w:w w:val="91"/>
          <w:sz w:val="14"/>
          <w:szCs w:val="14"/>
        </w:rPr>
        <w:t>r</w:t>
      </w:r>
      <w:proofErr w:type="spellEnd"/>
      <w:r>
        <w:rPr>
          <w:rFonts w:ascii="Arial" w:eastAsia="Arial" w:hAnsi="Arial" w:cs="Arial"/>
          <w:w w:val="91"/>
          <w:sz w:val="14"/>
          <w:szCs w:val="14"/>
        </w:rPr>
        <w:t xml:space="preserve">, </w:t>
      </w:r>
      <w:r>
        <w:rPr>
          <w:rFonts w:ascii="Arial" w:eastAsia="Arial" w:hAnsi="Arial" w:cs="Arial"/>
          <w:spacing w:val="8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</w:t>
      </w:r>
      <w:proofErr w:type="gramEnd"/>
      <w:r>
        <w:rPr>
          <w:rFonts w:ascii="Arial" w:eastAsia="Arial" w:hAnsi="Arial" w:cs="Arial"/>
          <w:spacing w:val="2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ox,</w:t>
      </w:r>
      <w:r>
        <w:rPr>
          <w:rFonts w:ascii="Arial" w:eastAsia="Arial" w:hAnsi="Arial" w:cs="Arial"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</w:t>
      </w:r>
      <w:r>
        <w:rPr>
          <w:rFonts w:ascii="Arial" w:eastAsia="Arial" w:hAnsi="Arial" w:cs="Arial"/>
          <w:spacing w:val="2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S.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(1994).</w:t>
      </w:r>
      <w:r>
        <w:rPr>
          <w:rFonts w:ascii="Arial" w:eastAsia="Arial" w:hAnsi="Arial" w:cs="Arial"/>
          <w:spacing w:val="3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Role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21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Competen</w:t>
      </w:r>
      <w:r>
        <w:rPr>
          <w:rFonts w:ascii="Arial" w:eastAsia="Arial" w:hAnsi="Arial" w:cs="Arial"/>
          <w:spacing w:val="-2"/>
          <w:w w:val="88"/>
          <w:sz w:val="14"/>
          <w:szCs w:val="14"/>
        </w:rPr>
        <w:t>c</w:t>
      </w:r>
      <w:r>
        <w:rPr>
          <w:rFonts w:ascii="Arial" w:eastAsia="Arial" w:hAnsi="Arial" w:cs="Arial"/>
          <w:w w:val="88"/>
          <w:sz w:val="14"/>
          <w:szCs w:val="14"/>
        </w:rPr>
        <w:t>y</w:t>
      </w:r>
      <w:r>
        <w:rPr>
          <w:rFonts w:ascii="Arial" w:eastAsia="Arial" w:hAnsi="Arial" w:cs="Arial"/>
          <w:spacing w:val="3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Questions</w:t>
      </w:r>
      <w:r>
        <w:rPr>
          <w:rFonts w:ascii="Arial" w:eastAsia="Arial" w:hAnsi="Arial" w:cs="Arial"/>
          <w:spacing w:val="27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99"/>
          <w:sz w:val="14"/>
          <w:szCs w:val="14"/>
        </w:rPr>
        <w:t xml:space="preserve">in </w:t>
      </w:r>
      <w:r>
        <w:rPr>
          <w:rFonts w:ascii="Arial" w:eastAsia="Arial" w:hAnsi="Arial" w:cs="Arial"/>
          <w:w w:val="90"/>
          <w:sz w:val="14"/>
          <w:szCs w:val="14"/>
        </w:rPr>
        <w:t>Enterprise</w:t>
      </w:r>
      <w:r>
        <w:rPr>
          <w:rFonts w:ascii="Arial" w:eastAsia="Arial" w:hAnsi="Arial" w:cs="Arial"/>
          <w:spacing w:val="-6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Engineering.</w:t>
      </w:r>
      <w:r>
        <w:rPr>
          <w:rFonts w:ascii="Arial" w:eastAsia="Arial" w:hAnsi="Arial" w:cs="Arial"/>
          <w:spacing w:val="20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IFIP</w:t>
      </w:r>
      <w:r>
        <w:rPr>
          <w:rFonts w:ascii="Arial" w:eastAsia="Arial" w:hAnsi="Arial" w:cs="Arial"/>
          <w:i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WG5.7</w:t>
      </w:r>
      <w:r>
        <w:rPr>
          <w:rFonts w:ascii="Arial" w:eastAsia="Arial" w:hAnsi="Arial" w:cs="Arial"/>
          <w:i/>
          <w:spacing w:val="1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11"/>
          <w:w w:val="86"/>
          <w:sz w:val="14"/>
          <w:szCs w:val="14"/>
        </w:rPr>
        <w:t>W</w:t>
      </w:r>
      <w:r>
        <w:rPr>
          <w:rFonts w:ascii="Arial" w:eastAsia="Arial" w:hAnsi="Arial" w:cs="Arial"/>
          <w:i/>
          <w:w w:val="86"/>
          <w:sz w:val="14"/>
          <w:szCs w:val="14"/>
        </w:rPr>
        <w:t>ork.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2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pages</w:t>
      </w:r>
      <w:r>
        <w:rPr>
          <w:rFonts w:ascii="Arial" w:eastAsia="Arial" w:hAnsi="Arial" w:cs="Arial"/>
          <w:spacing w:val="-1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1–17,</w:t>
      </w:r>
      <w:r>
        <w:rPr>
          <w:rFonts w:ascii="Arial" w:eastAsia="Arial" w:hAnsi="Arial" w:cs="Arial"/>
          <w:spacing w:val="12"/>
          <w:w w:val="86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spacing w:val="-4"/>
          <w:w w:val="86"/>
          <w:sz w:val="14"/>
          <w:szCs w:val="14"/>
        </w:rPr>
        <w:t>T</w:t>
      </w:r>
      <w:r>
        <w:rPr>
          <w:rFonts w:ascii="Arial" w:eastAsia="Arial" w:hAnsi="Arial" w:cs="Arial"/>
          <w:w w:val="86"/>
          <w:sz w:val="14"/>
          <w:szCs w:val="14"/>
        </w:rPr>
        <w:t xml:space="preserve">rondheim, </w:t>
      </w:r>
      <w:r>
        <w:rPr>
          <w:rFonts w:ascii="Arial" w:eastAsia="Arial" w:hAnsi="Arial" w:cs="Arial"/>
          <w:spacing w:val="1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97"/>
          <w:sz w:val="14"/>
          <w:szCs w:val="14"/>
        </w:rPr>
        <w:t>Nor</w:t>
      </w:r>
      <w:r>
        <w:rPr>
          <w:rFonts w:ascii="Arial" w:eastAsia="Arial" w:hAnsi="Arial" w:cs="Arial"/>
          <w:spacing w:val="-1"/>
          <w:w w:val="97"/>
          <w:sz w:val="14"/>
          <w:szCs w:val="14"/>
        </w:rPr>
        <w:t>w</w:t>
      </w:r>
      <w:r>
        <w:rPr>
          <w:rFonts w:ascii="Arial" w:eastAsia="Arial" w:hAnsi="Arial" w:cs="Arial"/>
          <w:w w:val="89"/>
          <w:sz w:val="14"/>
          <w:szCs w:val="14"/>
        </w:rPr>
        <w:t>a</w:t>
      </w:r>
      <w:r>
        <w:rPr>
          <w:rFonts w:ascii="Arial" w:eastAsia="Arial" w:hAnsi="Arial" w:cs="Arial"/>
          <w:spacing w:val="-9"/>
          <w:w w:val="89"/>
          <w:sz w:val="14"/>
          <w:szCs w:val="14"/>
        </w:rPr>
        <w:t>y</w:t>
      </w:r>
      <w:proofErr w:type="gramEnd"/>
      <w:r>
        <w:rPr>
          <w:rFonts w:ascii="Arial" w:eastAsia="Arial" w:hAnsi="Arial" w:cs="Arial"/>
          <w:w w:val="89"/>
          <w:sz w:val="14"/>
          <w:szCs w:val="14"/>
        </w:rPr>
        <w:t xml:space="preserve">. </w:t>
      </w:r>
      <w:proofErr w:type="gramStart"/>
      <w:r>
        <w:rPr>
          <w:rFonts w:ascii="Arial" w:eastAsia="Arial" w:hAnsi="Arial" w:cs="Arial"/>
          <w:sz w:val="14"/>
          <w:szCs w:val="14"/>
        </w:rPr>
        <w:t xml:space="preserve">Harris,  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proofErr w:type="gramEnd"/>
      <w:r>
        <w:rPr>
          <w:rFonts w:ascii="Arial" w:eastAsia="Arial" w:hAnsi="Arial" w:cs="Arial"/>
          <w:sz w:val="14"/>
          <w:szCs w:val="14"/>
        </w:rPr>
        <w:t xml:space="preserve">S. </w:t>
      </w:r>
      <w:r>
        <w:rPr>
          <w:rFonts w:ascii="Arial" w:eastAsia="Arial" w:hAnsi="Arial" w:cs="Arial"/>
          <w:spacing w:val="15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sz w:val="14"/>
          <w:szCs w:val="14"/>
        </w:rPr>
        <w:t xml:space="preserve">and 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Seaborne</w:t>
      </w:r>
      <w:proofErr w:type="gramEnd"/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1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A. </w:t>
      </w:r>
      <w:r>
        <w:rPr>
          <w:rFonts w:ascii="Arial" w:eastAsia="Arial" w:hAnsi="Arial" w:cs="Arial"/>
          <w:spacing w:val="39"/>
          <w:sz w:val="14"/>
          <w:szCs w:val="14"/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213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>(2013).</w:t>
      </w:r>
      <w:r w:rsidRPr="007375A7">
        <w:rPr>
          <w:rFonts w:ascii="Arial" w:eastAsia="Arial" w:hAnsi="Arial" w:cs="Arial"/>
          <w:sz w:val="14"/>
          <w:szCs w:val="14"/>
          <w:lang w:val="pt-BR"/>
          <w:rPrChange w:id="214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ab/>
      </w:r>
      <w:r w:rsidRPr="007375A7">
        <w:rPr>
          <w:rFonts w:ascii="Arial" w:eastAsia="Arial" w:hAnsi="Arial" w:cs="Arial"/>
          <w:w w:val="93"/>
          <w:sz w:val="14"/>
          <w:szCs w:val="14"/>
          <w:lang w:val="pt-BR"/>
          <w:rPrChange w:id="215" w:author="Fred Freitas" w:date="2016-01-12T19:23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S</w:t>
      </w:r>
      <w:r w:rsidRPr="007375A7">
        <w:rPr>
          <w:rFonts w:ascii="Arial" w:eastAsia="Arial" w:hAnsi="Arial" w:cs="Arial"/>
          <w:spacing w:val="-12"/>
          <w:w w:val="93"/>
          <w:sz w:val="14"/>
          <w:szCs w:val="14"/>
          <w:lang w:val="pt-BR"/>
          <w:rPrChange w:id="216" w:author="Fred Freitas" w:date="2016-01-12T19:23:00Z">
            <w:rPr>
              <w:rFonts w:ascii="Arial" w:eastAsia="Arial" w:hAnsi="Arial" w:cs="Arial"/>
              <w:spacing w:val="-12"/>
              <w:w w:val="93"/>
              <w:sz w:val="14"/>
              <w:szCs w:val="14"/>
            </w:rPr>
          </w:rPrChange>
        </w:rPr>
        <w:t>P</w:t>
      </w:r>
      <w:r w:rsidRPr="007375A7">
        <w:rPr>
          <w:rFonts w:ascii="Arial" w:eastAsia="Arial" w:hAnsi="Arial" w:cs="Arial"/>
          <w:w w:val="93"/>
          <w:sz w:val="14"/>
          <w:szCs w:val="14"/>
          <w:lang w:val="pt-BR"/>
          <w:rPrChange w:id="217" w:author="Fred Freitas" w:date="2016-01-12T19:23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 xml:space="preserve">ARQL  </w:t>
      </w:r>
      <w:r w:rsidRPr="007375A7">
        <w:rPr>
          <w:rFonts w:ascii="Arial" w:eastAsia="Arial" w:hAnsi="Arial" w:cs="Arial"/>
          <w:spacing w:val="8"/>
          <w:w w:val="93"/>
          <w:sz w:val="14"/>
          <w:szCs w:val="14"/>
          <w:lang w:val="pt-BR"/>
          <w:rPrChange w:id="218" w:author="Fred Freitas" w:date="2016-01-12T19:23:00Z">
            <w:rPr>
              <w:rFonts w:ascii="Arial" w:eastAsia="Arial" w:hAnsi="Arial" w:cs="Arial"/>
              <w:spacing w:val="8"/>
              <w:w w:val="93"/>
              <w:sz w:val="14"/>
              <w:szCs w:val="14"/>
            </w:rPr>
          </w:rPrChange>
        </w:rPr>
        <w:t xml:space="preserve"> </w:t>
      </w:r>
      <w:proofErr w:type="gramStart"/>
      <w:r w:rsidRPr="007375A7">
        <w:rPr>
          <w:rFonts w:ascii="Arial" w:eastAsia="Arial" w:hAnsi="Arial" w:cs="Arial"/>
          <w:sz w:val="14"/>
          <w:szCs w:val="14"/>
          <w:lang w:val="pt-BR"/>
          <w:rPrChange w:id="219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1.1 </w:t>
      </w:r>
      <w:r w:rsidRPr="007375A7">
        <w:rPr>
          <w:rFonts w:ascii="Arial" w:eastAsia="Arial" w:hAnsi="Arial" w:cs="Arial"/>
          <w:spacing w:val="15"/>
          <w:sz w:val="14"/>
          <w:szCs w:val="14"/>
          <w:lang w:val="pt-BR"/>
          <w:rPrChange w:id="220" w:author="Fred Freitas" w:date="2016-01-12T19:23:00Z">
            <w:rPr>
              <w:rFonts w:ascii="Arial" w:eastAsia="Arial" w:hAnsi="Arial" w:cs="Arial"/>
              <w:spacing w:val="15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221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>Query</w:t>
      </w:r>
      <w:proofErr w:type="gramEnd"/>
      <w:r w:rsidRPr="007375A7">
        <w:rPr>
          <w:rFonts w:ascii="Arial" w:eastAsia="Arial" w:hAnsi="Arial" w:cs="Arial"/>
          <w:sz w:val="14"/>
          <w:szCs w:val="14"/>
          <w:lang w:val="pt-BR"/>
          <w:rPrChange w:id="222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pacing w:val="2"/>
          <w:sz w:val="14"/>
          <w:szCs w:val="14"/>
          <w:lang w:val="pt-BR"/>
          <w:rPrChange w:id="223" w:author="Fred Freitas" w:date="2016-01-12T19:23:00Z">
            <w:rPr>
              <w:rFonts w:ascii="Arial" w:eastAsia="Arial" w:hAnsi="Arial" w:cs="Arial"/>
              <w:spacing w:val="2"/>
              <w:sz w:val="14"/>
              <w:szCs w:val="14"/>
            </w:rPr>
          </w:rPrChange>
        </w:rPr>
        <w:t xml:space="preserve"> </w:t>
      </w:r>
      <w:proofErr w:type="spellStart"/>
      <w:r w:rsidRPr="007375A7">
        <w:rPr>
          <w:rFonts w:ascii="Arial" w:eastAsia="Arial" w:hAnsi="Arial" w:cs="Arial"/>
          <w:w w:val="88"/>
          <w:sz w:val="14"/>
          <w:szCs w:val="14"/>
          <w:lang w:val="pt-BR"/>
          <w:rPrChange w:id="224" w:author="Fred Freitas" w:date="2016-01-12T19:23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Language</w:t>
      </w:r>
      <w:proofErr w:type="spellEnd"/>
      <w:r w:rsidRPr="007375A7">
        <w:rPr>
          <w:rFonts w:ascii="Arial" w:eastAsia="Arial" w:hAnsi="Arial" w:cs="Arial"/>
          <w:w w:val="88"/>
          <w:sz w:val="14"/>
          <w:szCs w:val="14"/>
          <w:lang w:val="pt-BR"/>
          <w:rPrChange w:id="225" w:author="Fred Freitas" w:date="2016-01-12T19:23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.</w:t>
      </w:r>
    </w:p>
    <w:p w14:paraId="7EA45B33" w14:textId="77777777" w:rsidR="001C58B1" w:rsidRPr="007375A7" w:rsidRDefault="007375A7">
      <w:pPr>
        <w:spacing w:after="0" w:line="240" w:lineRule="auto"/>
        <w:ind w:left="124" w:right="-20"/>
        <w:rPr>
          <w:rFonts w:ascii="Arial" w:eastAsia="Arial" w:hAnsi="Arial" w:cs="Arial"/>
          <w:sz w:val="14"/>
          <w:szCs w:val="14"/>
          <w:lang w:val="pt-BR"/>
          <w:rPrChange w:id="226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</w:pPr>
      <w:r>
        <w:fldChar w:fldCharType="begin"/>
      </w:r>
      <w:r w:rsidRPr="007375A7">
        <w:rPr>
          <w:lang w:val="pt-BR"/>
          <w:rPrChange w:id="227" w:author="Fred Freitas" w:date="2016-01-12T19:23:00Z">
            <w:rPr/>
          </w:rPrChange>
        </w:rPr>
        <w:instrText xml:space="preserve"> HYPERLINK "http://www.w3.org/TR/sparql11-query/" \h </w:instrText>
      </w:r>
      <w:r>
        <w:fldChar w:fldCharType="separate"/>
      </w:r>
      <w:r w:rsidRPr="007375A7">
        <w:rPr>
          <w:rFonts w:ascii="Arial" w:eastAsia="Arial" w:hAnsi="Arial" w:cs="Arial"/>
          <w:sz w:val="14"/>
          <w:szCs w:val="14"/>
          <w:lang w:val="pt-BR"/>
          <w:rPrChange w:id="228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>http://ww</w:t>
      </w:r>
      <w:r w:rsidRPr="007375A7">
        <w:rPr>
          <w:rFonts w:ascii="Arial" w:eastAsia="Arial" w:hAnsi="Arial" w:cs="Arial"/>
          <w:spacing w:val="-9"/>
          <w:sz w:val="14"/>
          <w:szCs w:val="14"/>
          <w:lang w:val="pt-BR"/>
          <w:rPrChange w:id="229" w:author="Fred Freitas" w:date="2016-01-12T19:23:00Z">
            <w:rPr>
              <w:rFonts w:ascii="Arial" w:eastAsia="Arial" w:hAnsi="Arial" w:cs="Arial"/>
              <w:spacing w:val="-9"/>
              <w:sz w:val="14"/>
              <w:szCs w:val="14"/>
            </w:rPr>
          </w:rPrChange>
        </w:rPr>
        <w:t>w</w:t>
      </w:r>
      <w:r w:rsidRPr="007375A7">
        <w:rPr>
          <w:rFonts w:ascii="Arial" w:eastAsia="Arial" w:hAnsi="Arial" w:cs="Arial"/>
          <w:sz w:val="14"/>
          <w:szCs w:val="14"/>
          <w:lang w:val="pt-BR"/>
          <w:rPrChange w:id="230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>.w3.o</w:t>
      </w:r>
      <w:r w:rsidRPr="007375A7">
        <w:rPr>
          <w:rFonts w:ascii="Arial" w:eastAsia="Arial" w:hAnsi="Arial" w:cs="Arial"/>
          <w:spacing w:val="-3"/>
          <w:sz w:val="14"/>
          <w:szCs w:val="14"/>
          <w:lang w:val="pt-BR"/>
          <w:rPrChange w:id="231" w:author="Fred Freitas" w:date="2016-01-12T19:23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>r</w:t>
      </w:r>
      <w:r w:rsidRPr="007375A7">
        <w:rPr>
          <w:rFonts w:ascii="Arial" w:eastAsia="Arial" w:hAnsi="Arial" w:cs="Arial"/>
          <w:sz w:val="14"/>
          <w:szCs w:val="14"/>
          <w:lang w:val="pt-BR"/>
          <w:rPrChange w:id="232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>g/TR/sparql11-query/.</w:t>
      </w:r>
      <w:r>
        <w:rPr>
          <w:rFonts w:ascii="Arial" w:eastAsia="Arial" w:hAnsi="Arial" w:cs="Arial"/>
          <w:sz w:val="14"/>
          <w:szCs w:val="14"/>
        </w:rPr>
        <w:fldChar w:fldCharType="end"/>
      </w:r>
    </w:p>
    <w:p w14:paraId="024BB1B6" w14:textId="77777777" w:rsidR="001C58B1" w:rsidRDefault="007375A7">
      <w:pPr>
        <w:spacing w:before="18"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</w:rPr>
      </w:pPr>
      <w:proofErr w:type="spellStart"/>
      <w:r w:rsidRPr="007375A7">
        <w:rPr>
          <w:rFonts w:ascii="Arial" w:eastAsia="Arial" w:hAnsi="Arial" w:cs="Arial"/>
          <w:w w:val="88"/>
          <w:sz w:val="14"/>
          <w:szCs w:val="14"/>
          <w:lang w:val="pt-BR"/>
          <w:rPrChange w:id="233" w:author="Fred Freitas" w:date="2016-01-12T19:23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Hastings</w:t>
      </w:r>
      <w:proofErr w:type="spellEnd"/>
      <w:r w:rsidRPr="007375A7">
        <w:rPr>
          <w:rFonts w:ascii="Arial" w:eastAsia="Arial" w:hAnsi="Arial" w:cs="Arial"/>
          <w:w w:val="88"/>
          <w:sz w:val="14"/>
          <w:szCs w:val="14"/>
          <w:lang w:val="pt-BR"/>
          <w:rPrChange w:id="234" w:author="Fred Freitas" w:date="2016-01-12T19:23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,</w:t>
      </w:r>
      <w:r w:rsidRPr="007375A7">
        <w:rPr>
          <w:rFonts w:ascii="Arial" w:eastAsia="Arial" w:hAnsi="Arial" w:cs="Arial"/>
          <w:spacing w:val="8"/>
          <w:w w:val="88"/>
          <w:sz w:val="14"/>
          <w:szCs w:val="14"/>
          <w:lang w:val="pt-BR"/>
          <w:rPrChange w:id="235" w:author="Fred Freitas" w:date="2016-01-12T19:23:00Z">
            <w:rPr>
              <w:rFonts w:ascii="Arial" w:eastAsia="Arial" w:hAnsi="Arial" w:cs="Arial"/>
              <w:spacing w:val="8"/>
              <w:w w:val="88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8"/>
          <w:sz w:val="14"/>
          <w:szCs w:val="14"/>
          <w:lang w:val="pt-BR"/>
          <w:rPrChange w:id="236" w:author="Fred Freitas" w:date="2016-01-12T19:23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J.,</w:t>
      </w:r>
      <w:r w:rsidRPr="007375A7">
        <w:rPr>
          <w:rFonts w:ascii="Arial" w:eastAsia="Arial" w:hAnsi="Arial" w:cs="Arial"/>
          <w:spacing w:val="-6"/>
          <w:w w:val="88"/>
          <w:sz w:val="14"/>
          <w:szCs w:val="14"/>
          <w:lang w:val="pt-BR"/>
          <w:rPrChange w:id="237" w:author="Fred Freitas" w:date="2016-01-12T19:23:00Z">
            <w:rPr>
              <w:rFonts w:ascii="Arial" w:eastAsia="Arial" w:hAnsi="Arial" w:cs="Arial"/>
              <w:spacing w:val="-6"/>
              <w:w w:val="88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8"/>
          <w:sz w:val="14"/>
          <w:szCs w:val="14"/>
          <w:lang w:val="pt-BR"/>
          <w:rPrChange w:id="238" w:author="Fred Freitas" w:date="2016-01-12T19:23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De</w:t>
      </w:r>
      <w:r w:rsidRPr="007375A7">
        <w:rPr>
          <w:rFonts w:ascii="Arial" w:eastAsia="Arial" w:hAnsi="Arial" w:cs="Arial"/>
          <w:spacing w:val="5"/>
          <w:w w:val="88"/>
          <w:sz w:val="14"/>
          <w:szCs w:val="14"/>
          <w:lang w:val="pt-BR"/>
          <w:rPrChange w:id="239" w:author="Fred Freitas" w:date="2016-01-12T19:23:00Z">
            <w:rPr>
              <w:rFonts w:ascii="Arial" w:eastAsia="Arial" w:hAnsi="Arial" w:cs="Arial"/>
              <w:spacing w:val="5"/>
              <w:w w:val="88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8"/>
          <w:sz w:val="14"/>
          <w:szCs w:val="14"/>
          <w:lang w:val="pt-BR"/>
          <w:rPrChange w:id="240" w:author="Fred Freitas" w:date="2016-01-12T19:23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Matos,</w:t>
      </w:r>
      <w:r w:rsidRPr="007375A7">
        <w:rPr>
          <w:rFonts w:ascii="Arial" w:eastAsia="Arial" w:hAnsi="Arial" w:cs="Arial"/>
          <w:spacing w:val="14"/>
          <w:w w:val="88"/>
          <w:sz w:val="14"/>
          <w:szCs w:val="14"/>
          <w:lang w:val="pt-BR"/>
          <w:rPrChange w:id="241" w:author="Fred Freitas" w:date="2016-01-12T19:23:00Z">
            <w:rPr>
              <w:rFonts w:ascii="Arial" w:eastAsia="Arial" w:hAnsi="Arial" w:cs="Arial"/>
              <w:spacing w:val="14"/>
              <w:w w:val="88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pacing w:val="-13"/>
          <w:w w:val="88"/>
          <w:sz w:val="14"/>
          <w:szCs w:val="14"/>
          <w:lang w:val="pt-BR"/>
          <w:rPrChange w:id="242" w:author="Fred Freitas" w:date="2016-01-12T19:23:00Z">
            <w:rPr>
              <w:rFonts w:ascii="Arial" w:eastAsia="Arial" w:hAnsi="Arial" w:cs="Arial"/>
              <w:spacing w:val="-13"/>
              <w:w w:val="88"/>
              <w:sz w:val="14"/>
              <w:szCs w:val="14"/>
            </w:rPr>
          </w:rPrChange>
        </w:rPr>
        <w:t>P</w:t>
      </w:r>
      <w:r w:rsidRPr="007375A7">
        <w:rPr>
          <w:rFonts w:ascii="Arial" w:eastAsia="Arial" w:hAnsi="Arial" w:cs="Arial"/>
          <w:w w:val="88"/>
          <w:sz w:val="14"/>
          <w:szCs w:val="14"/>
          <w:lang w:val="pt-BR"/>
          <w:rPrChange w:id="243" w:author="Fred Freitas" w:date="2016-01-12T19:23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.,</w:t>
      </w:r>
      <w:r w:rsidRPr="007375A7">
        <w:rPr>
          <w:rFonts w:ascii="Arial" w:eastAsia="Arial" w:hAnsi="Arial" w:cs="Arial"/>
          <w:spacing w:val="-4"/>
          <w:w w:val="88"/>
          <w:sz w:val="14"/>
          <w:szCs w:val="14"/>
          <w:lang w:val="pt-BR"/>
          <w:rPrChange w:id="244" w:author="Fred Freitas" w:date="2016-01-12T19:23:00Z">
            <w:rPr>
              <w:rFonts w:ascii="Arial" w:eastAsia="Arial" w:hAnsi="Arial" w:cs="Arial"/>
              <w:spacing w:val="-4"/>
              <w:w w:val="88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8"/>
          <w:sz w:val="14"/>
          <w:szCs w:val="14"/>
          <w:lang w:val="pt-BR"/>
          <w:rPrChange w:id="245" w:author="Fred Freitas" w:date="2016-01-12T19:23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Dek</w:t>
      </w:r>
      <w:r w:rsidRPr="007375A7">
        <w:rPr>
          <w:rFonts w:ascii="Arial" w:eastAsia="Arial" w:hAnsi="Arial" w:cs="Arial"/>
          <w:spacing w:val="-1"/>
          <w:w w:val="88"/>
          <w:sz w:val="14"/>
          <w:szCs w:val="14"/>
          <w:lang w:val="pt-BR"/>
          <w:rPrChange w:id="246" w:author="Fred Freitas" w:date="2016-01-12T19:23:00Z">
            <w:rPr>
              <w:rFonts w:ascii="Arial" w:eastAsia="Arial" w:hAnsi="Arial" w:cs="Arial"/>
              <w:spacing w:val="-1"/>
              <w:w w:val="88"/>
              <w:sz w:val="14"/>
              <w:szCs w:val="14"/>
            </w:rPr>
          </w:rPrChange>
        </w:rPr>
        <w:t>k</w:t>
      </w:r>
      <w:r w:rsidRPr="007375A7">
        <w:rPr>
          <w:rFonts w:ascii="Arial" w:eastAsia="Arial" w:hAnsi="Arial" w:cs="Arial"/>
          <w:w w:val="88"/>
          <w:sz w:val="14"/>
          <w:szCs w:val="14"/>
          <w:lang w:val="pt-BR"/>
          <w:rPrChange w:id="247" w:author="Fred Freitas" w:date="2016-01-12T19:23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e</w:t>
      </w:r>
      <w:r w:rsidRPr="007375A7">
        <w:rPr>
          <w:rFonts w:ascii="Arial" w:eastAsia="Arial" w:hAnsi="Arial" w:cs="Arial"/>
          <w:spacing w:val="-5"/>
          <w:w w:val="88"/>
          <w:sz w:val="14"/>
          <w:szCs w:val="14"/>
          <w:lang w:val="pt-BR"/>
          <w:rPrChange w:id="248" w:author="Fred Freitas" w:date="2016-01-12T19:23:00Z">
            <w:rPr>
              <w:rFonts w:ascii="Arial" w:eastAsia="Arial" w:hAnsi="Arial" w:cs="Arial"/>
              <w:spacing w:val="-5"/>
              <w:w w:val="88"/>
              <w:sz w:val="14"/>
              <w:szCs w:val="14"/>
            </w:rPr>
          </w:rPrChange>
        </w:rPr>
        <w:t>r</w:t>
      </w:r>
      <w:r w:rsidRPr="007375A7">
        <w:rPr>
          <w:rFonts w:ascii="Arial" w:eastAsia="Arial" w:hAnsi="Arial" w:cs="Arial"/>
          <w:w w:val="88"/>
          <w:sz w:val="14"/>
          <w:szCs w:val="14"/>
          <w:lang w:val="pt-BR"/>
          <w:rPrChange w:id="249" w:author="Fred Freitas" w:date="2016-01-12T19:23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,</w:t>
      </w:r>
      <w:r w:rsidRPr="007375A7">
        <w:rPr>
          <w:rFonts w:ascii="Arial" w:eastAsia="Arial" w:hAnsi="Arial" w:cs="Arial"/>
          <w:spacing w:val="19"/>
          <w:w w:val="88"/>
          <w:sz w:val="14"/>
          <w:szCs w:val="14"/>
          <w:lang w:val="pt-BR"/>
          <w:rPrChange w:id="250" w:author="Fred Freitas" w:date="2016-01-12T19:23:00Z">
            <w:rPr>
              <w:rFonts w:ascii="Arial" w:eastAsia="Arial" w:hAnsi="Arial" w:cs="Arial"/>
              <w:spacing w:val="19"/>
              <w:w w:val="88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251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>A.,</w:t>
      </w:r>
      <w:r w:rsidRPr="007375A7">
        <w:rPr>
          <w:rFonts w:ascii="Arial" w:eastAsia="Arial" w:hAnsi="Arial" w:cs="Arial"/>
          <w:spacing w:val="-5"/>
          <w:sz w:val="14"/>
          <w:szCs w:val="14"/>
          <w:lang w:val="pt-BR"/>
          <w:rPrChange w:id="252" w:author="Fred Freitas" w:date="2016-01-12T19:23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w w:val="86"/>
          <w:sz w:val="14"/>
          <w:szCs w:val="14"/>
          <w:lang w:val="pt-BR"/>
          <w:rPrChange w:id="253" w:author="Fred Freitas" w:date="2016-01-12T19:23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et</w:t>
      </w:r>
      <w:r w:rsidRPr="007375A7">
        <w:rPr>
          <w:rFonts w:ascii="Arial" w:eastAsia="Arial" w:hAnsi="Arial" w:cs="Arial"/>
          <w:i/>
          <w:spacing w:val="2"/>
          <w:w w:val="86"/>
          <w:sz w:val="14"/>
          <w:szCs w:val="14"/>
          <w:lang w:val="pt-BR"/>
          <w:rPrChange w:id="254" w:author="Fred Freitas" w:date="2016-01-12T19:23:00Z">
            <w:rPr>
              <w:rFonts w:ascii="Arial" w:eastAsia="Arial" w:hAnsi="Arial" w:cs="Arial"/>
              <w:i/>
              <w:spacing w:val="2"/>
              <w:w w:val="86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sz w:val="14"/>
          <w:szCs w:val="14"/>
          <w:lang w:val="pt-BR"/>
          <w:rPrChange w:id="255" w:author="Fred Freitas" w:date="2016-01-12T19:23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al.</w:t>
      </w:r>
      <w:r w:rsidRPr="007375A7">
        <w:rPr>
          <w:rFonts w:ascii="Arial" w:eastAsia="Arial" w:hAnsi="Arial" w:cs="Arial"/>
          <w:i/>
          <w:spacing w:val="-10"/>
          <w:sz w:val="14"/>
          <w:szCs w:val="14"/>
          <w:lang w:val="pt-BR"/>
          <w:rPrChange w:id="256" w:author="Fred Freitas" w:date="2016-01-12T19:23:00Z">
            <w:rPr>
              <w:rFonts w:ascii="Arial" w:eastAsia="Arial" w:hAnsi="Arial" w:cs="Arial"/>
              <w:i/>
              <w:spacing w:val="-10"/>
              <w:sz w:val="14"/>
              <w:szCs w:val="14"/>
            </w:rPr>
          </w:rPrChange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(2013).</w:t>
      </w:r>
      <w:r>
        <w:rPr>
          <w:rFonts w:ascii="Arial" w:eastAsia="Arial" w:hAnsi="Arial" w:cs="Arial"/>
          <w:spacing w:val="2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 xml:space="preserve">The </w:t>
      </w:r>
      <w:proofErr w:type="spellStart"/>
      <w:r>
        <w:rPr>
          <w:rFonts w:ascii="Arial" w:eastAsia="Arial" w:hAnsi="Arial" w:cs="Arial"/>
          <w:w w:val="89"/>
          <w:sz w:val="14"/>
          <w:szCs w:val="14"/>
        </w:rPr>
        <w:t>ChEBI</w:t>
      </w:r>
      <w:proofErr w:type="spellEnd"/>
      <w:r>
        <w:rPr>
          <w:rFonts w:ascii="Arial" w:eastAsia="Arial" w:hAnsi="Arial" w:cs="Arial"/>
          <w:spacing w:val="2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reference</w:t>
      </w:r>
      <w:r>
        <w:rPr>
          <w:rFonts w:ascii="Arial" w:eastAsia="Arial" w:hAnsi="Arial" w:cs="Arial"/>
          <w:spacing w:val="-11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 xml:space="preserve">database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-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ontology</w:t>
      </w:r>
      <w:r>
        <w:rPr>
          <w:rFonts w:ascii="Arial" w:eastAsia="Arial" w:hAnsi="Arial" w:cs="Arial"/>
          <w:spacing w:val="2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w w:val="97"/>
          <w:sz w:val="14"/>
          <w:szCs w:val="14"/>
        </w:rPr>
        <w:t>biologically</w:t>
      </w:r>
      <w:r>
        <w:rPr>
          <w:rFonts w:ascii="Arial" w:eastAsia="Arial" w:hAnsi="Arial" w:cs="Arial"/>
          <w:spacing w:val="-10"/>
          <w:w w:val="9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rel</w:t>
      </w:r>
      <w:r>
        <w:rPr>
          <w:rFonts w:ascii="Arial" w:eastAsia="Arial" w:hAnsi="Arial" w:cs="Arial"/>
          <w:spacing w:val="-3"/>
          <w:w w:val="87"/>
          <w:sz w:val="14"/>
          <w:szCs w:val="14"/>
        </w:rPr>
        <w:t>ev</w:t>
      </w:r>
      <w:r>
        <w:rPr>
          <w:rFonts w:ascii="Arial" w:eastAsia="Arial" w:hAnsi="Arial" w:cs="Arial"/>
          <w:w w:val="87"/>
          <w:sz w:val="14"/>
          <w:szCs w:val="14"/>
        </w:rPr>
        <w:t>ant</w:t>
      </w:r>
      <w:r>
        <w:rPr>
          <w:rFonts w:ascii="Arial" w:eastAsia="Arial" w:hAnsi="Arial" w:cs="Arial"/>
          <w:spacing w:val="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chemistry:</w:t>
      </w:r>
      <w:r>
        <w:rPr>
          <w:rFonts w:ascii="Arial" w:eastAsia="Arial" w:hAnsi="Arial" w:cs="Arial"/>
          <w:spacing w:val="2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Enhancements</w:t>
      </w:r>
      <w:r>
        <w:rPr>
          <w:rFonts w:ascii="Arial" w:eastAsia="Arial" w:hAnsi="Arial" w:cs="Arial"/>
          <w:spacing w:val="-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2013.</w:t>
      </w:r>
      <w:r>
        <w:rPr>
          <w:rFonts w:ascii="Arial" w:eastAsia="Arial" w:hAnsi="Arial" w:cs="Arial"/>
          <w:spacing w:val="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 xml:space="preserve">Nucleic </w:t>
      </w:r>
      <w:r>
        <w:rPr>
          <w:rFonts w:ascii="Arial" w:eastAsia="Arial" w:hAnsi="Arial" w:cs="Arial"/>
          <w:i/>
          <w:w w:val="86"/>
          <w:sz w:val="14"/>
          <w:szCs w:val="14"/>
        </w:rPr>
        <w:t>Acids</w:t>
      </w:r>
      <w:r>
        <w:rPr>
          <w:rFonts w:ascii="Arial" w:eastAsia="Arial" w:hAnsi="Arial" w:cs="Arial"/>
          <w:i/>
          <w:spacing w:val="1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Res.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6"/>
          <w:sz w:val="14"/>
          <w:szCs w:val="14"/>
        </w:rPr>
        <w:t>41</w:t>
      </w:r>
      <w:r>
        <w:rPr>
          <w:rFonts w:ascii="Arial" w:eastAsia="Arial" w:hAnsi="Arial" w:cs="Arial"/>
          <w:w w:val="86"/>
          <w:sz w:val="14"/>
          <w:szCs w:val="14"/>
        </w:rPr>
        <w:t>(D1</w:t>
      </w:r>
      <w:proofErr w:type="gramStart"/>
      <w:r>
        <w:rPr>
          <w:rFonts w:ascii="Arial" w:eastAsia="Arial" w:hAnsi="Arial" w:cs="Arial"/>
          <w:w w:val="86"/>
          <w:sz w:val="14"/>
          <w:szCs w:val="14"/>
        </w:rPr>
        <w:t xml:space="preserve">), </w:t>
      </w:r>
      <w:r>
        <w:rPr>
          <w:rFonts w:ascii="Arial" w:eastAsia="Arial" w:hAnsi="Arial" w:cs="Arial"/>
          <w:spacing w:val="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</w:t>
      </w:r>
      <w:proofErr w:type="gramEnd"/>
      <w:r>
        <w:rPr>
          <w:rFonts w:ascii="Arial" w:eastAsia="Arial" w:hAnsi="Arial" w:cs="Arial"/>
          <w:sz w:val="14"/>
          <w:szCs w:val="14"/>
        </w:rPr>
        <w:t>456–63.</w:t>
      </w:r>
    </w:p>
    <w:p w14:paraId="2CED4219" w14:textId="77777777" w:rsidR="001C58B1" w:rsidRDefault="007375A7">
      <w:pPr>
        <w:spacing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w w:val="93"/>
          <w:sz w:val="14"/>
          <w:szCs w:val="14"/>
        </w:rPr>
        <w:t>Horridge</w:t>
      </w:r>
      <w:proofErr w:type="spellEnd"/>
      <w:r>
        <w:rPr>
          <w:rFonts w:ascii="Arial" w:eastAsia="Arial" w:hAnsi="Arial" w:cs="Arial"/>
          <w:w w:val="93"/>
          <w:sz w:val="14"/>
          <w:szCs w:val="14"/>
        </w:rPr>
        <w:t>,</w:t>
      </w:r>
      <w:r>
        <w:rPr>
          <w:rFonts w:ascii="Arial" w:eastAsia="Arial" w:hAnsi="Arial" w:cs="Arial"/>
          <w:spacing w:val="10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>and</w:t>
      </w:r>
      <w:r>
        <w:rPr>
          <w:rFonts w:ascii="Arial" w:eastAsia="Arial" w:hAnsi="Arial" w:cs="Arial"/>
          <w:spacing w:val="12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w w:val="85"/>
          <w:sz w:val="14"/>
          <w:szCs w:val="14"/>
        </w:rPr>
        <w:t>P</w:t>
      </w:r>
      <w:r>
        <w:rPr>
          <w:rFonts w:ascii="Arial" w:eastAsia="Arial" w:hAnsi="Arial" w:cs="Arial"/>
          <w:w w:val="85"/>
          <w:sz w:val="14"/>
          <w:szCs w:val="14"/>
        </w:rPr>
        <w:t>atel-</w:t>
      </w:r>
      <w:proofErr w:type="gramStart"/>
      <w:r>
        <w:rPr>
          <w:rFonts w:ascii="Arial" w:eastAsia="Arial" w:hAnsi="Arial" w:cs="Arial"/>
          <w:w w:val="85"/>
          <w:sz w:val="14"/>
          <w:szCs w:val="14"/>
        </w:rPr>
        <w:t>Schneide</w:t>
      </w:r>
      <w:r>
        <w:rPr>
          <w:rFonts w:ascii="Arial" w:eastAsia="Arial" w:hAnsi="Arial" w:cs="Arial"/>
          <w:spacing w:val="-5"/>
          <w:w w:val="85"/>
          <w:sz w:val="14"/>
          <w:szCs w:val="14"/>
        </w:rPr>
        <w:t>r</w:t>
      </w:r>
      <w:r>
        <w:rPr>
          <w:rFonts w:ascii="Arial" w:eastAsia="Arial" w:hAnsi="Arial" w:cs="Arial"/>
          <w:w w:val="85"/>
          <w:sz w:val="14"/>
          <w:szCs w:val="14"/>
        </w:rPr>
        <w:t xml:space="preserve">, </w:t>
      </w:r>
      <w:r>
        <w:rPr>
          <w:rFonts w:ascii="Arial" w:eastAsia="Arial" w:hAnsi="Arial" w:cs="Arial"/>
          <w:spacing w:val="14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3"/>
          <w:w w:val="85"/>
          <w:sz w:val="14"/>
          <w:szCs w:val="14"/>
        </w:rPr>
        <w:t>P</w:t>
      </w:r>
      <w:r>
        <w:rPr>
          <w:rFonts w:ascii="Arial" w:eastAsia="Arial" w:hAnsi="Arial" w:cs="Arial"/>
          <w:w w:val="85"/>
          <w:sz w:val="14"/>
          <w:szCs w:val="14"/>
        </w:rPr>
        <w:t>.</w:t>
      </w:r>
      <w:proofErr w:type="gramEnd"/>
      <w:r>
        <w:rPr>
          <w:rFonts w:ascii="Arial" w:eastAsia="Arial" w:hAnsi="Arial" w:cs="Arial"/>
          <w:spacing w:val="6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1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(2009).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5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WL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w w:val="90"/>
          <w:sz w:val="14"/>
          <w:szCs w:val="14"/>
        </w:rPr>
        <w:t>W</w:t>
      </w:r>
      <w:r>
        <w:rPr>
          <w:rFonts w:ascii="Arial" w:eastAsia="Arial" w:hAnsi="Arial" w:cs="Arial"/>
          <w:w w:val="90"/>
          <w:sz w:val="14"/>
          <w:szCs w:val="14"/>
        </w:rPr>
        <w:t>eb</w:t>
      </w:r>
      <w:r>
        <w:rPr>
          <w:rFonts w:ascii="Arial" w:eastAsia="Arial" w:hAnsi="Arial" w:cs="Arial"/>
          <w:spacing w:val="9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Ontology</w:t>
      </w:r>
      <w:r>
        <w:rPr>
          <w:rFonts w:ascii="Arial" w:eastAsia="Arial" w:hAnsi="Arial" w:cs="Arial"/>
          <w:spacing w:val="29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 xml:space="preserve">Language: </w:t>
      </w:r>
      <w:r>
        <w:rPr>
          <w:rFonts w:ascii="Arial" w:eastAsia="Arial" w:hAnsi="Arial" w:cs="Arial"/>
          <w:w w:val="89"/>
          <w:sz w:val="14"/>
          <w:szCs w:val="14"/>
        </w:rPr>
        <w:t>Manchester</w:t>
      </w:r>
      <w:r>
        <w:rPr>
          <w:rFonts w:ascii="Arial" w:eastAsia="Arial" w:hAnsi="Arial" w:cs="Arial"/>
          <w:spacing w:val="-7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Syntax.</w:t>
      </w:r>
      <w:r>
        <w:rPr>
          <w:rFonts w:ascii="Arial" w:eastAsia="Arial" w:hAnsi="Arial" w:cs="Arial"/>
          <w:spacing w:val="17"/>
          <w:w w:val="89"/>
          <w:sz w:val="14"/>
          <w:szCs w:val="14"/>
        </w:rPr>
        <w:t xml:space="preserve"> </w:t>
      </w:r>
      <w:hyperlink r:id="rId20">
        <w:r>
          <w:rPr>
            <w:rFonts w:ascii="Arial" w:eastAsia="Arial" w:hAnsi="Arial" w:cs="Arial"/>
            <w:sz w:val="14"/>
            <w:szCs w:val="14"/>
          </w:rPr>
          <w:t>http://ww</w:t>
        </w:r>
        <w:r>
          <w:rPr>
            <w:rFonts w:ascii="Arial" w:eastAsia="Arial" w:hAnsi="Arial" w:cs="Arial"/>
            <w:spacing w:val="-9"/>
            <w:sz w:val="14"/>
            <w:szCs w:val="14"/>
          </w:rPr>
          <w:t>w</w:t>
        </w:r>
        <w:r>
          <w:rPr>
            <w:rFonts w:ascii="Arial" w:eastAsia="Arial" w:hAnsi="Arial" w:cs="Arial"/>
            <w:sz w:val="14"/>
            <w:szCs w:val="14"/>
          </w:rPr>
          <w:t>.w3.o</w:t>
        </w:r>
        <w:r>
          <w:rPr>
            <w:rFonts w:ascii="Arial" w:eastAsia="Arial" w:hAnsi="Arial" w:cs="Arial"/>
            <w:spacing w:val="-3"/>
            <w:sz w:val="14"/>
            <w:szCs w:val="14"/>
          </w:rPr>
          <w:t>r</w:t>
        </w:r>
        <w:r>
          <w:rPr>
            <w:rFonts w:ascii="Arial" w:eastAsia="Arial" w:hAnsi="Arial" w:cs="Arial"/>
            <w:sz w:val="14"/>
            <w:szCs w:val="14"/>
          </w:rPr>
          <w:t>g/TR/</w:t>
        </w:r>
        <w:r>
          <w:rPr>
            <w:rFonts w:ascii="Arial" w:eastAsia="Arial" w:hAnsi="Arial" w:cs="Arial"/>
            <w:spacing w:val="-3"/>
            <w:sz w:val="14"/>
            <w:szCs w:val="14"/>
          </w:rPr>
          <w:t>o</w:t>
        </w:r>
        <w:r>
          <w:rPr>
            <w:rFonts w:ascii="Arial" w:eastAsia="Arial" w:hAnsi="Arial" w:cs="Arial"/>
            <w:sz w:val="14"/>
            <w:szCs w:val="14"/>
          </w:rPr>
          <w:t>wl2-mancheste</w:t>
        </w:r>
        <w:r>
          <w:rPr>
            <w:rFonts w:ascii="Arial" w:eastAsia="Arial" w:hAnsi="Arial" w:cs="Arial"/>
            <w:spacing w:val="-3"/>
            <w:sz w:val="14"/>
            <w:szCs w:val="14"/>
          </w:rPr>
          <w:t>r</w:t>
        </w:r>
        <w:r>
          <w:rPr>
            <w:rFonts w:ascii="Arial" w:eastAsia="Arial" w:hAnsi="Arial" w:cs="Arial"/>
            <w:sz w:val="14"/>
            <w:szCs w:val="14"/>
          </w:rPr>
          <w:t>-syntax/.</w:t>
        </w:r>
      </w:hyperlink>
    </w:p>
    <w:p w14:paraId="250D8EA8" w14:textId="77777777" w:rsidR="001C58B1" w:rsidRDefault="007375A7">
      <w:pPr>
        <w:spacing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w w:val="92"/>
          <w:sz w:val="14"/>
          <w:szCs w:val="14"/>
        </w:rPr>
        <w:t>Horrocks</w:t>
      </w:r>
      <w:proofErr w:type="spellEnd"/>
      <w:r>
        <w:rPr>
          <w:rFonts w:ascii="Arial" w:eastAsia="Arial" w:hAnsi="Arial" w:cs="Arial"/>
          <w:w w:val="92"/>
          <w:sz w:val="14"/>
          <w:szCs w:val="14"/>
        </w:rPr>
        <w:t>,</w:t>
      </w:r>
      <w:r>
        <w:rPr>
          <w:rFonts w:ascii="Arial" w:eastAsia="Arial" w:hAnsi="Arial" w:cs="Arial"/>
          <w:spacing w:val="9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I.,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14"/>
          <w:szCs w:val="14"/>
        </w:rPr>
        <w:t>K</w:t>
      </w:r>
      <w:r>
        <w:rPr>
          <w:rFonts w:ascii="Arial" w:eastAsia="Arial" w:hAnsi="Arial" w:cs="Arial"/>
          <w:sz w:val="14"/>
          <w:szCs w:val="14"/>
        </w:rPr>
        <w:t>utz</w:t>
      </w:r>
      <w:proofErr w:type="spellEnd"/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O.,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5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Sattle</w:t>
      </w:r>
      <w:r>
        <w:rPr>
          <w:rFonts w:ascii="Arial" w:eastAsia="Arial" w:hAnsi="Arial" w:cs="Arial"/>
          <w:spacing w:val="-5"/>
          <w:w w:val="87"/>
          <w:sz w:val="14"/>
          <w:szCs w:val="14"/>
        </w:rPr>
        <w:t>r</w:t>
      </w:r>
      <w:r>
        <w:rPr>
          <w:rFonts w:ascii="Arial" w:eastAsia="Arial" w:hAnsi="Arial" w:cs="Arial"/>
          <w:w w:val="87"/>
          <w:sz w:val="14"/>
          <w:szCs w:val="14"/>
        </w:rPr>
        <w:t>,</w:t>
      </w:r>
      <w:r>
        <w:rPr>
          <w:rFonts w:ascii="Arial" w:eastAsia="Arial" w:hAnsi="Arial" w:cs="Arial"/>
          <w:spacing w:val="23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U.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(2006).</w:t>
      </w:r>
      <w:r>
        <w:rPr>
          <w:rFonts w:ascii="Arial" w:eastAsia="Arial" w:hAnsi="Arial" w:cs="Arial"/>
          <w:spacing w:val="-15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The</w:t>
      </w:r>
      <w:r>
        <w:rPr>
          <w:rFonts w:ascii="Arial" w:eastAsia="Arial" w:hAnsi="Arial" w:cs="Arial"/>
          <w:spacing w:val="1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E</w:t>
      </w:r>
      <w:r>
        <w:rPr>
          <w:rFonts w:ascii="Arial" w:eastAsia="Arial" w:hAnsi="Arial" w:cs="Arial"/>
          <w:spacing w:val="-2"/>
          <w:w w:val="91"/>
          <w:sz w:val="14"/>
          <w:szCs w:val="14"/>
        </w:rPr>
        <w:t>v</w:t>
      </w:r>
      <w:r>
        <w:rPr>
          <w:rFonts w:ascii="Arial" w:eastAsia="Arial" w:hAnsi="Arial" w:cs="Arial"/>
          <w:w w:val="91"/>
          <w:sz w:val="14"/>
          <w:szCs w:val="14"/>
        </w:rPr>
        <w:t>en</w:t>
      </w:r>
      <w:r>
        <w:rPr>
          <w:rFonts w:ascii="Arial" w:eastAsia="Arial" w:hAnsi="Arial" w:cs="Arial"/>
          <w:spacing w:val="-1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More</w:t>
      </w:r>
      <w:r>
        <w:rPr>
          <w:rFonts w:ascii="Arial" w:eastAsia="Arial" w:hAnsi="Arial" w:cs="Arial"/>
          <w:spacing w:val="15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Irresistible</w:t>
      </w:r>
      <w:r>
        <w:rPr>
          <w:rFonts w:ascii="Arial" w:eastAsia="Arial" w:hAnsi="Arial" w:cs="Arial"/>
          <w:spacing w:val="18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6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OIQ. In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KR</w:t>
      </w:r>
      <w:r>
        <w:rPr>
          <w:rFonts w:ascii="Arial" w:eastAsia="Arial" w:hAnsi="Arial" w:cs="Arial"/>
          <w:i/>
          <w:spacing w:val="1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200</w:t>
      </w:r>
      <w:r>
        <w:rPr>
          <w:rFonts w:ascii="Arial" w:eastAsia="Arial" w:hAnsi="Arial" w:cs="Arial"/>
          <w:i/>
          <w:spacing w:val="6"/>
          <w:w w:val="86"/>
          <w:sz w:val="14"/>
          <w:szCs w:val="14"/>
        </w:rPr>
        <w:t>6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1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pages</w:t>
      </w:r>
      <w:r>
        <w:rPr>
          <w:rFonts w:ascii="Arial" w:eastAsia="Arial" w:hAnsi="Arial" w:cs="Arial"/>
          <w:spacing w:val="-1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1–36.</w:t>
      </w:r>
    </w:p>
    <w:p w14:paraId="142677C9" w14:textId="77777777" w:rsidR="001C58B1" w:rsidRDefault="007375A7">
      <w:pPr>
        <w:spacing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8"/>
          <w:sz w:val="14"/>
          <w:szCs w:val="14"/>
        </w:rPr>
        <w:t>Huntl</w:t>
      </w:r>
      <w:r>
        <w:rPr>
          <w:rFonts w:ascii="Arial" w:eastAsia="Arial" w:hAnsi="Arial" w:cs="Arial"/>
          <w:spacing w:val="-2"/>
          <w:w w:val="88"/>
          <w:sz w:val="14"/>
          <w:szCs w:val="14"/>
        </w:rPr>
        <w:t>e</w:t>
      </w:r>
      <w:r>
        <w:rPr>
          <w:rFonts w:ascii="Arial" w:eastAsia="Arial" w:hAnsi="Arial" w:cs="Arial"/>
          <w:spacing w:val="-8"/>
          <w:w w:val="88"/>
          <w:sz w:val="14"/>
          <w:szCs w:val="14"/>
        </w:rPr>
        <w:t>y</w:t>
      </w:r>
      <w:r>
        <w:rPr>
          <w:rFonts w:ascii="Arial" w:eastAsia="Arial" w:hAnsi="Arial" w:cs="Arial"/>
          <w:w w:val="88"/>
          <w:sz w:val="14"/>
          <w:szCs w:val="14"/>
        </w:rPr>
        <w:t>,</w:t>
      </w:r>
      <w:r>
        <w:rPr>
          <w:rFonts w:ascii="Arial" w:eastAsia="Arial" w:hAnsi="Arial" w:cs="Arial"/>
          <w:spacing w:val="23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R.</w:t>
      </w:r>
      <w:r>
        <w:rPr>
          <w:rFonts w:ascii="Arial" w:eastAsia="Arial" w:hAnsi="Arial" w:cs="Arial"/>
          <w:spacing w:val="-3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3"/>
          <w:w w:val="88"/>
          <w:sz w:val="14"/>
          <w:szCs w:val="14"/>
        </w:rPr>
        <w:t>P</w:t>
      </w:r>
      <w:r>
        <w:rPr>
          <w:rFonts w:ascii="Arial" w:eastAsia="Arial" w:hAnsi="Arial" w:cs="Arial"/>
          <w:w w:val="88"/>
          <w:sz w:val="14"/>
          <w:szCs w:val="14"/>
        </w:rPr>
        <w:t>.,</w:t>
      </w:r>
      <w:r>
        <w:rPr>
          <w:rFonts w:ascii="Arial" w:eastAsia="Arial" w:hAnsi="Arial" w:cs="Arial"/>
          <w:spacing w:val="-10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S</w:t>
      </w:r>
      <w:r>
        <w:rPr>
          <w:rFonts w:ascii="Arial" w:eastAsia="Arial" w:hAnsi="Arial" w:cs="Arial"/>
          <w:spacing w:val="-2"/>
          <w:w w:val="92"/>
          <w:sz w:val="14"/>
          <w:szCs w:val="14"/>
        </w:rPr>
        <w:t>a</w:t>
      </w:r>
      <w:r>
        <w:rPr>
          <w:rFonts w:ascii="Arial" w:eastAsia="Arial" w:hAnsi="Arial" w:cs="Arial"/>
          <w:w w:val="92"/>
          <w:sz w:val="14"/>
          <w:szCs w:val="14"/>
        </w:rPr>
        <w:t>wford,</w:t>
      </w:r>
      <w:r>
        <w:rPr>
          <w:rFonts w:ascii="Arial" w:eastAsia="Arial" w:hAnsi="Arial" w:cs="Arial"/>
          <w:spacing w:val="-10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9"/>
          <w:w w:val="92"/>
          <w:sz w:val="14"/>
          <w:szCs w:val="14"/>
        </w:rPr>
        <w:t>T</w:t>
      </w:r>
      <w:r>
        <w:rPr>
          <w:rFonts w:ascii="Arial" w:eastAsia="Arial" w:hAnsi="Arial" w:cs="Arial"/>
          <w:w w:val="92"/>
          <w:sz w:val="14"/>
          <w:szCs w:val="14"/>
        </w:rPr>
        <w:t>.,</w:t>
      </w:r>
      <w:r>
        <w:rPr>
          <w:rFonts w:ascii="Arial" w:eastAsia="Arial" w:hAnsi="Arial" w:cs="Arial"/>
          <w:spacing w:val="-3"/>
          <w:w w:val="92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92"/>
          <w:sz w:val="14"/>
          <w:szCs w:val="14"/>
        </w:rPr>
        <w:t>Mut</w:t>
      </w:r>
      <w:r>
        <w:rPr>
          <w:rFonts w:ascii="Arial" w:eastAsia="Arial" w:hAnsi="Arial" w:cs="Arial"/>
          <w:spacing w:val="-3"/>
          <w:w w:val="92"/>
          <w:sz w:val="14"/>
          <w:szCs w:val="14"/>
        </w:rPr>
        <w:t>o</w:t>
      </w:r>
      <w:r>
        <w:rPr>
          <w:rFonts w:ascii="Arial" w:eastAsia="Arial" w:hAnsi="Arial" w:cs="Arial"/>
          <w:spacing w:val="-1"/>
          <w:w w:val="92"/>
          <w:sz w:val="14"/>
          <w:szCs w:val="14"/>
        </w:rPr>
        <w:t>w</w:t>
      </w:r>
      <w:r>
        <w:rPr>
          <w:rFonts w:ascii="Arial" w:eastAsia="Arial" w:hAnsi="Arial" w:cs="Arial"/>
          <w:w w:val="92"/>
          <w:sz w:val="14"/>
          <w:szCs w:val="14"/>
        </w:rPr>
        <w:t>o-Meullenet</w:t>
      </w:r>
      <w:proofErr w:type="spellEnd"/>
      <w:r>
        <w:rPr>
          <w:rFonts w:ascii="Arial" w:eastAsia="Arial" w:hAnsi="Arial" w:cs="Arial"/>
          <w:w w:val="92"/>
          <w:sz w:val="14"/>
          <w:szCs w:val="14"/>
        </w:rPr>
        <w:t>,</w:t>
      </w:r>
      <w:r>
        <w:rPr>
          <w:rFonts w:ascii="Arial" w:eastAsia="Arial" w:hAnsi="Arial" w:cs="Arial"/>
          <w:spacing w:val="24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3"/>
          <w:w w:val="88"/>
          <w:sz w:val="14"/>
          <w:szCs w:val="14"/>
        </w:rPr>
        <w:t>P</w:t>
      </w:r>
      <w:r>
        <w:rPr>
          <w:rFonts w:ascii="Arial" w:eastAsia="Arial" w:hAnsi="Arial" w:cs="Arial"/>
          <w:w w:val="88"/>
          <w:sz w:val="14"/>
          <w:szCs w:val="14"/>
        </w:rPr>
        <w:t>.,</w:t>
      </w:r>
      <w:r>
        <w:rPr>
          <w:rFonts w:ascii="Arial" w:eastAsia="Arial" w:hAnsi="Arial" w:cs="Arial"/>
          <w:spacing w:val="-10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8"/>
          <w:sz w:val="14"/>
          <w:szCs w:val="14"/>
        </w:rPr>
        <w:t>et</w:t>
      </w:r>
      <w:r>
        <w:rPr>
          <w:rFonts w:ascii="Arial" w:eastAsia="Arial" w:hAnsi="Arial" w:cs="Arial"/>
          <w:i/>
          <w:spacing w:val="-10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8"/>
          <w:sz w:val="14"/>
          <w:szCs w:val="14"/>
        </w:rPr>
        <w:t>al.</w:t>
      </w:r>
      <w:r>
        <w:rPr>
          <w:rFonts w:ascii="Arial" w:eastAsia="Arial" w:hAnsi="Arial" w:cs="Arial"/>
          <w:i/>
          <w:spacing w:val="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(2014).</w:t>
      </w:r>
      <w:r>
        <w:rPr>
          <w:rFonts w:ascii="Arial" w:eastAsia="Arial" w:hAnsi="Arial" w:cs="Arial"/>
          <w:spacing w:val="1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The</w:t>
      </w:r>
      <w:r>
        <w:rPr>
          <w:rFonts w:ascii="Arial" w:eastAsia="Arial" w:hAnsi="Arial" w:cs="Arial"/>
          <w:spacing w:val="-5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G</w:t>
      </w:r>
      <w:r>
        <w:rPr>
          <w:rFonts w:ascii="Arial" w:eastAsia="Arial" w:hAnsi="Arial" w:cs="Arial"/>
          <w:spacing w:val="-4"/>
          <w:w w:val="88"/>
          <w:sz w:val="14"/>
          <w:szCs w:val="14"/>
        </w:rPr>
        <w:t>O</w:t>
      </w:r>
      <w:r>
        <w:rPr>
          <w:rFonts w:ascii="Arial" w:eastAsia="Arial" w:hAnsi="Arial" w:cs="Arial"/>
          <w:w w:val="88"/>
          <w:sz w:val="14"/>
          <w:szCs w:val="14"/>
        </w:rPr>
        <w:t>A</w:t>
      </w:r>
      <w:r>
        <w:rPr>
          <w:rFonts w:ascii="Arial" w:eastAsia="Arial" w:hAnsi="Arial" w:cs="Arial"/>
          <w:spacing w:val="19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 xml:space="preserve">database: </w:t>
      </w:r>
      <w:r>
        <w:rPr>
          <w:rFonts w:ascii="Arial" w:eastAsia="Arial" w:hAnsi="Arial" w:cs="Arial"/>
          <w:w w:val="86"/>
          <w:sz w:val="14"/>
          <w:szCs w:val="14"/>
        </w:rPr>
        <w:t>Gene</w:t>
      </w:r>
      <w:r>
        <w:rPr>
          <w:rFonts w:ascii="Arial" w:eastAsia="Arial" w:hAnsi="Arial" w:cs="Arial"/>
          <w:spacing w:val="-5"/>
          <w:w w:val="86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w w:val="86"/>
          <w:sz w:val="14"/>
          <w:szCs w:val="14"/>
        </w:rPr>
        <w:t xml:space="preserve">Ontology </w:t>
      </w:r>
      <w:r>
        <w:rPr>
          <w:rFonts w:ascii="Arial" w:eastAsia="Arial" w:hAnsi="Arial" w:cs="Arial"/>
          <w:spacing w:val="1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annotation</w:t>
      </w:r>
      <w:proofErr w:type="gramEnd"/>
      <w:r>
        <w:rPr>
          <w:rFonts w:ascii="Arial" w:eastAsia="Arial" w:hAnsi="Arial" w:cs="Arial"/>
          <w:spacing w:val="2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updates</w:t>
      </w:r>
      <w:r>
        <w:rPr>
          <w:rFonts w:ascii="Arial" w:eastAsia="Arial" w:hAnsi="Arial" w:cs="Arial"/>
          <w:spacing w:val="-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>2015.</w:t>
      </w:r>
      <w:r>
        <w:rPr>
          <w:rFonts w:ascii="Arial" w:eastAsia="Arial" w:hAnsi="Arial" w:cs="Arial"/>
          <w:spacing w:val="23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5"/>
          <w:sz w:val="14"/>
          <w:szCs w:val="14"/>
        </w:rPr>
        <w:t>Nucleic</w:t>
      </w:r>
      <w:r>
        <w:rPr>
          <w:rFonts w:ascii="Arial" w:eastAsia="Arial" w:hAnsi="Arial" w:cs="Arial"/>
          <w:i/>
          <w:spacing w:val="31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5"/>
          <w:sz w:val="14"/>
          <w:szCs w:val="14"/>
        </w:rPr>
        <w:t>Acids</w:t>
      </w:r>
      <w:r>
        <w:rPr>
          <w:rFonts w:ascii="Arial" w:eastAsia="Arial" w:hAnsi="Arial" w:cs="Arial"/>
          <w:i/>
          <w:spacing w:val="16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5"/>
          <w:sz w:val="14"/>
          <w:szCs w:val="14"/>
        </w:rPr>
        <w:t>Res.</w:t>
      </w:r>
      <w:r>
        <w:rPr>
          <w:rFonts w:ascii="Arial" w:eastAsia="Arial" w:hAnsi="Arial" w:cs="Arial"/>
          <w:w w:val="85"/>
          <w:sz w:val="14"/>
          <w:szCs w:val="14"/>
        </w:rPr>
        <w:t>,</w:t>
      </w:r>
      <w:r>
        <w:rPr>
          <w:rFonts w:ascii="Arial" w:eastAsia="Arial" w:hAnsi="Arial" w:cs="Arial"/>
          <w:spacing w:val="-7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5"/>
          <w:sz w:val="14"/>
          <w:szCs w:val="14"/>
        </w:rPr>
        <w:t>43</w:t>
      </w:r>
      <w:r>
        <w:rPr>
          <w:rFonts w:ascii="Arial" w:eastAsia="Arial" w:hAnsi="Arial" w:cs="Arial"/>
          <w:w w:val="85"/>
          <w:sz w:val="14"/>
          <w:szCs w:val="14"/>
        </w:rPr>
        <w:t>(D1</w:t>
      </w:r>
      <w:proofErr w:type="gramStart"/>
      <w:r>
        <w:rPr>
          <w:rFonts w:ascii="Arial" w:eastAsia="Arial" w:hAnsi="Arial" w:cs="Arial"/>
          <w:w w:val="85"/>
          <w:sz w:val="14"/>
          <w:szCs w:val="14"/>
        </w:rPr>
        <w:t xml:space="preserve">), </w:t>
      </w:r>
      <w:r>
        <w:rPr>
          <w:rFonts w:ascii="Arial" w:eastAsia="Arial" w:hAnsi="Arial" w:cs="Arial"/>
          <w:spacing w:val="4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</w:t>
      </w:r>
      <w:proofErr w:type="gramEnd"/>
      <w:r>
        <w:rPr>
          <w:rFonts w:ascii="Arial" w:eastAsia="Arial" w:hAnsi="Arial" w:cs="Arial"/>
          <w:sz w:val="14"/>
          <w:szCs w:val="14"/>
        </w:rPr>
        <w:t>1057– D1063.</w:t>
      </w:r>
    </w:p>
    <w:p w14:paraId="22CE08B4" w14:textId="77777777" w:rsidR="001C58B1" w:rsidRDefault="007375A7">
      <w:pPr>
        <w:spacing w:after="0" w:line="240" w:lineRule="auto"/>
        <w:ind w:right="2018"/>
        <w:jc w:val="both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w w:val="90"/>
          <w:sz w:val="14"/>
          <w:szCs w:val="14"/>
        </w:rPr>
        <w:t>Hustadt</w:t>
      </w:r>
      <w:proofErr w:type="spellEnd"/>
      <w:r>
        <w:rPr>
          <w:rFonts w:ascii="Arial" w:eastAsia="Arial" w:hAnsi="Arial" w:cs="Arial"/>
          <w:w w:val="90"/>
          <w:sz w:val="14"/>
          <w:szCs w:val="14"/>
        </w:rPr>
        <w:t>,</w:t>
      </w:r>
      <w:r>
        <w:rPr>
          <w:rFonts w:ascii="Arial" w:eastAsia="Arial" w:hAnsi="Arial" w:cs="Arial"/>
          <w:spacing w:val="-11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U.,</w:t>
      </w:r>
      <w:r>
        <w:rPr>
          <w:rFonts w:ascii="Arial" w:eastAsia="Arial" w:hAnsi="Arial" w:cs="Arial"/>
          <w:spacing w:val="2"/>
          <w:w w:val="9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Motik</w:t>
      </w:r>
      <w:proofErr w:type="spellEnd"/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B.,</w:t>
      </w:r>
      <w:r>
        <w:rPr>
          <w:rFonts w:ascii="Arial" w:eastAsia="Arial" w:hAnsi="Arial" w:cs="Arial"/>
          <w:spacing w:val="1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and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Sattle</w:t>
      </w:r>
      <w:r>
        <w:rPr>
          <w:rFonts w:ascii="Arial" w:eastAsia="Arial" w:hAnsi="Arial" w:cs="Arial"/>
          <w:spacing w:val="-5"/>
          <w:w w:val="86"/>
          <w:sz w:val="14"/>
          <w:szCs w:val="14"/>
        </w:rPr>
        <w:t>r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1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U. (2005).</w:t>
      </w:r>
      <w:r>
        <w:rPr>
          <w:rFonts w:ascii="Arial" w:eastAsia="Arial" w:hAnsi="Arial" w:cs="Arial"/>
          <w:spacing w:val="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Data</w:t>
      </w:r>
      <w:r>
        <w:rPr>
          <w:rFonts w:ascii="Arial" w:eastAsia="Arial" w:hAnsi="Arial" w:cs="Arial"/>
          <w:spacing w:val="-10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Compl</w:t>
      </w:r>
      <w:r>
        <w:rPr>
          <w:rFonts w:ascii="Arial" w:eastAsia="Arial" w:hAnsi="Arial" w:cs="Arial"/>
          <w:spacing w:val="-2"/>
          <w:w w:val="89"/>
          <w:sz w:val="14"/>
          <w:szCs w:val="14"/>
        </w:rPr>
        <w:t>e</w:t>
      </w:r>
      <w:r>
        <w:rPr>
          <w:rFonts w:ascii="Arial" w:eastAsia="Arial" w:hAnsi="Arial" w:cs="Arial"/>
          <w:w w:val="89"/>
          <w:sz w:val="14"/>
          <w:szCs w:val="14"/>
        </w:rPr>
        <w:t>xity</w:t>
      </w:r>
      <w:r>
        <w:rPr>
          <w:rFonts w:ascii="Arial" w:eastAsia="Arial" w:hAnsi="Arial" w:cs="Arial"/>
          <w:spacing w:val="29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-15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Reasoning</w:t>
      </w:r>
      <w:r>
        <w:rPr>
          <w:rFonts w:ascii="Arial" w:eastAsia="Arial" w:hAnsi="Arial" w:cs="Arial"/>
          <w:spacing w:val="-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-15"/>
          <w:sz w:val="14"/>
          <w:szCs w:val="14"/>
        </w:rPr>
        <w:t xml:space="preserve"> V</w:t>
      </w:r>
      <w:r>
        <w:rPr>
          <w:rFonts w:ascii="Arial" w:eastAsia="Arial" w:hAnsi="Arial" w:cs="Arial"/>
          <w:sz w:val="14"/>
          <w:szCs w:val="14"/>
        </w:rPr>
        <w:t>ery</w:t>
      </w:r>
    </w:p>
    <w:p w14:paraId="55309B16" w14:textId="77777777" w:rsidR="001C58B1" w:rsidRDefault="007375A7">
      <w:pPr>
        <w:spacing w:before="18" w:after="0" w:line="240" w:lineRule="auto"/>
        <w:ind w:right="2042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0"/>
          <w:sz w:val="14"/>
          <w:szCs w:val="14"/>
        </w:rPr>
        <w:t>Express</w:t>
      </w:r>
      <w:r>
        <w:rPr>
          <w:rFonts w:ascii="Arial" w:eastAsia="Arial" w:hAnsi="Arial" w:cs="Arial"/>
          <w:spacing w:val="-3"/>
          <w:w w:val="90"/>
          <w:sz w:val="14"/>
          <w:szCs w:val="14"/>
        </w:rPr>
        <w:t>i</w:t>
      </w:r>
      <w:r>
        <w:rPr>
          <w:rFonts w:ascii="Arial" w:eastAsia="Arial" w:hAnsi="Arial" w:cs="Arial"/>
          <w:spacing w:val="-2"/>
          <w:w w:val="90"/>
          <w:sz w:val="14"/>
          <w:szCs w:val="14"/>
        </w:rPr>
        <w:t>v</w:t>
      </w:r>
      <w:r>
        <w:rPr>
          <w:rFonts w:ascii="Arial" w:eastAsia="Arial" w:hAnsi="Arial" w:cs="Arial"/>
          <w:w w:val="90"/>
          <w:sz w:val="14"/>
          <w:szCs w:val="14"/>
        </w:rPr>
        <w:t>e</w:t>
      </w:r>
      <w:r>
        <w:rPr>
          <w:rFonts w:ascii="Arial" w:eastAsia="Arial" w:hAnsi="Arial" w:cs="Arial"/>
          <w:spacing w:val="-9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Description</w:t>
      </w:r>
      <w:r>
        <w:rPr>
          <w:rFonts w:ascii="Arial" w:eastAsia="Arial" w:hAnsi="Arial" w:cs="Arial"/>
          <w:spacing w:val="13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Logics.</w:t>
      </w:r>
      <w:r>
        <w:rPr>
          <w:rFonts w:ascii="Arial" w:eastAsia="Arial" w:hAnsi="Arial" w:cs="Arial"/>
          <w:spacing w:val="23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4"/>
          <w:sz w:val="14"/>
          <w:szCs w:val="14"/>
        </w:rPr>
        <w:t>IJCAI-0</w:t>
      </w:r>
      <w:r>
        <w:rPr>
          <w:rFonts w:ascii="Arial" w:eastAsia="Arial" w:hAnsi="Arial" w:cs="Arial"/>
          <w:i/>
          <w:spacing w:val="3"/>
          <w:w w:val="94"/>
          <w:sz w:val="14"/>
          <w:szCs w:val="14"/>
        </w:rPr>
        <w:t>5</w:t>
      </w:r>
      <w:r>
        <w:rPr>
          <w:rFonts w:ascii="Arial" w:eastAsia="Arial" w:hAnsi="Arial" w:cs="Arial"/>
          <w:w w:val="94"/>
          <w:sz w:val="14"/>
          <w:szCs w:val="14"/>
        </w:rPr>
        <w:t>,</w:t>
      </w:r>
      <w:r>
        <w:rPr>
          <w:rFonts w:ascii="Arial" w:eastAsia="Arial" w:hAnsi="Arial" w:cs="Arial"/>
          <w:spacing w:val="1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w w:val="83"/>
          <w:sz w:val="14"/>
          <w:szCs w:val="14"/>
        </w:rPr>
        <w:t>pages</w:t>
      </w:r>
      <w:r>
        <w:rPr>
          <w:rFonts w:ascii="Arial" w:eastAsia="Arial" w:hAnsi="Arial" w:cs="Arial"/>
          <w:spacing w:val="2"/>
          <w:w w:val="83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466–471,</w:t>
      </w:r>
      <w:r>
        <w:rPr>
          <w:rFonts w:ascii="Arial" w:eastAsia="Arial" w:hAnsi="Arial" w:cs="Arial"/>
          <w:spacing w:val="-1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Edin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>b</w:t>
      </w:r>
      <w:r>
        <w:rPr>
          <w:rFonts w:ascii="Arial" w:eastAsia="Arial" w:hAnsi="Arial" w:cs="Arial"/>
          <w:w w:val="89"/>
          <w:sz w:val="14"/>
          <w:szCs w:val="14"/>
        </w:rPr>
        <w:t>u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>r</w:t>
      </w:r>
      <w:r>
        <w:rPr>
          <w:rFonts w:ascii="Arial" w:eastAsia="Arial" w:hAnsi="Arial" w:cs="Arial"/>
          <w:w w:val="89"/>
          <w:sz w:val="14"/>
          <w:szCs w:val="14"/>
        </w:rPr>
        <w:t>g,</w:t>
      </w:r>
      <w:r>
        <w:rPr>
          <w:rFonts w:ascii="Arial" w:eastAsia="Arial" w:hAnsi="Arial" w:cs="Arial"/>
          <w:spacing w:val="18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Scotland.</w:t>
      </w:r>
    </w:p>
    <w:p w14:paraId="44BA6F96" w14:textId="77777777" w:rsidR="001C58B1" w:rsidRDefault="001C58B1">
      <w:pPr>
        <w:spacing w:after="0"/>
        <w:jc w:val="right"/>
        <w:sectPr w:rsidR="001C58B1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3F57AA1B" w14:textId="77777777" w:rsidR="001C58B1" w:rsidRDefault="001C58B1">
      <w:pPr>
        <w:spacing w:before="7" w:after="0" w:line="130" w:lineRule="exact"/>
        <w:rPr>
          <w:sz w:val="13"/>
          <w:szCs w:val="13"/>
        </w:rPr>
      </w:pPr>
    </w:p>
    <w:p w14:paraId="212594C5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39C8FD91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6EB47FC3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D963EBF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27F1F63C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8803544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39882089" w14:textId="77777777" w:rsidR="001C58B1" w:rsidRDefault="007375A7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pict w14:anchorId="08310D17">
          <v:group id="_x0000_s1040" style="position:absolute;left:0;text-align:left;margin-left:13.45pt;margin-top:-9.85pt;width:29.9pt;height:.1pt;z-index:-1093;mso-position-horizontal-relative:page" coordorigin="269,-197" coordsize="598,2">
            <v:shape id="_x0000_s1041" style="position:absolute;left:269;top:-197;width:598;height:2" coordorigin="269,-197" coordsize="598,0" path="m269,-197r598,e" filled="f" strokeweight=".14042mm">
              <v:path arrowok="t"/>
            </v:shape>
            <w10:wrap anchorx="page"/>
          </v:group>
        </w:pict>
      </w:r>
      <w:r>
        <w:pict w14:anchorId="5CCFD0AB">
          <v:group id="_x0000_s1038" style="position:absolute;left:0;text-align:left;margin-left:48.35pt;margin-top:-4.85pt;width:.1pt;height:29.9pt;z-index:-1092;mso-position-horizontal-relative:page" coordorigin="967,-97" coordsize="2,598">
            <v:shape id="_x0000_s1039" style="position:absolute;left:967;top:-97;width:2;height:598" coordorigin="967,-97" coordsize="0,598" path="m967,501r,-598e" filled="f" strokeweight=".14042mm">
              <v:path arrowok="t"/>
            </v:shape>
            <w10:wrap anchorx="page"/>
          </v:group>
        </w:pict>
      </w:r>
      <w:r>
        <w:pict w14:anchorId="2B851B7F">
          <v:group id="_x0000_s1036" style="position:absolute;left:0;text-align:left;margin-left:665.3pt;margin-top:-9.85pt;width:29.9pt;height:.1pt;z-index:-1091;mso-position-horizontal-relative:page" coordorigin="13306,-197" coordsize="598,2">
            <v:shape id="_x0000_s1037" style="position:absolute;left:13306;top:-197;width:598;height:2" coordorigin="13306,-197" coordsize="598,0" path="m13306,-197r598,e" filled="f" strokeweight=".14042mm">
              <v:path arrowok="t"/>
            </v:shape>
            <w10:wrap anchorx="page"/>
          </v:group>
        </w:pict>
      </w:r>
      <w:r>
        <w:pict w14:anchorId="2C7C95C7">
          <v:group id="_x0000_s1034" style="position:absolute;left:0;text-align:left;margin-left:660.35pt;margin-top:-4.85pt;width:.1pt;height:29.9pt;z-index:-1090;mso-position-horizontal-relative:page" coordorigin="13207,-97" coordsize="2,598">
            <v:shape id="_x0000_s1035" style="position:absolute;left:13207;top:-97;width:2;height:598" coordorigin="13207,-97" coordsize="0,598" path="m13207,501r,-598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6"/>
          <w:szCs w:val="16"/>
        </w:rPr>
        <w:t>“main”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2016/1/12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page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8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#8</w:t>
      </w:r>
    </w:p>
    <w:p w14:paraId="3654EF67" w14:textId="77777777" w:rsidR="001C58B1" w:rsidRDefault="001C58B1">
      <w:pPr>
        <w:spacing w:after="0"/>
        <w:jc w:val="center"/>
        <w:sectPr w:rsidR="001C58B1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73710EC4" w14:textId="77777777" w:rsidR="001C58B1" w:rsidRDefault="001C58B1">
      <w:pPr>
        <w:spacing w:before="1" w:after="0" w:line="190" w:lineRule="exact"/>
        <w:rPr>
          <w:sz w:val="19"/>
          <w:szCs w:val="19"/>
        </w:rPr>
      </w:pPr>
    </w:p>
    <w:p w14:paraId="535078ED" w14:textId="77777777" w:rsidR="001C58B1" w:rsidRDefault="001C58B1">
      <w:pPr>
        <w:spacing w:after="0"/>
        <w:sectPr w:rsidR="001C58B1">
          <w:headerReference w:type="default" r:id="rId21"/>
          <w:pgSz w:w="14180" w:h="20020"/>
          <w:pgMar w:top="3020" w:right="160" w:bottom="280" w:left="160" w:header="1385" w:footer="0" w:gutter="0"/>
          <w:cols w:space="720"/>
        </w:sectPr>
      </w:pPr>
    </w:p>
    <w:p w14:paraId="513C0286" w14:textId="77777777" w:rsidR="001C58B1" w:rsidRDefault="007375A7">
      <w:pPr>
        <w:spacing w:before="36" w:after="0" w:line="240" w:lineRule="auto"/>
        <w:ind w:left="2186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9"/>
          <w:sz w:val="14"/>
          <w:szCs w:val="14"/>
        </w:rPr>
        <w:t>Mo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>r</w:t>
      </w:r>
      <w:r>
        <w:rPr>
          <w:rFonts w:ascii="Arial" w:eastAsia="Arial" w:hAnsi="Arial" w:cs="Arial"/>
          <w:spacing w:val="-1"/>
          <w:w w:val="89"/>
          <w:sz w:val="14"/>
          <w:szCs w:val="14"/>
        </w:rPr>
        <w:t>g</w:t>
      </w:r>
      <w:r>
        <w:rPr>
          <w:rFonts w:ascii="Arial" w:eastAsia="Arial" w:hAnsi="Arial" w:cs="Arial"/>
          <w:w w:val="89"/>
          <w:sz w:val="14"/>
          <w:szCs w:val="14"/>
        </w:rPr>
        <w:t>an</w:t>
      </w:r>
      <w:r>
        <w:rPr>
          <w:rFonts w:ascii="Arial" w:eastAsia="Arial" w:hAnsi="Arial" w:cs="Arial"/>
          <w:spacing w:val="1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Kaufmann</w:t>
      </w:r>
      <w:r>
        <w:rPr>
          <w:rFonts w:ascii="Arial" w:eastAsia="Arial" w:hAnsi="Arial" w:cs="Arial"/>
          <w:spacing w:val="19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Publishers</w:t>
      </w:r>
      <w:r>
        <w:rPr>
          <w:rFonts w:ascii="Arial" w:eastAsia="Arial" w:hAnsi="Arial" w:cs="Arial"/>
          <w:spacing w:val="-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Inc.</w:t>
      </w:r>
    </w:p>
    <w:p w14:paraId="0639B423" w14:textId="77777777" w:rsidR="001C58B1" w:rsidRDefault="007375A7">
      <w:pPr>
        <w:spacing w:before="18" w:after="0" w:line="240" w:lineRule="auto"/>
        <w:ind w:left="2031" w:right="-50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8"/>
          <w:sz w:val="14"/>
          <w:szCs w:val="14"/>
        </w:rPr>
        <w:t>Jiang,</w:t>
      </w:r>
      <w:r>
        <w:rPr>
          <w:rFonts w:ascii="Arial" w:eastAsia="Arial" w:hAnsi="Arial" w:cs="Arial"/>
          <w:spacing w:val="1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G.,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93"/>
          <w:sz w:val="14"/>
          <w:szCs w:val="14"/>
        </w:rPr>
        <w:t>Solbrig</w:t>
      </w:r>
      <w:proofErr w:type="spellEnd"/>
      <w:r>
        <w:rPr>
          <w:rFonts w:ascii="Arial" w:eastAsia="Arial" w:hAnsi="Arial" w:cs="Arial"/>
          <w:w w:val="93"/>
          <w:sz w:val="14"/>
          <w:szCs w:val="14"/>
        </w:rPr>
        <w:t>,</w:t>
      </w:r>
      <w:r>
        <w:rPr>
          <w:rFonts w:ascii="Arial" w:eastAsia="Arial" w:hAnsi="Arial" w:cs="Arial"/>
          <w:spacing w:val="12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H.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R.,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Chalmers,</w:t>
      </w:r>
      <w:r>
        <w:rPr>
          <w:rFonts w:ascii="Arial" w:eastAsia="Arial" w:hAnsi="Arial" w:cs="Arial"/>
          <w:spacing w:val="13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R.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w w:val="83"/>
          <w:sz w:val="14"/>
          <w:szCs w:val="14"/>
        </w:rPr>
        <w:t>J.,</w:t>
      </w:r>
      <w:r>
        <w:rPr>
          <w:rFonts w:ascii="Arial" w:eastAsia="Arial" w:hAnsi="Arial" w:cs="Arial"/>
          <w:spacing w:val="16"/>
          <w:w w:val="8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et</w:t>
      </w:r>
      <w:r>
        <w:rPr>
          <w:rFonts w:ascii="Arial" w:eastAsia="Arial" w:hAnsi="Arial" w:cs="Arial"/>
          <w:i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(2011).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Case</w:t>
      </w:r>
      <w:r>
        <w:rPr>
          <w:rFonts w:ascii="Arial" w:eastAsia="Arial" w:hAnsi="Arial" w:cs="Arial"/>
          <w:spacing w:val="-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Study</w:t>
      </w:r>
      <w:r>
        <w:rPr>
          <w:rFonts w:ascii="Arial" w:eastAsia="Arial" w:hAnsi="Arial" w:cs="Arial"/>
          <w:spacing w:val="2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w w:val="96"/>
          <w:sz w:val="14"/>
          <w:szCs w:val="14"/>
        </w:rPr>
        <w:t>ICD-11</w:t>
      </w:r>
    </w:p>
    <w:p w14:paraId="6EC053F1" w14:textId="77777777" w:rsidR="001C58B1" w:rsidRDefault="007375A7">
      <w:pPr>
        <w:spacing w:before="18" w:after="0" w:line="267" w:lineRule="auto"/>
        <w:ind w:left="2186" w:right="-44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2"/>
          <w:sz w:val="14"/>
          <w:szCs w:val="14"/>
        </w:rPr>
        <w:t>Anatomy</w:t>
      </w:r>
      <w:r>
        <w:rPr>
          <w:rFonts w:ascii="Arial" w:eastAsia="Arial" w:hAnsi="Arial" w:cs="Arial"/>
          <w:spacing w:val="-6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4"/>
          <w:w w:val="92"/>
          <w:sz w:val="14"/>
          <w:szCs w:val="14"/>
        </w:rPr>
        <w:t>V</w:t>
      </w:r>
      <w:r>
        <w:rPr>
          <w:rFonts w:ascii="Arial" w:eastAsia="Arial" w:hAnsi="Arial" w:cs="Arial"/>
          <w:w w:val="92"/>
          <w:sz w:val="14"/>
          <w:szCs w:val="14"/>
        </w:rPr>
        <w:t>alue</w:t>
      </w:r>
      <w:r>
        <w:rPr>
          <w:rFonts w:ascii="Arial" w:eastAsia="Arial" w:hAnsi="Arial" w:cs="Arial"/>
          <w:spacing w:val="-12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Set</w:t>
      </w:r>
      <w:r>
        <w:rPr>
          <w:rFonts w:ascii="Arial" w:eastAsia="Arial" w:hAnsi="Arial" w:cs="Arial"/>
          <w:spacing w:val="-9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Extraction</w:t>
      </w:r>
      <w:r>
        <w:rPr>
          <w:rFonts w:ascii="Arial" w:eastAsia="Arial" w:hAnsi="Arial" w:cs="Arial"/>
          <w:spacing w:val="8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from</w:t>
      </w:r>
      <w:r>
        <w:rPr>
          <w:rFonts w:ascii="Arial" w:eastAsia="Arial" w:hAnsi="Arial" w:cs="Arial"/>
          <w:spacing w:val="6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SNOMED</w:t>
      </w:r>
      <w:r>
        <w:rPr>
          <w:rFonts w:ascii="Arial" w:eastAsia="Arial" w:hAnsi="Arial" w:cs="Arial"/>
          <w:spacing w:val="20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CT.</w:t>
      </w:r>
      <w:r>
        <w:rPr>
          <w:rFonts w:ascii="Arial" w:eastAsia="Arial" w:hAnsi="Arial" w:cs="Arial"/>
          <w:spacing w:val="4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In</w:t>
      </w:r>
      <w:r>
        <w:rPr>
          <w:rFonts w:ascii="Arial" w:eastAsia="Arial" w:hAnsi="Arial" w:cs="Arial"/>
          <w:spacing w:val="-1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ICBO</w:t>
      </w:r>
      <w:r>
        <w:rPr>
          <w:rFonts w:ascii="Arial" w:eastAsia="Arial" w:hAnsi="Arial" w:cs="Arial"/>
          <w:i/>
          <w:spacing w:val="6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2011</w:t>
      </w:r>
      <w:r>
        <w:rPr>
          <w:rFonts w:ascii="Arial" w:eastAsia="Arial" w:hAnsi="Arial" w:cs="Arial"/>
          <w:w w:val="90"/>
          <w:sz w:val="14"/>
          <w:szCs w:val="14"/>
        </w:rPr>
        <w:t>,</w:t>
      </w:r>
      <w:r>
        <w:rPr>
          <w:rFonts w:ascii="Arial" w:eastAsia="Arial" w:hAnsi="Arial" w:cs="Arial"/>
          <w:spacing w:val="-11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83"/>
          <w:sz w:val="14"/>
          <w:szCs w:val="14"/>
        </w:rPr>
        <w:t>pages</w:t>
      </w:r>
      <w:r>
        <w:rPr>
          <w:rFonts w:ascii="Arial" w:eastAsia="Arial" w:hAnsi="Arial" w:cs="Arial"/>
          <w:spacing w:val="-8"/>
          <w:w w:val="83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 xml:space="preserve">133–138, </w:t>
      </w:r>
      <w:r>
        <w:rPr>
          <w:rFonts w:ascii="Arial" w:eastAsia="Arial" w:hAnsi="Arial" w:cs="Arial"/>
          <w:sz w:val="14"/>
          <w:szCs w:val="14"/>
        </w:rPr>
        <w:t>Bu</w:t>
      </w:r>
      <w:r>
        <w:rPr>
          <w:rFonts w:ascii="Arial" w:eastAsia="Arial" w:hAnsi="Arial" w:cs="Arial"/>
          <w:spacing w:val="-3"/>
          <w:sz w:val="14"/>
          <w:szCs w:val="14"/>
        </w:rPr>
        <w:t>f</w:t>
      </w:r>
      <w:r>
        <w:rPr>
          <w:rFonts w:ascii="Arial" w:eastAsia="Arial" w:hAnsi="Arial" w:cs="Arial"/>
          <w:spacing w:val="-1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alo.</w:t>
      </w:r>
    </w:p>
    <w:p w14:paraId="63612B5A" w14:textId="77777777" w:rsidR="001C58B1" w:rsidRDefault="007375A7">
      <w:pPr>
        <w:spacing w:after="0" w:line="267" w:lineRule="auto"/>
        <w:ind w:left="2186" w:right="-44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0"/>
          <w:sz w:val="14"/>
          <w:szCs w:val="14"/>
        </w:rPr>
        <w:t>Lehmann,</w:t>
      </w:r>
      <w:r>
        <w:rPr>
          <w:rFonts w:ascii="Arial" w:eastAsia="Arial" w:hAnsi="Arial" w:cs="Arial"/>
          <w:spacing w:val="-7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81"/>
          <w:sz w:val="14"/>
          <w:szCs w:val="14"/>
        </w:rPr>
        <w:t>J.</w:t>
      </w:r>
      <w:r>
        <w:rPr>
          <w:rFonts w:ascii="Arial" w:eastAsia="Arial" w:hAnsi="Arial" w:cs="Arial"/>
          <w:spacing w:val="-8"/>
          <w:w w:val="81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(2009).</w:t>
      </w:r>
      <w:r>
        <w:rPr>
          <w:rFonts w:ascii="Arial" w:eastAsia="Arial" w:hAnsi="Arial" w:cs="Arial"/>
          <w:spacing w:val="-9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DL-Learner:</w:t>
      </w:r>
      <w:r>
        <w:rPr>
          <w:rFonts w:ascii="Arial" w:eastAsia="Arial" w:hAnsi="Arial" w:cs="Arial"/>
          <w:spacing w:val="7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Learning</w:t>
      </w:r>
      <w:r>
        <w:rPr>
          <w:rFonts w:ascii="Arial" w:eastAsia="Arial" w:hAnsi="Arial" w:cs="Arial"/>
          <w:spacing w:val="-12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Concepts</w:t>
      </w:r>
      <w:r>
        <w:rPr>
          <w:rFonts w:ascii="Arial" w:eastAsia="Arial" w:hAnsi="Arial" w:cs="Arial"/>
          <w:spacing w:val="-10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in</w:t>
      </w:r>
      <w:r>
        <w:rPr>
          <w:rFonts w:ascii="Arial" w:eastAsia="Arial" w:hAnsi="Arial" w:cs="Arial"/>
          <w:spacing w:val="3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Description</w:t>
      </w:r>
      <w:r>
        <w:rPr>
          <w:rFonts w:ascii="Arial" w:eastAsia="Arial" w:hAnsi="Arial" w:cs="Arial"/>
          <w:spacing w:val="25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Logics.</w:t>
      </w:r>
      <w:r>
        <w:rPr>
          <w:rFonts w:ascii="Arial" w:eastAsia="Arial" w:hAnsi="Arial" w:cs="Arial"/>
          <w:spacing w:val="24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w w:val="87"/>
          <w:sz w:val="14"/>
          <w:szCs w:val="14"/>
        </w:rPr>
        <w:t>J</w:t>
      </w:r>
      <w:r>
        <w:rPr>
          <w:rFonts w:ascii="Arial" w:eastAsia="Arial" w:hAnsi="Arial" w:cs="Arial"/>
          <w:i/>
          <w:w w:val="87"/>
          <w:sz w:val="14"/>
          <w:szCs w:val="14"/>
        </w:rPr>
        <w:t>.</w:t>
      </w:r>
      <w:r>
        <w:rPr>
          <w:rFonts w:ascii="Arial" w:eastAsia="Arial" w:hAnsi="Arial" w:cs="Arial"/>
          <w:i/>
          <w:spacing w:val="-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Ma</w:t>
      </w:r>
      <w:r>
        <w:rPr>
          <w:rFonts w:ascii="Arial" w:eastAsia="Arial" w:hAnsi="Arial" w:cs="Arial"/>
          <w:i/>
          <w:spacing w:val="-2"/>
          <w:sz w:val="14"/>
          <w:szCs w:val="14"/>
        </w:rPr>
        <w:t>c</w:t>
      </w:r>
      <w:r>
        <w:rPr>
          <w:rFonts w:ascii="Arial" w:eastAsia="Arial" w:hAnsi="Arial" w:cs="Arial"/>
          <w:i/>
          <w:sz w:val="14"/>
          <w:szCs w:val="14"/>
        </w:rPr>
        <w:t xml:space="preserve">h. </w:t>
      </w:r>
      <w:r>
        <w:rPr>
          <w:rFonts w:ascii="Arial" w:eastAsia="Arial" w:hAnsi="Arial" w:cs="Arial"/>
          <w:i/>
          <w:w w:val="86"/>
          <w:sz w:val="14"/>
          <w:szCs w:val="14"/>
        </w:rPr>
        <w:t>Learn.</w:t>
      </w:r>
      <w:r>
        <w:rPr>
          <w:rFonts w:ascii="Arial" w:eastAsia="Arial" w:hAnsi="Arial" w:cs="Arial"/>
          <w:i/>
          <w:spacing w:val="2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Res.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6"/>
          <w:sz w:val="14"/>
          <w:szCs w:val="14"/>
        </w:rPr>
        <w:t>10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2639–2642.</w:t>
      </w:r>
    </w:p>
    <w:p w14:paraId="21C8FDA1" w14:textId="77777777" w:rsidR="001C58B1" w:rsidRDefault="007375A7">
      <w:pPr>
        <w:spacing w:after="0" w:line="267" w:lineRule="auto"/>
        <w:ind w:left="2186" w:right="-44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1"/>
          <w:sz w:val="14"/>
          <w:szCs w:val="14"/>
        </w:rPr>
        <w:t>Martinez-Costa,</w:t>
      </w:r>
      <w:r>
        <w:rPr>
          <w:rFonts w:ascii="Arial" w:eastAsia="Arial" w:hAnsi="Arial" w:cs="Arial"/>
          <w:spacing w:val="27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C.,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Cornet,</w:t>
      </w:r>
      <w:r>
        <w:rPr>
          <w:rFonts w:ascii="Arial" w:eastAsia="Arial" w:hAnsi="Arial" w:cs="Arial"/>
          <w:spacing w:val="28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R.,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14"/>
          <w:szCs w:val="14"/>
        </w:rPr>
        <w:t>Karlsson</w:t>
      </w:r>
      <w:proofErr w:type="spellEnd"/>
      <w:r>
        <w:rPr>
          <w:rFonts w:ascii="Arial" w:eastAsia="Arial" w:hAnsi="Arial" w:cs="Arial"/>
          <w:w w:val="90"/>
          <w:sz w:val="14"/>
          <w:szCs w:val="14"/>
        </w:rPr>
        <w:t>,</w:t>
      </w:r>
      <w:r>
        <w:rPr>
          <w:rFonts w:ascii="Arial" w:eastAsia="Arial" w:hAnsi="Arial" w:cs="Arial"/>
          <w:spacing w:val="28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D.,</w:t>
      </w:r>
      <w:r>
        <w:rPr>
          <w:rFonts w:ascii="Arial" w:eastAsia="Arial" w:hAnsi="Arial" w:cs="Arial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Schulz,</w:t>
      </w:r>
      <w:r>
        <w:rPr>
          <w:rFonts w:ascii="Arial" w:eastAsia="Arial" w:hAnsi="Arial" w:cs="Arial"/>
          <w:spacing w:val="28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S., </w:t>
      </w:r>
      <w:r>
        <w:rPr>
          <w:rFonts w:ascii="Arial" w:eastAsia="Arial" w:hAnsi="Arial" w:cs="Arial"/>
          <w:w w:val="86"/>
          <w:sz w:val="14"/>
          <w:szCs w:val="14"/>
        </w:rPr>
        <w:t>and</w:t>
      </w:r>
      <w:r>
        <w:rPr>
          <w:rFonts w:ascii="Arial" w:eastAsia="Arial" w:hAnsi="Arial" w:cs="Arial"/>
          <w:spacing w:val="19"/>
          <w:w w:val="86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Kalra</w:t>
      </w:r>
      <w:proofErr w:type="spellEnd"/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D.</w:t>
      </w:r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(2015). </w:t>
      </w:r>
      <w:r>
        <w:rPr>
          <w:rFonts w:ascii="Arial" w:eastAsia="Arial" w:hAnsi="Arial" w:cs="Arial"/>
          <w:w w:val="89"/>
          <w:sz w:val="14"/>
          <w:szCs w:val="14"/>
        </w:rPr>
        <w:t>Semantic</w:t>
      </w:r>
      <w:r>
        <w:rPr>
          <w:rFonts w:ascii="Arial" w:eastAsia="Arial" w:hAnsi="Arial" w:cs="Arial"/>
          <w:spacing w:val="1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enrichment</w:t>
      </w:r>
      <w:r>
        <w:rPr>
          <w:rFonts w:ascii="Arial" w:eastAsia="Arial" w:hAnsi="Arial" w:cs="Arial"/>
          <w:spacing w:val="25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clinical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models</w:t>
      </w:r>
      <w:r>
        <w:rPr>
          <w:rFonts w:ascii="Arial" w:eastAsia="Arial" w:hAnsi="Arial" w:cs="Arial"/>
          <w:spacing w:val="18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t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>o</w:t>
      </w:r>
      <w:r>
        <w:rPr>
          <w:rFonts w:ascii="Arial" w:eastAsia="Arial" w:hAnsi="Arial" w:cs="Arial"/>
          <w:spacing w:val="-1"/>
          <w:w w:val="89"/>
          <w:sz w:val="14"/>
          <w:szCs w:val="14"/>
        </w:rPr>
        <w:t>w</w:t>
      </w:r>
      <w:r>
        <w:rPr>
          <w:rFonts w:ascii="Arial" w:eastAsia="Arial" w:hAnsi="Arial" w:cs="Arial"/>
          <w:w w:val="89"/>
          <w:sz w:val="14"/>
          <w:szCs w:val="14"/>
        </w:rPr>
        <w:t>ards</w:t>
      </w:r>
      <w:r>
        <w:rPr>
          <w:rFonts w:ascii="Arial" w:eastAsia="Arial" w:hAnsi="Arial" w:cs="Arial"/>
          <w:spacing w:val="21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semantic</w:t>
      </w:r>
      <w:r>
        <w:rPr>
          <w:rFonts w:ascii="Arial" w:eastAsia="Arial" w:hAnsi="Arial" w:cs="Arial"/>
          <w:spacing w:val="13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interoperabilit</w:t>
      </w:r>
      <w:r>
        <w:rPr>
          <w:rFonts w:ascii="Arial" w:eastAsia="Arial" w:hAnsi="Arial" w:cs="Arial"/>
          <w:spacing w:val="-8"/>
          <w:w w:val="89"/>
          <w:sz w:val="14"/>
          <w:szCs w:val="14"/>
        </w:rPr>
        <w:t>y</w:t>
      </w:r>
      <w:r>
        <w:rPr>
          <w:rFonts w:ascii="Arial" w:eastAsia="Arial" w:hAnsi="Arial" w:cs="Arial"/>
          <w:w w:val="89"/>
          <w:sz w:val="14"/>
          <w:szCs w:val="14"/>
        </w:rPr>
        <w:t xml:space="preserve">. </w:t>
      </w:r>
      <w:r>
        <w:rPr>
          <w:rFonts w:ascii="Arial" w:eastAsia="Arial" w:hAnsi="Arial" w:cs="Arial"/>
          <w:spacing w:val="28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The </w:t>
      </w:r>
      <w:r>
        <w:rPr>
          <w:rFonts w:ascii="Arial" w:eastAsia="Arial" w:hAnsi="Arial" w:cs="Arial"/>
          <w:w w:val="87"/>
          <w:sz w:val="14"/>
          <w:szCs w:val="14"/>
        </w:rPr>
        <w:t>heart</w:t>
      </w:r>
      <w:r>
        <w:rPr>
          <w:rFonts w:ascii="Arial" w:eastAsia="Arial" w:hAnsi="Arial" w:cs="Arial"/>
          <w:spacing w:val="1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w w:val="119"/>
          <w:sz w:val="14"/>
          <w:szCs w:val="14"/>
        </w:rPr>
        <w:t>f</w:t>
      </w:r>
      <w:r>
        <w:rPr>
          <w:rFonts w:ascii="Arial" w:eastAsia="Arial" w:hAnsi="Arial" w:cs="Arial"/>
          <w:w w:val="92"/>
          <w:sz w:val="14"/>
          <w:szCs w:val="14"/>
        </w:rPr>
        <w:t>ailure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summary</w:t>
      </w:r>
      <w:r>
        <w:rPr>
          <w:rFonts w:ascii="Arial" w:eastAsia="Arial" w:hAnsi="Arial" w:cs="Arial"/>
          <w:spacing w:val="24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use</w:t>
      </w:r>
      <w:r>
        <w:rPr>
          <w:rFonts w:ascii="Arial" w:eastAsia="Arial" w:hAnsi="Arial" w:cs="Arial"/>
          <w:spacing w:val="-8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 xml:space="preserve">case. </w:t>
      </w:r>
      <w:proofErr w:type="gramStart"/>
      <w:r>
        <w:rPr>
          <w:rFonts w:ascii="Arial" w:eastAsia="Arial" w:hAnsi="Arial" w:cs="Arial"/>
          <w:i/>
          <w:spacing w:val="-5"/>
          <w:w w:val="86"/>
          <w:sz w:val="14"/>
          <w:szCs w:val="14"/>
        </w:rPr>
        <w:t>J</w:t>
      </w:r>
      <w:r>
        <w:rPr>
          <w:rFonts w:ascii="Arial" w:eastAsia="Arial" w:hAnsi="Arial" w:cs="Arial"/>
          <w:i/>
          <w:w w:val="86"/>
          <w:sz w:val="14"/>
          <w:szCs w:val="14"/>
        </w:rPr>
        <w:t>AMIA</w:t>
      </w:r>
      <w:r>
        <w:rPr>
          <w:rFonts w:ascii="Arial" w:eastAsia="Arial" w:hAnsi="Arial" w:cs="Arial"/>
          <w:w w:val="86"/>
          <w:sz w:val="14"/>
          <w:szCs w:val="14"/>
        </w:rPr>
        <w:t xml:space="preserve">, </w:t>
      </w:r>
      <w:r>
        <w:rPr>
          <w:rFonts w:ascii="Arial" w:eastAsia="Arial" w:hAnsi="Arial" w:cs="Arial"/>
          <w:spacing w:val="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pages</w:t>
      </w:r>
      <w:proofErr w:type="gramEnd"/>
      <w:r>
        <w:rPr>
          <w:rFonts w:ascii="Arial" w:eastAsia="Arial" w:hAnsi="Arial" w:cs="Arial"/>
          <w:spacing w:val="-1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565–576.</w:t>
      </w:r>
    </w:p>
    <w:p w14:paraId="36B6CC7A" w14:textId="77777777" w:rsidR="001C58B1" w:rsidRDefault="007375A7">
      <w:pPr>
        <w:spacing w:after="0" w:line="267" w:lineRule="auto"/>
        <w:ind w:left="2186" w:right="-44" w:hanging="124"/>
        <w:jc w:val="both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sz w:val="14"/>
          <w:szCs w:val="14"/>
        </w:rPr>
        <w:t>Motik</w:t>
      </w:r>
      <w:proofErr w:type="spellEnd"/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B.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-2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Sattle</w:t>
      </w:r>
      <w:r>
        <w:rPr>
          <w:rFonts w:ascii="Arial" w:eastAsia="Arial" w:hAnsi="Arial" w:cs="Arial"/>
          <w:spacing w:val="-5"/>
          <w:w w:val="87"/>
          <w:sz w:val="14"/>
          <w:szCs w:val="14"/>
        </w:rPr>
        <w:t>r</w:t>
      </w:r>
      <w:r>
        <w:rPr>
          <w:rFonts w:ascii="Arial" w:eastAsia="Arial" w:hAnsi="Arial" w:cs="Arial"/>
          <w:w w:val="87"/>
          <w:sz w:val="14"/>
          <w:szCs w:val="14"/>
        </w:rPr>
        <w:t>,</w:t>
      </w:r>
      <w:r>
        <w:rPr>
          <w:rFonts w:ascii="Arial" w:eastAsia="Arial" w:hAnsi="Arial" w:cs="Arial"/>
          <w:spacing w:val="12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U.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(2006).</w:t>
      </w:r>
      <w:r>
        <w:rPr>
          <w:rFonts w:ascii="Arial" w:eastAsia="Arial" w:hAnsi="Arial" w:cs="Arial"/>
          <w:spacing w:val="9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Comparison</w:t>
      </w:r>
      <w:r>
        <w:rPr>
          <w:rFonts w:ascii="Arial" w:eastAsia="Arial" w:hAnsi="Arial" w:cs="Arial"/>
          <w:spacing w:val="7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 xml:space="preserve">Reasoning </w:t>
      </w:r>
      <w:r>
        <w:rPr>
          <w:rFonts w:ascii="Arial" w:eastAsia="Arial" w:hAnsi="Arial" w:cs="Arial"/>
          <w:spacing w:val="-9"/>
          <w:w w:val="87"/>
          <w:sz w:val="14"/>
          <w:szCs w:val="14"/>
        </w:rPr>
        <w:t>T</w:t>
      </w:r>
      <w:r>
        <w:rPr>
          <w:rFonts w:ascii="Arial" w:eastAsia="Arial" w:hAnsi="Arial" w:cs="Arial"/>
          <w:w w:val="87"/>
          <w:sz w:val="14"/>
          <w:szCs w:val="14"/>
        </w:rPr>
        <w:t>echniques</w:t>
      </w:r>
      <w:r>
        <w:rPr>
          <w:rFonts w:ascii="Arial" w:eastAsia="Arial" w:hAnsi="Arial" w:cs="Arial"/>
          <w:spacing w:val="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Que</w:t>
      </w:r>
      <w:r>
        <w:rPr>
          <w:rFonts w:ascii="Arial" w:eastAsia="Arial" w:hAnsi="Arial" w:cs="Arial"/>
          <w:spacing w:val="-3"/>
          <w:sz w:val="14"/>
          <w:szCs w:val="14"/>
        </w:rPr>
        <w:t>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- </w:t>
      </w:r>
      <w:proofErr w:type="spellStart"/>
      <w:r>
        <w:rPr>
          <w:rFonts w:ascii="Arial" w:eastAsia="Arial" w:hAnsi="Arial" w:cs="Arial"/>
          <w:sz w:val="14"/>
          <w:szCs w:val="14"/>
        </w:rPr>
        <w:t>ying</w:t>
      </w:r>
      <w:proofErr w:type="spellEnd"/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La</w:t>
      </w:r>
      <w:r>
        <w:rPr>
          <w:rFonts w:ascii="Arial" w:eastAsia="Arial" w:hAnsi="Arial" w:cs="Arial"/>
          <w:spacing w:val="-3"/>
          <w:w w:val="91"/>
          <w:sz w:val="14"/>
          <w:szCs w:val="14"/>
        </w:rPr>
        <w:t>r</w:t>
      </w:r>
      <w:r>
        <w:rPr>
          <w:rFonts w:ascii="Arial" w:eastAsia="Arial" w:hAnsi="Arial" w:cs="Arial"/>
          <w:w w:val="91"/>
          <w:sz w:val="14"/>
          <w:szCs w:val="14"/>
        </w:rPr>
        <w:t>ge</w:t>
      </w:r>
      <w:r>
        <w:rPr>
          <w:rFonts w:ascii="Arial" w:eastAsia="Arial" w:hAnsi="Arial" w:cs="Arial"/>
          <w:spacing w:val="13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Description</w:t>
      </w:r>
      <w:r>
        <w:rPr>
          <w:rFonts w:ascii="Arial" w:eastAsia="Arial" w:hAnsi="Arial" w:cs="Arial"/>
          <w:spacing w:val="23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Logic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92"/>
          <w:sz w:val="14"/>
          <w:szCs w:val="14"/>
        </w:rPr>
        <w:t>ABo</w:t>
      </w:r>
      <w:r>
        <w:rPr>
          <w:rFonts w:ascii="Arial" w:eastAsia="Arial" w:hAnsi="Arial" w:cs="Arial"/>
          <w:spacing w:val="-2"/>
          <w:w w:val="92"/>
          <w:sz w:val="14"/>
          <w:szCs w:val="14"/>
        </w:rPr>
        <w:t>x</w:t>
      </w:r>
      <w:r>
        <w:rPr>
          <w:rFonts w:ascii="Arial" w:eastAsia="Arial" w:hAnsi="Arial" w:cs="Arial"/>
          <w:w w:val="92"/>
          <w:sz w:val="14"/>
          <w:szCs w:val="14"/>
        </w:rPr>
        <w:t>es</w:t>
      </w:r>
      <w:proofErr w:type="spellEnd"/>
      <w:r>
        <w:rPr>
          <w:rFonts w:ascii="Arial" w:eastAsia="Arial" w:hAnsi="Arial" w:cs="Arial"/>
          <w:w w:val="92"/>
          <w:sz w:val="14"/>
          <w:szCs w:val="14"/>
        </w:rPr>
        <w:t xml:space="preserve">. </w:t>
      </w:r>
      <w:r>
        <w:rPr>
          <w:rFonts w:ascii="Arial" w:eastAsia="Arial" w:hAnsi="Arial" w:cs="Arial"/>
          <w:spacing w:val="21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8"/>
          <w:sz w:val="14"/>
          <w:szCs w:val="14"/>
        </w:rPr>
        <w:t>L</w:t>
      </w:r>
      <w:r>
        <w:rPr>
          <w:rFonts w:ascii="Arial" w:eastAsia="Arial" w:hAnsi="Arial" w:cs="Arial"/>
          <w:i/>
          <w:spacing w:val="-11"/>
          <w:w w:val="88"/>
          <w:sz w:val="14"/>
          <w:szCs w:val="14"/>
        </w:rPr>
        <w:t>P</w:t>
      </w:r>
      <w:r>
        <w:rPr>
          <w:rFonts w:ascii="Arial" w:eastAsia="Arial" w:hAnsi="Arial" w:cs="Arial"/>
          <w:i/>
          <w:w w:val="88"/>
          <w:sz w:val="14"/>
          <w:szCs w:val="14"/>
        </w:rPr>
        <w:t>AR-</w:t>
      </w:r>
      <w:proofErr w:type="gramStart"/>
      <w:r>
        <w:rPr>
          <w:rFonts w:ascii="Arial" w:eastAsia="Arial" w:hAnsi="Arial" w:cs="Arial"/>
          <w:i/>
          <w:w w:val="88"/>
          <w:sz w:val="14"/>
          <w:szCs w:val="14"/>
        </w:rPr>
        <w:t>0</w:t>
      </w:r>
      <w:r>
        <w:rPr>
          <w:rFonts w:ascii="Arial" w:eastAsia="Arial" w:hAnsi="Arial" w:cs="Arial"/>
          <w:i/>
          <w:spacing w:val="6"/>
          <w:w w:val="88"/>
          <w:sz w:val="14"/>
          <w:szCs w:val="14"/>
        </w:rPr>
        <w:t>6</w:t>
      </w:r>
      <w:r>
        <w:rPr>
          <w:rFonts w:ascii="Arial" w:eastAsia="Arial" w:hAnsi="Arial" w:cs="Arial"/>
          <w:w w:val="88"/>
          <w:sz w:val="14"/>
          <w:szCs w:val="14"/>
        </w:rPr>
        <w:t xml:space="preserve">, </w:t>
      </w:r>
      <w:r>
        <w:rPr>
          <w:rFonts w:ascii="Arial" w:eastAsia="Arial" w:hAnsi="Arial" w:cs="Arial"/>
          <w:spacing w:val="8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Phnom</w:t>
      </w:r>
      <w:proofErr w:type="gramEnd"/>
      <w:r>
        <w:rPr>
          <w:rFonts w:ascii="Arial" w:eastAsia="Arial" w:hAnsi="Arial" w:cs="Arial"/>
          <w:spacing w:val="22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Penh,</w:t>
      </w:r>
      <w:r>
        <w:rPr>
          <w:rFonts w:ascii="Arial" w:eastAsia="Arial" w:hAnsi="Arial" w:cs="Arial"/>
          <w:spacing w:val="16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Camb</w:t>
      </w:r>
      <w:r>
        <w:rPr>
          <w:rFonts w:ascii="Arial" w:eastAsia="Arial" w:hAnsi="Arial" w:cs="Arial"/>
          <w:w w:val="90"/>
          <w:sz w:val="14"/>
          <w:szCs w:val="14"/>
        </w:rPr>
        <w:t xml:space="preserve">odia. </w:t>
      </w:r>
      <w:r>
        <w:rPr>
          <w:rFonts w:ascii="Arial" w:eastAsia="Arial" w:hAnsi="Arial" w:cs="Arial"/>
          <w:w w:val="92"/>
          <w:sz w:val="14"/>
          <w:szCs w:val="14"/>
        </w:rPr>
        <w:t>Springe</w:t>
      </w:r>
      <w:r>
        <w:rPr>
          <w:rFonts w:ascii="Arial" w:eastAsia="Arial" w:hAnsi="Arial" w:cs="Arial"/>
          <w:spacing w:val="-3"/>
          <w:w w:val="92"/>
          <w:sz w:val="14"/>
          <w:szCs w:val="14"/>
        </w:rPr>
        <w:t>r</w:t>
      </w:r>
      <w:r>
        <w:rPr>
          <w:rFonts w:ascii="Arial" w:eastAsia="Arial" w:hAnsi="Arial" w:cs="Arial"/>
          <w:w w:val="92"/>
          <w:sz w:val="14"/>
          <w:szCs w:val="14"/>
        </w:rPr>
        <w:t>-</w:t>
      </w:r>
      <w:proofErr w:type="spellStart"/>
      <w:r>
        <w:rPr>
          <w:rFonts w:ascii="Arial" w:eastAsia="Arial" w:hAnsi="Arial" w:cs="Arial"/>
          <w:spacing w:val="-14"/>
          <w:w w:val="92"/>
          <w:sz w:val="14"/>
          <w:szCs w:val="14"/>
        </w:rPr>
        <w:t>V</w:t>
      </w:r>
      <w:r>
        <w:rPr>
          <w:rFonts w:ascii="Arial" w:eastAsia="Arial" w:hAnsi="Arial" w:cs="Arial"/>
          <w:w w:val="92"/>
          <w:sz w:val="14"/>
          <w:szCs w:val="14"/>
        </w:rPr>
        <w:t>erlag</w:t>
      </w:r>
      <w:proofErr w:type="spellEnd"/>
      <w:r>
        <w:rPr>
          <w:rFonts w:ascii="Arial" w:eastAsia="Arial" w:hAnsi="Arial" w:cs="Arial"/>
          <w:spacing w:val="-4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Berlin,</w:t>
      </w:r>
      <w:r>
        <w:rPr>
          <w:rFonts w:ascii="Arial" w:eastAsia="Arial" w:hAnsi="Arial" w:cs="Arial"/>
          <w:spacing w:val="15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Heidelbe</w:t>
      </w:r>
      <w:r>
        <w:rPr>
          <w:rFonts w:ascii="Arial" w:eastAsia="Arial" w:hAnsi="Arial" w:cs="Arial"/>
          <w:spacing w:val="-3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g.</w:t>
      </w:r>
    </w:p>
    <w:p w14:paraId="1DCF26A2" w14:textId="77777777" w:rsidR="001C58B1" w:rsidRPr="007375A7" w:rsidRDefault="007375A7">
      <w:pPr>
        <w:spacing w:after="0" w:line="267" w:lineRule="auto"/>
        <w:ind w:left="2186" w:right="-44" w:hanging="124"/>
        <w:jc w:val="both"/>
        <w:rPr>
          <w:rFonts w:ascii="Arial" w:eastAsia="Arial" w:hAnsi="Arial" w:cs="Arial"/>
          <w:sz w:val="14"/>
          <w:szCs w:val="14"/>
          <w:lang w:val="pt-BR"/>
          <w:rPrChange w:id="257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</w:pPr>
      <w:r>
        <w:rPr>
          <w:rFonts w:ascii="Arial" w:eastAsia="Arial" w:hAnsi="Arial" w:cs="Arial"/>
          <w:w w:val="96"/>
          <w:sz w:val="14"/>
          <w:szCs w:val="14"/>
        </w:rPr>
        <w:t xml:space="preserve">Muniz, </w:t>
      </w:r>
      <w:r>
        <w:rPr>
          <w:rFonts w:ascii="Arial" w:eastAsia="Arial" w:hAnsi="Arial" w:cs="Arial"/>
          <w:sz w:val="14"/>
          <w:szCs w:val="14"/>
        </w:rPr>
        <w:t xml:space="preserve">M. </w:t>
      </w:r>
      <w:r>
        <w:rPr>
          <w:rFonts w:ascii="Arial" w:eastAsia="Arial" w:hAnsi="Arial" w:cs="Arial"/>
          <w:spacing w:val="-10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C.,</w:t>
      </w:r>
      <w:r>
        <w:rPr>
          <w:rFonts w:ascii="Arial" w:eastAsia="Arial" w:hAnsi="Arial" w:cs="Arial"/>
          <w:spacing w:val="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Siqueira,</w:t>
      </w:r>
      <w:r>
        <w:rPr>
          <w:rFonts w:ascii="Arial" w:eastAsia="Arial" w:hAnsi="Arial" w:cs="Arial"/>
          <w:spacing w:val="20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E.</w:t>
      </w:r>
      <w:r>
        <w:rPr>
          <w:rFonts w:ascii="Arial" w:eastAsia="Arial" w:hAnsi="Arial" w:cs="Arial"/>
          <w:spacing w:val="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R.,</w:t>
      </w:r>
      <w:r>
        <w:rPr>
          <w:rFonts w:ascii="Arial" w:eastAsia="Arial" w:hAnsi="Arial" w:cs="Arial"/>
          <w:spacing w:val="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w w:val="87"/>
          <w:sz w:val="14"/>
          <w:szCs w:val="14"/>
        </w:rPr>
        <w:t>F</w:t>
      </w:r>
      <w:r>
        <w:rPr>
          <w:rFonts w:ascii="Arial" w:eastAsia="Arial" w:hAnsi="Arial" w:cs="Arial"/>
          <w:w w:val="87"/>
          <w:sz w:val="14"/>
          <w:szCs w:val="14"/>
        </w:rPr>
        <w:t>onseca,</w:t>
      </w:r>
      <w:r>
        <w:rPr>
          <w:rFonts w:ascii="Arial" w:eastAsia="Arial" w:hAnsi="Arial" w:cs="Arial"/>
          <w:spacing w:val="-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R.</w:t>
      </w:r>
      <w:r>
        <w:rPr>
          <w:rFonts w:ascii="Arial" w:eastAsia="Arial" w:hAnsi="Arial" w:cs="Arial"/>
          <w:spacing w:val="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a.,</w:t>
      </w:r>
      <w:r>
        <w:rPr>
          <w:rFonts w:ascii="Arial" w:eastAsia="Arial" w:hAnsi="Arial" w:cs="Arial"/>
          <w:spacing w:val="-2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7"/>
          <w:sz w:val="14"/>
          <w:szCs w:val="14"/>
        </w:rPr>
        <w:t>et</w:t>
      </w:r>
      <w:r>
        <w:rPr>
          <w:rFonts w:ascii="Arial" w:eastAsia="Arial" w:hAnsi="Arial" w:cs="Arial"/>
          <w:i/>
          <w:spacing w:val="1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-9"/>
          <w:sz w:val="14"/>
          <w:szCs w:val="14"/>
        </w:rPr>
        <w:t xml:space="preserve"> </w:t>
      </w:r>
      <w:r w:rsidRPr="007375A7">
        <w:rPr>
          <w:rFonts w:ascii="Arial" w:eastAsia="Arial" w:hAnsi="Arial" w:cs="Arial"/>
          <w:w w:val="88"/>
          <w:sz w:val="14"/>
          <w:szCs w:val="14"/>
          <w:lang w:val="pt-BR"/>
          <w:rPrChange w:id="258" w:author="Fred Freitas" w:date="2016-01-12T19:23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(2006).</w:t>
      </w:r>
      <w:r w:rsidRPr="007375A7">
        <w:rPr>
          <w:rFonts w:ascii="Arial" w:eastAsia="Arial" w:hAnsi="Arial" w:cs="Arial"/>
          <w:spacing w:val="30"/>
          <w:w w:val="88"/>
          <w:sz w:val="14"/>
          <w:szCs w:val="14"/>
          <w:lang w:val="pt-BR"/>
          <w:rPrChange w:id="259" w:author="Fred Freitas" w:date="2016-01-12T19:23:00Z">
            <w:rPr>
              <w:rFonts w:ascii="Arial" w:eastAsia="Arial" w:hAnsi="Arial" w:cs="Arial"/>
              <w:spacing w:val="30"/>
              <w:w w:val="88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pacing w:val="-9"/>
          <w:w w:val="88"/>
          <w:sz w:val="14"/>
          <w:szCs w:val="14"/>
          <w:lang w:val="pt-BR"/>
          <w:rPrChange w:id="260" w:author="Fred Freitas" w:date="2016-01-12T19:23:00Z">
            <w:rPr>
              <w:rFonts w:ascii="Arial" w:eastAsia="Arial" w:hAnsi="Arial" w:cs="Arial"/>
              <w:spacing w:val="-9"/>
              <w:w w:val="88"/>
              <w:sz w:val="14"/>
              <w:szCs w:val="14"/>
            </w:rPr>
          </w:rPrChange>
        </w:rPr>
        <w:t>A</w:t>
      </w:r>
      <w:r w:rsidRPr="007375A7">
        <w:rPr>
          <w:rFonts w:ascii="Arial" w:eastAsia="Arial" w:hAnsi="Arial" w:cs="Arial"/>
          <w:spacing w:val="-3"/>
          <w:w w:val="88"/>
          <w:sz w:val="14"/>
          <w:szCs w:val="14"/>
          <w:lang w:val="pt-BR"/>
          <w:rPrChange w:id="261" w:author="Fred Freitas" w:date="2016-01-12T19:23:00Z">
            <w:rPr>
              <w:rFonts w:ascii="Arial" w:eastAsia="Arial" w:hAnsi="Arial" w:cs="Arial"/>
              <w:spacing w:val="-3"/>
              <w:w w:val="88"/>
              <w:sz w:val="14"/>
              <w:szCs w:val="14"/>
            </w:rPr>
          </w:rPrChange>
        </w:rPr>
        <w:t>v</w:t>
      </w:r>
      <w:r w:rsidRPr="007375A7">
        <w:rPr>
          <w:rFonts w:ascii="Arial" w:eastAsia="Arial" w:hAnsi="Arial" w:cs="Arial"/>
          <w:w w:val="88"/>
          <w:sz w:val="14"/>
          <w:szCs w:val="14"/>
          <w:lang w:val="pt-BR"/>
          <w:rPrChange w:id="262" w:author="Fred Freitas" w:date="2016-01-12T19:23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aliação</w:t>
      </w:r>
      <w:r w:rsidRPr="007375A7">
        <w:rPr>
          <w:rFonts w:ascii="Arial" w:eastAsia="Arial" w:hAnsi="Arial" w:cs="Arial"/>
          <w:spacing w:val="30"/>
          <w:w w:val="88"/>
          <w:sz w:val="14"/>
          <w:szCs w:val="14"/>
          <w:lang w:val="pt-BR"/>
          <w:rPrChange w:id="263" w:author="Fred Freitas" w:date="2016-01-12T19:23:00Z">
            <w:rPr>
              <w:rFonts w:ascii="Arial" w:eastAsia="Arial" w:hAnsi="Arial" w:cs="Arial"/>
              <w:spacing w:val="30"/>
              <w:w w:val="88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8"/>
          <w:sz w:val="14"/>
          <w:szCs w:val="14"/>
          <w:lang w:val="pt-BR"/>
          <w:rPrChange w:id="264" w:author="Fred Freitas" w:date="2016-01-12T19:23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da</w:t>
      </w:r>
      <w:r w:rsidRPr="007375A7">
        <w:rPr>
          <w:rFonts w:ascii="Arial" w:eastAsia="Arial" w:hAnsi="Arial" w:cs="Arial"/>
          <w:spacing w:val="-5"/>
          <w:w w:val="88"/>
          <w:sz w:val="14"/>
          <w:szCs w:val="14"/>
          <w:lang w:val="pt-BR"/>
          <w:rPrChange w:id="265" w:author="Fred Freitas" w:date="2016-01-12T19:23:00Z">
            <w:rPr>
              <w:rFonts w:ascii="Arial" w:eastAsia="Arial" w:hAnsi="Arial" w:cs="Arial"/>
              <w:spacing w:val="-5"/>
              <w:w w:val="88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8"/>
          <w:sz w:val="14"/>
          <w:szCs w:val="14"/>
          <w:lang w:val="pt-BR"/>
          <w:rPrChange w:id="266" w:author="Fred Freitas" w:date="2016-01-12T19:23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 xml:space="preserve">relação </w:t>
      </w:r>
      <w:r w:rsidRPr="007375A7">
        <w:rPr>
          <w:rFonts w:ascii="Arial" w:eastAsia="Arial" w:hAnsi="Arial" w:cs="Arial"/>
          <w:w w:val="87"/>
          <w:sz w:val="14"/>
          <w:szCs w:val="14"/>
          <w:lang w:val="pt-BR"/>
          <w:rPrChange w:id="267" w:author="Fred Freitas" w:date="2016-01-12T19:23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entre</w:t>
      </w:r>
      <w:r w:rsidRPr="007375A7">
        <w:rPr>
          <w:rFonts w:ascii="Arial" w:eastAsia="Arial" w:hAnsi="Arial" w:cs="Arial"/>
          <w:spacing w:val="9"/>
          <w:w w:val="87"/>
          <w:sz w:val="14"/>
          <w:szCs w:val="14"/>
          <w:lang w:val="pt-BR"/>
          <w:rPrChange w:id="268" w:author="Fred Freitas" w:date="2016-01-12T19:23:00Z">
            <w:rPr>
              <w:rFonts w:ascii="Arial" w:eastAsia="Arial" w:hAnsi="Arial" w:cs="Arial"/>
              <w:spacing w:val="9"/>
              <w:w w:val="87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269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>o</w:t>
      </w:r>
      <w:r w:rsidRPr="007375A7">
        <w:rPr>
          <w:rFonts w:ascii="Arial" w:eastAsia="Arial" w:hAnsi="Arial" w:cs="Arial"/>
          <w:spacing w:val="-5"/>
          <w:sz w:val="14"/>
          <w:szCs w:val="14"/>
          <w:lang w:val="pt-BR"/>
          <w:rPrChange w:id="270" w:author="Fred Freitas" w:date="2016-01-12T19:23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w w:val="93"/>
          <w:sz w:val="14"/>
          <w:szCs w:val="14"/>
          <w:lang w:val="pt-BR"/>
          <w:rPrChange w:id="271" w:author="Fred Freitas" w:date="2016-01-12T19:23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polimorfismo</w:t>
      </w:r>
      <w:r w:rsidRPr="007375A7">
        <w:rPr>
          <w:rFonts w:ascii="Arial" w:eastAsia="Arial" w:hAnsi="Arial" w:cs="Arial"/>
          <w:spacing w:val="15"/>
          <w:w w:val="93"/>
          <w:sz w:val="14"/>
          <w:szCs w:val="14"/>
          <w:lang w:val="pt-BR"/>
          <w:rPrChange w:id="272" w:author="Fred Freitas" w:date="2016-01-12T19:23:00Z">
            <w:rPr>
              <w:rFonts w:ascii="Arial" w:eastAsia="Arial" w:hAnsi="Arial" w:cs="Arial"/>
              <w:spacing w:val="15"/>
              <w:w w:val="93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w w:val="93"/>
          <w:sz w:val="14"/>
          <w:szCs w:val="14"/>
          <w:lang w:val="pt-BR"/>
          <w:rPrChange w:id="273" w:author="Fred Freitas" w:date="2016-01-12T19:23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C677T</w:t>
      </w:r>
      <w:r w:rsidRPr="007375A7">
        <w:rPr>
          <w:rFonts w:ascii="Arial" w:eastAsia="Arial" w:hAnsi="Arial" w:cs="Arial"/>
          <w:spacing w:val="3"/>
          <w:w w:val="93"/>
          <w:sz w:val="14"/>
          <w:szCs w:val="14"/>
          <w:lang w:val="pt-BR"/>
          <w:rPrChange w:id="274" w:author="Fred Freitas" w:date="2016-01-12T19:23:00Z">
            <w:rPr>
              <w:rFonts w:ascii="Arial" w:eastAsia="Arial" w:hAnsi="Arial" w:cs="Arial"/>
              <w:spacing w:val="3"/>
              <w:w w:val="93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275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>no</w:t>
      </w:r>
      <w:r w:rsidRPr="007375A7">
        <w:rPr>
          <w:rFonts w:ascii="Arial" w:eastAsia="Arial" w:hAnsi="Arial" w:cs="Arial"/>
          <w:spacing w:val="-13"/>
          <w:sz w:val="14"/>
          <w:szCs w:val="14"/>
          <w:lang w:val="pt-BR"/>
          <w:rPrChange w:id="276" w:author="Fred Freitas" w:date="2016-01-12T19:23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4"/>
          <w:sz w:val="14"/>
          <w:szCs w:val="14"/>
          <w:lang w:val="pt-BR"/>
          <w:rPrChange w:id="277" w:author="Fred Freitas" w:date="2016-01-12T19:23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gene</w:t>
      </w:r>
      <w:r w:rsidRPr="007375A7">
        <w:rPr>
          <w:rFonts w:ascii="Arial" w:eastAsia="Arial" w:hAnsi="Arial" w:cs="Arial"/>
          <w:spacing w:val="10"/>
          <w:w w:val="84"/>
          <w:sz w:val="14"/>
          <w:szCs w:val="14"/>
          <w:lang w:val="pt-BR"/>
          <w:rPrChange w:id="278" w:author="Fred Freitas" w:date="2016-01-12T19:23:00Z">
            <w:rPr>
              <w:rFonts w:ascii="Arial" w:eastAsia="Arial" w:hAnsi="Arial" w:cs="Arial"/>
              <w:spacing w:val="10"/>
              <w:w w:val="84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4"/>
          <w:sz w:val="14"/>
          <w:szCs w:val="14"/>
          <w:lang w:val="pt-BR"/>
          <w:rPrChange w:id="279" w:author="Fred Freitas" w:date="2016-01-12T19:23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para</w:t>
      </w:r>
      <w:r w:rsidRPr="007375A7">
        <w:rPr>
          <w:rFonts w:ascii="Arial" w:eastAsia="Arial" w:hAnsi="Arial" w:cs="Arial"/>
          <w:spacing w:val="13"/>
          <w:w w:val="84"/>
          <w:sz w:val="14"/>
          <w:szCs w:val="14"/>
          <w:lang w:val="pt-BR"/>
          <w:rPrChange w:id="280" w:author="Fred Freitas" w:date="2016-01-12T19:23:00Z">
            <w:rPr>
              <w:rFonts w:ascii="Arial" w:eastAsia="Arial" w:hAnsi="Arial" w:cs="Arial"/>
              <w:spacing w:val="13"/>
              <w:w w:val="84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281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>MTHFR</w:t>
      </w:r>
      <w:r w:rsidRPr="007375A7">
        <w:rPr>
          <w:rFonts w:ascii="Arial" w:eastAsia="Arial" w:hAnsi="Arial" w:cs="Arial"/>
          <w:spacing w:val="-6"/>
          <w:sz w:val="14"/>
          <w:szCs w:val="14"/>
          <w:lang w:val="pt-BR"/>
          <w:rPrChange w:id="282" w:author="Fred Freitas" w:date="2016-01-12T19:23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9"/>
          <w:sz w:val="14"/>
          <w:szCs w:val="14"/>
          <w:lang w:val="pt-BR"/>
          <w:rPrChange w:id="283" w:author="Fred Freitas" w:date="2016-01-12T19:23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e a concentração</w:t>
      </w:r>
      <w:r w:rsidRPr="007375A7">
        <w:rPr>
          <w:rFonts w:ascii="Arial" w:eastAsia="Arial" w:hAnsi="Arial" w:cs="Arial"/>
          <w:spacing w:val="-9"/>
          <w:w w:val="89"/>
          <w:sz w:val="14"/>
          <w:szCs w:val="14"/>
          <w:lang w:val="pt-BR"/>
          <w:rPrChange w:id="284" w:author="Fred Freitas" w:date="2016-01-12T19:23:00Z">
            <w:rPr>
              <w:rFonts w:ascii="Arial" w:eastAsia="Arial" w:hAnsi="Arial" w:cs="Arial"/>
              <w:spacing w:val="-9"/>
              <w:w w:val="89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9"/>
          <w:sz w:val="14"/>
          <w:szCs w:val="14"/>
          <w:lang w:val="pt-BR"/>
          <w:rPrChange w:id="285" w:author="Fred Freitas" w:date="2016-01-12T19:23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plasmática </w:t>
      </w:r>
      <w:r w:rsidRPr="007375A7">
        <w:rPr>
          <w:rFonts w:ascii="Arial" w:eastAsia="Arial" w:hAnsi="Arial" w:cs="Arial"/>
          <w:w w:val="87"/>
          <w:sz w:val="14"/>
          <w:szCs w:val="14"/>
          <w:lang w:val="pt-BR"/>
          <w:rPrChange w:id="286" w:author="Fred Freitas" w:date="2016-01-12T19:23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de</w:t>
      </w:r>
      <w:r w:rsidRPr="007375A7">
        <w:rPr>
          <w:rFonts w:ascii="Arial" w:eastAsia="Arial" w:hAnsi="Arial" w:cs="Arial"/>
          <w:spacing w:val="-4"/>
          <w:w w:val="87"/>
          <w:sz w:val="14"/>
          <w:szCs w:val="14"/>
          <w:lang w:val="pt-BR"/>
          <w:rPrChange w:id="287" w:author="Fred Freitas" w:date="2016-01-12T19:23:00Z">
            <w:rPr>
              <w:rFonts w:ascii="Arial" w:eastAsia="Arial" w:hAnsi="Arial" w:cs="Arial"/>
              <w:spacing w:val="-4"/>
              <w:w w:val="87"/>
              <w:sz w:val="14"/>
              <w:szCs w:val="14"/>
            </w:rPr>
          </w:rPrChange>
        </w:rPr>
        <w:t xml:space="preserve"> </w:t>
      </w:r>
      <w:proofErr w:type="spellStart"/>
      <w:r w:rsidRPr="007375A7">
        <w:rPr>
          <w:rFonts w:ascii="Arial" w:eastAsia="Arial" w:hAnsi="Arial" w:cs="Arial"/>
          <w:w w:val="87"/>
          <w:sz w:val="14"/>
          <w:szCs w:val="14"/>
          <w:lang w:val="pt-BR"/>
          <w:rPrChange w:id="288" w:author="Fred Freitas" w:date="2016-01-12T19:23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homocisteína</w:t>
      </w:r>
      <w:proofErr w:type="spellEnd"/>
      <w:r w:rsidRPr="007375A7">
        <w:rPr>
          <w:rFonts w:ascii="Arial" w:eastAsia="Arial" w:hAnsi="Arial" w:cs="Arial"/>
          <w:spacing w:val="18"/>
          <w:w w:val="87"/>
          <w:sz w:val="14"/>
          <w:szCs w:val="14"/>
          <w:lang w:val="pt-BR"/>
          <w:rPrChange w:id="289" w:author="Fred Freitas" w:date="2016-01-12T19:23:00Z">
            <w:rPr>
              <w:rFonts w:ascii="Arial" w:eastAsia="Arial" w:hAnsi="Arial" w:cs="Arial"/>
              <w:spacing w:val="18"/>
              <w:w w:val="87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7"/>
          <w:sz w:val="14"/>
          <w:szCs w:val="14"/>
          <w:lang w:val="pt-BR"/>
          <w:rPrChange w:id="290" w:author="Fred Freitas" w:date="2016-01-12T19:23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na</w:t>
      </w:r>
      <w:r w:rsidRPr="007375A7">
        <w:rPr>
          <w:rFonts w:ascii="Arial" w:eastAsia="Arial" w:hAnsi="Arial" w:cs="Arial"/>
          <w:spacing w:val="-4"/>
          <w:w w:val="87"/>
          <w:sz w:val="14"/>
          <w:szCs w:val="14"/>
          <w:lang w:val="pt-BR"/>
          <w:rPrChange w:id="291" w:author="Fred Freitas" w:date="2016-01-12T19:23:00Z">
            <w:rPr>
              <w:rFonts w:ascii="Arial" w:eastAsia="Arial" w:hAnsi="Arial" w:cs="Arial"/>
              <w:spacing w:val="-4"/>
              <w:w w:val="87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7"/>
          <w:sz w:val="14"/>
          <w:szCs w:val="14"/>
          <w:lang w:val="pt-BR"/>
          <w:rPrChange w:id="292" w:author="Fred Freitas" w:date="2016-01-12T19:23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doença</w:t>
      </w:r>
      <w:r w:rsidRPr="007375A7">
        <w:rPr>
          <w:rFonts w:ascii="Arial" w:eastAsia="Arial" w:hAnsi="Arial" w:cs="Arial"/>
          <w:spacing w:val="-4"/>
          <w:w w:val="87"/>
          <w:sz w:val="14"/>
          <w:szCs w:val="14"/>
          <w:lang w:val="pt-BR"/>
          <w:rPrChange w:id="293" w:author="Fred Freitas" w:date="2016-01-12T19:23:00Z">
            <w:rPr>
              <w:rFonts w:ascii="Arial" w:eastAsia="Arial" w:hAnsi="Arial" w:cs="Arial"/>
              <w:spacing w:val="-4"/>
              <w:w w:val="87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w w:val="87"/>
          <w:sz w:val="14"/>
          <w:szCs w:val="14"/>
          <w:lang w:val="pt-BR"/>
          <w:rPrChange w:id="294" w:author="Fred Freitas" w:date="2016-01-12T19:23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arterial</w:t>
      </w:r>
      <w:r w:rsidRPr="007375A7">
        <w:rPr>
          <w:rFonts w:ascii="Arial" w:eastAsia="Arial" w:hAnsi="Arial" w:cs="Arial"/>
          <w:spacing w:val="22"/>
          <w:w w:val="87"/>
          <w:sz w:val="14"/>
          <w:szCs w:val="14"/>
          <w:lang w:val="pt-BR"/>
          <w:rPrChange w:id="295" w:author="Fred Freitas" w:date="2016-01-12T19:23:00Z">
            <w:rPr>
              <w:rFonts w:ascii="Arial" w:eastAsia="Arial" w:hAnsi="Arial" w:cs="Arial"/>
              <w:spacing w:val="22"/>
              <w:w w:val="87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296" w:author="Fred Freitas" w:date="2016-01-12T19:23:00Z">
            <w:rPr>
              <w:rFonts w:ascii="Arial" w:eastAsia="Arial" w:hAnsi="Arial" w:cs="Arial"/>
              <w:sz w:val="14"/>
              <w:szCs w:val="14"/>
            </w:rPr>
          </w:rPrChange>
        </w:rPr>
        <w:t>coronariana.</w:t>
      </w:r>
    </w:p>
    <w:p w14:paraId="2F09E52D" w14:textId="77777777" w:rsidR="001C58B1" w:rsidRDefault="007375A7">
      <w:pPr>
        <w:spacing w:after="0" w:line="267" w:lineRule="auto"/>
        <w:ind w:left="2186" w:right="-44" w:hanging="124"/>
        <w:jc w:val="both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w w:val="88"/>
          <w:sz w:val="14"/>
          <w:szCs w:val="14"/>
        </w:rPr>
        <w:t>Natale</w:t>
      </w:r>
      <w:proofErr w:type="spellEnd"/>
      <w:r>
        <w:rPr>
          <w:rFonts w:ascii="Arial" w:eastAsia="Arial" w:hAnsi="Arial" w:cs="Arial"/>
          <w:w w:val="88"/>
          <w:sz w:val="14"/>
          <w:szCs w:val="14"/>
        </w:rPr>
        <w:t>, D.</w:t>
      </w:r>
      <w:r>
        <w:rPr>
          <w:rFonts w:ascii="Arial" w:eastAsia="Arial" w:hAnsi="Arial" w:cs="Arial"/>
          <w:spacing w:val="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a.,</w:t>
      </w:r>
      <w:r>
        <w:rPr>
          <w:rFonts w:ascii="Arial" w:eastAsia="Arial" w:hAnsi="Arial" w:cs="Arial"/>
          <w:spacing w:val="-11"/>
          <w:w w:val="88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Arighi</w:t>
      </w:r>
      <w:proofErr w:type="spellEnd"/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C.</w:t>
      </w:r>
      <w:r>
        <w:rPr>
          <w:rFonts w:ascii="Arial" w:eastAsia="Arial" w:hAnsi="Arial" w:cs="Arial"/>
          <w:spacing w:val="4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N.,</w:t>
      </w:r>
      <w:r>
        <w:rPr>
          <w:rFonts w:ascii="Arial" w:eastAsia="Arial" w:hAnsi="Arial" w:cs="Arial"/>
          <w:spacing w:val="17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Bla</w:t>
      </w:r>
      <w:r>
        <w:rPr>
          <w:rFonts w:ascii="Arial" w:eastAsia="Arial" w:hAnsi="Arial" w:cs="Arial"/>
          <w:spacing w:val="-1"/>
          <w:w w:val="84"/>
          <w:sz w:val="14"/>
          <w:szCs w:val="14"/>
        </w:rPr>
        <w:t>k</w:t>
      </w:r>
      <w:r>
        <w:rPr>
          <w:rFonts w:ascii="Arial" w:eastAsia="Arial" w:hAnsi="Arial" w:cs="Arial"/>
          <w:w w:val="84"/>
          <w:sz w:val="14"/>
          <w:szCs w:val="14"/>
        </w:rPr>
        <w:t>e,</w:t>
      </w:r>
      <w:r>
        <w:rPr>
          <w:rFonts w:ascii="Arial" w:eastAsia="Arial" w:hAnsi="Arial" w:cs="Arial"/>
          <w:spacing w:val="27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J.</w:t>
      </w:r>
      <w:r>
        <w:rPr>
          <w:rFonts w:ascii="Arial" w:eastAsia="Arial" w:hAnsi="Arial" w:cs="Arial"/>
          <w:spacing w:val="-9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a.,</w:t>
      </w:r>
      <w:r>
        <w:rPr>
          <w:rFonts w:ascii="Arial" w:eastAsia="Arial" w:hAnsi="Arial" w:cs="Arial"/>
          <w:spacing w:val="-3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4"/>
          <w:sz w:val="14"/>
          <w:szCs w:val="14"/>
        </w:rPr>
        <w:t>et</w:t>
      </w:r>
      <w:r>
        <w:rPr>
          <w:rFonts w:ascii="Arial" w:eastAsia="Arial" w:hAnsi="Arial" w:cs="Arial"/>
          <w:i/>
          <w:spacing w:val="-3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al.</w:t>
      </w:r>
      <w:r>
        <w:rPr>
          <w:rFonts w:ascii="Arial" w:eastAsia="Arial" w:hAnsi="Arial" w:cs="Arial"/>
          <w:i/>
          <w:spacing w:val="1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(2014).</w:t>
      </w:r>
      <w:r>
        <w:rPr>
          <w:rFonts w:ascii="Arial" w:eastAsia="Arial" w:hAnsi="Arial" w:cs="Arial"/>
          <w:spacing w:val="4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Protein</w:t>
      </w:r>
      <w:r>
        <w:rPr>
          <w:rFonts w:ascii="Arial" w:eastAsia="Arial" w:hAnsi="Arial" w:cs="Arial"/>
          <w:spacing w:val="-8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Ontology:</w:t>
      </w:r>
      <w:r>
        <w:rPr>
          <w:rFonts w:ascii="Arial" w:eastAsia="Arial" w:hAnsi="Arial" w:cs="Arial"/>
          <w:spacing w:val="19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controlled </w:t>
      </w:r>
      <w:r>
        <w:rPr>
          <w:rFonts w:ascii="Arial" w:eastAsia="Arial" w:hAnsi="Arial" w:cs="Arial"/>
          <w:w w:val="90"/>
          <w:sz w:val="14"/>
          <w:szCs w:val="14"/>
        </w:rPr>
        <w:t>structured</w:t>
      </w:r>
      <w:r>
        <w:rPr>
          <w:rFonts w:ascii="Arial" w:eastAsia="Arial" w:hAnsi="Arial" w:cs="Arial"/>
          <w:spacing w:val="-6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net</w:t>
      </w:r>
      <w:r>
        <w:rPr>
          <w:rFonts w:ascii="Arial" w:eastAsia="Arial" w:hAnsi="Arial" w:cs="Arial"/>
          <w:spacing w:val="-1"/>
          <w:w w:val="90"/>
          <w:sz w:val="14"/>
          <w:szCs w:val="14"/>
        </w:rPr>
        <w:t>w</w:t>
      </w:r>
      <w:r>
        <w:rPr>
          <w:rFonts w:ascii="Arial" w:eastAsia="Arial" w:hAnsi="Arial" w:cs="Arial"/>
          <w:w w:val="90"/>
          <w:sz w:val="14"/>
          <w:szCs w:val="14"/>
        </w:rPr>
        <w:t>ork</w:t>
      </w:r>
      <w:r>
        <w:rPr>
          <w:rFonts w:ascii="Arial" w:eastAsia="Arial" w:hAnsi="Arial" w:cs="Arial"/>
          <w:spacing w:val="12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protein</w:t>
      </w:r>
      <w:r>
        <w:rPr>
          <w:rFonts w:ascii="Arial" w:eastAsia="Arial" w:hAnsi="Arial" w:cs="Arial"/>
          <w:spacing w:val="2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entities.</w:t>
      </w:r>
      <w:r>
        <w:rPr>
          <w:rFonts w:ascii="Arial" w:eastAsia="Arial" w:hAnsi="Arial" w:cs="Arial"/>
          <w:spacing w:val="33"/>
          <w:w w:val="86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w w:val="86"/>
          <w:sz w:val="14"/>
          <w:szCs w:val="14"/>
        </w:rPr>
        <w:t>Nucl</w:t>
      </w:r>
      <w:proofErr w:type="spellEnd"/>
      <w:r>
        <w:rPr>
          <w:rFonts w:ascii="Arial" w:eastAsia="Arial" w:hAnsi="Arial" w:cs="Arial"/>
          <w:i/>
          <w:w w:val="86"/>
          <w:sz w:val="14"/>
          <w:szCs w:val="14"/>
        </w:rPr>
        <w:t>.</w:t>
      </w:r>
      <w:r>
        <w:rPr>
          <w:rFonts w:ascii="Arial" w:eastAsia="Arial" w:hAnsi="Arial" w:cs="Arial"/>
          <w:i/>
          <w:spacing w:val="24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Acids</w:t>
      </w:r>
      <w:r>
        <w:rPr>
          <w:rFonts w:ascii="Arial" w:eastAsia="Arial" w:hAnsi="Arial" w:cs="Arial"/>
          <w:i/>
          <w:spacing w:val="1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Res.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6"/>
          <w:sz w:val="14"/>
          <w:szCs w:val="14"/>
        </w:rPr>
        <w:t>42</w:t>
      </w:r>
      <w:r>
        <w:rPr>
          <w:rFonts w:ascii="Arial" w:eastAsia="Arial" w:hAnsi="Arial" w:cs="Arial"/>
          <w:w w:val="86"/>
          <w:sz w:val="14"/>
          <w:szCs w:val="14"/>
        </w:rPr>
        <w:t>(D1</w:t>
      </w:r>
      <w:proofErr w:type="gramStart"/>
      <w:r>
        <w:rPr>
          <w:rFonts w:ascii="Arial" w:eastAsia="Arial" w:hAnsi="Arial" w:cs="Arial"/>
          <w:w w:val="86"/>
          <w:sz w:val="14"/>
          <w:szCs w:val="14"/>
        </w:rPr>
        <w:t xml:space="preserve">), </w:t>
      </w:r>
      <w:r>
        <w:rPr>
          <w:rFonts w:ascii="Arial" w:eastAsia="Arial" w:hAnsi="Arial" w:cs="Arial"/>
          <w:spacing w:val="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415</w:t>
      </w:r>
      <w:proofErr w:type="gramEnd"/>
      <w:r>
        <w:rPr>
          <w:rFonts w:ascii="Arial" w:eastAsia="Arial" w:hAnsi="Arial" w:cs="Arial"/>
          <w:sz w:val="14"/>
          <w:szCs w:val="14"/>
        </w:rPr>
        <w:t>–421.</w:t>
      </w:r>
    </w:p>
    <w:p w14:paraId="29A9BE66" w14:textId="77777777" w:rsidR="001C58B1" w:rsidRDefault="007375A7">
      <w:pPr>
        <w:spacing w:after="0" w:line="267" w:lineRule="auto"/>
        <w:ind w:left="2038" w:right="-20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NCBI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Resource</w:t>
      </w:r>
      <w:r>
        <w:rPr>
          <w:rFonts w:ascii="Arial" w:eastAsia="Arial" w:hAnsi="Arial" w:cs="Arial"/>
          <w:spacing w:val="-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Coordinators</w:t>
      </w:r>
      <w:r>
        <w:rPr>
          <w:rFonts w:ascii="Arial" w:eastAsia="Arial" w:hAnsi="Arial" w:cs="Arial"/>
          <w:spacing w:val="3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(2015).</w:t>
      </w:r>
      <w:r>
        <w:rPr>
          <w:rFonts w:ascii="Arial" w:eastAsia="Arial" w:hAnsi="Arial" w:cs="Arial"/>
          <w:spacing w:val="3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Database</w:t>
      </w:r>
      <w:r>
        <w:rPr>
          <w:rFonts w:ascii="Arial" w:eastAsia="Arial" w:hAnsi="Arial" w:cs="Arial"/>
          <w:spacing w:val="-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resources</w:t>
      </w:r>
      <w:r>
        <w:rPr>
          <w:rFonts w:ascii="Arial" w:eastAsia="Arial" w:hAnsi="Arial" w:cs="Arial"/>
          <w:spacing w:val="-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the</w:t>
      </w:r>
      <w:r>
        <w:rPr>
          <w:rFonts w:ascii="Arial" w:eastAsia="Arial" w:hAnsi="Arial" w:cs="Arial"/>
          <w:spacing w:val="-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National</w:t>
      </w:r>
      <w:r>
        <w:rPr>
          <w:rFonts w:ascii="Arial" w:eastAsia="Arial" w:hAnsi="Arial" w:cs="Arial"/>
          <w:spacing w:val="19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Center</w:t>
      </w:r>
      <w:r>
        <w:rPr>
          <w:rFonts w:ascii="Arial" w:eastAsia="Arial" w:hAnsi="Arial" w:cs="Arial"/>
          <w:spacing w:val="-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99"/>
          <w:sz w:val="14"/>
          <w:szCs w:val="14"/>
        </w:rPr>
        <w:t xml:space="preserve">for </w:t>
      </w:r>
      <w:r>
        <w:rPr>
          <w:rFonts w:ascii="Arial" w:eastAsia="Arial" w:hAnsi="Arial" w:cs="Arial"/>
          <w:w w:val="93"/>
          <w:sz w:val="14"/>
          <w:szCs w:val="14"/>
        </w:rPr>
        <w:t>Biotechnology</w:t>
      </w:r>
      <w:r>
        <w:rPr>
          <w:rFonts w:ascii="Arial" w:eastAsia="Arial" w:hAnsi="Arial" w:cs="Arial"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>Information.</w:t>
      </w:r>
      <w:r>
        <w:rPr>
          <w:rFonts w:ascii="Arial" w:eastAsia="Arial" w:hAnsi="Arial" w:cs="Arial"/>
          <w:spacing w:val="-11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2"/>
          <w:sz w:val="14"/>
          <w:szCs w:val="14"/>
        </w:rPr>
        <w:t>Nucleic</w:t>
      </w:r>
      <w:r>
        <w:rPr>
          <w:rFonts w:ascii="Arial" w:eastAsia="Arial" w:hAnsi="Arial" w:cs="Arial"/>
          <w:i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Acids</w:t>
      </w:r>
      <w:r>
        <w:rPr>
          <w:rFonts w:ascii="Arial" w:eastAsia="Arial" w:hAnsi="Arial" w:cs="Arial"/>
          <w:i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Resea</w:t>
      </w:r>
      <w:r>
        <w:rPr>
          <w:rFonts w:ascii="Arial" w:eastAsia="Arial" w:hAnsi="Arial" w:cs="Arial"/>
          <w:i/>
          <w:spacing w:val="-4"/>
          <w:w w:val="86"/>
          <w:sz w:val="14"/>
          <w:szCs w:val="14"/>
        </w:rPr>
        <w:t>r</w:t>
      </w:r>
      <w:r>
        <w:rPr>
          <w:rFonts w:ascii="Arial" w:eastAsia="Arial" w:hAnsi="Arial" w:cs="Arial"/>
          <w:i/>
          <w:spacing w:val="-2"/>
          <w:w w:val="86"/>
          <w:sz w:val="14"/>
          <w:szCs w:val="14"/>
        </w:rPr>
        <w:t>c</w:t>
      </w:r>
      <w:r>
        <w:rPr>
          <w:rFonts w:ascii="Arial" w:eastAsia="Arial" w:hAnsi="Arial" w:cs="Arial"/>
          <w:i/>
          <w:spacing w:val="1"/>
          <w:w w:val="86"/>
          <w:sz w:val="14"/>
          <w:szCs w:val="14"/>
        </w:rPr>
        <w:t>h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-8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6"/>
          <w:sz w:val="14"/>
          <w:szCs w:val="14"/>
        </w:rPr>
        <w:t>43</w:t>
      </w:r>
      <w:r>
        <w:rPr>
          <w:rFonts w:ascii="Arial" w:eastAsia="Arial" w:hAnsi="Arial" w:cs="Arial"/>
          <w:w w:val="86"/>
          <w:sz w:val="14"/>
          <w:szCs w:val="14"/>
        </w:rPr>
        <w:t>(Database</w:t>
      </w:r>
      <w:r>
        <w:rPr>
          <w:rFonts w:ascii="Arial" w:eastAsia="Arial" w:hAnsi="Arial" w:cs="Arial"/>
          <w:spacing w:val="-8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issue),</w:t>
      </w:r>
      <w:r>
        <w:rPr>
          <w:rFonts w:ascii="Arial" w:eastAsia="Arial" w:hAnsi="Arial" w:cs="Arial"/>
          <w:spacing w:val="-4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 xml:space="preserve">D6–D17. </w:t>
      </w:r>
      <w:r>
        <w:rPr>
          <w:rFonts w:ascii="Arial" w:eastAsia="Arial" w:hAnsi="Arial" w:cs="Arial"/>
          <w:w w:val="80"/>
          <w:sz w:val="14"/>
          <w:szCs w:val="14"/>
        </w:rPr>
        <w:t>Pease,</w:t>
      </w:r>
      <w:r>
        <w:rPr>
          <w:rFonts w:ascii="Arial" w:eastAsia="Arial" w:hAnsi="Arial" w:cs="Arial"/>
          <w:spacing w:val="29"/>
          <w:w w:val="8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A.,</w:t>
      </w:r>
      <w:r>
        <w:rPr>
          <w:rFonts w:ascii="Arial" w:eastAsia="Arial" w:hAnsi="Arial" w:cs="Arial"/>
          <w:spacing w:val="1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Niles, I.,</w:t>
      </w:r>
      <w:r>
        <w:rPr>
          <w:rFonts w:ascii="Arial" w:eastAsia="Arial" w:hAnsi="Arial" w:cs="Arial"/>
          <w:spacing w:val="20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and</w:t>
      </w:r>
      <w:r>
        <w:rPr>
          <w:rFonts w:ascii="Arial" w:eastAsia="Arial" w:hAnsi="Arial" w:cs="Arial"/>
          <w:spacing w:val="18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Li,</w:t>
      </w:r>
      <w:r>
        <w:rPr>
          <w:rFonts w:ascii="Arial" w:eastAsia="Arial" w:hAnsi="Arial" w:cs="Arial"/>
          <w:spacing w:val="31"/>
          <w:sz w:val="14"/>
          <w:szCs w:val="14"/>
        </w:rPr>
        <w:t xml:space="preserve"> </w:t>
      </w:r>
      <w:r>
        <w:rPr>
          <w:rFonts w:ascii="Arial" w:eastAsia="Arial" w:hAnsi="Arial" w:cs="Arial"/>
          <w:w w:val="81"/>
          <w:sz w:val="14"/>
          <w:szCs w:val="14"/>
        </w:rPr>
        <w:t>J.</w:t>
      </w:r>
      <w:r>
        <w:rPr>
          <w:rFonts w:ascii="Arial" w:eastAsia="Arial" w:hAnsi="Arial" w:cs="Arial"/>
          <w:spacing w:val="20"/>
          <w:w w:val="8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(2002).</w:t>
      </w:r>
      <w:r>
        <w:rPr>
          <w:rFonts w:ascii="Arial" w:eastAsia="Arial" w:hAnsi="Arial" w:cs="Arial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>Suggested</w:t>
      </w:r>
      <w:r>
        <w:rPr>
          <w:rFonts w:ascii="Arial" w:eastAsia="Arial" w:hAnsi="Arial" w:cs="Arial"/>
          <w:spacing w:val="19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>Upper</w:t>
      </w:r>
      <w:r>
        <w:rPr>
          <w:rFonts w:ascii="Arial" w:eastAsia="Arial" w:hAnsi="Arial" w:cs="Arial"/>
          <w:spacing w:val="4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>Me</w:t>
      </w:r>
      <w:r>
        <w:rPr>
          <w:rFonts w:ascii="Arial" w:eastAsia="Arial" w:hAnsi="Arial" w:cs="Arial"/>
          <w:spacing w:val="-3"/>
          <w:w w:val="94"/>
          <w:sz w:val="14"/>
          <w:szCs w:val="14"/>
        </w:rPr>
        <w:t>r</w:t>
      </w:r>
      <w:r>
        <w:rPr>
          <w:rFonts w:ascii="Arial" w:eastAsia="Arial" w:hAnsi="Arial" w:cs="Arial"/>
          <w:w w:val="94"/>
          <w:sz w:val="14"/>
          <w:szCs w:val="14"/>
        </w:rPr>
        <w:t>ged</w:t>
      </w:r>
      <w:r>
        <w:rPr>
          <w:rFonts w:ascii="Arial" w:eastAsia="Arial" w:hAnsi="Arial" w:cs="Arial"/>
          <w:spacing w:val="1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 xml:space="preserve">Ontology: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La</w:t>
      </w:r>
      <w:r>
        <w:rPr>
          <w:rFonts w:ascii="Arial" w:eastAsia="Arial" w:hAnsi="Arial" w:cs="Arial"/>
          <w:spacing w:val="-3"/>
          <w:w w:val="92"/>
          <w:sz w:val="14"/>
          <w:szCs w:val="14"/>
        </w:rPr>
        <w:t>r</w:t>
      </w:r>
      <w:r>
        <w:rPr>
          <w:rFonts w:ascii="Arial" w:eastAsia="Arial" w:hAnsi="Arial" w:cs="Arial"/>
          <w:w w:val="92"/>
          <w:sz w:val="14"/>
          <w:szCs w:val="14"/>
        </w:rPr>
        <w:t>ge Ontology</w:t>
      </w:r>
      <w:r>
        <w:rPr>
          <w:rFonts w:ascii="Arial" w:eastAsia="Arial" w:hAnsi="Arial" w:cs="Arial"/>
          <w:spacing w:val="18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the</w:t>
      </w:r>
      <w:r>
        <w:rPr>
          <w:rFonts w:ascii="Arial" w:eastAsia="Arial" w:hAnsi="Arial" w:cs="Arial"/>
          <w:spacing w:val="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Semantic</w:t>
      </w:r>
      <w:r>
        <w:rPr>
          <w:rFonts w:ascii="Arial" w:eastAsia="Arial" w:hAnsi="Arial" w:cs="Arial"/>
          <w:spacing w:val="15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w w:val="87"/>
          <w:sz w:val="14"/>
          <w:szCs w:val="14"/>
        </w:rPr>
        <w:t>W</w:t>
      </w:r>
      <w:r>
        <w:rPr>
          <w:rFonts w:ascii="Arial" w:eastAsia="Arial" w:hAnsi="Arial" w:cs="Arial"/>
          <w:w w:val="87"/>
          <w:sz w:val="14"/>
          <w:szCs w:val="14"/>
        </w:rPr>
        <w:t>eb</w:t>
      </w:r>
      <w:r>
        <w:rPr>
          <w:rFonts w:ascii="Arial" w:eastAsia="Arial" w:hAnsi="Arial" w:cs="Arial"/>
          <w:spacing w:val="1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7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its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 xml:space="preserve">Applications. </w:t>
      </w:r>
      <w:r>
        <w:rPr>
          <w:rFonts w:ascii="Arial" w:eastAsia="Arial" w:hAnsi="Arial" w:cs="Arial"/>
          <w:spacing w:val="30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pacing w:val="-9"/>
          <w:w w:val="90"/>
          <w:sz w:val="14"/>
          <w:szCs w:val="14"/>
        </w:rPr>
        <w:t>T</w:t>
      </w:r>
      <w:r>
        <w:rPr>
          <w:rFonts w:ascii="Arial" w:eastAsia="Arial" w:hAnsi="Arial" w:cs="Arial"/>
          <w:w w:val="90"/>
          <w:sz w:val="14"/>
          <w:szCs w:val="14"/>
        </w:rPr>
        <w:t>echnical</w:t>
      </w:r>
      <w:r>
        <w:rPr>
          <w:rFonts w:ascii="Arial" w:eastAsia="Arial" w:hAnsi="Arial" w:cs="Arial"/>
          <w:spacing w:val="15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report,</w:t>
      </w:r>
    </w:p>
    <w:p w14:paraId="6FFA1ABB" w14:textId="77777777" w:rsidR="001C58B1" w:rsidRDefault="007375A7">
      <w:pPr>
        <w:spacing w:after="0" w:line="240" w:lineRule="auto"/>
        <w:ind w:left="2186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107"/>
          <w:sz w:val="14"/>
          <w:szCs w:val="14"/>
        </w:rPr>
        <w:t>AAAI.</w:t>
      </w:r>
    </w:p>
    <w:p w14:paraId="68E0634E" w14:textId="77777777" w:rsidR="001C58B1" w:rsidRDefault="007375A7">
      <w:pPr>
        <w:spacing w:before="18" w:after="0" w:line="240" w:lineRule="auto"/>
        <w:ind w:left="2030" w:right="-52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0"/>
          <w:sz w:val="14"/>
          <w:szCs w:val="14"/>
        </w:rPr>
        <w:t>Poggi,</w:t>
      </w:r>
      <w:r>
        <w:rPr>
          <w:rFonts w:ascii="Arial" w:eastAsia="Arial" w:hAnsi="Arial" w:cs="Arial"/>
          <w:spacing w:val="25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A.,</w:t>
      </w:r>
      <w:r>
        <w:rPr>
          <w:rFonts w:ascii="Arial" w:eastAsia="Arial" w:hAnsi="Arial" w:cs="Arial"/>
          <w:spacing w:val="19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92"/>
          <w:sz w:val="14"/>
          <w:szCs w:val="14"/>
        </w:rPr>
        <w:t>Lembo</w:t>
      </w:r>
      <w:proofErr w:type="spellEnd"/>
      <w:r>
        <w:rPr>
          <w:rFonts w:ascii="Arial" w:eastAsia="Arial" w:hAnsi="Arial" w:cs="Arial"/>
          <w:w w:val="92"/>
          <w:sz w:val="14"/>
          <w:szCs w:val="14"/>
        </w:rPr>
        <w:t>,</w:t>
      </w:r>
      <w:r>
        <w:rPr>
          <w:rFonts w:ascii="Arial" w:eastAsia="Arial" w:hAnsi="Arial" w:cs="Arial"/>
          <w:spacing w:val="24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D.,</w:t>
      </w:r>
      <w:r>
        <w:rPr>
          <w:rFonts w:ascii="Arial" w:eastAsia="Arial" w:hAnsi="Arial" w:cs="Arial"/>
          <w:spacing w:val="12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86"/>
          <w:sz w:val="14"/>
          <w:szCs w:val="14"/>
        </w:rPr>
        <w:t>Cal</w:t>
      </w:r>
      <w:r>
        <w:rPr>
          <w:rFonts w:ascii="Arial" w:eastAsia="Arial" w:hAnsi="Arial" w:cs="Arial"/>
          <w:spacing w:val="-3"/>
          <w:w w:val="86"/>
          <w:sz w:val="14"/>
          <w:szCs w:val="14"/>
        </w:rPr>
        <w:t>v</w:t>
      </w:r>
      <w:r>
        <w:rPr>
          <w:rFonts w:ascii="Arial" w:eastAsia="Arial" w:hAnsi="Arial" w:cs="Arial"/>
          <w:w w:val="86"/>
          <w:sz w:val="14"/>
          <w:szCs w:val="14"/>
        </w:rPr>
        <w:t>anese</w:t>
      </w:r>
      <w:proofErr w:type="spellEnd"/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3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D.,</w:t>
      </w:r>
      <w:r>
        <w:rPr>
          <w:rFonts w:ascii="Arial" w:eastAsia="Arial" w:hAnsi="Arial" w:cs="Arial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et</w:t>
      </w:r>
      <w:r>
        <w:rPr>
          <w:rFonts w:ascii="Arial" w:eastAsia="Arial" w:hAnsi="Arial" w:cs="Arial"/>
          <w:i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(2008).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Linking</w:t>
      </w:r>
      <w:r>
        <w:rPr>
          <w:rFonts w:ascii="Arial" w:eastAsia="Arial" w:hAnsi="Arial" w:cs="Arial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>data</w:t>
      </w:r>
      <w:r>
        <w:rPr>
          <w:rFonts w:ascii="Arial" w:eastAsia="Arial" w:hAnsi="Arial" w:cs="Arial"/>
          <w:spacing w:val="19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ontologies.</w:t>
      </w:r>
    </w:p>
    <w:p w14:paraId="034E8C6B" w14:textId="77777777" w:rsidR="001C58B1" w:rsidRDefault="007375A7">
      <w:pPr>
        <w:spacing w:before="18" w:after="0" w:line="240" w:lineRule="auto"/>
        <w:ind w:left="2186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i/>
          <w:w w:val="89"/>
          <w:sz w:val="14"/>
          <w:szCs w:val="14"/>
        </w:rPr>
        <w:t>LNC</w:t>
      </w:r>
      <w:r>
        <w:rPr>
          <w:rFonts w:ascii="Arial" w:eastAsia="Arial" w:hAnsi="Arial" w:cs="Arial"/>
          <w:i/>
          <w:spacing w:val="4"/>
          <w:w w:val="89"/>
          <w:sz w:val="14"/>
          <w:szCs w:val="14"/>
        </w:rPr>
        <w:t>S</w:t>
      </w:r>
      <w:r>
        <w:rPr>
          <w:rFonts w:ascii="Arial" w:eastAsia="Arial" w:hAnsi="Arial" w:cs="Arial"/>
          <w:w w:val="89"/>
          <w:sz w:val="14"/>
          <w:szCs w:val="14"/>
        </w:rPr>
        <w:t>,</w:t>
      </w:r>
      <w:r>
        <w:rPr>
          <w:rFonts w:ascii="Arial" w:eastAsia="Arial" w:hAnsi="Arial" w:cs="Arial"/>
          <w:spacing w:val="1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9"/>
          <w:sz w:val="14"/>
          <w:szCs w:val="14"/>
        </w:rPr>
        <w:t>4900</w:t>
      </w:r>
      <w:r>
        <w:rPr>
          <w:rFonts w:ascii="Arial" w:eastAsia="Arial" w:hAnsi="Arial" w:cs="Arial"/>
          <w:w w:val="89"/>
          <w:sz w:val="14"/>
          <w:szCs w:val="14"/>
        </w:rPr>
        <w:t xml:space="preserve">, </w:t>
      </w:r>
      <w:r>
        <w:rPr>
          <w:rFonts w:ascii="Arial" w:eastAsia="Arial" w:hAnsi="Arial" w:cs="Arial"/>
          <w:sz w:val="14"/>
          <w:szCs w:val="14"/>
        </w:rPr>
        <w:t>133–173.</w:t>
      </w:r>
    </w:p>
    <w:p w14:paraId="776D999E" w14:textId="77777777" w:rsidR="001C58B1" w:rsidRDefault="007375A7">
      <w:pPr>
        <w:spacing w:before="18" w:after="0" w:line="267" w:lineRule="auto"/>
        <w:ind w:left="2186" w:right="-44" w:hanging="124"/>
        <w:jc w:val="both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w w:val="84"/>
          <w:sz w:val="14"/>
          <w:szCs w:val="14"/>
        </w:rPr>
        <w:t>Prestes</w:t>
      </w:r>
      <w:proofErr w:type="spellEnd"/>
      <w:r>
        <w:rPr>
          <w:rFonts w:ascii="Arial" w:eastAsia="Arial" w:hAnsi="Arial" w:cs="Arial"/>
          <w:w w:val="84"/>
          <w:sz w:val="14"/>
          <w:szCs w:val="14"/>
        </w:rPr>
        <w:t>,</w:t>
      </w:r>
      <w:r>
        <w:rPr>
          <w:rFonts w:ascii="Arial" w:eastAsia="Arial" w:hAnsi="Arial" w:cs="Arial"/>
          <w:spacing w:val="-8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E.,</w:t>
      </w:r>
      <w:r>
        <w:rPr>
          <w:rFonts w:ascii="Arial" w:eastAsia="Arial" w:hAnsi="Arial" w:cs="Arial"/>
          <w:spacing w:val="8"/>
          <w:w w:val="8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84"/>
          <w:sz w:val="14"/>
          <w:szCs w:val="14"/>
        </w:rPr>
        <w:t>Carbonera</w:t>
      </w:r>
      <w:proofErr w:type="spellEnd"/>
      <w:r>
        <w:rPr>
          <w:rFonts w:ascii="Arial" w:eastAsia="Arial" w:hAnsi="Arial" w:cs="Arial"/>
          <w:w w:val="84"/>
          <w:sz w:val="14"/>
          <w:szCs w:val="14"/>
        </w:rPr>
        <w:t>,</w:t>
      </w:r>
      <w:r>
        <w:rPr>
          <w:rFonts w:ascii="Arial" w:eastAsia="Arial" w:hAnsi="Arial" w:cs="Arial"/>
          <w:spacing w:val="18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J.</w:t>
      </w:r>
      <w:r>
        <w:rPr>
          <w:rFonts w:ascii="Arial" w:eastAsia="Arial" w:hAnsi="Arial" w:cs="Arial"/>
          <w:spacing w:val="-8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L.,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Rama</w:t>
      </w:r>
      <w:r>
        <w:rPr>
          <w:rFonts w:ascii="Arial" w:eastAsia="Arial" w:hAnsi="Arial" w:cs="Arial"/>
          <w:spacing w:val="-10"/>
          <w:w w:val="88"/>
          <w:sz w:val="14"/>
          <w:szCs w:val="1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88"/>
          <w:sz w:val="14"/>
          <w:szCs w:val="14"/>
        </w:rPr>
        <w:t>Fiorini</w:t>
      </w:r>
      <w:proofErr w:type="spellEnd"/>
      <w:r>
        <w:rPr>
          <w:rFonts w:ascii="Arial" w:eastAsia="Arial" w:hAnsi="Arial" w:cs="Arial"/>
          <w:w w:val="88"/>
          <w:sz w:val="14"/>
          <w:szCs w:val="14"/>
        </w:rPr>
        <w:t xml:space="preserve">, </w:t>
      </w:r>
      <w:r>
        <w:rPr>
          <w:rFonts w:ascii="Arial" w:eastAsia="Arial" w:hAnsi="Arial" w:cs="Arial"/>
          <w:spacing w:val="3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S.</w:t>
      </w:r>
      <w:proofErr w:type="gramEnd"/>
      <w:r>
        <w:rPr>
          <w:rFonts w:ascii="Arial" w:eastAsia="Arial" w:hAnsi="Arial" w:cs="Arial"/>
          <w:w w:val="84"/>
          <w:sz w:val="14"/>
          <w:szCs w:val="14"/>
        </w:rPr>
        <w:t>,</w:t>
      </w:r>
      <w:r>
        <w:rPr>
          <w:rFonts w:ascii="Arial" w:eastAsia="Arial" w:hAnsi="Arial" w:cs="Arial"/>
          <w:spacing w:val="1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4"/>
          <w:sz w:val="14"/>
          <w:szCs w:val="14"/>
        </w:rPr>
        <w:t>et</w:t>
      </w:r>
      <w:r>
        <w:rPr>
          <w:rFonts w:ascii="Arial" w:eastAsia="Arial" w:hAnsi="Arial" w:cs="Arial"/>
          <w:i/>
          <w:spacing w:val="-2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4"/>
          <w:sz w:val="14"/>
          <w:szCs w:val="14"/>
        </w:rPr>
        <w:t>al.</w:t>
      </w:r>
      <w:r>
        <w:rPr>
          <w:rFonts w:ascii="Arial" w:eastAsia="Arial" w:hAnsi="Arial" w:cs="Arial"/>
          <w:i/>
          <w:spacing w:val="13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 xml:space="preserve">(2013). </w:t>
      </w:r>
      <w:r>
        <w:rPr>
          <w:rFonts w:ascii="Arial" w:eastAsia="Arial" w:hAnsi="Arial" w:cs="Arial"/>
          <w:spacing w:val="2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spacing w:val="-9"/>
          <w:w w:val="84"/>
          <w:sz w:val="14"/>
          <w:szCs w:val="14"/>
        </w:rPr>
        <w:t>T</w:t>
      </w:r>
      <w:r>
        <w:rPr>
          <w:rFonts w:ascii="Arial" w:eastAsia="Arial" w:hAnsi="Arial" w:cs="Arial"/>
          <w:spacing w:val="-3"/>
          <w:w w:val="84"/>
          <w:sz w:val="14"/>
          <w:szCs w:val="14"/>
        </w:rPr>
        <w:t>o</w:t>
      </w:r>
      <w:r>
        <w:rPr>
          <w:rFonts w:ascii="Arial" w:eastAsia="Arial" w:hAnsi="Arial" w:cs="Arial"/>
          <w:spacing w:val="-1"/>
          <w:w w:val="84"/>
          <w:sz w:val="14"/>
          <w:szCs w:val="14"/>
        </w:rPr>
        <w:t>w</w:t>
      </w:r>
      <w:r>
        <w:rPr>
          <w:rFonts w:ascii="Arial" w:eastAsia="Arial" w:hAnsi="Arial" w:cs="Arial"/>
          <w:w w:val="84"/>
          <w:sz w:val="14"/>
          <w:szCs w:val="14"/>
        </w:rPr>
        <w:t>ards</w:t>
      </w:r>
      <w:r>
        <w:rPr>
          <w:rFonts w:ascii="Arial" w:eastAsia="Arial" w:hAnsi="Arial" w:cs="Arial"/>
          <w:spacing w:val="27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a</w:t>
      </w:r>
      <w:r>
        <w:rPr>
          <w:rFonts w:ascii="Arial" w:eastAsia="Arial" w:hAnsi="Arial" w:cs="Arial"/>
          <w:spacing w:val="-9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core</w:t>
      </w:r>
      <w:r>
        <w:rPr>
          <w:rFonts w:ascii="Arial" w:eastAsia="Arial" w:hAnsi="Arial" w:cs="Arial"/>
          <w:spacing w:val="6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ontology for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robotics</w:t>
      </w:r>
      <w:r>
        <w:rPr>
          <w:rFonts w:ascii="Arial" w:eastAsia="Arial" w:hAnsi="Arial" w:cs="Arial"/>
          <w:spacing w:val="26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and</w:t>
      </w:r>
      <w:r>
        <w:rPr>
          <w:rFonts w:ascii="Arial" w:eastAsia="Arial" w:hAnsi="Arial" w:cs="Arial"/>
          <w:spacing w:val="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 xml:space="preserve">automation. </w:t>
      </w:r>
      <w:r>
        <w:rPr>
          <w:rFonts w:ascii="Arial" w:eastAsia="Arial" w:hAnsi="Arial" w:cs="Arial"/>
          <w:spacing w:val="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Ro</w:t>
      </w:r>
      <w:r>
        <w:rPr>
          <w:rFonts w:ascii="Arial" w:eastAsia="Arial" w:hAnsi="Arial" w:cs="Arial"/>
          <w:i/>
          <w:spacing w:val="-5"/>
          <w:w w:val="86"/>
          <w:sz w:val="14"/>
          <w:szCs w:val="14"/>
        </w:rPr>
        <w:t>b</w:t>
      </w:r>
      <w:r>
        <w:rPr>
          <w:rFonts w:ascii="Arial" w:eastAsia="Arial" w:hAnsi="Arial" w:cs="Arial"/>
          <w:i/>
          <w:w w:val="86"/>
          <w:sz w:val="14"/>
          <w:szCs w:val="14"/>
        </w:rPr>
        <w:t>.</w:t>
      </w:r>
      <w:r>
        <w:rPr>
          <w:rFonts w:ascii="Arial" w:eastAsia="Arial" w:hAnsi="Arial" w:cs="Arial"/>
          <w:i/>
          <w:spacing w:val="4"/>
          <w:w w:val="86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spacing w:val="-3"/>
          <w:w w:val="86"/>
          <w:sz w:val="14"/>
          <w:szCs w:val="14"/>
        </w:rPr>
        <w:t>A</w:t>
      </w:r>
      <w:r>
        <w:rPr>
          <w:rFonts w:ascii="Arial" w:eastAsia="Arial" w:hAnsi="Arial" w:cs="Arial"/>
          <w:i/>
          <w:w w:val="86"/>
          <w:sz w:val="14"/>
          <w:szCs w:val="14"/>
        </w:rPr>
        <w:t>uton</w:t>
      </w:r>
      <w:proofErr w:type="spellEnd"/>
      <w:r>
        <w:rPr>
          <w:rFonts w:ascii="Arial" w:eastAsia="Arial" w:hAnsi="Arial" w:cs="Arial"/>
          <w:i/>
          <w:w w:val="86"/>
          <w:sz w:val="14"/>
          <w:szCs w:val="14"/>
        </w:rPr>
        <w:t>.</w:t>
      </w:r>
      <w:r>
        <w:rPr>
          <w:rFonts w:ascii="Arial" w:eastAsia="Arial" w:hAnsi="Arial" w:cs="Arial"/>
          <w:i/>
          <w:spacing w:val="18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Syst.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-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6"/>
          <w:sz w:val="14"/>
          <w:szCs w:val="14"/>
        </w:rPr>
        <w:t>61</w:t>
      </w:r>
      <w:r>
        <w:rPr>
          <w:rFonts w:ascii="Arial" w:eastAsia="Arial" w:hAnsi="Arial" w:cs="Arial"/>
          <w:w w:val="86"/>
          <w:sz w:val="14"/>
          <w:szCs w:val="14"/>
        </w:rPr>
        <w:t>(11),</w:t>
      </w:r>
      <w:r>
        <w:rPr>
          <w:rFonts w:ascii="Arial" w:eastAsia="Arial" w:hAnsi="Arial" w:cs="Arial"/>
          <w:spacing w:val="2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1193–1204.</w:t>
      </w:r>
    </w:p>
    <w:p w14:paraId="42AB3DCF" w14:textId="77777777" w:rsidR="001C58B1" w:rsidRDefault="007375A7">
      <w:pPr>
        <w:spacing w:after="0" w:line="267" w:lineRule="auto"/>
        <w:ind w:left="2050" w:right="-32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Recto</w:t>
      </w:r>
      <w:r>
        <w:rPr>
          <w:rFonts w:ascii="Arial" w:eastAsia="Arial" w:hAnsi="Arial" w:cs="Arial"/>
          <w:spacing w:val="-6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A.</w:t>
      </w:r>
      <w:r>
        <w:rPr>
          <w:rFonts w:ascii="Arial" w:eastAsia="Arial" w:hAnsi="Arial" w:cs="Arial"/>
          <w:spacing w:val="2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(2008). 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Barriers,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>approaches</w:t>
      </w:r>
      <w:r>
        <w:rPr>
          <w:rFonts w:ascii="Arial" w:eastAsia="Arial" w:hAnsi="Arial" w:cs="Arial"/>
          <w:spacing w:val="32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>research</w:t>
      </w:r>
      <w:r>
        <w:rPr>
          <w:rFonts w:ascii="Arial" w:eastAsia="Arial" w:hAnsi="Arial" w:cs="Arial"/>
          <w:spacing w:val="32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priorities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24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int</w:t>
      </w:r>
      <w:r>
        <w:rPr>
          <w:rFonts w:ascii="Arial" w:eastAsia="Arial" w:hAnsi="Arial" w:cs="Arial"/>
          <w:spacing w:val="-2"/>
          <w:w w:val="92"/>
          <w:sz w:val="14"/>
          <w:szCs w:val="14"/>
        </w:rPr>
        <w:t>e</w:t>
      </w:r>
      <w:r>
        <w:rPr>
          <w:rFonts w:ascii="Arial" w:eastAsia="Arial" w:hAnsi="Arial" w:cs="Arial"/>
          <w:w w:val="92"/>
          <w:sz w:val="14"/>
          <w:szCs w:val="14"/>
        </w:rPr>
        <w:t xml:space="preserve">grating </w:t>
      </w:r>
      <w:r>
        <w:rPr>
          <w:rFonts w:ascii="Arial" w:eastAsia="Arial" w:hAnsi="Arial" w:cs="Arial"/>
          <w:w w:val="90"/>
          <w:sz w:val="14"/>
          <w:szCs w:val="14"/>
        </w:rPr>
        <w:t>biomedical</w:t>
      </w:r>
      <w:r>
        <w:rPr>
          <w:rFonts w:ascii="Arial" w:eastAsia="Arial" w:hAnsi="Arial" w:cs="Arial"/>
          <w:spacing w:val="13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ontologies.</w:t>
      </w:r>
      <w:r>
        <w:rPr>
          <w:rFonts w:ascii="Arial" w:eastAsia="Arial" w:hAnsi="Arial" w:cs="Arial"/>
          <w:spacing w:val="12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pacing w:val="-9"/>
          <w:w w:val="90"/>
          <w:sz w:val="14"/>
          <w:szCs w:val="14"/>
        </w:rPr>
        <w:t>T</w:t>
      </w:r>
      <w:r>
        <w:rPr>
          <w:rFonts w:ascii="Arial" w:eastAsia="Arial" w:hAnsi="Arial" w:cs="Arial"/>
          <w:w w:val="90"/>
          <w:sz w:val="14"/>
          <w:szCs w:val="14"/>
        </w:rPr>
        <w:t>echnical</w:t>
      </w:r>
      <w:r>
        <w:rPr>
          <w:rFonts w:ascii="Arial" w:eastAsia="Arial" w:hAnsi="Arial" w:cs="Arial"/>
          <w:spacing w:val="7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 xml:space="preserve">report, </w:t>
      </w:r>
      <w:r>
        <w:rPr>
          <w:rFonts w:ascii="Arial" w:eastAsia="Arial" w:hAnsi="Arial" w:cs="Arial"/>
          <w:sz w:val="14"/>
          <w:szCs w:val="14"/>
        </w:rPr>
        <w:t>EU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Semantic</w:t>
      </w:r>
      <w:r>
        <w:rPr>
          <w:rFonts w:ascii="Arial" w:eastAsia="Arial" w:hAnsi="Arial" w:cs="Arial"/>
          <w:spacing w:val="-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Health</w:t>
      </w:r>
      <w:r>
        <w:rPr>
          <w:rFonts w:ascii="Arial" w:eastAsia="Arial" w:hAnsi="Arial" w:cs="Arial"/>
          <w:spacing w:val="8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Support</w:t>
      </w:r>
      <w:r>
        <w:rPr>
          <w:rFonts w:ascii="Arial" w:eastAsia="Arial" w:hAnsi="Arial" w:cs="Arial"/>
          <w:spacing w:val="5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96"/>
          <w:sz w:val="14"/>
          <w:szCs w:val="14"/>
        </w:rPr>
        <w:t xml:space="preserve">Action. </w:t>
      </w:r>
      <w:r>
        <w:rPr>
          <w:rFonts w:ascii="Arial" w:eastAsia="Arial" w:hAnsi="Arial" w:cs="Arial"/>
          <w:w w:val="86"/>
          <w:sz w:val="14"/>
          <w:szCs w:val="14"/>
        </w:rPr>
        <w:t>Santana,</w:t>
      </w:r>
      <w:r>
        <w:rPr>
          <w:rFonts w:ascii="Arial" w:eastAsia="Arial" w:hAnsi="Arial" w:cs="Arial"/>
          <w:spacing w:val="-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>F</w:t>
      </w:r>
      <w:r>
        <w:rPr>
          <w:rFonts w:ascii="Arial" w:eastAsia="Arial" w:hAnsi="Arial" w:cs="Arial"/>
          <w:w w:val="86"/>
          <w:sz w:val="14"/>
          <w:szCs w:val="14"/>
        </w:rPr>
        <w:t>.,</w:t>
      </w:r>
      <w:r>
        <w:rPr>
          <w:rFonts w:ascii="Arial" w:eastAsia="Arial" w:hAnsi="Arial" w:cs="Arial"/>
          <w:spacing w:val="9"/>
          <w:w w:val="86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86"/>
          <w:sz w:val="14"/>
          <w:szCs w:val="14"/>
        </w:rPr>
        <w:t>Schobe</w:t>
      </w:r>
      <w:r>
        <w:rPr>
          <w:rFonts w:ascii="Arial" w:eastAsia="Arial" w:hAnsi="Arial" w:cs="Arial"/>
          <w:spacing w:val="-5"/>
          <w:w w:val="86"/>
          <w:sz w:val="14"/>
          <w:szCs w:val="14"/>
        </w:rPr>
        <w:t>r</w:t>
      </w:r>
      <w:proofErr w:type="spellEnd"/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1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D.,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Medeiros,</w:t>
      </w:r>
      <w:r>
        <w:rPr>
          <w:rFonts w:ascii="Arial" w:eastAsia="Arial" w:hAnsi="Arial" w:cs="Arial"/>
          <w:spacing w:val="3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Z.,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Freitas,</w:t>
      </w:r>
      <w:r>
        <w:rPr>
          <w:rFonts w:ascii="Arial" w:eastAsia="Arial" w:hAnsi="Arial" w:cs="Arial"/>
          <w:spacing w:val="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w w:val="87"/>
          <w:sz w:val="14"/>
          <w:szCs w:val="14"/>
        </w:rPr>
        <w:t>F</w:t>
      </w:r>
      <w:r>
        <w:rPr>
          <w:rFonts w:ascii="Arial" w:eastAsia="Arial" w:hAnsi="Arial" w:cs="Arial"/>
          <w:w w:val="87"/>
          <w:sz w:val="14"/>
          <w:szCs w:val="14"/>
        </w:rPr>
        <w:t>.,</w:t>
      </w:r>
      <w:r>
        <w:rPr>
          <w:rFonts w:ascii="Arial" w:eastAsia="Arial" w:hAnsi="Arial" w:cs="Arial"/>
          <w:spacing w:val="7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1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Schulz,</w:t>
      </w:r>
      <w:r>
        <w:rPr>
          <w:rFonts w:ascii="Arial" w:eastAsia="Arial" w:hAnsi="Arial" w:cs="Arial"/>
          <w:spacing w:val="1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S.</w:t>
      </w:r>
      <w:r>
        <w:rPr>
          <w:rFonts w:ascii="Arial" w:eastAsia="Arial" w:hAnsi="Arial" w:cs="Arial"/>
          <w:spacing w:val="-1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>(2011).</w:t>
      </w:r>
      <w:r>
        <w:rPr>
          <w:rFonts w:ascii="Arial" w:eastAsia="Arial" w:hAnsi="Arial" w:cs="Arial"/>
          <w:spacing w:val="2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>Ontology</w:t>
      </w:r>
    </w:p>
    <w:p w14:paraId="3E6EFEE6" w14:textId="77777777" w:rsidR="001C58B1" w:rsidRDefault="007375A7">
      <w:pPr>
        <w:spacing w:after="0" w:line="267" w:lineRule="auto"/>
        <w:ind w:left="2186" w:right="-44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7"/>
          <w:sz w:val="14"/>
          <w:szCs w:val="14"/>
        </w:rPr>
        <w:t>patterns</w:t>
      </w:r>
      <w:r>
        <w:rPr>
          <w:rFonts w:ascii="Arial" w:eastAsia="Arial" w:hAnsi="Arial" w:cs="Arial"/>
          <w:spacing w:val="-5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ta</w:t>
      </w:r>
      <w:r>
        <w:rPr>
          <w:rFonts w:ascii="Arial" w:eastAsia="Arial" w:hAnsi="Arial" w:cs="Arial"/>
          <w:spacing w:val="-3"/>
          <w:w w:val="87"/>
          <w:sz w:val="14"/>
          <w:szCs w:val="14"/>
        </w:rPr>
        <w:t>b</w:t>
      </w:r>
      <w:r>
        <w:rPr>
          <w:rFonts w:ascii="Arial" w:eastAsia="Arial" w:hAnsi="Arial" w:cs="Arial"/>
          <w:w w:val="87"/>
          <w:sz w:val="14"/>
          <w:szCs w:val="14"/>
        </w:rPr>
        <w:t>ular</w:t>
      </w:r>
      <w:r>
        <w:rPr>
          <w:rFonts w:ascii="Arial" w:eastAsia="Arial" w:hAnsi="Arial" w:cs="Arial"/>
          <w:spacing w:val="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representations</w:t>
      </w:r>
      <w:r>
        <w:rPr>
          <w:rFonts w:ascii="Arial" w:eastAsia="Arial" w:hAnsi="Arial" w:cs="Arial"/>
          <w:spacing w:val="-5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biomedical</w:t>
      </w:r>
      <w:r>
        <w:rPr>
          <w:rFonts w:ascii="Arial" w:eastAsia="Arial" w:hAnsi="Arial" w:cs="Arial"/>
          <w:spacing w:val="21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kn</w:t>
      </w:r>
      <w:r>
        <w:rPr>
          <w:rFonts w:ascii="Arial" w:eastAsia="Arial" w:hAnsi="Arial" w:cs="Arial"/>
          <w:spacing w:val="-3"/>
          <w:w w:val="88"/>
          <w:sz w:val="14"/>
          <w:szCs w:val="14"/>
        </w:rPr>
        <w:t>o</w:t>
      </w:r>
      <w:r>
        <w:rPr>
          <w:rFonts w:ascii="Arial" w:eastAsia="Arial" w:hAnsi="Arial" w:cs="Arial"/>
          <w:w w:val="88"/>
          <w:sz w:val="14"/>
          <w:szCs w:val="14"/>
        </w:rPr>
        <w:t>wledge</w:t>
      </w:r>
      <w:r>
        <w:rPr>
          <w:rFonts w:ascii="Arial" w:eastAsia="Arial" w:hAnsi="Arial" w:cs="Arial"/>
          <w:spacing w:val="12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on</w:t>
      </w:r>
      <w:r>
        <w:rPr>
          <w:rFonts w:ascii="Arial" w:eastAsia="Arial" w:hAnsi="Arial" w:cs="Arial"/>
          <w:spacing w:val="-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n</w:t>
      </w:r>
      <w:r>
        <w:rPr>
          <w:rFonts w:ascii="Arial" w:eastAsia="Arial" w:hAnsi="Arial" w:cs="Arial"/>
          <w:spacing w:val="-2"/>
          <w:w w:val="88"/>
          <w:sz w:val="14"/>
          <w:szCs w:val="14"/>
        </w:rPr>
        <w:t>e</w:t>
      </w:r>
      <w:r>
        <w:rPr>
          <w:rFonts w:ascii="Arial" w:eastAsia="Arial" w:hAnsi="Arial" w:cs="Arial"/>
          <w:w w:val="88"/>
          <w:sz w:val="14"/>
          <w:szCs w:val="14"/>
        </w:rPr>
        <w:t>glected</w:t>
      </w:r>
      <w:r>
        <w:rPr>
          <w:rFonts w:ascii="Arial" w:eastAsia="Arial" w:hAnsi="Arial" w:cs="Arial"/>
          <w:spacing w:val="-7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tropical </w:t>
      </w:r>
      <w:r>
        <w:rPr>
          <w:rFonts w:ascii="Arial" w:eastAsia="Arial" w:hAnsi="Arial" w:cs="Arial"/>
          <w:w w:val="83"/>
          <w:sz w:val="14"/>
          <w:szCs w:val="14"/>
        </w:rPr>
        <w:t>diseases.</w:t>
      </w:r>
      <w:r>
        <w:rPr>
          <w:rFonts w:ascii="Arial" w:eastAsia="Arial" w:hAnsi="Arial" w:cs="Arial"/>
          <w:spacing w:val="15"/>
          <w:w w:val="8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1"/>
          <w:sz w:val="14"/>
          <w:szCs w:val="14"/>
        </w:rPr>
        <w:t>Bioinformatic</w:t>
      </w:r>
      <w:r>
        <w:rPr>
          <w:rFonts w:ascii="Arial" w:eastAsia="Arial" w:hAnsi="Arial" w:cs="Arial"/>
          <w:i/>
          <w:spacing w:val="1"/>
          <w:w w:val="91"/>
          <w:sz w:val="14"/>
          <w:szCs w:val="14"/>
        </w:rPr>
        <w:t>s</w:t>
      </w:r>
      <w:r>
        <w:rPr>
          <w:rFonts w:ascii="Arial" w:eastAsia="Arial" w:hAnsi="Arial" w:cs="Arial"/>
          <w:w w:val="91"/>
          <w:sz w:val="14"/>
          <w:szCs w:val="14"/>
        </w:rPr>
        <w:t>,</w:t>
      </w:r>
      <w:r>
        <w:rPr>
          <w:rFonts w:ascii="Arial" w:eastAsia="Arial" w:hAnsi="Arial" w:cs="Arial"/>
          <w:spacing w:val="25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1"/>
          <w:sz w:val="14"/>
          <w:szCs w:val="14"/>
        </w:rPr>
        <w:t>27</w:t>
      </w:r>
      <w:r>
        <w:rPr>
          <w:rFonts w:ascii="Arial" w:eastAsia="Arial" w:hAnsi="Arial" w:cs="Arial"/>
          <w:w w:val="91"/>
          <w:sz w:val="14"/>
          <w:szCs w:val="14"/>
        </w:rPr>
        <w:t>(13),</w:t>
      </w:r>
      <w:r>
        <w:rPr>
          <w:rFonts w:ascii="Arial" w:eastAsia="Arial" w:hAnsi="Arial" w:cs="Arial"/>
          <w:spacing w:val="-1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i349–i356.</w:t>
      </w:r>
    </w:p>
    <w:p w14:paraId="43358915" w14:textId="77777777" w:rsidR="001C58B1" w:rsidRDefault="007375A7">
      <w:pPr>
        <w:spacing w:after="0" w:line="267" w:lineRule="auto"/>
        <w:ind w:left="2050" w:right="-32"/>
        <w:jc w:val="center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w w:val="86"/>
          <w:sz w:val="14"/>
          <w:szCs w:val="14"/>
        </w:rPr>
        <w:t>Schobe</w:t>
      </w:r>
      <w:r>
        <w:rPr>
          <w:rFonts w:ascii="Arial" w:eastAsia="Arial" w:hAnsi="Arial" w:cs="Arial"/>
          <w:spacing w:val="-5"/>
          <w:w w:val="86"/>
          <w:sz w:val="14"/>
          <w:szCs w:val="14"/>
        </w:rPr>
        <w:t>r</w:t>
      </w:r>
      <w:proofErr w:type="spellEnd"/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D.,</w:t>
      </w:r>
      <w:r>
        <w:rPr>
          <w:rFonts w:ascii="Arial" w:eastAsia="Arial" w:hAnsi="Arial" w:cs="Arial"/>
          <w:spacing w:val="1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Smith,</w:t>
      </w:r>
      <w:r>
        <w:rPr>
          <w:rFonts w:ascii="Arial" w:eastAsia="Arial" w:hAnsi="Arial" w:cs="Arial"/>
          <w:spacing w:val="2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B.,</w:t>
      </w:r>
      <w:r>
        <w:rPr>
          <w:rFonts w:ascii="Arial" w:eastAsia="Arial" w:hAnsi="Arial" w:cs="Arial"/>
          <w:spacing w:val="1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L</w:t>
      </w:r>
      <w:r>
        <w:rPr>
          <w:rFonts w:ascii="Arial" w:eastAsia="Arial" w:hAnsi="Arial" w:cs="Arial"/>
          <w:spacing w:val="-3"/>
          <w:w w:val="86"/>
          <w:sz w:val="14"/>
          <w:szCs w:val="14"/>
        </w:rPr>
        <w:t>e</w:t>
      </w:r>
      <w:r>
        <w:rPr>
          <w:rFonts w:ascii="Arial" w:eastAsia="Arial" w:hAnsi="Arial" w:cs="Arial"/>
          <w:w w:val="86"/>
          <w:sz w:val="14"/>
          <w:szCs w:val="14"/>
        </w:rPr>
        <w:t>wis,</w:t>
      </w:r>
      <w:r>
        <w:rPr>
          <w:rFonts w:ascii="Arial" w:eastAsia="Arial" w:hAnsi="Arial" w:cs="Arial"/>
          <w:spacing w:val="2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S.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E.,</w:t>
      </w:r>
      <w:r>
        <w:rPr>
          <w:rFonts w:ascii="Arial" w:eastAsia="Arial" w:hAnsi="Arial" w:cs="Arial"/>
          <w:spacing w:val="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et</w:t>
      </w:r>
      <w:r>
        <w:rPr>
          <w:rFonts w:ascii="Arial" w:eastAsia="Arial" w:hAnsi="Arial" w:cs="Arial"/>
          <w:i/>
          <w:spacing w:val="-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al.</w:t>
      </w:r>
      <w:r>
        <w:rPr>
          <w:rFonts w:ascii="Arial" w:eastAsia="Arial" w:hAnsi="Arial" w:cs="Arial"/>
          <w:i/>
          <w:spacing w:val="8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(2009).</w:t>
      </w:r>
      <w:r>
        <w:rPr>
          <w:rFonts w:ascii="Arial" w:eastAsia="Arial" w:hAnsi="Arial" w:cs="Arial"/>
          <w:spacing w:val="24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Sur</w:t>
      </w:r>
      <w:r>
        <w:rPr>
          <w:rFonts w:ascii="Arial" w:eastAsia="Arial" w:hAnsi="Arial" w:cs="Arial"/>
          <w:spacing w:val="-2"/>
          <w:w w:val="86"/>
          <w:sz w:val="14"/>
          <w:szCs w:val="14"/>
        </w:rPr>
        <w:t>ve</w:t>
      </w:r>
      <w:r>
        <w:rPr>
          <w:rFonts w:ascii="Arial" w:eastAsia="Arial" w:hAnsi="Arial" w:cs="Arial"/>
          <w:w w:val="86"/>
          <w:sz w:val="14"/>
          <w:szCs w:val="14"/>
        </w:rPr>
        <w:t>y-based</w:t>
      </w:r>
      <w:r>
        <w:rPr>
          <w:rFonts w:ascii="Arial" w:eastAsia="Arial" w:hAnsi="Arial" w:cs="Arial"/>
          <w:spacing w:val="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naming</w:t>
      </w:r>
      <w:r>
        <w:rPr>
          <w:rFonts w:ascii="Arial" w:eastAsia="Arial" w:hAnsi="Arial" w:cs="Arial"/>
          <w:spacing w:val="16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co</w:t>
      </w:r>
      <w:r>
        <w:rPr>
          <w:rFonts w:ascii="Arial" w:eastAsia="Arial" w:hAnsi="Arial" w:cs="Arial"/>
          <w:spacing w:val="-6"/>
          <w:w w:val="89"/>
          <w:sz w:val="14"/>
          <w:szCs w:val="14"/>
        </w:rPr>
        <w:t>n</w:t>
      </w:r>
      <w:r>
        <w:rPr>
          <w:rFonts w:ascii="Arial" w:eastAsia="Arial" w:hAnsi="Arial" w:cs="Arial"/>
          <w:spacing w:val="-2"/>
          <w:w w:val="99"/>
          <w:sz w:val="14"/>
          <w:szCs w:val="14"/>
        </w:rPr>
        <w:t>v</w:t>
      </w:r>
      <w:r>
        <w:rPr>
          <w:rFonts w:ascii="Arial" w:eastAsia="Arial" w:hAnsi="Arial" w:cs="Arial"/>
          <w:w w:val="89"/>
          <w:sz w:val="14"/>
          <w:szCs w:val="14"/>
        </w:rPr>
        <w:t xml:space="preserve">entions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w w:val="82"/>
          <w:sz w:val="14"/>
          <w:szCs w:val="14"/>
        </w:rPr>
        <w:t>use</w:t>
      </w:r>
      <w:r>
        <w:rPr>
          <w:rFonts w:ascii="Arial" w:eastAsia="Arial" w:hAnsi="Arial" w:cs="Arial"/>
          <w:spacing w:val="3"/>
          <w:w w:val="8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OBO</w:t>
      </w:r>
      <w:r>
        <w:rPr>
          <w:rFonts w:ascii="Arial" w:eastAsia="Arial" w:hAnsi="Arial" w:cs="Arial"/>
          <w:spacing w:val="1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w w:val="89"/>
          <w:sz w:val="14"/>
          <w:szCs w:val="14"/>
        </w:rPr>
        <w:t>F</w:t>
      </w:r>
      <w:r>
        <w:rPr>
          <w:rFonts w:ascii="Arial" w:eastAsia="Arial" w:hAnsi="Arial" w:cs="Arial"/>
          <w:w w:val="89"/>
          <w:sz w:val="14"/>
          <w:szCs w:val="14"/>
        </w:rPr>
        <w:t>oundry</w:t>
      </w:r>
      <w:r>
        <w:rPr>
          <w:rFonts w:ascii="Arial" w:eastAsia="Arial" w:hAnsi="Arial" w:cs="Arial"/>
          <w:spacing w:val="14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ontology</w:t>
      </w:r>
      <w:r>
        <w:rPr>
          <w:rFonts w:ascii="Arial" w:eastAsia="Arial" w:hAnsi="Arial" w:cs="Arial"/>
          <w:spacing w:val="21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d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>e</w:t>
      </w:r>
      <w:r>
        <w:rPr>
          <w:rFonts w:ascii="Arial" w:eastAsia="Arial" w:hAnsi="Arial" w:cs="Arial"/>
          <w:spacing w:val="-2"/>
          <w:w w:val="89"/>
          <w:sz w:val="14"/>
          <w:szCs w:val="14"/>
        </w:rPr>
        <w:t>v</w:t>
      </w:r>
      <w:r>
        <w:rPr>
          <w:rFonts w:ascii="Arial" w:eastAsia="Arial" w:hAnsi="Arial" w:cs="Arial"/>
          <w:w w:val="89"/>
          <w:sz w:val="14"/>
          <w:szCs w:val="14"/>
        </w:rPr>
        <w:t>elopment.</w:t>
      </w:r>
      <w:r>
        <w:rPr>
          <w:rFonts w:ascii="Arial" w:eastAsia="Arial" w:hAnsi="Arial" w:cs="Arial"/>
          <w:spacing w:val="17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9"/>
          <w:sz w:val="14"/>
          <w:szCs w:val="14"/>
        </w:rPr>
        <w:t>BMC</w:t>
      </w:r>
      <w:r>
        <w:rPr>
          <w:rFonts w:ascii="Arial" w:eastAsia="Arial" w:hAnsi="Arial" w:cs="Arial"/>
          <w:i/>
          <w:spacing w:val="16"/>
          <w:w w:val="89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i/>
          <w:w w:val="89"/>
          <w:sz w:val="14"/>
          <w:szCs w:val="14"/>
        </w:rPr>
        <w:t>Bioinformatic</w:t>
      </w:r>
      <w:r>
        <w:rPr>
          <w:rFonts w:ascii="Arial" w:eastAsia="Arial" w:hAnsi="Arial" w:cs="Arial"/>
          <w:i/>
          <w:spacing w:val="1"/>
          <w:w w:val="89"/>
          <w:sz w:val="14"/>
          <w:szCs w:val="14"/>
        </w:rPr>
        <w:t>s</w:t>
      </w:r>
      <w:r>
        <w:rPr>
          <w:rFonts w:ascii="Arial" w:eastAsia="Arial" w:hAnsi="Arial" w:cs="Arial"/>
          <w:w w:val="89"/>
          <w:sz w:val="14"/>
          <w:szCs w:val="14"/>
        </w:rPr>
        <w:t xml:space="preserve">, </w:t>
      </w:r>
      <w:r>
        <w:rPr>
          <w:rFonts w:ascii="Arial" w:eastAsia="Arial" w:hAnsi="Arial" w:cs="Arial"/>
          <w:spacing w:val="10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9"/>
          <w:sz w:val="14"/>
          <w:szCs w:val="14"/>
        </w:rPr>
        <w:t>10</w:t>
      </w:r>
      <w:proofErr w:type="gramEnd"/>
      <w:r>
        <w:rPr>
          <w:rFonts w:ascii="Arial" w:eastAsia="Arial" w:hAnsi="Arial" w:cs="Arial"/>
          <w:w w:val="89"/>
          <w:sz w:val="14"/>
          <w:szCs w:val="14"/>
        </w:rPr>
        <w:t xml:space="preserve">, 125. </w:t>
      </w:r>
      <w:r>
        <w:rPr>
          <w:rFonts w:ascii="Arial" w:eastAsia="Arial" w:hAnsi="Arial" w:cs="Arial"/>
          <w:w w:val="87"/>
          <w:sz w:val="14"/>
          <w:szCs w:val="14"/>
        </w:rPr>
        <w:t>Schulz,</w:t>
      </w:r>
      <w:r>
        <w:rPr>
          <w:rFonts w:ascii="Arial" w:eastAsia="Arial" w:hAnsi="Arial" w:cs="Arial"/>
          <w:spacing w:val="2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S.</w:t>
      </w:r>
      <w:r>
        <w:rPr>
          <w:rFonts w:ascii="Arial" w:eastAsia="Arial" w:hAnsi="Arial" w:cs="Arial"/>
          <w:spacing w:val="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8"/>
          <w:w w:val="87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4"/>
          <w:szCs w:val="14"/>
        </w:rPr>
        <w:t>Boe</w:t>
      </w:r>
      <w:r>
        <w:rPr>
          <w:rFonts w:ascii="Arial" w:eastAsia="Arial" w:hAnsi="Arial" w:cs="Arial"/>
          <w:spacing w:val="-1"/>
          <w:w w:val="87"/>
          <w:sz w:val="14"/>
          <w:szCs w:val="14"/>
        </w:rPr>
        <w:t>k</w:t>
      </w:r>
      <w:r>
        <w:rPr>
          <w:rFonts w:ascii="Arial" w:eastAsia="Arial" w:hAnsi="Arial" w:cs="Arial"/>
          <w:w w:val="87"/>
          <w:sz w:val="14"/>
          <w:szCs w:val="14"/>
        </w:rPr>
        <w:t>e</w:t>
      </w:r>
      <w:r>
        <w:rPr>
          <w:rFonts w:ascii="Arial" w:eastAsia="Arial" w:hAnsi="Arial" w:cs="Arial"/>
          <w:spacing w:val="-5"/>
          <w:w w:val="87"/>
          <w:sz w:val="14"/>
          <w:szCs w:val="14"/>
        </w:rPr>
        <w:t>r</w:t>
      </w:r>
      <w:proofErr w:type="spellEnd"/>
      <w:r>
        <w:rPr>
          <w:rFonts w:ascii="Arial" w:eastAsia="Arial" w:hAnsi="Arial" w:cs="Arial"/>
          <w:w w:val="87"/>
          <w:sz w:val="14"/>
          <w:szCs w:val="14"/>
        </w:rPr>
        <w:t>,</w:t>
      </w:r>
      <w:r>
        <w:rPr>
          <w:rFonts w:ascii="Arial" w:eastAsia="Arial" w:hAnsi="Arial" w:cs="Arial"/>
          <w:spacing w:val="31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</w:t>
      </w:r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(2013).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Bio</w:t>
      </w:r>
      <w:r>
        <w:rPr>
          <w:rFonts w:ascii="Arial" w:eastAsia="Arial" w:hAnsi="Arial" w:cs="Arial"/>
          <w:spacing w:val="-1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opLite</w:t>
      </w:r>
      <w:proofErr w:type="spellEnd"/>
      <w:r>
        <w:rPr>
          <w:rFonts w:ascii="Arial" w:eastAsia="Arial" w:hAnsi="Arial" w:cs="Arial"/>
          <w:sz w:val="14"/>
          <w:szCs w:val="14"/>
        </w:rPr>
        <w:t>: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Upper</w:t>
      </w:r>
      <w:r>
        <w:rPr>
          <w:rFonts w:ascii="Arial" w:eastAsia="Arial" w:hAnsi="Arial" w:cs="Arial"/>
          <w:spacing w:val="8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3"/>
          <w:sz w:val="14"/>
          <w:szCs w:val="14"/>
        </w:rPr>
        <w:t>e</w:t>
      </w:r>
      <w:r>
        <w:rPr>
          <w:rFonts w:ascii="Arial" w:eastAsia="Arial" w:hAnsi="Arial" w:cs="Arial"/>
          <w:spacing w:val="-2"/>
          <w:sz w:val="14"/>
          <w:szCs w:val="14"/>
        </w:rPr>
        <w:t>v</w:t>
      </w:r>
      <w:r>
        <w:rPr>
          <w:rFonts w:ascii="Arial" w:eastAsia="Arial" w:hAnsi="Arial" w:cs="Arial"/>
          <w:sz w:val="14"/>
          <w:szCs w:val="14"/>
        </w:rPr>
        <w:t>el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>Ontology</w:t>
      </w:r>
      <w:r>
        <w:rPr>
          <w:rFonts w:ascii="Arial" w:eastAsia="Arial" w:hAnsi="Arial" w:cs="Arial"/>
          <w:spacing w:val="7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the</w:t>
      </w:r>
    </w:p>
    <w:p w14:paraId="77D8C810" w14:textId="77777777" w:rsidR="001C58B1" w:rsidRDefault="007375A7">
      <w:pPr>
        <w:spacing w:after="0" w:line="240" w:lineRule="auto"/>
        <w:ind w:left="2156" w:right="-50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Life</w:t>
      </w:r>
      <w:r>
        <w:rPr>
          <w:rFonts w:ascii="Arial" w:eastAsia="Arial" w:hAnsi="Arial" w:cs="Arial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Sciences.</w:t>
      </w:r>
      <w:r>
        <w:rPr>
          <w:rFonts w:ascii="Arial" w:eastAsia="Arial" w:hAnsi="Arial" w:cs="Arial"/>
          <w:spacing w:val="-7"/>
          <w:w w:val="89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14"/>
          <w:szCs w:val="14"/>
        </w:rPr>
        <w:t>E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>v</w:t>
      </w:r>
      <w:r>
        <w:rPr>
          <w:rFonts w:ascii="Arial" w:eastAsia="Arial" w:hAnsi="Arial" w:cs="Arial"/>
          <w:w w:val="89"/>
          <w:sz w:val="14"/>
          <w:szCs w:val="14"/>
        </w:rPr>
        <w:t xml:space="preserve">olution, </w:t>
      </w:r>
      <w:r>
        <w:rPr>
          <w:rFonts w:ascii="Arial" w:eastAsia="Arial" w:hAnsi="Arial" w:cs="Arial"/>
          <w:spacing w:val="18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Design</w:t>
      </w:r>
      <w:proofErr w:type="gramEnd"/>
      <w:r>
        <w:rPr>
          <w:rFonts w:ascii="Arial" w:eastAsia="Arial" w:hAnsi="Arial" w:cs="Arial"/>
          <w:spacing w:val="1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and</w:t>
      </w:r>
      <w:r>
        <w:rPr>
          <w:rFonts w:ascii="Arial" w:eastAsia="Arial" w:hAnsi="Arial" w:cs="Arial"/>
          <w:spacing w:val="4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Application.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U.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4"/>
          <w:szCs w:val="14"/>
        </w:rPr>
        <w:t>Furbach</w:t>
      </w:r>
      <w:proofErr w:type="spellEnd"/>
      <w:r>
        <w:rPr>
          <w:rFonts w:ascii="Arial" w:eastAsia="Arial" w:hAnsi="Arial" w:cs="Arial"/>
          <w:spacing w:val="22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10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S.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4"/>
          <w:szCs w:val="14"/>
        </w:rPr>
        <w:t>Staab</w:t>
      </w:r>
      <w:proofErr w:type="spellEnd"/>
      <w:r>
        <w:rPr>
          <w:rFonts w:ascii="Arial" w:eastAsia="Arial" w:hAnsi="Arial" w:cs="Arial"/>
          <w:w w:val="85"/>
          <w:sz w:val="14"/>
          <w:szCs w:val="14"/>
        </w:rPr>
        <w:t>,</w:t>
      </w:r>
    </w:p>
    <w:p w14:paraId="527FFB0F" w14:textId="77777777" w:rsidR="001C58B1" w:rsidRDefault="007375A7">
      <w:pPr>
        <w:spacing w:before="36" w:after="0" w:line="240" w:lineRule="auto"/>
        <w:ind w:left="124" w:right="4231"/>
        <w:jc w:val="both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w w:val="89"/>
          <w:sz w:val="14"/>
          <w:szCs w:val="14"/>
        </w:rPr>
        <w:t>editors,</w:t>
      </w:r>
      <w:r>
        <w:rPr>
          <w:rFonts w:ascii="Arial" w:eastAsia="Arial" w:hAnsi="Arial" w:cs="Arial"/>
          <w:spacing w:val="5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9"/>
          <w:sz w:val="14"/>
          <w:szCs w:val="14"/>
        </w:rPr>
        <w:t>Inform.</w:t>
      </w:r>
      <w:r>
        <w:rPr>
          <w:rFonts w:ascii="Arial" w:eastAsia="Arial" w:hAnsi="Arial" w:cs="Arial"/>
          <w:i/>
          <w:spacing w:val="2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9"/>
          <w:sz w:val="14"/>
          <w:szCs w:val="14"/>
        </w:rPr>
        <w:t>2013</w:t>
      </w:r>
      <w:r>
        <w:rPr>
          <w:rFonts w:ascii="Arial" w:eastAsia="Arial" w:hAnsi="Arial" w:cs="Arial"/>
          <w:w w:val="89"/>
          <w:sz w:val="14"/>
          <w:szCs w:val="14"/>
        </w:rPr>
        <w:t xml:space="preserve">, </w:t>
      </w:r>
      <w:r>
        <w:rPr>
          <w:rFonts w:ascii="Arial" w:eastAsia="Arial" w:hAnsi="Arial" w:cs="Arial"/>
          <w:spacing w:val="-4"/>
          <w:w w:val="89"/>
          <w:sz w:val="14"/>
          <w:szCs w:val="14"/>
        </w:rPr>
        <w:t>K</w:t>
      </w:r>
      <w:r>
        <w:rPr>
          <w:rFonts w:ascii="Arial" w:eastAsia="Arial" w:hAnsi="Arial" w:cs="Arial"/>
          <w:w w:val="89"/>
          <w:sz w:val="14"/>
          <w:szCs w:val="14"/>
        </w:rPr>
        <w:t>oblenz.</w:t>
      </w:r>
      <w:r>
        <w:rPr>
          <w:rFonts w:ascii="Arial" w:eastAsia="Arial" w:hAnsi="Arial" w:cs="Arial"/>
          <w:spacing w:val="21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IOS</w:t>
      </w:r>
      <w:r>
        <w:rPr>
          <w:rFonts w:ascii="Arial" w:eastAsia="Arial" w:hAnsi="Arial" w:cs="Arial"/>
          <w:spacing w:val="10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Press.</w:t>
      </w:r>
    </w:p>
    <w:p w14:paraId="12CF41FF" w14:textId="77777777" w:rsidR="001C58B1" w:rsidRDefault="007375A7">
      <w:pPr>
        <w:spacing w:before="18" w:after="0" w:line="240" w:lineRule="auto"/>
        <w:ind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8"/>
          <w:sz w:val="14"/>
          <w:szCs w:val="14"/>
        </w:rPr>
        <w:t>Schulz,</w:t>
      </w:r>
      <w:r>
        <w:rPr>
          <w:rFonts w:ascii="Arial" w:eastAsia="Arial" w:hAnsi="Arial" w:cs="Arial"/>
          <w:spacing w:val="1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S.,</w:t>
      </w:r>
      <w:r>
        <w:rPr>
          <w:rFonts w:ascii="Arial" w:eastAsia="Arial" w:hAnsi="Arial" w:cs="Arial"/>
          <w:spacing w:val="1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Stenzhorn,</w:t>
      </w:r>
      <w:r>
        <w:rPr>
          <w:rFonts w:ascii="Arial" w:eastAsia="Arial" w:hAnsi="Arial" w:cs="Arial"/>
          <w:spacing w:val="5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H.,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and</w:t>
      </w:r>
      <w:r>
        <w:rPr>
          <w:rFonts w:ascii="Arial" w:eastAsia="Arial" w:hAnsi="Arial" w:cs="Arial"/>
          <w:spacing w:val="-1"/>
          <w:w w:val="88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88"/>
          <w:sz w:val="14"/>
          <w:szCs w:val="14"/>
        </w:rPr>
        <w:t>Boe</w:t>
      </w:r>
      <w:r>
        <w:rPr>
          <w:rFonts w:ascii="Arial" w:eastAsia="Arial" w:hAnsi="Arial" w:cs="Arial"/>
          <w:spacing w:val="-1"/>
          <w:w w:val="88"/>
          <w:sz w:val="14"/>
          <w:szCs w:val="14"/>
        </w:rPr>
        <w:t>k</w:t>
      </w:r>
      <w:r>
        <w:rPr>
          <w:rFonts w:ascii="Arial" w:eastAsia="Arial" w:hAnsi="Arial" w:cs="Arial"/>
          <w:w w:val="88"/>
          <w:sz w:val="14"/>
          <w:szCs w:val="14"/>
        </w:rPr>
        <w:t>e</w:t>
      </w:r>
      <w:r>
        <w:rPr>
          <w:rFonts w:ascii="Arial" w:eastAsia="Arial" w:hAnsi="Arial" w:cs="Arial"/>
          <w:spacing w:val="-5"/>
          <w:w w:val="88"/>
          <w:sz w:val="14"/>
          <w:szCs w:val="14"/>
        </w:rPr>
        <w:t>r</w:t>
      </w:r>
      <w:proofErr w:type="spellEnd"/>
      <w:r>
        <w:rPr>
          <w:rFonts w:ascii="Arial" w:eastAsia="Arial" w:hAnsi="Arial" w:cs="Arial"/>
          <w:w w:val="88"/>
          <w:sz w:val="14"/>
          <w:szCs w:val="14"/>
        </w:rPr>
        <w:t>,</w:t>
      </w:r>
      <w:r>
        <w:rPr>
          <w:rFonts w:ascii="Arial" w:eastAsia="Arial" w:hAnsi="Arial" w:cs="Arial"/>
          <w:spacing w:val="16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(2008).</w:t>
      </w:r>
      <w:r>
        <w:rPr>
          <w:rFonts w:ascii="Arial" w:eastAsia="Arial" w:hAnsi="Arial" w:cs="Arial"/>
          <w:spacing w:val="19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The</w:t>
      </w:r>
      <w:r>
        <w:rPr>
          <w:rFonts w:ascii="Arial" w:eastAsia="Arial" w:hAnsi="Arial" w:cs="Arial"/>
          <w:spacing w:val="-2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ontology</w:t>
      </w:r>
      <w:r>
        <w:rPr>
          <w:rFonts w:ascii="Arial" w:eastAsia="Arial" w:hAnsi="Arial" w:cs="Arial"/>
          <w:spacing w:val="13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biologica</w:t>
      </w:r>
      <w:r>
        <w:rPr>
          <w:rFonts w:ascii="Arial" w:eastAsia="Arial" w:hAnsi="Arial" w:cs="Arial"/>
          <w:w w:val="124"/>
          <w:sz w:val="14"/>
          <w:szCs w:val="14"/>
        </w:rPr>
        <w:t>l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taxa.</w:t>
      </w:r>
    </w:p>
    <w:p w14:paraId="34239B6B" w14:textId="77777777" w:rsidR="001C58B1" w:rsidRDefault="007375A7">
      <w:pPr>
        <w:spacing w:before="18" w:after="0" w:line="240" w:lineRule="auto"/>
        <w:ind w:left="124" w:right="4740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i/>
          <w:w w:val="90"/>
          <w:sz w:val="14"/>
          <w:szCs w:val="14"/>
        </w:rPr>
        <w:t>Bioinformatic</w:t>
      </w:r>
      <w:r>
        <w:rPr>
          <w:rFonts w:ascii="Arial" w:eastAsia="Arial" w:hAnsi="Arial" w:cs="Arial"/>
          <w:i/>
          <w:spacing w:val="1"/>
          <w:w w:val="90"/>
          <w:sz w:val="14"/>
          <w:szCs w:val="14"/>
        </w:rPr>
        <w:t>s</w:t>
      </w:r>
      <w:r>
        <w:rPr>
          <w:rFonts w:ascii="Arial" w:eastAsia="Arial" w:hAnsi="Arial" w:cs="Arial"/>
          <w:w w:val="90"/>
          <w:sz w:val="14"/>
          <w:szCs w:val="14"/>
        </w:rPr>
        <w:t>,</w:t>
      </w:r>
      <w:r>
        <w:rPr>
          <w:rFonts w:ascii="Arial" w:eastAsia="Arial" w:hAnsi="Arial" w:cs="Arial"/>
          <w:spacing w:val="35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0"/>
          <w:sz w:val="14"/>
          <w:szCs w:val="14"/>
        </w:rPr>
        <w:t>24</w:t>
      </w:r>
      <w:r>
        <w:rPr>
          <w:rFonts w:ascii="Arial" w:eastAsia="Arial" w:hAnsi="Arial" w:cs="Arial"/>
          <w:w w:val="90"/>
          <w:sz w:val="14"/>
          <w:szCs w:val="14"/>
        </w:rPr>
        <w:t>(13),</w:t>
      </w:r>
      <w:r>
        <w:rPr>
          <w:rFonts w:ascii="Arial" w:eastAsia="Arial" w:hAnsi="Arial" w:cs="Arial"/>
          <w:spacing w:val="4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313–321.</w:t>
      </w:r>
    </w:p>
    <w:p w14:paraId="550E3229" w14:textId="77777777" w:rsidR="001C58B1" w:rsidRDefault="007375A7">
      <w:pPr>
        <w:spacing w:before="18" w:after="0" w:line="267" w:lineRule="auto"/>
        <w:ind w:left="124" w:right="2063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8"/>
          <w:sz w:val="14"/>
          <w:szCs w:val="14"/>
        </w:rPr>
        <w:t>Schulz,</w:t>
      </w:r>
      <w:r>
        <w:rPr>
          <w:rFonts w:ascii="Arial" w:eastAsia="Arial" w:hAnsi="Arial" w:cs="Arial"/>
          <w:spacing w:val="1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S.,</w:t>
      </w:r>
      <w:r>
        <w:rPr>
          <w:rFonts w:ascii="Arial" w:eastAsia="Arial" w:hAnsi="Arial" w:cs="Arial"/>
          <w:spacing w:val="1"/>
          <w:w w:val="88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88"/>
          <w:sz w:val="14"/>
          <w:szCs w:val="14"/>
        </w:rPr>
        <w:t>Brochhausen</w:t>
      </w:r>
      <w:proofErr w:type="spellEnd"/>
      <w:r>
        <w:rPr>
          <w:rFonts w:ascii="Arial" w:eastAsia="Arial" w:hAnsi="Arial" w:cs="Arial"/>
          <w:w w:val="88"/>
          <w:sz w:val="14"/>
          <w:szCs w:val="14"/>
        </w:rPr>
        <w:t>,</w:t>
      </w:r>
      <w:r>
        <w:rPr>
          <w:rFonts w:ascii="Arial" w:eastAsia="Arial" w:hAnsi="Arial" w:cs="Arial"/>
          <w:spacing w:val="5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M.,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and</w:t>
      </w:r>
      <w:r>
        <w:rPr>
          <w:rFonts w:ascii="Arial" w:eastAsia="Arial" w:hAnsi="Arial" w:cs="Arial"/>
          <w:spacing w:val="-4"/>
          <w:w w:val="89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4"/>
          <w:szCs w:val="14"/>
        </w:rPr>
        <w:t>Hoehndorf</w:t>
      </w:r>
      <w:proofErr w:type="spellEnd"/>
      <w:r>
        <w:rPr>
          <w:rFonts w:ascii="Arial" w:eastAsia="Arial" w:hAnsi="Arial" w:cs="Arial"/>
          <w:w w:val="89"/>
          <w:sz w:val="14"/>
          <w:szCs w:val="14"/>
        </w:rPr>
        <w:t>,</w:t>
      </w:r>
      <w:r>
        <w:rPr>
          <w:rFonts w:ascii="Arial" w:eastAsia="Arial" w:hAnsi="Arial" w:cs="Arial"/>
          <w:spacing w:val="25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R.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(2011).</w:t>
      </w:r>
      <w:r>
        <w:rPr>
          <w:rFonts w:ascii="Arial" w:eastAsia="Arial" w:hAnsi="Arial" w:cs="Arial"/>
          <w:spacing w:val="18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Higgs</w:t>
      </w:r>
      <w:r>
        <w:rPr>
          <w:rFonts w:ascii="Arial" w:eastAsia="Arial" w:hAnsi="Arial" w:cs="Arial"/>
          <w:spacing w:val="10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Bosons,</w:t>
      </w:r>
      <w:r>
        <w:rPr>
          <w:rFonts w:ascii="Arial" w:eastAsia="Arial" w:hAnsi="Arial" w:cs="Arial"/>
          <w:spacing w:val="-12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Mars</w:t>
      </w:r>
      <w:r>
        <w:rPr>
          <w:rFonts w:ascii="Arial" w:eastAsia="Arial" w:hAnsi="Arial" w:cs="Arial"/>
          <w:spacing w:val="6"/>
          <w:w w:val="91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Mis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- </w:t>
      </w:r>
      <w:proofErr w:type="spellStart"/>
      <w:r>
        <w:rPr>
          <w:rFonts w:ascii="Arial" w:eastAsia="Arial" w:hAnsi="Arial" w:cs="Arial"/>
          <w:w w:val="89"/>
          <w:sz w:val="14"/>
          <w:szCs w:val="14"/>
        </w:rPr>
        <w:t>sions</w:t>
      </w:r>
      <w:proofErr w:type="spellEnd"/>
      <w:r>
        <w:rPr>
          <w:rFonts w:ascii="Arial" w:eastAsia="Arial" w:hAnsi="Arial" w:cs="Arial"/>
          <w:w w:val="89"/>
          <w:sz w:val="14"/>
          <w:szCs w:val="14"/>
        </w:rPr>
        <w:t>,</w:t>
      </w:r>
      <w:r>
        <w:rPr>
          <w:rFonts w:ascii="Arial" w:eastAsia="Arial" w:hAnsi="Arial" w:cs="Arial"/>
          <w:spacing w:val="-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and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Unicorn</w:t>
      </w:r>
      <w:r>
        <w:rPr>
          <w:rFonts w:ascii="Arial" w:eastAsia="Arial" w:hAnsi="Arial" w:cs="Arial"/>
          <w:spacing w:val="28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Delusions:</w:t>
      </w:r>
      <w:r>
        <w:rPr>
          <w:rFonts w:ascii="Arial" w:eastAsia="Arial" w:hAnsi="Arial" w:cs="Arial"/>
          <w:spacing w:val="18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w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Deal</w:t>
      </w:r>
      <w:r>
        <w:rPr>
          <w:rFonts w:ascii="Arial" w:eastAsia="Arial" w:hAnsi="Arial" w:cs="Arial"/>
          <w:spacing w:val="3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with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9"/>
          <w:w w:val="89"/>
          <w:sz w:val="14"/>
          <w:szCs w:val="14"/>
        </w:rPr>
        <w:t>T</w:t>
      </w:r>
      <w:r>
        <w:rPr>
          <w:rFonts w:ascii="Arial" w:eastAsia="Arial" w:hAnsi="Arial" w:cs="Arial"/>
          <w:w w:val="89"/>
          <w:sz w:val="14"/>
          <w:szCs w:val="14"/>
        </w:rPr>
        <w:t>erms</w:t>
      </w:r>
      <w:r>
        <w:rPr>
          <w:rFonts w:ascii="Arial" w:eastAsia="Arial" w:hAnsi="Arial" w:cs="Arial"/>
          <w:spacing w:val="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Dubious</w:t>
      </w:r>
      <w:r>
        <w:rPr>
          <w:rFonts w:ascii="Arial" w:eastAsia="Arial" w:hAnsi="Arial" w:cs="Arial"/>
          <w:spacing w:val="19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Reference</w:t>
      </w:r>
      <w:r>
        <w:rPr>
          <w:rFonts w:ascii="Arial" w:eastAsia="Arial" w:hAnsi="Arial" w:cs="Arial"/>
          <w:spacing w:val="-9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in </w:t>
      </w:r>
      <w:r>
        <w:rPr>
          <w:rFonts w:ascii="Arial" w:eastAsia="Arial" w:hAnsi="Arial" w:cs="Arial"/>
          <w:w w:val="92"/>
          <w:sz w:val="14"/>
          <w:szCs w:val="14"/>
        </w:rPr>
        <w:t>Scientific</w:t>
      </w:r>
      <w:r>
        <w:rPr>
          <w:rFonts w:ascii="Arial" w:eastAsia="Arial" w:hAnsi="Arial" w:cs="Arial"/>
          <w:spacing w:val="10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Ontologies.</w:t>
      </w:r>
      <w:r>
        <w:rPr>
          <w:rFonts w:ascii="Arial" w:eastAsia="Arial" w:hAnsi="Arial" w:cs="Arial"/>
          <w:spacing w:val="4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ICBO</w:t>
      </w:r>
      <w:r>
        <w:rPr>
          <w:rFonts w:ascii="Arial" w:eastAsia="Arial" w:hAnsi="Arial" w:cs="Arial"/>
          <w:i/>
          <w:spacing w:val="3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2011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1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pages</w:t>
      </w:r>
      <w:r>
        <w:rPr>
          <w:rFonts w:ascii="Arial" w:eastAsia="Arial" w:hAnsi="Arial" w:cs="Arial"/>
          <w:spacing w:val="-1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183–189,</w:t>
      </w:r>
      <w:r>
        <w:rPr>
          <w:rFonts w:ascii="Arial" w:eastAsia="Arial" w:hAnsi="Arial" w:cs="Arial"/>
          <w:spacing w:val="1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Bu</w:t>
      </w:r>
      <w:r>
        <w:rPr>
          <w:rFonts w:ascii="Arial" w:eastAsia="Arial" w:hAnsi="Arial" w:cs="Arial"/>
          <w:spacing w:val="-3"/>
          <w:sz w:val="14"/>
          <w:szCs w:val="14"/>
        </w:rPr>
        <w:t>f</w:t>
      </w:r>
      <w:r>
        <w:rPr>
          <w:rFonts w:ascii="Arial" w:eastAsia="Arial" w:hAnsi="Arial" w:cs="Arial"/>
          <w:spacing w:val="-1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alo.</w:t>
      </w:r>
    </w:p>
    <w:p w14:paraId="1CA72404" w14:textId="77777777" w:rsidR="001C58B1" w:rsidRDefault="007375A7">
      <w:pPr>
        <w:spacing w:after="0" w:line="267" w:lineRule="auto"/>
        <w:ind w:left="124" w:right="2063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0"/>
          <w:sz w:val="14"/>
          <w:szCs w:val="14"/>
        </w:rPr>
        <w:t>Schulz,</w:t>
      </w:r>
      <w:r>
        <w:rPr>
          <w:rFonts w:ascii="Arial" w:eastAsia="Arial" w:hAnsi="Arial" w:cs="Arial"/>
          <w:spacing w:val="34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S.,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89"/>
          <w:sz w:val="14"/>
          <w:szCs w:val="14"/>
        </w:rPr>
        <w:t>Gr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>e</w:t>
      </w:r>
      <w:r>
        <w:rPr>
          <w:rFonts w:ascii="Arial" w:eastAsia="Arial" w:hAnsi="Arial" w:cs="Arial"/>
          <w:w w:val="89"/>
          <w:sz w:val="14"/>
          <w:szCs w:val="14"/>
        </w:rPr>
        <w:t>we</w:t>
      </w:r>
      <w:proofErr w:type="spellEnd"/>
      <w:r>
        <w:rPr>
          <w:rFonts w:ascii="Arial" w:eastAsia="Arial" w:hAnsi="Arial" w:cs="Arial"/>
          <w:w w:val="89"/>
          <w:sz w:val="14"/>
          <w:szCs w:val="14"/>
        </w:rPr>
        <w:t xml:space="preserve">, </w:t>
      </w:r>
      <w:r>
        <w:rPr>
          <w:rFonts w:ascii="Arial" w:eastAsia="Arial" w:hAnsi="Arial" w:cs="Arial"/>
          <w:spacing w:val="1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N.</w:t>
      </w:r>
      <w:proofErr w:type="gramEnd"/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21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Röhl</w:t>
      </w:r>
      <w:proofErr w:type="spellEnd"/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w w:val="83"/>
          <w:sz w:val="14"/>
          <w:szCs w:val="14"/>
        </w:rPr>
        <w:t xml:space="preserve">J., </w:t>
      </w:r>
      <w:r>
        <w:rPr>
          <w:rFonts w:ascii="Arial" w:eastAsia="Arial" w:hAnsi="Arial" w:cs="Arial"/>
          <w:spacing w:val="4"/>
          <w:w w:val="8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et</w:t>
      </w:r>
      <w:r>
        <w:rPr>
          <w:rFonts w:ascii="Arial" w:eastAsia="Arial" w:hAnsi="Arial" w:cs="Arial"/>
          <w:i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(2012).</w:t>
      </w:r>
      <w:r>
        <w:rPr>
          <w:rFonts w:ascii="Arial" w:eastAsia="Arial" w:hAnsi="Arial" w:cs="Arial"/>
          <w:spacing w:val="26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Guideline</w:t>
      </w:r>
      <w:r>
        <w:rPr>
          <w:rFonts w:ascii="Arial" w:eastAsia="Arial" w:hAnsi="Arial" w:cs="Arial"/>
          <w:spacing w:val="21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on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D</w:t>
      </w:r>
      <w:r>
        <w:rPr>
          <w:rFonts w:ascii="Arial" w:eastAsia="Arial" w:hAnsi="Arial" w:cs="Arial"/>
          <w:spacing w:val="-3"/>
          <w:w w:val="92"/>
          <w:sz w:val="14"/>
          <w:szCs w:val="14"/>
        </w:rPr>
        <w:t>e</w:t>
      </w:r>
      <w:r>
        <w:rPr>
          <w:rFonts w:ascii="Arial" w:eastAsia="Arial" w:hAnsi="Arial" w:cs="Arial"/>
          <w:spacing w:val="-2"/>
          <w:w w:val="92"/>
          <w:sz w:val="14"/>
          <w:szCs w:val="14"/>
        </w:rPr>
        <w:t>v</w:t>
      </w:r>
      <w:r>
        <w:rPr>
          <w:rFonts w:ascii="Arial" w:eastAsia="Arial" w:hAnsi="Arial" w:cs="Arial"/>
          <w:w w:val="92"/>
          <w:sz w:val="14"/>
          <w:szCs w:val="14"/>
        </w:rPr>
        <w:t>eloping</w:t>
      </w:r>
      <w:r>
        <w:rPr>
          <w:rFonts w:ascii="Arial" w:eastAsia="Arial" w:hAnsi="Arial" w:cs="Arial"/>
          <w:spacing w:val="22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Good </w:t>
      </w:r>
      <w:r>
        <w:rPr>
          <w:rFonts w:ascii="Arial" w:eastAsia="Arial" w:hAnsi="Arial" w:cs="Arial"/>
          <w:w w:val="91"/>
          <w:sz w:val="14"/>
          <w:szCs w:val="14"/>
        </w:rPr>
        <w:t xml:space="preserve">Ontologies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the</w:t>
      </w:r>
      <w:r>
        <w:rPr>
          <w:rFonts w:ascii="Arial" w:eastAsia="Arial" w:hAnsi="Arial" w:cs="Arial"/>
          <w:spacing w:val="-8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Biomedical</w:t>
      </w:r>
      <w:r>
        <w:rPr>
          <w:rFonts w:ascii="Arial" w:eastAsia="Arial" w:hAnsi="Arial" w:cs="Arial"/>
          <w:spacing w:val="12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Domain</w:t>
      </w:r>
      <w:r>
        <w:rPr>
          <w:rFonts w:ascii="Arial" w:eastAsia="Arial" w:hAnsi="Arial" w:cs="Arial"/>
          <w:spacing w:val="9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with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Description</w:t>
      </w:r>
      <w:r>
        <w:rPr>
          <w:rFonts w:ascii="Arial" w:eastAsia="Arial" w:hAnsi="Arial" w:cs="Arial"/>
          <w:spacing w:val="-1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Logics.</w:t>
      </w:r>
      <w:r>
        <w:rPr>
          <w:rFonts w:ascii="Arial" w:eastAsia="Arial" w:hAnsi="Arial" w:cs="Arial"/>
          <w:spacing w:val="15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9"/>
          <w:w w:val="92"/>
          <w:sz w:val="14"/>
          <w:szCs w:val="14"/>
        </w:rPr>
        <w:t>T</w:t>
      </w:r>
      <w:r>
        <w:rPr>
          <w:rFonts w:ascii="Arial" w:eastAsia="Arial" w:hAnsi="Arial" w:cs="Arial"/>
          <w:w w:val="92"/>
          <w:sz w:val="14"/>
          <w:szCs w:val="14"/>
        </w:rPr>
        <w:t>echnical</w:t>
      </w:r>
      <w:r>
        <w:rPr>
          <w:rFonts w:ascii="Arial" w:eastAsia="Arial" w:hAnsi="Arial" w:cs="Arial"/>
          <w:spacing w:val="-6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Report </w:t>
      </w:r>
      <w:r>
        <w:rPr>
          <w:rFonts w:ascii="Arial" w:eastAsia="Arial" w:hAnsi="Arial" w:cs="Arial"/>
          <w:w w:val="89"/>
          <w:sz w:val="14"/>
          <w:szCs w:val="14"/>
        </w:rPr>
        <w:t>Decembe</w:t>
      </w:r>
      <w:r>
        <w:rPr>
          <w:rFonts w:ascii="Arial" w:eastAsia="Arial" w:hAnsi="Arial" w:cs="Arial"/>
          <w:spacing w:val="-5"/>
          <w:w w:val="89"/>
          <w:sz w:val="14"/>
          <w:szCs w:val="14"/>
        </w:rPr>
        <w:t>r</w:t>
      </w:r>
      <w:r>
        <w:rPr>
          <w:rFonts w:ascii="Arial" w:eastAsia="Arial" w:hAnsi="Arial" w:cs="Arial"/>
          <w:w w:val="89"/>
          <w:sz w:val="14"/>
          <w:szCs w:val="14"/>
        </w:rPr>
        <w:t>,</w:t>
      </w:r>
      <w:r>
        <w:rPr>
          <w:rFonts w:ascii="Arial" w:eastAsia="Arial" w:hAnsi="Arial" w:cs="Arial"/>
          <w:spacing w:val="-7"/>
          <w:w w:val="89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4"/>
          <w:szCs w:val="14"/>
        </w:rPr>
        <w:t>Un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>i</w:t>
      </w:r>
      <w:r>
        <w:rPr>
          <w:rFonts w:ascii="Arial" w:eastAsia="Arial" w:hAnsi="Arial" w:cs="Arial"/>
          <w:spacing w:val="-2"/>
          <w:w w:val="89"/>
          <w:sz w:val="14"/>
          <w:szCs w:val="14"/>
        </w:rPr>
        <w:t>v</w:t>
      </w:r>
      <w:r>
        <w:rPr>
          <w:rFonts w:ascii="Arial" w:eastAsia="Arial" w:hAnsi="Arial" w:cs="Arial"/>
          <w:w w:val="89"/>
          <w:sz w:val="14"/>
          <w:szCs w:val="14"/>
        </w:rPr>
        <w:t>ersität</w:t>
      </w:r>
      <w:proofErr w:type="spellEnd"/>
      <w:r>
        <w:rPr>
          <w:rFonts w:ascii="Arial" w:eastAsia="Arial" w:hAnsi="Arial" w:cs="Arial"/>
          <w:spacing w:val="28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Rostock,</w:t>
      </w:r>
      <w:r>
        <w:rPr>
          <w:rFonts w:ascii="Arial" w:eastAsia="Arial" w:hAnsi="Arial" w:cs="Arial"/>
          <w:spacing w:val="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Rostock.</w:t>
      </w:r>
    </w:p>
    <w:p w14:paraId="531D6E1E" w14:textId="77777777" w:rsidR="001C58B1" w:rsidRDefault="007375A7">
      <w:pPr>
        <w:spacing w:after="0" w:line="267" w:lineRule="auto"/>
        <w:ind w:right="2063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w w:val="87"/>
          <w:sz w:val="14"/>
          <w:szCs w:val="14"/>
        </w:rPr>
        <w:t>Selhub</w:t>
      </w:r>
      <w:proofErr w:type="spellEnd"/>
      <w:r>
        <w:rPr>
          <w:rFonts w:ascii="Arial" w:eastAsia="Arial" w:hAnsi="Arial" w:cs="Arial"/>
          <w:w w:val="87"/>
          <w:sz w:val="14"/>
          <w:szCs w:val="14"/>
        </w:rPr>
        <w:t>,</w:t>
      </w:r>
      <w:r>
        <w:rPr>
          <w:rFonts w:ascii="Arial" w:eastAsia="Arial" w:hAnsi="Arial" w:cs="Arial"/>
          <w:spacing w:val="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J.</w:t>
      </w:r>
      <w:r>
        <w:rPr>
          <w:rFonts w:ascii="Arial" w:eastAsia="Arial" w:hAnsi="Arial" w:cs="Arial"/>
          <w:spacing w:val="-5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(1999).</w:t>
      </w:r>
      <w:r>
        <w:rPr>
          <w:rFonts w:ascii="Arial" w:eastAsia="Arial" w:hAnsi="Arial" w:cs="Arial"/>
          <w:spacing w:val="31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Homo</w:t>
      </w:r>
      <w:r>
        <w:rPr>
          <w:rFonts w:ascii="Arial" w:eastAsia="Arial" w:hAnsi="Arial" w:cs="Arial"/>
          <w:spacing w:val="-2"/>
          <w:w w:val="87"/>
          <w:sz w:val="14"/>
          <w:szCs w:val="14"/>
        </w:rPr>
        <w:t>c</w:t>
      </w:r>
      <w:r>
        <w:rPr>
          <w:rFonts w:ascii="Arial" w:eastAsia="Arial" w:hAnsi="Arial" w:cs="Arial"/>
          <w:w w:val="87"/>
          <w:sz w:val="14"/>
          <w:szCs w:val="14"/>
        </w:rPr>
        <w:t>ysteine</w:t>
      </w:r>
      <w:r>
        <w:rPr>
          <w:rFonts w:ascii="Arial" w:eastAsia="Arial" w:hAnsi="Arial" w:cs="Arial"/>
          <w:spacing w:val="32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 xml:space="preserve">metabolism. </w:t>
      </w:r>
      <w:r>
        <w:rPr>
          <w:rFonts w:ascii="Arial" w:eastAsia="Arial" w:hAnsi="Arial" w:cs="Arial"/>
          <w:spacing w:val="2"/>
          <w:w w:val="87"/>
          <w:sz w:val="14"/>
          <w:szCs w:val="14"/>
        </w:rPr>
        <w:t xml:space="preserve"> </w:t>
      </w:r>
      <w:proofErr w:type="spellStart"/>
      <w:r w:rsidRPr="007375A7">
        <w:rPr>
          <w:rFonts w:ascii="Arial" w:eastAsia="Arial" w:hAnsi="Arial" w:cs="Arial"/>
          <w:i/>
          <w:w w:val="87"/>
          <w:sz w:val="14"/>
          <w:szCs w:val="14"/>
          <w:lang w:val="pt-BR"/>
          <w:rPrChange w:id="297" w:author="Fred Freitas" w:date="2016-01-12T19:24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Annu</w:t>
      </w:r>
      <w:proofErr w:type="spellEnd"/>
      <w:r w:rsidRPr="007375A7">
        <w:rPr>
          <w:rFonts w:ascii="Arial" w:eastAsia="Arial" w:hAnsi="Arial" w:cs="Arial"/>
          <w:i/>
          <w:w w:val="87"/>
          <w:sz w:val="14"/>
          <w:szCs w:val="14"/>
          <w:lang w:val="pt-BR"/>
          <w:rPrChange w:id="298" w:author="Fred Freitas" w:date="2016-01-12T19:24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.</w:t>
      </w:r>
      <w:r w:rsidRPr="007375A7">
        <w:rPr>
          <w:rFonts w:ascii="Arial" w:eastAsia="Arial" w:hAnsi="Arial" w:cs="Arial"/>
          <w:i/>
          <w:spacing w:val="12"/>
          <w:w w:val="87"/>
          <w:sz w:val="14"/>
          <w:szCs w:val="14"/>
          <w:lang w:val="pt-BR"/>
          <w:rPrChange w:id="299" w:author="Fred Freitas" w:date="2016-01-12T19:24:00Z">
            <w:rPr>
              <w:rFonts w:ascii="Arial" w:eastAsia="Arial" w:hAnsi="Arial" w:cs="Arial"/>
              <w:i/>
              <w:spacing w:val="12"/>
              <w:w w:val="87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w w:val="87"/>
          <w:sz w:val="14"/>
          <w:szCs w:val="14"/>
          <w:lang w:val="pt-BR"/>
          <w:rPrChange w:id="300" w:author="Fred Freitas" w:date="2016-01-12T19:24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R</w:t>
      </w:r>
      <w:r w:rsidRPr="007375A7">
        <w:rPr>
          <w:rFonts w:ascii="Arial" w:eastAsia="Arial" w:hAnsi="Arial" w:cs="Arial"/>
          <w:i/>
          <w:spacing w:val="-2"/>
          <w:w w:val="87"/>
          <w:sz w:val="14"/>
          <w:szCs w:val="14"/>
          <w:lang w:val="pt-BR"/>
          <w:rPrChange w:id="301" w:author="Fred Freitas" w:date="2016-01-12T19:24:00Z">
            <w:rPr>
              <w:rFonts w:ascii="Arial" w:eastAsia="Arial" w:hAnsi="Arial" w:cs="Arial"/>
              <w:i/>
              <w:spacing w:val="-2"/>
              <w:w w:val="87"/>
              <w:sz w:val="14"/>
              <w:szCs w:val="14"/>
            </w:rPr>
          </w:rPrChange>
        </w:rPr>
        <w:t>e</w:t>
      </w:r>
      <w:r w:rsidRPr="007375A7">
        <w:rPr>
          <w:rFonts w:ascii="Arial" w:eastAsia="Arial" w:hAnsi="Arial" w:cs="Arial"/>
          <w:i/>
          <w:spacing w:val="-9"/>
          <w:w w:val="87"/>
          <w:sz w:val="14"/>
          <w:szCs w:val="14"/>
          <w:lang w:val="pt-BR"/>
          <w:rPrChange w:id="302" w:author="Fred Freitas" w:date="2016-01-12T19:24:00Z">
            <w:rPr>
              <w:rFonts w:ascii="Arial" w:eastAsia="Arial" w:hAnsi="Arial" w:cs="Arial"/>
              <w:i/>
              <w:spacing w:val="-9"/>
              <w:w w:val="87"/>
              <w:sz w:val="14"/>
              <w:szCs w:val="14"/>
            </w:rPr>
          </w:rPrChange>
        </w:rPr>
        <w:t>v</w:t>
      </w:r>
      <w:r w:rsidRPr="007375A7">
        <w:rPr>
          <w:rFonts w:ascii="Arial" w:eastAsia="Arial" w:hAnsi="Arial" w:cs="Arial"/>
          <w:i/>
          <w:w w:val="87"/>
          <w:sz w:val="14"/>
          <w:szCs w:val="14"/>
          <w:lang w:val="pt-BR"/>
          <w:rPrChange w:id="303" w:author="Fred Freitas" w:date="2016-01-12T19:24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.</w:t>
      </w:r>
      <w:r w:rsidRPr="007375A7">
        <w:rPr>
          <w:rFonts w:ascii="Arial" w:eastAsia="Arial" w:hAnsi="Arial" w:cs="Arial"/>
          <w:i/>
          <w:spacing w:val="-8"/>
          <w:w w:val="87"/>
          <w:sz w:val="14"/>
          <w:szCs w:val="14"/>
          <w:lang w:val="pt-BR"/>
          <w:rPrChange w:id="304" w:author="Fred Freitas" w:date="2016-01-12T19:24:00Z">
            <w:rPr>
              <w:rFonts w:ascii="Arial" w:eastAsia="Arial" w:hAnsi="Arial" w:cs="Arial"/>
              <w:i/>
              <w:spacing w:val="-8"/>
              <w:w w:val="87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w w:val="87"/>
          <w:sz w:val="14"/>
          <w:szCs w:val="14"/>
          <w:lang w:val="pt-BR"/>
          <w:rPrChange w:id="305" w:author="Fred Freitas" w:date="2016-01-12T19:24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Nut</w:t>
      </w:r>
      <w:r w:rsidRPr="007375A7">
        <w:rPr>
          <w:rFonts w:ascii="Arial" w:eastAsia="Arial" w:hAnsi="Arial" w:cs="Arial"/>
          <w:i/>
          <w:spacing w:val="-13"/>
          <w:w w:val="87"/>
          <w:sz w:val="14"/>
          <w:szCs w:val="14"/>
          <w:lang w:val="pt-BR"/>
          <w:rPrChange w:id="306" w:author="Fred Freitas" w:date="2016-01-12T19:24:00Z">
            <w:rPr>
              <w:rFonts w:ascii="Arial" w:eastAsia="Arial" w:hAnsi="Arial" w:cs="Arial"/>
              <w:i/>
              <w:spacing w:val="-13"/>
              <w:w w:val="87"/>
              <w:sz w:val="14"/>
              <w:szCs w:val="14"/>
            </w:rPr>
          </w:rPrChange>
        </w:rPr>
        <w:t>r</w:t>
      </w:r>
      <w:r w:rsidRPr="007375A7">
        <w:rPr>
          <w:rFonts w:ascii="Arial" w:eastAsia="Arial" w:hAnsi="Arial" w:cs="Arial"/>
          <w:i/>
          <w:w w:val="87"/>
          <w:sz w:val="14"/>
          <w:szCs w:val="14"/>
          <w:lang w:val="pt-BR"/>
          <w:rPrChange w:id="307" w:author="Fred Freitas" w:date="2016-01-12T19:24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.</w:t>
      </w:r>
      <w:r w:rsidRPr="007375A7">
        <w:rPr>
          <w:rFonts w:ascii="Arial" w:eastAsia="Arial" w:hAnsi="Arial" w:cs="Arial"/>
          <w:w w:val="87"/>
          <w:sz w:val="14"/>
          <w:szCs w:val="14"/>
          <w:lang w:val="pt-BR"/>
          <w:rPrChange w:id="308" w:author="Fred Freitas" w:date="2016-01-12T19:24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,</w:t>
      </w:r>
      <w:r w:rsidRPr="007375A7">
        <w:rPr>
          <w:rFonts w:ascii="Arial" w:eastAsia="Arial" w:hAnsi="Arial" w:cs="Arial"/>
          <w:spacing w:val="24"/>
          <w:w w:val="87"/>
          <w:sz w:val="14"/>
          <w:szCs w:val="14"/>
          <w:lang w:val="pt-BR"/>
          <w:rPrChange w:id="309" w:author="Fred Freitas" w:date="2016-01-12T19:24:00Z">
            <w:rPr>
              <w:rFonts w:ascii="Arial" w:eastAsia="Arial" w:hAnsi="Arial" w:cs="Arial"/>
              <w:spacing w:val="24"/>
              <w:w w:val="87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b/>
          <w:bCs/>
          <w:w w:val="87"/>
          <w:sz w:val="14"/>
          <w:szCs w:val="14"/>
          <w:lang w:val="pt-BR"/>
          <w:rPrChange w:id="310" w:author="Fred Freitas" w:date="2016-01-12T19:24:00Z">
            <w:rPr>
              <w:rFonts w:ascii="Arial" w:eastAsia="Arial" w:hAnsi="Arial" w:cs="Arial"/>
              <w:b/>
              <w:bCs/>
              <w:w w:val="87"/>
              <w:sz w:val="14"/>
              <w:szCs w:val="14"/>
            </w:rPr>
          </w:rPrChange>
        </w:rPr>
        <w:t>19</w:t>
      </w:r>
      <w:r w:rsidRPr="007375A7">
        <w:rPr>
          <w:rFonts w:ascii="Arial" w:eastAsia="Arial" w:hAnsi="Arial" w:cs="Arial"/>
          <w:w w:val="87"/>
          <w:sz w:val="14"/>
          <w:szCs w:val="14"/>
          <w:lang w:val="pt-BR"/>
          <w:rPrChange w:id="311" w:author="Fred Freitas" w:date="2016-01-12T19:24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,</w:t>
      </w:r>
      <w:r w:rsidRPr="007375A7">
        <w:rPr>
          <w:rFonts w:ascii="Arial" w:eastAsia="Arial" w:hAnsi="Arial" w:cs="Arial"/>
          <w:spacing w:val="5"/>
          <w:w w:val="87"/>
          <w:sz w:val="14"/>
          <w:szCs w:val="14"/>
          <w:lang w:val="pt-BR"/>
          <w:rPrChange w:id="312" w:author="Fred Freitas" w:date="2016-01-12T19:24:00Z">
            <w:rPr>
              <w:rFonts w:ascii="Arial" w:eastAsia="Arial" w:hAnsi="Arial" w:cs="Arial"/>
              <w:spacing w:val="5"/>
              <w:w w:val="87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313" w:author="Fred Freitas" w:date="2016-01-12T19:24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217–246. </w:t>
      </w:r>
      <w:r w:rsidRPr="007375A7">
        <w:rPr>
          <w:rFonts w:ascii="Arial" w:eastAsia="Arial" w:hAnsi="Arial" w:cs="Arial"/>
          <w:w w:val="90"/>
          <w:sz w:val="14"/>
          <w:szCs w:val="14"/>
          <w:lang w:val="pt-BR"/>
          <w:rPrChange w:id="314" w:author="Fred Freitas" w:date="2016-01-12T19:24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Siqueira,</w:t>
      </w:r>
      <w:r w:rsidRPr="007375A7">
        <w:rPr>
          <w:rFonts w:ascii="Arial" w:eastAsia="Arial" w:hAnsi="Arial" w:cs="Arial"/>
          <w:spacing w:val="22"/>
          <w:w w:val="90"/>
          <w:sz w:val="14"/>
          <w:szCs w:val="14"/>
          <w:lang w:val="pt-BR"/>
          <w:rPrChange w:id="315" w:author="Fred Freitas" w:date="2016-01-12T19:24:00Z">
            <w:rPr>
              <w:rFonts w:ascii="Arial" w:eastAsia="Arial" w:hAnsi="Arial" w:cs="Arial"/>
              <w:spacing w:val="22"/>
              <w:w w:val="90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316" w:author="Fred Freitas" w:date="2016-01-12T19:24:00Z">
            <w:rPr>
              <w:rFonts w:ascii="Arial" w:eastAsia="Arial" w:hAnsi="Arial" w:cs="Arial"/>
              <w:sz w:val="14"/>
              <w:szCs w:val="14"/>
            </w:rPr>
          </w:rPrChange>
        </w:rPr>
        <w:t>E.</w:t>
      </w:r>
      <w:r w:rsidRPr="007375A7">
        <w:rPr>
          <w:rFonts w:ascii="Arial" w:eastAsia="Arial" w:hAnsi="Arial" w:cs="Arial"/>
          <w:spacing w:val="-3"/>
          <w:sz w:val="14"/>
          <w:szCs w:val="14"/>
          <w:lang w:val="pt-BR"/>
          <w:rPrChange w:id="317" w:author="Fred Freitas" w:date="2016-01-12T19:24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318" w:author="Fred Freitas" w:date="2016-01-12T19:24:00Z">
            <w:rPr>
              <w:rFonts w:ascii="Arial" w:eastAsia="Arial" w:hAnsi="Arial" w:cs="Arial"/>
              <w:sz w:val="14"/>
              <w:szCs w:val="14"/>
            </w:rPr>
          </w:rPrChange>
        </w:rPr>
        <w:t>R.</w:t>
      </w:r>
      <w:r w:rsidRPr="007375A7">
        <w:rPr>
          <w:rFonts w:ascii="Arial" w:eastAsia="Arial" w:hAnsi="Arial" w:cs="Arial"/>
          <w:spacing w:val="-2"/>
          <w:sz w:val="14"/>
          <w:szCs w:val="14"/>
          <w:lang w:val="pt-BR"/>
          <w:rPrChange w:id="319" w:author="Fred Freitas" w:date="2016-01-12T19:24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pacing w:val="-11"/>
          <w:sz w:val="14"/>
          <w:szCs w:val="14"/>
          <w:lang w:val="pt-BR"/>
          <w:rPrChange w:id="320" w:author="Fred Freitas" w:date="2016-01-12T19:24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>F</w:t>
      </w:r>
      <w:r w:rsidRPr="007375A7">
        <w:rPr>
          <w:rFonts w:ascii="Arial" w:eastAsia="Arial" w:hAnsi="Arial" w:cs="Arial"/>
          <w:sz w:val="14"/>
          <w:szCs w:val="14"/>
          <w:lang w:val="pt-BR"/>
          <w:rPrChange w:id="321" w:author="Fred Freitas" w:date="2016-01-12T19:24:00Z">
            <w:rPr>
              <w:rFonts w:ascii="Arial" w:eastAsia="Arial" w:hAnsi="Arial" w:cs="Arial"/>
              <w:sz w:val="14"/>
              <w:szCs w:val="14"/>
            </w:rPr>
          </w:rPrChange>
        </w:rPr>
        <w:t>.,</w:t>
      </w:r>
      <w:r w:rsidRPr="007375A7">
        <w:rPr>
          <w:rFonts w:ascii="Arial" w:eastAsia="Arial" w:hAnsi="Arial" w:cs="Arial"/>
          <w:spacing w:val="1"/>
          <w:sz w:val="14"/>
          <w:szCs w:val="14"/>
          <w:lang w:val="pt-BR"/>
          <w:rPrChange w:id="322" w:author="Fred Freitas" w:date="2016-01-12T19:24:00Z">
            <w:rPr>
              <w:rFonts w:ascii="Arial" w:eastAsia="Arial" w:hAnsi="Arial" w:cs="Arial"/>
              <w:spacing w:val="1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323" w:author="Fred Freitas" w:date="2016-01-12T19:24:00Z">
            <w:rPr>
              <w:rFonts w:ascii="Arial" w:eastAsia="Arial" w:hAnsi="Arial" w:cs="Arial"/>
              <w:sz w:val="14"/>
              <w:szCs w:val="14"/>
            </w:rPr>
          </w:rPrChange>
        </w:rPr>
        <w:t>Ol</w:t>
      </w:r>
      <w:r w:rsidRPr="007375A7">
        <w:rPr>
          <w:rFonts w:ascii="Arial" w:eastAsia="Arial" w:hAnsi="Arial" w:cs="Arial"/>
          <w:spacing w:val="-3"/>
          <w:sz w:val="14"/>
          <w:szCs w:val="14"/>
          <w:lang w:val="pt-BR"/>
          <w:rPrChange w:id="324" w:author="Fred Freitas" w:date="2016-01-12T19:24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>i</w:t>
      </w:r>
      <w:r w:rsidRPr="007375A7">
        <w:rPr>
          <w:rFonts w:ascii="Arial" w:eastAsia="Arial" w:hAnsi="Arial" w:cs="Arial"/>
          <w:spacing w:val="-2"/>
          <w:sz w:val="14"/>
          <w:szCs w:val="14"/>
          <w:lang w:val="pt-BR"/>
          <w:rPrChange w:id="325" w:author="Fred Freitas" w:date="2016-01-12T19:24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>v</w:t>
      </w:r>
      <w:r w:rsidRPr="007375A7">
        <w:rPr>
          <w:rFonts w:ascii="Arial" w:eastAsia="Arial" w:hAnsi="Arial" w:cs="Arial"/>
          <w:sz w:val="14"/>
          <w:szCs w:val="14"/>
          <w:lang w:val="pt-BR"/>
          <w:rPrChange w:id="326" w:author="Fred Freitas" w:date="2016-01-12T19:24:00Z">
            <w:rPr>
              <w:rFonts w:ascii="Arial" w:eastAsia="Arial" w:hAnsi="Arial" w:cs="Arial"/>
              <w:sz w:val="14"/>
              <w:szCs w:val="14"/>
            </w:rPr>
          </w:rPrChange>
        </w:rPr>
        <w:t>eira,</w:t>
      </w:r>
      <w:r w:rsidRPr="007375A7">
        <w:rPr>
          <w:rFonts w:ascii="Arial" w:eastAsia="Arial" w:hAnsi="Arial" w:cs="Arial"/>
          <w:spacing w:val="-6"/>
          <w:sz w:val="14"/>
          <w:szCs w:val="14"/>
          <w:lang w:val="pt-BR"/>
          <w:rPrChange w:id="327" w:author="Fred Freitas" w:date="2016-01-12T19:24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328" w:author="Fred Freitas" w:date="2016-01-12T19:24:00Z">
            <w:rPr>
              <w:rFonts w:ascii="Arial" w:eastAsia="Arial" w:hAnsi="Arial" w:cs="Arial"/>
              <w:sz w:val="14"/>
              <w:szCs w:val="14"/>
            </w:rPr>
          </w:rPrChange>
        </w:rPr>
        <w:t>C.</w:t>
      </w:r>
      <w:r w:rsidRPr="007375A7">
        <w:rPr>
          <w:rFonts w:ascii="Arial" w:eastAsia="Arial" w:hAnsi="Arial" w:cs="Arial"/>
          <w:spacing w:val="-2"/>
          <w:sz w:val="14"/>
          <w:szCs w:val="14"/>
          <w:lang w:val="pt-BR"/>
          <w:rPrChange w:id="329" w:author="Fred Freitas" w:date="2016-01-12T19:24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pacing w:val="-12"/>
          <w:w w:val="82"/>
          <w:sz w:val="14"/>
          <w:szCs w:val="14"/>
          <w:lang w:val="pt-BR"/>
          <w:rPrChange w:id="330" w:author="Fred Freitas" w:date="2016-01-12T19:24:00Z">
            <w:rPr>
              <w:rFonts w:ascii="Arial" w:eastAsia="Arial" w:hAnsi="Arial" w:cs="Arial"/>
              <w:spacing w:val="-12"/>
              <w:w w:val="82"/>
              <w:sz w:val="14"/>
              <w:szCs w:val="14"/>
            </w:rPr>
          </w:rPrChange>
        </w:rPr>
        <w:t>P</w:t>
      </w:r>
      <w:r w:rsidRPr="007375A7">
        <w:rPr>
          <w:rFonts w:ascii="Arial" w:eastAsia="Arial" w:hAnsi="Arial" w:cs="Arial"/>
          <w:w w:val="82"/>
          <w:sz w:val="14"/>
          <w:szCs w:val="14"/>
          <w:lang w:val="pt-BR"/>
          <w:rPrChange w:id="331" w:author="Fred Freitas" w:date="2016-01-12T19:24:00Z">
            <w:rPr>
              <w:rFonts w:ascii="Arial" w:eastAsia="Arial" w:hAnsi="Arial" w:cs="Arial"/>
              <w:w w:val="82"/>
              <w:sz w:val="14"/>
              <w:szCs w:val="14"/>
            </w:rPr>
          </w:rPrChange>
        </w:rPr>
        <w:t>.</w:t>
      </w:r>
      <w:r w:rsidRPr="007375A7">
        <w:rPr>
          <w:rFonts w:ascii="Arial" w:eastAsia="Arial" w:hAnsi="Arial" w:cs="Arial"/>
          <w:spacing w:val="18"/>
          <w:w w:val="82"/>
          <w:sz w:val="14"/>
          <w:szCs w:val="14"/>
          <w:lang w:val="pt-BR"/>
          <w:rPrChange w:id="332" w:author="Fred Freitas" w:date="2016-01-12T19:24:00Z">
            <w:rPr>
              <w:rFonts w:ascii="Arial" w:eastAsia="Arial" w:hAnsi="Arial" w:cs="Arial"/>
              <w:spacing w:val="18"/>
              <w:w w:val="82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333" w:author="Fred Freitas" w:date="2016-01-12T19:24:00Z">
            <w:rPr>
              <w:rFonts w:ascii="Arial" w:eastAsia="Arial" w:hAnsi="Arial" w:cs="Arial"/>
              <w:sz w:val="14"/>
              <w:szCs w:val="14"/>
            </w:rPr>
          </w:rPrChange>
        </w:rPr>
        <w:t>M.</w:t>
      </w:r>
      <w:r w:rsidRPr="007375A7">
        <w:rPr>
          <w:rFonts w:ascii="Arial" w:eastAsia="Arial" w:hAnsi="Arial" w:cs="Arial"/>
          <w:spacing w:val="14"/>
          <w:sz w:val="14"/>
          <w:szCs w:val="14"/>
          <w:lang w:val="pt-BR"/>
          <w:rPrChange w:id="334" w:author="Fred Freitas" w:date="2016-01-12T19:24:00Z">
            <w:rPr>
              <w:rFonts w:ascii="Arial" w:eastAsia="Arial" w:hAnsi="Arial" w:cs="Arial"/>
              <w:spacing w:val="14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335" w:author="Fred Freitas" w:date="2016-01-12T19:24:00Z">
            <w:rPr>
              <w:rFonts w:ascii="Arial" w:eastAsia="Arial" w:hAnsi="Arial" w:cs="Arial"/>
              <w:sz w:val="14"/>
              <w:szCs w:val="14"/>
            </w:rPr>
          </w:rPrChange>
        </w:rPr>
        <w:t>S.,</w:t>
      </w:r>
      <w:r w:rsidRPr="007375A7">
        <w:rPr>
          <w:rFonts w:ascii="Arial" w:eastAsia="Arial" w:hAnsi="Arial" w:cs="Arial"/>
          <w:spacing w:val="-6"/>
          <w:sz w:val="14"/>
          <w:szCs w:val="14"/>
          <w:lang w:val="pt-BR"/>
          <w:rPrChange w:id="336" w:author="Fred Freitas" w:date="2016-01-12T19:24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337" w:author="Fred Freitas" w:date="2016-01-12T19:24:00Z">
            <w:rPr>
              <w:rFonts w:ascii="Arial" w:eastAsia="Arial" w:hAnsi="Arial" w:cs="Arial"/>
              <w:sz w:val="14"/>
              <w:szCs w:val="14"/>
            </w:rPr>
          </w:rPrChange>
        </w:rPr>
        <w:t>Muniz,</w:t>
      </w:r>
      <w:r w:rsidRPr="007375A7">
        <w:rPr>
          <w:rFonts w:ascii="Arial" w:eastAsia="Arial" w:hAnsi="Arial" w:cs="Arial"/>
          <w:spacing w:val="1"/>
          <w:sz w:val="14"/>
          <w:szCs w:val="14"/>
          <w:lang w:val="pt-BR"/>
          <w:rPrChange w:id="338" w:author="Fred Freitas" w:date="2016-01-12T19:24:00Z">
            <w:rPr>
              <w:rFonts w:ascii="Arial" w:eastAsia="Arial" w:hAnsi="Arial" w:cs="Arial"/>
              <w:spacing w:val="1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339" w:author="Fred Freitas" w:date="2016-01-12T19:24:00Z">
            <w:rPr>
              <w:rFonts w:ascii="Arial" w:eastAsia="Arial" w:hAnsi="Arial" w:cs="Arial"/>
              <w:sz w:val="14"/>
              <w:szCs w:val="14"/>
            </w:rPr>
          </w:rPrChange>
        </w:rPr>
        <w:t>M.</w:t>
      </w:r>
      <w:r w:rsidRPr="007375A7">
        <w:rPr>
          <w:rFonts w:ascii="Arial" w:eastAsia="Arial" w:hAnsi="Arial" w:cs="Arial"/>
          <w:spacing w:val="14"/>
          <w:sz w:val="14"/>
          <w:szCs w:val="14"/>
          <w:lang w:val="pt-BR"/>
          <w:rPrChange w:id="340" w:author="Fred Freitas" w:date="2016-01-12T19:24:00Z">
            <w:rPr>
              <w:rFonts w:ascii="Arial" w:eastAsia="Arial" w:hAnsi="Arial" w:cs="Arial"/>
              <w:spacing w:val="14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pacing w:val="-10"/>
          <w:sz w:val="14"/>
          <w:szCs w:val="14"/>
          <w:lang w:val="pt-BR"/>
          <w:rPrChange w:id="341" w:author="Fred Freitas" w:date="2016-01-12T19:24:00Z">
            <w:rPr>
              <w:rFonts w:ascii="Arial" w:eastAsia="Arial" w:hAnsi="Arial" w:cs="Arial"/>
              <w:spacing w:val="-10"/>
              <w:sz w:val="14"/>
              <w:szCs w:val="14"/>
            </w:rPr>
          </w:rPrChange>
        </w:rPr>
        <w:t>T</w:t>
      </w:r>
      <w:r w:rsidRPr="007375A7">
        <w:rPr>
          <w:rFonts w:ascii="Arial" w:eastAsia="Arial" w:hAnsi="Arial" w:cs="Arial"/>
          <w:sz w:val="14"/>
          <w:szCs w:val="14"/>
          <w:lang w:val="pt-BR"/>
          <w:rPrChange w:id="342" w:author="Fred Freitas" w:date="2016-01-12T19:24:00Z">
            <w:rPr>
              <w:rFonts w:ascii="Arial" w:eastAsia="Arial" w:hAnsi="Arial" w:cs="Arial"/>
              <w:sz w:val="14"/>
              <w:szCs w:val="14"/>
            </w:rPr>
          </w:rPrChange>
        </w:rPr>
        <w:t>.</w:t>
      </w:r>
      <w:r w:rsidRPr="007375A7">
        <w:rPr>
          <w:rFonts w:ascii="Arial" w:eastAsia="Arial" w:hAnsi="Arial" w:cs="Arial"/>
          <w:spacing w:val="5"/>
          <w:sz w:val="14"/>
          <w:szCs w:val="14"/>
          <w:lang w:val="pt-BR"/>
          <w:rPrChange w:id="343" w:author="Fred Freitas" w:date="2016-01-12T19:24:00Z">
            <w:rPr>
              <w:rFonts w:ascii="Arial" w:eastAsia="Arial" w:hAnsi="Arial" w:cs="Arial"/>
              <w:spacing w:val="5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sz w:val="14"/>
          <w:szCs w:val="14"/>
          <w:lang w:val="pt-BR"/>
          <w:rPrChange w:id="344" w:author="Fred Freitas" w:date="2016-01-12T19:24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C., </w:t>
      </w:r>
      <w:r w:rsidRPr="007375A7">
        <w:rPr>
          <w:rFonts w:ascii="Arial" w:eastAsia="Arial" w:hAnsi="Arial" w:cs="Arial"/>
          <w:i/>
          <w:sz w:val="14"/>
          <w:szCs w:val="14"/>
          <w:lang w:val="pt-BR"/>
          <w:rPrChange w:id="345" w:author="Fred Freitas" w:date="2016-01-12T19:24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et</w:t>
      </w:r>
      <w:r w:rsidRPr="007375A7">
        <w:rPr>
          <w:rFonts w:ascii="Arial" w:eastAsia="Arial" w:hAnsi="Arial" w:cs="Arial"/>
          <w:i/>
          <w:spacing w:val="-6"/>
          <w:sz w:val="14"/>
          <w:szCs w:val="14"/>
          <w:lang w:val="pt-BR"/>
          <w:rPrChange w:id="346" w:author="Fred Freitas" w:date="2016-01-12T19:24:00Z">
            <w:rPr>
              <w:rFonts w:ascii="Arial" w:eastAsia="Arial" w:hAnsi="Arial" w:cs="Arial"/>
              <w:i/>
              <w:spacing w:val="-6"/>
              <w:sz w:val="14"/>
              <w:szCs w:val="14"/>
            </w:rPr>
          </w:rPrChange>
        </w:rPr>
        <w:t xml:space="preserve"> </w:t>
      </w:r>
      <w:r w:rsidRPr="007375A7">
        <w:rPr>
          <w:rFonts w:ascii="Arial" w:eastAsia="Arial" w:hAnsi="Arial" w:cs="Arial"/>
          <w:i/>
          <w:sz w:val="14"/>
          <w:szCs w:val="14"/>
          <w:lang w:val="pt-BR"/>
          <w:rPrChange w:id="347" w:author="Fred Freitas" w:date="2016-01-12T19:24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al.</w:t>
      </w:r>
      <w:r w:rsidRPr="007375A7">
        <w:rPr>
          <w:rFonts w:ascii="Arial" w:eastAsia="Arial" w:hAnsi="Arial" w:cs="Arial"/>
          <w:i/>
          <w:spacing w:val="5"/>
          <w:sz w:val="14"/>
          <w:szCs w:val="14"/>
          <w:lang w:val="pt-BR"/>
          <w:rPrChange w:id="348" w:author="Fred Freitas" w:date="2016-01-12T19:24:00Z">
            <w:rPr>
              <w:rFonts w:ascii="Arial" w:eastAsia="Arial" w:hAnsi="Arial" w:cs="Arial"/>
              <w:i/>
              <w:spacing w:val="5"/>
              <w:sz w:val="14"/>
              <w:szCs w:val="14"/>
            </w:rPr>
          </w:rPrChange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(2011).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Met</w:t>
      </w:r>
      <w:r>
        <w:rPr>
          <w:rFonts w:ascii="Arial" w:eastAsia="Arial" w:hAnsi="Arial" w:cs="Arial"/>
          <w:spacing w:val="-1"/>
          <w:sz w:val="14"/>
          <w:szCs w:val="14"/>
        </w:rPr>
        <w:t>h</w:t>
      </w:r>
      <w:r>
        <w:rPr>
          <w:rFonts w:ascii="Arial" w:eastAsia="Arial" w:hAnsi="Arial" w:cs="Arial"/>
          <w:sz w:val="14"/>
          <w:szCs w:val="14"/>
        </w:rPr>
        <w:t>y</w:t>
      </w:r>
      <w:proofErr w:type="spellEnd"/>
      <w:r>
        <w:rPr>
          <w:rFonts w:ascii="Arial" w:eastAsia="Arial" w:hAnsi="Arial" w:cs="Arial"/>
          <w:sz w:val="14"/>
          <w:szCs w:val="14"/>
        </w:rPr>
        <w:t>-</w:t>
      </w:r>
    </w:p>
    <w:p w14:paraId="2B16455F" w14:textId="77777777" w:rsidR="001C58B1" w:rsidRDefault="007375A7">
      <w:pPr>
        <w:spacing w:after="0" w:line="267" w:lineRule="auto"/>
        <w:ind w:left="124" w:right="2063"/>
        <w:jc w:val="both"/>
        <w:rPr>
          <w:rFonts w:ascii="Arial" w:eastAsia="Arial" w:hAnsi="Arial" w:cs="Arial"/>
          <w:sz w:val="14"/>
          <w:szCs w:val="14"/>
        </w:rPr>
      </w:pPr>
      <w:proofErr w:type="spellStart"/>
      <w:proofErr w:type="gramStart"/>
      <w:r>
        <w:rPr>
          <w:rFonts w:ascii="Arial" w:eastAsia="Arial" w:hAnsi="Arial" w:cs="Arial"/>
          <w:w w:val="87"/>
          <w:sz w:val="14"/>
          <w:szCs w:val="14"/>
        </w:rPr>
        <w:t>lenetetra</w:t>
      </w:r>
      <w:r>
        <w:rPr>
          <w:rFonts w:ascii="Arial" w:eastAsia="Arial" w:hAnsi="Arial" w:cs="Arial"/>
          <w:spacing w:val="-1"/>
          <w:w w:val="87"/>
          <w:sz w:val="14"/>
          <w:szCs w:val="14"/>
        </w:rPr>
        <w:t>h</w:t>
      </w:r>
      <w:r>
        <w:rPr>
          <w:rFonts w:ascii="Arial" w:eastAsia="Arial" w:hAnsi="Arial" w:cs="Arial"/>
          <w:w w:val="87"/>
          <w:sz w:val="14"/>
          <w:szCs w:val="14"/>
        </w:rPr>
        <w:t>ydrofolate</w:t>
      </w:r>
      <w:proofErr w:type="spellEnd"/>
      <w:r>
        <w:rPr>
          <w:rFonts w:ascii="Arial" w:eastAsia="Arial" w:hAnsi="Arial" w:cs="Arial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pacing w:val="14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reductase</w:t>
      </w:r>
      <w:proofErr w:type="gramEnd"/>
      <w:r>
        <w:rPr>
          <w:rFonts w:ascii="Arial" w:eastAsia="Arial" w:hAnsi="Arial" w:cs="Arial"/>
          <w:spacing w:val="-7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(MTHFR)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C677T</w:t>
      </w:r>
      <w:r>
        <w:rPr>
          <w:rFonts w:ascii="Arial" w:eastAsia="Arial" w:hAnsi="Arial" w:cs="Arial"/>
          <w:spacing w:val="12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polymorphism</w:t>
      </w:r>
      <w:r>
        <w:rPr>
          <w:rFonts w:ascii="Arial" w:eastAsia="Arial" w:hAnsi="Arial" w:cs="Arial"/>
          <w:spacing w:val="30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and</w:t>
      </w:r>
      <w:r>
        <w:rPr>
          <w:rFonts w:ascii="Arial" w:eastAsia="Arial" w:hAnsi="Arial" w:cs="Arial"/>
          <w:spacing w:val="-5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high</w:t>
      </w:r>
      <w:r>
        <w:rPr>
          <w:rFonts w:ascii="Arial" w:eastAsia="Arial" w:hAnsi="Arial" w:cs="Arial"/>
          <w:spacing w:val="12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 xml:space="preserve">plasma </w:t>
      </w:r>
      <w:r>
        <w:rPr>
          <w:rFonts w:ascii="Arial" w:eastAsia="Arial" w:hAnsi="Arial" w:cs="Arial"/>
          <w:w w:val="89"/>
          <w:sz w:val="14"/>
          <w:szCs w:val="14"/>
        </w:rPr>
        <w:t>homo</w:t>
      </w:r>
      <w:r>
        <w:rPr>
          <w:rFonts w:ascii="Arial" w:eastAsia="Arial" w:hAnsi="Arial" w:cs="Arial"/>
          <w:spacing w:val="-2"/>
          <w:w w:val="89"/>
          <w:sz w:val="14"/>
          <w:szCs w:val="14"/>
        </w:rPr>
        <w:t>c</w:t>
      </w:r>
      <w:r>
        <w:rPr>
          <w:rFonts w:ascii="Arial" w:eastAsia="Arial" w:hAnsi="Arial" w:cs="Arial"/>
          <w:w w:val="89"/>
          <w:sz w:val="14"/>
          <w:szCs w:val="14"/>
        </w:rPr>
        <w:t>ysteine</w:t>
      </w:r>
      <w:r>
        <w:rPr>
          <w:rFonts w:ascii="Arial" w:eastAsia="Arial" w:hAnsi="Arial" w:cs="Arial"/>
          <w:spacing w:val="1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chronic</w:t>
      </w:r>
      <w:r>
        <w:rPr>
          <w:rFonts w:ascii="Arial" w:eastAsia="Arial" w:hAnsi="Arial" w:cs="Arial"/>
          <w:spacing w:val="12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hepatitis</w:t>
      </w:r>
      <w:r>
        <w:rPr>
          <w:rFonts w:ascii="Arial" w:eastAsia="Arial" w:hAnsi="Arial" w:cs="Arial"/>
          <w:spacing w:val="2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(CHC)</w:t>
      </w:r>
      <w:r>
        <w:rPr>
          <w:rFonts w:ascii="Arial" w:eastAsia="Arial" w:hAnsi="Arial" w:cs="Arial"/>
          <w:spacing w:val="23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infected</w:t>
      </w:r>
      <w:r>
        <w:rPr>
          <w:rFonts w:ascii="Arial" w:eastAsia="Arial" w:hAnsi="Arial" w:cs="Arial"/>
          <w:spacing w:val="7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patients</w:t>
      </w:r>
      <w:r>
        <w:rPr>
          <w:rFonts w:ascii="Arial" w:eastAsia="Arial" w:hAnsi="Arial" w:cs="Arial"/>
          <w:spacing w:val="-7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from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the</w:t>
      </w:r>
      <w:r>
        <w:rPr>
          <w:rFonts w:ascii="Arial" w:eastAsia="Arial" w:hAnsi="Arial" w:cs="Arial"/>
          <w:spacing w:val="4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 xml:space="preserve">Northeast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Brazil.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Nutrition</w:t>
      </w:r>
      <w:r>
        <w:rPr>
          <w:rFonts w:ascii="Arial" w:eastAsia="Arial" w:hAnsi="Arial" w:cs="Arial"/>
          <w:i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3"/>
          <w:sz w:val="14"/>
          <w:szCs w:val="14"/>
        </w:rPr>
        <w:t>journa</w:t>
      </w:r>
      <w:r>
        <w:rPr>
          <w:rFonts w:ascii="Arial" w:eastAsia="Arial" w:hAnsi="Arial" w:cs="Arial"/>
          <w:i/>
          <w:spacing w:val="4"/>
          <w:w w:val="93"/>
          <w:sz w:val="14"/>
          <w:szCs w:val="14"/>
        </w:rPr>
        <w:t>l</w:t>
      </w:r>
      <w:r>
        <w:rPr>
          <w:rFonts w:ascii="Arial" w:eastAsia="Arial" w:hAnsi="Arial" w:cs="Arial"/>
          <w:w w:val="93"/>
          <w:sz w:val="14"/>
          <w:szCs w:val="14"/>
        </w:rPr>
        <w:t>,</w:t>
      </w:r>
      <w:r>
        <w:rPr>
          <w:rFonts w:ascii="Arial" w:eastAsia="Arial" w:hAnsi="Arial" w:cs="Arial"/>
          <w:spacing w:val="14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3"/>
          <w:sz w:val="14"/>
          <w:szCs w:val="14"/>
        </w:rPr>
        <w:t>10</w:t>
      </w:r>
      <w:r>
        <w:rPr>
          <w:rFonts w:ascii="Arial" w:eastAsia="Arial" w:hAnsi="Arial" w:cs="Arial"/>
          <w:w w:val="93"/>
          <w:sz w:val="14"/>
          <w:szCs w:val="14"/>
        </w:rPr>
        <w:t>(1),</w:t>
      </w:r>
      <w:r>
        <w:rPr>
          <w:rFonts w:ascii="Arial" w:eastAsia="Arial" w:hAnsi="Arial" w:cs="Arial"/>
          <w:spacing w:val="-5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86.</w:t>
      </w:r>
    </w:p>
    <w:p w14:paraId="10702A80" w14:textId="77777777" w:rsidR="001C58B1" w:rsidRDefault="007375A7">
      <w:pPr>
        <w:spacing w:after="0" w:line="267" w:lineRule="auto"/>
        <w:ind w:left="124" w:right="2064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Smith,</w:t>
      </w:r>
      <w:r>
        <w:rPr>
          <w:rFonts w:ascii="Arial" w:eastAsia="Arial" w:hAnsi="Arial" w:cs="Arial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B.,</w:t>
      </w:r>
      <w:r>
        <w:rPr>
          <w:rFonts w:ascii="Arial" w:eastAsia="Arial" w:hAnsi="Arial" w:cs="Arial"/>
          <w:spacing w:val="32"/>
          <w:sz w:val="14"/>
          <w:szCs w:val="1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86"/>
          <w:sz w:val="14"/>
          <w:szCs w:val="14"/>
        </w:rPr>
        <w:t>Ceusters</w:t>
      </w:r>
      <w:proofErr w:type="spellEnd"/>
      <w:r>
        <w:rPr>
          <w:rFonts w:ascii="Arial" w:eastAsia="Arial" w:hAnsi="Arial" w:cs="Arial"/>
          <w:w w:val="86"/>
          <w:sz w:val="14"/>
          <w:szCs w:val="14"/>
        </w:rPr>
        <w:t xml:space="preserve">, </w:t>
      </w:r>
      <w:r>
        <w:rPr>
          <w:rFonts w:ascii="Arial" w:eastAsia="Arial" w:hAnsi="Arial" w:cs="Arial"/>
          <w:spacing w:val="1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3"/>
          <w:sz w:val="14"/>
          <w:szCs w:val="14"/>
        </w:rPr>
        <w:t>W</w:t>
      </w:r>
      <w:r>
        <w:rPr>
          <w:rFonts w:ascii="Arial" w:eastAsia="Arial" w:hAnsi="Arial" w:cs="Arial"/>
          <w:sz w:val="14"/>
          <w:szCs w:val="14"/>
        </w:rPr>
        <w:t>.</w:t>
      </w:r>
      <w:proofErr w:type="gramEnd"/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31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Klagges</w:t>
      </w:r>
      <w:proofErr w:type="spellEnd"/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B.,</w:t>
      </w:r>
      <w:r>
        <w:rPr>
          <w:rFonts w:ascii="Arial" w:eastAsia="Arial" w:hAnsi="Arial" w:cs="Arial"/>
          <w:spacing w:val="32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et</w:t>
      </w:r>
      <w:r>
        <w:rPr>
          <w:rFonts w:ascii="Arial" w:eastAsia="Arial" w:hAnsi="Arial" w:cs="Arial"/>
          <w:i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2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(2005). </w:t>
      </w:r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Relations</w:t>
      </w:r>
      <w:r>
        <w:rPr>
          <w:rFonts w:ascii="Arial" w:eastAsia="Arial" w:hAnsi="Arial" w:cs="Arial"/>
          <w:spacing w:val="30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25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 xml:space="preserve">biomedical </w:t>
      </w:r>
      <w:r>
        <w:rPr>
          <w:rFonts w:ascii="Arial" w:eastAsia="Arial" w:hAnsi="Arial" w:cs="Arial"/>
          <w:w w:val="88"/>
          <w:sz w:val="14"/>
          <w:szCs w:val="14"/>
        </w:rPr>
        <w:t>ontologies.</w:t>
      </w:r>
      <w:r>
        <w:rPr>
          <w:rFonts w:ascii="Arial" w:eastAsia="Arial" w:hAnsi="Arial" w:cs="Arial"/>
          <w:spacing w:val="26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8"/>
          <w:sz w:val="14"/>
          <w:szCs w:val="14"/>
        </w:rPr>
        <w:t>Genome</w:t>
      </w:r>
      <w:r>
        <w:rPr>
          <w:rFonts w:ascii="Arial" w:eastAsia="Arial" w:hAnsi="Arial" w:cs="Arial"/>
          <w:i/>
          <w:spacing w:val="-10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Biol.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2"/>
          <w:sz w:val="14"/>
          <w:szCs w:val="14"/>
        </w:rPr>
        <w:t>6</w:t>
      </w:r>
      <w:r>
        <w:rPr>
          <w:rFonts w:ascii="Arial" w:eastAsia="Arial" w:hAnsi="Arial" w:cs="Arial"/>
          <w:w w:val="92"/>
          <w:sz w:val="14"/>
          <w:szCs w:val="14"/>
        </w:rPr>
        <w:t>(5),</w:t>
      </w:r>
      <w:r>
        <w:rPr>
          <w:rFonts w:ascii="Arial" w:eastAsia="Arial" w:hAnsi="Arial" w:cs="Arial"/>
          <w:spacing w:val="1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R46.</w:t>
      </w:r>
    </w:p>
    <w:p w14:paraId="3A1B33F0" w14:textId="77777777" w:rsidR="001C58B1" w:rsidRDefault="007375A7">
      <w:pPr>
        <w:spacing w:after="0" w:line="267" w:lineRule="auto"/>
        <w:ind w:left="124" w:right="2063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Smith,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B.,</w:t>
      </w:r>
      <w:r>
        <w:rPr>
          <w:rFonts w:ascii="Arial" w:eastAsia="Arial" w:hAnsi="Arial" w:cs="Arial"/>
          <w:spacing w:val="22"/>
          <w:sz w:val="14"/>
          <w:szCs w:val="1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90"/>
          <w:sz w:val="14"/>
          <w:szCs w:val="14"/>
        </w:rPr>
        <w:t>Ash</w:t>
      </w:r>
      <w:r>
        <w:rPr>
          <w:rFonts w:ascii="Arial" w:eastAsia="Arial" w:hAnsi="Arial" w:cs="Arial"/>
          <w:spacing w:val="-3"/>
          <w:w w:val="90"/>
          <w:sz w:val="14"/>
          <w:szCs w:val="14"/>
        </w:rPr>
        <w:t>b</w:t>
      </w:r>
      <w:r>
        <w:rPr>
          <w:rFonts w:ascii="Arial" w:eastAsia="Arial" w:hAnsi="Arial" w:cs="Arial"/>
          <w:w w:val="90"/>
          <w:sz w:val="14"/>
          <w:szCs w:val="14"/>
        </w:rPr>
        <w:t>urne</w:t>
      </w:r>
      <w:r>
        <w:rPr>
          <w:rFonts w:ascii="Arial" w:eastAsia="Arial" w:hAnsi="Arial" w:cs="Arial"/>
          <w:spacing w:val="-5"/>
          <w:w w:val="90"/>
          <w:sz w:val="14"/>
          <w:szCs w:val="14"/>
        </w:rPr>
        <w:t>r</w:t>
      </w:r>
      <w:proofErr w:type="spellEnd"/>
      <w:r>
        <w:rPr>
          <w:rFonts w:ascii="Arial" w:eastAsia="Arial" w:hAnsi="Arial" w:cs="Arial"/>
          <w:w w:val="90"/>
          <w:sz w:val="14"/>
          <w:szCs w:val="14"/>
        </w:rPr>
        <w:t xml:space="preserve">, </w:t>
      </w:r>
      <w:r>
        <w:rPr>
          <w:rFonts w:ascii="Arial" w:eastAsia="Arial" w:hAnsi="Arial" w:cs="Arial"/>
          <w:spacing w:val="5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</w:t>
      </w:r>
      <w:proofErr w:type="gramEnd"/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29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84"/>
          <w:sz w:val="14"/>
          <w:szCs w:val="14"/>
        </w:rPr>
        <w:t>Rosse</w:t>
      </w:r>
      <w:proofErr w:type="spellEnd"/>
      <w:r>
        <w:rPr>
          <w:rFonts w:ascii="Arial" w:eastAsia="Arial" w:hAnsi="Arial" w:cs="Arial"/>
          <w:w w:val="84"/>
          <w:sz w:val="14"/>
          <w:szCs w:val="14"/>
        </w:rPr>
        <w:t xml:space="preserve">, </w:t>
      </w:r>
      <w:r>
        <w:rPr>
          <w:rFonts w:ascii="Arial" w:eastAsia="Arial" w:hAnsi="Arial" w:cs="Arial"/>
          <w:spacing w:val="4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C.,</w:t>
      </w:r>
      <w:r>
        <w:rPr>
          <w:rFonts w:ascii="Arial" w:eastAsia="Arial" w:hAnsi="Arial" w:cs="Arial"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et</w:t>
      </w:r>
      <w:r>
        <w:rPr>
          <w:rFonts w:ascii="Arial" w:eastAsia="Arial" w:hAnsi="Arial" w:cs="Arial"/>
          <w:i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(2007).</w:t>
      </w:r>
      <w:r>
        <w:rPr>
          <w:rFonts w:ascii="Arial" w:eastAsia="Arial" w:hAnsi="Arial" w:cs="Arial"/>
          <w:spacing w:val="2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OBO </w:t>
      </w:r>
      <w:r>
        <w:rPr>
          <w:rFonts w:ascii="Arial" w:eastAsia="Arial" w:hAnsi="Arial" w:cs="Arial"/>
          <w:spacing w:val="-2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oundry:</w:t>
      </w:r>
      <w:r>
        <w:rPr>
          <w:rFonts w:ascii="Arial" w:eastAsia="Arial" w:hAnsi="Arial" w:cs="Arial"/>
          <w:spacing w:val="-1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coo</w:t>
      </w:r>
      <w:r>
        <w:rPr>
          <w:rFonts w:ascii="Arial" w:eastAsia="Arial" w:hAnsi="Arial" w:cs="Arial"/>
          <w:spacing w:val="-3"/>
          <w:sz w:val="14"/>
          <w:szCs w:val="14"/>
        </w:rPr>
        <w:t>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- </w:t>
      </w:r>
      <w:proofErr w:type="spellStart"/>
      <w:r>
        <w:rPr>
          <w:rFonts w:ascii="Arial" w:eastAsia="Arial" w:hAnsi="Arial" w:cs="Arial"/>
          <w:w w:val="91"/>
          <w:sz w:val="14"/>
          <w:szCs w:val="14"/>
        </w:rPr>
        <w:t>dinated</w:t>
      </w:r>
      <w:proofErr w:type="spellEnd"/>
      <w:r>
        <w:rPr>
          <w:rFonts w:ascii="Arial" w:eastAsia="Arial" w:hAnsi="Arial" w:cs="Arial"/>
          <w:spacing w:val="7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w w:val="91"/>
          <w:sz w:val="14"/>
          <w:szCs w:val="14"/>
        </w:rPr>
        <w:t>ev</w:t>
      </w:r>
      <w:r>
        <w:rPr>
          <w:rFonts w:ascii="Arial" w:eastAsia="Arial" w:hAnsi="Arial" w:cs="Arial"/>
          <w:w w:val="91"/>
          <w:sz w:val="14"/>
          <w:szCs w:val="14"/>
        </w:rPr>
        <w:t>olution</w:t>
      </w:r>
      <w:r>
        <w:rPr>
          <w:rFonts w:ascii="Arial" w:eastAsia="Arial" w:hAnsi="Arial" w:cs="Arial"/>
          <w:spacing w:val="30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ontologies</w:t>
      </w:r>
      <w:r>
        <w:rPr>
          <w:rFonts w:ascii="Arial" w:eastAsia="Arial" w:hAnsi="Arial" w:cs="Arial"/>
          <w:spacing w:val="16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</w:t>
      </w:r>
      <w:r>
        <w:rPr>
          <w:rFonts w:ascii="Arial" w:eastAsia="Arial" w:hAnsi="Arial" w:cs="Arial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support</w:t>
      </w:r>
      <w:r>
        <w:rPr>
          <w:rFonts w:ascii="Arial" w:eastAsia="Arial" w:hAnsi="Arial" w:cs="Arial"/>
          <w:spacing w:val="22"/>
          <w:w w:val="88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14"/>
          <w:szCs w:val="14"/>
        </w:rPr>
        <w:t xml:space="preserve">biomedical </w:t>
      </w:r>
      <w:r>
        <w:rPr>
          <w:rFonts w:ascii="Arial" w:eastAsia="Arial" w:hAnsi="Arial" w:cs="Arial"/>
          <w:spacing w:val="10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data</w:t>
      </w:r>
      <w:proofErr w:type="gramEnd"/>
      <w:r>
        <w:rPr>
          <w:rFonts w:ascii="Arial" w:eastAsia="Arial" w:hAnsi="Arial" w:cs="Arial"/>
          <w:spacing w:val="10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int</w:t>
      </w:r>
      <w:r>
        <w:rPr>
          <w:rFonts w:ascii="Arial" w:eastAsia="Arial" w:hAnsi="Arial" w:cs="Arial"/>
          <w:spacing w:val="-2"/>
          <w:sz w:val="14"/>
          <w:szCs w:val="14"/>
        </w:rPr>
        <w:t>e</w:t>
      </w:r>
      <w:r>
        <w:rPr>
          <w:rFonts w:ascii="Arial" w:eastAsia="Arial" w:hAnsi="Arial" w:cs="Arial"/>
          <w:sz w:val="14"/>
          <w:szCs w:val="14"/>
        </w:rPr>
        <w:t>gration.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5"/>
          <w:sz w:val="14"/>
          <w:szCs w:val="14"/>
        </w:rPr>
        <w:t>Natu</w:t>
      </w:r>
      <w:r>
        <w:rPr>
          <w:rFonts w:ascii="Arial" w:eastAsia="Arial" w:hAnsi="Arial" w:cs="Arial"/>
          <w:i/>
          <w:spacing w:val="-5"/>
          <w:w w:val="95"/>
          <w:sz w:val="14"/>
          <w:szCs w:val="14"/>
        </w:rPr>
        <w:t>r</w:t>
      </w:r>
      <w:r>
        <w:rPr>
          <w:rFonts w:ascii="Arial" w:eastAsia="Arial" w:hAnsi="Arial" w:cs="Arial"/>
          <w:i/>
          <w:w w:val="79"/>
          <w:sz w:val="14"/>
          <w:szCs w:val="14"/>
        </w:rPr>
        <w:t xml:space="preserve">e </w:t>
      </w:r>
      <w:r>
        <w:rPr>
          <w:rFonts w:ascii="Arial" w:eastAsia="Arial" w:hAnsi="Arial" w:cs="Arial"/>
          <w:i/>
          <w:w w:val="90"/>
          <w:sz w:val="14"/>
          <w:szCs w:val="14"/>
        </w:rPr>
        <w:t>biote</w:t>
      </w:r>
      <w:r>
        <w:rPr>
          <w:rFonts w:ascii="Arial" w:eastAsia="Arial" w:hAnsi="Arial" w:cs="Arial"/>
          <w:i/>
          <w:spacing w:val="-2"/>
          <w:w w:val="90"/>
          <w:sz w:val="14"/>
          <w:szCs w:val="14"/>
        </w:rPr>
        <w:t>c</w:t>
      </w:r>
      <w:r>
        <w:rPr>
          <w:rFonts w:ascii="Arial" w:eastAsia="Arial" w:hAnsi="Arial" w:cs="Arial"/>
          <w:i/>
          <w:w w:val="90"/>
          <w:sz w:val="14"/>
          <w:szCs w:val="14"/>
        </w:rPr>
        <w:t>hnol</w:t>
      </w:r>
      <w:r>
        <w:rPr>
          <w:rFonts w:ascii="Arial" w:eastAsia="Arial" w:hAnsi="Arial" w:cs="Arial"/>
          <w:i/>
          <w:spacing w:val="-1"/>
          <w:w w:val="90"/>
          <w:sz w:val="14"/>
          <w:szCs w:val="14"/>
        </w:rPr>
        <w:t>o</w:t>
      </w:r>
      <w:r>
        <w:rPr>
          <w:rFonts w:ascii="Arial" w:eastAsia="Arial" w:hAnsi="Arial" w:cs="Arial"/>
          <w:i/>
          <w:w w:val="90"/>
          <w:sz w:val="14"/>
          <w:szCs w:val="14"/>
        </w:rPr>
        <w:t>g</w:t>
      </w:r>
      <w:r>
        <w:rPr>
          <w:rFonts w:ascii="Arial" w:eastAsia="Arial" w:hAnsi="Arial" w:cs="Arial"/>
          <w:i/>
          <w:spacing w:val="2"/>
          <w:w w:val="90"/>
          <w:sz w:val="14"/>
          <w:szCs w:val="14"/>
        </w:rPr>
        <w:t>y</w:t>
      </w:r>
      <w:r>
        <w:rPr>
          <w:rFonts w:ascii="Arial" w:eastAsia="Arial" w:hAnsi="Arial" w:cs="Arial"/>
          <w:w w:val="90"/>
          <w:sz w:val="14"/>
          <w:szCs w:val="14"/>
        </w:rPr>
        <w:t>,</w:t>
      </w:r>
      <w:r>
        <w:rPr>
          <w:rFonts w:ascii="Arial" w:eastAsia="Arial" w:hAnsi="Arial" w:cs="Arial"/>
          <w:spacing w:val="9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0"/>
          <w:sz w:val="14"/>
          <w:szCs w:val="14"/>
        </w:rPr>
        <w:t>25</w:t>
      </w:r>
      <w:r>
        <w:rPr>
          <w:rFonts w:ascii="Arial" w:eastAsia="Arial" w:hAnsi="Arial" w:cs="Arial"/>
          <w:w w:val="90"/>
          <w:sz w:val="14"/>
          <w:szCs w:val="14"/>
        </w:rPr>
        <w:t>(11),</w:t>
      </w:r>
      <w:r>
        <w:rPr>
          <w:rFonts w:ascii="Arial" w:eastAsia="Arial" w:hAnsi="Arial" w:cs="Arial"/>
          <w:spacing w:val="4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1251–5.</w:t>
      </w:r>
    </w:p>
    <w:p w14:paraId="40A443F2" w14:textId="77777777" w:rsidR="001C58B1" w:rsidRDefault="007375A7">
      <w:pPr>
        <w:spacing w:after="0" w:line="267" w:lineRule="auto"/>
        <w:ind w:left="124" w:right="2063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Spea</w:t>
      </w:r>
      <w:r>
        <w:rPr>
          <w:rFonts w:ascii="Arial" w:eastAsia="Arial" w:hAnsi="Arial" w:cs="Arial"/>
          <w:spacing w:val="-6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3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A. </w:t>
      </w:r>
      <w:r>
        <w:rPr>
          <w:rFonts w:ascii="Arial" w:eastAsia="Arial" w:hAnsi="Arial" w:cs="Arial"/>
          <w:spacing w:val="1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D. </w:t>
      </w:r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(2006).   </w:t>
      </w:r>
      <w:r>
        <w:rPr>
          <w:rFonts w:ascii="Arial" w:eastAsia="Arial" w:hAnsi="Arial" w:cs="Arial"/>
          <w:spacing w:val="3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Ontol</w:t>
      </w:r>
      <w:r>
        <w:rPr>
          <w:rFonts w:ascii="Arial" w:eastAsia="Arial" w:hAnsi="Arial" w:cs="Arial"/>
          <w:i/>
          <w:spacing w:val="-1"/>
          <w:sz w:val="14"/>
          <w:szCs w:val="14"/>
        </w:rPr>
        <w:t>o</w:t>
      </w:r>
      <w:r>
        <w:rPr>
          <w:rFonts w:ascii="Arial" w:eastAsia="Arial" w:hAnsi="Arial" w:cs="Arial"/>
          <w:i/>
          <w:sz w:val="14"/>
          <w:szCs w:val="14"/>
        </w:rPr>
        <w:t>gy</w:t>
      </w:r>
      <w:r>
        <w:rPr>
          <w:rFonts w:ascii="Arial" w:eastAsia="Arial" w:hAnsi="Arial" w:cs="Arial"/>
          <w:i/>
          <w:spacing w:val="7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i/>
          <w:sz w:val="14"/>
          <w:szCs w:val="14"/>
        </w:rPr>
        <w:t xml:space="preserve">for </w:t>
      </w:r>
      <w:r>
        <w:rPr>
          <w:rFonts w:ascii="Arial" w:eastAsia="Arial" w:hAnsi="Arial" w:cs="Arial"/>
          <w:i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the</w:t>
      </w:r>
      <w:proofErr w:type="gramEnd"/>
      <w:r>
        <w:rPr>
          <w:rFonts w:ascii="Arial" w:eastAsia="Arial" w:hAnsi="Arial" w:cs="Arial"/>
          <w:i/>
          <w:spacing w:val="2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10"/>
          <w:sz w:val="14"/>
          <w:szCs w:val="14"/>
        </w:rPr>
        <w:t>T</w:t>
      </w:r>
      <w:r>
        <w:rPr>
          <w:rFonts w:ascii="Arial" w:eastAsia="Arial" w:hAnsi="Arial" w:cs="Arial"/>
          <w:i/>
          <w:sz w:val="14"/>
          <w:szCs w:val="14"/>
        </w:rPr>
        <w:t xml:space="preserve">wenty </w:t>
      </w:r>
      <w:r>
        <w:rPr>
          <w:rFonts w:ascii="Arial" w:eastAsia="Arial" w:hAnsi="Arial" w:cs="Arial"/>
          <w:i/>
          <w:spacing w:val="-6"/>
          <w:sz w:val="14"/>
          <w:szCs w:val="14"/>
        </w:rPr>
        <w:t>F</w:t>
      </w:r>
      <w:r>
        <w:rPr>
          <w:rFonts w:ascii="Arial" w:eastAsia="Arial" w:hAnsi="Arial" w:cs="Arial"/>
          <w:i/>
          <w:sz w:val="14"/>
          <w:szCs w:val="14"/>
        </w:rPr>
        <w:t>i</w:t>
      </w:r>
      <w:r>
        <w:rPr>
          <w:rFonts w:ascii="Arial" w:eastAsia="Arial" w:hAnsi="Arial" w:cs="Arial"/>
          <w:i/>
          <w:spacing w:val="-1"/>
          <w:sz w:val="14"/>
          <w:szCs w:val="14"/>
        </w:rPr>
        <w:t>r</w:t>
      </w:r>
      <w:r>
        <w:rPr>
          <w:rFonts w:ascii="Arial" w:eastAsia="Arial" w:hAnsi="Arial" w:cs="Arial"/>
          <w:i/>
          <w:sz w:val="14"/>
          <w:szCs w:val="14"/>
        </w:rPr>
        <w:t xml:space="preserve">st </w:t>
      </w:r>
      <w:r>
        <w:rPr>
          <w:rFonts w:ascii="Arial" w:eastAsia="Arial" w:hAnsi="Arial" w:cs="Arial"/>
          <w:i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Century</w:t>
      </w:r>
      <w:r>
        <w:rPr>
          <w:rFonts w:ascii="Arial" w:eastAsia="Arial" w:hAnsi="Arial" w:cs="Arial"/>
          <w:i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 xml:space="preserve">:  </w:t>
      </w:r>
      <w:r>
        <w:rPr>
          <w:rFonts w:ascii="Arial" w:eastAsia="Arial" w:hAnsi="Arial" w:cs="Arial"/>
          <w:i/>
          <w:spacing w:val="22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An Int</w:t>
      </w:r>
      <w:r>
        <w:rPr>
          <w:rFonts w:ascii="Arial" w:eastAsia="Arial" w:hAnsi="Arial" w:cs="Arial"/>
          <w:i/>
          <w:spacing w:val="-6"/>
          <w:sz w:val="14"/>
          <w:szCs w:val="14"/>
        </w:rPr>
        <w:t>r</w:t>
      </w:r>
      <w:r>
        <w:rPr>
          <w:rFonts w:ascii="Arial" w:eastAsia="Arial" w:hAnsi="Arial" w:cs="Arial"/>
          <w:i/>
          <w:sz w:val="14"/>
          <w:szCs w:val="14"/>
        </w:rPr>
        <w:t xml:space="preserve">oduction </w:t>
      </w:r>
      <w:r>
        <w:rPr>
          <w:rFonts w:ascii="Arial" w:eastAsia="Arial" w:hAnsi="Arial" w:cs="Arial"/>
          <w:i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 xml:space="preserve">with </w:t>
      </w:r>
      <w:r>
        <w:rPr>
          <w:rFonts w:ascii="Arial" w:eastAsia="Arial" w:hAnsi="Arial" w:cs="Arial"/>
          <w:i/>
          <w:spacing w:val="29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Recommendation</w:t>
      </w:r>
      <w:r>
        <w:rPr>
          <w:rFonts w:ascii="Arial" w:eastAsia="Arial" w:hAnsi="Arial" w:cs="Arial"/>
          <w:i/>
          <w:spacing w:val="1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 xml:space="preserve">. </w:t>
      </w:r>
      <w:r>
        <w:rPr>
          <w:rFonts w:ascii="Arial" w:eastAsia="Arial" w:hAnsi="Arial" w:cs="Arial"/>
          <w:spacing w:val="27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sz w:val="14"/>
          <w:szCs w:val="14"/>
        </w:rPr>
        <w:t xml:space="preserve">IFOMIS, </w:t>
      </w:r>
      <w:r>
        <w:rPr>
          <w:rFonts w:ascii="Arial" w:eastAsia="Arial" w:hAnsi="Arial" w:cs="Arial"/>
          <w:spacing w:val="23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Saarbrüc</w:t>
      </w:r>
      <w:r>
        <w:rPr>
          <w:rFonts w:ascii="Arial" w:eastAsia="Arial" w:hAnsi="Arial" w:cs="Arial"/>
          <w:spacing w:val="-1"/>
          <w:sz w:val="14"/>
          <w:szCs w:val="14"/>
        </w:rPr>
        <w:t>k</w:t>
      </w:r>
      <w:r>
        <w:rPr>
          <w:rFonts w:ascii="Arial" w:eastAsia="Arial" w:hAnsi="Arial" w:cs="Arial"/>
          <w:sz w:val="14"/>
          <w:szCs w:val="14"/>
        </w:rPr>
        <w:t>en</w:t>
      </w:r>
      <w:proofErr w:type="spellEnd"/>
      <w:proofErr w:type="gramEnd"/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Germa</w:t>
      </w:r>
      <w:r>
        <w:rPr>
          <w:rFonts w:ascii="Arial" w:eastAsia="Arial" w:hAnsi="Arial" w:cs="Arial"/>
          <w:spacing w:val="-2"/>
          <w:w w:val="88"/>
          <w:sz w:val="14"/>
          <w:szCs w:val="14"/>
        </w:rPr>
        <w:t>n</w:t>
      </w:r>
      <w:r>
        <w:rPr>
          <w:rFonts w:ascii="Arial" w:eastAsia="Arial" w:hAnsi="Arial" w:cs="Arial"/>
          <w:spacing w:val="-9"/>
          <w:w w:val="99"/>
          <w:sz w:val="14"/>
          <w:szCs w:val="14"/>
        </w:rPr>
        <w:t>y</w:t>
      </w:r>
      <w:r>
        <w:rPr>
          <w:rFonts w:ascii="Arial" w:eastAsia="Arial" w:hAnsi="Arial" w:cs="Arial"/>
          <w:w w:val="89"/>
          <w:sz w:val="14"/>
          <w:szCs w:val="14"/>
        </w:rPr>
        <w:t xml:space="preserve">. </w:t>
      </w:r>
      <w:hyperlink r:id="rId22">
        <w:r>
          <w:rPr>
            <w:rFonts w:ascii="Arial" w:eastAsia="Arial" w:hAnsi="Arial" w:cs="Arial"/>
            <w:sz w:val="14"/>
            <w:szCs w:val="14"/>
          </w:rPr>
          <w:t>http://ww</w:t>
        </w:r>
        <w:r>
          <w:rPr>
            <w:rFonts w:ascii="Arial" w:eastAsia="Arial" w:hAnsi="Arial" w:cs="Arial"/>
            <w:spacing w:val="-9"/>
            <w:sz w:val="14"/>
            <w:szCs w:val="14"/>
          </w:rPr>
          <w:t>w</w:t>
        </w:r>
        <w:r>
          <w:rPr>
            <w:rFonts w:ascii="Arial" w:eastAsia="Arial" w:hAnsi="Arial" w:cs="Arial"/>
            <w:sz w:val="14"/>
            <w:szCs w:val="14"/>
          </w:rPr>
          <w:t>.ifomis.o</w:t>
        </w:r>
        <w:r>
          <w:rPr>
            <w:rFonts w:ascii="Arial" w:eastAsia="Arial" w:hAnsi="Arial" w:cs="Arial"/>
            <w:spacing w:val="-3"/>
            <w:sz w:val="14"/>
            <w:szCs w:val="14"/>
          </w:rPr>
          <w:t>r</w:t>
        </w:r>
        <w:r>
          <w:rPr>
            <w:rFonts w:ascii="Arial" w:eastAsia="Arial" w:hAnsi="Arial" w:cs="Arial"/>
            <w:sz w:val="14"/>
            <w:szCs w:val="14"/>
          </w:rPr>
          <w:t>g/bfo/manual.</w:t>
        </w:r>
      </w:hyperlink>
    </w:p>
    <w:p w14:paraId="78CF78DF" w14:textId="77777777" w:rsidR="001C58B1" w:rsidRDefault="007375A7">
      <w:pPr>
        <w:spacing w:after="0" w:line="267" w:lineRule="auto"/>
        <w:ind w:left="124" w:right="2063" w:hanging="124"/>
        <w:jc w:val="both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w w:val="92"/>
          <w:sz w:val="14"/>
          <w:szCs w:val="14"/>
        </w:rPr>
        <w:t>Szklarczyk</w:t>
      </w:r>
      <w:proofErr w:type="spellEnd"/>
      <w:r>
        <w:rPr>
          <w:rFonts w:ascii="Arial" w:eastAsia="Arial" w:hAnsi="Arial" w:cs="Arial"/>
          <w:w w:val="92"/>
          <w:sz w:val="14"/>
          <w:szCs w:val="14"/>
        </w:rPr>
        <w:t>,</w:t>
      </w:r>
      <w:r>
        <w:rPr>
          <w:rFonts w:ascii="Arial" w:eastAsia="Arial" w:hAnsi="Arial" w:cs="Arial"/>
          <w:spacing w:val="15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D.,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14"/>
          <w:szCs w:val="14"/>
        </w:rPr>
        <w:t>Franceschini</w:t>
      </w:r>
      <w:proofErr w:type="spellEnd"/>
      <w:r>
        <w:rPr>
          <w:rFonts w:ascii="Arial" w:eastAsia="Arial" w:hAnsi="Arial" w:cs="Arial"/>
          <w:w w:val="89"/>
          <w:sz w:val="14"/>
          <w:szCs w:val="14"/>
        </w:rPr>
        <w:t>,</w:t>
      </w:r>
      <w:r>
        <w:rPr>
          <w:rFonts w:ascii="Arial" w:eastAsia="Arial" w:hAnsi="Arial" w:cs="Arial"/>
          <w:spacing w:val="1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a.,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9"/>
          <w:w w:val="92"/>
          <w:sz w:val="14"/>
          <w:szCs w:val="14"/>
        </w:rPr>
        <w:t>W</w:t>
      </w:r>
      <w:r>
        <w:rPr>
          <w:rFonts w:ascii="Arial" w:eastAsia="Arial" w:hAnsi="Arial" w:cs="Arial"/>
          <w:w w:val="92"/>
          <w:sz w:val="14"/>
          <w:szCs w:val="14"/>
        </w:rPr>
        <w:t>yde</w:t>
      </w:r>
      <w:r>
        <w:rPr>
          <w:rFonts w:ascii="Arial" w:eastAsia="Arial" w:hAnsi="Arial" w:cs="Arial"/>
          <w:spacing w:val="-6"/>
          <w:w w:val="92"/>
          <w:sz w:val="14"/>
          <w:szCs w:val="14"/>
        </w:rPr>
        <w:t>r</w:t>
      </w:r>
      <w:proofErr w:type="spellEnd"/>
      <w:r>
        <w:rPr>
          <w:rFonts w:ascii="Arial" w:eastAsia="Arial" w:hAnsi="Arial" w:cs="Arial"/>
          <w:w w:val="92"/>
          <w:sz w:val="14"/>
          <w:szCs w:val="14"/>
        </w:rPr>
        <w:t>,</w:t>
      </w:r>
      <w:r>
        <w:rPr>
          <w:rFonts w:ascii="Arial" w:eastAsia="Arial" w:hAnsi="Arial" w:cs="Arial"/>
          <w:spacing w:val="19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S.,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et</w:t>
      </w:r>
      <w:r>
        <w:rPr>
          <w:rFonts w:ascii="Arial" w:eastAsia="Arial" w:hAnsi="Arial" w:cs="Arial"/>
          <w:i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(2014).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w w:val="95"/>
          <w:sz w:val="14"/>
          <w:szCs w:val="14"/>
        </w:rPr>
        <w:t>STRING</w:t>
      </w:r>
      <w:r>
        <w:rPr>
          <w:rFonts w:ascii="Arial" w:eastAsia="Arial" w:hAnsi="Arial" w:cs="Arial"/>
          <w:spacing w:val="9"/>
          <w:w w:val="9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v10: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protein- </w:t>
      </w:r>
      <w:r>
        <w:rPr>
          <w:rFonts w:ascii="Arial" w:eastAsia="Arial" w:hAnsi="Arial" w:cs="Arial"/>
          <w:w w:val="89"/>
          <w:sz w:val="14"/>
          <w:szCs w:val="14"/>
        </w:rPr>
        <w:t>protein</w:t>
      </w:r>
      <w:r>
        <w:rPr>
          <w:rFonts w:ascii="Arial" w:eastAsia="Arial" w:hAnsi="Arial" w:cs="Arial"/>
          <w:spacing w:val="19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interaction</w:t>
      </w:r>
      <w:r>
        <w:rPr>
          <w:rFonts w:ascii="Arial" w:eastAsia="Arial" w:hAnsi="Arial" w:cs="Arial"/>
          <w:spacing w:val="2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net</w:t>
      </w:r>
      <w:r>
        <w:rPr>
          <w:rFonts w:ascii="Arial" w:eastAsia="Arial" w:hAnsi="Arial" w:cs="Arial"/>
          <w:spacing w:val="-1"/>
          <w:w w:val="89"/>
          <w:sz w:val="14"/>
          <w:szCs w:val="14"/>
        </w:rPr>
        <w:t>w</w:t>
      </w:r>
      <w:r>
        <w:rPr>
          <w:rFonts w:ascii="Arial" w:eastAsia="Arial" w:hAnsi="Arial" w:cs="Arial"/>
          <w:w w:val="89"/>
          <w:sz w:val="14"/>
          <w:szCs w:val="14"/>
        </w:rPr>
        <w:t>orks,</w:t>
      </w:r>
      <w:r>
        <w:rPr>
          <w:rFonts w:ascii="Arial" w:eastAsia="Arial" w:hAnsi="Arial" w:cs="Arial"/>
          <w:spacing w:val="19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int</w:t>
      </w:r>
      <w:r>
        <w:rPr>
          <w:rFonts w:ascii="Arial" w:eastAsia="Arial" w:hAnsi="Arial" w:cs="Arial"/>
          <w:spacing w:val="-2"/>
          <w:w w:val="89"/>
          <w:sz w:val="14"/>
          <w:szCs w:val="14"/>
        </w:rPr>
        <w:t>e</w:t>
      </w:r>
      <w:r>
        <w:rPr>
          <w:rFonts w:ascii="Arial" w:eastAsia="Arial" w:hAnsi="Arial" w:cs="Arial"/>
          <w:w w:val="89"/>
          <w:sz w:val="14"/>
          <w:szCs w:val="14"/>
        </w:rPr>
        <w:t>grated</w:t>
      </w:r>
      <w:r>
        <w:rPr>
          <w:rFonts w:ascii="Arial" w:eastAsia="Arial" w:hAnsi="Arial" w:cs="Arial"/>
          <w:spacing w:val="5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w w:val="89"/>
          <w:sz w:val="14"/>
          <w:szCs w:val="14"/>
        </w:rPr>
        <w:t>ov</w:t>
      </w:r>
      <w:r>
        <w:rPr>
          <w:rFonts w:ascii="Arial" w:eastAsia="Arial" w:hAnsi="Arial" w:cs="Arial"/>
          <w:w w:val="89"/>
          <w:sz w:val="14"/>
          <w:szCs w:val="14"/>
        </w:rPr>
        <w:t>er</w:t>
      </w:r>
      <w:r>
        <w:rPr>
          <w:rFonts w:ascii="Arial" w:eastAsia="Arial" w:hAnsi="Arial" w:cs="Arial"/>
          <w:spacing w:val="10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the</w:t>
      </w:r>
      <w:r>
        <w:rPr>
          <w:rFonts w:ascii="Arial" w:eastAsia="Arial" w:hAnsi="Arial" w:cs="Arial"/>
          <w:spacing w:val="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tree</w:t>
      </w:r>
      <w:r>
        <w:rPr>
          <w:rFonts w:ascii="Arial" w:eastAsia="Arial" w:hAnsi="Arial" w:cs="Arial"/>
          <w:spacing w:val="-1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life.</w:t>
      </w:r>
      <w:r>
        <w:rPr>
          <w:rFonts w:ascii="Arial" w:eastAsia="Arial" w:hAnsi="Arial" w:cs="Arial"/>
          <w:spacing w:val="2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1"/>
          <w:sz w:val="14"/>
          <w:szCs w:val="14"/>
        </w:rPr>
        <w:t>Nucleic</w:t>
      </w:r>
      <w:r>
        <w:rPr>
          <w:rFonts w:ascii="Arial" w:eastAsia="Arial" w:hAnsi="Arial" w:cs="Arial"/>
          <w:i/>
          <w:spacing w:val="10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1"/>
          <w:sz w:val="14"/>
          <w:szCs w:val="14"/>
        </w:rPr>
        <w:t>Acids</w:t>
      </w:r>
      <w:r>
        <w:rPr>
          <w:rFonts w:ascii="Arial" w:eastAsia="Arial" w:hAnsi="Arial" w:cs="Arial"/>
          <w:i/>
          <w:spacing w:val="2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2"/>
          <w:sz w:val="14"/>
          <w:szCs w:val="14"/>
        </w:rPr>
        <w:t>Res.</w:t>
      </w:r>
      <w:r>
        <w:rPr>
          <w:rFonts w:ascii="Arial" w:eastAsia="Arial" w:hAnsi="Arial" w:cs="Arial"/>
          <w:w w:val="89"/>
          <w:sz w:val="14"/>
          <w:szCs w:val="14"/>
        </w:rPr>
        <w:t>,</w:t>
      </w:r>
    </w:p>
    <w:p w14:paraId="4A5CFAAC" w14:textId="77777777" w:rsidR="001C58B1" w:rsidRDefault="007375A7">
      <w:pPr>
        <w:spacing w:after="0" w:line="240" w:lineRule="auto"/>
        <w:ind w:left="124" w:right="5408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w w:val="92"/>
          <w:sz w:val="14"/>
          <w:szCs w:val="14"/>
        </w:rPr>
        <w:t>43</w:t>
      </w:r>
      <w:r>
        <w:rPr>
          <w:rFonts w:ascii="Arial" w:eastAsia="Arial" w:hAnsi="Arial" w:cs="Arial"/>
          <w:w w:val="92"/>
          <w:sz w:val="14"/>
          <w:szCs w:val="14"/>
        </w:rPr>
        <w:t>(D1),</w:t>
      </w:r>
      <w:r>
        <w:rPr>
          <w:rFonts w:ascii="Arial" w:eastAsia="Arial" w:hAnsi="Arial" w:cs="Arial"/>
          <w:spacing w:val="4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D447–D452.</w:t>
      </w:r>
    </w:p>
    <w:p w14:paraId="6C097578" w14:textId="77777777" w:rsidR="001C58B1" w:rsidRDefault="007375A7">
      <w:pPr>
        <w:spacing w:before="18" w:after="0" w:line="240" w:lineRule="auto"/>
        <w:ind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5"/>
          <w:sz w:val="14"/>
          <w:szCs w:val="14"/>
        </w:rPr>
        <w:t>The</w:t>
      </w:r>
      <w:r>
        <w:rPr>
          <w:rFonts w:ascii="Arial" w:eastAsia="Arial" w:hAnsi="Arial" w:cs="Arial"/>
          <w:spacing w:val="2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>Gene</w:t>
      </w:r>
      <w:r>
        <w:rPr>
          <w:rFonts w:ascii="Arial" w:eastAsia="Arial" w:hAnsi="Arial" w:cs="Arial"/>
          <w:spacing w:val="-7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Ontology</w:t>
      </w:r>
      <w:r>
        <w:rPr>
          <w:rFonts w:ascii="Arial" w:eastAsia="Arial" w:hAnsi="Arial" w:cs="Arial"/>
          <w:spacing w:val="1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Consortium</w:t>
      </w:r>
      <w:r>
        <w:rPr>
          <w:rFonts w:ascii="Arial" w:eastAsia="Arial" w:hAnsi="Arial" w:cs="Arial"/>
          <w:spacing w:val="-10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(2014).</w:t>
      </w:r>
      <w:r>
        <w:rPr>
          <w:rFonts w:ascii="Arial" w:eastAsia="Arial" w:hAnsi="Arial" w:cs="Arial"/>
          <w:spacing w:val="-6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>Gene</w:t>
      </w:r>
      <w:r>
        <w:rPr>
          <w:rFonts w:ascii="Arial" w:eastAsia="Arial" w:hAnsi="Arial" w:cs="Arial"/>
          <w:spacing w:val="-7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Ontology</w:t>
      </w:r>
      <w:r>
        <w:rPr>
          <w:rFonts w:ascii="Arial" w:eastAsia="Arial" w:hAnsi="Arial" w:cs="Arial"/>
          <w:spacing w:val="1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Consortium:</w:t>
      </w:r>
      <w:r>
        <w:rPr>
          <w:rFonts w:ascii="Arial" w:eastAsia="Arial" w:hAnsi="Arial" w:cs="Arial"/>
          <w:spacing w:val="-7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going</w:t>
      </w:r>
      <w:r>
        <w:rPr>
          <w:rFonts w:ascii="Arial" w:eastAsia="Arial" w:hAnsi="Arial" w:cs="Arial"/>
          <w:spacing w:val="-10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-1"/>
          <w:sz w:val="14"/>
          <w:szCs w:val="14"/>
        </w:rPr>
        <w:t>w</w:t>
      </w:r>
      <w:r>
        <w:rPr>
          <w:rFonts w:ascii="Arial" w:eastAsia="Arial" w:hAnsi="Arial" w:cs="Arial"/>
          <w:sz w:val="14"/>
          <w:szCs w:val="14"/>
        </w:rPr>
        <w:t>ard.</w:t>
      </w:r>
    </w:p>
    <w:p w14:paraId="41EC6665" w14:textId="77777777" w:rsidR="001C58B1" w:rsidRDefault="007375A7">
      <w:pPr>
        <w:spacing w:before="18" w:after="0" w:line="240" w:lineRule="auto"/>
        <w:ind w:left="124" w:right="4156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i/>
          <w:w w:val="86"/>
          <w:sz w:val="14"/>
          <w:szCs w:val="14"/>
        </w:rPr>
        <w:t>Nucleic</w:t>
      </w:r>
      <w:r>
        <w:rPr>
          <w:rFonts w:ascii="Arial" w:eastAsia="Arial" w:hAnsi="Arial" w:cs="Arial"/>
          <w:i/>
          <w:spacing w:val="2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Acids</w:t>
      </w:r>
      <w:r>
        <w:rPr>
          <w:rFonts w:ascii="Arial" w:eastAsia="Arial" w:hAnsi="Arial" w:cs="Arial"/>
          <w:i/>
          <w:spacing w:val="1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Res.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2"/>
          <w:sz w:val="14"/>
          <w:szCs w:val="14"/>
        </w:rPr>
        <w:t>43</w:t>
      </w:r>
      <w:r>
        <w:rPr>
          <w:rFonts w:ascii="Arial" w:eastAsia="Arial" w:hAnsi="Arial" w:cs="Arial"/>
          <w:w w:val="92"/>
          <w:sz w:val="14"/>
          <w:szCs w:val="14"/>
        </w:rPr>
        <w:t>(D1),</w:t>
      </w:r>
      <w:r>
        <w:rPr>
          <w:rFonts w:ascii="Arial" w:eastAsia="Arial" w:hAnsi="Arial" w:cs="Arial"/>
          <w:spacing w:val="4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D1049–D1056.</w:t>
      </w:r>
    </w:p>
    <w:p w14:paraId="2520F674" w14:textId="77777777" w:rsidR="001C58B1" w:rsidRDefault="007375A7">
      <w:pPr>
        <w:spacing w:before="18" w:after="0" w:line="267" w:lineRule="auto"/>
        <w:ind w:left="124" w:right="2063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5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riplet,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and</w:t>
      </w:r>
      <w:r>
        <w:rPr>
          <w:rFonts w:ascii="Arial" w:eastAsia="Arial" w:hAnsi="Arial" w:cs="Arial"/>
          <w:spacing w:val="1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Butle</w:t>
      </w:r>
      <w:r>
        <w:rPr>
          <w:rFonts w:ascii="Arial" w:eastAsia="Arial" w:hAnsi="Arial" w:cs="Arial"/>
          <w:spacing w:val="-6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G.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(2011).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Systems</w:t>
      </w:r>
      <w:r>
        <w:rPr>
          <w:rFonts w:ascii="Arial" w:eastAsia="Arial" w:hAnsi="Arial" w:cs="Arial"/>
          <w:spacing w:val="1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Biology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w w:val="88"/>
          <w:sz w:val="14"/>
          <w:szCs w:val="14"/>
        </w:rPr>
        <w:t>W</w:t>
      </w:r>
      <w:r>
        <w:rPr>
          <w:rFonts w:ascii="Arial" w:eastAsia="Arial" w:hAnsi="Arial" w:cs="Arial"/>
          <w:w w:val="88"/>
          <w:sz w:val="14"/>
          <w:szCs w:val="14"/>
        </w:rPr>
        <w:t>arehousing:</w:t>
      </w:r>
      <w:r>
        <w:rPr>
          <w:rFonts w:ascii="Arial" w:eastAsia="Arial" w:hAnsi="Arial" w:cs="Arial"/>
          <w:spacing w:val="32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Challenges</w:t>
      </w:r>
      <w:r>
        <w:rPr>
          <w:rFonts w:ascii="Arial" w:eastAsia="Arial" w:hAnsi="Arial" w:cs="Arial"/>
          <w:spacing w:val="13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and </w:t>
      </w:r>
      <w:r>
        <w:rPr>
          <w:rFonts w:ascii="Arial" w:eastAsia="Arial" w:hAnsi="Arial" w:cs="Arial"/>
          <w:w w:val="87"/>
          <w:sz w:val="14"/>
          <w:szCs w:val="14"/>
        </w:rPr>
        <w:t>Strat</w:t>
      </w:r>
      <w:r>
        <w:rPr>
          <w:rFonts w:ascii="Arial" w:eastAsia="Arial" w:hAnsi="Arial" w:cs="Arial"/>
          <w:spacing w:val="-2"/>
          <w:w w:val="87"/>
          <w:sz w:val="14"/>
          <w:szCs w:val="14"/>
        </w:rPr>
        <w:t>e</w:t>
      </w:r>
      <w:r>
        <w:rPr>
          <w:rFonts w:ascii="Arial" w:eastAsia="Arial" w:hAnsi="Arial" w:cs="Arial"/>
          <w:w w:val="87"/>
          <w:sz w:val="14"/>
          <w:szCs w:val="14"/>
        </w:rPr>
        <w:t>gies</w:t>
      </w:r>
      <w:r>
        <w:rPr>
          <w:rFonts w:ascii="Arial" w:eastAsia="Arial" w:hAnsi="Arial" w:cs="Arial"/>
          <w:spacing w:val="-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t</w:t>
      </w:r>
      <w:r>
        <w:rPr>
          <w:rFonts w:ascii="Arial" w:eastAsia="Arial" w:hAnsi="Arial" w:cs="Arial"/>
          <w:spacing w:val="-3"/>
          <w:w w:val="87"/>
          <w:sz w:val="14"/>
          <w:szCs w:val="14"/>
        </w:rPr>
        <w:t>o</w:t>
      </w:r>
      <w:r>
        <w:rPr>
          <w:rFonts w:ascii="Arial" w:eastAsia="Arial" w:hAnsi="Arial" w:cs="Arial"/>
          <w:spacing w:val="-1"/>
          <w:w w:val="87"/>
          <w:sz w:val="14"/>
          <w:szCs w:val="14"/>
        </w:rPr>
        <w:t>w</w:t>
      </w:r>
      <w:r>
        <w:rPr>
          <w:rFonts w:ascii="Arial" w:eastAsia="Arial" w:hAnsi="Arial" w:cs="Arial"/>
          <w:w w:val="87"/>
          <w:sz w:val="14"/>
          <w:szCs w:val="14"/>
        </w:rPr>
        <w:t>ard</w:t>
      </w:r>
      <w:r>
        <w:rPr>
          <w:rFonts w:ascii="Arial" w:eastAsia="Arial" w:hAnsi="Arial" w:cs="Arial"/>
          <w:spacing w:val="14"/>
          <w:w w:val="87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14"/>
          <w:szCs w:val="14"/>
        </w:rPr>
        <w:t>E</w:t>
      </w:r>
      <w:r>
        <w:rPr>
          <w:rFonts w:ascii="Arial" w:eastAsia="Arial" w:hAnsi="Arial" w:cs="Arial"/>
          <w:spacing w:val="-3"/>
          <w:w w:val="87"/>
          <w:sz w:val="14"/>
          <w:szCs w:val="14"/>
        </w:rPr>
        <w:t>f</w:t>
      </w:r>
      <w:r>
        <w:rPr>
          <w:rFonts w:ascii="Arial" w:eastAsia="Arial" w:hAnsi="Arial" w:cs="Arial"/>
          <w:w w:val="87"/>
          <w:sz w:val="14"/>
          <w:szCs w:val="14"/>
        </w:rPr>
        <w:t>fect</w:t>
      </w:r>
      <w:r>
        <w:rPr>
          <w:rFonts w:ascii="Arial" w:eastAsia="Arial" w:hAnsi="Arial" w:cs="Arial"/>
          <w:spacing w:val="-3"/>
          <w:w w:val="87"/>
          <w:sz w:val="14"/>
          <w:szCs w:val="14"/>
        </w:rPr>
        <w:t>i</w:t>
      </w:r>
      <w:r>
        <w:rPr>
          <w:rFonts w:ascii="Arial" w:eastAsia="Arial" w:hAnsi="Arial" w:cs="Arial"/>
          <w:spacing w:val="-2"/>
          <w:w w:val="87"/>
          <w:sz w:val="14"/>
          <w:szCs w:val="14"/>
        </w:rPr>
        <w:t>v</w:t>
      </w:r>
      <w:r>
        <w:rPr>
          <w:rFonts w:ascii="Arial" w:eastAsia="Arial" w:hAnsi="Arial" w:cs="Arial"/>
          <w:w w:val="87"/>
          <w:sz w:val="14"/>
          <w:szCs w:val="14"/>
        </w:rPr>
        <w:t>e  Data</w:t>
      </w:r>
      <w:proofErr w:type="gramEnd"/>
      <w:r>
        <w:rPr>
          <w:rFonts w:ascii="Arial" w:eastAsia="Arial" w:hAnsi="Arial" w:cs="Arial"/>
          <w:w w:val="87"/>
          <w:sz w:val="14"/>
          <w:szCs w:val="14"/>
        </w:rPr>
        <w:t xml:space="preserve"> Int</w:t>
      </w:r>
      <w:r>
        <w:rPr>
          <w:rFonts w:ascii="Arial" w:eastAsia="Arial" w:hAnsi="Arial" w:cs="Arial"/>
          <w:spacing w:val="-2"/>
          <w:w w:val="87"/>
          <w:sz w:val="14"/>
          <w:szCs w:val="14"/>
        </w:rPr>
        <w:t>e</w:t>
      </w:r>
      <w:r>
        <w:rPr>
          <w:rFonts w:ascii="Arial" w:eastAsia="Arial" w:hAnsi="Arial" w:cs="Arial"/>
          <w:w w:val="87"/>
          <w:sz w:val="14"/>
          <w:szCs w:val="14"/>
        </w:rPr>
        <w:t xml:space="preserve">gration. </w:t>
      </w:r>
      <w:r>
        <w:rPr>
          <w:rFonts w:ascii="Arial" w:eastAsia="Arial" w:hAnsi="Arial" w:cs="Arial"/>
          <w:spacing w:val="4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w w:val="87"/>
          <w:sz w:val="14"/>
          <w:szCs w:val="14"/>
        </w:rPr>
        <w:t>F</w:t>
      </w:r>
      <w:r>
        <w:rPr>
          <w:rFonts w:ascii="Arial" w:eastAsia="Arial" w:hAnsi="Arial" w:cs="Arial"/>
          <w:w w:val="87"/>
          <w:sz w:val="14"/>
          <w:szCs w:val="14"/>
        </w:rPr>
        <w:t>.</w:t>
      </w:r>
      <w:r>
        <w:rPr>
          <w:rFonts w:ascii="Arial" w:eastAsia="Arial" w:hAnsi="Arial" w:cs="Arial"/>
          <w:spacing w:val="-4"/>
          <w:w w:val="87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14"/>
          <w:szCs w:val="14"/>
        </w:rPr>
        <w:t>Laux</w:t>
      </w:r>
      <w:proofErr w:type="spellEnd"/>
      <w:r>
        <w:rPr>
          <w:rFonts w:ascii="Arial" w:eastAsia="Arial" w:hAnsi="Arial" w:cs="Arial"/>
          <w:spacing w:val="15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-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L.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14"/>
          <w:szCs w:val="14"/>
        </w:rPr>
        <w:t>Strömbäck</w:t>
      </w:r>
      <w:proofErr w:type="spellEnd"/>
      <w:r>
        <w:rPr>
          <w:rFonts w:ascii="Arial" w:eastAsia="Arial" w:hAnsi="Arial" w:cs="Arial"/>
          <w:w w:val="90"/>
          <w:sz w:val="14"/>
          <w:szCs w:val="14"/>
        </w:rPr>
        <w:t>,</w:t>
      </w:r>
      <w:r>
        <w:rPr>
          <w:rFonts w:ascii="Arial" w:eastAsia="Arial" w:hAnsi="Arial" w:cs="Arial"/>
          <w:spacing w:val="-5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 xml:space="preserve">editors, </w:t>
      </w:r>
      <w:r>
        <w:rPr>
          <w:rFonts w:ascii="Arial" w:eastAsia="Arial" w:hAnsi="Arial" w:cs="Arial"/>
          <w:i/>
          <w:w w:val="93"/>
          <w:sz w:val="14"/>
          <w:szCs w:val="14"/>
        </w:rPr>
        <w:t>DBK</w:t>
      </w:r>
      <w:r>
        <w:rPr>
          <w:rFonts w:ascii="Arial" w:eastAsia="Arial" w:hAnsi="Arial" w:cs="Arial"/>
          <w:i/>
          <w:spacing w:val="-5"/>
          <w:w w:val="93"/>
          <w:sz w:val="14"/>
          <w:szCs w:val="14"/>
        </w:rPr>
        <w:t>D</w:t>
      </w:r>
      <w:r>
        <w:rPr>
          <w:rFonts w:ascii="Arial" w:eastAsia="Arial" w:hAnsi="Arial" w:cs="Arial"/>
          <w:i/>
          <w:w w:val="93"/>
          <w:sz w:val="14"/>
          <w:szCs w:val="14"/>
        </w:rPr>
        <w:t>A-2011</w:t>
      </w:r>
      <w:r>
        <w:rPr>
          <w:rFonts w:ascii="Arial" w:eastAsia="Arial" w:hAnsi="Arial" w:cs="Arial"/>
          <w:w w:val="93"/>
          <w:sz w:val="14"/>
          <w:szCs w:val="14"/>
        </w:rPr>
        <w:t>,</w:t>
      </w:r>
      <w:r>
        <w:rPr>
          <w:rFonts w:ascii="Arial" w:eastAsia="Arial" w:hAnsi="Arial" w:cs="Arial"/>
          <w:spacing w:val="-1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pages</w:t>
      </w:r>
      <w:r>
        <w:rPr>
          <w:rFonts w:ascii="Arial" w:eastAsia="Arial" w:hAnsi="Arial" w:cs="Arial"/>
          <w:spacing w:val="-1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34–40,</w:t>
      </w:r>
      <w:r>
        <w:rPr>
          <w:rFonts w:ascii="Arial" w:eastAsia="Arial" w:hAnsi="Arial" w:cs="Arial"/>
          <w:spacing w:val="14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St.</w:t>
      </w:r>
      <w:r>
        <w:rPr>
          <w:rFonts w:ascii="Arial" w:eastAsia="Arial" w:hAnsi="Arial" w:cs="Arial"/>
          <w:spacing w:val="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Maarten.</w:t>
      </w:r>
    </w:p>
    <w:p w14:paraId="7C9B77BC" w14:textId="77777777" w:rsidR="001C58B1" w:rsidRDefault="007375A7">
      <w:pPr>
        <w:spacing w:after="0" w:line="240" w:lineRule="auto"/>
        <w:ind w:right="-20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w w:val="93"/>
          <w:sz w:val="14"/>
          <w:szCs w:val="14"/>
        </w:rPr>
        <w:t>UniProt</w:t>
      </w:r>
      <w:proofErr w:type="spellEnd"/>
      <w:r>
        <w:rPr>
          <w:rFonts w:ascii="Arial" w:eastAsia="Arial" w:hAnsi="Arial" w:cs="Arial"/>
          <w:spacing w:val="2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Consortium</w:t>
      </w:r>
      <w:r>
        <w:rPr>
          <w:rFonts w:ascii="Arial" w:eastAsia="Arial" w:hAnsi="Arial" w:cs="Arial"/>
          <w:spacing w:val="-9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(2014).</w:t>
      </w:r>
      <w:r>
        <w:rPr>
          <w:rFonts w:ascii="Arial" w:eastAsia="Arial" w:hAnsi="Arial" w:cs="Arial"/>
          <w:spacing w:val="1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Act</w:t>
      </w:r>
      <w:r>
        <w:rPr>
          <w:rFonts w:ascii="Arial" w:eastAsia="Arial" w:hAnsi="Arial" w:cs="Arial"/>
          <w:spacing w:val="-3"/>
          <w:w w:val="93"/>
          <w:sz w:val="14"/>
          <w:szCs w:val="14"/>
        </w:rPr>
        <w:t>i</w:t>
      </w:r>
      <w:r>
        <w:rPr>
          <w:rFonts w:ascii="Arial" w:eastAsia="Arial" w:hAnsi="Arial" w:cs="Arial"/>
          <w:w w:val="93"/>
          <w:sz w:val="14"/>
          <w:szCs w:val="14"/>
        </w:rPr>
        <w:t>vities</w:t>
      </w:r>
      <w:r>
        <w:rPr>
          <w:rFonts w:ascii="Arial" w:eastAsia="Arial" w:hAnsi="Arial" w:cs="Arial"/>
          <w:spacing w:val="22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at</w:t>
      </w:r>
      <w:r>
        <w:rPr>
          <w:rFonts w:ascii="Arial" w:eastAsia="Arial" w:hAnsi="Arial" w:cs="Arial"/>
          <w:spacing w:val="-1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the Un</w:t>
      </w:r>
      <w:r>
        <w:rPr>
          <w:rFonts w:ascii="Arial" w:eastAsia="Arial" w:hAnsi="Arial" w:cs="Arial"/>
          <w:spacing w:val="-3"/>
          <w:w w:val="87"/>
          <w:sz w:val="14"/>
          <w:szCs w:val="14"/>
        </w:rPr>
        <w:t>i</w:t>
      </w:r>
      <w:r>
        <w:rPr>
          <w:rFonts w:ascii="Arial" w:eastAsia="Arial" w:hAnsi="Arial" w:cs="Arial"/>
          <w:spacing w:val="-2"/>
          <w:w w:val="87"/>
          <w:sz w:val="14"/>
          <w:szCs w:val="14"/>
        </w:rPr>
        <w:t>v</w:t>
      </w:r>
      <w:r>
        <w:rPr>
          <w:rFonts w:ascii="Arial" w:eastAsia="Arial" w:hAnsi="Arial" w:cs="Arial"/>
          <w:w w:val="87"/>
          <w:sz w:val="14"/>
          <w:szCs w:val="14"/>
        </w:rPr>
        <w:t>ersal</w:t>
      </w:r>
      <w:r>
        <w:rPr>
          <w:rFonts w:ascii="Arial" w:eastAsia="Arial" w:hAnsi="Arial" w:cs="Arial"/>
          <w:spacing w:val="30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Protein</w:t>
      </w:r>
      <w:r>
        <w:rPr>
          <w:rFonts w:ascii="Arial" w:eastAsia="Arial" w:hAnsi="Arial" w:cs="Arial"/>
          <w:spacing w:val="13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Resource</w:t>
      </w:r>
      <w:r>
        <w:rPr>
          <w:rFonts w:ascii="Arial" w:eastAsia="Arial" w:hAnsi="Arial" w:cs="Arial"/>
          <w:spacing w:val="-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</w:t>
      </w:r>
      <w:proofErr w:type="spellStart"/>
      <w:r>
        <w:rPr>
          <w:rFonts w:ascii="Arial" w:eastAsia="Arial" w:hAnsi="Arial" w:cs="Arial"/>
          <w:sz w:val="14"/>
          <w:szCs w:val="14"/>
        </w:rPr>
        <w:t>UniProt</w:t>
      </w:r>
      <w:proofErr w:type="spellEnd"/>
      <w:r>
        <w:rPr>
          <w:rFonts w:ascii="Arial" w:eastAsia="Arial" w:hAnsi="Arial" w:cs="Arial"/>
          <w:sz w:val="14"/>
          <w:szCs w:val="14"/>
        </w:rPr>
        <w:t>).</w:t>
      </w:r>
    </w:p>
    <w:p w14:paraId="734D5EF4" w14:textId="77777777" w:rsidR="001C58B1" w:rsidRDefault="007375A7">
      <w:pPr>
        <w:spacing w:before="18" w:after="0" w:line="240" w:lineRule="auto"/>
        <w:ind w:left="124" w:right="3881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i/>
          <w:w w:val="86"/>
          <w:sz w:val="14"/>
          <w:szCs w:val="14"/>
        </w:rPr>
        <w:t>Nucleic</w:t>
      </w:r>
      <w:r>
        <w:rPr>
          <w:rFonts w:ascii="Arial" w:eastAsia="Arial" w:hAnsi="Arial" w:cs="Arial"/>
          <w:i/>
          <w:spacing w:val="2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Acids</w:t>
      </w:r>
      <w:r>
        <w:rPr>
          <w:rFonts w:ascii="Arial" w:eastAsia="Arial" w:hAnsi="Arial" w:cs="Arial"/>
          <w:i/>
          <w:spacing w:val="1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Res.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6"/>
          <w:sz w:val="14"/>
          <w:szCs w:val="14"/>
        </w:rPr>
        <w:t>42</w:t>
      </w:r>
      <w:r>
        <w:rPr>
          <w:rFonts w:ascii="Arial" w:eastAsia="Arial" w:hAnsi="Arial" w:cs="Arial"/>
          <w:w w:val="86"/>
          <w:sz w:val="14"/>
          <w:szCs w:val="14"/>
        </w:rPr>
        <w:t>(Database</w:t>
      </w:r>
      <w:r>
        <w:rPr>
          <w:rFonts w:ascii="Arial" w:eastAsia="Arial" w:hAnsi="Arial" w:cs="Arial"/>
          <w:spacing w:val="6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issue),</w:t>
      </w:r>
      <w:r>
        <w:rPr>
          <w:rFonts w:ascii="Arial" w:eastAsia="Arial" w:hAnsi="Arial" w:cs="Arial"/>
          <w:spacing w:val="6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D191–8.</w:t>
      </w:r>
    </w:p>
    <w:p w14:paraId="7A40B9FD" w14:textId="77777777" w:rsidR="001C58B1" w:rsidRDefault="007375A7">
      <w:pPr>
        <w:spacing w:before="18" w:after="0" w:line="267" w:lineRule="auto"/>
        <w:ind w:left="124" w:right="2063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W3</w:t>
      </w:r>
      <w:proofErr w:type="gramStart"/>
      <w:r>
        <w:rPr>
          <w:rFonts w:ascii="Arial" w:eastAsia="Arial" w:hAnsi="Arial" w:cs="Arial"/>
          <w:sz w:val="14"/>
          <w:szCs w:val="14"/>
        </w:rPr>
        <w:t xml:space="preserve">C </w:t>
      </w:r>
      <w:r>
        <w:rPr>
          <w:rFonts w:ascii="Arial" w:eastAsia="Arial" w:hAnsi="Arial" w:cs="Arial"/>
          <w:spacing w:val="2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</w:t>
      </w:r>
      <w:proofErr w:type="gramEnd"/>
      <w:r>
        <w:rPr>
          <w:rFonts w:ascii="Arial" w:eastAsia="Arial" w:hAnsi="Arial" w:cs="Arial"/>
          <w:sz w:val="14"/>
          <w:szCs w:val="14"/>
        </w:rPr>
        <w:t xml:space="preserve">2012).    </w:t>
      </w:r>
      <w:r>
        <w:rPr>
          <w:rFonts w:ascii="Arial" w:eastAsia="Arial" w:hAnsi="Arial" w:cs="Arial"/>
          <w:spacing w:val="3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5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 xml:space="preserve">WL </w:t>
      </w:r>
      <w:r>
        <w:rPr>
          <w:rFonts w:ascii="Arial" w:eastAsia="Arial" w:hAnsi="Arial" w:cs="Arial"/>
          <w:spacing w:val="38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sz w:val="14"/>
          <w:szCs w:val="14"/>
        </w:rPr>
        <w:t xml:space="preserve">2 </w:t>
      </w:r>
      <w:r>
        <w:rPr>
          <w:rFonts w:ascii="Arial" w:eastAsia="Arial" w:hAnsi="Arial" w:cs="Arial"/>
          <w:spacing w:val="3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1"/>
          <w:sz w:val="14"/>
          <w:szCs w:val="14"/>
        </w:rPr>
        <w:t>W</w:t>
      </w:r>
      <w:r>
        <w:rPr>
          <w:rFonts w:ascii="Arial" w:eastAsia="Arial" w:hAnsi="Arial" w:cs="Arial"/>
          <w:sz w:val="14"/>
          <w:szCs w:val="14"/>
        </w:rPr>
        <w:t>eb</w:t>
      </w:r>
      <w:proofErr w:type="gramEnd"/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Ontology 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Language</w:t>
      </w:r>
      <w:r>
        <w:rPr>
          <w:rFonts w:ascii="Arial" w:eastAsia="Arial" w:hAnsi="Arial" w:cs="Arial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Document</w:t>
      </w:r>
      <w:r>
        <w:rPr>
          <w:rFonts w:ascii="Arial" w:eastAsia="Arial" w:hAnsi="Arial" w:cs="Arial"/>
          <w:spacing w:val="22"/>
          <w:sz w:val="14"/>
          <w:szCs w:val="14"/>
        </w:rPr>
        <w:t xml:space="preserve"> </w:t>
      </w:r>
      <w:r>
        <w:rPr>
          <w:rFonts w:ascii="Arial" w:eastAsia="Arial" w:hAnsi="Arial" w:cs="Arial"/>
          <w:w w:val="95"/>
          <w:sz w:val="14"/>
          <w:szCs w:val="14"/>
        </w:rPr>
        <w:t>O</w:t>
      </w:r>
      <w:r>
        <w:rPr>
          <w:rFonts w:ascii="Arial" w:eastAsia="Arial" w:hAnsi="Arial" w:cs="Arial"/>
          <w:spacing w:val="-2"/>
          <w:w w:val="95"/>
          <w:sz w:val="14"/>
          <w:szCs w:val="14"/>
        </w:rPr>
        <w:t>v</w:t>
      </w:r>
      <w:r>
        <w:rPr>
          <w:rFonts w:ascii="Arial" w:eastAsia="Arial" w:hAnsi="Arial" w:cs="Arial"/>
          <w:w w:val="91"/>
          <w:sz w:val="14"/>
          <w:szCs w:val="14"/>
        </w:rPr>
        <w:t>ervi</w:t>
      </w:r>
      <w:r>
        <w:rPr>
          <w:rFonts w:ascii="Arial" w:eastAsia="Arial" w:hAnsi="Arial" w:cs="Arial"/>
          <w:spacing w:val="-3"/>
          <w:w w:val="91"/>
          <w:sz w:val="14"/>
          <w:szCs w:val="14"/>
        </w:rPr>
        <w:t>e</w:t>
      </w:r>
      <w:r>
        <w:rPr>
          <w:rFonts w:ascii="Arial" w:eastAsia="Arial" w:hAnsi="Arial" w:cs="Arial"/>
          <w:spacing w:val="-9"/>
          <w:w w:val="99"/>
          <w:sz w:val="14"/>
          <w:szCs w:val="14"/>
        </w:rPr>
        <w:t>w</w:t>
      </w:r>
      <w:r>
        <w:rPr>
          <w:rFonts w:ascii="Arial" w:eastAsia="Arial" w:hAnsi="Arial" w:cs="Arial"/>
          <w:w w:val="89"/>
          <w:sz w:val="14"/>
          <w:szCs w:val="14"/>
        </w:rPr>
        <w:t xml:space="preserve">. </w:t>
      </w:r>
      <w:hyperlink r:id="rId23">
        <w:r>
          <w:rPr>
            <w:rFonts w:ascii="Arial" w:eastAsia="Arial" w:hAnsi="Arial" w:cs="Arial"/>
            <w:sz w:val="14"/>
            <w:szCs w:val="14"/>
          </w:rPr>
          <w:t>http://ww</w:t>
        </w:r>
        <w:r>
          <w:rPr>
            <w:rFonts w:ascii="Arial" w:eastAsia="Arial" w:hAnsi="Arial" w:cs="Arial"/>
            <w:spacing w:val="-9"/>
            <w:sz w:val="14"/>
            <w:szCs w:val="14"/>
          </w:rPr>
          <w:t>w</w:t>
        </w:r>
        <w:r>
          <w:rPr>
            <w:rFonts w:ascii="Arial" w:eastAsia="Arial" w:hAnsi="Arial" w:cs="Arial"/>
            <w:sz w:val="14"/>
            <w:szCs w:val="14"/>
          </w:rPr>
          <w:t>.w3.o</w:t>
        </w:r>
        <w:r>
          <w:rPr>
            <w:rFonts w:ascii="Arial" w:eastAsia="Arial" w:hAnsi="Arial" w:cs="Arial"/>
            <w:spacing w:val="-3"/>
            <w:sz w:val="14"/>
            <w:szCs w:val="14"/>
          </w:rPr>
          <w:t>r</w:t>
        </w:r>
        <w:r>
          <w:rPr>
            <w:rFonts w:ascii="Arial" w:eastAsia="Arial" w:hAnsi="Arial" w:cs="Arial"/>
            <w:sz w:val="14"/>
            <w:szCs w:val="14"/>
          </w:rPr>
          <w:t>g/TR/</w:t>
        </w:r>
        <w:r>
          <w:rPr>
            <w:rFonts w:ascii="Arial" w:eastAsia="Arial" w:hAnsi="Arial" w:cs="Arial"/>
            <w:spacing w:val="-3"/>
            <w:sz w:val="14"/>
            <w:szCs w:val="14"/>
          </w:rPr>
          <w:t>o</w:t>
        </w:r>
        <w:r>
          <w:rPr>
            <w:rFonts w:ascii="Arial" w:eastAsia="Arial" w:hAnsi="Arial" w:cs="Arial"/>
            <w:sz w:val="14"/>
            <w:szCs w:val="14"/>
          </w:rPr>
          <w:t>wl2-</w:t>
        </w:r>
        <w:r>
          <w:rPr>
            <w:rFonts w:ascii="Arial" w:eastAsia="Arial" w:hAnsi="Arial" w:cs="Arial"/>
            <w:spacing w:val="-2"/>
            <w:sz w:val="14"/>
            <w:szCs w:val="14"/>
          </w:rPr>
          <w:t>ov</w:t>
        </w:r>
        <w:r>
          <w:rPr>
            <w:rFonts w:ascii="Arial" w:eastAsia="Arial" w:hAnsi="Arial" w:cs="Arial"/>
            <w:sz w:val="14"/>
            <w:szCs w:val="14"/>
          </w:rPr>
          <w:t>ervi</w:t>
        </w:r>
        <w:r>
          <w:rPr>
            <w:rFonts w:ascii="Arial" w:eastAsia="Arial" w:hAnsi="Arial" w:cs="Arial"/>
            <w:spacing w:val="-3"/>
            <w:sz w:val="14"/>
            <w:szCs w:val="14"/>
          </w:rPr>
          <w:t>e</w:t>
        </w:r>
        <w:r>
          <w:rPr>
            <w:rFonts w:ascii="Arial" w:eastAsia="Arial" w:hAnsi="Arial" w:cs="Arial"/>
            <w:sz w:val="14"/>
            <w:szCs w:val="14"/>
          </w:rPr>
          <w:t>w/.</w:t>
        </w:r>
      </w:hyperlink>
    </w:p>
    <w:p w14:paraId="202C08C9" w14:textId="77777777" w:rsidR="001C58B1" w:rsidRDefault="001C58B1">
      <w:pPr>
        <w:spacing w:after="0"/>
        <w:jc w:val="both"/>
        <w:sectPr w:rsidR="001C58B1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25" w:space="358"/>
            <w:col w:w="6777"/>
          </w:cols>
        </w:sectPr>
      </w:pPr>
    </w:p>
    <w:p w14:paraId="5459D3D2" w14:textId="77777777" w:rsidR="001C58B1" w:rsidRDefault="001C58B1">
      <w:pPr>
        <w:spacing w:before="4" w:after="0" w:line="170" w:lineRule="exact"/>
        <w:rPr>
          <w:sz w:val="17"/>
          <w:szCs w:val="17"/>
        </w:rPr>
      </w:pPr>
    </w:p>
    <w:p w14:paraId="15200019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7B08CA3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B0FFC9E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4F5B041A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71B936F4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697E22DA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270BFAE9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1A57DD6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4D92F45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6AF72A34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271AF950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50DB459B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70A3975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2E4AF16E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C1CDE15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4A808C4B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4092E9B8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5F1D14D4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79B4F2D0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2DD401AF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3951749C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4F35CF1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7413BFB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6CA6C906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557AD7E6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64B981F9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3BBC0B1E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380359B0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73947BF7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2264BA6E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D50BFA4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6DD4BA76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5023070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008FE00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4404FA26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DFD6DD5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4E6B38AE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26A3CD0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40ABA39F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13B0DD1D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31F5D8F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6554D704" w14:textId="77777777" w:rsidR="001C58B1" w:rsidRDefault="001C58B1">
      <w:pPr>
        <w:spacing w:after="0" w:line="200" w:lineRule="exact"/>
        <w:rPr>
          <w:sz w:val="20"/>
          <w:szCs w:val="20"/>
        </w:rPr>
      </w:pPr>
    </w:p>
    <w:p w14:paraId="02C9AAC5" w14:textId="77777777" w:rsidR="001C58B1" w:rsidRDefault="007375A7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pict w14:anchorId="428AC770">
          <v:group id="_x0000_s1032" style="position:absolute;left:0;text-align:left;margin-left:13.45pt;margin-top:-7.85pt;width:29.9pt;height:.1pt;z-index:-1088;mso-position-horizontal-relative:page" coordorigin="269,-157" coordsize="598,2">
            <v:shape id="_x0000_s1033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pict w14:anchorId="6111ECDA">
          <v:group id="_x0000_s1030" style="position:absolute;left:0;text-align:left;margin-left:48.35pt;margin-top:-2.85pt;width:.1pt;height:29.9pt;z-index:-1087;mso-position-horizontal-relative:page" coordorigin="967,-57" coordsize="2,598">
            <v:shape id="_x0000_s1031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pict w14:anchorId="07B846E2">
          <v:group id="_x0000_s1028" style="position:absolute;left:0;text-align:left;margin-left:665.3pt;margin-top:-7.85pt;width:29.9pt;height:.1pt;z-index:-1086;mso-position-horizontal-relative:page" coordorigin="13306,-157" coordsize="598,2">
            <v:shape id="_x0000_s1029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pict w14:anchorId="4383FDDB">
          <v:group id="_x0000_s1026" style="position:absolute;left:0;text-align:left;margin-left:660.35pt;margin-top:-2.85pt;width:.1pt;height:29.9pt;z-index:-1085;mso-position-horizontal-relative:page" coordorigin="13207,-57" coordsize="2,598">
            <v:shape id="_x0000_s1027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6"/>
          <w:szCs w:val="16"/>
        </w:rPr>
        <w:t>“main”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2016/1/12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page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9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#9</w:t>
      </w:r>
    </w:p>
    <w:sectPr w:rsidR="001C58B1">
      <w:type w:val="continuous"/>
      <w:pgSz w:w="14180" w:h="20020"/>
      <w:pgMar w:top="2080" w:right="160" w:bottom="280" w:left="1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red Freitas" w:date="2016-01-12T19:32:00Z" w:initials="FF">
    <w:p w14:paraId="3354E3EA" w14:textId="77777777" w:rsidR="007375A7" w:rsidRDefault="007375A7">
      <w:pPr>
        <w:pStyle w:val="Textodecomentrio"/>
      </w:pPr>
      <w:r>
        <w:rPr>
          <w:rStyle w:val="Refdecomentrio"/>
        </w:rPr>
        <w:annotationRef/>
      </w:r>
    </w:p>
  </w:comment>
  <w:comment w:id="1" w:author="Fred Freitas" w:date="2016-01-12T19:32:00Z" w:initials="FF">
    <w:p w14:paraId="5AB85B8D" w14:textId="77777777" w:rsidR="007375A7" w:rsidRPr="008C64D6" w:rsidRDefault="007375A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="008C64D6" w:rsidRPr="008C64D6">
        <w:rPr>
          <w:lang w:val="pt-BR"/>
        </w:rPr>
        <w:t xml:space="preserve">Achei esta </w:t>
      </w:r>
      <w:proofErr w:type="spellStart"/>
      <w:r w:rsidR="008C64D6" w:rsidRPr="008C64D6">
        <w:rPr>
          <w:lang w:val="pt-BR"/>
        </w:rPr>
        <w:t>secao</w:t>
      </w:r>
      <w:proofErr w:type="spellEnd"/>
      <w:r w:rsidR="008C64D6" w:rsidRPr="008C64D6">
        <w:rPr>
          <w:lang w:val="pt-BR"/>
        </w:rPr>
        <w:t xml:space="preserve"> </w:t>
      </w:r>
      <w:r w:rsidR="008C64D6">
        <w:rPr>
          <w:lang w:val="pt-BR"/>
        </w:rPr>
        <w:t>confusa</w:t>
      </w:r>
      <w:r w:rsidR="008C64D6" w:rsidRPr="008C64D6">
        <w:rPr>
          <w:lang w:val="pt-BR"/>
        </w:rPr>
        <w:t xml:space="preserve">, com argumentos </w:t>
      </w:r>
      <w:r w:rsidR="008C64D6">
        <w:rPr>
          <w:lang w:val="pt-BR"/>
        </w:rPr>
        <w:t xml:space="preserve">pouco claros e meio sem </w:t>
      </w:r>
      <w:proofErr w:type="spellStart"/>
      <w:r w:rsidR="008C64D6">
        <w:rPr>
          <w:lang w:val="pt-BR"/>
        </w:rPr>
        <w:t>sequencia</w:t>
      </w:r>
      <w:proofErr w:type="spellEnd"/>
      <w:r w:rsidR="008C64D6">
        <w:rPr>
          <w:lang w:val="pt-BR"/>
        </w:rPr>
        <w:t>...</w:t>
      </w:r>
    </w:p>
  </w:comment>
  <w:comment w:id="22" w:author="Fred Freitas" w:date="2016-01-12T19:37:00Z" w:initials="FF">
    <w:p w14:paraId="6D9D1E5D" w14:textId="77777777" w:rsidR="008C64D6" w:rsidRPr="008C64D6" w:rsidRDefault="008C64D6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C64D6">
        <w:rPr>
          <w:lang w:val="pt-BR"/>
        </w:rPr>
        <w:t xml:space="preserve">Este </w:t>
      </w:r>
      <w:proofErr w:type="spellStart"/>
      <w:r>
        <w:rPr>
          <w:lang w:val="pt-BR"/>
        </w:rPr>
        <w:t>paragrafo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nao</w:t>
      </w:r>
      <w:proofErr w:type="spellEnd"/>
      <w:r>
        <w:rPr>
          <w:lang w:val="pt-BR"/>
        </w:rPr>
        <w:t xml:space="preserve"> tem nenhuma relação com o anterior.</w:t>
      </w:r>
    </w:p>
  </w:comment>
  <w:comment w:id="29" w:author="Fred Freitas" w:date="2016-01-12T19:37:00Z" w:initials="FF">
    <w:p w14:paraId="3FA2D670" w14:textId="77777777" w:rsidR="008C64D6" w:rsidRPr="008C64D6" w:rsidRDefault="008C64D6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gramStart"/>
      <w:r w:rsidRPr="008C64D6">
        <w:rPr>
          <w:lang w:val="pt-BR"/>
        </w:rPr>
        <w:t>es</w:t>
      </w:r>
      <w:proofErr w:type="gramEnd"/>
    </w:p>
  </w:comment>
  <w:comment w:id="28" w:author="Fred Freitas" w:date="2016-01-12T19:37:00Z" w:initials="FF">
    <w:p w14:paraId="65095BE1" w14:textId="77777777" w:rsidR="008C64D6" w:rsidRDefault="008C64D6">
      <w:pPr>
        <w:pStyle w:val="Textodecomentrio"/>
      </w:pPr>
      <w:r>
        <w:rPr>
          <w:rStyle w:val="Refdecomentrio"/>
        </w:rPr>
        <w:annotationRef/>
      </w:r>
    </w:p>
  </w:comment>
  <w:comment w:id="30" w:author="Fred Freitas" w:date="2016-01-12T19:40:00Z" w:initials="FF">
    <w:p w14:paraId="3316B4BC" w14:textId="77777777" w:rsidR="008C64D6" w:rsidRDefault="008C64D6">
      <w:pPr>
        <w:pStyle w:val="Textodecomentrio"/>
      </w:pPr>
      <w:r>
        <w:rPr>
          <w:rStyle w:val="Refdecomentrio"/>
        </w:rPr>
        <w:annotationRef/>
      </w:r>
      <w:proofErr w:type="spellStart"/>
      <w:r>
        <w:t>frase</w:t>
      </w:r>
      <w:proofErr w:type="spellEnd"/>
      <w:r>
        <w:t xml:space="preserve"> </w:t>
      </w:r>
      <w:proofErr w:type="spellStart"/>
      <w:r>
        <w:t>confusa</w:t>
      </w:r>
      <w:proofErr w:type="spellEnd"/>
      <w:r>
        <w:t>!</w:t>
      </w:r>
    </w:p>
  </w:comment>
  <w:comment w:id="32" w:author="Fred Freitas" w:date="2016-01-12T19:41:00Z" w:initials="FF">
    <w:p w14:paraId="09205CA7" w14:textId="77777777" w:rsidR="008C64D6" w:rsidRDefault="008C64D6">
      <w:pPr>
        <w:pStyle w:val="Textodecomentrio"/>
      </w:pPr>
      <w:r>
        <w:rPr>
          <w:rStyle w:val="Refdecomentrio"/>
        </w:rPr>
        <w:annotationRef/>
      </w:r>
      <w:r w:rsidRPr="008C64D6">
        <w:rPr>
          <w:lang w:val="pt-BR"/>
        </w:rPr>
        <w:t xml:space="preserve">Esta </w:t>
      </w:r>
      <w:proofErr w:type="spellStart"/>
      <w:r w:rsidRPr="008C64D6">
        <w:rPr>
          <w:lang w:val="pt-BR"/>
        </w:rPr>
        <w:t>eh</w:t>
      </w:r>
      <w:proofErr w:type="spellEnd"/>
      <w:r w:rsidRPr="008C64D6">
        <w:rPr>
          <w:lang w:val="pt-BR"/>
        </w:rPr>
        <w:t xml:space="preserve"> a </w:t>
      </w:r>
      <w:proofErr w:type="spellStart"/>
      <w:r w:rsidRPr="008C64D6">
        <w:rPr>
          <w:lang w:val="pt-BR"/>
        </w:rPr>
        <w:t>hipotese</w:t>
      </w:r>
      <w:proofErr w:type="spellEnd"/>
      <w:r w:rsidRPr="008C64D6">
        <w:rPr>
          <w:lang w:val="pt-BR"/>
        </w:rPr>
        <w:t xml:space="preserve"> abstrata. </w:t>
      </w:r>
      <w:proofErr w:type="spellStart"/>
      <w:r>
        <w:t>Qual</w:t>
      </w:r>
      <w:proofErr w:type="spellEnd"/>
      <w:r>
        <w:t xml:space="preserve"> a </w:t>
      </w:r>
      <w:proofErr w:type="spellStart"/>
      <w:r>
        <w:t>concreta</w:t>
      </w:r>
      <w:proofErr w:type="spellEnd"/>
      <w:r>
        <w:t>?</w:t>
      </w:r>
    </w:p>
  </w:comment>
  <w:comment w:id="39" w:author="Fred Freitas" w:date="2016-01-12T19:42:00Z" w:initials="FF">
    <w:p w14:paraId="398F29AB" w14:textId="77777777" w:rsidR="008C64D6" w:rsidRPr="008C64D6" w:rsidRDefault="008C64D6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spellStart"/>
      <w:r w:rsidRPr="008C64D6">
        <w:rPr>
          <w:lang w:val="pt-BR"/>
        </w:rPr>
        <w:t>Nao</w:t>
      </w:r>
      <w:proofErr w:type="spellEnd"/>
      <w:r w:rsidRPr="008C64D6">
        <w:rPr>
          <w:lang w:val="pt-BR"/>
        </w:rPr>
        <w:t xml:space="preserve"> </w:t>
      </w:r>
      <w:proofErr w:type="spellStart"/>
      <w:r w:rsidRPr="008C64D6">
        <w:rPr>
          <w:lang w:val="pt-BR"/>
        </w:rPr>
        <w:t>hah</w:t>
      </w:r>
      <w:proofErr w:type="spellEnd"/>
      <w:r w:rsidRPr="008C64D6">
        <w:rPr>
          <w:lang w:val="pt-BR"/>
        </w:rPr>
        <w:t xml:space="preserve"> </w:t>
      </w:r>
      <w:proofErr w:type="spellStart"/>
      <w:r w:rsidRPr="008C64D6">
        <w:rPr>
          <w:lang w:val="pt-BR"/>
        </w:rPr>
        <w:t>hipotese</w:t>
      </w:r>
      <w:proofErr w:type="spellEnd"/>
      <w:r w:rsidRPr="008C64D6">
        <w:rPr>
          <w:lang w:val="pt-BR"/>
        </w:rPr>
        <w:t xml:space="preserve"> concreta ainda, </w:t>
      </w:r>
      <w:r>
        <w:rPr>
          <w:lang w:val="pt-BR"/>
        </w:rPr>
        <w:t xml:space="preserve">e </w:t>
      </w:r>
      <w:proofErr w:type="spellStart"/>
      <w:r>
        <w:rPr>
          <w:lang w:val="pt-BR"/>
        </w:rPr>
        <w:t>ontological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grounding</w:t>
      </w:r>
      <w:proofErr w:type="spellEnd"/>
      <w:r>
        <w:rPr>
          <w:lang w:val="pt-BR"/>
        </w:rPr>
        <w:t xml:space="preserve"> caiu de </w:t>
      </w:r>
      <w:proofErr w:type="spellStart"/>
      <w:r>
        <w:rPr>
          <w:lang w:val="pt-BR"/>
        </w:rPr>
        <w:t>para-quedas</w:t>
      </w:r>
      <w:proofErr w:type="spellEnd"/>
      <w:r>
        <w:rPr>
          <w:lang w:val="pt-BR"/>
        </w:rPr>
        <w:t xml:space="preserve">... qual a relação com </w:t>
      </w:r>
      <w:proofErr w:type="spellStart"/>
      <w:r>
        <w:rPr>
          <w:lang w:val="pt-BR"/>
        </w:rPr>
        <w:t>reasoning</w:t>
      </w:r>
      <w:proofErr w:type="spellEnd"/>
      <w:r>
        <w:rPr>
          <w:lang w:val="pt-BR"/>
        </w:rPr>
        <w:t>?</w:t>
      </w:r>
    </w:p>
  </w:comment>
  <w:comment w:id="42" w:author="Fred Freitas" w:date="2016-01-12T19:44:00Z" w:initials="FF">
    <w:p w14:paraId="443E4509" w14:textId="77777777" w:rsidR="00DD3CD5" w:rsidRDefault="00DD3CD5">
      <w:pPr>
        <w:pStyle w:val="Textodecomentrio"/>
      </w:pPr>
      <w:r>
        <w:rPr>
          <w:rStyle w:val="Refdecomentrio"/>
        </w:rPr>
        <w:annotationRef/>
      </w:r>
      <w:r w:rsidRPr="00DD3CD5">
        <w:rPr>
          <w:lang w:val="pt-BR"/>
        </w:rPr>
        <w:t xml:space="preserve">O q </w:t>
      </w:r>
      <w:proofErr w:type="spellStart"/>
      <w:r w:rsidRPr="00DD3CD5">
        <w:rPr>
          <w:lang w:val="pt-BR"/>
        </w:rPr>
        <w:t>eh</w:t>
      </w:r>
      <w:proofErr w:type="spellEnd"/>
      <w:r w:rsidRPr="00DD3CD5">
        <w:rPr>
          <w:lang w:val="pt-BR"/>
        </w:rPr>
        <w:t xml:space="preserve">? Como dl vai validar </w:t>
      </w:r>
      <w:proofErr w:type="spellStart"/>
      <w:r w:rsidRPr="00DD3CD5">
        <w:rPr>
          <w:lang w:val="pt-BR"/>
        </w:rPr>
        <w:t>BDs</w:t>
      </w:r>
      <w:proofErr w:type="spellEnd"/>
      <w:r w:rsidRPr="00DD3CD5">
        <w:rPr>
          <w:lang w:val="pt-BR"/>
        </w:rPr>
        <w:t xml:space="preserve">?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melhor</w:t>
      </w:r>
      <w:proofErr w:type="spellEnd"/>
    </w:p>
  </w:comment>
  <w:comment w:id="40" w:author="Fred Freitas" w:date="2016-01-12T19:43:00Z" w:initials="FF">
    <w:p w14:paraId="23EB41CA" w14:textId="77777777" w:rsidR="00DD3CD5" w:rsidRPr="00DD3CD5" w:rsidRDefault="00DD3CD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DD3CD5">
        <w:rPr>
          <w:lang w:val="pt-BR"/>
        </w:rPr>
        <w:t xml:space="preserve">Este paragrafo deve vir antes da </w:t>
      </w:r>
      <w:proofErr w:type="spellStart"/>
      <w:r w:rsidRPr="00DD3CD5">
        <w:rPr>
          <w:lang w:val="pt-BR"/>
        </w:rPr>
        <w:t>apresentacao</w:t>
      </w:r>
      <w:proofErr w:type="spellEnd"/>
      <w:r w:rsidRPr="00DD3CD5">
        <w:rPr>
          <w:lang w:val="pt-BR"/>
        </w:rPr>
        <w:t xml:space="preserve"> da </w:t>
      </w:r>
      <w:proofErr w:type="spellStart"/>
      <w:r w:rsidRPr="00DD3CD5">
        <w:rPr>
          <w:lang w:val="pt-BR"/>
        </w:rPr>
        <w:t>hipoteses</w:t>
      </w:r>
      <w:proofErr w:type="spellEnd"/>
      <w:r w:rsidRPr="00DD3CD5">
        <w:rPr>
          <w:lang w:val="pt-BR"/>
        </w:rPr>
        <w:t>.</w:t>
      </w:r>
    </w:p>
  </w:comment>
  <w:comment w:id="51" w:author="Fred Freitas" w:date="2016-01-12T19:47:00Z" w:initials="FF">
    <w:p w14:paraId="13479BDB" w14:textId="77777777" w:rsidR="00DD3CD5" w:rsidRPr="00DD3CD5" w:rsidRDefault="00DD3CD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DD3CD5">
        <w:rPr>
          <w:lang w:val="pt-BR"/>
        </w:rPr>
        <w:t xml:space="preserve">Este paragrafo deve ´parecer-se com outros do mesmo tipo. </w:t>
      </w:r>
      <w:r>
        <w:rPr>
          <w:lang w:val="pt-BR"/>
        </w:rPr>
        <w:t xml:space="preserve">Define-se ontologias e depois diz-se de q </w:t>
      </w:r>
      <w:proofErr w:type="spellStart"/>
      <w:r>
        <w:rPr>
          <w:lang w:val="pt-BR"/>
        </w:rPr>
        <w:t>eh</w:t>
      </w:r>
      <w:proofErr w:type="spellEnd"/>
      <w:r>
        <w:rPr>
          <w:lang w:val="pt-BR"/>
        </w:rPr>
        <w:t xml:space="preserve"> composta.</w:t>
      </w:r>
    </w:p>
  </w:comment>
  <w:comment w:id="54" w:author="Fred Freitas" w:date="2016-01-12T19:49:00Z" w:initials="FF">
    <w:p w14:paraId="3D32E040" w14:textId="77777777" w:rsidR="00DD3CD5" w:rsidRDefault="00DD3CD5">
      <w:pPr>
        <w:pStyle w:val="Textodecomentrio"/>
      </w:pPr>
      <w:r>
        <w:rPr>
          <w:rStyle w:val="Refdecomentrio"/>
        </w:rPr>
        <w:annotationRef/>
      </w:r>
      <w:r>
        <w:t xml:space="preserve">Mt </w:t>
      </w:r>
      <w:proofErr w:type="spellStart"/>
      <w:r>
        <w:t>bom</w:t>
      </w:r>
      <w:proofErr w:type="spellEnd"/>
      <w:r>
        <w:t>!</w:t>
      </w:r>
    </w:p>
  </w:comment>
  <w:comment w:id="62" w:author="Fred Freitas" w:date="2016-01-12T19:54:00Z" w:initials="FF">
    <w:p w14:paraId="63D1B9DC" w14:textId="77777777" w:rsidR="004560BF" w:rsidRPr="004560BF" w:rsidRDefault="004560BF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560BF">
        <w:rPr>
          <w:lang w:val="pt-BR"/>
        </w:rPr>
        <w:t xml:space="preserve">O processo com seu objetivo precisa ser descrito </w:t>
      </w:r>
      <w:proofErr w:type="spellStart"/>
      <w:r>
        <w:rPr>
          <w:lang w:val="pt-BR"/>
        </w:rPr>
        <w:t>antres</w:t>
      </w:r>
      <w:proofErr w:type="spellEnd"/>
      <w:r>
        <w:rPr>
          <w:lang w:val="pt-BR"/>
        </w:rPr>
        <w:t xml:space="preserve"> de serem descritos os passos.  Bom por um </w:t>
      </w:r>
      <w:proofErr w:type="spellStart"/>
      <w:r>
        <w:rPr>
          <w:lang w:val="pt-BR"/>
        </w:rPr>
        <w:t>grafico</w:t>
      </w:r>
      <w:proofErr w:type="spellEnd"/>
    </w:p>
  </w:comment>
  <w:comment w:id="112" w:author="Fred Freitas" w:date="2016-01-12T20:02:00Z" w:initials="FF">
    <w:p w14:paraId="7FD4191D" w14:textId="77777777" w:rsidR="004560BF" w:rsidRPr="004560BF" w:rsidRDefault="004560BF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560BF">
        <w:rPr>
          <w:lang w:val="pt-BR"/>
        </w:rPr>
        <w:t xml:space="preserve">Esta </w:t>
      </w:r>
      <w:proofErr w:type="spellStart"/>
      <w:r w:rsidRPr="004560BF">
        <w:rPr>
          <w:lang w:val="pt-BR"/>
        </w:rPr>
        <w:t>secao</w:t>
      </w:r>
      <w:proofErr w:type="spellEnd"/>
      <w:r w:rsidRPr="004560BF">
        <w:rPr>
          <w:lang w:val="pt-BR"/>
        </w:rPr>
        <w:t xml:space="preserve"> precisa melhorar depois do </w:t>
      </w:r>
      <w:proofErr w:type="spellStart"/>
      <w:r>
        <w:rPr>
          <w:lang w:val="pt-BR"/>
        </w:rPr>
        <w:t>procdsso</w:t>
      </w:r>
      <w:proofErr w:type="spellEnd"/>
      <w:r>
        <w:rPr>
          <w:lang w:val="pt-BR"/>
        </w:rPr>
        <w:t xml:space="preserve"> ficar claro. Creio </w:t>
      </w:r>
      <w:proofErr w:type="gramStart"/>
      <w:r>
        <w:rPr>
          <w:lang w:val="pt-BR"/>
        </w:rPr>
        <w:t>q</w:t>
      </w:r>
      <w:proofErr w:type="gramEnd"/>
      <w:r>
        <w:rPr>
          <w:lang w:val="pt-BR"/>
        </w:rPr>
        <w:t xml:space="preserve"> depois temos q comparar trabalhos q aprendem axiomas e q fazem </w:t>
      </w:r>
      <w:proofErr w:type="spellStart"/>
      <w:r>
        <w:rPr>
          <w:lang w:val="pt-BR"/>
        </w:rPr>
        <w:t>onto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grounding</w:t>
      </w:r>
      <w:proofErr w:type="spellEnd"/>
      <w:r>
        <w:rPr>
          <w:lang w:val="pt-BR"/>
        </w:rPr>
        <w:t xml:space="preserve"> em 2 </w:t>
      </w:r>
      <w:proofErr w:type="spellStart"/>
      <w:r>
        <w:rPr>
          <w:lang w:val="pt-BR"/>
        </w:rPr>
        <w:t>subsecoes</w:t>
      </w:r>
      <w:proofErr w:type="spellEnd"/>
      <w:r>
        <w:rPr>
          <w:lang w:val="pt-BR"/>
        </w:rPr>
        <w:t xml:space="preserve"> diferentes.</w:t>
      </w:r>
    </w:p>
  </w:comment>
  <w:comment w:id="113" w:author="Fred Freitas" w:date="2016-01-12T19:59:00Z" w:initials="FF">
    <w:p w14:paraId="06D478D5" w14:textId="77777777" w:rsidR="004560BF" w:rsidRPr="004560BF" w:rsidRDefault="004560BF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560BF">
        <w:rPr>
          <w:lang w:val="pt-BR"/>
        </w:rPr>
        <w:t xml:space="preserve">Esta parte </w:t>
      </w:r>
      <w:proofErr w:type="spellStart"/>
      <w:r w:rsidRPr="004560BF">
        <w:rPr>
          <w:lang w:val="pt-BR"/>
        </w:rPr>
        <w:t>estah</w:t>
      </w:r>
      <w:proofErr w:type="spellEnd"/>
      <w:r w:rsidRPr="004560BF">
        <w:rPr>
          <w:lang w:val="pt-BR"/>
        </w:rPr>
        <w:t xml:space="preserve"> pouco clara. </w:t>
      </w:r>
      <w:proofErr w:type="spellStart"/>
      <w:r w:rsidRPr="004560BF">
        <w:rPr>
          <w:lang w:val="pt-BR"/>
        </w:rPr>
        <w:t>Eh</w:t>
      </w:r>
      <w:proofErr w:type="spellEnd"/>
      <w:r w:rsidRPr="004560BF">
        <w:rPr>
          <w:lang w:val="pt-BR"/>
        </w:rPr>
        <w:t xml:space="preserve"> </w:t>
      </w:r>
      <w:r>
        <w:rPr>
          <w:lang w:val="pt-BR"/>
        </w:rPr>
        <w:t xml:space="preserve">preciso ser mais concreto, dizer exatamente o q </w:t>
      </w:r>
      <w:proofErr w:type="spellStart"/>
      <w:r>
        <w:rPr>
          <w:lang w:val="pt-BR"/>
        </w:rPr>
        <w:t>estah</w:t>
      </w:r>
      <w:proofErr w:type="spellEnd"/>
      <w:r>
        <w:rPr>
          <w:lang w:val="pt-BR"/>
        </w:rPr>
        <w:t xml:space="preserve"> sendo feito e </w:t>
      </w:r>
      <w:proofErr w:type="gramStart"/>
      <w:r>
        <w:rPr>
          <w:lang w:val="pt-BR"/>
        </w:rPr>
        <w:t>pra</w:t>
      </w:r>
      <w:proofErr w:type="gramEnd"/>
      <w:r>
        <w:rPr>
          <w:lang w:val="pt-BR"/>
        </w:rPr>
        <w:t xml:space="preserve"> q.</w:t>
      </w:r>
    </w:p>
  </w:comment>
  <w:comment w:id="114" w:author="Fred Freitas" w:date="2016-01-12T20:04:00Z" w:initials="FF">
    <w:p w14:paraId="202C2A45" w14:textId="77777777" w:rsidR="004979DD" w:rsidRPr="004979DD" w:rsidRDefault="004979DD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979DD">
        <w:rPr>
          <w:lang w:val="pt-BR"/>
        </w:rPr>
        <w:t xml:space="preserve">Estes argumentos </w:t>
      </w:r>
      <w:proofErr w:type="spellStart"/>
      <w:r w:rsidRPr="004979DD">
        <w:rPr>
          <w:lang w:val="pt-BR"/>
        </w:rPr>
        <w:t>nao</w:t>
      </w:r>
      <w:proofErr w:type="spellEnd"/>
      <w:r w:rsidRPr="004979DD">
        <w:rPr>
          <w:lang w:val="pt-BR"/>
        </w:rPr>
        <w:t xml:space="preserve"> deveriam vir no </w:t>
      </w:r>
      <w:proofErr w:type="spellStart"/>
      <w:r w:rsidRPr="004979DD">
        <w:rPr>
          <w:lang w:val="pt-BR"/>
        </w:rPr>
        <w:t>comeco</w:t>
      </w:r>
      <w:proofErr w:type="spellEnd"/>
      <w:r w:rsidRPr="004979DD">
        <w:rPr>
          <w:lang w:val="pt-BR"/>
        </w:rPr>
        <w:t>?</w:t>
      </w:r>
    </w:p>
  </w:comment>
  <w:comment w:id="115" w:author="Fred Freitas" w:date="2016-01-12T20:04:00Z" w:initials="FF">
    <w:p w14:paraId="595E56F5" w14:textId="77777777" w:rsidR="004979DD" w:rsidRPr="004979DD" w:rsidRDefault="004979DD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spellStart"/>
      <w:r w:rsidRPr="004979DD">
        <w:rPr>
          <w:lang w:val="pt-BR"/>
        </w:rPr>
        <w:t>So</w:t>
      </w:r>
      <w:proofErr w:type="spellEnd"/>
      <w:r w:rsidRPr="004979DD">
        <w:rPr>
          <w:lang w:val="pt-BR"/>
        </w:rPr>
        <w:t xml:space="preserve"> agora </w:t>
      </w:r>
      <w:proofErr w:type="spellStart"/>
      <w:r w:rsidRPr="004979DD">
        <w:rPr>
          <w:lang w:val="pt-BR"/>
        </w:rPr>
        <w:t>oleitor</w:t>
      </w:r>
      <w:proofErr w:type="spellEnd"/>
      <w:r w:rsidRPr="004979DD">
        <w:rPr>
          <w:lang w:val="pt-BR"/>
        </w:rPr>
        <w:t xml:space="preserve"> </w:t>
      </w:r>
      <w:proofErr w:type="spellStart"/>
      <w:r w:rsidRPr="004979DD">
        <w:rPr>
          <w:lang w:val="pt-BR"/>
        </w:rPr>
        <w:t>eh</w:t>
      </w:r>
      <w:proofErr w:type="spellEnd"/>
      <w:r w:rsidRPr="004979DD">
        <w:rPr>
          <w:lang w:val="pt-BR"/>
        </w:rPr>
        <w:t xml:space="preserve"> informado q isto </w:t>
      </w:r>
      <w:proofErr w:type="spellStart"/>
      <w:r w:rsidRPr="004979DD">
        <w:rPr>
          <w:lang w:val="pt-BR"/>
        </w:rPr>
        <w:t>eh</w:t>
      </w:r>
      <w:proofErr w:type="spellEnd"/>
      <w:r w:rsidRPr="004979DD">
        <w:rPr>
          <w:lang w:val="pt-BR"/>
        </w:rPr>
        <w:t xml:space="preserve"> uma </w:t>
      </w:r>
      <w:proofErr w:type="spellStart"/>
      <w:r w:rsidRPr="004979DD">
        <w:rPr>
          <w:lang w:val="pt-BR"/>
        </w:rPr>
        <w:t>solucao</w:t>
      </w:r>
      <w:proofErr w:type="spellEnd"/>
      <w:r w:rsidRPr="004979DD">
        <w:rPr>
          <w:lang w:val="pt-BR"/>
        </w:rPr>
        <w:t xml:space="preserve"> de </w:t>
      </w:r>
      <w:proofErr w:type="spellStart"/>
      <w:r w:rsidRPr="004979DD">
        <w:rPr>
          <w:lang w:val="pt-BR"/>
        </w:rPr>
        <w:t>onto</w:t>
      </w:r>
      <w:proofErr w:type="spellEnd"/>
      <w:r w:rsidRPr="004979DD">
        <w:rPr>
          <w:lang w:val="pt-BR"/>
        </w:rPr>
        <w:t xml:space="preserve"> </w:t>
      </w:r>
      <w:proofErr w:type="spellStart"/>
      <w:r w:rsidRPr="004979DD">
        <w:rPr>
          <w:lang w:val="pt-BR"/>
        </w:rPr>
        <w:t>engineering</w:t>
      </w:r>
      <w:proofErr w:type="spellEnd"/>
      <w:r w:rsidRPr="004979DD">
        <w:rPr>
          <w:lang w:val="pt-BR"/>
        </w:rPr>
        <w:t xml:space="preserve">… </w:t>
      </w:r>
      <w:r>
        <w:rPr>
          <w:lang w:val="pt-BR"/>
        </w:rPr>
        <w:t>isto TEM q estar no começo!</w:t>
      </w:r>
      <w:bookmarkStart w:id="116" w:name="_GoBack"/>
      <w:bookmarkEnd w:id="11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54E3EA" w15:done="0"/>
  <w15:commentEx w15:paraId="5AB85B8D" w15:done="0"/>
  <w15:commentEx w15:paraId="6D9D1E5D" w15:done="0"/>
  <w15:commentEx w15:paraId="3FA2D670" w15:done="0"/>
  <w15:commentEx w15:paraId="65095BE1" w15:done="0"/>
  <w15:commentEx w15:paraId="3316B4BC" w15:done="0"/>
  <w15:commentEx w15:paraId="09205CA7" w15:done="0"/>
  <w15:commentEx w15:paraId="398F29AB" w15:done="0"/>
  <w15:commentEx w15:paraId="443E4509" w15:done="0"/>
  <w15:commentEx w15:paraId="23EB41CA" w15:done="0"/>
  <w15:commentEx w15:paraId="13479BDB" w15:done="0"/>
  <w15:commentEx w15:paraId="3D32E040" w15:done="0"/>
  <w15:commentEx w15:paraId="63D1B9DC" w15:done="0"/>
  <w15:commentEx w15:paraId="7FD4191D" w15:done="0"/>
  <w15:commentEx w15:paraId="06D478D5" w15:done="0"/>
  <w15:commentEx w15:paraId="202C2A45" w15:done="0"/>
  <w15:commentEx w15:paraId="595E56F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5A883" w14:textId="77777777" w:rsidR="00E45C59" w:rsidRDefault="00E45C59">
      <w:pPr>
        <w:spacing w:after="0" w:line="240" w:lineRule="auto"/>
      </w:pPr>
      <w:r>
        <w:separator/>
      </w:r>
    </w:p>
  </w:endnote>
  <w:endnote w:type="continuationSeparator" w:id="0">
    <w:p w14:paraId="23EA93E6" w14:textId="77777777" w:rsidR="00E45C59" w:rsidRDefault="00E45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C099C" w14:textId="77777777" w:rsidR="00E45C59" w:rsidRDefault="00E45C59">
      <w:pPr>
        <w:spacing w:after="0" w:line="240" w:lineRule="auto"/>
      </w:pPr>
      <w:r>
        <w:separator/>
      </w:r>
    </w:p>
  </w:footnote>
  <w:footnote w:type="continuationSeparator" w:id="0">
    <w:p w14:paraId="107F4337" w14:textId="77777777" w:rsidR="00E45C59" w:rsidRDefault="00E45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F1C47" w14:textId="77777777" w:rsidR="007375A7" w:rsidRDefault="007375A7">
    <w:pPr>
      <w:spacing w:after="0" w:line="200" w:lineRule="exact"/>
      <w:rPr>
        <w:sz w:val="20"/>
        <w:szCs w:val="20"/>
      </w:rPr>
    </w:pPr>
    <w:r>
      <w:pict w14:anchorId="3C04908C">
        <v:group id="_x0000_s2135" style="position:absolute;margin-left:48.35pt;margin-top:69.45pt;width:.1pt;height:29.9pt;z-index:-1157;mso-position-horizontal-relative:page;mso-position-vertical-relative:page" coordorigin="967,1389" coordsize="2,598">
          <v:shape id="_x0000_s2136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162A0C80">
        <v:group id="_x0000_s2133" style="position:absolute;margin-left:660.35pt;margin-top:69.45pt;width:.1pt;height:29.9pt;z-index:-1156;mso-position-horizontal-relative:page;mso-position-vertical-relative:page" coordorigin="13207,1389" coordsize="2,598">
          <v:shape id="_x0000_s2134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662E4278">
        <v:group id="_x0000_s2131" style="position:absolute;margin-left:13.45pt;margin-top:104.3pt;width:29.9pt;height:.1pt;z-index:-1155;mso-position-horizontal-relative:page;mso-position-vertical-relative:page" coordorigin="269,2086" coordsize="598,2">
          <v:shape id="_x0000_s2132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17B8E9BC">
        <v:group id="_x0000_s2129" style="position:absolute;margin-left:665.3pt;margin-top:104.3pt;width:29.9pt;height:.1pt;z-index:-1154;mso-position-horizontal-relative:page;mso-position-vertical-relative:page" coordorigin="13306,2086" coordsize="598,2">
          <v:shape id="_x0000_s2130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67B58" w14:textId="77777777" w:rsidR="007375A7" w:rsidRDefault="007375A7">
    <w:pPr>
      <w:spacing w:after="0" w:line="200" w:lineRule="exact"/>
      <w:rPr>
        <w:sz w:val="20"/>
        <w:szCs w:val="20"/>
      </w:rPr>
    </w:pPr>
    <w:r>
      <w:pict w14:anchorId="2BEB999B">
        <v:group id="_x0000_s2127" style="position:absolute;margin-left:48.35pt;margin-top:69.45pt;width:.1pt;height:29.9pt;z-index:-1153;mso-position-horizontal-relative:page;mso-position-vertical-relative:page" coordorigin="967,1389" coordsize="2,598">
          <v:shape id="_x0000_s2128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08708DA7">
        <v:group id="_x0000_s2125" style="position:absolute;margin-left:660.35pt;margin-top:69.45pt;width:.1pt;height:29.9pt;z-index:-1152;mso-position-horizontal-relative:page;mso-position-vertical-relative:page" coordorigin="13207,1389" coordsize="2,598">
          <v:shape id="_x0000_s2126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60F6F7F0">
        <v:group id="_x0000_s2123" style="position:absolute;margin-left:13.45pt;margin-top:104.3pt;width:29.9pt;height:.1pt;z-index:-1151;mso-position-horizontal-relative:page;mso-position-vertical-relative:page" coordorigin="269,2086" coordsize="598,2">
          <v:shape id="_x0000_s2124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7D929BD5">
        <v:group id="_x0000_s2121" style="position:absolute;margin-left:665.3pt;margin-top:104.3pt;width:29.9pt;height:.1pt;z-index:-1150;mso-position-horizontal-relative:page;mso-position-vertical-relative:page" coordorigin="13306,2086" coordsize="598,2">
          <v:shape id="_x0000_s2122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B5AD8" w14:textId="77777777" w:rsidR="007375A7" w:rsidRDefault="007375A7">
    <w:pPr>
      <w:spacing w:after="0" w:line="200" w:lineRule="exact"/>
      <w:rPr>
        <w:sz w:val="20"/>
        <w:szCs w:val="20"/>
      </w:rPr>
    </w:pPr>
    <w:r>
      <w:pict w14:anchorId="7C713EEC">
        <v:group id="_x0000_s2119" style="position:absolute;margin-left:48.35pt;margin-top:69.45pt;width:.1pt;height:29.9pt;z-index:-1149;mso-position-horizontal-relative:page;mso-position-vertical-relative:page" coordorigin="967,1389" coordsize="2,598">
          <v:shape id="_x0000_s2120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1F87F061">
        <v:group id="_x0000_s2117" style="position:absolute;margin-left:660.35pt;margin-top:69.45pt;width:.1pt;height:29.9pt;z-index:-1148;mso-position-horizontal-relative:page;mso-position-vertical-relative:page" coordorigin="13207,1389" coordsize="2,598">
          <v:shape id="_x0000_s2118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3D1D6A77">
        <v:group id="_x0000_s2115" style="position:absolute;margin-left:13.45pt;margin-top:104.3pt;width:29.9pt;height:.1pt;z-index:-1147;mso-position-horizontal-relative:page;mso-position-vertical-relative:page" coordorigin="269,2086" coordsize="598,2">
          <v:shape id="_x0000_s2116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2C8A3E09">
        <v:group id="_x0000_s2113" style="position:absolute;margin-left:665.3pt;margin-top:104.3pt;width:29.9pt;height:.1pt;z-index:-1146;mso-position-horizontal-relative:page;mso-position-vertical-relative:page" coordorigin="13306,2086" coordsize="598,2">
          <v:shape id="_x0000_s2114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  <w:r>
      <w:pict w14:anchorId="4E7A9AD6">
        <v:group id="_x0000_s2111" style="position:absolute;margin-left:113.4pt;margin-top:150.65pt;width:484.2pt;height:.1pt;z-index:-1145;mso-position-horizontal-relative:page;mso-position-vertical-relative:page" coordorigin="2268,3013" coordsize="9684,2">
          <v:shape id="_x0000_s2112" style="position:absolute;left:2268;top:3013;width:9684;height:2" coordorigin="2268,3013" coordsize="9684,0" path="m2268,3013r9683,e" filled="f" strokeweight=".35136mm">
            <v:path arrowok="t"/>
          </v:shape>
          <w10:wrap anchorx="page" anchory="page"/>
        </v:group>
      </w:pict>
    </w:r>
    <w:r>
      <w:pict w14:anchorId="5092ED17"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539.3pt;margin-top:135.05pt;width:59.3pt;height:9.95pt;z-index:-1144;mso-position-horizontal-relative:page;mso-position-vertical-relative:page" filled="f" stroked="f">
          <v:textbox inset="0,0,0,0">
            <w:txbxContent>
              <w:p w14:paraId="32AB9428" w14:textId="77777777" w:rsidR="007375A7" w:rsidRDefault="007375A7">
                <w:pPr>
                  <w:spacing w:after="0" w:line="177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i/>
                    <w:spacing w:val="-24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Santana</w:t>
                </w:r>
                <w:r>
                  <w:rPr>
                    <w:rFonts w:ascii="Arial" w:eastAsia="Arial" w:hAnsi="Arial" w:cs="Arial"/>
                    <w:i/>
                    <w:spacing w:val="-6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et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al.</w:t>
                </w:r>
              </w:p>
            </w:txbxContent>
          </v:textbox>
          <w10:wrap anchorx="page" anchory="page"/>
        </v:shape>
      </w:pict>
    </w:r>
    <w:r>
      <w:pict w14:anchorId="2F9E7408">
        <v:shape id="_x0000_s2109" type="#_x0000_t202" style="position:absolute;margin-left:112.4pt;margin-top:135.15pt;width:6.45pt;height:9.95pt;z-index:-1143;mso-position-horizontal-relative:page;mso-position-vertical-relative:page" filled="f" stroked="f">
          <v:textbox inset="0,0,0,0">
            <w:txbxContent>
              <w:p w14:paraId="1ED090BF" w14:textId="77777777" w:rsidR="007375A7" w:rsidRDefault="007375A7">
                <w:pPr>
                  <w:spacing w:after="0" w:line="17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30AB3" w14:textId="77777777" w:rsidR="007375A7" w:rsidRDefault="007375A7">
    <w:pPr>
      <w:spacing w:after="0" w:line="200" w:lineRule="exact"/>
      <w:rPr>
        <w:sz w:val="20"/>
        <w:szCs w:val="20"/>
      </w:rPr>
    </w:pPr>
    <w:r>
      <w:pict w14:anchorId="6CD6273A">
        <v:group id="_x0000_s2107" style="position:absolute;margin-left:48.35pt;margin-top:69.45pt;width:.1pt;height:29.9pt;z-index:-1142;mso-position-horizontal-relative:page;mso-position-vertical-relative:page" coordorigin="967,1389" coordsize="2,598">
          <v:shape id="_x0000_s2108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6EABD17B">
        <v:group id="_x0000_s2105" style="position:absolute;margin-left:660.35pt;margin-top:69.45pt;width:.1pt;height:29.9pt;z-index:-1141;mso-position-horizontal-relative:page;mso-position-vertical-relative:page" coordorigin="13207,1389" coordsize="2,598">
          <v:shape id="_x0000_s2106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50904DCC">
        <v:group id="_x0000_s2103" style="position:absolute;margin-left:13.45pt;margin-top:104.3pt;width:29.9pt;height:.1pt;z-index:-1140;mso-position-horizontal-relative:page;mso-position-vertical-relative:page" coordorigin="269,2086" coordsize="598,2">
          <v:shape id="_x0000_s2104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4B057D86">
        <v:group id="_x0000_s2101" style="position:absolute;margin-left:665.3pt;margin-top:104.3pt;width:29.9pt;height:.1pt;z-index:-1139;mso-position-horizontal-relative:page;mso-position-vertical-relative:page" coordorigin="13306,2086" coordsize="598,2">
          <v:shape id="_x0000_s2102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  <w:r>
      <w:pict w14:anchorId="2CAD6588">
        <v:group id="_x0000_s2099" style="position:absolute;margin-left:111.1pt;margin-top:150.65pt;width:484.2pt;height:.1pt;z-index:-1138;mso-position-horizontal-relative:page;mso-position-vertical-relative:page" coordorigin="2222,3013" coordsize="9684,2">
          <v:shape id="_x0000_s2100" style="position:absolute;left:2222;top:3013;width:9684;height:2" coordorigin="2222,3013" coordsize="9684,0" path="m2222,3013r9684,e" filled="f" strokeweight=".35136mm">
            <v:path arrowok="t"/>
          </v:shape>
          <w10:wrap anchorx="page" anchory="page"/>
        </v:group>
      </w:pict>
    </w:r>
    <w:r>
      <w:pict w14:anchorId="131CE2CF"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110.1pt;margin-top:135.05pt;width:248.2pt;height:9.95pt;z-index:-1137;mso-position-horizontal-relative:page;mso-position-vertical-relative:page" filled="f" stroked="f">
          <v:textbox inset="0,0,0,0">
            <w:txbxContent>
              <w:p w14:paraId="38484021" w14:textId="77777777" w:rsidR="007375A7" w:rsidRDefault="007375A7">
                <w:pPr>
                  <w:spacing w:after="0" w:line="177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Grounding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and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ret</w:t>
                </w:r>
                <w:r>
                  <w:rPr>
                    <w:rFonts w:ascii="Arial" w:eastAsia="Arial" w:hAnsi="Arial" w:cs="Arial"/>
                    <w:i/>
                    <w:spacing w:val="2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pacing w:val="-5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ving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biomedical</w:t>
                </w:r>
                <w:r>
                  <w:rPr>
                    <w:rFonts w:ascii="Arial" w:eastAsia="Arial" w:hAnsi="Arial" w:cs="Arial"/>
                    <w:i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database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content</w:t>
                </w:r>
                <w:r>
                  <w:rPr>
                    <w:rFonts w:ascii="Arial" w:eastAsia="Arial" w:hAnsi="Arial" w:cs="Arial"/>
                    <w:i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with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ontologies</w:t>
                </w:r>
              </w:p>
            </w:txbxContent>
          </v:textbox>
          <w10:wrap anchorx="page" anchory="page"/>
        </v:shape>
      </w:pict>
    </w:r>
    <w:r>
      <w:pict w14:anchorId="5635CEDA">
        <v:shape id="_x0000_s2097" type="#_x0000_t202" style="position:absolute;margin-left:589.85pt;margin-top:135.15pt;width:6.45pt;height:9.95pt;z-index:-1136;mso-position-horizontal-relative:page;mso-position-vertical-relative:page" filled="f" stroked="f">
          <v:textbox inset="0,0,0,0">
            <w:txbxContent>
              <w:p w14:paraId="5BBCE153" w14:textId="77777777" w:rsidR="007375A7" w:rsidRDefault="007375A7">
                <w:pPr>
                  <w:spacing w:after="0" w:line="17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E3473" w14:textId="77777777" w:rsidR="007375A7" w:rsidRDefault="007375A7">
    <w:pPr>
      <w:spacing w:after="0" w:line="200" w:lineRule="exact"/>
      <w:rPr>
        <w:sz w:val="20"/>
        <w:szCs w:val="20"/>
      </w:rPr>
    </w:pPr>
    <w:r>
      <w:pict w14:anchorId="694D6F1D">
        <v:group id="_x0000_s2095" style="position:absolute;margin-left:48.35pt;margin-top:69.45pt;width:.1pt;height:29.9pt;z-index:-1135;mso-position-horizontal-relative:page;mso-position-vertical-relative:page" coordorigin="967,1389" coordsize="2,598">
          <v:shape id="_x0000_s2096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5AAC9748">
        <v:group id="_x0000_s2093" style="position:absolute;margin-left:660.35pt;margin-top:69.45pt;width:.1pt;height:29.9pt;z-index:-1134;mso-position-horizontal-relative:page;mso-position-vertical-relative:page" coordorigin="13207,1389" coordsize="2,598">
          <v:shape id="_x0000_s2094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2A3486A4">
        <v:group id="_x0000_s2091" style="position:absolute;margin-left:13.45pt;margin-top:104.3pt;width:29.9pt;height:.1pt;z-index:-1133;mso-position-horizontal-relative:page;mso-position-vertical-relative:page" coordorigin="269,2086" coordsize="598,2">
          <v:shape id="_x0000_s2092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3C1E011E">
        <v:group id="_x0000_s2089" style="position:absolute;margin-left:665.3pt;margin-top:104.3pt;width:29.9pt;height:.1pt;z-index:-1132;mso-position-horizontal-relative:page;mso-position-vertical-relative:page" coordorigin="13306,2086" coordsize="598,2">
          <v:shape id="_x0000_s2090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  <w:r>
      <w:pict w14:anchorId="661DB6EF">
        <v:group id="_x0000_s2087" style="position:absolute;margin-left:113.4pt;margin-top:150.65pt;width:484.2pt;height:.1pt;z-index:-1131;mso-position-horizontal-relative:page;mso-position-vertical-relative:page" coordorigin="2268,3013" coordsize="9684,2">
          <v:shape id="_x0000_s2088" style="position:absolute;left:2268;top:3013;width:9684;height:2" coordorigin="2268,3013" coordsize="9684,0" path="m2268,3013r9683,e" filled="f" strokeweight=".35136mm">
            <v:path arrowok="t"/>
          </v:shape>
          <w10:wrap anchorx="page" anchory="page"/>
        </v:group>
      </w:pict>
    </w:r>
    <w:r>
      <w:pict w14:anchorId="1CFFE344"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539.3pt;margin-top:135.05pt;width:59.3pt;height:9.95pt;z-index:-1130;mso-position-horizontal-relative:page;mso-position-vertical-relative:page" filled="f" stroked="f">
          <v:textbox inset="0,0,0,0">
            <w:txbxContent>
              <w:p w14:paraId="1067E47F" w14:textId="77777777" w:rsidR="007375A7" w:rsidRDefault="007375A7">
                <w:pPr>
                  <w:spacing w:after="0" w:line="177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i/>
                    <w:spacing w:val="-24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Santana</w:t>
                </w:r>
                <w:r>
                  <w:rPr>
                    <w:rFonts w:ascii="Arial" w:eastAsia="Arial" w:hAnsi="Arial" w:cs="Arial"/>
                    <w:i/>
                    <w:spacing w:val="-6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et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al.</w:t>
                </w:r>
              </w:p>
            </w:txbxContent>
          </v:textbox>
          <w10:wrap anchorx="page" anchory="page"/>
        </v:shape>
      </w:pict>
    </w:r>
    <w:r>
      <w:pict w14:anchorId="1FBE6585">
        <v:shape id="_x0000_s2085" type="#_x0000_t202" style="position:absolute;margin-left:112.4pt;margin-top:135.15pt;width:6.45pt;height:9.95pt;z-index:-1129;mso-position-horizontal-relative:page;mso-position-vertical-relative:page" filled="f" stroked="f">
          <v:textbox inset="0,0,0,0">
            <w:txbxContent>
              <w:p w14:paraId="5BBDD26E" w14:textId="77777777" w:rsidR="007375A7" w:rsidRDefault="007375A7">
                <w:pPr>
                  <w:spacing w:after="0" w:line="17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38D88" w14:textId="77777777" w:rsidR="007375A7" w:rsidRDefault="007375A7">
    <w:pPr>
      <w:spacing w:after="0" w:line="200" w:lineRule="exact"/>
      <w:rPr>
        <w:sz w:val="20"/>
        <w:szCs w:val="20"/>
      </w:rPr>
    </w:pPr>
    <w:r>
      <w:pict w14:anchorId="66497389">
        <v:group id="_x0000_s2083" style="position:absolute;margin-left:48.35pt;margin-top:69.45pt;width:.1pt;height:29.9pt;z-index:-1128;mso-position-horizontal-relative:page;mso-position-vertical-relative:page" coordorigin="967,1389" coordsize="2,598">
          <v:shape id="_x0000_s2084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2AE22EE7">
        <v:group id="_x0000_s2081" style="position:absolute;margin-left:660.35pt;margin-top:69.45pt;width:.1pt;height:29.9pt;z-index:-1127;mso-position-horizontal-relative:page;mso-position-vertical-relative:page" coordorigin="13207,1389" coordsize="2,598">
          <v:shape id="_x0000_s2082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422E2F7B">
        <v:group id="_x0000_s2079" style="position:absolute;margin-left:13.45pt;margin-top:104.3pt;width:29.9pt;height:.1pt;z-index:-1126;mso-position-horizontal-relative:page;mso-position-vertical-relative:page" coordorigin="269,2086" coordsize="598,2">
          <v:shape id="_x0000_s2080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00E05A2E">
        <v:group id="_x0000_s2077" style="position:absolute;margin-left:665.3pt;margin-top:104.3pt;width:29.9pt;height:.1pt;z-index:-1125;mso-position-horizontal-relative:page;mso-position-vertical-relative:page" coordorigin="13306,2086" coordsize="598,2">
          <v:shape id="_x0000_s2078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  <w:r>
      <w:pict w14:anchorId="39F037AE">
        <v:group id="_x0000_s2075" style="position:absolute;margin-left:111.1pt;margin-top:150.65pt;width:484.2pt;height:.1pt;z-index:-1124;mso-position-horizontal-relative:page;mso-position-vertical-relative:page" coordorigin="2222,3013" coordsize="9684,2">
          <v:shape id="_x0000_s2076" style="position:absolute;left:2222;top:3013;width:9684;height:2" coordorigin="2222,3013" coordsize="9684,0" path="m2222,3013r9684,e" filled="f" strokeweight=".35136mm">
            <v:path arrowok="t"/>
          </v:shape>
          <w10:wrap anchorx="page" anchory="page"/>
        </v:group>
      </w:pict>
    </w:r>
    <w:r>
      <w:pict w14:anchorId="4F94E50E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110.1pt;margin-top:135.05pt;width:248.2pt;height:9.95pt;z-index:-1123;mso-position-horizontal-relative:page;mso-position-vertical-relative:page" filled="f" stroked="f">
          <v:textbox inset="0,0,0,0">
            <w:txbxContent>
              <w:p w14:paraId="2CD826DE" w14:textId="77777777" w:rsidR="007375A7" w:rsidRDefault="007375A7">
                <w:pPr>
                  <w:spacing w:after="0" w:line="177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Grounding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and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ret</w:t>
                </w:r>
                <w:r>
                  <w:rPr>
                    <w:rFonts w:ascii="Arial" w:eastAsia="Arial" w:hAnsi="Arial" w:cs="Arial"/>
                    <w:i/>
                    <w:spacing w:val="2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pacing w:val="-5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ving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biomedical</w:t>
                </w:r>
                <w:r>
                  <w:rPr>
                    <w:rFonts w:ascii="Arial" w:eastAsia="Arial" w:hAnsi="Arial" w:cs="Arial"/>
                    <w:i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database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content</w:t>
                </w:r>
                <w:r>
                  <w:rPr>
                    <w:rFonts w:ascii="Arial" w:eastAsia="Arial" w:hAnsi="Arial" w:cs="Arial"/>
                    <w:i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with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ontologies</w:t>
                </w:r>
              </w:p>
            </w:txbxContent>
          </v:textbox>
          <w10:wrap anchorx="page" anchory="page"/>
        </v:shape>
      </w:pict>
    </w:r>
    <w:r>
      <w:pict w14:anchorId="1E241D09">
        <v:shape id="_x0000_s2073" type="#_x0000_t202" style="position:absolute;margin-left:589.85pt;margin-top:135.15pt;width:6.45pt;height:9.95pt;z-index:-1122;mso-position-horizontal-relative:page;mso-position-vertical-relative:page" filled="f" stroked="f">
          <v:textbox inset="0,0,0,0">
            <w:txbxContent>
              <w:p w14:paraId="72723E9F" w14:textId="77777777" w:rsidR="007375A7" w:rsidRDefault="007375A7">
                <w:pPr>
                  <w:spacing w:after="0" w:line="17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AE81D" w14:textId="77777777" w:rsidR="007375A7" w:rsidRDefault="007375A7">
    <w:pPr>
      <w:spacing w:after="0" w:line="200" w:lineRule="exact"/>
      <w:rPr>
        <w:sz w:val="20"/>
        <w:szCs w:val="20"/>
      </w:rPr>
    </w:pPr>
    <w:r>
      <w:pict w14:anchorId="6A7A98AA">
        <v:group id="_x0000_s2071" style="position:absolute;margin-left:48.35pt;margin-top:69.45pt;width:.1pt;height:29.9pt;z-index:-1121;mso-position-horizontal-relative:page;mso-position-vertical-relative:page" coordorigin="967,1389" coordsize="2,598">
          <v:shape id="_x0000_s2072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7C3FAD03">
        <v:group id="_x0000_s2069" style="position:absolute;margin-left:660.35pt;margin-top:69.45pt;width:.1pt;height:29.9pt;z-index:-1120;mso-position-horizontal-relative:page;mso-position-vertical-relative:page" coordorigin="13207,1389" coordsize="2,598">
          <v:shape id="_x0000_s2070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31DD4493">
        <v:group id="_x0000_s2067" style="position:absolute;margin-left:13.45pt;margin-top:104.3pt;width:29.9pt;height:.1pt;z-index:-1119;mso-position-horizontal-relative:page;mso-position-vertical-relative:page" coordorigin="269,2086" coordsize="598,2">
          <v:shape id="_x0000_s2068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109C983E">
        <v:group id="_x0000_s2065" style="position:absolute;margin-left:665.3pt;margin-top:104.3pt;width:29.9pt;height:.1pt;z-index:-1118;mso-position-horizontal-relative:page;mso-position-vertical-relative:page" coordorigin="13306,2086" coordsize="598,2">
          <v:shape id="_x0000_s2066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  <w:r>
      <w:pict w14:anchorId="62893805">
        <v:group id="_x0000_s2063" style="position:absolute;margin-left:113.4pt;margin-top:150.65pt;width:484.2pt;height:.1pt;z-index:-1117;mso-position-horizontal-relative:page;mso-position-vertical-relative:page" coordorigin="2268,3013" coordsize="9684,2">
          <v:shape id="_x0000_s2064" style="position:absolute;left:2268;top:3013;width:9684;height:2" coordorigin="2268,3013" coordsize="9684,0" path="m2268,3013r9683,e" filled="f" strokeweight=".35136mm">
            <v:path arrowok="t"/>
          </v:shape>
          <w10:wrap anchorx="page" anchory="page"/>
        </v:group>
      </w:pict>
    </w:r>
    <w:r>
      <w:pict w14:anchorId="45370C2E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39.3pt;margin-top:135.05pt;width:59.3pt;height:9.95pt;z-index:-1116;mso-position-horizontal-relative:page;mso-position-vertical-relative:page" filled="f" stroked="f">
          <v:textbox inset="0,0,0,0">
            <w:txbxContent>
              <w:p w14:paraId="6143CE2B" w14:textId="77777777" w:rsidR="007375A7" w:rsidRDefault="007375A7">
                <w:pPr>
                  <w:spacing w:after="0" w:line="177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i/>
                    <w:spacing w:val="-24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Santana</w:t>
                </w:r>
                <w:r>
                  <w:rPr>
                    <w:rFonts w:ascii="Arial" w:eastAsia="Arial" w:hAnsi="Arial" w:cs="Arial"/>
                    <w:i/>
                    <w:spacing w:val="-6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et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al.</w:t>
                </w:r>
              </w:p>
            </w:txbxContent>
          </v:textbox>
          <w10:wrap anchorx="page" anchory="page"/>
        </v:shape>
      </w:pict>
    </w:r>
    <w:r>
      <w:pict w14:anchorId="6BDB1DEB">
        <v:shape id="_x0000_s2061" type="#_x0000_t202" style="position:absolute;margin-left:112.4pt;margin-top:135.15pt;width:6.45pt;height:9.95pt;z-index:-1115;mso-position-horizontal-relative:page;mso-position-vertical-relative:page" filled="f" stroked="f">
          <v:textbox inset="0,0,0,0">
            <w:txbxContent>
              <w:p w14:paraId="7249E759" w14:textId="77777777" w:rsidR="007375A7" w:rsidRDefault="007375A7">
                <w:pPr>
                  <w:spacing w:after="0" w:line="17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6F667" w14:textId="77777777" w:rsidR="007375A7" w:rsidRDefault="007375A7">
    <w:pPr>
      <w:spacing w:after="0" w:line="200" w:lineRule="exact"/>
      <w:rPr>
        <w:sz w:val="20"/>
        <w:szCs w:val="20"/>
      </w:rPr>
    </w:pPr>
    <w:r>
      <w:pict w14:anchorId="5017BF13">
        <v:group id="_x0000_s2059" style="position:absolute;margin-left:48.35pt;margin-top:69.45pt;width:.1pt;height:29.9pt;z-index:-1114;mso-position-horizontal-relative:page;mso-position-vertical-relative:page" coordorigin="967,1389" coordsize="2,598">
          <v:shape id="_x0000_s2060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3A0A1BBC">
        <v:group id="_x0000_s2057" style="position:absolute;margin-left:660.35pt;margin-top:69.45pt;width:.1pt;height:29.9pt;z-index:-1113;mso-position-horizontal-relative:page;mso-position-vertical-relative:page" coordorigin="13207,1389" coordsize="2,598">
          <v:shape id="_x0000_s2058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30D6E15A">
        <v:group id="_x0000_s2055" style="position:absolute;margin-left:13.45pt;margin-top:104.3pt;width:29.9pt;height:.1pt;z-index:-1112;mso-position-horizontal-relative:page;mso-position-vertical-relative:page" coordorigin="269,2086" coordsize="598,2">
          <v:shape id="_x0000_s2056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3E8FFC4F">
        <v:group id="_x0000_s2053" style="position:absolute;margin-left:665.3pt;margin-top:104.3pt;width:29.9pt;height:.1pt;z-index:-1111;mso-position-horizontal-relative:page;mso-position-vertical-relative:page" coordorigin="13306,2086" coordsize="598,2">
          <v:shape id="_x0000_s2054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  <w:r>
      <w:pict w14:anchorId="34CF2889">
        <v:group id="_x0000_s2051" style="position:absolute;margin-left:111.1pt;margin-top:150.65pt;width:484.2pt;height:.1pt;z-index:-1110;mso-position-horizontal-relative:page;mso-position-vertical-relative:page" coordorigin="2222,3013" coordsize="9684,2">
          <v:shape id="_x0000_s2052" style="position:absolute;left:2222;top:3013;width:9684;height:2" coordorigin="2222,3013" coordsize="9684,0" path="m2222,3013r9684,e" filled="f" strokeweight=".35136mm">
            <v:path arrowok="t"/>
          </v:shape>
          <w10:wrap anchorx="page" anchory="page"/>
        </v:group>
      </w:pict>
    </w:r>
    <w:r>
      <w:pict w14:anchorId="0A52CE5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10.1pt;margin-top:135.05pt;width:248.2pt;height:9.95pt;z-index:-1109;mso-position-horizontal-relative:page;mso-position-vertical-relative:page" filled="f" stroked="f">
          <v:textbox inset="0,0,0,0">
            <w:txbxContent>
              <w:p w14:paraId="00E86368" w14:textId="77777777" w:rsidR="007375A7" w:rsidRDefault="007375A7">
                <w:pPr>
                  <w:spacing w:after="0" w:line="177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Grounding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and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ret</w:t>
                </w:r>
                <w:r>
                  <w:rPr>
                    <w:rFonts w:ascii="Arial" w:eastAsia="Arial" w:hAnsi="Arial" w:cs="Arial"/>
                    <w:i/>
                    <w:spacing w:val="2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pacing w:val="-5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ving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biomedical</w:t>
                </w:r>
                <w:r>
                  <w:rPr>
                    <w:rFonts w:ascii="Arial" w:eastAsia="Arial" w:hAnsi="Arial" w:cs="Arial"/>
                    <w:i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database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content</w:t>
                </w:r>
                <w:r>
                  <w:rPr>
                    <w:rFonts w:ascii="Arial" w:eastAsia="Arial" w:hAnsi="Arial" w:cs="Arial"/>
                    <w:i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with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ontologies</w:t>
                </w:r>
              </w:p>
            </w:txbxContent>
          </v:textbox>
          <w10:wrap anchorx="page" anchory="page"/>
        </v:shape>
      </w:pict>
    </w:r>
    <w:r>
      <w:pict w14:anchorId="25C2866C">
        <v:shape id="_x0000_s2049" type="#_x0000_t202" style="position:absolute;margin-left:589.85pt;margin-top:135.15pt;width:6.45pt;height:9.95pt;z-index:-1108;mso-position-horizontal-relative:page;mso-position-vertical-relative:page" filled="f" stroked="f">
          <v:textbox inset="0,0,0,0">
            <w:txbxContent>
              <w:p w14:paraId="4C91CC35" w14:textId="77777777" w:rsidR="007375A7" w:rsidRDefault="007375A7">
                <w:pPr>
                  <w:spacing w:after="0" w:line="17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ed Freitas">
    <w15:presenceInfo w15:providerId="Windows Live" w15:userId="c6e1868b30f933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3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C58B1"/>
    <w:rsid w:val="001C58B1"/>
    <w:rsid w:val="004560BF"/>
    <w:rsid w:val="004979DD"/>
    <w:rsid w:val="007375A7"/>
    <w:rsid w:val="008C64D6"/>
    <w:rsid w:val="00DD3CD5"/>
    <w:rsid w:val="00E4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7"/>
    <o:shapelayout v:ext="edit">
      <o:idmap v:ext="edit" data="1"/>
    </o:shapelayout>
  </w:shapeDefaults>
  <w:decimalSymbol w:val=","/>
  <w:listSeparator w:val=";"/>
  <w14:docId w14:val="3AEF2C42"/>
  <w15:docId w15:val="{3EAE1ED4-B879-448E-9EB6-C02225B0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375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75A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75A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75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75A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7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5A7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8C64D6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in.ufpe.br/%CB%9Cintegrativo)" TargetMode="Externa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8.xml"/><Relationship Id="rId7" Type="http://schemas.openxmlformats.org/officeDocument/2006/relationships/hyperlink" Target="mailto:fss3@cin.ufpe.br" TargetMode="Externa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hyperlink" Target="http://www.w3.org/TR/owl2-manchester-syntax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in.ufpe.br/" TargetMode="External"/><Relationship Id="rId11" Type="http://schemas.openxmlformats.org/officeDocument/2006/relationships/hyperlink" Target="mailto:journals.permissions@oup.com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hyperlink" Target="http://www.w3.org/TR/owl2-overview/" TargetMode="External"/><Relationship Id="rId10" Type="http://schemas.microsoft.com/office/2011/relationships/commentsExtended" Target="commentsExtended.xml"/><Relationship Id="rId19" Type="http://schemas.openxmlformats.org/officeDocument/2006/relationships/header" Target="header7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hyperlink" Target="http://www.cin.ufpe.br/%CB%9Cintegrativo)" TargetMode="External"/><Relationship Id="rId22" Type="http://schemas.openxmlformats.org/officeDocument/2006/relationships/hyperlink" Target="http://www.ifomis.org/bfo/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8878</Words>
  <Characters>47947</Characters>
  <Application>Microsoft Office Word</Application>
  <DocSecurity>0</DocSecurity>
  <Lines>399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 Freitas</cp:lastModifiedBy>
  <cp:revision>2</cp:revision>
  <dcterms:created xsi:type="dcterms:W3CDTF">2016-01-12T09:29:00Z</dcterms:created>
  <dcterms:modified xsi:type="dcterms:W3CDTF">2016-01-12T22:05:00Z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2016-01-12T00:00:00Z</vt:filetime>
  </property>
  <property fmtid="{D5CDD505-2E9C-101B-9397-08002B2CF9AE}" pid="3" name="LastSaved">
    <vt:filetime>2016-01-12T00:00:00Z</vt:filetime>
  </property>
</Properties>
</file>