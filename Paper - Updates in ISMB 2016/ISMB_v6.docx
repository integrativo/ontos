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BA8B0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DD3264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870506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7CA4F40" w14:textId="77777777" w:rsidR="00B77D6E" w:rsidRDefault="00B77D6E">
      <w:pPr>
        <w:spacing w:before="14" w:after="0" w:line="260" w:lineRule="exact"/>
        <w:rPr>
          <w:sz w:val="26"/>
          <w:szCs w:val="26"/>
        </w:rPr>
      </w:pPr>
    </w:p>
    <w:p w14:paraId="474F0212" w14:textId="62008802" w:rsidR="00B77D6E" w:rsidRDefault="00E25282">
      <w:pPr>
        <w:spacing w:before="32" w:after="0" w:line="240" w:lineRule="auto"/>
        <w:ind w:right="350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3" behindDoc="1" locked="0" layoutInCell="1" allowOverlap="1" wp14:anchorId="0A28E3FE" wp14:editId="2039BC7B">
                <wp:simplePos x="0" y="0"/>
                <wp:positionH relativeFrom="page">
                  <wp:posOffset>6873875</wp:posOffset>
                </wp:positionH>
                <wp:positionV relativeFrom="paragraph">
                  <wp:posOffset>-52070</wp:posOffset>
                </wp:positionV>
                <wp:extent cx="687070" cy="687070"/>
                <wp:effectExtent l="0" t="0" r="1905" b="3810"/>
                <wp:wrapNone/>
                <wp:docPr id="433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" cy="687070"/>
                          <a:chOff x="10825" y="-82"/>
                          <a:chExt cx="1082" cy="1082"/>
                        </a:xfrm>
                      </wpg:grpSpPr>
                      <wpg:grpSp>
                        <wpg:cNvPr id="434" name="Group 355"/>
                        <wpg:cNvGrpSpPr>
                          <a:grpSpLocks/>
                        </wpg:cNvGrpSpPr>
                        <wpg:grpSpPr bwMode="auto">
                          <a:xfrm>
                            <a:off x="10826" y="-81"/>
                            <a:ext cx="1080" cy="1080"/>
                            <a:chOff x="10826" y="-81"/>
                            <a:chExt cx="1080" cy="1080"/>
                          </a:xfrm>
                        </wpg:grpSpPr>
                        <wps:wsp>
                          <wps:cNvPr id="435" name="Freeform 356"/>
                          <wps:cNvSpPr>
                            <a:spLocks/>
                          </wps:cNvSpPr>
                          <wps:spPr bwMode="auto">
                            <a:xfrm>
                              <a:off x="10826" y="-81"/>
                              <a:ext cx="1080" cy="1080"/>
                            </a:xfrm>
                            <a:custGeom>
                              <a:avLst/>
                              <a:gdLst>
                                <a:gd name="T0" fmla="+- 0 10826 10826"/>
                                <a:gd name="T1" fmla="*/ T0 w 1080"/>
                                <a:gd name="T2" fmla="+- 0 999 -81"/>
                                <a:gd name="T3" fmla="*/ 999 h 1080"/>
                                <a:gd name="T4" fmla="+- 0 11905 10826"/>
                                <a:gd name="T5" fmla="*/ T4 w 1080"/>
                                <a:gd name="T6" fmla="+- 0 999 -81"/>
                                <a:gd name="T7" fmla="*/ 999 h 1080"/>
                                <a:gd name="T8" fmla="+- 0 11905 10826"/>
                                <a:gd name="T9" fmla="*/ T8 w 1080"/>
                                <a:gd name="T10" fmla="+- 0 -81 -81"/>
                                <a:gd name="T11" fmla="*/ -81 h 1080"/>
                                <a:gd name="T12" fmla="+- 0 10826 10826"/>
                                <a:gd name="T13" fmla="*/ T12 w 1080"/>
                                <a:gd name="T14" fmla="+- 0 -81 -81"/>
                                <a:gd name="T15" fmla="*/ -81 h 1080"/>
                                <a:gd name="T16" fmla="+- 0 10826 10826"/>
                                <a:gd name="T17" fmla="*/ T16 w 1080"/>
                                <a:gd name="T18" fmla="+- 0 999 -81"/>
                                <a:gd name="T19" fmla="*/ 999 h 10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1080">
                                  <a:moveTo>
                                    <a:pt x="0" y="1080"/>
                                  </a:moveTo>
                                  <a:lnTo>
                                    <a:pt x="1079" y="1080"/>
                                  </a:lnTo>
                                  <a:lnTo>
                                    <a:pt x="10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0"/>
                                  </a:lnTo>
                                </a:path>
                              </a:pathLst>
                            </a:custGeom>
                            <a:solidFill>
                              <a:srgbClr val="77787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335"/>
                        <wpg:cNvGrpSpPr>
                          <a:grpSpLocks/>
                        </wpg:cNvGrpSpPr>
                        <wpg:grpSpPr bwMode="auto">
                          <a:xfrm>
                            <a:off x="10967" y="742"/>
                            <a:ext cx="799" cy="128"/>
                            <a:chOff x="10967" y="742"/>
                            <a:chExt cx="799" cy="128"/>
                          </a:xfrm>
                        </wpg:grpSpPr>
                        <wps:wsp>
                          <wps:cNvPr id="437" name="Freeform 354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634 10967"/>
                                <a:gd name="T1" fmla="*/ T0 w 799"/>
                                <a:gd name="T2" fmla="+- 0 866 742"/>
                                <a:gd name="T3" fmla="*/ 866 h 128"/>
                                <a:gd name="T4" fmla="+- 0 11631 10967"/>
                                <a:gd name="T5" fmla="*/ T4 w 799"/>
                                <a:gd name="T6" fmla="+- 0 866 742"/>
                                <a:gd name="T7" fmla="*/ 866 h 128"/>
                                <a:gd name="T8" fmla="+- 0 11633 10967"/>
                                <a:gd name="T9" fmla="*/ T8 w 799"/>
                                <a:gd name="T10" fmla="+- 0 866 742"/>
                                <a:gd name="T11" fmla="*/ 866 h 128"/>
                                <a:gd name="T12" fmla="+- 0 11634 10967"/>
                                <a:gd name="T13" fmla="*/ T12 w 799"/>
                                <a:gd name="T14" fmla="+- 0 866 742"/>
                                <a:gd name="T15" fmla="*/ 86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667" y="124"/>
                                  </a:moveTo>
                                  <a:lnTo>
                                    <a:pt x="664" y="124"/>
                                  </a:lnTo>
                                  <a:lnTo>
                                    <a:pt x="666" y="124"/>
                                  </a:lnTo>
                                  <a:lnTo>
                                    <a:pt x="667" y="12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353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580 10967"/>
                                <a:gd name="T1" fmla="*/ T0 w 799"/>
                                <a:gd name="T2" fmla="+- 0 751 742"/>
                                <a:gd name="T3" fmla="*/ 751 h 128"/>
                                <a:gd name="T4" fmla="+- 0 11514 10967"/>
                                <a:gd name="T5" fmla="*/ T4 w 799"/>
                                <a:gd name="T6" fmla="+- 0 751 742"/>
                                <a:gd name="T7" fmla="*/ 751 h 128"/>
                                <a:gd name="T8" fmla="+- 0 11517 10967"/>
                                <a:gd name="T9" fmla="*/ T8 w 799"/>
                                <a:gd name="T10" fmla="+- 0 754 742"/>
                                <a:gd name="T11" fmla="*/ 754 h 128"/>
                                <a:gd name="T12" fmla="+- 0 11521 10967"/>
                                <a:gd name="T13" fmla="*/ T12 w 799"/>
                                <a:gd name="T14" fmla="+- 0 757 742"/>
                                <a:gd name="T15" fmla="*/ 757 h 128"/>
                                <a:gd name="T16" fmla="+- 0 11521 10967"/>
                                <a:gd name="T17" fmla="*/ T16 w 799"/>
                                <a:gd name="T18" fmla="+- 0 773 742"/>
                                <a:gd name="T19" fmla="*/ 773 h 128"/>
                                <a:gd name="T20" fmla="+- 0 11521 10967"/>
                                <a:gd name="T21" fmla="*/ T20 w 799"/>
                                <a:gd name="T22" fmla="+- 0 786 742"/>
                                <a:gd name="T23" fmla="*/ 786 h 128"/>
                                <a:gd name="T24" fmla="+- 0 11521 10967"/>
                                <a:gd name="T25" fmla="*/ T24 w 799"/>
                                <a:gd name="T26" fmla="+- 0 805 742"/>
                                <a:gd name="T27" fmla="*/ 805 h 128"/>
                                <a:gd name="T28" fmla="+- 0 11520 10967"/>
                                <a:gd name="T29" fmla="*/ T28 w 799"/>
                                <a:gd name="T30" fmla="+- 0 825 742"/>
                                <a:gd name="T31" fmla="*/ 825 h 128"/>
                                <a:gd name="T32" fmla="+- 0 11520 10967"/>
                                <a:gd name="T33" fmla="*/ T32 w 799"/>
                                <a:gd name="T34" fmla="+- 0 845 742"/>
                                <a:gd name="T35" fmla="*/ 845 h 128"/>
                                <a:gd name="T36" fmla="+- 0 11520 10967"/>
                                <a:gd name="T37" fmla="*/ T36 w 799"/>
                                <a:gd name="T38" fmla="+- 0 866 742"/>
                                <a:gd name="T39" fmla="*/ 866 h 128"/>
                                <a:gd name="T40" fmla="+- 0 11564 10967"/>
                                <a:gd name="T41" fmla="*/ T40 w 799"/>
                                <a:gd name="T42" fmla="+- 0 866 742"/>
                                <a:gd name="T43" fmla="*/ 866 h 128"/>
                                <a:gd name="T44" fmla="+- 0 11564 10967"/>
                                <a:gd name="T45" fmla="*/ T44 w 799"/>
                                <a:gd name="T46" fmla="+- 0 860 742"/>
                                <a:gd name="T47" fmla="*/ 860 h 128"/>
                                <a:gd name="T48" fmla="+- 0 11551 10967"/>
                                <a:gd name="T49" fmla="*/ T48 w 799"/>
                                <a:gd name="T50" fmla="+- 0 858 742"/>
                                <a:gd name="T51" fmla="*/ 858 h 128"/>
                                <a:gd name="T52" fmla="+- 0 11541 10967"/>
                                <a:gd name="T53" fmla="*/ T52 w 799"/>
                                <a:gd name="T54" fmla="+- 0 858 742"/>
                                <a:gd name="T55" fmla="*/ 858 h 128"/>
                                <a:gd name="T56" fmla="+- 0 11541 10967"/>
                                <a:gd name="T57" fmla="*/ T56 w 799"/>
                                <a:gd name="T58" fmla="+- 0 832 742"/>
                                <a:gd name="T59" fmla="*/ 832 h 128"/>
                                <a:gd name="T60" fmla="+- 0 11541 10967"/>
                                <a:gd name="T61" fmla="*/ T60 w 799"/>
                                <a:gd name="T62" fmla="+- 0 812 742"/>
                                <a:gd name="T63" fmla="*/ 812 h 128"/>
                                <a:gd name="T64" fmla="+- 0 11541 10967"/>
                                <a:gd name="T65" fmla="*/ T64 w 799"/>
                                <a:gd name="T66" fmla="+- 0 792 742"/>
                                <a:gd name="T67" fmla="*/ 792 h 128"/>
                                <a:gd name="T68" fmla="+- 0 11541 10967"/>
                                <a:gd name="T69" fmla="*/ T68 w 799"/>
                                <a:gd name="T70" fmla="+- 0 772 742"/>
                                <a:gd name="T71" fmla="*/ 772 h 128"/>
                                <a:gd name="T72" fmla="+- 0 11542 10967"/>
                                <a:gd name="T73" fmla="*/ T72 w 799"/>
                                <a:gd name="T74" fmla="+- 0 752 742"/>
                                <a:gd name="T75" fmla="*/ 752 h 128"/>
                                <a:gd name="T76" fmla="+- 0 11582 10967"/>
                                <a:gd name="T77" fmla="*/ T76 w 799"/>
                                <a:gd name="T78" fmla="+- 0 752 742"/>
                                <a:gd name="T79" fmla="*/ 752 h 128"/>
                                <a:gd name="T80" fmla="+- 0 11580 10967"/>
                                <a:gd name="T81" fmla="*/ T80 w 799"/>
                                <a:gd name="T82" fmla="+- 0 751 742"/>
                                <a:gd name="T83" fmla="*/ 751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613" y="9"/>
                                  </a:moveTo>
                                  <a:lnTo>
                                    <a:pt x="547" y="9"/>
                                  </a:lnTo>
                                  <a:lnTo>
                                    <a:pt x="550" y="12"/>
                                  </a:lnTo>
                                  <a:lnTo>
                                    <a:pt x="554" y="15"/>
                                  </a:lnTo>
                                  <a:lnTo>
                                    <a:pt x="554" y="31"/>
                                  </a:lnTo>
                                  <a:lnTo>
                                    <a:pt x="554" y="44"/>
                                  </a:lnTo>
                                  <a:lnTo>
                                    <a:pt x="554" y="63"/>
                                  </a:lnTo>
                                  <a:lnTo>
                                    <a:pt x="553" y="83"/>
                                  </a:lnTo>
                                  <a:lnTo>
                                    <a:pt x="553" y="103"/>
                                  </a:lnTo>
                                  <a:lnTo>
                                    <a:pt x="553" y="124"/>
                                  </a:lnTo>
                                  <a:lnTo>
                                    <a:pt x="597" y="124"/>
                                  </a:lnTo>
                                  <a:lnTo>
                                    <a:pt x="597" y="118"/>
                                  </a:lnTo>
                                  <a:lnTo>
                                    <a:pt x="584" y="116"/>
                                  </a:lnTo>
                                  <a:lnTo>
                                    <a:pt x="574" y="116"/>
                                  </a:lnTo>
                                  <a:lnTo>
                                    <a:pt x="574" y="90"/>
                                  </a:lnTo>
                                  <a:lnTo>
                                    <a:pt x="574" y="70"/>
                                  </a:lnTo>
                                  <a:lnTo>
                                    <a:pt x="574" y="5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575" y="10"/>
                                  </a:lnTo>
                                  <a:lnTo>
                                    <a:pt x="615" y="10"/>
                                  </a:lnTo>
                                  <a:lnTo>
                                    <a:pt x="613" y="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352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582 10967"/>
                                <a:gd name="T1" fmla="*/ T0 w 799"/>
                                <a:gd name="T2" fmla="+- 0 752 742"/>
                                <a:gd name="T3" fmla="*/ 752 h 128"/>
                                <a:gd name="T4" fmla="+- 0 11542 10967"/>
                                <a:gd name="T5" fmla="*/ T4 w 799"/>
                                <a:gd name="T6" fmla="+- 0 752 742"/>
                                <a:gd name="T7" fmla="*/ 752 h 128"/>
                                <a:gd name="T8" fmla="+- 0 11549 10967"/>
                                <a:gd name="T9" fmla="*/ T8 w 799"/>
                                <a:gd name="T10" fmla="+- 0 752 742"/>
                                <a:gd name="T11" fmla="*/ 752 h 128"/>
                                <a:gd name="T12" fmla="+- 0 11568 10967"/>
                                <a:gd name="T13" fmla="*/ T12 w 799"/>
                                <a:gd name="T14" fmla="+- 0 761 742"/>
                                <a:gd name="T15" fmla="*/ 761 h 128"/>
                                <a:gd name="T16" fmla="+- 0 11577 10967"/>
                                <a:gd name="T17" fmla="*/ T16 w 799"/>
                                <a:gd name="T18" fmla="+- 0 782 742"/>
                                <a:gd name="T19" fmla="*/ 782 h 128"/>
                                <a:gd name="T20" fmla="+- 0 11566 10967"/>
                                <a:gd name="T21" fmla="*/ T20 w 799"/>
                                <a:gd name="T22" fmla="+- 0 800 742"/>
                                <a:gd name="T23" fmla="*/ 800 h 128"/>
                                <a:gd name="T24" fmla="+- 0 11553 10967"/>
                                <a:gd name="T25" fmla="*/ T24 w 799"/>
                                <a:gd name="T26" fmla="+- 0 814 742"/>
                                <a:gd name="T27" fmla="*/ 814 h 128"/>
                                <a:gd name="T28" fmla="+- 0 11565 10967"/>
                                <a:gd name="T29" fmla="*/ T28 w 799"/>
                                <a:gd name="T30" fmla="+- 0 830 742"/>
                                <a:gd name="T31" fmla="*/ 830 h 128"/>
                                <a:gd name="T32" fmla="+- 0 11614 10967"/>
                                <a:gd name="T33" fmla="*/ T32 w 799"/>
                                <a:gd name="T34" fmla="+- 0 865 742"/>
                                <a:gd name="T35" fmla="*/ 865 h 128"/>
                                <a:gd name="T36" fmla="+- 0 11629 10967"/>
                                <a:gd name="T37" fmla="*/ T36 w 799"/>
                                <a:gd name="T38" fmla="+- 0 866 742"/>
                                <a:gd name="T39" fmla="*/ 866 h 128"/>
                                <a:gd name="T40" fmla="+- 0 11636 10967"/>
                                <a:gd name="T41" fmla="*/ T40 w 799"/>
                                <a:gd name="T42" fmla="+- 0 866 742"/>
                                <a:gd name="T43" fmla="*/ 866 h 128"/>
                                <a:gd name="T44" fmla="+- 0 11714 10967"/>
                                <a:gd name="T45" fmla="*/ T44 w 799"/>
                                <a:gd name="T46" fmla="+- 0 864 742"/>
                                <a:gd name="T47" fmla="*/ 864 h 128"/>
                                <a:gd name="T48" fmla="+- 0 11724 10967"/>
                                <a:gd name="T49" fmla="*/ T48 w 799"/>
                                <a:gd name="T50" fmla="+- 0 860 742"/>
                                <a:gd name="T51" fmla="*/ 860 h 128"/>
                                <a:gd name="T52" fmla="+- 0 11634 10967"/>
                                <a:gd name="T53" fmla="*/ T52 w 799"/>
                                <a:gd name="T54" fmla="+- 0 860 742"/>
                                <a:gd name="T55" fmla="*/ 860 h 128"/>
                                <a:gd name="T56" fmla="+- 0 11618 10967"/>
                                <a:gd name="T57" fmla="*/ T56 w 799"/>
                                <a:gd name="T58" fmla="+- 0 853 742"/>
                                <a:gd name="T59" fmla="*/ 853 h 128"/>
                                <a:gd name="T60" fmla="+- 0 11600 10967"/>
                                <a:gd name="T61" fmla="*/ T60 w 799"/>
                                <a:gd name="T62" fmla="+- 0 838 742"/>
                                <a:gd name="T63" fmla="*/ 838 h 128"/>
                                <a:gd name="T64" fmla="+- 0 11585 10967"/>
                                <a:gd name="T65" fmla="*/ T64 w 799"/>
                                <a:gd name="T66" fmla="+- 0 820 742"/>
                                <a:gd name="T67" fmla="*/ 820 h 128"/>
                                <a:gd name="T68" fmla="+- 0 11576 10967"/>
                                <a:gd name="T69" fmla="*/ T68 w 799"/>
                                <a:gd name="T70" fmla="+- 0 805 742"/>
                                <a:gd name="T71" fmla="*/ 805 h 128"/>
                                <a:gd name="T72" fmla="+- 0 11593 10967"/>
                                <a:gd name="T73" fmla="*/ T72 w 799"/>
                                <a:gd name="T74" fmla="+- 0 793 742"/>
                                <a:gd name="T75" fmla="*/ 793 h 128"/>
                                <a:gd name="T76" fmla="+- 0 11600 10967"/>
                                <a:gd name="T77" fmla="*/ T76 w 799"/>
                                <a:gd name="T78" fmla="+- 0 772 742"/>
                                <a:gd name="T79" fmla="*/ 772 h 128"/>
                                <a:gd name="T80" fmla="+- 0 11590 10967"/>
                                <a:gd name="T81" fmla="*/ T80 w 799"/>
                                <a:gd name="T82" fmla="+- 0 755 742"/>
                                <a:gd name="T83" fmla="*/ 755 h 128"/>
                                <a:gd name="T84" fmla="+- 0 11582 10967"/>
                                <a:gd name="T85" fmla="*/ T84 w 799"/>
                                <a:gd name="T86" fmla="+- 0 752 742"/>
                                <a:gd name="T87" fmla="*/ 752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615" y="10"/>
                                  </a:moveTo>
                                  <a:lnTo>
                                    <a:pt x="575" y="10"/>
                                  </a:lnTo>
                                  <a:lnTo>
                                    <a:pt x="582" y="10"/>
                                  </a:lnTo>
                                  <a:lnTo>
                                    <a:pt x="601" y="19"/>
                                  </a:lnTo>
                                  <a:lnTo>
                                    <a:pt x="610" y="40"/>
                                  </a:lnTo>
                                  <a:lnTo>
                                    <a:pt x="599" y="58"/>
                                  </a:lnTo>
                                  <a:lnTo>
                                    <a:pt x="586" y="72"/>
                                  </a:lnTo>
                                  <a:lnTo>
                                    <a:pt x="598" y="88"/>
                                  </a:lnTo>
                                  <a:lnTo>
                                    <a:pt x="647" y="123"/>
                                  </a:lnTo>
                                  <a:lnTo>
                                    <a:pt x="662" y="124"/>
                                  </a:lnTo>
                                  <a:lnTo>
                                    <a:pt x="669" y="124"/>
                                  </a:lnTo>
                                  <a:lnTo>
                                    <a:pt x="747" y="122"/>
                                  </a:lnTo>
                                  <a:lnTo>
                                    <a:pt x="757" y="118"/>
                                  </a:lnTo>
                                  <a:lnTo>
                                    <a:pt x="667" y="118"/>
                                  </a:lnTo>
                                  <a:lnTo>
                                    <a:pt x="651" y="111"/>
                                  </a:lnTo>
                                  <a:lnTo>
                                    <a:pt x="633" y="96"/>
                                  </a:lnTo>
                                  <a:lnTo>
                                    <a:pt x="618" y="78"/>
                                  </a:lnTo>
                                  <a:lnTo>
                                    <a:pt x="609" y="63"/>
                                  </a:lnTo>
                                  <a:lnTo>
                                    <a:pt x="626" y="51"/>
                                  </a:lnTo>
                                  <a:lnTo>
                                    <a:pt x="633" y="30"/>
                                  </a:lnTo>
                                  <a:lnTo>
                                    <a:pt x="623" y="13"/>
                                  </a:lnTo>
                                  <a:lnTo>
                                    <a:pt x="615" y="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351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674 10967"/>
                                <a:gd name="T1" fmla="*/ T0 w 799"/>
                                <a:gd name="T2" fmla="+- 0 746 742"/>
                                <a:gd name="T3" fmla="*/ 746 h 128"/>
                                <a:gd name="T4" fmla="+- 0 11634 10967"/>
                                <a:gd name="T5" fmla="*/ T4 w 799"/>
                                <a:gd name="T6" fmla="+- 0 746 742"/>
                                <a:gd name="T7" fmla="*/ 746 h 128"/>
                                <a:gd name="T8" fmla="+- 0 11634 10967"/>
                                <a:gd name="T9" fmla="*/ T8 w 799"/>
                                <a:gd name="T10" fmla="+- 0 751 742"/>
                                <a:gd name="T11" fmla="*/ 751 h 128"/>
                                <a:gd name="T12" fmla="+- 0 11653 10967"/>
                                <a:gd name="T13" fmla="*/ T12 w 799"/>
                                <a:gd name="T14" fmla="+- 0 754 742"/>
                                <a:gd name="T15" fmla="*/ 754 h 128"/>
                                <a:gd name="T16" fmla="+- 0 11656 10967"/>
                                <a:gd name="T17" fmla="*/ T16 w 799"/>
                                <a:gd name="T18" fmla="+- 0 758 742"/>
                                <a:gd name="T19" fmla="*/ 758 h 128"/>
                                <a:gd name="T20" fmla="+- 0 11656 10967"/>
                                <a:gd name="T21" fmla="*/ T20 w 799"/>
                                <a:gd name="T22" fmla="+- 0 853 742"/>
                                <a:gd name="T23" fmla="*/ 853 h 128"/>
                                <a:gd name="T24" fmla="+- 0 11651 10967"/>
                                <a:gd name="T25" fmla="*/ T24 w 799"/>
                                <a:gd name="T26" fmla="+- 0 860 742"/>
                                <a:gd name="T27" fmla="*/ 860 h 128"/>
                                <a:gd name="T28" fmla="+- 0 11724 10967"/>
                                <a:gd name="T29" fmla="*/ T28 w 799"/>
                                <a:gd name="T30" fmla="+- 0 860 742"/>
                                <a:gd name="T31" fmla="*/ 860 h 128"/>
                                <a:gd name="T32" fmla="+- 0 11726 10967"/>
                                <a:gd name="T33" fmla="*/ T32 w 799"/>
                                <a:gd name="T34" fmla="+- 0 860 742"/>
                                <a:gd name="T35" fmla="*/ 860 h 128"/>
                                <a:gd name="T36" fmla="+- 0 11681 10967"/>
                                <a:gd name="T37" fmla="*/ T36 w 799"/>
                                <a:gd name="T38" fmla="+- 0 860 742"/>
                                <a:gd name="T39" fmla="*/ 860 h 128"/>
                                <a:gd name="T40" fmla="+- 0 11675 10967"/>
                                <a:gd name="T41" fmla="*/ T40 w 799"/>
                                <a:gd name="T42" fmla="+- 0 856 742"/>
                                <a:gd name="T43" fmla="*/ 856 h 128"/>
                                <a:gd name="T44" fmla="+- 0 11675 10967"/>
                                <a:gd name="T45" fmla="*/ T44 w 799"/>
                                <a:gd name="T46" fmla="+- 0 753 742"/>
                                <a:gd name="T47" fmla="*/ 753 h 128"/>
                                <a:gd name="T48" fmla="+- 0 11678 10967"/>
                                <a:gd name="T49" fmla="*/ T48 w 799"/>
                                <a:gd name="T50" fmla="+- 0 752 742"/>
                                <a:gd name="T51" fmla="*/ 752 h 128"/>
                                <a:gd name="T52" fmla="+- 0 11681 10967"/>
                                <a:gd name="T53" fmla="*/ T52 w 799"/>
                                <a:gd name="T54" fmla="+- 0 752 742"/>
                                <a:gd name="T55" fmla="*/ 752 h 128"/>
                                <a:gd name="T56" fmla="+- 0 11726 10967"/>
                                <a:gd name="T57" fmla="*/ T56 w 799"/>
                                <a:gd name="T58" fmla="+- 0 752 742"/>
                                <a:gd name="T59" fmla="*/ 752 h 128"/>
                                <a:gd name="T60" fmla="+- 0 11724 10967"/>
                                <a:gd name="T61" fmla="*/ T60 w 799"/>
                                <a:gd name="T62" fmla="+- 0 751 742"/>
                                <a:gd name="T63" fmla="*/ 751 h 128"/>
                                <a:gd name="T64" fmla="+- 0 11701 10967"/>
                                <a:gd name="T65" fmla="*/ T64 w 799"/>
                                <a:gd name="T66" fmla="+- 0 747 742"/>
                                <a:gd name="T67" fmla="*/ 747 h 128"/>
                                <a:gd name="T68" fmla="+- 0 11674 10967"/>
                                <a:gd name="T69" fmla="*/ T68 w 799"/>
                                <a:gd name="T70" fmla="+- 0 746 742"/>
                                <a:gd name="T71" fmla="*/ 74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707" y="4"/>
                                  </a:moveTo>
                                  <a:lnTo>
                                    <a:pt x="667" y="4"/>
                                  </a:lnTo>
                                  <a:lnTo>
                                    <a:pt x="667" y="9"/>
                                  </a:lnTo>
                                  <a:lnTo>
                                    <a:pt x="686" y="12"/>
                                  </a:lnTo>
                                  <a:lnTo>
                                    <a:pt x="689" y="16"/>
                                  </a:lnTo>
                                  <a:lnTo>
                                    <a:pt x="689" y="111"/>
                                  </a:lnTo>
                                  <a:lnTo>
                                    <a:pt x="684" y="118"/>
                                  </a:lnTo>
                                  <a:lnTo>
                                    <a:pt x="757" y="118"/>
                                  </a:lnTo>
                                  <a:lnTo>
                                    <a:pt x="759" y="118"/>
                                  </a:lnTo>
                                  <a:lnTo>
                                    <a:pt x="714" y="118"/>
                                  </a:lnTo>
                                  <a:lnTo>
                                    <a:pt x="708" y="114"/>
                                  </a:lnTo>
                                  <a:lnTo>
                                    <a:pt x="708" y="11"/>
                                  </a:lnTo>
                                  <a:lnTo>
                                    <a:pt x="711" y="10"/>
                                  </a:lnTo>
                                  <a:lnTo>
                                    <a:pt x="714" y="10"/>
                                  </a:lnTo>
                                  <a:lnTo>
                                    <a:pt x="759" y="10"/>
                                  </a:lnTo>
                                  <a:lnTo>
                                    <a:pt x="757" y="9"/>
                                  </a:lnTo>
                                  <a:lnTo>
                                    <a:pt x="734" y="5"/>
                                  </a:lnTo>
                                  <a:lnTo>
                                    <a:pt x="707" y="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350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726 10967"/>
                                <a:gd name="T1" fmla="*/ T0 w 799"/>
                                <a:gd name="T2" fmla="+- 0 752 742"/>
                                <a:gd name="T3" fmla="*/ 752 h 128"/>
                                <a:gd name="T4" fmla="+- 0 11683 10967"/>
                                <a:gd name="T5" fmla="*/ T4 w 799"/>
                                <a:gd name="T6" fmla="+- 0 752 742"/>
                                <a:gd name="T7" fmla="*/ 752 h 128"/>
                                <a:gd name="T8" fmla="+- 0 11695 10967"/>
                                <a:gd name="T9" fmla="*/ T8 w 799"/>
                                <a:gd name="T10" fmla="+- 0 753 742"/>
                                <a:gd name="T11" fmla="*/ 753 h 128"/>
                                <a:gd name="T12" fmla="+- 0 11715 10967"/>
                                <a:gd name="T13" fmla="*/ T12 w 799"/>
                                <a:gd name="T14" fmla="+- 0 759 742"/>
                                <a:gd name="T15" fmla="*/ 759 h 128"/>
                                <a:gd name="T16" fmla="+- 0 11730 10967"/>
                                <a:gd name="T17" fmla="*/ T16 w 799"/>
                                <a:gd name="T18" fmla="+- 0 772 742"/>
                                <a:gd name="T19" fmla="*/ 772 h 128"/>
                                <a:gd name="T20" fmla="+- 0 11739 10967"/>
                                <a:gd name="T21" fmla="*/ T20 w 799"/>
                                <a:gd name="T22" fmla="+- 0 792 742"/>
                                <a:gd name="T23" fmla="*/ 792 h 128"/>
                                <a:gd name="T24" fmla="+- 0 11742 10967"/>
                                <a:gd name="T25" fmla="*/ T24 w 799"/>
                                <a:gd name="T26" fmla="+- 0 820 742"/>
                                <a:gd name="T27" fmla="*/ 820 h 128"/>
                                <a:gd name="T28" fmla="+- 0 11734 10967"/>
                                <a:gd name="T29" fmla="*/ T28 w 799"/>
                                <a:gd name="T30" fmla="+- 0 840 742"/>
                                <a:gd name="T31" fmla="*/ 840 h 128"/>
                                <a:gd name="T32" fmla="+- 0 11719 10967"/>
                                <a:gd name="T33" fmla="*/ T32 w 799"/>
                                <a:gd name="T34" fmla="+- 0 854 742"/>
                                <a:gd name="T35" fmla="*/ 854 h 128"/>
                                <a:gd name="T36" fmla="+- 0 11696 10967"/>
                                <a:gd name="T37" fmla="*/ T36 w 799"/>
                                <a:gd name="T38" fmla="+- 0 860 742"/>
                                <a:gd name="T39" fmla="*/ 860 h 128"/>
                                <a:gd name="T40" fmla="+- 0 11726 10967"/>
                                <a:gd name="T41" fmla="*/ T40 w 799"/>
                                <a:gd name="T42" fmla="+- 0 860 742"/>
                                <a:gd name="T43" fmla="*/ 860 h 128"/>
                                <a:gd name="T44" fmla="+- 0 11766 10967"/>
                                <a:gd name="T45" fmla="*/ T44 w 799"/>
                                <a:gd name="T46" fmla="+- 0 793 742"/>
                                <a:gd name="T47" fmla="*/ 793 h 128"/>
                                <a:gd name="T48" fmla="+- 0 11758 10967"/>
                                <a:gd name="T49" fmla="*/ T48 w 799"/>
                                <a:gd name="T50" fmla="+- 0 773 742"/>
                                <a:gd name="T51" fmla="*/ 773 h 128"/>
                                <a:gd name="T52" fmla="+- 0 11744 10967"/>
                                <a:gd name="T53" fmla="*/ T52 w 799"/>
                                <a:gd name="T54" fmla="+- 0 760 742"/>
                                <a:gd name="T55" fmla="*/ 760 h 128"/>
                                <a:gd name="T56" fmla="+- 0 11726 10967"/>
                                <a:gd name="T57" fmla="*/ T56 w 799"/>
                                <a:gd name="T58" fmla="+- 0 752 742"/>
                                <a:gd name="T59" fmla="*/ 752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759" y="10"/>
                                  </a:moveTo>
                                  <a:lnTo>
                                    <a:pt x="716" y="10"/>
                                  </a:lnTo>
                                  <a:lnTo>
                                    <a:pt x="728" y="11"/>
                                  </a:lnTo>
                                  <a:lnTo>
                                    <a:pt x="748" y="17"/>
                                  </a:lnTo>
                                  <a:lnTo>
                                    <a:pt x="763" y="30"/>
                                  </a:lnTo>
                                  <a:lnTo>
                                    <a:pt x="772" y="50"/>
                                  </a:lnTo>
                                  <a:lnTo>
                                    <a:pt x="775" y="78"/>
                                  </a:lnTo>
                                  <a:lnTo>
                                    <a:pt x="767" y="98"/>
                                  </a:lnTo>
                                  <a:lnTo>
                                    <a:pt x="752" y="112"/>
                                  </a:lnTo>
                                  <a:lnTo>
                                    <a:pt x="729" y="118"/>
                                  </a:lnTo>
                                  <a:lnTo>
                                    <a:pt x="759" y="118"/>
                                  </a:lnTo>
                                  <a:lnTo>
                                    <a:pt x="799" y="51"/>
                                  </a:lnTo>
                                  <a:lnTo>
                                    <a:pt x="791" y="31"/>
                                  </a:lnTo>
                                  <a:lnTo>
                                    <a:pt x="777" y="18"/>
                                  </a:lnTo>
                                  <a:lnTo>
                                    <a:pt x="759" y="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Freeform 349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547 10967"/>
                                <a:gd name="T1" fmla="*/ T0 w 799"/>
                                <a:gd name="T2" fmla="+- 0 858 742"/>
                                <a:gd name="T3" fmla="*/ 858 h 128"/>
                                <a:gd name="T4" fmla="+- 0 11541 10967"/>
                                <a:gd name="T5" fmla="*/ T4 w 799"/>
                                <a:gd name="T6" fmla="+- 0 858 742"/>
                                <a:gd name="T7" fmla="*/ 858 h 128"/>
                                <a:gd name="T8" fmla="+- 0 11551 10967"/>
                                <a:gd name="T9" fmla="*/ T8 w 799"/>
                                <a:gd name="T10" fmla="+- 0 858 742"/>
                                <a:gd name="T11" fmla="*/ 858 h 128"/>
                                <a:gd name="T12" fmla="+- 0 11547 10967"/>
                                <a:gd name="T13" fmla="*/ T12 w 799"/>
                                <a:gd name="T14" fmla="+- 0 858 742"/>
                                <a:gd name="T15" fmla="*/ 85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580" y="116"/>
                                  </a:moveTo>
                                  <a:lnTo>
                                    <a:pt x="574" y="116"/>
                                  </a:lnTo>
                                  <a:lnTo>
                                    <a:pt x="584" y="116"/>
                                  </a:lnTo>
                                  <a:lnTo>
                                    <a:pt x="580" y="11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Freeform 348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545 10967"/>
                                <a:gd name="T1" fmla="*/ T0 w 799"/>
                                <a:gd name="T2" fmla="+- 0 746 742"/>
                                <a:gd name="T3" fmla="*/ 746 h 128"/>
                                <a:gd name="T4" fmla="+- 0 11505 10967"/>
                                <a:gd name="T5" fmla="*/ T4 w 799"/>
                                <a:gd name="T6" fmla="+- 0 747 742"/>
                                <a:gd name="T7" fmla="*/ 747 h 128"/>
                                <a:gd name="T8" fmla="+- 0 11505 10967"/>
                                <a:gd name="T9" fmla="*/ T8 w 799"/>
                                <a:gd name="T10" fmla="+- 0 752 742"/>
                                <a:gd name="T11" fmla="*/ 752 h 128"/>
                                <a:gd name="T12" fmla="+- 0 11509 10967"/>
                                <a:gd name="T13" fmla="*/ T12 w 799"/>
                                <a:gd name="T14" fmla="+- 0 752 742"/>
                                <a:gd name="T15" fmla="*/ 752 h 128"/>
                                <a:gd name="T16" fmla="+- 0 11514 10967"/>
                                <a:gd name="T17" fmla="*/ T16 w 799"/>
                                <a:gd name="T18" fmla="+- 0 751 742"/>
                                <a:gd name="T19" fmla="*/ 751 h 128"/>
                                <a:gd name="T20" fmla="+- 0 11580 10967"/>
                                <a:gd name="T21" fmla="*/ T20 w 799"/>
                                <a:gd name="T22" fmla="+- 0 751 742"/>
                                <a:gd name="T23" fmla="*/ 751 h 128"/>
                                <a:gd name="T24" fmla="+- 0 11570 10967"/>
                                <a:gd name="T25" fmla="*/ T24 w 799"/>
                                <a:gd name="T26" fmla="+- 0 747 742"/>
                                <a:gd name="T27" fmla="*/ 747 h 128"/>
                                <a:gd name="T28" fmla="+- 0 11545 10967"/>
                                <a:gd name="T29" fmla="*/ T28 w 799"/>
                                <a:gd name="T30" fmla="+- 0 746 742"/>
                                <a:gd name="T31" fmla="*/ 74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578" y="4"/>
                                  </a:moveTo>
                                  <a:lnTo>
                                    <a:pt x="538" y="5"/>
                                  </a:lnTo>
                                  <a:lnTo>
                                    <a:pt x="538" y="10"/>
                                  </a:lnTo>
                                  <a:lnTo>
                                    <a:pt x="542" y="10"/>
                                  </a:lnTo>
                                  <a:lnTo>
                                    <a:pt x="547" y="9"/>
                                  </a:lnTo>
                                  <a:lnTo>
                                    <a:pt x="613" y="9"/>
                                  </a:lnTo>
                                  <a:lnTo>
                                    <a:pt x="603" y="5"/>
                                  </a:lnTo>
                                  <a:lnTo>
                                    <a:pt x="578" y="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347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420 10967"/>
                                <a:gd name="T1" fmla="*/ T0 w 799"/>
                                <a:gd name="T2" fmla="+- 0 742 742"/>
                                <a:gd name="T3" fmla="*/ 742 h 128"/>
                                <a:gd name="T4" fmla="+- 0 11362 10967"/>
                                <a:gd name="T5" fmla="*/ T4 w 799"/>
                                <a:gd name="T6" fmla="+- 0 793 742"/>
                                <a:gd name="T7" fmla="*/ 793 h 128"/>
                                <a:gd name="T8" fmla="+- 0 11360 10967"/>
                                <a:gd name="T9" fmla="*/ T8 w 799"/>
                                <a:gd name="T10" fmla="+- 0 821 742"/>
                                <a:gd name="T11" fmla="*/ 821 h 128"/>
                                <a:gd name="T12" fmla="+- 0 11369 10967"/>
                                <a:gd name="T13" fmla="*/ T12 w 799"/>
                                <a:gd name="T14" fmla="+- 0 841 742"/>
                                <a:gd name="T15" fmla="*/ 841 h 128"/>
                                <a:gd name="T16" fmla="+- 0 11383 10967"/>
                                <a:gd name="T17" fmla="*/ T16 w 799"/>
                                <a:gd name="T18" fmla="+- 0 857 742"/>
                                <a:gd name="T19" fmla="*/ 857 h 128"/>
                                <a:gd name="T20" fmla="+- 0 11402 10967"/>
                                <a:gd name="T21" fmla="*/ T20 w 799"/>
                                <a:gd name="T22" fmla="+- 0 866 742"/>
                                <a:gd name="T23" fmla="*/ 866 h 128"/>
                                <a:gd name="T24" fmla="+- 0 11426 10967"/>
                                <a:gd name="T25" fmla="*/ T24 w 799"/>
                                <a:gd name="T26" fmla="+- 0 870 742"/>
                                <a:gd name="T27" fmla="*/ 870 h 128"/>
                                <a:gd name="T28" fmla="+- 0 11435 10967"/>
                                <a:gd name="T29" fmla="*/ T28 w 799"/>
                                <a:gd name="T30" fmla="+- 0 869 742"/>
                                <a:gd name="T31" fmla="*/ 869 h 128"/>
                                <a:gd name="T32" fmla="+- 0 11453 10967"/>
                                <a:gd name="T33" fmla="*/ T32 w 799"/>
                                <a:gd name="T34" fmla="+- 0 864 742"/>
                                <a:gd name="T35" fmla="*/ 864 h 128"/>
                                <a:gd name="T36" fmla="+- 0 11456 10967"/>
                                <a:gd name="T37" fmla="*/ T36 w 799"/>
                                <a:gd name="T38" fmla="+- 0 862 742"/>
                                <a:gd name="T39" fmla="*/ 862 h 128"/>
                                <a:gd name="T40" fmla="+- 0 11419 10967"/>
                                <a:gd name="T41" fmla="*/ T40 w 799"/>
                                <a:gd name="T42" fmla="+- 0 862 742"/>
                                <a:gd name="T43" fmla="*/ 862 h 128"/>
                                <a:gd name="T44" fmla="+- 0 11403 10967"/>
                                <a:gd name="T45" fmla="*/ T44 w 799"/>
                                <a:gd name="T46" fmla="+- 0 853 742"/>
                                <a:gd name="T47" fmla="*/ 853 h 128"/>
                                <a:gd name="T48" fmla="+- 0 11387 10967"/>
                                <a:gd name="T49" fmla="*/ T48 w 799"/>
                                <a:gd name="T50" fmla="+- 0 834 742"/>
                                <a:gd name="T51" fmla="*/ 834 h 128"/>
                                <a:gd name="T52" fmla="+- 0 11384 10967"/>
                                <a:gd name="T53" fmla="*/ T52 w 799"/>
                                <a:gd name="T54" fmla="+- 0 816 742"/>
                                <a:gd name="T55" fmla="*/ 816 h 128"/>
                                <a:gd name="T56" fmla="+- 0 11383 10967"/>
                                <a:gd name="T57" fmla="*/ T56 w 799"/>
                                <a:gd name="T58" fmla="+- 0 791 742"/>
                                <a:gd name="T59" fmla="*/ 791 h 128"/>
                                <a:gd name="T60" fmla="+- 0 11389 10967"/>
                                <a:gd name="T61" fmla="*/ T60 w 799"/>
                                <a:gd name="T62" fmla="+- 0 770 742"/>
                                <a:gd name="T63" fmla="*/ 770 h 128"/>
                                <a:gd name="T64" fmla="+- 0 11403 10967"/>
                                <a:gd name="T65" fmla="*/ T64 w 799"/>
                                <a:gd name="T66" fmla="+- 0 754 742"/>
                                <a:gd name="T67" fmla="*/ 754 h 128"/>
                                <a:gd name="T68" fmla="+- 0 11426 10967"/>
                                <a:gd name="T69" fmla="*/ T68 w 799"/>
                                <a:gd name="T70" fmla="+- 0 748 742"/>
                                <a:gd name="T71" fmla="*/ 748 h 128"/>
                                <a:gd name="T72" fmla="+- 0 11453 10967"/>
                                <a:gd name="T73" fmla="*/ T72 w 799"/>
                                <a:gd name="T74" fmla="+- 0 748 742"/>
                                <a:gd name="T75" fmla="*/ 748 h 128"/>
                                <a:gd name="T76" fmla="+- 0 11446 10967"/>
                                <a:gd name="T77" fmla="*/ T76 w 799"/>
                                <a:gd name="T78" fmla="+- 0 745 742"/>
                                <a:gd name="T79" fmla="*/ 745 h 128"/>
                                <a:gd name="T80" fmla="+- 0 11420 10967"/>
                                <a:gd name="T81" fmla="*/ T80 w 799"/>
                                <a:gd name="T82" fmla="+- 0 742 742"/>
                                <a:gd name="T83" fmla="*/ 742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453" y="0"/>
                                  </a:moveTo>
                                  <a:lnTo>
                                    <a:pt x="395" y="51"/>
                                  </a:lnTo>
                                  <a:lnTo>
                                    <a:pt x="393" y="79"/>
                                  </a:lnTo>
                                  <a:lnTo>
                                    <a:pt x="402" y="99"/>
                                  </a:lnTo>
                                  <a:lnTo>
                                    <a:pt x="416" y="115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459" y="128"/>
                                  </a:lnTo>
                                  <a:lnTo>
                                    <a:pt x="468" y="127"/>
                                  </a:lnTo>
                                  <a:lnTo>
                                    <a:pt x="486" y="122"/>
                                  </a:lnTo>
                                  <a:lnTo>
                                    <a:pt x="489" y="120"/>
                                  </a:lnTo>
                                  <a:lnTo>
                                    <a:pt x="452" y="120"/>
                                  </a:lnTo>
                                  <a:lnTo>
                                    <a:pt x="436" y="111"/>
                                  </a:lnTo>
                                  <a:lnTo>
                                    <a:pt x="420" y="92"/>
                                  </a:lnTo>
                                  <a:lnTo>
                                    <a:pt x="417" y="74"/>
                                  </a:lnTo>
                                  <a:lnTo>
                                    <a:pt x="416" y="49"/>
                                  </a:lnTo>
                                  <a:lnTo>
                                    <a:pt x="422" y="28"/>
                                  </a:lnTo>
                                  <a:lnTo>
                                    <a:pt x="436" y="12"/>
                                  </a:lnTo>
                                  <a:lnTo>
                                    <a:pt x="459" y="6"/>
                                  </a:lnTo>
                                  <a:lnTo>
                                    <a:pt x="486" y="6"/>
                                  </a:lnTo>
                                  <a:lnTo>
                                    <a:pt x="479" y="3"/>
                                  </a:lnTo>
                                  <a:lnTo>
                                    <a:pt x="45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346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453 10967"/>
                                <a:gd name="T1" fmla="*/ T0 w 799"/>
                                <a:gd name="T2" fmla="+- 0 748 742"/>
                                <a:gd name="T3" fmla="*/ 748 h 128"/>
                                <a:gd name="T4" fmla="+- 0 11426 10967"/>
                                <a:gd name="T5" fmla="*/ T4 w 799"/>
                                <a:gd name="T6" fmla="+- 0 748 742"/>
                                <a:gd name="T7" fmla="*/ 748 h 128"/>
                                <a:gd name="T8" fmla="+- 0 11446 10967"/>
                                <a:gd name="T9" fmla="*/ T8 w 799"/>
                                <a:gd name="T10" fmla="+- 0 754 742"/>
                                <a:gd name="T11" fmla="*/ 754 h 128"/>
                                <a:gd name="T12" fmla="+- 0 11460 10967"/>
                                <a:gd name="T13" fmla="*/ T12 w 799"/>
                                <a:gd name="T14" fmla="+- 0 769 742"/>
                                <a:gd name="T15" fmla="*/ 769 h 128"/>
                                <a:gd name="T16" fmla="+- 0 11465 10967"/>
                                <a:gd name="T17" fmla="*/ T16 w 799"/>
                                <a:gd name="T18" fmla="+- 0 780 742"/>
                                <a:gd name="T19" fmla="*/ 780 h 128"/>
                                <a:gd name="T20" fmla="+- 0 11468 10967"/>
                                <a:gd name="T21" fmla="*/ T20 w 799"/>
                                <a:gd name="T22" fmla="+- 0 798 742"/>
                                <a:gd name="T23" fmla="*/ 798 h 128"/>
                                <a:gd name="T24" fmla="+- 0 11468 10967"/>
                                <a:gd name="T25" fmla="*/ T24 w 799"/>
                                <a:gd name="T26" fmla="+- 0 825 742"/>
                                <a:gd name="T27" fmla="*/ 825 h 128"/>
                                <a:gd name="T28" fmla="+- 0 11461 10967"/>
                                <a:gd name="T29" fmla="*/ T28 w 799"/>
                                <a:gd name="T30" fmla="+- 0 844 742"/>
                                <a:gd name="T31" fmla="*/ 844 h 128"/>
                                <a:gd name="T32" fmla="+- 0 11445 10967"/>
                                <a:gd name="T33" fmla="*/ T32 w 799"/>
                                <a:gd name="T34" fmla="+- 0 858 742"/>
                                <a:gd name="T35" fmla="*/ 858 h 128"/>
                                <a:gd name="T36" fmla="+- 0 11419 10967"/>
                                <a:gd name="T37" fmla="*/ T36 w 799"/>
                                <a:gd name="T38" fmla="+- 0 862 742"/>
                                <a:gd name="T39" fmla="*/ 862 h 128"/>
                                <a:gd name="T40" fmla="+- 0 11456 10967"/>
                                <a:gd name="T41" fmla="*/ T40 w 799"/>
                                <a:gd name="T42" fmla="+- 0 862 742"/>
                                <a:gd name="T43" fmla="*/ 862 h 128"/>
                                <a:gd name="T44" fmla="+- 0 11469 10967"/>
                                <a:gd name="T45" fmla="*/ T44 w 799"/>
                                <a:gd name="T46" fmla="+- 0 854 742"/>
                                <a:gd name="T47" fmla="*/ 854 h 128"/>
                                <a:gd name="T48" fmla="+- 0 11481 10967"/>
                                <a:gd name="T49" fmla="*/ T48 w 799"/>
                                <a:gd name="T50" fmla="+- 0 838 742"/>
                                <a:gd name="T51" fmla="*/ 838 h 128"/>
                                <a:gd name="T52" fmla="+- 0 11489 10967"/>
                                <a:gd name="T53" fmla="*/ T52 w 799"/>
                                <a:gd name="T54" fmla="+- 0 815 742"/>
                                <a:gd name="T55" fmla="*/ 815 h 128"/>
                                <a:gd name="T56" fmla="+- 0 11490 10967"/>
                                <a:gd name="T57" fmla="*/ T56 w 799"/>
                                <a:gd name="T58" fmla="+- 0 786 742"/>
                                <a:gd name="T59" fmla="*/ 786 h 128"/>
                                <a:gd name="T60" fmla="+- 0 11481 10967"/>
                                <a:gd name="T61" fmla="*/ T60 w 799"/>
                                <a:gd name="T62" fmla="+- 0 768 742"/>
                                <a:gd name="T63" fmla="*/ 768 h 128"/>
                                <a:gd name="T64" fmla="+- 0 11466 10967"/>
                                <a:gd name="T65" fmla="*/ T64 w 799"/>
                                <a:gd name="T66" fmla="+- 0 753 742"/>
                                <a:gd name="T67" fmla="*/ 753 h 128"/>
                                <a:gd name="T68" fmla="+- 0 11453 10967"/>
                                <a:gd name="T69" fmla="*/ T68 w 799"/>
                                <a:gd name="T70" fmla="+- 0 748 742"/>
                                <a:gd name="T71" fmla="*/ 74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486" y="6"/>
                                  </a:moveTo>
                                  <a:lnTo>
                                    <a:pt x="459" y="6"/>
                                  </a:lnTo>
                                  <a:lnTo>
                                    <a:pt x="479" y="12"/>
                                  </a:lnTo>
                                  <a:lnTo>
                                    <a:pt x="493" y="27"/>
                                  </a:lnTo>
                                  <a:lnTo>
                                    <a:pt x="498" y="38"/>
                                  </a:lnTo>
                                  <a:lnTo>
                                    <a:pt x="501" y="56"/>
                                  </a:lnTo>
                                  <a:lnTo>
                                    <a:pt x="501" y="83"/>
                                  </a:lnTo>
                                  <a:lnTo>
                                    <a:pt x="494" y="102"/>
                                  </a:lnTo>
                                  <a:lnTo>
                                    <a:pt x="478" y="116"/>
                                  </a:lnTo>
                                  <a:lnTo>
                                    <a:pt x="452" y="120"/>
                                  </a:lnTo>
                                  <a:lnTo>
                                    <a:pt x="489" y="120"/>
                                  </a:lnTo>
                                  <a:lnTo>
                                    <a:pt x="502" y="112"/>
                                  </a:lnTo>
                                  <a:lnTo>
                                    <a:pt x="514" y="96"/>
                                  </a:lnTo>
                                  <a:lnTo>
                                    <a:pt x="522" y="73"/>
                                  </a:lnTo>
                                  <a:lnTo>
                                    <a:pt x="523" y="44"/>
                                  </a:lnTo>
                                  <a:lnTo>
                                    <a:pt x="514" y="26"/>
                                  </a:lnTo>
                                  <a:lnTo>
                                    <a:pt x="499" y="11"/>
                                  </a:lnTo>
                                  <a:lnTo>
                                    <a:pt x="486" y="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Freeform 345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147 10967"/>
                                <a:gd name="T1" fmla="*/ T0 w 799"/>
                                <a:gd name="T2" fmla="+- 0 746 742"/>
                                <a:gd name="T3" fmla="*/ 746 h 128"/>
                                <a:gd name="T4" fmla="+- 0 11107 10967"/>
                                <a:gd name="T5" fmla="*/ T4 w 799"/>
                                <a:gd name="T6" fmla="+- 0 746 742"/>
                                <a:gd name="T7" fmla="*/ 746 h 128"/>
                                <a:gd name="T8" fmla="+- 0 11112 10967"/>
                                <a:gd name="T9" fmla="*/ T8 w 799"/>
                                <a:gd name="T10" fmla="+- 0 752 742"/>
                                <a:gd name="T11" fmla="*/ 752 h 128"/>
                                <a:gd name="T12" fmla="+- 0 11130 10967"/>
                                <a:gd name="T13" fmla="*/ T12 w 799"/>
                                <a:gd name="T14" fmla="+- 0 761 742"/>
                                <a:gd name="T15" fmla="*/ 761 h 128"/>
                                <a:gd name="T16" fmla="+- 0 11143 10967"/>
                                <a:gd name="T17" fmla="*/ T16 w 799"/>
                                <a:gd name="T18" fmla="+- 0 777 742"/>
                                <a:gd name="T19" fmla="*/ 777 h 128"/>
                                <a:gd name="T20" fmla="+- 0 11162 10967"/>
                                <a:gd name="T21" fmla="*/ T20 w 799"/>
                                <a:gd name="T22" fmla="+- 0 809 742"/>
                                <a:gd name="T23" fmla="*/ 809 h 128"/>
                                <a:gd name="T24" fmla="+- 0 11140 10967"/>
                                <a:gd name="T25" fmla="*/ T24 w 799"/>
                                <a:gd name="T26" fmla="+- 0 841 742"/>
                                <a:gd name="T27" fmla="*/ 841 h 128"/>
                                <a:gd name="T28" fmla="+- 0 11126 10967"/>
                                <a:gd name="T29" fmla="*/ T28 w 799"/>
                                <a:gd name="T30" fmla="+- 0 855 742"/>
                                <a:gd name="T31" fmla="*/ 855 h 128"/>
                                <a:gd name="T32" fmla="+- 0 11106 10967"/>
                                <a:gd name="T33" fmla="*/ T32 w 799"/>
                                <a:gd name="T34" fmla="+- 0 860 742"/>
                                <a:gd name="T35" fmla="*/ 860 h 128"/>
                                <a:gd name="T36" fmla="+- 0 11106 10967"/>
                                <a:gd name="T37" fmla="*/ T36 w 799"/>
                                <a:gd name="T38" fmla="+- 0 866 742"/>
                                <a:gd name="T39" fmla="*/ 866 h 128"/>
                                <a:gd name="T40" fmla="+- 0 11158 10967"/>
                                <a:gd name="T41" fmla="*/ T40 w 799"/>
                                <a:gd name="T42" fmla="+- 0 866 742"/>
                                <a:gd name="T43" fmla="*/ 866 h 128"/>
                                <a:gd name="T44" fmla="+- 0 11159 10967"/>
                                <a:gd name="T45" fmla="*/ T44 w 799"/>
                                <a:gd name="T46" fmla="+- 0 861 742"/>
                                <a:gd name="T47" fmla="*/ 861 h 128"/>
                                <a:gd name="T48" fmla="+- 0 11154 10967"/>
                                <a:gd name="T49" fmla="*/ T48 w 799"/>
                                <a:gd name="T50" fmla="+- 0 860 742"/>
                                <a:gd name="T51" fmla="*/ 860 h 128"/>
                                <a:gd name="T52" fmla="+- 0 11145 10967"/>
                                <a:gd name="T53" fmla="*/ T52 w 799"/>
                                <a:gd name="T54" fmla="+- 0 858 742"/>
                                <a:gd name="T55" fmla="*/ 858 h 128"/>
                                <a:gd name="T56" fmla="+- 0 11146 10967"/>
                                <a:gd name="T57" fmla="*/ T56 w 799"/>
                                <a:gd name="T58" fmla="+- 0 850 742"/>
                                <a:gd name="T59" fmla="*/ 850 h 128"/>
                                <a:gd name="T60" fmla="+- 0 11155 10967"/>
                                <a:gd name="T61" fmla="*/ T60 w 799"/>
                                <a:gd name="T62" fmla="+- 0 832 742"/>
                                <a:gd name="T63" fmla="*/ 832 h 128"/>
                                <a:gd name="T64" fmla="+- 0 11167 10967"/>
                                <a:gd name="T65" fmla="*/ T64 w 799"/>
                                <a:gd name="T66" fmla="+- 0 815 742"/>
                                <a:gd name="T67" fmla="*/ 815 h 128"/>
                                <a:gd name="T68" fmla="+- 0 11192 10967"/>
                                <a:gd name="T69" fmla="*/ T68 w 799"/>
                                <a:gd name="T70" fmla="+- 0 815 742"/>
                                <a:gd name="T71" fmla="*/ 815 h 128"/>
                                <a:gd name="T72" fmla="+- 0 11180 10967"/>
                                <a:gd name="T73" fmla="*/ T72 w 799"/>
                                <a:gd name="T74" fmla="+- 0 797 742"/>
                                <a:gd name="T75" fmla="*/ 797 h 128"/>
                                <a:gd name="T76" fmla="+- 0 11184 10967"/>
                                <a:gd name="T77" fmla="*/ T76 w 799"/>
                                <a:gd name="T78" fmla="+- 0 791 742"/>
                                <a:gd name="T79" fmla="*/ 791 h 128"/>
                                <a:gd name="T80" fmla="+- 0 11176 10967"/>
                                <a:gd name="T81" fmla="*/ T80 w 799"/>
                                <a:gd name="T82" fmla="+- 0 791 742"/>
                                <a:gd name="T83" fmla="*/ 791 h 128"/>
                                <a:gd name="T84" fmla="+- 0 11147 10967"/>
                                <a:gd name="T85" fmla="*/ T84 w 799"/>
                                <a:gd name="T86" fmla="+- 0 746 742"/>
                                <a:gd name="T87" fmla="*/ 74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180" y="4"/>
                                  </a:moveTo>
                                  <a:lnTo>
                                    <a:pt x="140" y="4"/>
                                  </a:lnTo>
                                  <a:lnTo>
                                    <a:pt x="145" y="10"/>
                                  </a:lnTo>
                                  <a:lnTo>
                                    <a:pt x="163" y="19"/>
                                  </a:lnTo>
                                  <a:lnTo>
                                    <a:pt x="176" y="35"/>
                                  </a:lnTo>
                                  <a:lnTo>
                                    <a:pt x="195" y="67"/>
                                  </a:lnTo>
                                  <a:lnTo>
                                    <a:pt x="173" y="99"/>
                                  </a:lnTo>
                                  <a:lnTo>
                                    <a:pt x="159" y="113"/>
                                  </a:lnTo>
                                  <a:lnTo>
                                    <a:pt x="139" y="118"/>
                                  </a:lnTo>
                                  <a:lnTo>
                                    <a:pt x="139" y="124"/>
                                  </a:lnTo>
                                  <a:lnTo>
                                    <a:pt x="191" y="124"/>
                                  </a:lnTo>
                                  <a:lnTo>
                                    <a:pt x="192" y="119"/>
                                  </a:lnTo>
                                  <a:lnTo>
                                    <a:pt x="187" y="118"/>
                                  </a:lnTo>
                                  <a:lnTo>
                                    <a:pt x="178" y="116"/>
                                  </a:lnTo>
                                  <a:lnTo>
                                    <a:pt x="179" y="108"/>
                                  </a:lnTo>
                                  <a:lnTo>
                                    <a:pt x="188" y="90"/>
                                  </a:lnTo>
                                  <a:lnTo>
                                    <a:pt x="200" y="73"/>
                                  </a:lnTo>
                                  <a:lnTo>
                                    <a:pt x="225" y="73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17" y="49"/>
                                  </a:lnTo>
                                  <a:lnTo>
                                    <a:pt x="209" y="49"/>
                                  </a:lnTo>
                                  <a:lnTo>
                                    <a:pt x="180" y="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Freeform 344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192 10967"/>
                                <a:gd name="T1" fmla="*/ T0 w 799"/>
                                <a:gd name="T2" fmla="+- 0 815 742"/>
                                <a:gd name="T3" fmla="*/ 815 h 128"/>
                                <a:gd name="T4" fmla="+- 0 11167 10967"/>
                                <a:gd name="T5" fmla="*/ T4 w 799"/>
                                <a:gd name="T6" fmla="+- 0 815 742"/>
                                <a:gd name="T7" fmla="*/ 815 h 128"/>
                                <a:gd name="T8" fmla="+- 0 11199 10967"/>
                                <a:gd name="T9" fmla="*/ T8 w 799"/>
                                <a:gd name="T10" fmla="+- 0 866 742"/>
                                <a:gd name="T11" fmla="*/ 866 h 128"/>
                                <a:gd name="T12" fmla="+- 0 11317 10967"/>
                                <a:gd name="T13" fmla="*/ T12 w 799"/>
                                <a:gd name="T14" fmla="+- 0 866 742"/>
                                <a:gd name="T15" fmla="*/ 866 h 128"/>
                                <a:gd name="T16" fmla="+- 0 11317 10967"/>
                                <a:gd name="T17" fmla="*/ T16 w 799"/>
                                <a:gd name="T18" fmla="+- 0 861 742"/>
                                <a:gd name="T19" fmla="*/ 861 h 128"/>
                                <a:gd name="T20" fmla="+- 0 11313 10967"/>
                                <a:gd name="T21" fmla="*/ T20 w 799"/>
                                <a:gd name="T22" fmla="+- 0 860 742"/>
                                <a:gd name="T23" fmla="*/ 860 h 128"/>
                                <a:gd name="T24" fmla="+- 0 11237 10967"/>
                                <a:gd name="T25" fmla="*/ T24 w 799"/>
                                <a:gd name="T26" fmla="+- 0 860 742"/>
                                <a:gd name="T27" fmla="*/ 860 h 128"/>
                                <a:gd name="T28" fmla="+- 0 11218 10967"/>
                                <a:gd name="T29" fmla="*/ T28 w 799"/>
                                <a:gd name="T30" fmla="+- 0 853 742"/>
                                <a:gd name="T31" fmla="*/ 853 h 128"/>
                                <a:gd name="T32" fmla="+- 0 11205 10967"/>
                                <a:gd name="T33" fmla="*/ T32 w 799"/>
                                <a:gd name="T34" fmla="+- 0 836 742"/>
                                <a:gd name="T35" fmla="*/ 836 h 128"/>
                                <a:gd name="T36" fmla="+- 0 11192 10967"/>
                                <a:gd name="T37" fmla="*/ T36 w 799"/>
                                <a:gd name="T38" fmla="+- 0 815 742"/>
                                <a:gd name="T39" fmla="*/ 815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225" y="73"/>
                                  </a:moveTo>
                                  <a:lnTo>
                                    <a:pt x="200" y="73"/>
                                  </a:lnTo>
                                  <a:lnTo>
                                    <a:pt x="232" y="124"/>
                                  </a:lnTo>
                                  <a:lnTo>
                                    <a:pt x="350" y="124"/>
                                  </a:lnTo>
                                  <a:lnTo>
                                    <a:pt x="350" y="119"/>
                                  </a:lnTo>
                                  <a:lnTo>
                                    <a:pt x="346" y="118"/>
                                  </a:lnTo>
                                  <a:lnTo>
                                    <a:pt x="270" y="118"/>
                                  </a:lnTo>
                                  <a:lnTo>
                                    <a:pt x="251" y="111"/>
                                  </a:lnTo>
                                  <a:lnTo>
                                    <a:pt x="238" y="94"/>
                                  </a:lnTo>
                                  <a:lnTo>
                                    <a:pt x="225" y="7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343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346 10967"/>
                                <a:gd name="T1" fmla="*/ T0 w 799"/>
                                <a:gd name="T2" fmla="+- 0 746 742"/>
                                <a:gd name="T3" fmla="*/ 746 h 128"/>
                                <a:gd name="T4" fmla="+- 0 11254 10967"/>
                                <a:gd name="T5" fmla="*/ T4 w 799"/>
                                <a:gd name="T6" fmla="+- 0 746 742"/>
                                <a:gd name="T7" fmla="*/ 746 h 128"/>
                                <a:gd name="T8" fmla="+- 0 11254 10967"/>
                                <a:gd name="T9" fmla="*/ T8 w 799"/>
                                <a:gd name="T10" fmla="+- 0 750 742"/>
                                <a:gd name="T11" fmla="*/ 750 h 128"/>
                                <a:gd name="T12" fmla="+- 0 11271 10967"/>
                                <a:gd name="T13" fmla="*/ T12 w 799"/>
                                <a:gd name="T14" fmla="+- 0 753 742"/>
                                <a:gd name="T15" fmla="*/ 753 h 128"/>
                                <a:gd name="T16" fmla="+- 0 11275 10967"/>
                                <a:gd name="T17" fmla="*/ T16 w 799"/>
                                <a:gd name="T18" fmla="+- 0 755 742"/>
                                <a:gd name="T19" fmla="*/ 755 h 128"/>
                                <a:gd name="T20" fmla="+- 0 11275 10967"/>
                                <a:gd name="T21" fmla="*/ T20 w 799"/>
                                <a:gd name="T22" fmla="+- 0 772 742"/>
                                <a:gd name="T23" fmla="*/ 772 h 128"/>
                                <a:gd name="T24" fmla="+- 0 11274 10967"/>
                                <a:gd name="T25" fmla="*/ T24 w 799"/>
                                <a:gd name="T26" fmla="+- 0 842 742"/>
                                <a:gd name="T27" fmla="*/ 842 h 128"/>
                                <a:gd name="T28" fmla="+- 0 11261 10967"/>
                                <a:gd name="T29" fmla="*/ T28 w 799"/>
                                <a:gd name="T30" fmla="+- 0 858 742"/>
                                <a:gd name="T31" fmla="*/ 858 h 128"/>
                                <a:gd name="T32" fmla="+- 0 11237 10967"/>
                                <a:gd name="T33" fmla="*/ T32 w 799"/>
                                <a:gd name="T34" fmla="+- 0 860 742"/>
                                <a:gd name="T35" fmla="*/ 860 h 128"/>
                                <a:gd name="T36" fmla="+- 0 11313 10967"/>
                                <a:gd name="T37" fmla="*/ T36 w 799"/>
                                <a:gd name="T38" fmla="+- 0 860 742"/>
                                <a:gd name="T39" fmla="*/ 860 h 128"/>
                                <a:gd name="T40" fmla="+- 0 11303 10967"/>
                                <a:gd name="T41" fmla="*/ T40 w 799"/>
                                <a:gd name="T42" fmla="+- 0 858 742"/>
                                <a:gd name="T43" fmla="*/ 858 h 128"/>
                                <a:gd name="T44" fmla="+- 0 11295 10967"/>
                                <a:gd name="T45" fmla="*/ T44 w 799"/>
                                <a:gd name="T46" fmla="+- 0 858 742"/>
                                <a:gd name="T47" fmla="*/ 858 h 128"/>
                                <a:gd name="T48" fmla="+- 0 11295 10967"/>
                                <a:gd name="T49" fmla="*/ T48 w 799"/>
                                <a:gd name="T50" fmla="+- 0 808 742"/>
                                <a:gd name="T51" fmla="*/ 808 h 128"/>
                                <a:gd name="T52" fmla="+- 0 11314 10967"/>
                                <a:gd name="T53" fmla="*/ T52 w 799"/>
                                <a:gd name="T54" fmla="+- 0 808 742"/>
                                <a:gd name="T55" fmla="*/ 808 h 128"/>
                                <a:gd name="T56" fmla="+- 0 11324 10967"/>
                                <a:gd name="T57" fmla="*/ T56 w 799"/>
                                <a:gd name="T58" fmla="+- 0 805 742"/>
                                <a:gd name="T59" fmla="*/ 805 h 128"/>
                                <a:gd name="T60" fmla="+- 0 11329 10967"/>
                                <a:gd name="T61" fmla="*/ T60 w 799"/>
                                <a:gd name="T62" fmla="+- 0 805 742"/>
                                <a:gd name="T63" fmla="*/ 805 h 128"/>
                                <a:gd name="T64" fmla="+- 0 11329 10967"/>
                                <a:gd name="T65" fmla="*/ T64 w 799"/>
                                <a:gd name="T66" fmla="+- 0 799 742"/>
                                <a:gd name="T67" fmla="*/ 799 h 128"/>
                                <a:gd name="T68" fmla="+- 0 11295 10967"/>
                                <a:gd name="T69" fmla="*/ T68 w 799"/>
                                <a:gd name="T70" fmla="+- 0 799 742"/>
                                <a:gd name="T71" fmla="*/ 799 h 128"/>
                                <a:gd name="T72" fmla="+- 0 11295 10967"/>
                                <a:gd name="T73" fmla="*/ T72 w 799"/>
                                <a:gd name="T74" fmla="+- 0 753 742"/>
                                <a:gd name="T75" fmla="*/ 753 h 128"/>
                                <a:gd name="T76" fmla="+- 0 11347 10967"/>
                                <a:gd name="T77" fmla="*/ T76 w 799"/>
                                <a:gd name="T78" fmla="+- 0 753 742"/>
                                <a:gd name="T79" fmla="*/ 753 h 128"/>
                                <a:gd name="T80" fmla="+- 0 11346 10967"/>
                                <a:gd name="T81" fmla="*/ T80 w 799"/>
                                <a:gd name="T82" fmla="+- 0 746 742"/>
                                <a:gd name="T83" fmla="*/ 74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379" y="4"/>
                                  </a:moveTo>
                                  <a:lnTo>
                                    <a:pt x="287" y="4"/>
                                  </a:lnTo>
                                  <a:lnTo>
                                    <a:pt x="287" y="8"/>
                                  </a:lnTo>
                                  <a:lnTo>
                                    <a:pt x="304" y="11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08" y="30"/>
                                  </a:lnTo>
                                  <a:lnTo>
                                    <a:pt x="307" y="100"/>
                                  </a:lnTo>
                                  <a:lnTo>
                                    <a:pt x="294" y="116"/>
                                  </a:lnTo>
                                  <a:lnTo>
                                    <a:pt x="270" y="118"/>
                                  </a:lnTo>
                                  <a:lnTo>
                                    <a:pt x="346" y="118"/>
                                  </a:lnTo>
                                  <a:lnTo>
                                    <a:pt x="336" y="116"/>
                                  </a:lnTo>
                                  <a:lnTo>
                                    <a:pt x="328" y="116"/>
                                  </a:lnTo>
                                  <a:lnTo>
                                    <a:pt x="328" y="66"/>
                                  </a:lnTo>
                                  <a:lnTo>
                                    <a:pt x="347" y="66"/>
                                  </a:lnTo>
                                  <a:lnTo>
                                    <a:pt x="357" y="63"/>
                                  </a:lnTo>
                                  <a:lnTo>
                                    <a:pt x="362" y="63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28" y="57"/>
                                  </a:lnTo>
                                  <a:lnTo>
                                    <a:pt x="328" y="11"/>
                                  </a:lnTo>
                                  <a:lnTo>
                                    <a:pt x="380" y="11"/>
                                  </a:lnTo>
                                  <a:lnTo>
                                    <a:pt x="379" y="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342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297 10967"/>
                                <a:gd name="T1" fmla="*/ T0 w 799"/>
                                <a:gd name="T2" fmla="+- 0 857 742"/>
                                <a:gd name="T3" fmla="*/ 857 h 128"/>
                                <a:gd name="T4" fmla="+- 0 11295 10967"/>
                                <a:gd name="T5" fmla="*/ T4 w 799"/>
                                <a:gd name="T6" fmla="+- 0 858 742"/>
                                <a:gd name="T7" fmla="*/ 858 h 128"/>
                                <a:gd name="T8" fmla="+- 0 11303 10967"/>
                                <a:gd name="T9" fmla="*/ T8 w 799"/>
                                <a:gd name="T10" fmla="+- 0 858 742"/>
                                <a:gd name="T11" fmla="*/ 858 h 128"/>
                                <a:gd name="T12" fmla="+- 0 11297 10967"/>
                                <a:gd name="T13" fmla="*/ T12 w 799"/>
                                <a:gd name="T14" fmla="+- 0 857 742"/>
                                <a:gd name="T15" fmla="*/ 857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330" y="115"/>
                                  </a:moveTo>
                                  <a:lnTo>
                                    <a:pt x="328" y="116"/>
                                  </a:lnTo>
                                  <a:lnTo>
                                    <a:pt x="336" y="116"/>
                                  </a:lnTo>
                                  <a:lnTo>
                                    <a:pt x="330" y="11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341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329 10967"/>
                                <a:gd name="T1" fmla="*/ T0 w 799"/>
                                <a:gd name="T2" fmla="+- 0 805 742"/>
                                <a:gd name="T3" fmla="*/ 805 h 128"/>
                                <a:gd name="T4" fmla="+- 0 11324 10967"/>
                                <a:gd name="T5" fmla="*/ T4 w 799"/>
                                <a:gd name="T6" fmla="+- 0 805 742"/>
                                <a:gd name="T7" fmla="*/ 805 h 128"/>
                                <a:gd name="T8" fmla="+- 0 11325 10967"/>
                                <a:gd name="T9" fmla="*/ T8 w 799"/>
                                <a:gd name="T10" fmla="+- 0 827 742"/>
                                <a:gd name="T11" fmla="*/ 827 h 128"/>
                                <a:gd name="T12" fmla="+- 0 11329 10967"/>
                                <a:gd name="T13" fmla="*/ T12 w 799"/>
                                <a:gd name="T14" fmla="+- 0 827 742"/>
                                <a:gd name="T15" fmla="*/ 827 h 128"/>
                                <a:gd name="T16" fmla="+- 0 11329 10967"/>
                                <a:gd name="T17" fmla="*/ T16 w 799"/>
                                <a:gd name="T18" fmla="+- 0 805 742"/>
                                <a:gd name="T19" fmla="*/ 805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362" y="63"/>
                                  </a:moveTo>
                                  <a:lnTo>
                                    <a:pt x="357" y="63"/>
                                  </a:lnTo>
                                  <a:lnTo>
                                    <a:pt x="358" y="85"/>
                                  </a:lnTo>
                                  <a:lnTo>
                                    <a:pt x="362" y="85"/>
                                  </a:lnTo>
                                  <a:lnTo>
                                    <a:pt x="362" y="6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Freeform 340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329 10967"/>
                                <a:gd name="T1" fmla="*/ T0 w 799"/>
                                <a:gd name="T2" fmla="+- 0 797 742"/>
                                <a:gd name="T3" fmla="*/ 797 h 128"/>
                                <a:gd name="T4" fmla="+- 0 11322 10967"/>
                                <a:gd name="T5" fmla="*/ T4 w 799"/>
                                <a:gd name="T6" fmla="+- 0 799 742"/>
                                <a:gd name="T7" fmla="*/ 799 h 128"/>
                                <a:gd name="T8" fmla="+- 0 11329 10967"/>
                                <a:gd name="T9" fmla="*/ T8 w 799"/>
                                <a:gd name="T10" fmla="+- 0 799 742"/>
                                <a:gd name="T11" fmla="*/ 799 h 128"/>
                                <a:gd name="T12" fmla="+- 0 11329 10967"/>
                                <a:gd name="T13" fmla="*/ T12 w 799"/>
                                <a:gd name="T14" fmla="+- 0 797 742"/>
                                <a:gd name="T15" fmla="*/ 797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362" y="55"/>
                                  </a:moveTo>
                                  <a:lnTo>
                                    <a:pt x="355" y="5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62" y="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Freeform 339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232 10967"/>
                                <a:gd name="T1" fmla="*/ T0 w 799"/>
                                <a:gd name="T2" fmla="+- 0 746 742"/>
                                <a:gd name="T3" fmla="*/ 746 h 128"/>
                                <a:gd name="T4" fmla="+- 0 11181 10967"/>
                                <a:gd name="T5" fmla="*/ T4 w 799"/>
                                <a:gd name="T6" fmla="+- 0 746 742"/>
                                <a:gd name="T7" fmla="*/ 746 h 128"/>
                                <a:gd name="T8" fmla="+- 0 11181 10967"/>
                                <a:gd name="T9" fmla="*/ T8 w 799"/>
                                <a:gd name="T10" fmla="+- 0 751 742"/>
                                <a:gd name="T11" fmla="*/ 751 h 128"/>
                                <a:gd name="T12" fmla="+- 0 11186 10967"/>
                                <a:gd name="T13" fmla="*/ T12 w 799"/>
                                <a:gd name="T14" fmla="+- 0 752 742"/>
                                <a:gd name="T15" fmla="*/ 752 h 128"/>
                                <a:gd name="T16" fmla="+- 0 11194 10967"/>
                                <a:gd name="T17" fmla="*/ T16 w 799"/>
                                <a:gd name="T18" fmla="+- 0 752 742"/>
                                <a:gd name="T19" fmla="*/ 752 h 128"/>
                                <a:gd name="T20" fmla="+- 0 11194 10967"/>
                                <a:gd name="T21" fmla="*/ T20 w 799"/>
                                <a:gd name="T22" fmla="+- 0 765 742"/>
                                <a:gd name="T23" fmla="*/ 765 h 128"/>
                                <a:gd name="T24" fmla="+- 0 11181 10967"/>
                                <a:gd name="T25" fmla="*/ T24 w 799"/>
                                <a:gd name="T26" fmla="+- 0 785 742"/>
                                <a:gd name="T27" fmla="*/ 785 h 128"/>
                                <a:gd name="T28" fmla="+- 0 11176 10967"/>
                                <a:gd name="T29" fmla="*/ T28 w 799"/>
                                <a:gd name="T30" fmla="+- 0 791 742"/>
                                <a:gd name="T31" fmla="*/ 791 h 128"/>
                                <a:gd name="T32" fmla="+- 0 11184 10967"/>
                                <a:gd name="T33" fmla="*/ T32 w 799"/>
                                <a:gd name="T34" fmla="+- 0 791 742"/>
                                <a:gd name="T35" fmla="*/ 791 h 128"/>
                                <a:gd name="T36" fmla="+- 0 11185 10967"/>
                                <a:gd name="T37" fmla="*/ T36 w 799"/>
                                <a:gd name="T38" fmla="+- 0 791 742"/>
                                <a:gd name="T39" fmla="*/ 791 h 128"/>
                                <a:gd name="T40" fmla="+- 0 11189 10967"/>
                                <a:gd name="T41" fmla="*/ T40 w 799"/>
                                <a:gd name="T42" fmla="+- 0 784 742"/>
                                <a:gd name="T43" fmla="*/ 784 h 128"/>
                                <a:gd name="T44" fmla="+- 0 11198 10967"/>
                                <a:gd name="T45" fmla="*/ T44 w 799"/>
                                <a:gd name="T46" fmla="+- 0 771 742"/>
                                <a:gd name="T47" fmla="*/ 771 h 128"/>
                                <a:gd name="T48" fmla="+- 0 11212 10967"/>
                                <a:gd name="T49" fmla="*/ T48 w 799"/>
                                <a:gd name="T50" fmla="+- 0 757 742"/>
                                <a:gd name="T51" fmla="*/ 757 h 128"/>
                                <a:gd name="T52" fmla="+- 0 11232 10967"/>
                                <a:gd name="T53" fmla="*/ T52 w 799"/>
                                <a:gd name="T54" fmla="+- 0 751 742"/>
                                <a:gd name="T55" fmla="*/ 751 h 128"/>
                                <a:gd name="T56" fmla="+- 0 11232 10967"/>
                                <a:gd name="T57" fmla="*/ T56 w 799"/>
                                <a:gd name="T58" fmla="+- 0 746 742"/>
                                <a:gd name="T59" fmla="*/ 74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265" y="4"/>
                                  </a:moveTo>
                                  <a:lnTo>
                                    <a:pt x="214" y="4"/>
                                  </a:lnTo>
                                  <a:lnTo>
                                    <a:pt x="214" y="9"/>
                                  </a:lnTo>
                                  <a:lnTo>
                                    <a:pt x="219" y="10"/>
                                  </a:lnTo>
                                  <a:lnTo>
                                    <a:pt x="227" y="10"/>
                                  </a:lnTo>
                                  <a:lnTo>
                                    <a:pt x="227" y="23"/>
                                  </a:lnTo>
                                  <a:lnTo>
                                    <a:pt x="214" y="43"/>
                                  </a:lnTo>
                                  <a:lnTo>
                                    <a:pt x="209" y="49"/>
                                  </a:lnTo>
                                  <a:lnTo>
                                    <a:pt x="217" y="49"/>
                                  </a:lnTo>
                                  <a:lnTo>
                                    <a:pt x="218" y="49"/>
                                  </a:lnTo>
                                  <a:lnTo>
                                    <a:pt x="222" y="42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45" y="15"/>
                                  </a:lnTo>
                                  <a:lnTo>
                                    <a:pt x="265" y="9"/>
                                  </a:lnTo>
                                  <a:lnTo>
                                    <a:pt x="265" y="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Freeform 338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347 10967"/>
                                <a:gd name="T1" fmla="*/ T0 w 799"/>
                                <a:gd name="T2" fmla="+- 0 753 742"/>
                                <a:gd name="T3" fmla="*/ 753 h 128"/>
                                <a:gd name="T4" fmla="+- 0 11309 10967"/>
                                <a:gd name="T5" fmla="*/ T4 w 799"/>
                                <a:gd name="T6" fmla="+- 0 753 742"/>
                                <a:gd name="T7" fmla="*/ 753 h 128"/>
                                <a:gd name="T8" fmla="+- 0 11331 10967"/>
                                <a:gd name="T9" fmla="*/ T8 w 799"/>
                                <a:gd name="T10" fmla="+- 0 755 742"/>
                                <a:gd name="T11" fmla="*/ 755 h 128"/>
                                <a:gd name="T12" fmla="+- 0 11343 10967"/>
                                <a:gd name="T13" fmla="*/ T12 w 799"/>
                                <a:gd name="T14" fmla="+- 0 772 742"/>
                                <a:gd name="T15" fmla="*/ 772 h 128"/>
                                <a:gd name="T16" fmla="+- 0 11348 10967"/>
                                <a:gd name="T17" fmla="*/ T16 w 799"/>
                                <a:gd name="T18" fmla="+- 0 772 742"/>
                                <a:gd name="T19" fmla="*/ 772 h 128"/>
                                <a:gd name="T20" fmla="+- 0 11347 10967"/>
                                <a:gd name="T21" fmla="*/ T20 w 799"/>
                                <a:gd name="T22" fmla="+- 0 753 742"/>
                                <a:gd name="T23" fmla="*/ 753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380" y="11"/>
                                  </a:moveTo>
                                  <a:lnTo>
                                    <a:pt x="342" y="11"/>
                                  </a:lnTo>
                                  <a:lnTo>
                                    <a:pt x="364" y="13"/>
                                  </a:lnTo>
                                  <a:lnTo>
                                    <a:pt x="376" y="30"/>
                                  </a:lnTo>
                                  <a:lnTo>
                                    <a:pt x="381" y="30"/>
                                  </a:lnTo>
                                  <a:lnTo>
                                    <a:pt x="380" y="1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337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027 10967"/>
                                <a:gd name="T1" fmla="*/ T0 w 799"/>
                                <a:gd name="T2" fmla="+- 0 742 742"/>
                                <a:gd name="T3" fmla="*/ 742 h 128"/>
                                <a:gd name="T4" fmla="+- 0 10969 10967"/>
                                <a:gd name="T5" fmla="*/ T4 w 799"/>
                                <a:gd name="T6" fmla="+- 0 793 742"/>
                                <a:gd name="T7" fmla="*/ 793 h 128"/>
                                <a:gd name="T8" fmla="+- 0 10967 10967"/>
                                <a:gd name="T9" fmla="*/ T8 w 799"/>
                                <a:gd name="T10" fmla="+- 0 821 742"/>
                                <a:gd name="T11" fmla="*/ 821 h 128"/>
                                <a:gd name="T12" fmla="+- 0 10975 10967"/>
                                <a:gd name="T13" fmla="*/ T12 w 799"/>
                                <a:gd name="T14" fmla="+- 0 841 742"/>
                                <a:gd name="T15" fmla="*/ 841 h 128"/>
                                <a:gd name="T16" fmla="+- 0 10990 10967"/>
                                <a:gd name="T17" fmla="*/ T16 w 799"/>
                                <a:gd name="T18" fmla="+- 0 857 742"/>
                                <a:gd name="T19" fmla="*/ 857 h 128"/>
                                <a:gd name="T20" fmla="+- 0 11009 10967"/>
                                <a:gd name="T21" fmla="*/ T20 w 799"/>
                                <a:gd name="T22" fmla="+- 0 866 742"/>
                                <a:gd name="T23" fmla="*/ 866 h 128"/>
                                <a:gd name="T24" fmla="+- 0 11032 10967"/>
                                <a:gd name="T25" fmla="*/ T24 w 799"/>
                                <a:gd name="T26" fmla="+- 0 870 742"/>
                                <a:gd name="T27" fmla="*/ 870 h 128"/>
                                <a:gd name="T28" fmla="+- 0 11042 10967"/>
                                <a:gd name="T29" fmla="*/ T28 w 799"/>
                                <a:gd name="T30" fmla="+- 0 869 742"/>
                                <a:gd name="T31" fmla="*/ 869 h 128"/>
                                <a:gd name="T32" fmla="+- 0 11060 10967"/>
                                <a:gd name="T33" fmla="*/ T32 w 799"/>
                                <a:gd name="T34" fmla="+- 0 864 742"/>
                                <a:gd name="T35" fmla="*/ 864 h 128"/>
                                <a:gd name="T36" fmla="+- 0 11064 10967"/>
                                <a:gd name="T37" fmla="*/ T36 w 799"/>
                                <a:gd name="T38" fmla="+- 0 862 742"/>
                                <a:gd name="T39" fmla="*/ 862 h 128"/>
                                <a:gd name="T40" fmla="+- 0 11026 10967"/>
                                <a:gd name="T41" fmla="*/ T40 w 799"/>
                                <a:gd name="T42" fmla="+- 0 862 742"/>
                                <a:gd name="T43" fmla="*/ 862 h 128"/>
                                <a:gd name="T44" fmla="+- 0 11010 10967"/>
                                <a:gd name="T45" fmla="*/ T44 w 799"/>
                                <a:gd name="T46" fmla="+- 0 853 742"/>
                                <a:gd name="T47" fmla="*/ 853 h 128"/>
                                <a:gd name="T48" fmla="+- 0 10994 10967"/>
                                <a:gd name="T49" fmla="*/ T48 w 799"/>
                                <a:gd name="T50" fmla="+- 0 834 742"/>
                                <a:gd name="T51" fmla="*/ 834 h 128"/>
                                <a:gd name="T52" fmla="+- 0 10990 10967"/>
                                <a:gd name="T53" fmla="*/ T52 w 799"/>
                                <a:gd name="T54" fmla="+- 0 816 742"/>
                                <a:gd name="T55" fmla="*/ 816 h 128"/>
                                <a:gd name="T56" fmla="+- 0 10990 10967"/>
                                <a:gd name="T57" fmla="*/ T56 w 799"/>
                                <a:gd name="T58" fmla="+- 0 791 742"/>
                                <a:gd name="T59" fmla="*/ 791 h 128"/>
                                <a:gd name="T60" fmla="+- 0 10996 10967"/>
                                <a:gd name="T61" fmla="*/ T60 w 799"/>
                                <a:gd name="T62" fmla="+- 0 770 742"/>
                                <a:gd name="T63" fmla="*/ 770 h 128"/>
                                <a:gd name="T64" fmla="+- 0 11010 10967"/>
                                <a:gd name="T65" fmla="*/ T64 w 799"/>
                                <a:gd name="T66" fmla="+- 0 754 742"/>
                                <a:gd name="T67" fmla="*/ 754 h 128"/>
                                <a:gd name="T68" fmla="+- 0 11033 10967"/>
                                <a:gd name="T69" fmla="*/ T68 w 799"/>
                                <a:gd name="T70" fmla="+- 0 748 742"/>
                                <a:gd name="T71" fmla="*/ 748 h 128"/>
                                <a:gd name="T72" fmla="+- 0 11060 10967"/>
                                <a:gd name="T73" fmla="*/ T72 w 799"/>
                                <a:gd name="T74" fmla="+- 0 748 742"/>
                                <a:gd name="T75" fmla="*/ 748 h 128"/>
                                <a:gd name="T76" fmla="+- 0 11052 10967"/>
                                <a:gd name="T77" fmla="*/ T76 w 799"/>
                                <a:gd name="T78" fmla="+- 0 745 742"/>
                                <a:gd name="T79" fmla="*/ 745 h 128"/>
                                <a:gd name="T80" fmla="+- 0 11027 10967"/>
                                <a:gd name="T81" fmla="*/ T80 w 799"/>
                                <a:gd name="T82" fmla="+- 0 742 742"/>
                                <a:gd name="T83" fmla="*/ 742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60" y="0"/>
                                  </a:moveTo>
                                  <a:lnTo>
                                    <a:pt x="2" y="51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42" y="124"/>
                                  </a:lnTo>
                                  <a:lnTo>
                                    <a:pt x="65" y="128"/>
                                  </a:lnTo>
                                  <a:lnTo>
                                    <a:pt x="75" y="127"/>
                                  </a:lnTo>
                                  <a:lnTo>
                                    <a:pt x="93" y="122"/>
                                  </a:lnTo>
                                  <a:lnTo>
                                    <a:pt x="97" y="120"/>
                                  </a:lnTo>
                                  <a:lnTo>
                                    <a:pt x="59" y="120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66" y="6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Freeform 336"/>
                          <wps:cNvSpPr>
                            <a:spLocks/>
                          </wps:cNvSpPr>
                          <wps:spPr bwMode="auto">
                            <a:xfrm>
                              <a:off x="10967" y="742"/>
                              <a:ext cx="799" cy="128"/>
                            </a:xfrm>
                            <a:custGeom>
                              <a:avLst/>
                              <a:gdLst>
                                <a:gd name="T0" fmla="+- 0 11060 10967"/>
                                <a:gd name="T1" fmla="*/ T0 w 799"/>
                                <a:gd name="T2" fmla="+- 0 748 742"/>
                                <a:gd name="T3" fmla="*/ 748 h 128"/>
                                <a:gd name="T4" fmla="+- 0 11033 10967"/>
                                <a:gd name="T5" fmla="*/ T4 w 799"/>
                                <a:gd name="T6" fmla="+- 0 748 742"/>
                                <a:gd name="T7" fmla="*/ 748 h 128"/>
                                <a:gd name="T8" fmla="+- 0 11052 10967"/>
                                <a:gd name="T9" fmla="*/ T8 w 799"/>
                                <a:gd name="T10" fmla="+- 0 754 742"/>
                                <a:gd name="T11" fmla="*/ 754 h 128"/>
                                <a:gd name="T12" fmla="+- 0 11067 10967"/>
                                <a:gd name="T13" fmla="*/ T12 w 799"/>
                                <a:gd name="T14" fmla="+- 0 769 742"/>
                                <a:gd name="T15" fmla="*/ 769 h 128"/>
                                <a:gd name="T16" fmla="+- 0 11072 10967"/>
                                <a:gd name="T17" fmla="*/ T16 w 799"/>
                                <a:gd name="T18" fmla="+- 0 780 742"/>
                                <a:gd name="T19" fmla="*/ 780 h 128"/>
                                <a:gd name="T20" fmla="+- 0 11075 10967"/>
                                <a:gd name="T21" fmla="*/ T20 w 799"/>
                                <a:gd name="T22" fmla="+- 0 798 742"/>
                                <a:gd name="T23" fmla="*/ 798 h 128"/>
                                <a:gd name="T24" fmla="+- 0 11075 10967"/>
                                <a:gd name="T25" fmla="*/ T24 w 799"/>
                                <a:gd name="T26" fmla="+- 0 824 742"/>
                                <a:gd name="T27" fmla="*/ 824 h 128"/>
                                <a:gd name="T28" fmla="+- 0 11068 10967"/>
                                <a:gd name="T29" fmla="*/ T28 w 799"/>
                                <a:gd name="T30" fmla="+- 0 844 742"/>
                                <a:gd name="T31" fmla="*/ 844 h 128"/>
                                <a:gd name="T32" fmla="+- 0 11052 10967"/>
                                <a:gd name="T33" fmla="*/ T32 w 799"/>
                                <a:gd name="T34" fmla="+- 0 857 742"/>
                                <a:gd name="T35" fmla="*/ 857 h 128"/>
                                <a:gd name="T36" fmla="+- 0 11026 10967"/>
                                <a:gd name="T37" fmla="*/ T36 w 799"/>
                                <a:gd name="T38" fmla="+- 0 862 742"/>
                                <a:gd name="T39" fmla="*/ 862 h 128"/>
                                <a:gd name="T40" fmla="+- 0 11064 10967"/>
                                <a:gd name="T41" fmla="*/ T40 w 799"/>
                                <a:gd name="T42" fmla="+- 0 862 742"/>
                                <a:gd name="T43" fmla="*/ 862 h 128"/>
                                <a:gd name="T44" fmla="+- 0 11076 10967"/>
                                <a:gd name="T45" fmla="*/ T44 w 799"/>
                                <a:gd name="T46" fmla="+- 0 854 742"/>
                                <a:gd name="T47" fmla="*/ 854 h 128"/>
                                <a:gd name="T48" fmla="+- 0 11088 10967"/>
                                <a:gd name="T49" fmla="*/ T48 w 799"/>
                                <a:gd name="T50" fmla="+- 0 838 742"/>
                                <a:gd name="T51" fmla="*/ 838 h 128"/>
                                <a:gd name="T52" fmla="+- 0 11095 10967"/>
                                <a:gd name="T53" fmla="*/ T52 w 799"/>
                                <a:gd name="T54" fmla="+- 0 815 742"/>
                                <a:gd name="T55" fmla="*/ 815 h 128"/>
                                <a:gd name="T56" fmla="+- 0 11097 10967"/>
                                <a:gd name="T57" fmla="*/ T56 w 799"/>
                                <a:gd name="T58" fmla="+- 0 786 742"/>
                                <a:gd name="T59" fmla="*/ 786 h 128"/>
                                <a:gd name="T60" fmla="+- 0 11088 10967"/>
                                <a:gd name="T61" fmla="*/ T60 w 799"/>
                                <a:gd name="T62" fmla="+- 0 767 742"/>
                                <a:gd name="T63" fmla="*/ 767 h 128"/>
                                <a:gd name="T64" fmla="+- 0 11073 10967"/>
                                <a:gd name="T65" fmla="*/ T64 w 799"/>
                                <a:gd name="T66" fmla="+- 0 753 742"/>
                                <a:gd name="T67" fmla="*/ 753 h 128"/>
                                <a:gd name="T68" fmla="+- 0 11060 10967"/>
                                <a:gd name="T69" fmla="*/ T68 w 799"/>
                                <a:gd name="T70" fmla="+- 0 748 742"/>
                                <a:gd name="T71" fmla="*/ 74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99" h="128">
                                  <a:moveTo>
                                    <a:pt x="93" y="6"/>
                                  </a:moveTo>
                                  <a:lnTo>
                                    <a:pt x="66" y="6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100" y="27"/>
                                  </a:lnTo>
                                  <a:lnTo>
                                    <a:pt x="105" y="38"/>
                                  </a:lnTo>
                                  <a:lnTo>
                                    <a:pt x="108" y="56"/>
                                  </a:lnTo>
                                  <a:lnTo>
                                    <a:pt x="108" y="82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85" y="115"/>
                                  </a:lnTo>
                                  <a:lnTo>
                                    <a:pt x="59" y="120"/>
                                  </a:lnTo>
                                  <a:lnTo>
                                    <a:pt x="97" y="120"/>
                                  </a:lnTo>
                                  <a:lnTo>
                                    <a:pt x="109" y="112"/>
                                  </a:lnTo>
                                  <a:lnTo>
                                    <a:pt x="121" y="96"/>
                                  </a:lnTo>
                                  <a:lnTo>
                                    <a:pt x="128" y="73"/>
                                  </a:lnTo>
                                  <a:lnTo>
                                    <a:pt x="130" y="44"/>
                                  </a:lnTo>
                                  <a:lnTo>
                                    <a:pt x="121" y="25"/>
                                  </a:lnTo>
                                  <a:lnTo>
                                    <a:pt x="106" y="11"/>
                                  </a:lnTo>
                                  <a:lnTo>
                                    <a:pt x="93" y="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393EB" id="Group 334" o:spid="_x0000_s1026" style="position:absolute;margin-left:541.25pt;margin-top:-4.1pt;width:54.1pt;height:54.1pt;z-index:-1317;mso-position-horizontal-relative:page" coordorigin="10825,-82" coordsize="1082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">
                <v:group id="Group 355" o:spid="_x0000_s1027" style="position:absolute;left:10826;top:-81;width:1080;height:1080" coordorigin="10826,-81" coordsize="108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shape id="Freeform 356" o:spid="_x0000_s1028" style="position:absolute;left:10826;top:-81;width:1080;height:1080;visibility:visible;mso-wrap-style:square;v-text-anchor:top" coordsize="108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MicUA&#10;AADcAAAADwAAAGRycy9kb3ducmV2LnhtbESPQWvCQBSE7wX/w/IKvdVNbSoaXUUsLS14MRHB2yP7&#10;TILZtyH7qum/7xYKPQ4z8w2zXA+uVVfqQ+PZwNM4AUVcettwZeBQvD3OQAVBtth6JgPfFGC9Gt0t&#10;MbP+xnu65lKpCOGQoYFapMu0DmVNDsPYd8TRO/veoUTZV9r2eItw1+pJkky1w4bjQo0dbWsqL/mX&#10;M/DqQjfN06LYHSWVzaebv5+2c2Me7ofNApTQIP/hv/aHNZA+v8DvmX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AyJxQAAANwAAAAPAAAAAAAAAAAAAAAAAJgCAABkcnMv&#10;ZG93bnJldi54bWxQSwUGAAAAAAQABAD1AAAAigMAAAAA&#10;" path="m,1080r1079,l1079,,,,,1080e" fillcolor="#77787b" stroked="f">
                    <v:path arrowok="t" o:connecttype="custom" o:connectlocs="0,999;1079,999;1079,-81;0,-81;0,999" o:connectangles="0,0,0,0,0"/>
                  </v:shape>
                </v:group>
                <v:group id="Group 335" o:spid="_x0000_s1029" style="position:absolute;left:10967;top:742;width:799;height:128" coordorigin="10967,742" coordsize="799,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shape id="Freeform 354" o:spid="_x0000_s1030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NsMcA&#10;AADcAAAADwAAAGRycy9kb3ducmV2LnhtbESPQWvCQBSE74X+h+UVehHdpJVaU1cRJVAvWrUHj4/s&#10;axLNvg3Z1cT+elco9DjMzDfMZNaZSlyocaVlBfEgAkGcWV1yruB7n/bfQTiPrLGyTAqu5GA2fXyY&#10;YKJty1u67HwuAoRdggoK7+tESpcVZNANbE0cvB/bGPRBNrnUDbYBbir5EkVv0mDJYaHAmhYFZafd&#10;2Sj42gzX+W97WI7TeJX2eqt4aY6xUs9P3fwDhKfO/4f/2p9awfB1BPcz4Qj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oDbDHAAAA3AAAAA8AAAAAAAAAAAAAAAAAmAIAAGRy&#10;cy9kb3ducmV2LnhtbFBLBQYAAAAABAAEAPUAAACMAwAAAAA=&#10;" path="m667,124r-3,l666,124r1,e" stroked="f">
                    <v:path arrowok="t" o:connecttype="custom" o:connectlocs="667,866;664,866;666,866;667,866" o:connectangles="0,0,0,0"/>
                  </v:shape>
                  <v:shape id="Freeform 353" o:spid="_x0000_s1031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ZwsUA&#10;AADcAAAADwAAAGRycy9kb3ducmV2LnhtbERPTWvCQBC9F/oflin0InWTKqVNsxFRAnpRqx56HLLT&#10;JG12NmRXE/317kHo8fG+09lgGnGmztWWFcTjCARxYXXNpYLjIX95B+E8ssbGMim4kINZ9viQYqJt&#10;z1903vtShBB2CSqovG8TKV1RkUE3ti1x4H5sZ9AH2JVSd9iHcNPI1yh6kwZrDg0VtrSoqPjbn4yC&#10;3Xa6Ka/99/Ijj9f5aLSOl+Y3Vur5aZh/gvA0+H/x3b3SCqaTsDacC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5nCxQAAANwAAAAPAAAAAAAAAAAAAAAAAJgCAABkcnMv&#10;ZG93bnJldi54bWxQSwUGAAAAAAQABAD1AAAAigMAAAAA&#10;" path="m613,9r-66,l550,12r4,3l554,31r,13l554,63r-1,20l553,103r,21l597,124r,-6l584,116r-10,l574,90r,-20l574,50r,-20l575,10r40,l613,9e" stroked="f">
                    <v:path arrowok="t" o:connecttype="custom" o:connectlocs="613,751;547,751;550,754;554,757;554,773;554,786;554,805;553,825;553,845;553,866;597,866;597,860;584,858;574,858;574,832;574,812;574,792;574,772;575,752;615,752;613,751" o:connectangles="0,0,0,0,0,0,0,0,0,0,0,0,0,0,0,0,0,0,0,0,0"/>
                  </v:shape>
                  <v:shape id="Freeform 352" o:spid="_x0000_s1032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8WccA&#10;AADcAAAADwAAAGRycy9kb3ducmV2LnhtbESPQWvCQBSE70L/w/IKXqRuolJq6iqiBPRiW9tDj4/s&#10;a5KafRuyq4n+elcQPA4z8w0zW3SmEidqXGlZQTyMQBBnVpecK/j5Tl/eQDiPrLGyTArO5GAxf+rN&#10;MNG25S867X0uAoRdggoK7+tESpcVZNANbU0cvD/bGPRBNrnUDbYBbio5iqJXabDksFBgTauCssP+&#10;aBR8fkx2+aX9XU/TeJsOBtt4bf5jpfrP3fIdhKfOP8L39kYrmIyncDs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7PFnHAAAA3AAAAA8AAAAAAAAAAAAAAAAAmAIAAGRy&#10;cy9kb3ducmV2LnhtbFBLBQYAAAAABAAEAPUAAACMAwAAAAA=&#10;" path="m615,10r-40,l582,10r19,9l610,40,599,58,586,72r12,16l647,123r15,1l669,124r78,-2l757,118r-90,l651,111,633,96,618,78,609,63,626,51r7,-21l623,13r-8,-3e" stroked="f">
                    <v:path arrowok="t" o:connecttype="custom" o:connectlocs="615,752;575,752;582,752;601,761;610,782;599,800;586,814;598,830;647,865;662,866;669,866;747,864;757,860;667,860;651,853;633,838;618,820;609,805;626,793;633,772;623,755;615,752" o:connectangles="0,0,0,0,0,0,0,0,0,0,0,0,0,0,0,0,0,0,0,0,0,0"/>
                  </v:shape>
                  <v:shape id="Freeform 351" o:spid="_x0000_s1033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fmucQA&#10;AADcAAAADwAAAGRycy9kb3ducmV2LnhtbERPTWvCQBC9F/wPywhepG5Sgtg0G5FKQC+t2h56HLLT&#10;JDU7G7Krif313YPQ4+N9Z+vRtOJKvWssK4gXEQji0uqGKwWfH8XjCoTzyBpby6TgRg7W+eQhw1Tb&#10;gY90PflKhBB2KSqove9SKV1Zk0G3sB1x4L5tb9AH2FdS9ziEcNPKpyhaSoMNh4YaO3qtqTyfLkbB&#10;4T15q36Hr+1zEe+L+Xwfb81PrNRsOm5eQHga/b/47t5pBUkS5oc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H5rnEAAAA3AAAAA8AAAAAAAAAAAAAAAAAmAIAAGRycy9k&#10;b3ducmV2LnhtbFBLBQYAAAAABAAEAPUAAACJAwAAAAA=&#10;" path="m707,4r-40,l667,9r19,3l689,16r,95l684,118r73,l759,118r-45,l708,114r,-103l711,10r3,l759,10,757,9,734,5,707,4e" stroked="f">
                    <v:path arrowok="t" o:connecttype="custom" o:connectlocs="707,746;667,746;667,751;686,754;689,758;689,853;684,860;757,860;759,860;714,860;708,856;708,753;711,752;714,752;759,752;757,751;734,747;707,746" o:connectangles="0,0,0,0,0,0,0,0,0,0,0,0,0,0,0,0,0,0"/>
                  </v:shape>
                  <v:shape id="Freeform 350" o:spid="_x0000_s1034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tDIscA&#10;AADcAAAADwAAAGRycy9kb3ducmV2LnhtbESPQWvCQBSE7wX/w/IEL1I3K6HY6CqlEqgX22oPPT6y&#10;zySafRuyW5P217uFQo/DzHzDrDaDbcSVOl871qBmCQjiwpmaSw0fx/x+AcIHZIONY9LwTR4269Hd&#10;CjPjen6n6yGUIkLYZ6ihCqHNpPRFRRb9zLXE0Tu5zmKIsiul6bCPcNvIeZI8SIs1x4UKW3quqLgc&#10;vqyGt9d0X/70n9vHXO3y6XSntvastJ6Mh6cliEBD+A//tV+MhjRV8HsmHgG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LQyLHAAAA3AAAAA8AAAAAAAAAAAAAAAAAmAIAAGRy&#10;cy9kb3ducmV2LnhtbFBLBQYAAAAABAAEAPUAAACMAwAAAAA=&#10;" path="m759,10r-43,l728,11r20,6l763,30r9,20l775,78r-8,20l752,112r-23,6l759,118,799,51,791,31,777,18,759,10e" stroked="f">
                    <v:path arrowok="t" o:connecttype="custom" o:connectlocs="759,752;716,752;728,753;748,759;763,772;772,792;775,820;767,840;752,854;729,860;759,860;799,793;791,773;777,760;759,752" o:connectangles="0,0,0,0,0,0,0,0,0,0,0,0,0,0,0"/>
                  </v:shape>
                  <v:shape id="Freeform 349" o:spid="_x0000_s1035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dVccA&#10;AADcAAAADwAAAGRycy9kb3ducmV2LnhtbESPQWvCQBSE7wX/w/KEXkQ3kSBt6ipSCeiltamHHh/Z&#10;1yQ1+zZkVxP99d2C0OMwM98wy/VgGnGhztWWFcSzCARxYXXNpYLjZzZ9AuE8ssbGMim4koP1avSw&#10;xFTbnj/okvtSBAi7FBVU3replK6oyKCb2ZY4eN+2M+iD7EqpO+wD3DRyHkULabDmsFBhS68VFaf8&#10;bBQc3pO38tZ/bZ+zeJ9NJvt4a35ipR7Hw+YFhKfB/4fv7Z1WkCRz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Z3VXHAAAA3AAAAA8AAAAAAAAAAAAAAAAAmAIAAGRy&#10;cy9kb3ducmV2LnhtbFBLBQYAAAAABAAEAPUAAACMAwAAAAA=&#10;" path="m580,116r-6,l584,116r-4,e" stroked="f">
                    <v:path arrowok="t" o:connecttype="custom" o:connectlocs="580,858;574,858;584,858;580,858" o:connectangles="0,0,0,0"/>
                  </v:shape>
                  <v:shape id="Freeform 348" o:spid="_x0000_s1036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4zscA&#10;AADcAAAADwAAAGRycy9kb3ducmV2LnhtbESPT2vCQBTE7wW/w/KEXkQ3aYNo6ipSCdRL/Xvo8ZF9&#10;TVKzb0N2a9J+elco9DjMzG+Yxao3tbhS6yrLCuJJBII4t7riQsH5lI1nIJxH1lhbJgU/5GC1HDws&#10;MNW24wNdj74QAcIuRQWl900qpctLMugmtiEO3qdtDfog20LqFrsAN7V8iqKpNFhxWCixodeS8svx&#10;2yjY75L34rf72MyzeJuNRtt4Y75ipR6H/foFhKfe/4f/2m9aQZI8w/1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VeM7HAAAA3AAAAA8AAAAAAAAAAAAAAAAAmAIAAGRy&#10;cy9kb3ducmV2LnhtbFBLBQYAAAAABAAEAPUAAACMAwAAAAA=&#10;" path="m578,4l538,5r,5l542,10r5,-1l613,9,603,5,578,4e" stroked="f">
                    <v:path arrowok="t" o:connecttype="custom" o:connectlocs="578,746;538,747;538,752;542,752;547,751;613,751;603,747;578,746" o:connectangles="0,0,0,0,0,0,0,0"/>
                  </v:shape>
                  <v:shape id="Freeform 347" o:spid="_x0000_s1037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guscA&#10;AADcAAAADwAAAGRycy9kb3ducmV2LnhtbESPQWvCQBSE70L/w/IKXkQ3kSA1dRVRAnqxrfXg8ZF9&#10;TdJm34bsatL+ercgeBxm5htmsepNLa7UusqygngSgSDOra64UHD6zMYvIJxH1lhbJgW/5GC1fBos&#10;MNW24w+6Hn0hAoRdigpK75tUSpeXZNBNbEMcvC/bGvRBtoXULXYBbmo5jaKZNFhxWCixoU1J+c/x&#10;YhS8vyWH4q87b+dZvM9Go328Nd+xUsPnfv0KwlPvH+F7e6cVJEkC/2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4LrHAAAA3AAAAA8AAAAAAAAAAAAAAAAAmAIAAGRy&#10;cy9kb3ducmV2LnhtbFBLBQYAAAAABAAEAPUAAACMAwAAAAA=&#10;" path="m453,l395,51r-2,28l402,99r14,16l435,124r24,4l468,127r18,-5l489,120r-37,l436,111,420,92,417,74,416,49r6,-21l436,12,459,6r27,l479,3,453,e" stroked="f">
                    <v:path arrowok="t" o:connecttype="custom" o:connectlocs="453,742;395,793;393,821;402,841;416,857;435,866;459,870;468,869;486,864;489,862;452,862;436,853;420,834;417,816;416,791;422,770;436,754;459,748;486,748;479,745;453,742" o:connectangles="0,0,0,0,0,0,0,0,0,0,0,0,0,0,0,0,0,0,0,0,0"/>
                  </v:shape>
                  <v:shape id="Freeform 346" o:spid="_x0000_s1038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FIccA&#10;AADcAAAADwAAAGRycy9kb3ducmV2LnhtbESPQWvCQBSE7wX/w/IEL6KbSCpt6iqiBOqlWu2hx0f2&#10;NUnNvg3Z1aT+erdQ6HGYmW+Yxao3tbhS6yrLCuJpBII4t7riQsHHKZs8gXAeWWNtmRT8kIPVcvCw&#10;wFTbjt/pevSFCBB2KSoovW9SKV1ekkE3tQ1x8L5sa9AH2RZSt9gFuKnlLIrm0mDFYaHEhjYl5efj&#10;xSg47JO34tZ9bp+zeJeNx7t4a75jpUbDfv0CwlPv/8N/7VetIEke4fdMO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wRSHHAAAA3AAAAA8AAAAAAAAAAAAAAAAAmAIAAGRy&#10;cy9kb3ducmV2LnhtbFBLBQYAAAAABAAEAPUAAACMAwAAAAA=&#10;" path="m486,6r-27,l479,12r14,15l498,38r3,18l501,83r-7,19l478,116r-26,4l489,120r13,-8l514,96r8,-23l523,44,514,26,499,11,486,6e" stroked="f">
                    <v:path arrowok="t" o:connecttype="custom" o:connectlocs="486,748;459,748;479,754;493,769;498,780;501,798;501,825;494,844;478,858;452,862;489,862;502,854;514,838;522,815;523,786;514,768;499,753;486,748" o:connectangles="0,0,0,0,0,0,0,0,0,0,0,0,0,0,0,0,0,0"/>
                  </v:shape>
                  <v:shape id="Freeform 345" o:spid="_x0000_s1039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LbVscA&#10;AADcAAAADwAAAGRycy9kb3ducmV2LnhtbESPQWvCQBSE7wX/w/IKvYhuIkFs6iqiBOqlauqhx0f2&#10;NUmbfRuyW5P217uC0OMwM98wy/VgGnGhztWWFcTTCARxYXXNpYLzezZZgHAeWWNjmRT8koP1avSw&#10;xFTbnk90yX0pAoRdigoq79tUSldUZNBNbUscvE/bGfRBdqXUHfYBbho5i6K5NFhzWKiwpW1FxXf+&#10;YxQcD8lb+dd/7J6zeJ+Nx/t4Z75ipZ4eh80LCE+D/w/f269aQZLM4X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i21bHAAAA3AAAAA8AAAAAAAAAAAAAAAAAmAIAAGRy&#10;cy9kb3ducmV2LnhtbFBLBQYAAAAABAAEAPUAAACMAwAAAAA=&#10;" path="m180,4r-40,l145,10r18,9l176,35r19,32l173,99r-14,14l139,118r,6l191,124r1,-5l187,118r-9,-2l179,108r9,-18l200,73r25,l213,55r4,-6l209,49,180,4e" stroked="f">
                    <v:path arrowok="t" o:connecttype="custom" o:connectlocs="180,746;140,746;145,752;163,761;176,777;195,809;173,841;159,855;139,860;139,866;191,866;192,861;187,860;178,858;179,850;188,832;200,815;225,815;213,797;217,791;209,791;180,746" o:connectangles="0,0,0,0,0,0,0,0,0,0,0,0,0,0,0,0,0,0,0,0,0,0"/>
                  </v:shape>
                  <v:shape id="Freeform 344" o:spid="_x0000_s1040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+zccA&#10;AADcAAAADwAAAGRycy9kb3ducmV2LnhtbESPQWvCQBSE7wX/w/IEL6KbSKht6iqiBOqlWu2hx0f2&#10;NUnNvg3Z1aT+erdQ6HGYmW+Yxao3tbhS6yrLCuJpBII4t7riQsHHKZs8gXAeWWNtmRT8kIPVcvCw&#10;wFTbjt/pevSFCBB2KSoovW9SKV1ekkE3tQ1x8L5sa9AH2RZSt9gFuKnlLIoepcGKw0KJDW1Kys/H&#10;i1Fw2Cdvxa373D5n8S4bj3fx1nzHSo2G/foFhKfe/4f/2q9aQZLM4fdMO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ufs3HAAAA3AAAAA8AAAAAAAAAAAAAAAAAmAIAAGRy&#10;cy9kb3ducmV2LnhtbFBLBQYAAAAABAAEAPUAAACMAwAAAAA=&#10;" path="m225,73r-25,l232,124r118,l350,119r-4,-1l270,118r-19,-7l238,94,225,73e" stroked="f">
                    <v:path arrowok="t" o:connecttype="custom" o:connectlocs="225,815;200,815;232,866;350,866;350,861;346,860;270,860;251,853;238,836;225,815" o:connectangles="0,0,0,0,0,0,0,0,0,0"/>
                  </v:shape>
                  <v:shape id="Freeform 343" o:spid="_x0000_s1041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qv8QA&#10;AADcAAAADwAAAGRycy9kb3ducmV2LnhtbERPTWvCQBC9F/wPywhepG5Sgtg0G5FKQC+t2h56HLLT&#10;JDU7G7Krif313YPQ4+N9Z+vRtOJKvWssK4gXEQji0uqGKwWfH8XjCoTzyBpby6TgRg7W+eQhw1Tb&#10;gY90PflKhBB2KSqove9SKV1Zk0G3sB1x4L5tb9AH2FdS9ziEcNPKpyhaSoMNh4YaO3qtqTyfLkbB&#10;4T15q36Hr+1zEe+L+Xwfb81PrNRsOm5eQHga/b/47t5pBUkS1oYz4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x6r/EAAAA3AAAAA8AAAAAAAAAAAAAAAAAmAIAAGRycy9k&#10;b3ducmV2LnhtbFBLBQYAAAAABAAEAPUAAACJAwAAAAA=&#10;" path="m379,4r-92,l287,8r17,3l308,13r,17l307,100r-13,16l270,118r76,l336,116r-8,l328,66r19,l357,63r5,l362,57r-34,l328,11r52,l379,4e" stroked="f">
                    <v:path arrowok="t" o:connecttype="custom" o:connectlocs="379,746;287,746;287,750;304,753;308,755;308,772;307,842;294,858;270,860;346,860;336,858;328,858;328,808;347,808;357,805;362,805;362,799;328,799;328,753;380,753;379,746" o:connectangles="0,0,0,0,0,0,0,0,0,0,0,0,0,0,0,0,0,0,0,0,0"/>
                  </v:shape>
                  <v:shape id="Freeform 342" o:spid="_x0000_s1042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PJMcA&#10;AADcAAAADwAAAGRycy9kb3ducmV2LnhtbESPQWvCQBSE74L/YXmCF6mbSCg1dZVSCdSLWuvB4yP7&#10;mkSzb0N2a9L+elcoeBxm5htmsepNLa7UusqygngagSDOra64UHD8yp5eQDiPrLG2TAp+ycFqORws&#10;MNW240+6HnwhAoRdigpK75tUSpeXZNBNbUMcvG/bGvRBtoXULXYBbmo5i6JnabDisFBiQ+8l5ZfD&#10;j1Gw3yXb4q87redZvMkmk028NudYqfGof3sF4an3j/B/+0MrSJI5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9TyTHAAAA3AAAAA8AAAAAAAAAAAAAAAAAmAIAAGRy&#10;cy9kb3ducmV2LnhtbFBLBQYAAAAABAAEAPUAAACMAwAAAAA=&#10;" path="m330,115r-2,1l336,116r-6,-1e" stroked="f">
                    <v:path arrowok="t" o:connecttype="custom" o:connectlocs="330,857;328,858;336,858;330,857" o:connectangles="0,0,0,0"/>
                  </v:shape>
                  <v:shape id="Freeform 341" o:spid="_x0000_s1043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5wZMMA&#10;AADcAAAADwAAAGRycy9kb3ducmV2LnhtbERPy2rCQBTdF/yH4QrdSJ2kWGmjo5RKQDe+F11eMtck&#10;mrkTMqOJfr2zKHR5OO/pvDOVuFHjSssK4mEEgjizuuRcwfGQvn2CcB5ZY2WZFNzJwXzWe5liom3L&#10;O7rtfS5CCLsEFRTe14mULivIoBvamjhwJ9sY9AE2udQNtiHcVPI9isbSYMmhocCafgrKLvurUbDd&#10;jNb5o/1dfKXxKh0MVvHCnGOlXvvd9wSEp87/i//cS61g9BHmh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5wZMMAAADcAAAADwAAAAAAAAAAAAAAAACYAgAAZHJzL2Rv&#10;d25yZXYueG1sUEsFBgAAAAAEAAQA9QAAAIgDAAAAAA==&#10;" path="m362,63r-5,l358,85r4,l362,63e" stroked="f">
                    <v:path arrowok="t" o:connecttype="custom" o:connectlocs="362,805;357,805;358,827;362,827;362,805" o:connectangles="0,0,0,0,0"/>
                  </v:shape>
                  <v:shape id="Freeform 340" o:spid="_x0000_s1044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V/8gA&#10;AADcAAAADwAAAGRycy9kb3ducmV2LnhtbESPT2vCQBTE7wW/w/KEXqRutlix0VWkEqiX+qc9eHxk&#10;n0k0+zZktybtp+8WCj0OM/MbZrHqbS1u1PrKsQY1TkAQ585UXGj4eM8eZiB8QDZYOyYNX+RhtRzc&#10;LTA1ruMD3Y6hEBHCPkUNZQhNKqXPS7Lox64hjt7ZtRZDlG0hTYtdhNtaPibJVFqsOC6U2NBLSfn1&#10;+Gk17HeTt+K7O22eM7XNRqOt2tiL0vp+2K/nIAL14T/81341GiZPCn7PxCM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ktX/yAAAANwAAAAPAAAAAAAAAAAAAAAAAJgCAABk&#10;cnMvZG93bnJldi54bWxQSwUGAAAAAAQABAD1AAAAjQMAAAAA&#10;" path="m362,55r-7,2l362,57r,-2e" stroked="f">
                    <v:path arrowok="t" o:connecttype="custom" o:connectlocs="362,797;355,799;362,799;362,797" o:connectangles="0,0,0,0"/>
                  </v:shape>
                  <v:shape id="Freeform 339" o:spid="_x0000_s1045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BLiMcA&#10;AADcAAAADwAAAGRycy9kb3ducmV2LnhtbESPT2vCQBTE74V+h+UVvIhuIlo0dRVRAvXSP9GDx0f2&#10;NUmbfRuyq0n99G5B6HGYmd8wy3VvanGh1lWWFcTjCARxbnXFhYLjIR3NQTiPrLG2TAp+ycF69fiw&#10;xETbjj/pkvlCBAi7BBWU3jeJlC4vyaAb24Y4eF+2NeiDbAupW+wC3NRyEkXP0mDFYaHEhrYl5T/Z&#10;2Sj4eJ++FdfutFuk8T4dDvfxznzHSg2e+s0LCE+9/w/f269awXQ2gb8z4Qj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AS4jHAAAA3AAAAA8AAAAAAAAAAAAAAAAAmAIAAGRy&#10;cy9kb3ducmV2LnhtbFBLBQYAAAAABAAEAPUAAACMAwAAAAA=&#10;" path="m265,4r-51,l214,9r5,1l227,10r,13l214,43r-5,6l217,49r1,l222,42r9,-13l245,15,265,9r,-5e" stroked="f">
                    <v:path arrowok="t" o:connecttype="custom" o:connectlocs="265,746;214,746;214,751;219,752;227,752;227,765;214,785;209,791;217,791;218,791;222,784;231,771;245,757;265,751;265,746" o:connectangles="0,0,0,0,0,0,0,0,0,0,0,0,0,0,0"/>
                  </v:shape>
                  <v:shape id="Freeform 338" o:spid="_x0000_s1046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uE8cA&#10;AADcAAAADwAAAGRycy9kb3ducmV2LnhtbESPQWvCQBSE74X+h+UVehHdpLVSU1cRJVAvWrUHj4/s&#10;axLNvg3Z1cT+elco9DjMzDfMZNaZSlyocaVlBfEgAkGcWV1yruB7n/bfQTiPrLGyTAqu5GA2fXyY&#10;YKJty1u67HwuAoRdggoK7+tESpcVZNANbE0cvB/bGPRBNrnUDbYBbir5EkUjabDksFBgTYuCstPu&#10;bBR8bYbr/Lc9LMdpvEp7vVW8NMdYqeenbv4BwlPn/8N/7U+tYPj2Cvcz4Qj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M7hPHAAAA3AAAAA8AAAAAAAAAAAAAAAAAmAIAAGRy&#10;cy9kb3ducmV2LnhtbFBLBQYAAAAABAAEAPUAAACMAwAAAAA=&#10;" path="m380,11r-38,l364,13r12,17l381,30,380,11e" stroked="f">
                    <v:path arrowok="t" o:connecttype="custom" o:connectlocs="380,753;342,753;364,755;376,772;381,772;380,753" o:connectangles="0,0,0,0,0,0"/>
                  </v:shape>
                  <v:shape id="Freeform 337" o:spid="_x0000_s1047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2Z8cA&#10;AADcAAAADwAAAGRycy9kb3ducmV2LnhtbESPQWvCQBSE7wX/w/IEL6KbSCpt6iqiBOqlWu2hx0f2&#10;NUnNvg3Z1aT+erdQ6HGYmW+Yxao3tbhS6yrLCuJpBII4t7riQsHHKZs8gXAeWWNtmRT8kIPVcvCw&#10;wFTbjt/pevSFCBB2KSoovW9SKV1ekkE3tQ1x8L5sa9AH2RZSt9gFuKnlLIrm0mDFYaHEhjYl5efj&#10;xSg47JO34tZ9bp+zeJeNx7t4a75jpUbDfv0CwlPv/8N/7VetIHlM4PdMO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ldmfHAAAA3AAAAA8AAAAAAAAAAAAAAAAAmAIAAGRy&#10;cy9kb3ducmV2LnhtbFBLBQYAAAAABAAEAPUAAACMAwAAAAA=&#10;" path="m60,l2,51,,79,8,99r15,16l42,124r23,4l75,127r18,-5l97,120r-38,l43,111,27,92,23,74r,-25l29,28,43,12,66,6r27,l85,3,60,e" stroked="f">
                    <v:path arrowok="t" o:connecttype="custom" o:connectlocs="60,742;2,793;0,821;8,841;23,857;42,866;65,870;75,869;93,864;97,862;59,862;43,853;27,834;23,816;23,791;29,770;43,754;66,748;93,748;85,745;60,742" o:connectangles="0,0,0,0,0,0,0,0,0,0,0,0,0,0,0,0,0,0,0,0,0"/>
                  </v:shape>
                  <v:shape id="Freeform 336" o:spid="_x0000_s1048" style="position:absolute;left:10967;top:742;width:799;height:128;visibility:visible;mso-wrap-style:square;v-text-anchor:top" coordsize="79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T/McA&#10;AADcAAAADwAAAGRycy9kb3ducmV2LnhtbESPQWvCQBSE70L/w/IEL6KbiBabukqpBPRiW/XQ4yP7&#10;msRm34bsatL+elcQPA4z8w2zWHWmEhdqXGlZQTyOQBBnVpecKzge0tEchPPIGivLpOCPHKyWT70F&#10;Jtq2/EWXvc9FgLBLUEHhfZ1I6bKCDLqxrYmD92Mbgz7IJpe6wTbATSUnUfQsDZYcFgqs6b2g7Hd/&#10;Ngo+P6a7/L/9Xr+k8TYdDrfx2pxipQb97u0VhKfOP8L39kYrmM5mcDsTj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p0/zHAAAA3AAAAA8AAAAAAAAAAAAAAAAAmAIAAGRy&#10;cy9kb3ducmV2LnhtbFBLBQYAAAAABAAEAPUAAACMAwAAAAA=&#10;" path="m93,6l66,6r19,6l100,27r5,11l108,56r,26l101,102,85,115r-26,5l97,120r12,-8l121,96r7,-23l130,44,121,25,106,11,93,6e" stroked="f">
                    <v:path arrowok="t" o:connecttype="custom" o:connectlocs="93,748;66,748;85,754;100,769;105,780;108,798;108,824;101,844;85,857;59,862;97,862;109,854;121,838;128,815;130,786;121,767;106,753;93,748" o:connectangles="0,0,0,0,0,0,0,0,0,0,0,0,0,0,0,0,0,0"/>
                  </v:shape>
                </v:group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1"/>
          <w:sz w:val="16"/>
          <w:szCs w:val="16"/>
        </w:rPr>
        <w:t>Bioin</w:t>
      </w:r>
      <w:r w:rsidR="00D6358D">
        <w:rPr>
          <w:rFonts w:ascii="Arial" w:eastAsia="Arial" w:hAnsi="Arial" w:cs="Arial"/>
          <w:i/>
          <w:spacing w:val="-5"/>
          <w:w w:val="81"/>
          <w:sz w:val="16"/>
          <w:szCs w:val="16"/>
        </w:rPr>
        <w:t>f</w:t>
      </w:r>
      <w:r w:rsidR="00D6358D">
        <w:rPr>
          <w:rFonts w:ascii="Arial" w:eastAsia="Arial" w:hAnsi="Arial" w:cs="Arial"/>
          <w:i/>
          <w:w w:val="81"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4"/>
          <w:w w:val="81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1"/>
          <w:sz w:val="16"/>
          <w:szCs w:val="16"/>
        </w:rPr>
        <w:t>matics</w:t>
      </w:r>
    </w:p>
    <w:p w14:paraId="3D0F52BE" w14:textId="77777777" w:rsidR="00B77D6E" w:rsidRDefault="00D6358D">
      <w:pPr>
        <w:spacing w:after="0" w:line="240" w:lineRule="atLeast"/>
        <w:ind w:left="7366" w:right="3502" w:firstLine="98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1"/>
          <w:sz w:val="16"/>
          <w:szCs w:val="16"/>
        </w:rPr>
        <w:t>doi.10.1093/bioin</w:t>
      </w:r>
      <w:r>
        <w:rPr>
          <w:rFonts w:ascii="Arial" w:eastAsia="Arial" w:hAnsi="Arial" w:cs="Arial"/>
          <w:spacing w:val="-4"/>
          <w:w w:val="81"/>
          <w:sz w:val="16"/>
          <w:szCs w:val="16"/>
        </w:rPr>
        <w:t>f</w:t>
      </w:r>
      <w:r>
        <w:rPr>
          <w:rFonts w:ascii="Arial" w:eastAsia="Arial" w:hAnsi="Arial" w:cs="Arial"/>
          <w:w w:val="81"/>
          <w:sz w:val="16"/>
          <w:szCs w:val="16"/>
        </w:rPr>
        <w:t>o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>r</w:t>
      </w:r>
      <w:r>
        <w:rPr>
          <w:rFonts w:ascii="Arial" w:eastAsia="Arial" w:hAnsi="Arial" w:cs="Arial"/>
          <w:w w:val="81"/>
          <w:sz w:val="16"/>
          <w:szCs w:val="16"/>
        </w:rPr>
        <w:t xml:space="preserve">matics/xxxxxx </w:t>
      </w:r>
      <w:r>
        <w:rPr>
          <w:rFonts w:ascii="Arial" w:eastAsia="Arial" w:hAnsi="Arial" w:cs="Arial"/>
          <w:w w:val="80"/>
          <w:sz w:val="16"/>
          <w:szCs w:val="16"/>
        </w:rPr>
        <w:t>Ad</w:t>
      </w:r>
      <w:r>
        <w:rPr>
          <w:rFonts w:ascii="Arial" w:eastAsia="Arial" w:hAnsi="Arial" w:cs="Arial"/>
          <w:spacing w:val="-3"/>
          <w:w w:val="80"/>
          <w:sz w:val="16"/>
          <w:szCs w:val="16"/>
        </w:rPr>
        <w:t>v</w:t>
      </w:r>
      <w:r>
        <w:rPr>
          <w:rFonts w:ascii="Arial" w:eastAsia="Arial" w:hAnsi="Arial" w:cs="Arial"/>
          <w:w w:val="80"/>
          <w:sz w:val="16"/>
          <w:szCs w:val="16"/>
        </w:rPr>
        <w:t>ance</w:t>
      </w:r>
      <w:r>
        <w:rPr>
          <w:rFonts w:ascii="Arial" w:eastAsia="Arial" w:hAnsi="Arial" w:cs="Arial"/>
          <w:spacing w:val="6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Access</w:t>
      </w:r>
      <w:r>
        <w:rPr>
          <w:rFonts w:ascii="Arial" w:eastAsia="Arial" w:hAnsi="Arial" w:cs="Arial"/>
          <w:spacing w:val="6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Pu</w:t>
      </w:r>
      <w:r>
        <w:rPr>
          <w:rFonts w:ascii="Arial" w:eastAsia="Arial" w:hAnsi="Arial" w:cs="Arial"/>
          <w:spacing w:val="-2"/>
          <w:w w:val="80"/>
          <w:sz w:val="16"/>
          <w:szCs w:val="16"/>
        </w:rPr>
        <w:t>b</w:t>
      </w:r>
      <w:r>
        <w:rPr>
          <w:rFonts w:ascii="Arial" w:eastAsia="Arial" w:hAnsi="Arial" w:cs="Arial"/>
          <w:w w:val="80"/>
          <w:sz w:val="16"/>
          <w:szCs w:val="16"/>
        </w:rPr>
        <w:t>lication</w:t>
      </w:r>
      <w:r>
        <w:rPr>
          <w:rFonts w:ascii="Arial" w:eastAsia="Arial" w:hAnsi="Arial" w:cs="Arial"/>
          <w:spacing w:val="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Date:</w:t>
      </w:r>
      <w:r>
        <w:rPr>
          <w:rFonts w:ascii="Arial" w:eastAsia="Arial" w:hAnsi="Arial" w:cs="Arial"/>
          <w:spacing w:val="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80"/>
          <w:sz w:val="16"/>
          <w:szCs w:val="16"/>
        </w:rPr>
        <w:t>a</w:t>
      </w:r>
      <w:r>
        <w:rPr>
          <w:rFonts w:ascii="Arial" w:eastAsia="Arial" w:hAnsi="Arial" w:cs="Arial"/>
          <w:w w:val="80"/>
          <w:sz w:val="16"/>
          <w:szCs w:val="16"/>
        </w:rPr>
        <w:t>y</w:t>
      </w:r>
      <w:r>
        <w:rPr>
          <w:rFonts w:ascii="Arial" w:eastAsia="Arial" w:hAnsi="Arial" w:cs="Arial"/>
          <w:spacing w:val="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Month</w:t>
      </w:r>
      <w:r>
        <w:rPr>
          <w:rFonts w:ascii="Arial" w:eastAsia="Arial" w:hAnsi="Arial" w:cs="Arial"/>
          <w:spacing w:val="5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2"/>
          <w:w w:val="81"/>
          <w:sz w:val="16"/>
          <w:szCs w:val="16"/>
        </w:rPr>
        <w:t>Y</w:t>
      </w:r>
      <w:r>
        <w:rPr>
          <w:rFonts w:ascii="Arial" w:eastAsia="Arial" w:hAnsi="Arial" w:cs="Arial"/>
          <w:w w:val="81"/>
          <w:sz w:val="16"/>
          <w:szCs w:val="16"/>
        </w:rPr>
        <w:t>ear ISMB 2016 Proceedings</w:t>
      </w:r>
    </w:p>
    <w:p w14:paraId="0FE61393" w14:textId="77777777" w:rsidR="00B77D6E" w:rsidRDefault="00B77D6E">
      <w:pPr>
        <w:spacing w:before="9" w:after="0" w:line="120" w:lineRule="exact"/>
        <w:rPr>
          <w:sz w:val="12"/>
          <w:szCs w:val="12"/>
        </w:rPr>
      </w:pPr>
    </w:p>
    <w:p w14:paraId="0889ABF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49814F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9689AC5" w14:textId="7EB38744" w:rsidR="00B77D6E" w:rsidRDefault="00E25282">
      <w:pPr>
        <w:spacing w:before="12" w:after="0" w:line="240" w:lineRule="auto"/>
        <w:ind w:left="2062" w:right="-20"/>
        <w:rPr>
          <w:rFonts w:ascii="Arial" w:eastAsia="Arial" w:hAnsi="Arial" w:cs="Arial"/>
          <w:sz w:val="28"/>
          <w:szCs w:val="28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4" behindDoc="1" locked="0" layoutInCell="1" allowOverlap="1" wp14:anchorId="5DBF3F78" wp14:editId="5E410040">
                <wp:simplePos x="0" y="0"/>
                <wp:positionH relativeFrom="page">
                  <wp:posOffset>1410970</wp:posOffset>
                </wp:positionH>
                <wp:positionV relativeFrom="paragraph">
                  <wp:posOffset>-142875</wp:posOffset>
                </wp:positionV>
                <wp:extent cx="5250815" cy="1270"/>
                <wp:effectExtent l="20320" t="15240" r="15240" b="12065"/>
                <wp:wrapNone/>
                <wp:docPr id="431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0815" cy="1270"/>
                          <a:chOff x="2222" y="-225"/>
                          <a:chExt cx="8269" cy="2"/>
                        </a:xfrm>
                      </wpg:grpSpPr>
                      <wps:wsp>
                        <wps:cNvPr id="432" name="Freeform 333"/>
                        <wps:cNvSpPr>
                          <a:spLocks/>
                        </wps:cNvSpPr>
                        <wps:spPr bwMode="auto">
                          <a:xfrm>
                            <a:off x="2222" y="-225"/>
                            <a:ext cx="8269" cy="2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8269"/>
                              <a:gd name="T2" fmla="+- 0 10491 2222"/>
                              <a:gd name="T3" fmla="*/ T2 w 82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69">
                                <a:moveTo>
                                  <a:pt x="0" y="0"/>
                                </a:moveTo>
                                <a:lnTo>
                                  <a:pt x="8269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D1B70" id="Group 332" o:spid="_x0000_s1026" style="position:absolute;margin-left:111.1pt;margin-top:-11.25pt;width:413.45pt;height:.1pt;z-index:-1316;mso-position-horizontal-relative:page" coordorigin="2222,-225" coordsize="82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">
                <v:shape id="Freeform 333" o:spid="_x0000_s1027" style="position:absolute;left:2222;top:-225;width:8269;height:2;visibility:visible;mso-wrap-style:square;v-text-anchor:top" coordsize="82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KvCcUA&#10;AADcAAAADwAAAGRycy9kb3ducmV2LnhtbESPQWvCQBSE74X+h+UJ3pqNVlOJWaUUKjm20R68PbOv&#10;SWj2bchuY/Lv3ULB4zAz3zDZfjStGKh3jWUFiygGQVxa3XCl4HR8f9qAcB5ZY2uZFEzkYL97fMgw&#10;1fbKnzQUvhIBwi5FBbX3XSqlK2sy6CLbEQfv2/YGfZB9JXWP1wA3rVzGcSINNhwWauzorabyp/g1&#10;Cj5eknOBl/Xhq6y0zf36PG10p9R8Nr5uQXga/T383861gtXzEv7OhCM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q8JxQAAANwAAAAPAAAAAAAAAAAAAAAAAJgCAABkcnMv&#10;ZG93bnJldi54bWxQSwUGAAAAAAQABAD1AAAAigMAAAAA&#10;" path="m,l8269,e" filled="f" strokeweight=".73836mm">
                  <v:path arrowok="t" o:connecttype="custom" o:connectlocs="0,0;8269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81"/>
          <w:sz w:val="28"/>
          <w:szCs w:val="28"/>
        </w:rPr>
        <w:t>Database</w:t>
      </w:r>
      <w:r w:rsidR="00D6358D">
        <w:rPr>
          <w:rFonts w:ascii="Arial" w:eastAsia="Arial" w:hAnsi="Arial" w:cs="Arial"/>
          <w:spacing w:val="-3"/>
          <w:w w:val="81"/>
          <w:sz w:val="28"/>
          <w:szCs w:val="28"/>
        </w:rPr>
        <w:t>s</w:t>
      </w:r>
      <w:r w:rsidR="00D6358D">
        <w:rPr>
          <w:rFonts w:ascii="Arial" w:eastAsia="Arial" w:hAnsi="Arial" w:cs="Arial"/>
          <w:w w:val="81"/>
          <w:sz w:val="28"/>
          <w:szCs w:val="28"/>
        </w:rPr>
        <w:t>, Ontologies</w:t>
      </w:r>
      <w:r w:rsidR="00D6358D">
        <w:rPr>
          <w:rFonts w:ascii="Arial" w:eastAsia="Arial" w:hAnsi="Arial" w:cs="Arial"/>
          <w:spacing w:val="1"/>
          <w:w w:val="81"/>
          <w:sz w:val="28"/>
          <w:szCs w:val="28"/>
        </w:rPr>
        <w:t xml:space="preserve"> </w:t>
      </w:r>
      <w:r w:rsidR="00D6358D">
        <w:rPr>
          <w:rFonts w:ascii="Arial" w:eastAsia="Arial" w:hAnsi="Arial" w:cs="Arial"/>
          <w:w w:val="81"/>
          <w:sz w:val="28"/>
          <w:szCs w:val="28"/>
        </w:rPr>
        <w:t>&amp;</w:t>
      </w:r>
      <w:r w:rsidR="00D6358D">
        <w:rPr>
          <w:rFonts w:ascii="Arial" w:eastAsia="Arial" w:hAnsi="Arial" w:cs="Arial"/>
          <w:spacing w:val="1"/>
          <w:w w:val="81"/>
          <w:sz w:val="28"/>
          <w:szCs w:val="28"/>
        </w:rPr>
        <w:t xml:space="preserve"> </w:t>
      </w:r>
      <w:r w:rsidR="00D6358D">
        <w:rPr>
          <w:rFonts w:ascii="Arial" w:eastAsia="Arial" w:hAnsi="Arial" w:cs="Arial"/>
          <w:spacing w:val="-27"/>
          <w:w w:val="81"/>
          <w:sz w:val="28"/>
          <w:szCs w:val="28"/>
        </w:rPr>
        <w:t>T</w:t>
      </w:r>
      <w:r w:rsidR="00D6358D">
        <w:rPr>
          <w:rFonts w:ascii="Arial" w:eastAsia="Arial" w:hAnsi="Arial" w:cs="Arial"/>
          <w:spacing w:val="-6"/>
          <w:w w:val="81"/>
          <w:sz w:val="28"/>
          <w:szCs w:val="28"/>
        </w:rPr>
        <w:t>e</w:t>
      </w:r>
      <w:r w:rsidR="00D6358D">
        <w:rPr>
          <w:rFonts w:ascii="Arial" w:eastAsia="Arial" w:hAnsi="Arial" w:cs="Arial"/>
          <w:w w:val="81"/>
          <w:sz w:val="28"/>
          <w:szCs w:val="28"/>
        </w:rPr>
        <w:t>xt</w:t>
      </w:r>
      <w:r w:rsidR="00D6358D">
        <w:rPr>
          <w:rFonts w:ascii="Arial" w:eastAsia="Arial" w:hAnsi="Arial" w:cs="Arial"/>
          <w:spacing w:val="-7"/>
          <w:w w:val="81"/>
          <w:sz w:val="28"/>
          <w:szCs w:val="28"/>
        </w:rPr>
        <w:t xml:space="preserve"> </w:t>
      </w:r>
      <w:r w:rsidR="00D6358D">
        <w:rPr>
          <w:rFonts w:ascii="Arial" w:eastAsia="Arial" w:hAnsi="Arial" w:cs="Arial"/>
          <w:w w:val="81"/>
          <w:sz w:val="28"/>
          <w:szCs w:val="28"/>
        </w:rPr>
        <w:t>mining</w:t>
      </w:r>
    </w:p>
    <w:p w14:paraId="3D06785E" w14:textId="77777777" w:rsidR="00B77D6E" w:rsidRDefault="00B77D6E">
      <w:pPr>
        <w:spacing w:before="11" w:after="0" w:line="200" w:lineRule="exact"/>
        <w:rPr>
          <w:sz w:val="20"/>
          <w:szCs w:val="20"/>
        </w:rPr>
      </w:pPr>
    </w:p>
    <w:p w14:paraId="3C449147" w14:textId="77777777" w:rsidR="00B77D6E" w:rsidRDefault="00D6358D">
      <w:pPr>
        <w:spacing w:after="0" w:line="265" w:lineRule="auto"/>
        <w:ind w:left="2062" w:right="3789"/>
        <w:rPr>
          <w:rFonts w:ascii="Arial" w:eastAsia="Arial" w:hAnsi="Arial" w:cs="Arial"/>
          <w:sz w:val="36"/>
          <w:szCs w:val="36"/>
        </w:rPr>
      </w:pPr>
      <w:del w:id="0" w:author="schulz" w:date="2016-01-14T19:20:00Z"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G</w:delText>
        </w:r>
        <w:r w:rsidDel="00794772">
          <w:rPr>
            <w:rFonts w:ascii="Arial" w:eastAsia="Arial" w:hAnsi="Arial" w:cs="Arial"/>
            <w:b/>
            <w:bCs/>
            <w:spacing w:val="-7"/>
            <w:sz w:val="36"/>
            <w:szCs w:val="36"/>
          </w:rPr>
          <w:delText>r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ounding</w:delText>
        </w:r>
        <w:r w:rsidDel="00794772">
          <w:rPr>
            <w:rFonts w:ascii="Arial" w:eastAsia="Arial" w:hAnsi="Arial" w:cs="Arial"/>
            <w:b/>
            <w:bCs/>
            <w:spacing w:val="-18"/>
            <w:sz w:val="36"/>
            <w:szCs w:val="36"/>
          </w:rPr>
          <w:delText xml:space="preserve"> 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and</w:delText>
        </w:r>
        <w:r w:rsidDel="00794772">
          <w:rPr>
            <w:rFonts w:ascii="Arial" w:eastAsia="Arial" w:hAnsi="Arial" w:cs="Arial"/>
            <w:b/>
            <w:bCs/>
            <w:spacing w:val="-6"/>
            <w:sz w:val="36"/>
            <w:szCs w:val="36"/>
          </w:rPr>
          <w:delText xml:space="preserve"> 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retri</w:delText>
        </w:r>
        <w:r w:rsidDel="00794772">
          <w:rPr>
            <w:rFonts w:ascii="Arial" w:eastAsia="Arial" w:hAnsi="Arial" w:cs="Arial"/>
            <w:b/>
            <w:bCs/>
            <w:spacing w:val="-5"/>
            <w:sz w:val="36"/>
            <w:szCs w:val="36"/>
          </w:rPr>
          <w:delText>e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ving</w:delText>
        </w:r>
        <w:r w:rsidDel="00794772">
          <w:rPr>
            <w:rFonts w:ascii="Arial" w:eastAsia="Arial" w:hAnsi="Arial" w:cs="Arial"/>
            <w:b/>
            <w:bCs/>
            <w:spacing w:val="-16"/>
            <w:sz w:val="36"/>
            <w:szCs w:val="36"/>
          </w:rPr>
          <w:delText xml:space="preserve"> </w:delText>
        </w:r>
      </w:del>
      <w:ins w:id="1" w:author="schulz" w:date="2016-01-14T19:20:00Z">
        <w:r w:rsidR="00794772">
          <w:rPr>
            <w:rFonts w:ascii="Arial" w:eastAsia="Arial" w:hAnsi="Arial" w:cs="Arial"/>
            <w:b/>
            <w:bCs/>
            <w:sz w:val="36"/>
            <w:szCs w:val="36"/>
          </w:rPr>
          <w:t xml:space="preserve">Ontology-based retrieval of </w:t>
        </w:r>
      </w:ins>
      <w:r>
        <w:rPr>
          <w:rFonts w:ascii="Arial" w:eastAsia="Arial" w:hAnsi="Arial" w:cs="Arial"/>
          <w:b/>
          <w:bCs/>
          <w:sz w:val="36"/>
          <w:szCs w:val="36"/>
        </w:rPr>
        <w:t>biomedical</w:t>
      </w:r>
      <w:r>
        <w:rPr>
          <w:rFonts w:ascii="Arial" w:eastAsia="Arial" w:hAnsi="Arial" w:cs="Arial"/>
          <w:b/>
          <w:bCs/>
          <w:spacing w:val="-1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database content</w:t>
      </w:r>
      <w:r>
        <w:rPr>
          <w:rFonts w:ascii="Arial" w:eastAsia="Arial" w:hAnsi="Arial" w:cs="Arial"/>
          <w:b/>
          <w:bCs/>
          <w:spacing w:val="-13"/>
          <w:sz w:val="36"/>
          <w:szCs w:val="36"/>
        </w:rPr>
        <w:t xml:space="preserve"> </w:t>
      </w:r>
      <w:del w:id="2" w:author="schulz" w:date="2016-01-14T19:20:00Z"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with</w:delText>
        </w:r>
        <w:r w:rsidDel="00794772">
          <w:rPr>
            <w:rFonts w:ascii="Arial" w:eastAsia="Arial" w:hAnsi="Arial" w:cs="Arial"/>
            <w:b/>
            <w:bCs/>
            <w:spacing w:val="-7"/>
            <w:sz w:val="36"/>
            <w:szCs w:val="36"/>
          </w:rPr>
          <w:delText xml:space="preserve"> f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ormal</w:delText>
        </w:r>
        <w:r w:rsidDel="00794772">
          <w:rPr>
            <w:rFonts w:ascii="Arial" w:eastAsia="Arial" w:hAnsi="Arial" w:cs="Arial"/>
            <w:b/>
            <w:bCs/>
            <w:spacing w:val="-11"/>
            <w:sz w:val="36"/>
            <w:szCs w:val="36"/>
          </w:rPr>
          <w:delText xml:space="preserve"> </w:delText>
        </w:r>
        <w:r w:rsidDel="00794772">
          <w:rPr>
            <w:rFonts w:ascii="Arial" w:eastAsia="Arial" w:hAnsi="Arial" w:cs="Arial"/>
            <w:b/>
            <w:bCs/>
            <w:sz w:val="36"/>
            <w:szCs w:val="36"/>
          </w:rPr>
          <w:delText>ontologies</w:delText>
        </w:r>
      </w:del>
      <w:ins w:id="3" w:author="schulz" w:date="2016-01-14T19:20:00Z">
        <w:r w:rsidR="00794772">
          <w:rPr>
            <w:rFonts w:ascii="Arial" w:eastAsia="Arial" w:hAnsi="Arial" w:cs="Arial"/>
            <w:b/>
            <w:bCs/>
            <w:sz w:val="36"/>
            <w:szCs w:val="36"/>
          </w:rPr>
          <w:t xml:space="preserve"> </w:t>
        </w:r>
      </w:ins>
    </w:p>
    <w:p w14:paraId="2D86368C" w14:textId="77777777" w:rsidR="00B77D6E" w:rsidRDefault="00D6358D">
      <w:pPr>
        <w:spacing w:before="67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24"/>
          <w:szCs w:val="24"/>
        </w:rPr>
        <w:t>Filipe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Santana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position w:val="9"/>
          <w:sz w:val="18"/>
          <w:szCs w:val="18"/>
        </w:rPr>
        <w:t>1,</w:t>
      </w:r>
      <w:r>
        <w:rPr>
          <w:rFonts w:ascii="Lucida Sans Unicode" w:eastAsia="Lucida Sans Unicode" w:hAnsi="Lucida Sans Unicode" w:cs="Lucida Sans Unicode"/>
          <w:spacing w:val="10"/>
          <w:w w:val="74"/>
          <w:position w:val="9"/>
          <w:sz w:val="18"/>
          <w:szCs w:val="18"/>
        </w:rPr>
        <w:t>∗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Fred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Freitas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9"/>
          <w:sz w:val="18"/>
          <w:szCs w:val="18"/>
        </w:rPr>
        <w:t>1</w:t>
      </w:r>
      <w:r>
        <w:rPr>
          <w:rFonts w:ascii="Arial" w:eastAsia="Arial" w:hAnsi="Arial" w:cs="Arial"/>
          <w:b/>
          <w:bCs/>
          <w:spacing w:val="25"/>
          <w:position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Stefan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hulz</w:t>
      </w:r>
      <w:r>
        <w:rPr>
          <w:rFonts w:ascii="Arial" w:eastAsia="Arial" w:hAnsi="Arial" w:cs="Arial"/>
          <w:b/>
          <w:bCs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position w:val="9"/>
          <w:sz w:val="18"/>
          <w:szCs w:val="18"/>
        </w:rPr>
        <w:t>2</w:t>
      </w:r>
    </w:p>
    <w:p w14:paraId="10E765F7" w14:textId="77777777" w:rsidR="00B77D6E" w:rsidRDefault="00B77D6E">
      <w:pPr>
        <w:spacing w:before="6" w:after="0" w:line="160" w:lineRule="exact"/>
        <w:rPr>
          <w:sz w:val="16"/>
          <w:szCs w:val="16"/>
        </w:rPr>
      </w:pPr>
    </w:p>
    <w:p w14:paraId="183F64B0" w14:textId="77777777" w:rsidR="00B77D6E" w:rsidRDefault="00D6358D">
      <w:pPr>
        <w:spacing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9"/>
          <w:position w:val="8"/>
          <w:sz w:val="13"/>
          <w:szCs w:val="13"/>
        </w:rPr>
        <w:t>1</w:t>
      </w:r>
      <w:r>
        <w:rPr>
          <w:rFonts w:ascii="Arial" w:eastAsia="Arial" w:hAnsi="Arial" w:cs="Arial"/>
          <w:spacing w:val="-26"/>
          <w:position w:val="8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Centro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de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In</w:t>
      </w:r>
      <w:r>
        <w:rPr>
          <w:rFonts w:ascii="Arial" w:eastAsia="Arial" w:hAnsi="Arial" w:cs="Arial"/>
          <w:spacing w:val="-4"/>
          <w:w w:val="81"/>
          <w:sz w:val="18"/>
          <w:szCs w:val="18"/>
        </w:rPr>
        <w:t>f</w:t>
      </w:r>
      <w:r>
        <w:rPr>
          <w:rFonts w:ascii="Arial" w:eastAsia="Arial" w:hAnsi="Arial" w:cs="Arial"/>
          <w:w w:val="81"/>
          <w:sz w:val="18"/>
          <w:szCs w:val="18"/>
        </w:rPr>
        <w:t>o</w:t>
      </w:r>
      <w:r>
        <w:rPr>
          <w:rFonts w:ascii="Arial" w:eastAsia="Arial" w:hAnsi="Arial" w:cs="Arial"/>
          <w:spacing w:val="3"/>
          <w:w w:val="81"/>
          <w:sz w:val="18"/>
          <w:szCs w:val="18"/>
        </w:rPr>
        <w:t>r</w:t>
      </w:r>
      <w:r>
        <w:rPr>
          <w:rFonts w:ascii="Arial" w:eastAsia="Arial" w:hAnsi="Arial" w:cs="Arial"/>
          <w:w w:val="81"/>
          <w:sz w:val="18"/>
          <w:szCs w:val="18"/>
        </w:rPr>
        <w:t>mática (CIn),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Uni</w:t>
      </w:r>
      <w:r>
        <w:rPr>
          <w:rFonts w:ascii="Arial" w:eastAsia="Arial" w:hAnsi="Arial" w:cs="Arial"/>
          <w:spacing w:val="-3"/>
          <w:w w:val="81"/>
          <w:sz w:val="18"/>
          <w:szCs w:val="18"/>
        </w:rPr>
        <w:t>v</w:t>
      </w:r>
      <w:r>
        <w:rPr>
          <w:rFonts w:ascii="Arial" w:eastAsia="Arial" w:hAnsi="Arial" w:cs="Arial"/>
          <w:w w:val="81"/>
          <w:sz w:val="18"/>
          <w:szCs w:val="18"/>
        </w:rPr>
        <w:t xml:space="preserve">ersidade </w:t>
      </w:r>
      <w:r>
        <w:rPr>
          <w:rFonts w:ascii="Arial" w:eastAsia="Arial" w:hAnsi="Arial" w:cs="Arial"/>
          <w:spacing w:val="-4"/>
          <w:w w:val="81"/>
          <w:sz w:val="18"/>
          <w:szCs w:val="18"/>
        </w:rPr>
        <w:t>F</w:t>
      </w:r>
      <w:r>
        <w:rPr>
          <w:rFonts w:ascii="Arial" w:eastAsia="Arial" w:hAnsi="Arial" w:cs="Arial"/>
          <w:w w:val="81"/>
          <w:sz w:val="18"/>
          <w:szCs w:val="18"/>
        </w:rPr>
        <w:t>ede</w:t>
      </w:r>
      <w:r>
        <w:rPr>
          <w:rFonts w:ascii="Arial" w:eastAsia="Arial" w:hAnsi="Arial" w:cs="Arial"/>
          <w:spacing w:val="-2"/>
          <w:w w:val="81"/>
          <w:sz w:val="18"/>
          <w:szCs w:val="18"/>
        </w:rPr>
        <w:t>r</w:t>
      </w:r>
      <w:r>
        <w:rPr>
          <w:rFonts w:ascii="Arial" w:eastAsia="Arial" w:hAnsi="Arial" w:cs="Arial"/>
          <w:w w:val="81"/>
          <w:sz w:val="18"/>
          <w:szCs w:val="18"/>
        </w:rPr>
        <w:t>al</w:t>
      </w:r>
      <w:r>
        <w:rPr>
          <w:rFonts w:ascii="Arial" w:eastAsia="Arial" w:hAnsi="Arial" w:cs="Arial"/>
          <w:spacing w:val="-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de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7"/>
          <w:w w:val="81"/>
          <w:sz w:val="18"/>
          <w:szCs w:val="18"/>
        </w:rPr>
        <w:t>P</w:t>
      </w:r>
      <w:r>
        <w:rPr>
          <w:rFonts w:ascii="Arial" w:eastAsia="Arial" w:hAnsi="Arial" w:cs="Arial"/>
          <w:w w:val="81"/>
          <w:sz w:val="18"/>
          <w:szCs w:val="18"/>
        </w:rPr>
        <w:t>e</w:t>
      </w:r>
      <w:r>
        <w:rPr>
          <w:rFonts w:ascii="Arial" w:eastAsia="Arial" w:hAnsi="Arial" w:cs="Arial"/>
          <w:spacing w:val="3"/>
          <w:w w:val="81"/>
          <w:sz w:val="18"/>
          <w:szCs w:val="18"/>
        </w:rPr>
        <w:t>r</w:t>
      </w:r>
      <w:r>
        <w:rPr>
          <w:rFonts w:ascii="Arial" w:eastAsia="Arial" w:hAnsi="Arial" w:cs="Arial"/>
          <w:w w:val="81"/>
          <w:sz w:val="18"/>
          <w:szCs w:val="18"/>
        </w:rPr>
        <w:t>nam</w:t>
      </w:r>
      <w:r>
        <w:rPr>
          <w:rFonts w:ascii="Arial" w:eastAsia="Arial" w:hAnsi="Arial" w:cs="Arial"/>
          <w:spacing w:val="-3"/>
          <w:w w:val="81"/>
          <w:sz w:val="18"/>
          <w:szCs w:val="18"/>
        </w:rPr>
        <w:t>b</w:t>
      </w:r>
      <w:r>
        <w:rPr>
          <w:rFonts w:ascii="Arial" w:eastAsia="Arial" w:hAnsi="Arial" w:cs="Arial"/>
          <w:w w:val="81"/>
          <w:sz w:val="18"/>
          <w:szCs w:val="18"/>
        </w:rPr>
        <w:t>uco</w:t>
      </w:r>
      <w:r>
        <w:rPr>
          <w:rFonts w:ascii="Arial" w:eastAsia="Arial" w:hAnsi="Arial" w:cs="Arial"/>
          <w:spacing w:val="-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(UFPE),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Reci</w:t>
      </w:r>
      <w:r>
        <w:rPr>
          <w:rFonts w:ascii="Arial" w:eastAsia="Arial" w:hAnsi="Arial" w:cs="Arial"/>
          <w:spacing w:val="-4"/>
          <w:w w:val="81"/>
          <w:sz w:val="18"/>
          <w:szCs w:val="18"/>
        </w:rPr>
        <w:t>f</w:t>
      </w:r>
      <w:r>
        <w:rPr>
          <w:rFonts w:ascii="Arial" w:eastAsia="Arial" w:hAnsi="Arial" w:cs="Arial"/>
          <w:spacing w:val="-2"/>
          <w:w w:val="81"/>
          <w:sz w:val="18"/>
          <w:szCs w:val="18"/>
        </w:rPr>
        <w:t>e</w:t>
      </w:r>
      <w:r>
        <w:rPr>
          <w:rFonts w:ascii="Arial" w:eastAsia="Arial" w:hAnsi="Arial" w:cs="Arial"/>
          <w:w w:val="81"/>
          <w:sz w:val="18"/>
          <w:szCs w:val="18"/>
        </w:rPr>
        <w:t>,</w:t>
      </w:r>
      <w:r>
        <w:rPr>
          <w:rFonts w:ascii="Arial" w:eastAsia="Arial" w:hAnsi="Arial" w:cs="Arial"/>
          <w:spacing w:val="-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50740-560,</w:t>
      </w:r>
      <w:r>
        <w:rPr>
          <w:rFonts w:ascii="Arial" w:eastAsia="Arial" w:hAnsi="Arial" w:cs="Arial"/>
          <w:spacing w:val="1"/>
          <w:w w:val="81"/>
          <w:sz w:val="18"/>
          <w:szCs w:val="18"/>
        </w:rPr>
        <w:t xml:space="preserve"> </w:t>
      </w:r>
      <w:r>
        <w:rPr>
          <w:rFonts w:ascii="Arial" w:eastAsia="Arial" w:hAnsi="Arial" w:cs="Arial"/>
          <w:w w:val="81"/>
          <w:sz w:val="18"/>
          <w:szCs w:val="18"/>
        </w:rPr>
        <w:t>B</w:t>
      </w:r>
      <w:r>
        <w:rPr>
          <w:rFonts w:ascii="Arial" w:eastAsia="Arial" w:hAnsi="Arial" w:cs="Arial"/>
          <w:spacing w:val="-2"/>
          <w:w w:val="81"/>
          <w:sz w:val="18"/>
          <w:szCs w:val="18"/>
        </w:rPr>
        <w:t>r</w:t>
      </w:r>
      <w:r>
        <w:rPr>
          <w:rFonts w:ascii="Arial" w:eastAsia="Arial" w:hAnsi="Arial" w:cs="Arial"/>
          <w:w w:val="81"/>
          <w:sz w:val="18"/>
          <w:szCs w:val="18"/>
        </w:rPr>
        <w:t>azil, and</w:t>
      </w:r>
    </w:p>
    <w:p w14:paraId="53067101" w14:textId="77777777" w:rsidR="00B77D6E" w:rsidRDefault="00D6358D">
      <w:pPr>
        <w:spacing w:after="0" w:line="239" w:lineRule="exact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9"/>
          <w:position w:val="7"/>
          <w:sz w:val="13"/>
          <w:szCs w:val="13"/>
        </w:rPr>
        <w:t>2</w:t>
      </w:r>
      <w:r>
        <w:rPr>
          <w:rFonts w:ascii="Arial" w:eastAsia="Arial" w:hAnsi="Arial" w:cs="Arial"/>
          <w:spacing w:val="-26"/>
          <w:position w:val="7"/>
          <w:sz w:val="13"/>
          <w:szCs w:val="13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Institut</w:t>
      </w:r>
      <w:r>
        <w:rPr>
          <w:rFonts w:ascii="Arial" w:eastAsia="Arial" w:hAnsi="Arial" w:cs="Arial"/>
          <w:spacing w:val="6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für</w:t>
      </w:r>
      <w:r>
        <w:rPr>
          <w:rFonts w:ascii="Arial" w:eastAsia="Arial" w:hAnsi="Arial" w:cs="Arial"/>
          <w:spacing w:val="3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Medizinische</w:t>
      </w:r>
      <w:r>
        <w:rPr>
          <w:rFonts w:ascii="Arial" w:eastAsia="Arial" w:hAnsi="Arial" w:cs="Arial"/>
          <w:spacing w:val="11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In</w:t>
      </w:r>
      <w:r>
        <w:rPr>
          <w:rFonts w:ascii="Arial" w:eastAsia="Arial" w:hAnsi="Arial" w:cs="Arial"/>
          <w:spacing w:val="-4"/>
          <w:w w:val="80"/>
          <w:position w:val="-1"/>
          <w:sz w:val="18"/>
          <w:szCs w:val="18"/>
        </w:rPr>
        <w:t>f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3"/>
          <w:w w:val="80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matik,</w:t>
      </w:r>
      <w:r>
        <w:rPr>
          <w:rFonts w:ascii="Arial" w:eastAsia="Arial" w:hAnsi="Arial" w:cs="Arial"/>
          <w:spacing w:val="9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Statistik</w:t>
      </w:r>
      <w:r>
        <w:rPr>
          <w:rFonts w:ascii="Arial" w:eastAsia="Arial" w:hAnsi="Arial" w:cs="Arial"/>
          <w:spacing w:val="7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und</w:t>
      </w:r>
      <w:r>
        <w:rPr>
          <w:rFonts w:ascii="Arial" w:eastAsia="Arial" w:hAnsi="Arial" w:cs="Arial"/>
          <w:spacing w:val="4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Dokumentation,</w:t>
      </w:r>
      <w:r>
        <w:rPr>
          <w:rFonts w:ascii="Arial" w:eastAsia="Arial" w:hAnsi="Arial" w:cs="Arial"/>
          <w:spacing w:val="14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Medzinische</w:t>
      </w:r>
      <w:r>
        <w:rPr>
          <w:rFonts w:ascii="Arial" w:eastAsia="Arial" w:hAnsi="Arial" w:cs="Arial"/>
          <w:spacing w:val="11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Uni</w:t>
      </w:r>
      <w:r>
        <w:rPr>
          <w:rFonts w:ascii="Arial" w:eastAsia="Arial" w:hAnsi="Arial" w:cs="Arial"/>
          <w:spacing w:val="-3"/>
          <w:w w:val="80"/>
          <w:position w:val="-1"/>
          <w:sz w:val="18"/>
          <w:szCs w:val="18"/>
        </w:rPr>
        <w:t>v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ersität</w:t>
      </w:r>
      <w:r>
        <w:rPr>
          <w:rFonts w:ascii="Arial" w:eastAsia="Arial" w:hAnsi="Arial" w:cs="Arial"/>
          <w:spacing w:val="9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G</w:t>
      </w:r>
      <w:r>
        <w:rPr>
          <w:rFonts w:ascii="Arial" w:eastAsia="Arial" w:hAnsi="Arial" w:cs="Arial"/>
          <w:spacing w:val="-2"/>
          <w:w w:val="80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az,</w:t>
      </w:r>
      <w:r>
        <w:rPr>
          <w:rFonts w:ascii="Arial" w:eastAsia="Arial" w:hAnsi="Arial" w:cs="Arial"/>
          <w:spacing w:val="5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80"/>
          <w:position w:val="-1"/>
          <w:sz w:val="18"/>
          <w:szCs w:val="18"/>
        </w:rPr>
        <w:t>8036,</w:t>
      </w:r>
      <w:r>
        <w:rPr>
          <w:rFonts w:ascii="Arial" w:eastAsia="Arial" w:hAnsi="Arial" w:cs="Arial"/>
          <w:spacing w:val="6"/>
          <w:w w:val="8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w w:val="81"/>
          <w:position w:val="-1"/>
          <w:sz w:val="18"/>
          <w:szCs w:val="18"/>
        </w:rPr>
        <w:t>A</w:t>
      </w:r>
      <w:r>
        <w:rPr>
          <w:rFonts w:ascii="Arial" w:eastAsia="Arial" w:hAnsi="Arial" w:cs="Arial"/>
          <w:w w:val="81"/>
          <w:position w:val="-1"/>
          <w:sz w:val="18"/>
          <w:szCs w:val="18"/>
        </w:rPr>
        <w:t>ust</w:t>
      </w:r>
      <w:r>
        <w:rPr>
          <w:rFonts w:ascii="Arial" w:eastAsia="Arial" w:hAnsi="Arial" w:cs="Arial"/>
          <w:spacing w:val="3"/>
          <w:w w:val="81"/>
          <w:position w:val="-1"/>
          <w:sz w:val="18"/>
          <w:szCs w:val="18"/>
        </w:rPr>
        <w:t>r</w:t>
      </w:r>
      <w:r>
        <w:rPr>
          <w:rFonts w:ascii="Arial" w:eastAsia="Arial" w:hAnsi="Arial" w:cs="Arial"/>
          <w:w w:val="81"/>
          <w:position w:val="-1"/>
          <w:sz w:val="18"/>
          <w:szCs w:val="18"/>
        </w:rPr>
        <w:t>ia</w:t>
      </w:r>
    </w:p>
    <w:p w14:paraId="392A0EA0" w14:textId="77777777" w:rsidR="00B77D6E" w:rsidRDefault="00B77D6E">
      <w:pPr>
        <w:spacing w:before="9" w:after="0" w:line="120" w:lineRule="exact"/>
        <w:rPr>
          <w:sz w:val="12"/>
          <w:szCs w:val="12"/>
        </w:rPr>
      </w:pPr>
    </w:p>
    <w:p w14:paraId="1D7FF31C" w14:textId="77777777" w:rsidR="00B77D6E" w:rsidRDefault="00D6358D">
      <w:pPr>
        <w:spacing w:after="0" w:line="240" w:lineRule="auto"/>
        <w:ind w:left="2062" w:right="-20"/>
        <w:rPr>
          <w:rFonts w:ascii="Arial" w:eastAsia="Arial" w:hAnsi="Arial" w:cs="Arial"/>
          <w:sz w:val="17"/>
          <w:szCs w:val="17"/>
        </w:rPr>
      </w:pPr>
      <w:r>
        <w:rPr>
          <w:rFonts w:ascii="Lucida Sans Unicode" w:eastAsia="Lucida Sans Unicode" w:hAnsi="Lucida Sans Unicode" w:cs="Lucida Sans Unicode"/>
          <w:w w:val="79"/>
          <w:position w:val="6"/>
          <w:sz w:val="12"/>
          <w:szCs w:val="12"/>
        </w:rPr>
        <w:t>∗</w:t>
      </w:r>
      <w:r>
        <w:rPr>
          <w:rFonts w:ascii="Lucida Sans Unicode" w:eastAsia="Lucida Sans Unicode" w:hAnsi="Lucida Sans Unicode" w:cs="Lucida Sans Unicode"/>
          <w:spacing w:val="-28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6"/>
          <w:w w:val="81"/>
          <w:sz w:val="17"/>
          <w:szCs w:val="17"/>
        </w:rPr>
        <w:t>T</w:t>
      </w:r>
      <w:r>
        <w:rPr>
          <w:rFonts w:ascii="Arial" w:eastAsia="Arial" w:hAnsi="Arial" w:cs="Arial"/>
          <w:w w:val="81"/>
          <w:sz w:val="17"/>
          <w:szCs w:val="17"/>
        </w:rPr>
        <w:t>o</w:t>
      </w:r>
      <w:r>
        <w:rPr>
          <w:rFonts w:ascii="Arial" w:eastAsia="Arial" w:hAnsi="Arial" w:cs="Arial"/>
          <w:spacing w:val="-4"/>
          <w:w w:val="81"/>
          <w:sz w:val="17"/>
          <w:szCs w:val="17"/>
        </w:rPr>
        <w:t xml:space="preserve"> </w:t>
      </w:r>
      <w:r>
        <w:rPr>
          <w:rFonts w:ascii="Arial" w:eastAsia="Arial" w:hAnsi="Arial" w:cs="Arial"/>
          <w:w w:val="81"/>
          <w:sz w:val="17"/>
          <w:szCs w:val="17"/>
        </w:rPr>
        <w:t>whom correspondence should be addressed.</w:t>
      </w:r>
    </w:p>
    <w:p w14:paraId="509E2AA0" w14:textId="77777777" w:rsidR="00B77D6E" w:rsidRDefault="00D6358D">
      <w:pPr>
        <w:spacing w:before="83" w:after="0" w:line="240" w:lineRule="auto"/>
        <w:ind w:left="206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Associate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Edito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XXXXXXX</w:t>
      </w:r>
    </w:p>
    <w:p w14:paraId="5ED61177" w14:textId="77777777" w:rsidR="00B77D6E" w:rsidRDefault="00B77D6E">
      <w:pPr>
        <w:spacing w:before="1" w:after="0" w:line="150" w:lineRule="exact"/>
        <w:rPr>
          <w:sz w:val="15"/>
          <w:szCs w:val="15"/>
        </w:rPr>
      </w:pPr>
    </w:p>
    <w:p w14:paraId="5568FE29" w14:textId="77777777" w:rsidR="00B77D6E" w:rsidRDefault="00D6358D">
      <w:pPr>
        <w:spacing w:after="0" w:line="240" w:lineRule="auto"/>
        <w:ind w:left="206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Recei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XXXXX;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4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vised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XXXXX;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accepted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XXXXX</w:t>
      </w:r>
    </w:p>
    <w:p w14:paraId="37EB555E" w14:textId="77777777" w:rsidR="00B77D6E" w:rsidRDefault="00B77D6E">
      <w:pPr>
        <w:spacing w:before="1" w:after="0" w:line="280" w:lineRule="exact"/>
        <w:rPr>
          <w:sz w:val="28"/>
          <w:szCs w:val="28"/>
        </w:rPr>
      </w:pPr>
    </w:p>
    <w:p w14:paraId="5A36D542" w14:textId="77777777" w:rsidR="00B77D6E" w:rsidRDefault="00D6358D">
      <w:pPr>
        <w:spacing w:after="0" w:line="240" w:lineRule="auto"/>
        <w:ind w:left="206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Abstract</w:t>
      </w:r>
    </w:p>
    <w:p w14:paraId="04A02437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0E9A004A" w14:textId="77777777" w:rsidR="00B77D6E" w:rsidRDefault="00D6358D">
      <w:pPr>
        <w:spacing w:after="0" w:line="277" w:lineRule="auto"/>
        <w:ind w:left="2062" w:right="347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Moti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ation:</w:t>
      </w:r>
      <w:r>
        <w:rPr>
          <w:rFonts w:ascii="Arial" w:eastAsia="Arial" w:hAnsi="Arial" w:cs="Arial"/>
          <w:b/>
          <w:bCs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xt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xt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xt. </w:t>
      </w:r>
      <w:r>
        <w:rPr>
          <w:rFonts w:ascii="Arial" w:eastAsia="Arial" w:hAnsi="Arial" w:cs="Arial"/>
          <w:b/>
          <w:bCs/>
          <w:sz w:val="18"/>
          <w:szCs w:val="18"/>
        </w:rPr>
        <w:t>Results:</w:t>
      </w:r>
      <w:r>
        <w:rPr>
          <w:rFonts w:ascii="Arial" w:eastAsia="Arial" w:hAnsi="Arial" w:cs="Arial"/>
          <w:b/>
          <w:bCs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xt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xt</w:t>
      </w:r>
    </w:p>
    <w:p w14:paraId="4509D419" w14:textId="77777777" w:rsidR="00B77D6E" w:rsidRDefault="00D6358D">
      <w:pPr>
        <w:spacing w:before="1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7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v</w:t>
      </w:r>
      <w:r>
        <w:rPr>
          <w:rFonts w:ascii="Arial" w:eastAsia="Arial" w:hAnsi="Arial" w:cs="Arial"/>
          <w:b/>
          <w:bCs/>
          <w:sz w:val="18"/>
          <w:szCs w:val="18"/>
        </w:rPr>
        <w:t>ailability:</w:t>
      </w:r>
      <w:r>
        <w:rPr>
          <w:rFonts w:ascii="Arial" w:eastAsia="Arial" w:hAnsi="Arial" w:cs="Arial"/>
          <w:b/>
          <w:bCs/>
          <w:spacing w:val="-10"/>
          <w:sz w:val="18"/>
          <w:szCs w:val="18"/>
        </w:rPr>
        <w:t xml:space="preserve"> </w:t>
      </w:r>
      <w:hyperlink r:id="rId7">
        <w:r>
          <w:rPr>
            <w:rFonts w:ascii="Arial" w:eastAsia="Arial" w:hAnsi="Arial" w:cs="Arial"/>
            <w:sz w:val="18"/>
            <w:szCs w:val="18"/>
          </w:rPr>
          <w:t>http://ww</w:t>
        </w:r>
        <w:r>
          <w:rPr>
            <w:rFonts w:ascii="Arial" w:eastAsia="Arial" w:hAnsi="Arial" w:cs="Arial"/>
            <w:spacing w:val="-11"/>
            <w:sz w:val="18"/>
            <w:szCs w:val="18"/>
          </w:rPr>
          <w:t>w</w:t>
        </w:r>
        <w:r>
          <w:rPr>
            <w:rFonts w:ascii="Arial" w:eastAsia="Arial" w:hAnsi="Arial" w:cs="Arial"/>
            <w:sz w:val="18"/>
            <w:szCs w:val="18"/>
          </w:rPr>
          <w:t>.cin.ufp</w:t>
        </w:r>
        <w:r>
          <w:rPr>
            <w:rFonts w:ascii="Arial" w:eastAsia="Arial" w:hAnsi="Arial" w:cs="Arial"/>
            <w:spacing w:val="-3"/>
            <w:sz w:val="18"/>
            <w:szCs w:val="18"/>
          </w:rPr>
          <w:t>e</w:t>
        </w:r>
        <w:r>
          <w:rPr>
            <w:rFonts w:ascii="Arial" w:eastAsia="Arial" w:hAnsi="Arial" w:cs="Arial"/>
            <w:sz w:val="18"/>
            <w:szCs w:val="18"/>
          </w:rPr>
          <w:t>.br/</w:t>
        </w:r>
        <w:r>
          <w:rPr>
            <w:rFonts w:ascii="Arial" w:eastAsia="Arial" w:hAnsi="Arial" w:cs="Arial"/>
            <w:spacing w:val="-18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sz w:val="18"/>
          <w:szCs w:val="18"/>
        </w:rPr>
        <w:t>inte</w:t>
      </w:r>
      <w:r>
        <w:rPr>
          <w:rFonts w:ascii="Arial" w:eastAsia="Arial" w:hAnsi="Arial" w:cs="Arial"/>
          <w:spacing w:val="-2"/>
          <w:sz w:val="18"/>
          <w:szCs w:val="18"/>
        </w:rPr>
        <w:t>gr</w:t>
      </w:r>
      <w:r>
        <w:rPr>
          <w:rFonts w:ascii="Arial" w:eastAsia="Arial" w:hAnsi="Arial" w:cs="Arial"/>
          <w:sz w:val="18"/>
          <w:szCs w:val="18"/>
        </w:rPr>
        <w:t>ati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o</w:t>
      </w:r>
    </w:p>
    <w:p w14:paraId="251AAC49" w14:textId="77777777" w:rsidR="00B77D6E" w:rsidRDefault="00D6358D">
      <w:pPr>
        <w:spacing w:before="32" w:after="0" w:line="240" w:lineRule="auto"/>
        <w:ind w:left="2062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Contact: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hyperlink r:id="rId8">
        <w:r>
          <w:rPr>
            <w:rFonts w:ascii="Arial" w:eastAsia="Arial" w:hAnsi="Arial" w:cs="Arial"/>
            <w:sz w:val="18"/>
            <w:szCs w:val="18"/>
          </w:rPr>
          <w:t>fss3@cin.ufp</w:t>
        </w:r>
        <w:r>
          <w:rPr>
            <w:rFonts w:ascii="Arial" w:eastAsia="Arial" w:hAnsi="Arial" w:cs="Arial"/>
            <w:spacing w:val="-3"/>
            <w:sz w:val="18"/>
            <w:szCs w:val="18"/>
          </w:rPr>
          <w:t>e</w:t>
        </w:r>
        <w:r>
          <w:rPr>
            <w:rFonts w:ascii="Arial" w:eastAsia="Arial" w:hAnsi="Arial" w:cs="Arial"/>
            <w:sz w:val="18"/>
            <w:szCs w:val="18"/>
          </w:rPr>
          <w:t>.br</w:t>
        </w:r>
      </w:hyperlink>
    </w:p>
    <w:p w14:paraId="0B5020E6" w14:textId="77777777" w:rsidR="00B77D6E" w:rsidRDefault="00B77D6E">
      <w:pPr>
        <w:spacing w:before="8" w:after="0" w:line="150" w:lineRule="exact"/>
        <w:rPr>
          <w:sz w:val="15"/>
          <w:szCs w:val="15"/>
        </w:rPr>
      </w:pPr>
    </w:p>
    <w:p w14:paraId="1C0AC9C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4EAE5C6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27DD60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0881F4F" w14:textId="77777777" w:rsidR="00B77D6E" w:rsidRDefault="00B77D6E">
      <w:pPr>
        <w:spacing w:after="0"/>
        <w:sectPr w:rsidR="00B77D6E">
          <w:headerReference w:type="default" r:id="rId9"/>
          <w:type w:val="continuous"/>
          <w:pgSz w:w="14180" w:h="20020"/>
          <w:pgMar w:top="2080" w:right="160" w:bottom="280" w:left="160" w:header="1385" w:footer="720" w:gutter="0"/>
          <w:cols w:space="720"/>
        </w:sectPr>
      </w:pPr>
    </w:p>
    <w:p w14:paraId="1125FAF6" w14:textId="64953372" w:rsidR="00B77D6E" w:rsidRDefault="00E25282">
      <w:pPr>
        <w:spacing w:before="23" w:after="0" w:line="240" w:lineRule="auto"/>
        <w:ind w:left="2062" w:right="3288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503315165" behindDoc="1" locked="0" layoutInCell="1" allowOverlap="1" wp14:anchorId="0CF2C147" wp14:editId="20BF43B5">
                <wp:simplePos x="0" y="0"/>
                <wp:positionH relativeFrom="page">
                  <wp:posOffset>1410970</wp:posOffset>
                </wp:positionH>
                <wp:positionV relativeFrom="paragraph">
                  <wp:posOffset>-157480</wp:posOffset>
                </wp:positionV>
                <wp:extent cx="5250815" cy="1270"/>
                <wp:effectExtent l="20320" t="16510" r="15240" b="20320"/>
                <wp:wrapNone/>
                <wp:docPr id="429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0815" cy="1270"/>
                          <a:chOff x="2222" y="-248"/>
                          <a:chExt cx="8269" cy="2"/>
                        </a:xfrm>
                      </wpg:grpSpPr>
                      <wps:wsp>
                        <wps:cNvPr id="430" name="Freeform 331"/>
                        <wps:cNvSpPr>
                          <a:spLocks/>
                        </wps:cNvSpPr>
                        <wps:spPr bwMode="auto">
                          <a:xfrm>
                            <a:off x="2222" y="-248"/>
                            <a:ext cx="8269" cy="2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8269"/>
                              <a:gd name="T2" fmla="+- 0 10491 2222"/>
                              <a:gd name="T3" fmla="*/ T2 w 82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69">
                                <a:moveTo>
                                  <a:pt x="0" y="0"/>
                                </a:moveTo>
                                <a:lnTo>
                                  <a:pt x="8269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3AE76" id="Group 330" o:spid="_x0000_s1026" style="position:absolute;margin-left:111.1pt;margin-top:-12.4pt;width:413.45pt;height:.1pt;z-index:-1315;mso-position-horizontal-relative:page" coordorigin="2222,-248" coordsize="82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">
                <v:shape id="Freeform 331" o:spid="_x0000_s1027" style="position:absolute;left:2222;top:-248;width:8269;height:2;visibility:visible;mso-wrap-style:square;v-text-anchor:top" coordsize="82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yU5cEA&#10;AADcAAAADwAAAGRycy9kb3ducmV2LnhtbERPPW/CMBDdK/EfrEPqVhygARQwCCFRZWwDDGxHfCQR&#10;8TmKDUn+fT1U6vj0vje73tTiRa2rLCuYTiIQxLnVFRcKzqfjxwqE88gaa8ukYCAHu+3obYOJth3/&#10;0CvzhQgh7BJUUHrfJFK6vCSDbmIb4sDdbWvQB9gWUrfYhXBTy1kULaTBikNDiQ0dSsof2dMo+F4u&#10;rhne4q9LXmib+vg6rHSj1Pu4369BeOr9v/jPnWoFn/MwP5w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MlOXBAAAA3AAAAA8AAAAAAAAAAAAAAAAAmAIAAGRycy9kb3du&#10;cmV2LnhtbFBLBQYAAAAABAAEAPUAAACGAwAAAAA=&#10;" path="m,l8269,e" filled="f" strokeweight=".73836mm">
                  <v:path arrowok="t" o:connecttype="custom" o:connectlocs="0,0;8269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b/>
          <w:bCs/>
          <w:sz w:val="20"/>
          <w:szCs w:val="20"/>
        </w:rPr>
        <w:t>1</w:t>
      </w:r>
      <w:r w:rsidR="00D6358D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D6358D">
        <w:rPr>
          <w:rFonts w:ascii="Arial" w:eastAsia="Arial" w:hAnsi="Arial" w:cs="Arial"/>
          <w:b/>
          <w:bCs/>
          <w:sz w:val="20"/>
          <w:szCs w:val="20"/>
        </w:rPr>
        <w:t>Int</w:t>
      </w:r>
      <w:r w:rsidR="00D6358D"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 w:rsidR="00D6358D">
        <w:rPr>
          <w:rFonts w:ascii="Arial" w:eastAsia="Arial" w:hAnsi="Arial" w:cs="Arial"/>
          <w:b/>
          <w:bCs/>
          <w:sz w:val="20"/>
          <w:szCs w:val="20"/>
        </w:rPr>
        <w:t>oduction</w:t>
      </w:r>
    </w:p>
    <w:p w14:paraId="79195A00" w14:textId="2A126C7A" w:rsidR="00B77D6E" w:rsidRDefault="00D6358D">
      <w:pPr>
        <w:spacing w:before="6" w:after="0" w:line="100" w:lineRule="exact"/>
        <w:rPr>
          <w:sz w:val="10"/>
          <w:szCs w:val="10"/>
        </w:rPr>
      </w:pPr>
      <w:ins w:id="4" w:author="schulz" w:date="2016-01-14T20:22:00Z">
        <w:r>
          <w:rPr>
            <w:sz w:val="10"/>
            <w:szCs w:val="10"/>
          </w:rPr>
          <w:t>&lt;&lt;</w:t>
        </w:r>
      </w:ins>
    </w:p>
    <w:p w14:paraId="5C9E9966" w14:textId="53899624" w:rsidR="00B77D6E" w:rsidDel="00794772" w:rsidRDefault="00D6358D" w:rsidP="004B281B">
      <w:pPr>
        <w:spacing w:after="0" w:line="285" w:lineRule="auto"/>
        <w:ind w:left="2062" w:right="-48"/>
        <w:jc w:val="both"/>
        <w:rPr>
          <w:del w:id="5" w:author="schulz" w:date="2016-01-14T19:22:00Z"/>
          <w:rFonts w:ascii="Arial" w:eastAsia="Arial" w:hAnsi="Arial" w:cs="Arial"/>
          <w:sz w:val="16"/>
          <w:szCs w:val="16"/>
        </w:rPr>
      </w:pPr>
      <w:del w:id="6" w:author="schulz" w:date="2016-01-14T19:21:00Z">
        <w:r w:rsidDel="00794772">
          <w:rPr>
            <w:rFonts w:ascii="Arial" w:eastAsia="Arial" w:hAnsi="Arial" w:cs="Arial"/>
            <w:w w:val="87"/>
            <w:sz w:val="16"/>
            <w:szCs w:val="16"/>
          </w:rPr>
          <w:delText xml:space="preserve">Hypothesis </w:delText>
        </w:r>
        <w:r w:rsidDel="00794772">
          <w:rPr>
            <w:rFonts w:ascii="Arial" w:eastAsia="Arial" w:hAnsi="Arial" w:cs="Arial"/>
            <w:spacing w:val="2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and</w:delText>
        </w:r>
        <w:r w:rsidDel="00794772">
          <w:rPr>
            <w:rFonts w:ascii="Arial" w:eastAsia="Arial" w:hAnsi="Arial" w:cs="Arial"/>
            <w:spacing w:val="14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 xml:space="preserve">findings </w:delText>
        </w:r>
        <w:r w:rsidDel="00794772">
          <w:rPr>
            <w:rFonts w:ascii="Arial" w:eastAsia="Arial" w:hAnsi="Arial" w:cs="Arial"/>
            <w:spacing w:val="11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are</w:delText>
        </w:r>
        <w:r w:rsidDel="00794772">
          <w:rPr>
            <w:rFonts w:ascii="Arial" w:eastAsia="Arial" w:hAnsi="Arial" w:cs="Arial"/>
            <w:spacing w:val="10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generated</w:delText>
        </w:r>
        <w:r w:rsidDel="00794772">
          <w:rPr>
            <w:rFonts w:ascii="Arial" w:eastAsia="Arial" w:hAnsi="Arial" w:cs="Arial"/>
            <w:spacing w:val="2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in</w:delText>
        </w:r>
        <w:r w:rsidDel="00794772">
          <w:rPr>
            <w:rFonts w:ascii="Arial" w:eastAsia="Arial" w:hAnsi="Arial" w:cs="Arial"/>
            <w:spacing w:val="10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6"/>
            <w:sz w:val="16"/>
            <w:szCs w:val="16"/>
          </w:rPr>
          <w:delText>b</w:delText>
        </w:r>
      </w:del>
      <w:ins w:id="7" w:author="schulz" w:date="2016-01-14T19:21:00Z">
        <w:r w:rsidR="00794772">
          <w:rPr>
            <w:rFonts w:ascii="Arial" w:eastAsia="Arial" w:hAnsi="Arial" w:cs="Arial"/>
            <w:w w:val="87"/>
            <w:sz w:val="16"/>
            <w:szCs w:val="16"/>
          </w:rPr>
          <w:t>B</w:t>
        </w:r>
      </w:ins>
      <w:r>
        <w:rPr>
          <w:rFonts w:ascii="Arial" w:eastAsia="Arial" w:hAnsi="Arial" w:cs="Arial"/>
          <w:w w:val="86"/>
          <w:sz w:val="16"/>
          <w:szCs w:val="16"/>
        </w:rPr>
        <w:t xml:space="preserve">iomedical 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research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ins w:id="8" w:author="schulz" w:date="2016-01-14T19:21:00Z">
        <w:r w:rsidR="00794772">
          <w:rPr>
            <w:rFonts w:ascii="Arial" w:eastAsia="Arial" w:hAnsi="Arial" w:cs="Arial"/>
            <w:spacing w:val="11"/>
            <w:w w:val="86"/>
            <w:sz w:val="16"/>
            <w:szCs w:val="16"/>
          </w:rPr>
          <w:t xml:space="preserve">increasingly depends on </w:t>
        </w:r>
      </w:ins>
      <w:del w:id="9" w:author="schulz" w:date="2016-01-14T19:22:00Z">
        <w:r w:rsidDel="00794772">
          <w:rPr>
            <w:rFonts w:ascii="Arial" w:eastAsia="Arial" w:hAnsi="Arial" w:cs="Arial"/>
            <w:w w:val="86"/>
            <w:sz w:val="16"/>
            <w:szCs w:val="16"/>
          </w:rPr>
          <w:delText>based</w:delText>
        </w:r>
        <w:r w:rsidDel="00794772">
          <w:rPr>
            <w:rFonts w:ascii="Arial" w:eastAsia="Arial" w:hAnsi="Arial" w:cs="Arial"/>
            <w:spacing w:val="4"/>
            <w:w w:val="86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 xml:space="preserve">on </w:delText>
        </w:r>
        <w:r w:rsidDel="00794772">
          <w:rPr>
            <w:rFonts w:ascii="Arial" w:eastAsia="Arial" w:hAnsi="Arial" w:cs="Arial"/>
            <w:spacing w:val="-1"/>
            <w:w w:val="88"/>
            <w:sz w:val="16"/>
            <w:szCs w:val="16"/>
          </w:rPr>
          <w:delText>g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athering</w:delText>
        </w:r>
        <w:r w:rsidDel="00794772">
          <w:rPr>
            <w:rFonts w:ascii="Arial" w:eastAsia="Arial" w:hAnsi="Arial" w:cs="Arial"/>
            <w:spacing w:val="1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data</w:delText>
        </w:r>
        <w:r w:rsidDel="00794772">
          <w:rPr>
            <w:rFonts w:ascii="Arial" w:eastAsia="Arial" w:hAnsi="Arial" w:cs="Arial"/>
            <w:spacing w:val="-1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from</w:delText>
        </w:r>
        <w:r w:rsidDel="00794772">
          <w:rPr>
            <w:rFonts w:ascii="Arial" w:eastAsia="Arial" w:hAnsi="Arial" w:cs="Arial"/>
            <w:spacing w:val="24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publications</w:delText>
        </w:r>
        <w:r w:rsidDel="00794772">
          <w:rPr>
            <w:rFonts w:ascii="Arial" w:eastAsia="Arial" w:hAnsi="Arial" w:cs="Arial"/>
            <w:spacing w:val="32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4"/>
            <w:sz w:val="16"/>
            <w:szCs w:val="16"/>
          </w:rPr>
          <w:delText>and</w:delText>
        </w:r>
        <w:r w:rsidDel="00794772">
          <w:rPr>
            <w:rFonts w:ascii="Arial" w:eastAsia="Arial" w:hAnsi="Arial" w:cs="Arial"/>
            <w:spacing w:val="5"/>
            <w:w w:val="84"/>
            <w:sz w:val="16"/>
            <w:szCs w:val="16"/>
          </w:rPr>
          <w:delText xml:space="preserve"> </w:delText>
        </w:r>
      </w:del>
      <w:ins w:id="10" w:author="schulz" w:date="2016-01-14T19:22:00Z">
        <w:r w:rsidR="00794772">
          <w:rPr>
            <w:rFonts w:ascii="Arial" w:eastAsia="Arial" w:hAnsi="Arial" w:cs="Arial"/>
            <w:w w:val="86"/>
            <w:sz w:val="16"/>
            <w:szCs w:val="16"/>
          </w:rPr>
          <w:t xml:space="preserve">large </w:t>
        </w:r>
      </w:ins>
      <w:r>
        <w:rPr>
          <w:rFonts w:ascii="Arial" w:eastAsia="Arial" w:hAnsi="Arial" w:cs="Arial"/>
          <w:w w:val="84"/>
          <w:sz w:val="16"/>
          <w:szCs w:val="16"/>
        </w:rPr>
        <w:t>databases,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such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UniProt </w:t>
      </w:r>
      <w:r>
        <w:rPr>
          <w:rFonts w:ascii="Arial" w:eastAsia="Arial" w:hAnsi="Arial" w:cs="Arial"/>
          <w:spacing w:val="1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(UniProt </w:t>
      </w:r>
      <w:r>
        <w:rPr>
          <w:rFonts w:ascii="Arial" w:eastAsia="Arial" w:hAnsi="Arial" w:cs="Arial"/>
          <w:w w:val="90"/>
          <w:sz w:val="16"/>
          <w:szCs w:val="16"/>
        </w:rPr>
        <w:t>Consortium,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Ensembl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(Cunningham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 xml:space="preserve">et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2014).</w:t>
      </w:r>
      <w:ins w:id="11" w:author="schulz" w:date="2016-01-14T19:23:00Z">
        <w:r w:rsidR="00794772">
          <w:rPr>
            <w:rFonts w:ascii="Arial" w:eastAsia="Arial" w:hAnsi="Arial" w:cs="Arial"/>
            <w:w w:val="90"/>
            <w:sz w:val="16"/>
            <w:szCs w:val="16"/>
          </w:rPr>
          <w:t xml:space="preserve"> </w:t>
        </w:r>
      </w:ins>
      <w:del w:id="12" w:author="schulz" w:date="2016-01-14T19:23:00Z">
        <w:r w:rsidDel="00794772">
          <w:rPr>
            <w:rFonts w:ascii="Arial" w:eastAsia="Arial" w:hAnsi="Arial" w:cs="Arial"/>
            <w:spacing w:val="3"/>
            <w:w w:val="90"/>
            <w:sz w:val="16"/>
            <w:szCs w:val="16"/>
          </w:rPr>
          <w:delText xml:space="preserve"> </w:delText>
        </w:r>
      </w:del>
      <w:del w:id="13" w:author="schulz" w:date="2016-01-14T19:22:00Z">
        <w:r w:rsidDel="00794772">
          <w:rPr>
            <w:rFonts w:ascii="Arial" w:eastAsia="Arial" w:hAnsi="Arial" w:cs="Arial"/>
            <w:sz w:val="16"/>
            <w:szCs w:val="16"/>
          </w:rPr>
          <w:delText>In</w:delText>
        </w:r>
        <w:r w:rsidDel="00794772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the</w:delText>
        </w:r>
        <w:r w:rsidDel="00794772">
          <w:rPr>
            <w:rFonts w:ascii="Arial" w:eastAsia="Arial" w:hAnsi="Arial" w:cs="Arial"/>
            <w:spacing w:val="3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 xml:space="preserve">biome-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dical</w:delText>
        </w:r>
        <w:r w:rsidDel="00794772">
          <w:rPr>
            <w:rFonts w:ascii="Arial" w:eastAsia="Arial" w:hAnsi="Arial" w:cs="Arial"/>
            <w:spacing w:val="5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field,</w:delText>
        </w:r>
        <w:r w:rsidDel="00794772">
          <w:rPr>
            <w:rFonts w:ascii="Arial" w:eastAsia="Arial" w:hAnsi="Arial" w:cs="Arial"/>
            <w:spacing w:val="9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the</w:delText>
        </w:r>
        <w:r w:rsidDel="00794772">
          <w:rPr>
            <w:rFonts w:ascii="Arial" w:eastAsia="Arial" w:hAnsi="Arial" w:cs="Arial"/>
            <w:spacing w:val="-13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pacing w:val="-2"/>
            <w:w w:val="92"/>
            <w:sz w:val="16"/>
            <w:szCs w:val="16"/>
          </w:rPr>
          <w:delText>e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xploration</w:delText>
        </w:r>
        <w:r w:rsidDel="00794772">
          <w:rPr>
            <w:rFonts w:ascii="Arial" w:eastAsia="Arial" w:hAnsi="Arial" w:cs="Arial"/>
            <w:spacing w:val="1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of</w:delText>
        </w:r>
        <w:r w:rsidDel="00794772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9"/>
            <w:sz w:val="16"/>
            <w:szCs w:val="16"/>
          </w:rPr>
          <w:delText>this</w:delText>
        </w:r>
        <w:r w:rsidDel="00794772">
          <w:rPr>
            <w:rFonts w:ascii="Arial" w:eastAsia="Arial" w:hAnsi="Arial" w:cs="Arial"/>
            <w:spacing w:val="7"/>
            <w:w w:val="89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9"/>
            <w:sz w:val="16"/>
            <w:szCs w:val="16"/>
          </w:rPr>
          <w:delText>contents</w:delText>
        </w:r>
        <w:r w:rsidDel="00794772">
          <w:rPr>
            <w:rFonts w:ascii="Arial" w:eastAsia="Arial" w:hAnsi="Arial" w:cs="Arial"/>
            <w:spacing w:val="-12"/>
            <w:w w:val="89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is</w:delText>
        </w:r>
        <w:r w:rsidDel="00794772">
          <w:rPr>
            <w:rFonts w:ascii="Arial" w:eastAsia="Arial" w:hAnsi="Arial" w:cs="Arial"/>
            <w:spacing w:val="-14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usually</w:delText>
        </w:r>
        <w:r w:rsidDel="00794772">
          <w:rPr>
            <w:rFonts w:ascii="Arial" w:eastAsia="Arial" w:hAnsi="Arial" w:cs="Arial"/>
            <w:spacing w:val="-1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performed</w:delText>
        </w:r>
        <w:r w:rsidDel="00794772">
          <w:rPr>
            <w:rFonts w:ascii="Arial" w:eastAsia="Arial" w:hAnsi="Arial" w:cs="Arial"/>
            <w:spacing w:val="-9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 xml:space="preserve">manually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or</w:delText>
        </w:r>
        <w:r w:rsidDel="00794772">
          <w:rPr>
            <w:rFonts w:ascii="Arial" w:eastAsia="Arial" w:hAnsi="Arial" w:cs="Arial"/>
            <w:spacing w:val="-2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(partly)</w:delText>
        </w:r>
        <w:r w:rsidDel="00794772">
          <w:rPr>
            <w:rFonts w:ascii="Arial" w:eastAsia="Arial" w:hAnsi="Arial" w:cs="Arial"/>
            <w:spacing w:val="3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supported</w:delText>
        </w:r>
        <w:r w:rsidDel="00794772">
          <w:rPr>
            <w:rFonts w:ascii="Arial" w:eastAsia="Arial" w:hAnsi="Arial" w:cs="Arial"/>
            <w:spacing w:val="-9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by</w:delText>
        </w:r>
        <w:r w:rsidDel="00794772">
          <w:rPr>
            <w:rFonts w:ascii="Arial" w:eastAsia="Arial" w:hAnsi="Arial" w:cs="Arial"/>
            <w:spacing w:val="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retri</w:delText>
        </w:r>
        <w:r w:rsidDel="00794772">
          <w:rPr>
            <w:rFonts w:ascii="Arial" w:eastAsia="Arial" w:hAnsi="Arial" w:cs="Arial"/>
            <w:spacing w:val="-3"/>
            <w:w w:val="88"/>
            <w:sz w:val="16"/>
            <w:szCs w:val="16"/>
          </w:rPr>
          <w:delText>ev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al</w:delText>
        </w:r>
        <w:r w:rsidDel="00794772">
          <w:rPr>
            <w:rFonts w:ascii="Arial" w:eastAsia="Arial" w:hAnsi="Arial" w:cs="Arial"/>
            <w:spacing w:val="19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tools,</w:delText>
        </w:r>
        <w:r w:rsidDel="00794772">
          <w:rPr>
            <w:rFonts w:ascii="Arial" w:eastAsia="Arial" w:hAnsi="Arial" w:cs="Arial"/>
            <w:spacing w:val="6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e.g.</w:delText>
        </w:r>
        <w:r w:rsidDel="00794772">
          <w:rPr>
            <w:rFonts w:ascii="Arial" w:eastAsia="Arial" w:hAnsi="Arial" w:cs="Arial"/>
            <w:spacing w:val="-1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by</w:delText>
        </w:r>
        <w:r w:rsidDel="00794772">
          <w:rPr>
            <w:rFonts w:ascii="Arial" w:eastAsia="Arial" w:hAnsi="Arial" w:cs="Arial"/>
            <w:spacing w:val="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STRING</w:delText>
        </w:r>
        <w:r w:rsidDel="00794772">
          <w:rPr>
            <w:rFonts w:ascii="Arial" w:eastAsia="Arial" w:hAnsi="Arial" w:cs="Arial"/>
            <w:spacing w:val="34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(Szklarczyk</w:delText>
        </w:r>
        <w:r w:rsidDel="00794772">
          <w:rPr>
            <w:rFonts w:ascii="Arial" w:eastAsia="Arial" w:hAnsi="Arial" w:cs="Arial"/>
            <w:spacing w:val="32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i/>
            <w:w w:val="88"/>
            <w:sz w:val="16"/>
            <w:szCs w:val="16"/>
          </w:rPr>
          <w:delText>et</w:delText>
        </w:r>
        <w:r w:rsidDel="00794772">
          <w:rPr>
            <w:rFonts w:ascii="Arial" w:eastAsia="Arial" w:hAnsi="Arial" w:cs="Arial"/>
            <w:i/>
            <w:spacing w:val="-11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794772">
          <w:rPr>
            <w:rFonts w:ascii="Arial" w:eastAsia="Arial" w:hAnsi="Arial" w:cs="Arial"/>
            <w:sz w:val="16"/>
            <w:szCs w:val="16"/>
          </w:rPr>
          <w:delText>,</w:delText>
        </w:r>
      </w:del>
    </w:p>
    <w:p w14:paraId="4B6FD15E" w14:textId="77777777" w:rsidR="00B77D6E" w:rsidDel="00794772" w:rsidRDefault="00D6358D" w:rsidP="00794772">
      <w:pPr>
        <w:spacing w:after="0" w:line="285" w:lineRule="auto"/>
        <w:ind w:left="2062" w:right="-48"/>
        <w:jc w:val="both"/>
        <w:rPr>
          <w:del w:id="14" w:author="schulz" w:date="2016-01-14T19:23:00Z"/>
          <w:rFonts w:ascii="Arial" w:eastAsia="Arial" w:hAnsi="Arial" w:cs="Arial"/>
          <w:sz w:val="16"/>
          <w:szCs w:val="16"/>
        </w:rPr>
        <w:pPrChange w:id="15" w:author="schulz" w:date="2016-01-14T19:22:00Z">
          <w:pPr>
            <w:spacing w:before="1" w:after="0" w:line="240" w:lineRule="auto"/>
            <w:ind w:left="2062" w:right="2006"/>
            <w:jc w:val="both"/>
          </w:pPr>
        </w:pPrChange>
      </w:pPr>
      <w:del w:id="16" w:author="schulz" w:date="2016-01-14T19:22:00Z">
        <w:r w:rsidDel="00794772">
          <w:rPr>
            <w:rFonts w:ascii="Arial" w:eastAsia="Arial" w:hAnsi="Arial" w:cs="Arial"/>
            <w:w w:val="90"/>
            <w:sz w:val="16"/>
            <w:szCs w:val="16"/>
          </w:rPr>
          <w:delText>2014),</w:delText>
        </w:r>
        <w:r w:rsidDel="00794772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or</w:delText>
        </w:r>
        <w:r w:rsidDel="00794772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BLAST</w:delText>
        </w:r>
        <w:r w:rsidDel="00794772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1"/>
            <w:sz w:val="16"/>
            <w:szCs w:val="16"/>
          </w:rPr>
          <w:delText>(Altschul</w:delText>
        </w:r>
        <w:r w:rsidDel="00794772">
          <w:rPr>
            <w:rFonts w:ascii="Arial" w:eastAsia="Arial" w:hAnsi="Arial" w:cs="Arial"/>
            <w:spacing w:val="30"/>
            <w:w w:val="91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i/>
            <w:w w:val="91"/>
            <w:sz w:val="16"/>
            <w:szCs w:val="16"/>
          </w:rPr>
          <w:delText>et</w:delText>
        </w:r>
        <w:r w:rsidDel="00794772">
          <w:rPr>
            <w:rFonts w:ascii="Arial" w:eastAsia="Arial" w:hAnsi="Arial" w:cs="Arial"/>
            <w:i/>
            <w:spacing w:val="-8"/>
            <w:w w:val="91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794772">
          <w:rPr>
            <w:rFonts w:ascii="Arial" w:eastAsia="Arial" w:hAnsi="Arial" w:cs="Arial"/>
            <w:sz w:val="16"/>
            <w:szCs w:val="16"/>
          </w:rPr>
          <w:delText>,</w:delText>
        </w:r>
        <w:r w:rsidDel="00794772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90"/>
            <w:sz w:val="16"/>
            <w:szCs w:val="16"/>
          </w:rPr>
          <w:delText>1990).</w:delText>
        </w:r>
      </w:del>
      <w:r w:rsidR="00794772">
        <w:rPr>
          <w:rStyle w:val="Kommentarzeichen"/>
        </w:rPr>
        <w:commentReference w:id="17"/>
      </w:r>
    </w:p>
    <w:p w14:paraId="1BBFF1E5" w14:textId="1D9B6ABB" w:rsidR="00B77D6E" w:rsidRDefault="00D6358D" w:rsidP="00794772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  <w:pPrChange w:id="18" w:author="schulz" w:date="2016-01-14T19:23:00Z">
          <w:pPr>
            <w:spacing w:before="35" w:after="0" w:line="285" w:lineRule="auto"/>
            <w:ind w:left="2062" w:right="-48" w:firstLine="239"/>
            <w:jc w:val="both"/>
          </w:pPr>
        </w:pPrChange>
      </w:pPr>
      <w:del w:id="19" w:author="schulz" w:date="2016-01-14T19:23:00Z">
        <w:r w:rsidDel="00794772">
          <w:rPr>
            <w:rFonts w:ascii="Arial" w:eastAsia="Arial" w:hAnsi="Arial" w:cs="Arial"/>
            <w:w w:val="92"/>
            <w:sz w:val="16"/>
            <w:szCs w:val="16"/>
          </w:rPr>
          <w:delText>More</w:delText>
        </w:r>
        <w:r w:rsidDel="00794772">
          <w:rPr>
            <w:rFonts w:ascii="Arial" w:eastAsia="Arial" w:hAnsi="Arial" w:cs="Arial"/>
            <w:spacing w:val="-2"/>
            <w:w w:val="92"/>
            <w:sz w:val="16"/>
            <w:szCs w:val="16"/>
          </w:rPr>
          <w:delText>ov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e</w:delText>
        </w:r>
        <w:r w:rsidDel="00794772">
          <w:rPr>
            <w:rFonts w:ascii="Arial" w:eastAsia="Arial" w:hAnsi="Arial" w:cs="Arial"/>
            <w:spacing w:val="-6"/>
            <w:w w:val="92"/>
            <w:sz w:val="16"/>
            <w:szCs w:val="16"/>
          </w:rPr>
          <w:delText>r</w:delText>
        </w:r>
        <w:r w:rsidDel="00794772">
          <w:rPr>
            <w:rFonts w:ascii="Arial" w:eastAsia="Arial" w:hAnsi="Arial" w:cs="Arial"/>
            <w:w w:val="92"/>
            <w:sz w:val="16"/>
            <w:szCs w:val="16"/>
          </w:rPr>
          <w:delText>,</w:delText>
        </w:r>
        <w:r w:rsidDel="00794772">
          <w:rPr>
            <w:rFonts w:ascii="Arial" w:eastAsia="Arial" w:hAnsi="Arial" w:cs="Arial"/>
            <w:spacing w:val="36"/>
            <w:w w:val="9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t</w:delText>
        </w:r>
      </w:del>
      <w:ins w:id="20" w:author="schulz" w:date="2016-01-14T19:23:00Z">
        <w:r w:rsidR="00794772">
          <w:rPr>
            <w:rStyle w:val="Kommentarzeichen"/>
          </w:rPr>
          <w:t>T</w:t>
        </w:r>
      </w:ins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ins w:id="21" w:author="schulz" w:date="2016-01-14T20:21:00Z">
        <w:r>
          <w:rPr>
            <w:rFonts w:ascii="Arial" w:eastAsia="Arial" w:hAnsi="Arial" w:cs="Arial"/>
            <w:spacing w:val="-10"/>
            <w:sz w:val="16"/>
            <w:szCs w:val="16"/>
          </w:rPr>
          <w:t xml:space="preserve">formulation of </w:t>
        </w:r>
      </w:ins>
      <w:ins w:id="22" w:author="schulz" w:date="2016-01-14T20:24:00Z">
        <w:r>
          <w:rPr>
            <w:rFonts w:ascii="Arial" w:eastAsia="Arial" w:hAnsi="Arial" w:cs="Arial"/>
            <w:spacing w:val="-10"/>
            <w:sz w:val="16"/>
            <w:szCs w:val="16"/>
          </w:rPr>
          <w:t xml:space="preserve">database </w:t>
        </w:r>
      </w:ins>
      <w:ins w:id="23" w:author="schulz" w:date="2016-01-14T20:21:00Z">
        <w:r>
          <w:rPr>
            <w:rFonts w:ascii="Arial" w:eastAsia="Arial" w:hAnsi="Arial" w:cs="Arial"/>
            <w:spacing w:val="-10"/>
            <w:sz w:val="16"/>
            <w:szCs w:val="16"/>
          </w:rPr>
          <w:t xml:space="preserve">queries and the </w:t>
        </w:r>
      </w:ins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del w:id="24" w:author="schulz" w:date="2016-01-14T19:23:00Z">
        <w:r w:rsidDel="00794772">
          <w:rPr>
            <w:rFonts w:ascii="Arial" w:eastAsia="Arial" w:hAnsi="Arial" w:cs="Arial"/>
            <w:w w:val="85"/>
            <w:sz w:val="16"/>
            <w:szCs w:val="16"/>
          </w:rPr>
          <w:delText>these</w:delText>
        </w:r>
        <w:r w:rsidDel="00794772">
          <w:rPr>
            <w:rFonts w:ascii="Arial" w:eastAsia="Arial" w:hAnsi="Arial" w:cs="Arial"/>
            <w:spacing w:val="18"/>
            <w:w w:val="8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5"/>
          <w:sz w:val="16"/>
          <w:szCs w:val="16"/>
        </w:rPr>
        <w:t xml:space="preserve">results </w:t>
      </w:r>
      <w:ins w:id="25" w:author="schulz" w:date="2016-01-14T20:23:00Z">
        <w:r>
          <w:rPr>
            <w:rFonts w:ascii="Arial" w:eastAsia="Arial" w:hAnsi="Arial" w:cs="Arial"/>
            <w:w w:val="85"/>
            <w:sz w:val="16"/>
            <w:szCs w:val="16"/>
          </w:rPr>
          <w:t xml:space="preserve">requires good knowledge of the database structure and implicit </w:t>
        </w:r>
      </w:ins>
      <w:ins w:id="26" w:author="schulz" w:date="2016-01-14T20:35:00Z">
        <w:r w:rsidR="00172B20">
          <w:rPr>
            <w:rFonts w:ascii="Arial" w:eastAsia="Arial" w:hAnsi="Arial" w:cs="Arial"/>
            <w:w w:val="85"/>
            <w:sz w:val="16"/>
            <w:szCs w:val="16"/>
          </w:rPr>
          <w:t xml:space="preserve">background </w:t>
        </w:r>
      </w:ins>
      <w:ins w:id="27" w:author="schulz" w:date="2016-01-14T20:23:00Z">
        <w:r>
          <w:rPr>
            <w:rFonts w:ascii="Arial" w:eastAsia="Arial" w:hAnsi="Arial" w:cs="Arial"/>
            <w:w w:val="85"/>
            <w:sz w:val="16"/>
            <w:szCs w:val="16"/>
          </w:rPr>
          <w:t xml:space="preserve">knowledge </w:t>
        </w:r>
      </w:ins>
      <w:ins w:id="28" w:author="schulz" w:date="2016-01-14T20:24:00Z">
        <w:r>
          <w:rPr>
            <w:rFonts w:ascii="Arial" w:eastAsia="Arial" w:hAnsi="Arial" w:cs="Arial"/>
            <w:w w:val="85"/>
            <w:sz w:val="16"/>
            <w:szCs w:val="16"/>
          </w:rPr>
          <w:t xml:space="preserve">about the way data is produced and recorded. </w:t>
        </w:r>
      </w:ins>
      <w:ins w:id="29" w:author="schulz" w:date="2016-01-14T20:36:00Z">
        <w:r w:rsidR="00172B20">
          <w:rPr>
            <w:rFonts w:ascii="Arial" w:eastAsia="Arial" w:hAnsi="Arial" w:cs="Arial"/>
            <w:w w:val="85"/>
            <w:sz w:val="16"/>
            <w:szCs w:val="16"/>
          </w:rPr>
          <w:t xml:space="preserve">Such background assumptions may vary between users, thus biasing uniform data interpretation. </w:t>
        </w:r>
      </w:ins>
      <w:del w:id="30" w:author="schulz" w:date="2016-01-14T20:23:00Z">
        <w:r w:rsidDel="00D6358D">
          <w:rPr>
            <w:rFonts w:ascii="Arial" w:eastAsia="Arial" w:hAnsi="Arial" w:cs="Arial"/>
            <w:spacing w:val="2"/>
            <w:w w:val="85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may</w:delText>
        </w:r>
        <w:r w:rsidDel="00D6358D">
          <w:rPr>
            <w:rFonts w:ascii="Arial" w:eastAsia="Arial" w:hAnsi="Arial" w:cs="Arial"/>
            <w:spacing w:val="-1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be</w:delText>
        </w:r>
        <w:r w:rsidDel="00D6358D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biased</w:delText>
        </w:r>
        <w:r w:rsidDel="00D6358D">
          <w:rPr>
            <w:rFonts w:ascii="Arial" w:eastAsia="Arial" w:hAnsi="Arial" w:cs="Arial"/>
            <w:spacing w:val="25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by</w:delText>
        </w:r>
        <w:r w:rsidDel="00D6358D">
          <w:rPr>
            <w:rFonts w:ascii="Arial" w:eastAsia="Arial" w:hAnsi="Arial" w:cs="Arial"/>
            <w:spacing w:val="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the researchers’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1"/>
            <w:sz w:val="16"/>
            <w:szCs w:val="16"/>
          </w:rPr>
          <w:delText>capabilities,</w:delText>
        </w:r>
        <w:r w:rsidDel="00D6358D">
          <w:rPr>
            <w:rFonts w:ascii="Arial" w:eastAsia="Arial" w:hAnsi="Arial" w:cs="Arial"/>
            <w:spacing w:val="-11"/>
            <w:w w:val="9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4"/>
            <w:sz w:val="16"/>
            <w:szCs w:val="16"/>
          </w:rPr>
          <w:delText>by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the</w:delText>
        </w:r>
        <w:r w:rsidDel="00D6358D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4"/>
            <w:sz w:val="16"/>
            <w:szCs w:val="16"/>
          </w:rPr>
          <w:delText>sheer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size</w:delText>
        </w:r>
        <w:r w:rsidDel="00D6358D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and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9"/>
            <w:sz w:val="16"/>
            <w:szCs w:val="16"/>
          </w:rPr>
          <w:delText>heterogeneity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9"/>
            <w:sz w:val="16"/>
            <w:szCs w:val="16"/>
          </w:rPr>
          <w:delText>of</w:delText>
        </w:r>
        <w:r w:rsidDel="00D6358D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the</w:delText>
        </w:r>
        <w:r w:rsidDel="00D6358D">
          <w:rPr>
            <w:rFonts w:ascii="Arial" w:eastAsia="Arial" w:hAnsi="Arial" w:cs="Arial"/>
            <w:spacing w:val="-2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5"/>
            <w:sz w:val="16"/>
            <w:szCs w:val="16"/>
          </w:rPr>
          <w:delText xml:space="preserve">sources, </w:delText>
        </w:r>
        <w:r w:rsidDel="00D6358D">
          <w:rPr>
            <w:rFonts w:ascii="Arial" w:eastAsia="Arial" w:hAnsi="Arial" w:cs="Arial"/>
            <w:sz w:val="16"/>
            <w:szCs w:val="16"/>
          </w:rPr>
          <w:delText>or</w:delText>
        </w:r>
        <w:r w:rsidDel="00D6358D">
          <w:rPr>
            <w:rFonts w:ascii="Arial" w:eastAsia="Arial" w:hAnsi="Arial" w:cs="Arial"/>
            <w:spacing w:val="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by</w:delText>
        </w:r>
        <w:r w:rsidDel="00D6358D">
          <w:rPr>
            <w:rFonts w:ascii="Arial" w:eastAsia="Arial" w:hAnsi="Arial" w:cs="Arial"/>
            <w:spacing w:val="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1"/>
            <w:sz w:val="16"/>
            <w:szCs w:val="16"/>
          </w:rPr>
          <w:delText>technical</w:delText>
        </w:r>
        <w:r w:rsidDel="00D6358D">
          <w:rPr>
            <w:rFonts w:ascii="Arial" w:eastAsia="Arial" w:hAnsi="Arial" w:cs="Arial"/>
            <w:spacing w:val="22"/>
            <w:w w:val="9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limitations</w:delText>
        </w:r>
        <w:r w:rsidDel="00D6358D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(</w:delText>
        </w:r>
        <w:r w:rsidDel="00D6358D">
          <w:rPr>
            <w:rFonts w:ascii="Arial" w:eastAsia="Arial" w:hAnsi="Arial" w:cs="Arial"/>
            <w:spacing w:val="-6"/>
            <w:sz w:val="16"/>
            <w:szCs w:val="16"/>
          </w:rPr>
          <w:delText>T</w:delText>
        </w:r>
        <w:r w:rsidDel="00D6358D">
          <w:rPr>
            <w:rFonts w:ascii="Arial" w:eastAsia="Arial" w:hAnsi="Arial" w:cs="Arial"/>
            <w:sz w:val="16"/>
            <w:szCs w:val="16"/>
          </w:rPr>
          <w:delText>riplet</w:delText>
        </w:r>
        <w:r w:rsidDel="00D6358D">
          <w:rPr>
            <w:rFonts w:ascii="Arial" w:eastAsia="Arial" w:hAnsi="Arial" w:cs="Arial"/>
            <w:spacing w:val="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and</w:delText>
        </w:r>
        <w:r w:rsidDel="00D6358D">
          <w:rPr>
            <w:rFonts w:ascii="Arial" w:eastAsia="Arial" w:hAnsi="Arial" w:cs="Arial"/>
            <w:spacing w:val="24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Butler,</w:delText>
        </w:r>
        <w:r w:rsidDel="00D6358D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2011).</w:delText>
        </w:r>
        <w:r w:rsidDel="00D6358D">
          <w:rPr>
            <w:rFonts w:ascii="Arial" w:eastAsia="Arial" w:hAnsi="Arial" w:cs="Arial"/>
            <w:spacing w:val="-16"/>
            <w:sz w:val="16"/>
            <w:szCs w:val="16"/>
          </w:rPr>
          <w:delText xml:space="preserve"> </w:delText>
        </w:r>
      </w:del>
      <w:del w:id="31" w:author="schulz" w:date="2016-01-14T20:25:00Z">
        <w:r w:rsidDel="00D6358D">
          <w:rPr>
            <w:rFonts w:ascii="Arial" w:eastAsia="Arial" w:hAnsi="Arial" w:cs="Arial"/>
            <w:sz w:val="16"/>
            <w:szCs w:val="16"/>
          </w:rPr>
          <w:delText>It</w:delText>
        </w:r>
        <w:r w:rsidDel="00D6358D">
          <w:rPr>
            <w:rFonts w:ascii="Arial" w:eastAsia="Arial" w:hAnsi="Arial" w:cs="Arial"/>
            <w:spacing w:val="2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may</w:delText>
        </w:r>
        <w:r w:rsidDel="00D6358D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result</w:delText>
        </w:r>
        <w:r w:rsidDel="00D6358D">
          <w:rPr>
            <w:rFonts w:ascii="Arial" w:eastAsia="Arial" w:hAnsi="Arial" w:cs="Arial"/>
            <w:spacing w:val="22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 xml:space="preserve">in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ambiguous</w:delText>
        </w:r>
        <w:r w:rsidDel="00D6358D">
          <w:rPr>
            <w:rFonts w:ascii="Arial" w:eastAsia="Arial" w:hAnsi="Arial" w:cs="Arial"/>
            <w:spacing w:val="-9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interpretation</w:delText>
        </w:r>
        <w:r w:rsidDel="00D6358D">
          <w:rPr>
            <w:rFonts w:ascii="Arial" w:eastAsia="Arial" w:hAnsi="Arial" w:cs="Arial"/>
            <w:spacing w:val="8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of</w:delText>
        </w:r>
        <w:r w:rsidDel="00D6358D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data,</w:delText>
        </w:r>
        <w:r w:rsidDel="00D6358D">
          <w:rPr>
            <w:rFonts w:ascii="Arial" w:eastAsia="Arial" w:hAnsi="Arial" w:cs="Arial"/>
            <w:spacing w:val="-2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the</w:delText>
        </w:r>
        <w:r w:rsidDel="00D6358D">
          <w:rPr>
            <w:rFonts w:ascii="Arial" w:eastAsia="Arial" w:hAnsi="Arial" w:cs="Arial"/>
            <w:spacing w:val="2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non-obser</w:delText>
        </w:r>
        <w:r w:rsidDel="00D6358D">
          <w:rPr>
            <w:rFonts w:ascii="Arial" w:eastAsia="Arial" w:hAnsi="Arial" w:cs="Arial"/>
            <w:spacing w:val="-3"/>
            <w:w w:val="86"/>
            <w:sz w:val="16"/>
            <w:szCs w:val="16"/>
          </w:rPr>
          <w:delText>v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ance</w:delText>
        </w:r>
        <w:r w:rsidDel="00D6358D">
          <w:rPr>
            <w:rFonts w:ascii="Arial" w:eastAsia="Arial" w:hAnsi="Arial" w:cs="Arial"/>
            <w:spacing w:val="17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of</w:delText>
        </w:r>
        <w:r w:rsidDel="00D6358D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records</w:delText>
        </w:r>
        <w:r w:rsidDel="00D6358D">
          <w:rPr>
            <w:rFonts w:ascii="Arial" w:eastAsia="Arial" w:hAnsi="Arial" w:cs="Arial"/>
            <w:spacing w:val="-6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that</w:delText>
        </w:r>
        <w:r w:rsidDel="00D6358D">
          <w:rPr>
            <w:rFonts w:ascii="Arial" w:eastAsia="Arial" w:hAnsi="Arial" w:cs="Arial"/>
            <w:spacing w:val="2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 xml:space="preserve">may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be</w:delText>
        </w:r>
        <w:r w:rsidDel="00D6358D">
          <w:rPr>
            <w:rFonts w:ascii="Arial" w:eastAsia="Arial" w:hAnsi="Arial" w:cs="Arial"/>
            <w:spacing w:val="-4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crucial</w:delText>
        </w:r>
        <w:r w:rsidDel="00D6358D">
          <w:rPr>
            <w:rFonts w:ascii="Arial" w:eastAsia="Arial" w:hAnsi="Arial" w:cs="Arial"/>
            <w:spacing w:val="26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for</w:delText>
        </w:r>
        <w:r w:rsidDel="00D6358D">
          <w:rPr>
            <w:rFonts w:ascii="Arial" w:eastAsia="Arial" w:hAnsi="Arial" w:cs="Arial"/>
            <w:spacing w:val="-4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a</w:delText>
        </w:r>
        <w:r w:rsidDel="00D6358D">
          <w:rPr>
            <w:rFonts w:ascii="Arial" w:eastAsia="Arial" w:hAnsi="Arial" w:cs="Arial"/>
            <w:spacing w:val="-3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g</w:delText>
        </w:r>
        <w:r w:rsidDel="00D6358D">
          <w:rPr>
            <w:rFonts w:ascii="Arial" w:eastAsia="Arial" w:hAnsi="Arial" w:cs="Arial"/>
            <w:spacing w:val="-3"/>
            <w:w w:val="87"/>
            <w:sz w:val="16"/>
            <w:szCs w:val="16"/>
          </w:rPr>
          <w:delText>i</w:delText>
        </w:r>
        <w:r w:rsidDel="00D6358D">
          <w:rPr>
            <w:rFonts w:ascii="Arial" w:eastAsia="Arial" w:hAnsi="Arial" w:cs="Arial"/>
            <w:spacing w:val="-2"/>
            <w:w w:val="87"/>
            <w:sz w:val="16"/>
            <w:szCs w:val="16"/>
          </w:rPr>
          <w:delText>v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en</w:delText>
        </w:r>
        <w:r w:rsidDel="00D6358D">
          <w:rPr>
            <w:rFonts w:ascii="Arial" w:eastAsia="Arial" w:hAnsi="Arial" w:cs="Arial"/>
            <w:spacing w:val="22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problem,</w:delText>
        </w:r>
        <w:r w:rsidDel="00D6358D">
          <w:rPr>
            <w:rFonts w:ascii="Arial" w:eastAsia="Arial" w:hAnsi="Arial" w:cs="Arial"/>
            <w:spacing w:val="31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or</w:delText>
        </w:r>
        <w:r w:rsidDel="00D6358D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by</w:delText>
        </w:r>
        <w:r w:rsidDel="00D6358D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the</w:delText>
        </w:r>
        <w:r w:rsidDel="00D6358D">
          <w:rPr>
            <w:rFonts w:ascii="Arial" w:eastAsia="Arial" w:hAnsi="Arial" w:cs="Arial"/>
            <w:spacing w:val="6"/>
            <w:w w:val="86"/>
            <w:sz w:val="16"/>
            <w:szCs w:val="16"/>
          </w:rPr>
          <w:delText xml:space="preserve"> </w:delText>
        </w:r>
      </w:del>
      <w:del w:id="32" w:author="schulz" w:date="2016-01-14T19:23:00Z">
        <w:r w:rsidDel="00794772">
          <w:rPr>
            <w:rFonts w:ascii="Arial" w:eastAsia="Arial" w:hAnsi="Arial" w:cs="Arial"/>
            <w:w w:val="86"/>
            <w:sz w:val="16"/>
            <w:szCs w:val="16"/>
          </w:rPr>
          <w:delText>user</w:delText>
        </w:r>
        <w:r w:rsidDel="00794772">
          <w:rPr>
            <w:rFonts w:ascii="Arial" w:eastAsia="Arial" w:hAnsi="Arial" w:cs="Arial"/>
            <w:spacing w:val="1"/>
            <w:w w:val="86"/>
            <w:sz w:val="16"/>
            <w:szCs w:val="16"/>
          </w:rPr>
          <w:delText xml:space="preserve"> </w:delText>
        </w:r>
      </w:del>
      <w:del w:id="33" w:author="schulz" w:date="2016-01-14T20:25:00Z">
        <w:r w:rsidDel="00D6358D">
          <w:rPr>
            <w:rFonts w:ascii="Arial" w:eastAsia="Arial" w:hAnsi="Arial" w:cs="Arial"/>
            <w:sz w:val="16"/>
            <w:szCs w:val="16"/>
          </w:rPr>
          <w:delText>inability</w:delText>
        </w:r>
        <w:r w:rsidDel="00D6358D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to</w:delText>
        </w:r>
        <w:r w:rsidDel="00D6358D">
          <w:rPr>
            <w:rFonts w:ascii="Arial" w:eastAsia="Arial" w:hAnsi="Arial" w:cs="Arial"/>
            <w:spacing w:val="-13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query</w:delText>
        </w:r>
        <w:r w:rsidDel="00D6358D">
          <w:rPr>
            <w:rFonts w:ascii="Arial" w:eastAsia="Arial" w:hAnsi="Arial" w:cs="Arial"/>
            <w:spacing w:val="11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and</w:delText>
        </w:r>
        <w:r w:rsidDel="00D6358D">
          <w:rPr>
            <w:rFonts w:ascii="Arial" w:eastAsia="Arial" w:hAnsi="Arial" w:cs="Arial"/>
            <w:spacing w:val="-2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 xml:space="preserve">filter </w:delText>
        </w:r>
        <w:r w:rsidDel="00D6358D">
          <w:rPr>
            <w:rFonts w:ascii="Arial" w:eastAsia="Arial" w:hAnsi="Arial" w:cs="Arial"/>
            <w:w w:val="81"/>
            <w:sz w:val="16"/>
            <w:szCs w:val="16"/>
          </w:rPr>
          <w:delText>a</w:delText>
        </w:r>
        <w:r w:rsidDel="00D6358D">
          <w:rPr>
            <w:rFonts w:ascii="Arial" w:eastAsia="Arial" w:hAnsi="Arial" w:cs="Arial"/>
            <w:spacing w:val="2"/>
            <w:w w:val="8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1"/>
            <w:sz w:val="16"/>
            <w:szCs w:val="16"/>
          </w:rPr>
          <w:delText>dataset,</w:delText>
        </w:r>
        <w:r w:rsidDel="00D6358D">
          <w:rPr>
            <w:rFonts w:ascii="Arial" w:eastAsia="Arial" w:hAnsi="Arial" w:cs="Arial"/>
            <w:spacing w:val="21"/>
            <w:w w:val="81"/>
            <w:sz w:val="16"/>
            <w:szCs w:val="16"/>
          </w:rPr>
          <w:delText xml:space="preserve"> </w:delText>
        </w:r>
      </w:del>
      <w:del w:id="34" w:author="schulz" w:date="2016-01-14T19:24:00Z">
        <w:r w:rsidDel="00794772">
          <w:rPr>
            <w:rFonts w:ascii="Arial" w:eastAsia="Arial" w:hAnsi="Arial" w:cs="Arial"/>
            <w:sz w:val="16"/>
            <w:szCs w:val="16"/>
          </w:rPr>
          <w:delText>or</w:delText>
        </w:r>
        <w:r w:rsidDel="00794772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</w:del>
      <w:del w:id="35" w:author="schulz" w:date="2016-01-14T20:25:00Z">
        <w:r w:rsidDel="00D6358D">
          <w:rPr>
            <w:rFonts w:ascii="Arial" w:eastAsia="Arial" w:hAnsi="Arial" w:cs="Arial"/>
            <w:w w:val="87"/>
            <w:sz w:val="16"/>
            <w:szCs w:val="16"/>
          </w:rPr>
          <w:delText>the</w:delText>
        </w:r>
        <w:r w:rsidDel="00D6358D">
          <w:rPr>
            <w:rFonts w:ascii="Arial" w:eastAsia="Arial" w:hAnsi="Arial" w:cs="Arial"/>
            <w:spacing w:val="1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el</w:delText>
        </w:r>
        <w:r w:rsidDel="00D6358D">
          <w:rPr>
            <w:rFonts w:ascii="Arial" w:eastAsia="Arial" w:hAnsi="Arial" w:cs="Arial"/>
            <w:spacing w:val="-3"/>
            <w:w w:val="87"/>
            <w:sz w:val="16"/>
            <w:szCs w:val="16"/>
          </w:rPr>
          <w:delText>ev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ated</w:delText>
        </w:r>
        <w:r w:rsidDel="00D6358D">
          <w:rPr>
            <w:rFonts w:ascii="Arial" w:eastAsia="Arial" w:hAnsi="Arial" w:cs="Arial"/>
            <w:spacing w:val="3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processing</w:delText>
        </w:r>
        <w:r w:rsidDel="00D6358D">
          <w:rPr>
            <w:rFonts w:ascii="Arial" w:eastAsia="Arial" w:hAnsi="Arial" w:cs="Arial"/>
            <w:spacing w:val="9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costs</w:delText>
        </w:r>
        <w:r w:rsidDel="00D6358D">
          <w:rPr>
            <w:rFonts w:ascii="Arial" w:eastAsia="Arial" w:hAnsi="Arial" w:cs="Arial"/>
            <w:spacing w:val="-7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related</w:delText>
        </w:r>
        <w:r w:rsidDel="00D6358D">
          <w:rPr>
            <w:rFonts w:ascii="Arial" w:eastAsia="Arial" w:hAnsi="Arial" w:cs="Arial"/>
            <w:spacing w:val="6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to</w:delText>
        </w:r>
        <w:r w:rsidDel="00D6358D">
          <w:rPr>
            <w:rFonts w:ascii="Arial" w:eastAsia="Arial" w:hAnsi="Arial" w:cs="Arial"/>
            <w:spacing w:val="-1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4"/>
            <w:sz w:val="16"/>
            <w:szCs w:val="16"/>
          </w:rPr>
          <w:delText>mass</w:delText>
        </w:r>
        <w:r w:rsidDel="00D6358D">
          <w:rPr>
            <w:rFonts w:ascii="Arial" w:eastAsia="Arial" w:hAnsi="Arial" w:cs="Arial"/>
            <w:spacing w:val="-3"/>
            <w:w w:val="84"/>
            <w:sz w:val="16"/>
            <w:szCs w:val="16"/>
          </w:rPr>
          <w:delText>i</w:delText>
        </w:r>
        <w:r w:rsidDel="00D6358D">
          <w:rPr>
            <w:rFonts w:ascii="Arial" w:eastAsia="Arial" w:hAnsi="Arial" w:cs="Arial"/>
            <w:spacing w:val="-2"/>
            <w:w w:val="84"/>
            <w:sz w:val="16"/>
            <w:szCs w:val="16"/>
          </w:rPr>
          <w:delText>v</w:delText>
        </w:r>
        <w:r w:rsidDel="00D6358D">
          <w:rPr>
            <w:rFonts w:ascii="Arial" w:eastAsia="Arial" w:hAnsi="Arial" w:cs="Arial"/>
            <w:w w:val="84"/>
            <w:sz w:val="16"/>
            <w:szCs w:val="16"/>
          </w:rPr>
          <w:delText>e</w:delText>
        </w:r>
        <w:r w:rsidDel="00D6358D">
          <w:rPr>
            <w:rFonts w:ascii="Arial" w:eastAsia="Arial" w:hAnsi="Arial" w:cs="Arial"/>
            <w:spacing w:val="17"/>
            <w:w w:val="84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4"/>
            <w:sz w:val="16"/>
            <w:szCs w:val="16"/>
          </w:rPr>
          <w:delText>datasets.</w:delText>
        </w:r>
      </w:del>
    </w:p>
    <w:p w14:paraId="627056D6" w14:textId="6FD1026B" w:rsidR="00D6358D" w:rsidDel="00172B20" w:rsidRDefault="00D6358D">
      <w:pPr>
        <w:spacing w:before="1" w:after="0" w:line="285" w:lineRule="auto"/>
        <w:ind w:left="2062" w:right="-48" w:firstLine="239"/>
        <w:jc w:val="both"/>
        <w:rPr>
          <w:del w:id="36" w:author="schulz" w:date="2016-01-14T20:29:00Z"/>
          <w:rFonts w:ascii="Arial" w:eastAsia="Arial" w:hAnsi="Arial" w:cs="Arial"/>
          <w:sz w:val="16"/>
          <w:szCs w:val="16"/>
        </w:rPr>
      </w:pPr>
      <w:ins w:id="37" w:author="schulz" w:date="2016-01-14T20:26:00Z">
        <w:r>
          <w:rPr>
            <w:rFonts w:ascii="Arial" w:eastAsia="Arial" w:hAnsi="Arial" w:cs="Arial"/>
            <w:sz w:val="16"/>
            <w:szCs w:val="16"/>
          </w:rPr>
          <w:t>There have been several attempts to enhance data retrieval by formal ontologies</w:t>
        </w:r>
      </w:ins>
      <w:ins w:id="38" w:author="schulz" w:date="2016-01-14T20:30:00Z">
        <w:r w:rsidR="00172B20">
          <w:rPr>
            <w:rFonts w:ascii="Arial" w:eastAsia="Arial" w:hAnsi="Arial" w:cs="Arial"/>
            <w:sz w:val="16"/>
            <w:szCs w:val="16"/>
          </w:rPr>
          <w:t xml:space="preserve"> like ontology-based data access (</w:t>
        </w:r>
      </w:ins>
      <w:ins w:id="39" w:author="schulz" w:date="2016-01-14T20:31:00Z">
        <w:r w:rsidR="00172B20">
          <w:rPr>
            <w:rFonts w:ascii="Arial" w:eastAsia="Arial" w:hAnsi="Arial" w:cs="Arial"/>
            <w:sz w:val="16"/>
            <w:szCs w:val="16"/>
          </w:rPr>
          <w:t>OBDA</w:t>
        </w:r>
      </w:ins>
      <w:ins w:id="40" w:author="schulz" w:date="2016-01-14T20:30:00Z">
        <w:r w:rsidR="00172B20">
          <w:rPr>
            <w:rFonts w:ascii="Arial" w:eastAsia="Arial" w:hAnsi="Arial" w:cs="Arial"/>
            <w:sz w:val="16"/>
            <w:szCs w:val="16"/>
          </w:rPr>
          <w:t>)</w:t>
        </w:r>
      </w:ins>
      <w:ins w:id="41" w:author="schulz" w:date="2016-01-14T20:27:00Z">
        <w:r>
          <w:rPr>
            <w:rFonts w:ascii="Arial" w:eastAsia="Arial" w:hAnsi="Arial" w:cs="Arial"/>
            <w:sz w:val="16"/>
            <w:szCs w:val="16"/>
          </w:rPr>
          <w:t xml:space="preserve"> </w:t>
        </w:r>
      </w:ins>
      <w:ins w:id="42" w:author="schulz" w:date="2016-01-14T20:31:00Z">
        <w:r w:rsidR="00172B20">
          <w:rPr>
            <w:rFonts w:ascii="Arial" w:eastAsia="Arial" w:hAnsi="Arial" w:cs="Arial"/>
            <w:sz w:val="16"/>
            <w:szCs w:val="16"/>
          </w:rPr>
          <w:t>(</w:t>
        </w:r>
        <w:r w:rsidR="00172B20">
          <w:rPr>
            <w:rFonts w:ascii="Arial" w:eastAsia="Arial" w:hAnsi="Arial" w:cs="Arial"/>
            <w:w w:val="91"/>
            <w:sz w:val="16"/>
            <w:szCs w:val="16"/>
          </w:rPr>
          <w:t>Poggi</w:t>
        </w:r>
        <w:r w:rsidR="00172B20">
          <w:rPr>
            <w:rFonts w:ascii="Arial" w:eastAsia="Arial" w:hAnsi="Arial" w:cs="Arial"/>
            <w:spacing w:val="7"/>
            <w:w w:val="91"/>
            <w:sz w:val="16"/>
            <w:szCs w:val="16"/>
          </w:rPr>
          <w:t xml:space="preserve"> </w:t>
        </w:r>
        <w:r w:rsidR="00172B20">
          <w:rPr>
            <w:rFonts w:ascii="Arial" w:eastAsia="Arial" w:hAnsi="Arial" w:cs="Arial"/>
            <w:i/>
            <w:sz w:val="16"/>
            <w:szCs w:val="16"/>
          </w:rPr>
          <w:t>et</w:t>
        </w:r>
        <w:r w:rsidR="00172B20">
          <w:rPr>
            <w:rFonts w:ascii="Arial" w:eastAsia="Arial" w:hAnsi="Arial" w:cs="Arial"/>
            <w:i/>
            <w:spacing w:val="-16"/>
            <w:sz w:val="16"/>
            <w:szCs w:val="16"/>
          </w:rPr>
          <w:t xml:space="preserve"> </w:t>
        </w:r>
        <w:r w:rsidR="00172B20">
          <w:rPr>
            <w:rFonts w:ascii="Arial" w:eastAsia="Arial" w:hAnsi="Arial" w:cs="Arial"/>
            <w:i/>
            <w:sz w:val="16"/>
            <w:szCs w:val="16"/>
          </w:rPr>
          <w:t>al.</w:t>
        </w:r>
        <w:r w:rsidR="00172B20">
          <w:rPr>
            <w:rFonts w:ascii="Arial" w:eastAsia="Arial" w:hAnsi="Arial" w:cs="Arial"/>
            <w:sz w:val="16"/>
            <w:szCs w:val="16"/>
          </w:rPr>
          <w:t>,</w:t>
        </w:r>
        <w:r w:rsidR="00172B20">
          <w:rPr>
            <w:rFonts w:ascii="Arial" w:eastAsia="Arial" w:hAnsi="Arial" w:cs="Arial"/>
            <w:spacing w:val="-9"/>
            <w:sz w:val="16"/>
            <w:szCs w:val="16"/>
          </w:rPr>
          <w:t xml:space="preserve"> </w:t>
        </w:r>
        <w:r w:rsidR="00172B20">
          <w:rPr>
            <w:rFonts w:ascii="Arial" w:eastAsia="Arial" w:hAnsi="Arial" w:cs="Arial"/>
            <w:w w:val="88"/>
            <w:sz w:val="16"/>
            <w:szCs w:val="16"/>
          </w:rPr>
          <w:t>2008</w:t>
        </w:r>
        <w:r w:rsidR="00172B20">
          <w:rPr>
            <w:rFonts w:ascii="Arial" w:eastAsia="Arial" w:hAnsi="Arial" w:cs="Arial"/>
            <w:sz w:val="16"/>
            <w:szCs w:val="16"/>
          </w:rPr>
          <w:t>)</w:t>
        </w:r>
        <w:r w:rsidR="00172B20">
          <w:rPr>
            <w:rFonts w:ascii="Arial" w:eastAsia="Arial" w:hAnsi="Arial" w:cs="Arial"/>
            <w:w w:val="89"/>
            <w:sz w:val="16"/>
            <w:szCs w:val="16"/>
          </w:rPr>
          <w:t xml:space="preserve"> or the combination of ontologies with machine learning</w:t>
        </w:r>
      </w:ins>
      <w:ins w:id="43" w:author="schulz" w:date="2016-01-14T20:32:00Z">
        <w:r w:rsidR="00172B20">
          <w:rPr>
            <w:rFonts w:ascii="Arial" w:eastAsia="Arial" w:hAnsi="Arial" w:cs="Arial"/>
            <w:w w:val="89"/>
            <w:sz w:val="16"/>
            <w:szCs w:val="16"/>
          </w:rPr>
          <w:t xml:space="preserve"> </w:t>
        </w:r>
      </w:ins>
      <w:ins w:id="44" w:author="schulz" w:date="2016-01-14T20:27:00Z">
        <w:r>
          <w:rPr>
            <w:rFonts w:ascii="Arial" w:eastAsia="Arial" w:hAnsi="Arial" w:cs="Arial"/>
            <w:w w:val="89"/>
            <w:sz w:val="16"/>
            <w:szCs w:val="16"/>
          </w:rPr>
          <w:t>(</w:t>
        </w:r>
        <w:r>
          <w:rPr>
            <w:rFonts w:ascii="Arial" w:eastAsia="Arial" w:hAnsi="Arial" w:cs="Arial"/>
            <w:spacing w:val="-2"/>
            <w:w w:val="89"/>
            <w:sz w:val="16"/>
            <w:szCs w:val="16"/>
          </w:rPr>
          <w:t>F</w:t>
        </w:r>
        <w:r>
          <w:rPr>
            <w:rFonts w:ascii="Arial" w:eastAsia="Arial" w:hAnsi="Arial" w:cs="Arial"/>
            <w:w w:val="89"/>
            <w:sz w:val="16"/>
            <w:szCs w:val="16"/>
          </w:rPr>
          <w:t>anizzi</w:t>
        </w:r>
        <w:r>
          <w:rPr>
            <w:rFonts w:ascii="Arial" w:eastAsia="Arial" w:hAnsi="Arial" w:cs="Arial"/>
            <w:spacing w:val="22"/>
            <w:w w:val="89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i/>
            <w:w w:val="89"/>
            <w:sz w:val="16"/>
            <w:szCs w:val="16"/>
          </w:rPr>
          <w:t>et</w:t>
        </w:r>
        <w:r>
          <w:rPr>
            <w:rFonts w:ascii="Arial" w:eastAsia="Arial" w:hAnsi="Arial" w:cs="Arial"/>
            <w:i/>
            <w:spacing w:val="-4"/>
            <w:w w:val="89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i/>
            <w:sz w:val="16"/>
            <w:szCs w:val="16"/>
          </w:rPr>
          <w:t>al.</w:t>
        </w:r>
        <w:r>
          <w:rPr>
            <w:rFonts w:ascii="Arial" w:eastAsia="Arial" w:hAnsi="Arial" w:cs="Arial"/>
            <w:sz w:val="16"/>
            <w:szCs w:val="16"/>
          </w:rPr>
          <w:t>,</w:t>
        </w:r>
        <w:r>
          <w:rPr>
            <w:rFonts w:ascii="Arial" w:eastAsia="Arial" w:hAnsi="Arial" w:cs="Arial"/>
            <w:spacing w:val="-17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w w:val="90"/>
            <w:sz w:val="16"/>
            <w:szCs w:val="16"/>
          </w:rPr>
          <w:t>2008;</w:t>
        </w:r>
        <w:r>
          <w:rPr>
            <w:rFonts w:ascii="Arial" w:eastAsia="Arial" w:hAnsi="Arial" w:cs="Arial"/>
            <w:spacing w:val="-1"/>
            <w:w w:val="90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w w:val="90"/>
            <w:sz w:val="16"/>
            <w:szCs w:val="16"/>
          </w:rPr>
          <w:t>Lehmann,</w:t>
        </w:r>
        <w:r>
          <w:rPr>
            <w:rFonts w:ascii="Arial" w:eastAsia="Arial" w:hAnsi="Arial" w:cs="Arial"/>
            <w:spacing w:val="-1"/>
            <w:w w:val="90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sz w:val="16"/>
            <w:szCs w:val="16"/>
          </w:rPr>
          <w:t>2009</w:t>
        </w:r>
      </w:ins>
      <w:ins w:id="45" w:author="schulz" w:date="2016-01-14T20:32:00Z">
        <w:r w:rsidR="00172B20">
          <w:rPr>
            <w:rFonts w:ascii="Arial" w:eastAsia="Arial" w:hAnsi="Arial" w:cs="Arial"/>
            <w:sz w:val="16"/>
            <w:szCs w:val="16"/>
          </w:rPr>
          <w:t xml:space="preserve">. </w:t>
        </w:r>
      </w:ins>
      <w:del w:id="46" w:author="schulz" w:date="2016-01-14T19:24:00Z">
        <w:r w:rsidDel="00794772">
          <w:rPr>
            <w:rFonts w:ascii="Arial" w:eastAsia="Arial" w:hAnsi="Arial" w:cs="Arial"/>
            <w:sz w:val="16"/>
            <w:szCs w:val="16"/>
          </w:rPr>
          <w:delText>On</w:delText>
        </w:r>
        <w:r w:rsidDel="00794772">
          <w:rPr>
            <w:rFonts w:ascii="Arial" w:eastAsia="Arial" w:hAnsi="Arial" w:cs="Arial"/>
            <w:spacing w:val="19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the</w:delText>
        </w:r>
        <w:r w:rsidDel="00794772">
          <w:rPr>
            <w:rFonts w:ascii="Arial" w:eastAsia="Arial" w:hAnsi="Arial" w:cs="Arial"/>
            <w:spacing w:val="9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other</w:delText>
        </w:r>
        <w:r w:rsidDel="00794772">
          <w:rPr>
            <w:rFonts w:ascii="Arial" w:eastAsia="Arial" w:hAnsi="Arial" w:cs="Arial"/>
            <w:spacing w:val="-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hand,</w:delText>
        </w:r>
        <w:r w:rsidDel="00794772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 xml:space="preserve">others </w:delText>
        </w:r>
        <w:r w:rsidDel="00794772">
          <w:rPr>
            <w:rFonts w:ascii="Arial" w:eastAsia="Arial" w:hAnsi="Arial" w:cs="Arial"/>
            <w:spacing w:val="6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tools</w:delText>
        </w:r>
        <w:r w:rsidDel="00794772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111"/>
            <w:sz w:val="16"/>
            <w:szCs w:val="16"/>
          </w:rPr>
          <w:delText>li</w:delText>
        </w:r>
        <w:r w:rsidDel="00794772">
          <w:rPr>
            <w:rFonts w:ascii="Arial" w:eastAsia="Arial" w:hAnsi="Arial" w:cs="Arial"/>
            <w:spacing w:val="-2"/>
            <w:w w:val="111"/>
            <w:sz w:val="16"/>
            <w:szCs w:val="16"/>
          </w:rPr>
          <w:delText>k</w:delText>
        </w:r>
        <w:r w:rsidDel="00794772">
          <w:rPr>
            <w:rFonts w:ascii="Arial" w:eastAsia="Arial" w:hAnsi="Arial" w:cs="Arial"/>
            <w:w w:val="79"/>
            <w:sz w:val="16"/>
            <w:szCs w:val="16"/>
          </w:rPr>
          <w:delText>e</w:delText>
        </w:r>
        <w:r w:rsidDel="00794772">
          <w:rPr>
            <w:rFonts w:ascii="Arial" w:eastAsia="Arial" w:hAnsi="Arial" w:cs="Arial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</w:del>
      <w:del w:id="47" w:author="schulz" w:date="2016-01-14T20:29:00Z">
        <w:r w:rsidDel="00172B20">
          <w:rPr>
            <w:rFonts w:ascii="Arial" w:eastAsia="Arial" w:hAnsi="Arial" w:cs="Arial"/>
            <w:w w:val="89"/>
            <w:sz w:val="16"/>
            <w:szCs w:val="16"/>
          </w:rPr>
          <w:delText xml:space="preserve">ontology-based </w:delText>
        </w:r>
        <w:r w:rsidDel="00172B20">
          <w:rPr>
            <w:rFonts w:ascii="Arial" w:eastAsia="Arial" w:hAnsi="Arial" w:cs="Arial"/>
            <w:spacing w:val="3"/>
            <w:w w:val="8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data</w:delText>
        </w:r>
        <w:r w:rsidDel="00172B20">
          <w:rPr>
            <w:rFonts w:ascii="Arial" w:eastAsia="Arial" w:hAnsi="Arial" w:cs="Arial"/>
            <w:spacing w:val="-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1"/>
            <w:sz w:val="16"/>
            <w:szCs w:val="16"/>
          </w:rPr>
          <w:delText xml:space="preserve">access </w:delText>
        </w:r>
        <w:r w:rsidDel="00172B20">
          <w:rPr>
            <w:rFonts w:ascii="Arial" w:eastAsia="Arial" w:hAnsi="Arial" w:cs="Arial"/>
            <w:sz w:val="16"/>
            <w:szCs w:val="16"/>
          </w:rPr>
          <w:delText>(OB</w:delText>
        </w:r>
        <w:r w:rsidDel="00172B20">
          <w:rPr>
            <w:rFonts w:ascii="Arial" w:eastAsia="Arial" w:hAnsi="Arial" w:cs="Arial"/>
            <w:spacing w:val="-6"/>
            <w:sz w:val="16"/>
            <w:szCs w:val="16"/>
          </w:rPr>
          <w:delText>D</w:delText>
        </w:r>
        <w:r w:rsidDel="00172B20">
          <w:rPr>
            <w:rFonts w:ascii="Arial" w:eastAsia="Arial" w:hAnsi="Arial" w:cs="Arial"/>
            <w:sz w:val="16"/>
            <w:szCs w:val="16"/>
          </w:rPr>
          <w:delText>A)</w:delText>
        </w:r>
        <w:r w:rsidDel="00172B20">
          <w:rPr>
            <w:rFonts w:ascii="Arial" w:eastAsia="Arial" w:hAnsi="Arial" w:cs="Arial"/>
            <w:spacing w:val="-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1"/>
            <w:sz w:val="16"/>
            <w:szCs w:val="16"/>
          </w:rPr>
          <w:delText>(</w:delText>
        </w:r>
      </w:del>
      <w:del w:id="48" w:author="schulz" w:date="2016-01-14T20:28:00Z">
        <w:r w:rsidDel="00D6358D">
          <w:rPr>
            <w:rFonts w:ascii="Arial" w:eastAsia="Arial" w:hAnsi="Arial" w:cs="Arial"/>
            <w:w w:val="91"/>
            <w:sz w:val="16"/>
            <w:szCs w:val="16"/>
          </w:rPr>
          <w:delText>Poggi</w:delText>
        </w:r>
        <w:r w:rsidDel="00D6358D">
          <w:rPr>
            <w:rFonts w:ascii="Arial" w:eastAsia="Arial" w:hAnsi="Arial" w:cs="Arial"/>
            <w:spacing w:val="7"/>
            <w:w w:val="91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i/>
            <w:sz w:val="16"/>
            <w:szCs w:val="16"/>
          </w:rPr>
          <w:delText>et</w:delText>
        </w:r>
        <w:r w:rsidDel="00D6358D">
          <w:rPr>
            <w:rFonts w:ascii="Arial" w:eastAsia="Arial" w:hAnsi="Arial" w:cs="Arial"/>
            <w:i/>
            <w:spacing w:val="-1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D6358D">
          <w:rPr>
            <w:rFonts w:ascii="Arial" w:eastAsia="Arial" w:hAnsi="Arial" w:cs="Arial"/>
            <w:sz w:val="16"/>
            <w:szCs w:val="16"/>
          </w:rPr>
          <w:delText>,</w:delText>
        </w:r>
        <w:r w:rsidDel="00D6358D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2008</w:delText>
        </w:r>
      </w:del>
      <w:del w:id="49" w:author="schulz" w:date="2016-01-14T20:29:00Z">
        <w:r w:rsidDel="00172B20">
          <w:rPr>
            <w:rFonts w:ascii="Arial" w:eastAsia="Arial" w:hAnsi="Arial" w:cs="Arial"/>
            <w:w w:val="88"/>
            <w:sz w:val="16"/>
            <w:szCs w:val="16"/>
          </w:rPr>
          <w:delText>)</w:delText>
        </w:r>
      </w:del>
      <w:del w:id="50" w:author="schulz" w:date="2016-01-14T19:24:00Z">
        <w:r w:rsidDel="00794772">
          <w:rPr>
            <w:rFonts w:ascii="Arial" w:eastAsia="Arial" w:hAnsi="Arial" w:cs="Arial"/>
            <w:spacing w:val="17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-related</w:delText>
        </w:r>
        <w:r w:rsidDel="00794772">
          <w:rPr>
            <w:rFonts w:ascii="Arial" w:eastAsia="Arial" w:hAnsi="Arial" w:cs="Arial"/>
            <w:spacing w:val="14"/>
            <w:w w:val="88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8"/>
            <w:sz w:val="16"/>
            <w:szCs w:val="16"/>
          </w:rPr>
          <w:delText>applications</w:delText>
        </w:r>
        <w:r w:rsidDel="00794772">
          <w:rPr>
            <w:rFonts w:ascii="Arial" w:eastAsia="Arial" w:hAnsi="Arial" w:cs="Arial"/>
            <w:spacing w:val="34"/>
            <w:w w:val="88"/>
            <w:sz w:val="16"/>
            <w:szCs w:val="16"/>
          </w:rPr>
          <w:delText xml:space="preserve"> </w:delText>
        </w:r>
      </w:del>
      <w:del w:id="51" w:author="schulz" w:date="2016-01-14T20:27:00Z">
        <w:r w:rsidDel="00D6358D">
          <w:rPr>
            <w:rFonts w:ascii="Arial" w:eastAsia="Arial" w:hAnsi="Arial" w:cs="Arial"/>
            <w:w w:val="88"/>
            <w:sz w:val="16"/>
            <w:szCs w:val="16"/>
          </w:rPr>
          <w:delText>enhance</w:delText>
        </w:r>
        <w:r w:rsidDel="00D6358D">
          <w:rPr>
            <w:rFonts w:ascii="Arial" w:eastAsia="Arial" w:hAnsi="Arial" w:cs="Arial"/>
            <w:spacing w:val="-10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8"/>
            <w:sz w:val="16"/>
            <w:szCs w:val="16"/>
          </w:rPr>
          <w:delText>data</w:delText>
        </w:r>
        <w:r w:rsidDel="00D6358D">
          <w:rPr>
            <w:rFonts w:ascii="Arial" w:eastAsia="Arial" w:hAnsi="Arial" w:cs="Arial"/>
            <w:spacing w:val="-1"/>
            <w:w w:val="8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retri</w:delText>
        </w:r>
        <w:r w:rsidDel="00D6358D">
          <w:rPr>
            <w:rFonts w:ascii="Arial" w:eastAsia="Arial" w:hAnsi="Arial" w:cs="Arial"/>
            <w:spacing w:val="-4"/>
            <w:sz w:val="16"/>
            <w:szCs w:val="16"/>
          </w:rPr>
          <w:delText>ev</w:delText>
        </w:r>
        <w:r w:rsidDel="00D6358D">
          <w:rPr>
            <w:rFonts w:ascii="Arial" w:eastAsia="Arial" w:hAnsi="Arial" w:cs="Arial"/>
            <w:sz w:val="16"/>
            <w:szCs w:val="16"/>
          </w:rPr>
          <w:delText>al by</w:delText>
        </w:r>
        <w:r w:rsidDel="00D6358D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 xml:space="preserve">ontologies, </w:delText>
        </w:r>
        <w:r w:rsidDel="00D6358D">
          <w:rPr>
            <w:rFonts w:ascii="Arial" w:eastAsia="Arial" w:hAnsi="Arial" w:cs="Arial"/>
            <w:spacing w:val="1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 xml:space="preserve">which </w:delText>
        </w:r>
        <w:r w:rsidDel="00D6358D">
          <w:rPr>
            <w:rFonts w:ascii="Arial" w:eastAsia="Arial" w:hAnsi="Arial" w:cs="Arial"/>
            <w:spacing w:val="5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ser</w:delText>
        </w:r>
        <w:r w:rsidDel="00D6358D">
          <w:rPr>
            <w:rFonts w:ascii="Arial" w:eastAsia="Arial" w:hAnsi="Arial" w:cs="Arial"/>
            <w:spacing w:val="-2"/>
            <w:w w:val="86"/>
            <w:sz w:val="16"/>
            <w:szCs w:val="16"/>
          </w:rPr>
          <w:delText>v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e</w:delText>
        </w:r>
        <w:r w:rsidDel="00D6358D">
          <w:rPr>
            <w:rFonts w:ascii="Arial" w:eastAsia="Arial" w:hAnsi="Arial" w:cs="Arial"/>
            <w:spacing w:val="3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as</w:delText>
        </w:r>
        <w:r w:rsidDel="00D6358D">
          <w:rPr>
            <w:rFonts w:ascii="Arial" w:eastAsia="Arial" w:hAnsi="Arial" w:cs="Arial"/>
            <w:spacing w:val="-7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a query</w:delText>
        </w:r>
        <w:r w:rsidDel="00D6358D">
          <w:rPr>
            <w:rFonts w:ascii="Arial" w:eastAsia="Arial" w:hAnsi="Arial" w:cs="Arial"/>
            <w:spacing w:val="22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pacing w:val="-3"/>
            <w:w w:val="86"/>
            <w:sz w:val="16"/>
            <w:szCs w:val="16"/>
          </w:rPr>
          <w:delText>v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oca</w:delText>
        </w:r>
        <w:r w:rsidDel="00D6358D">
          <w:rPr>
            <w:rFonts w:ascii="Arial" w:eastAsia="Arial" w:hAnsi="Arial" w:cs="Arial"/>
            <w:spacing w:val="-3"/>
            <w:w w:val="86"/>
            <w:sz w:val="16"/>
            <w:szCs w:val="16"/>
          </w:rPr>
          <w:delText>b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ulary</w:delText>
        </w:r>
      </w:del>
      <w:del w:id="52" w:author="schulz" w:date="2016-01-14T20:29:00Z">
        <w:r w:rsidDel="00172B20">
          <w:rPr>
            <w:rFonts w:ascii="Arial" w:eastAsia="Arial" w:hAnsi="Arial" w:cs="Arial"/>
            <w:w w:val="86"/>
            <w:sz w:val="16"/>
            <w:szCs w:val="16"/>
          </w:rPr>
          <w:delText xml:space="preserve"> </w:delText>
        </w:r>
      </w:del>
      <w:del w:id="53" w:author="schulz" w:date="2016-01-14T20:28:00Z">
        <w:r w:rsidDel="00D6358D">
          <w:rPr>
            <w:rFonts w:ascii="Arial" w:eastAsia="Arial" w:hAnsi="Arial" w:cs="Arial"/>
            <w:spacing w:val="5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–</w:delText>
        </w:r>
        <w:r w:rsidDel="00D6358D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e.g.</w:delText>
        </w:r>
        <w:r w:rsidDel="00D6358D">
          <w:rPr>
            <w:rFonts w:ascii="Arial" w:eastAsia="Arial" w:hAnsi="Arial" w:cs="Arial"/>
            <w:spacing w:val="8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within</w:delText>
        </w:r>
        <w:r w:rsidDel="00D6358D">
          <w:rPr>
            <w:rFonts w:ascii="Arial" w:eastAsia="Arial" w:hAnsi="Arial" w:cs="Arial"/>
            <w:spacing w:val="-4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3"/>
            <w:sz w:val="16"/>
            <w:szCs w:val="16"/>
          </w:rPr>
          <w:delText>S</w:delText>
        </w:r>
        <w:r w:rsidDel="00D6358D">
          <w:rPr>
            <w:rFonts w:ascii="Arial" w:eastAsia="Arial" w:hAnsi="Arial" w:cs="Arial"/>
            <w:spacing w:val="-15"/>
            <w:w w:val="83"/>
            <w:sz w:val="16"/>
            <w:szCs w:val="16"/>
          </w:rPr>
          <w:delText>P</w:delText>
        </w:r>
        <w:r w:rsidDel="00D6358D">
          <w:rPr>
            <w:rFonts w:ascii="Arial" w:eastAsia="Arial" w:hAnsi="Arial" w:cs="Arial"/>
            <w:w w:val="99"/>
            <w:sz w:val="16"/>
            <w:szCs w:val="16"/>
          </w:rPr>
          <w:delText xml:space="preserve">ARQL </w:delText>
        </w:r>
        <w:r w:rsidDel="00D6358D">
          <w:rPr>
            <w:rFonts w:ascii="Arial" w:eastAsia="Arial" w:hAnsi="Arial" w:cs="Arial"/>
            <w:sz w:val="16"/>
            <w:szCs w:val="16"/>
          </w:rPr>
          <w:delText>(Harris</w:delText>
        </w:r>
        <w:r w:rsidDel="00D6358D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and</w:delText>
        </w:r>
        <w:r w:rsidDel="00D6358D">
          <w:rPr>
            <w:rFonts w:ascii="Arial" w:eastAsia="Arial" w:hAnsi="Arial" w:cs="Arial"/>
            <w:spacing w:val="14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Seaborne,</w:delText>
        </w:r>
        <w:r w:rsidDel="00D6358D">
          <w:rPr>
            <w:rFonts w:ascii="Arial" w:eastAsia="Arial" w:hAnsi="Arial" w:cs="Arial"/>
            <w:spacing w:val="3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>2013)</w:delText>
        </w:r>
        <w:r w:rsidDel="00D6358D">
          <w:rPr>
            <w:rFonts w:ascii="Arial" w:eastAsia="Arial" w:hAnsi="Arial" w:cs="Arial"/>
            <w:spacing w:val="30"/>
            <w:w w:val="8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7"/>
            <w:sz w:val="16"/>
            <w:szCs w:val="16"/>
          </w:rPr>
          <w:delText xml:space="preserve">endpoints. </w:delText>
        </w:r>
      </w:del>
      <w:del w:id="54" w:author="schulz" w:date="2016-01-14T19:24:00Z">
        <w:r w:rsidDel="00794772">
          <w:rPr>
            <w:rFonts w:ascii="Arial" w:eastAsia="Arial" w:hAnsi="Arial" w:cs="Arial"/>
            <w:spacing w:val="2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By</w:delText>
        </w:r>
        <w:r w:rsidDel="00794772">
          <w:rPr>
            <w:rFonts w:ascii="Arial" w:eastAsia="Arial" w:hAnsi="Arial" w:cs="Arial"/>
            <w:spacing w:val="9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using,</w:delText>
        </w:r>
        <w:r w:rsidDel="00794772">
          <w:rPr>
            <w:rFonts w:ascii="Arial" w:eastAsia="Arial" w:hAnsi="Arial" w:cs="Arial"/>
            <w:spacing w:val="39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one</w:delText>
        </w:r>
        <w:r w:rsidDel="00794772">
          <w:rPr>
            <w:rFonts w:ascii="Arial" w:eastAsia="Arial" w:hAnsi="Arial" w:cs="Arial"/>
            <w:spacing w:val="15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pacing w:val="-1"/>
            <w:w w:val="87"/>
            <w:sz w:val="16"/>
            <w:szCs w:val="16"/>
          </w:rPr>
          <w:delText>g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ains</w:delText>
        </w:r>
        <w:r w:rsidDel="00794772">
          <w:rPr>
            <w:rFonts w:ascii="Arial" w:eastAsia="Arial" w:hAnsi="Arial" w:cs="Arial"/>
            <w:spacing w:val="18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the</w:delText>
        </w:r>
        <w:r w:rsidDel="00794772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ability to</w:delText>
        </w:r>
        <w:r w:rsidDel="00794772">
          <w:rPr>
            <w:rFonts w:ascii="Arial" w:eastAsia="Arial" w:hAnsi="Arial" w:cs="Arial"/>
            <w:spacing w:val="12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int</w:delText>
        </w:r>
        <w:r w:rsidDel="00794772">
          <w:rPr>
            <w:rFonts w:ascii="Arial" w:eastAsia="Arial" w:hAnsi="Arial" w:cs="Arial"/>
            <w:spacing w:val="-2"/>
            <w:w w:val="87"/>
            <w:sz w:val="16"/>
            <w:szCs w:val="16"/>
          </w:rPr>
          <w:delText>e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 xml:space="preserve">grate </w:delText>
        </w:r>
        <w:r w:rsidDel="00794772">
          <w:rPr>
            <w:rFonts w:ascii="Arial" w:eastAsia="Arial" w:hAnsi="Arial" w:cs="Arial"/>
            <w:spacing w:val="2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7"/>
            <w:sz w:val="16"/>
            <w:szCs w:val="16"/>
          </w:rPr>
          <w:delText>heterogeneous</w:delText>
        </w:r>
        <w:r w:rsidDel="00794772">
          <w:rPr>
            <w:rFonts w:ascii="Arial" w:eastAsia="Arial" w:hAnsi="Arial" w:cs="Arial"/>
            <w:spacing w:val="18"/>
            <w:w w:val="87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sz w:val="16"/>
            <w:szCs w:val="16"/>
          </w:rPr>
          <w:delText>and</w:delText>
        </w:r>
        <w:r w:rsidDel="00794772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5"/>
            <w:sz w:val="16"/>
            <w:szCs w:val="16"/>
          </w:rPr>
          <w:delText>mass</w:delText>
        </w:r>
        <w:r w:rsidDel="00794772">
          <w:rPr>
            <w:rFonts w:ascii="Arial" w:eastAsia="Arial" w:hAnsi="Arial" w:cs="Arial"/>
            <w:spacing w:val="-3"/>
            <w:w w:val="85"/>
            <w:sz w:val="16"/>
            <w:szCs w:val="16"/>
          </w:rPr>
          <w:delText>i</w:delText>
        </w:r>
        <w:r w:rsidDel="00794772">
          <w:rPr>
            <w:rFonts w:ascii="Arial" w:eastAsia="Arial" w:hAnsi="Arial" w:cs="Arial"/>
            <w:spacing w:val="-2"/>
            <w:w w:val="85"/>
            <w:sz w:val="16"/>
            <w:szCs w:val="16"/>
          </w:rPr>
          <w:delText>v</w:delText>
        </w:r>
        <w:r w:rsidDel="00794772">
          <w:rPr>
            <w:rFonts w:ascii="Arial" w:eastAsia="Arial" w:hAnsi="Arial" w:cs="Arial"/>
            <w:w w:val="85"/>
            <w:sz w:val="16"/>
            <w:szCs w:val="16"/>
          </w:rPr>
          <w:delText>e  data</w:delText>
        </w:r>
        <w:r w:rsidDel="00794772">
          <w:rPr>
            <w:rFonts w:ascii="Arial" w:eastAsia="Arial" w:hAnsi="Arial" w:cs="Arial"/>
            <w:spacing w:val="29"/>
            <w:w w:val="85"/>
            <w:sz w:val="16"/>
            <w:szCs w:val="16"/>
          </w:rPr>
          <w:delText xml:space="preserve"> </w:delText>
        </w:r>
        <w:r w:rsidDel="00794772">
          <w:rPr>
            <w:rFonts w:ascii="Arial" w:eastAsia="Arial" w:hAnsi="Arial" w:cs="Arial"/>
            <w:w w:val="85"/>
            <w:sz w:val="16"/>
            <w:szCs w:val="16"/>
          </w:rPr>
          <w:delText xml:space="preserve">sources. </w:delText>
        </w:r>
        <w:r w:rsidDel="00794772">
          <w:rPr>
            <w:rFonts w:ascii="Arial" w:eastAsia="Arial" w:hAnsi="Arial" w:cs="Arial"/>
            <w:spacing w:val="5"/>
            <w:w w:val="85"/>
            <w:sz w:val="16"/>
            <w:szCs w:val="16"/>
          </w:rPr>
          <w:delText xml:space="preserve"> </w:delText>
        </w:r>
      </w:del>
      <w:del w:id="55" w:author="schulz" w:date="2016-01-14T20:28:00Z">
        <w:r w:rsidDel="00D6358D">
          <w:rPr>
            <w:rFonts w:ascii="Arial" w:eastAsia="Arial" w:hAnsi="Arial" w:cs="Arial"/>
            <w:sz w:val="16"/>
            <w:szCs w:val="16"/>
          </w:rPr>
          <w:delText>Other</w:delText>
        </w:r>
        <w:r w:rsidDel="00D6358D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tools</w:delText>
        </w:r>
        <w:r w:rsidDel="00D6358D">
          <w:rPr>
            <w:rFonts w:ascii="Arial" w:eastAsia="Arial" w:hAnsi="Arial" w:cs="Arial"/>
            <w:spacing w:val="-8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rely on</w:delText>
        </w:r>
        <w:r w:rsidDel="00D6358D">
          <w:rPr>
            <w:rFonts w:ascii="Arial" w:eastAsia="Arial" w:hAnsi="Arial" w:cs="Arial"/>
            <w:spacing w:val="-4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machine</w:delText>
        </w:r>
        <w:r w:rsidDel="00D6358D">
          <w:rPr>
            <w:rFonts w:ascii="Arial" w:eastAsia="Arial" w:hAnsi="Arial" w:cs="Arial"/>
            <w:spacing w:val="14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learning</w:delText>
        </w:r>
        <w:r w:rsidDel="00D6358D">
          <w:rPr>
            <w:rFonts w:ascii="Arial" w:eastAsia="Arial" w:hAnsi="Arial" w:cs="Arial"/>
            <w:spacing w:val="26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to</w:delText>
        </w:r>
        <w:r w:rsidDel="00D6358D">
          <w:rPr>
            <w:rFonts w:ascii="Arial" w:eastAsia="Arial" w:hAnsi="Arial" w:cs="Arial"/>
            <w:spacing w:val="5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 xml:space="preserve">interpret </w:delText>
        </w:r>
        <w:r w:rsidDel="00D6358D">
          <w:rPr>
            <w:rFonts w:ascii="Arial" w:eastAsia="Arial" w:hAnsi="Arial" w:cs="Arial"/>
            <w:spacing w:val="19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>databases</w:delText>
        </w:r>
        <w:r w:rsidDel="00D6358D">
          <w:rPr>
            <w:rFonts w:ascii="Arial" w:eastAsia="Arial" w:hAnsi="Arial" w:cs="Arial"/>
            <w:spacing w:val="-7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6"/>
            <w:sz w:val="16"/>
            <w:szCs w:val="16"/>
          </w:rPr>
          <w:delText xml:space="preserve">according </w:delText>
        </w:r>
        <w:r w:rsidDel="00D6358D">
          <w:rPr>
            <w:rFonts w:ascii="Arial" w:eastAsia="Arial" w:hAnsi="Arial" w:cs="Arial"/>
            <w:spacing w:val="12"/>
            <w:w w:val="86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to</w:delText>
        </w:r>
        <w:r w:rsidDel="00D6358D">
          <w:rPr>
            <w:rFonts w:ascii="Arial" w:eastAsia="Arial" w:hAnsi="Arial" w:cs="Arial"/>
            <w:spacing w:val="5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an</w:delText>
        </w:r>
        <w:r w:rsidDel="00D6358D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 xml:space="preserve">ontological </w:delText>
        </w:r>
        <w:r w:rsidDel="00D6358D">
          <w:rPr>
            <w:rFonts w:ascii="Arial" w:eastAsia="Arial" w:hAnsi="Arial" w:cs="Arial"/>
            <w:w w:val="89"/>
            <w:sz w:val="16"/>
            <w:szCs w:val="16"/>
          </w:rPr>
          <w:delText>background</w:delText>
        </w:r>
      </w:del>
      <w:del w:id="56" w:author="schulz" w:date="2016-01-14T20:27:00Z">
        <w:r w:rsidDel="00D6358D">
          <w:rPr>
            <w:rFonts w:ascii="Arial" w:eastAsia="Arial" w:hAnsi="Arial" w:cs="Arial"/>
            <w:spacing w:val="8"/>
            <w:w w:val="8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89"/>
            <w:sz w:val="16"/>
            <w:szCs w:val="16"/>
          </w:rPr>
          <w:delText>(</w:delText>
        </w:r>
        <w:r w:rsidDel="00D6358D">
          <w:rPr>
            <w:rFonts w:ascii="Arial" w:eastAsia="Arial" w:hAnsi="Arial" w:cs="Arial"/>
            <w:spacing w:val="-2"/>
            <w:w w:val="89"/>
            <w:sz w:val="16"/>
            <w:szCs w:val="16"/>
          </w:rPr>
          <w:delText>F</w:delText>
        </w:r>
        <w:r w:rsidDel="00D6358D">
          <w:rPr>
            <w:rFonts w:ascii="Arial" w:eastAsia="Arial" w:hAnsi="Arial" w:cs="Arial"/>
            <w:w w:val="89"/>
            <w:sz w:val="16"/>
            <w:szCs w:val="16"/>
          </w:rPr>
          <w:delText>anizzi</w:delText>
        </w:r>
        <w:r w:rsidDel="00D6358D">
          <w:rPr>
            <w:rFonts w:ascii="Arial" w:eastAsia="Arial" w:hAnsi="Arial" w:cs="Arial"/>
            <w:spacing w:val="22"/>
            <w:w w:val="8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i/>
            <w:w w:val="89"/>
            <w:sz w:val="16"/>
            <w:szCs w:val="16"/>
          </w:rPr>
          <w:delText>et</w:delText>
        </w:r>
        <w:r w:rsidDel="00D6358D">
          <w:rPr>
            <w:rFonts w:ascii="Arial" w:eastAsia="Arial" w:hAnsi="Arial" w:cs="Arial"/>
            <w:i/>
            <w:spacing w:val="-4"/>
            <w:w w:val="89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D6358D">
          <w:rPr>
            <w:rFonts w:ascii="Arial" w:eastAsia="Arial" w:hAnsi="Arial" w:cs="Arial"/>
            <w:sz w:val="16"/>
            <w:szCs w:val="16"/>
          </w:rPr>
          <w:delText>,</w:delText>
        </w:r>
        <w:r w:rsidDel="00D6358D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2008;</w:delText>
        </w:r>
        <w:r w:rsidDel="00D6358D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w w:val="90"/>
            <w:sz w:val="16"/>
            <w:szCs w:val="16"/>
          </w:rPr>
          <w:delText>Lehmann,</w:delText>
        </w:r>
        <w:r w:rsidDel="00D6358D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D6358D">
          <w:rPr>
            <w:rFonts w:ascii="Arial" w:eastAsia="Arial" w:hAnsi="Arial" w:cs="Arial"/>
            <w:sz w:val="16"/>
            <w:szCs w:val="16"/>
          </w:rPr>
          <w:delText>2009)</w:delText>
        </w:r>
      </w:del>
      <w:del w:id="57" w:author="schulz" w:date="2016-01-14T20:28:00Z">
        <w:r w:rsidDel="00D6358D">
          <w:rPr>
            <w:rFonts w:ascii="Arial" w:eastAsia="Arial" w:hAnsi="Arial" w:cs="Arial"/>
            <w:sz w:val="16"/>
            <w:szCs w:val="16"/>
          </w:rPr>
          <w:delText>.</w:delText>
        </w:r>
      </w:del>
    </w:p>
    <w:p w14:paraId="46204003" w14:textId="01A834A0" w:rsidR="00B77D6E" w:rsidDel="00172B20" w:rsidRDefault="00D6358D">
      <w:pPr>
        <w:spacing w:before="1" w:after="0" w:line="285" w:lineRule="auto"/>
        <w:ind w:left="2062" w:right="-48" w:firstLine="239"/>
        <w:jc w:val="both"/>
        <w:rPr>
          <w:del w:id="58" w:author="schulz" w:date="2016-01-14T20:34:00Z"/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o</w:t>
      </w:r>
      <w:r>
        <w:rPr>
          <w:rFonts w:ascii="Arial" w:eastAsia="Arial" w:hAnsi="Arial" w:cs="Arial"/>
          <w:w w:val="86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>r</w:t>
      </w:r>
      <w:r>
        <w:rPr>
          <w:rFonts w:ascii="Arial" w:eastAsia="Arial" w:hAnsi="Arial" w:cs="Arial"/>
          <w:w w:val="86"/>
          <w:sz w:val="16"/>
          <w:szCs w:val="16"/>
        </w:rPr>
        <w:t>,</w:t>
      </w:r>
      <w:ins w:id="59" w:author="schulz" w:date="2016-01-14T20:29:00Z">
        <w:r w:rsidR="00172B20">
          <w:rPr>
            <w:rFonts w:ascii="Arial" w:eastAsia="Arial" w:hAnsi="Arial" w:cs="Arial"/>
            <w:spacing w:val="20"/>
            <w:w w:val="86"/>
            <w:sz w:val="16"/>
            <w:szCs w:val="16"/>
          </w:rPr>
          <w:t xml:space="preserve"> </w:t>
        </w:r>
      </w:ins>
      <w:del w:id="60" w:author="schulz" w:date="2016-01-14T20:29:00Z">
        <w:r w:rsidDel="00172B20">
          <w:rPr>
            <w:rFonts w:ascii="Arial" w:eastAsia="Arial" w:hAnsi="Arial" w:cs="Arial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pacing w:val="20"/>
            <w:w w:val="86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6"/>
          <w:sz w:val="16"/>
          <w:szCs w:val="16"/>
        </w:rPr>
        <w:t>such</w:t>
      </w:r>
      <w:r>
        <w:rPr>
          <w:rFonts w:ascii="Arial" w:eastAsia="Arial" w:hAnsi="Arial" w:cs="Arial"/>
          <w:spacing w:val="1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approaches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del w:id="61" w:author="schulz" w:date="2016-01-14T20:33:00Z">
        <w:r w:rsidDel="00172B20">
          <w:rPr>
            <w:rFonts w:ascii="Arial" w:eastAsia="Arial" w:hAnsi="Arial" w:cs="Arial"/>
            <w:w w:val="86"/>
            <w:sz w:val="16"/>
            <w:szCs w:val="16"/>
          </w:rPr>
          <w:delText>are</w:delText>
        </w:r>
        <w:r w:rsidDel="00172B20">
          <w:rPr>
            <w:rFonts w:ascii="Arial" w:eastAsia="Arial" w:hAnsi="Arial" w:cs="Arial"/>
            <w:spacing w:val="10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limited</w:delText>
        </w:r>
        <w:r w:rsidDel="00172B20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by</w:delText>
        </w:r>
        <w:r w:rsidDel="00172B20">
          <w:rPr>
            <w:rFonts w:ascii="Arial" w:eastAsia="Arial" w:hAnsi="Arial" w:cs="Arial"/>
            <w:spacing w:val="-2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5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19"/>
            <w:w w:val="8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5"/>
            <w:sz w:val="16"/>
            <w:szCs w:val="16"/>
          </w:rPr>
          <w:delText>need</w:delText>
        </w:r>
        <w:r w:rsidDel="00172B20">
          <w:rPr>
            <w:rFonts w:ascii="Arial" w:eastAsia="Arial" w:hAnsi="Arial" w:cs="Arial"/>
            <w:spacing w:val="11"/>
            <w:w w:val="8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of</w:delText>
        </w:r>
        <w:r w:rsidDel="00172B20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5"/>
            <w:sz w:val="16"/>
            <w:szCs w:val="16"/>
          </w:rPr>
          <w:delText>user</w:delText>
        </w:r>
        <w:r w:rsidDel="00172B20">
          <w:rPr>
            <w:rFonts w:ascii="Arial" w:eastAsia="Arial" w:hAnsi="Arial" w:cs="Arial"/>
            <w:spacing w:val="15"/>
            <w:w w:val="8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inter</w:delText>
        </w:r>
        <w:r w:rsidDel="00172B20">
          <w:rPr>
            <w:rFonts w:ascii="Arial" w:eastAsia="Arial" w:hAnsi="Arial" w:cs="Arial"/>
            <w:spacing w:val="-2"/>
            <w:sz w:val="16"/>
            <w:szCs w:val="16"/>
          </w:rPr>
          <w:delText>v</w:delText>
        </w:r>
        <w:r w:rsidDel="00172B20">
          <w:rPr>
            <w:rFonts w:ascii="Arial" w:eastAsia="Arial" w:hAnsi="Arial" w:cs="Arial"/>
            <w:sz w:val="16"/>
            <w:szCs w:val="16"/>
          </w:rPr>
          <w:delText>en</w:delText>
        </w:r>
      </w:del>
      <w:del w:id="62" w:author="schulz" w:date="2016-01-14T20:29:00Z">
        <w:r w:rsidDel="00172B20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del w:id="63" w:author="schulz" w:date="2016-01-14T20:33:00Z">
        <w:r w:rsidDel="00172B20">
          <w:rPr>
            <w:rFonts w:ascii="Arial" w:eastAsia="Arial" w:hAnsi="Arial" w:cs="Arial"/>
            <w:w w:val="89"/>
            <w:sz w:val="16"/>
            <w:szCs w:val="16"/>
          </w:rPr>
          <w:delText>tion,</w:delText>
        </w:r>
        <w:r w:rsidDel="00172B20">
          <w:rPr>
            <w:rFonts w:ascii="Arial" w:eastAsia="Arial" w:hAnsi="Arial" w:cs="Arial"/>
            <w:spacing w:val="15"/>
            <w:w w:val="8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9"/>
            <w:sz w:val="16"/>
            <w:szCs w:val="16"/>
          </w:rPr>
          <w:delText>e.g.</w:delText>
        </w:r>
        <w:r w:rsidDel="00172B20">
          <w:rPr>
            <w:rFonts w:ascii="Arial" w:eastAsia="Arial" w:hAnsi="Arial" w:cs="Arial"/>
            <w:spacing w:val="-11"/>
            <w:w w:val="8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9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-9"/>
            <w:w w:val="89"/>
            <w:sz w:val="16"/>
            <w:szCs w:val="16"/>
          </w:rPr>
          <w:delText xml:space="preserve"> </w:delText>
        </w:r>
      </w:del>
      <w:ins w:id="64" w:author="schulz" w:date="2016-01-14T20:33:00Z">
        <w:r w:rsidR="00172B20">
          <w:rPr>
            <w:rFonts w:ascii="Arial" w:eastAsia="Arial" w:hAnsi="Arial" w:cs="Arial"/>
            <w:w w:val="86"/>
            <w:sz w:val="16"/>
            <w:szCs w:val="16"/>
          </w:rPr>
          <w:t xml:space="preserve">require in-depth </w:t>
        </w:r>
      </w:ins>
      <w:r>
        <w:rPr>
          <w:rFonts w:ascii="Arial" w:eastAsia="Arial" w:hAnsi="Arial" w:cs="Arial"/>
          <w:w w:val="89"/>
          <w:sz w:val="16"/>
          <w:szCs w:val="16"/>
        </w:rPr>
        <w:t>manual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interpretation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finally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del w:id="65" w:author="schulz" w:date="2016-01-14T20:34:00Z">
        <w:r w:rsidDel="00172B20">
          <w:rPr>
            <w:rFonts w:ascii="Arial" w:eastAsia="Arial" w:hAnsi="Arial" w:cs="Arial"/>
            <w:w w:val="88"/>
            <w:sz w:val="16"/>
            <w:szCs w:val="16"/>
          </w:rPr>
          <w:delText>,</w:delText>
        </w:r>
        <w:r w:rsidDel="00172B20">
          <w:rPr>
            <w:rFonts w:ascii="Arial" w:eastAsia="Arial" w:hAnsi="Arial" w:cs="Arial"/>
            <w:spacing w:val="3"/>
            <w:w w:val="88"/>
            <w:sz w:val="16"/>
            <w:szCs w:val="16"/>
          </w:rPr>
          <w:delText xml:space="preserve"> </w:delText>
        </w:r>
      </w:del>
      <w:ins w:id="66" w:author="schulz" w:date="2016-01-14T20:34:00Z">
        <w:r w:rsidR="00172B20">
          <w:rPr>
            <w:rFonts w:ascii="Arial" w:eastAsia="Arial" w:hAnsi="Arial" w:cs="Arial"/>
            <w:w w:val="88"/>
            <w:sz w:val="16"/>
            <w:szCs w:val="16"/>
          </w:rPr>
          <w:t>;</w:t>
        </w:r>
        <w:r w:rsidR="00172B20">
          <w:rPr>
            <w:rFonts w:ascii="Arial" w:eastAsia="Arial" w:hAnsi="Arial" w:cs="Arial"/>
            <w:spacing w:val="3"/>
            <w:w w:val="88"/>
            <w:sz w:val="16"/>
            <w:szCs w:val="16"/>
          </w:rPr>
          <w:t xml:space="preserve"> </w:t>
        </w:r>
      </w:ins>
      <w:del w:id="67" w:author="schulz" w:date="2016-01-14T20:34:00Z">
        <w:r w:rsidDel="00172B20">
          <w:rPr>
            <w:rFonts w:ascii="Arial" w:eastAsia="Arial" w:hAnsi="Arial" w:cs="Arial"/>
            <w:w w:val="88"/>
            <w:sz w:val="16"/>
            <w:szCs w:val="16"/>
          </w:rPr>
          <w:delText>and</w:delText>
        </w:r>
        <w:r w:rsidDel="00172B20">
          <w:rPr>
            <w:rFonts w:ascii="Arial" w:eastAsia="Arial" w:hAnsi="Arial" w:cs="Arial"/>
            <w:spacing w:val="-9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 xml:space="preserve">the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ontology</w:delText>
        </w:r>
        <w:r w:rsidDel="00172B20">
          <w:rPr>
            <w:rFonts w:ascii="Arial" w:eastAsia="Arial" w:hAnsi="Arial" w:cs="Arial"/>
            <w:spacing w:val="33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population</w:delText>
        </w:r>
        <w:r w:rsidDel="00172B20">
          <w:rPr>
            <w:rFonts w:ascii="Arial" w:eastAsia="Arial" w:hAnsi="Arial" w:cs="Arial"/>
            <w:spacing w:val="35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with</w:delText>
        </w:r>
        <w:r w:rsidDel="00172B20">
          <w:rPr>
            <w:rFonts w:ascii="Arial" w:eastAsia="Arial" w:hAnsi="Arial" w:cs="Arial"/>
            <w:spacing w:val="27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data.</w:delText>
        </w:r>
        <w:r w:rsidDel="00172B20">
          <w:rPr>
            <w:rFonts w:ascii="Arial" w:eastAsia="Arial" w:hAnsi="Arial" w:cs="Arial"/>
            <w:spacing w:val="-10"/>
            <w:w w:val="86"/>
            <w:sz w:val="16"/>
            <w:szCs w:val="16"/>
          </w:rPr>
          <w:delText xml:space="preserve"> </w:delText>
        </w:r>
      </w:del>
      <w:del w:id="68" w:author="schulz" w:date="2016-01-14T20:33:00Z">
        <w:r w:rsidDel="00172B20">
          <w:rPr>
            <w:rFonts w:ascii="Arial" w:eastAsia="Arial" w:hAnsi="Arial" w:cs="Arial"/>
            <w:w w:val="86"/>
            <w:sz w:val="16"/>
            <w:szCs w:val="16"/>
          </w:rPr>
          <w:delText>Here,</w:delText>
        </w:r>
        <w:r w:rsidDel="00172B20">
          <w:rPr>
            <w:rFonts w:ascii="Arial" w:eastAsia="Arial" w:hAnsi="Arial" w:cs="Arial"/>
            <w:spacing w:val="6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-8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interpretation</w:delText>
        </w:r>
        <w:r w:rsidDel="00172B20">
          <w:rPr>
            <w:rFonts w:ascii="Arial" w:eastAsia="Arial" w:hAnsi="Arial" w:cs="Arial"/>
            <w:spacing w:val="36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problem</w:delText>
        </w:r>
        <w:r w:rsidDel="00172B20">
          <w:rPr>
            <w:rFonts w:ascii="Arial" w:eastAsia="Arial" w:hAnsi="Arial" w:cs="Arial"/>
            <w:spacing w:val="19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is</w:delText>
        </w:r>
        <w:r w:rsidDel="00172B20">
          <w:rPr>
            <w:rFonts w:ascii="Arial" w:eastAsia="Arial" w:hAnsi="Arial" w:cs="Arial"/>
            <w:spacing w:val="-3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still</w:delText>
        </w:r>
        <w:r w:rsidDel="00172B20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 xml:space="preserve">pre- </w:delText>
        </w:r>
        <w:r w:rsidDel="00172B20">
          <w:rPr>
            <w:rFonts w:ascii="Arial" w:eastAsia="Arial" w:hAnsi="Arial" w:cs="Arial"/>
            <w:w w:val="81"/>
            <w:sz w:val="16"/>
            <w:szCs w:val="16"/>
          </w:rPr>
          <w:delText>sent,</w:delText>
        </w:r>
        <w:r w:rsidDel="00172B20">
          <w:rPr>
            <w:rFonts w:ascii="Arial" w:eastAsia="Arial" w:hAnsi="Arial" w:cs="Arial"/>
            <w:spacing w:val="14"/>
            <w:w w:val="8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1"/>
            <w:sz w:val="16"/>
            <w:szCs w:val="16"/>
          </w:rPr>
          <w:delText>as</w:delText>
        </w:r>
        <w:r w:rsidDel="00172B20">
          <w:rPr>
            <w:rFonts w:ascii="Arial" w:eastAsia="Arial" w:hAnsi="Arial" w:cs="Arial"/>
            <w:spacing w:val="-7"/>
            <w:w w:val="8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well</w:delText>
        </w:r>
        <w:r w:rsidDel="00172B20">
          <w:rPr>
            <w:rFonts w:ascii="Arial" w:eastAsia="Arial" w:hAnsi="Arial" w:cs="Arial"/>
            <w:spacing w:val="-1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2"/>
            <w:sz w:val="16"/>
            <w:szCs w:val="16"/>
          </w:rPr>
          <w:delText>as</w:delText>
        </w:r>
        <w:r w:rsidDel="00172B20">
          <w:rPr>
            <w:rFonts w:ascii="Arial" w:eastAsia="Arial" w:hAnsi="Arial" w:cs="Arial"/>
            <w:spacing w:val="-9"/>
            <w:w w:val="82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2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9"/>
            <w:w w:val="82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2"/>
            <w:sz w:val="16"/>
            <w:szCs w:val="16"/>
          </w:rPr>
          <w:delText>raise</w:delText>
        </w:r>
        <w:r w:rsidDel="00172B20">
          <w:rPr>
            <w:rFonts w:ascii="Arial" w:eastAsia="Arial" w:hAnsi="Arial" w:cs="Arial"/>
            <w:spacing w:val="12"/>
            <w:w w:val="82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of</w:delText>
        </w:r>
        <w:r w:rsidDel="00172B20">
          <w:rPr>
            <w:rFonts w:ascii="Arial" w:eastAsia="Arial" w:hAnsi="Arial" w:cs="Arial"/>
            <w:spacing w:val="-1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processing</w:delText>
        </w:r>
        <w:r w:rsidDel="00172B20">
          <w:rPr>
            <w:rFonts w:ascii="Arial" w:eastAsia="Arial" w:hAnsi="Arial" w:cs="Arial"/>
            <w:spacing w:val="12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costs.</w:delText>
        </w:r>
        <w:r w:rsidDel="00172B20">
          <w:rPr>
            <w:rFonts w:ascii="Arial" w:eastAsia="Arial" w:hAnsi="Arial" w:cs="Arial"/>
            <w:spacing w:val="-6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OB</w:delText>
        </w:r>
        <w:r w:rsidDel="00172B20">
          <w:rPr>
            <w:rFonts w:ascii="Arial" w:eastAsia="Arial" w:hAnsi="Arial" w:cs="Arial"/>
            <w:spacing w:val="-6"/>
            <w:sz w:val="16"/>
            <w:szCs w:val="16"/>
          </w:rPr>
          <w:delText>D</w:delText>
        </w:r>
        <w:r w:rsidDel="00172B20">
          <w:rPr>
            <w:rFonts w:ascii="Arial" w:eastAsia="Arial" w:hAnsi="Arial" w:cs="Arial"/>
            <w:sz w:val="16"/>
            <w:szCs w:val="16"/>
          </w:rPr>
          <w:delText>A</w:delText>
        </w:r>
        <w:r w:rsidDel="00172B20">
          <w:rPr>
            <w:rFonts w:ascii="Arial" w:eastAsia="Arial" w:hAnsi="Arial" w:cs="Arial"/>
            <w:spacing w:val="-1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7"/>
            <w:sz w:val="16"/>
            <w:szCs w:val="16"/>
          </w:rPr>
          <w:delText>and</w:delText>
        </w:r>
        <w:r w:rsidDel="00172B20">
          <w:rPr>
            <w:rFonts w:ascii="Arial" w:eastAsia="Arial" w:hAnsi="Arial" w:cs="Arial"/>
            <w:spacing w:val="-7"/>
            <w:w w:val="87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7"/>
            <w:sz w:val="16"/>
            <w:szCs w:val="16"/>
          </w:rPr>
          <w:delText>machine</w:delText>
        </w:r>
        <w:r w:rsidDel="00172B20">
          <w:rPr>
            <w:rFonts w:ascii="Arial" w:eastAsia="Arial" w:hAnsi="Arial" w:cs="Arial"/>
            <w:spacing w:val="8"/>
            <w:w w:val="87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learning</w:delText>
        </w:r>
      </w:del>
    </w:p>
    <w:p w14:paraId="5E449D1D" w14:textId="20DC43BC" w:rsidR="00B77D6E" w:rsidRDefault="00D6358D" w:rsidP="00172B20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  <w:pPrChange w:id="69" w:author="schulz" w:date="2016-01-14T20:34:00Z">
          <w:pPr>
            <w:spacing w:before="60" w:after="0" w:line="285" w:lineRule="auto"/>
            <w:ind w:right="2060"/>
            <w:jc w:val="both"/>
          </w:pPr>
        </w:pPrChange>
      </w:pPr>
      <w:del w:id="70" w:author="schulz" w:date="2016-01-14T20:34:00Z">
        <w:r w:rsidDel="00172B20">
          <w:br w:type="column"/>
        </w:r>
        <w:r w:rsidDel="00172B20">
          <w:rPr>
            <w:rFonts w:ascii="Arial" w:eastAsia="Arial" w:hAnsi="Arial" w:cs="Arial"/>
            <w:w w:val="87"/>
            <w:sz w:val="16"/>
            <w:szCs w:val="16"/>
          </w:rPr>
          <w:delText>approaches</w:delText>
        </w:r>
        <w:r w:rsidDel="00172B20">
          <w:rPr>
            <w:rFonts w:ascii="Arial" w:eastAsia="Arial" w:hAnsi="Arial" w:cs="Arial"/>
            <w:spacing w:val="-6"/>
            <w:w w:val="87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7"/>
            <w:sz w:val="16"/>
            <w:szCs w:val="16"/>
          </w:rPr>
          <w:delText xml:space="preserve">frequently </w:delText>
        </w:r>
        <w:r w:rsidDel="00172B20">
          <w:rPr>
            <w:rFonts w:ascii="Arial" w:eastAsia="Arial" w:hAnsi="Arial" w:cs="Arial"/>
            <w:spacing w:val="14"/>
            <w:w w:val="87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rely</w:delText>
        </w:r>
        <w:r w:rsidDel="00172B20">
          <w:rPr>
            <w:rFonts w:ascii="Arial" w:eastAsia="Arial" w:hAnsi="Arial" w:cs="Arial"/>
            <w:spacing w:val="-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on</w:delText>
        </w:r>
        <w:r w:rsidDel="00172B20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</w:del>
      <w:ins w:id="71" w:author="schulz" w:date="2016-01-14T20:34:00Z">
        <w:r w:rsidR="00172B20">
          <w:rPr>
            <w:rFonts w:ascii="Arial" w:eastAsia="Arial" w:hAnsi="Arial" w:cs="Arial"/>
            <w:w w:val="88"/>
            <w:sz w:val="16"/>
            <w:szCs w:val="16"/>
          </w:rPr>
          <w:t xml:space="preserve">and </w:t>
        </w:r>
      </w:ins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entities 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</w:t>
      </w:r>
      <w:del w:id="72" w:author="schulz" w:date="2016-01-14T20:34:00Z">
        <w:r w:rsidDel="00172B20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r>
        <w:rPr>
          <w:rFonts w:ascii="Arial" w:eastAsia="Arial" w:hAnsi="Arial" w:cs="Arial"/>
          <w:w w:val="92"/>
          <w:sz w:val="16"/>
          <w:szCs w:val="16"/>
        </w:rPr>
        <w:t>viduals</w:t>
      </w:r>
      <w:r>
        <w:rPr>
          <w:rFonts w:ascii="Arial" w:eastAsia="Arial" w:hAnsi="Arial" w:cs="Arial"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(ABox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elements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del w:id="73" w:author="schulz" w:date="2016-01-14T20:34:00Z">
        <w:r w:rsidDel="00172B20">
          <w:rPr>
            <w:rFonts w:ascii="Arial" w:eastAsia="Arial" w:hAnsi="Arial" w:cs="Arial"/>
            <w:sz w:val="16"/>
            <w:szCs w:val="16"/>
          </w:rPr>
          <w:delText>DL</w:delText>
        </w:r>
      </w:del>
      <w:ins w:id="74" w:author="schulz" w:date="2016-01-14T20:34:00Z">
        <w:r w:rsidR="00172B20">
          <w:rPr>
            <w:rFonts w:ascii="Arial" w:eastAsia="Arial" w:hAnsi="Arial" w:cs="Arial"/>
            <w:sz w:val="16"/>
            <w:szCs w:val="16"/>
          </w:rPr>
          <w:t>description logics</w:t>
        </w:r>
      </w:ins>
      <w:del w:id="75" w:author="schulz" w:date="2016-01-14T20:34:00Z">
        <w:r w:rsidDel="00172B20">
          <w:rPr>
            <w:rFonts w:ascii="Arial" w:eastAsia="Arial" w:hAnsi="Arial" w:cs="Arial"/>
            <w:spacing w:val="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1"/>
            <w:sz w:val="16"/>
            <w:szCs w:val="16"/>
          </w:rPr>
          <w:delText>ja</w:delText>
        </w:r>
        <w:r w:rsidDel="00172B20">
          <w:rPr>
            <w:rFonts w:ascii="Arial" w:eastAsia="Arial" w:hAnsi="Arial" w:cs="Arial"/>
            <w:spacing w:val="-3"/>
            <w:w w:val="91"/>
            <w:sz w:val="16"/>
            <w:szCs w:val="16"/>
          </w:rPr>
          <w:delText>r</w:delText>
        </w:r>
        <w:r w:rsidDel="00172B20">
          <w:rPr>
            <w:rFonts w:ascii="Arial" w:eastAsia="Arial" w:hAnsi="Arial" w:cs="Arial"/>
            <w:w w:val="91"/>
            <w:sz w:val="16"/>
            <w:szCs w:val="16"/>
          </w:rPr>
          <w:delText>gon</w:delText>
        </w:r>
      </w:del>
      <w:r>
        <w:rPr>
          <w:rFonts w:ascii="Arial" w:eastAsia="Arial" w:hAnsi="Arial" w:cs="Arial"/>
          <w:w w:val="91"/>
          <w:sz w:val="16"/>
          <w:szCs w:val="16"/>
        </w:rPr>
        <w:t>)</w:t>
      </w:r>
      <w:ins w:id="76" w:author="schulz" w:date="2016-01-14T20:34:00Z">
        <w:r w:rsidR="00172B20">
          <w:rPr>
            <w:rFonts w:ascii="Arial" w:eastAsia="Arial" w:hAnsi="Arial" w:cs="Arial"/>
            <w:w w:val="91"/>
            <w:sz w:val="16"/>
            <w:szCs w:val="16"/>
          </w:rPr>
          <w:t xml:space="preserve"> </w:t>
        </w:r>
      </w:ins>
      <w:del w:id="77" w:author="schulz" w:date="2016-01-14T20:34:00Z">
        <w:r w:rsidDel="00172B20">
          <w:rPr>
            <w:rFonts w:ascii="Arial" w:eastAsia="Arial" w:hAnsi="Arial" w:cs="Arial"/>
            <w:w w:val="91"/>
            <w:sz w:val="16"/>
            <w:szCs w:val="16"/>
          </w:rPr>
          <w:delText>,</w:delText>
        </w:r>
        <w:r w:rsidDel="00172B20">
          <w:rPr>
            <w:rFonts w:ascii="Arial" w:eastAsia="Arial" w:hAnsi="Arial" w:cs="Arial"/>
            <w:spacing w:val="15"/>
            <w:w w:val="9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1"/>
            <w:sz w:val="16"/>
            <w:szCs w:val="16"/>
          </w:rPr>
          <w:delText>which</w:delText>
        </w:r>
        <w:r w:rsidDel="00172B20">
          <w:rPr>
            <w:rFonts w:ascii="Arial" w:eastAsia="Arial" w:hAnsi="Arial" w:cs="Arial"/>
            <w:spacing w:val="22"/>
            <w:w w:val="91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91"/>
          <w:sz w:val="16"/>
          <w:szCs w:val="16"/>
        </w:rPr>
        <w:t>results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high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processing </w:t>
      </w:r>
      <w:r>
        <w:rPr>
          <w:rFonts w:ascii="Arial" w:eastAsia="Arial" w:hAnsi="Arial" w:cs="Arial"/>
          <w:w w:val="87"/>
          <w:sz w:val="16"/>
          <w:szCs w:val="16"/>
        </w:rPr>
        <w:t>cost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(Hustadt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et</w:t>
      </w:r>
      <w:r>
        <w:rPr>
          <w:rFonts w:ascii="Arial" w:eastAsia="Arial" w:hAnsi="Arial" w:cs="Arial"/>
          <w:i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2005)</w:t>
      </w:r>
      <w:del w:id="78" w:author="schulz" w:date="2016-01-14T20:35:00Z">
        <w:r w:rsidDel="00172B20">
          <w:rPr>
            <w:rFonts w:ascii="Arial" w:eastAsia="Arial" w:hAnsi="Arial" w:cs="Arial"/>
            <w:w w:val="90"/>
            <w:sz w:val="16"/>
            <w:szCs w:val="16"/>
          </w:rPr>
          <w:delText>,</w:delText>
        </w:r>
        <w:r w:rsidDel="00172B20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with</w:delText>
        </w:r>
        <w:r w:rsidDel="00172B20">
          <w:rPr>
            <w:rFonts w:ascii="Arial" w:eastAsia="Arial" w:hAnsi="Arial" w:cs="Arial"/>
            <w:spacing w:val="-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or</w:delText>
        </w:r>
        <w:r w:rsidDel="00172B20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 xml:space="preserve">without </w:delText>
        </w:r>
        <w:r w:rsidDel="00172B20">
          <w:rPr>
            <w:rFonts w:ascii="Arial" w:eastAsia="Arial" w:hAnsi="Arial" w:cs="Arial"/>
            <w:spacing w:val="2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compute</w:delText>
        </w:r>
        <w:r w:rsidDel="00172B20">
          <w:rPr>
            <w:rFonts w:ascii="Arial" w:eastAsia="Arial" w:hAnsi="Arial" w:cs="Arial"/>
            <w:spacing w:val="-3"/>
            <w:w w:val="88"/>
            <w:sz w:val="16"/>
            <w:szCs w:val="16"/>
          </w:rPr>
          <w:delText>r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-assisted</w:delText>
        </w:r>
        <w:r w:rsidDel="00172B20">
          <w:rPr>
            <w:rFonts w:ascii="Arial" w:eastAsia="Arial" w:hAnsi="Arial" w:cs="Arial"/>
            <w:spacing w:val="-6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reasoning</w:delText>
        </w:r>
      </w:del>
      <w:r>
        <w:rPr>
          <w:rFonts w:ascii="Arial" w:eastAsia="Arial" w:hAnsi="Arial" w:cs="Arial"/>
          <w:sz w:val="16"/>
          <w:szCs w:val="16"/>
        </w:rPr>
        <w:t>.</w:t>
      </w:r>
    </w:p>
    <w:p w14:paraId="094C3C34" w14:textId="71AFFE4F" w:rsidR="00B77D6E" w:rsidDel="00172B20" w:rsidRDefault="00D6358D" w:rsidP="004B281B">
      <w:pPr>
        <w:spacing w:before="1" w:after="0" w:line="285" w:lineRule="auto"/>
        <w:ind w:right="2060" w:firstLine="239"/>
        <w:jc w:val="both"/>
        <w:rPr>
          <w:del w:id="79" w:author="schulz" w:date="2016-01-14T20:37:00Z"/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Accordingl</w:t>
      </w:r>
      <w:r>
        <w:rPr>
          <w:rFonts w:ascii="Arial" w:eastAsia="Arial" w:hAnsi="Arial" w:cs="Arial"/>
          <w:spacing w:val="-9"/>
          <w:w w:val="95"/>
          <w:sz w:val="16"/>
          <w:szCs w:val="16"/>
        </w:rPr>
        <w:t>y</w:t>
      </w:r>
      <w:r>
        <w:rPr>
          <w:rFonts w:ascii="Arial" w:eastAsia="Arial" w:hAnsi="Arial" w:cs="Arial"/>
          <w:w w:val="95"/>
          <w:sz w:val="16"/>
          <w:szCs w:val="16"/>
        </w:rPr>
        <w:t>,</w:t>
      </w:r>
      <w:r>
        <w:rPr>
          <w:rFonts w:ascii="Arial" w:eastAsia="Arial" w:hAnsi="Arial" w:cs="Arial"/>
          <w:spacing w:val="-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current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situation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arding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(semi-)automated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sup- </w:t>
      </w:r>
      <w:r>
        <w:rPr>
          <w:rFonts w:ascii="Arial" w:eastAsia="Arial" w:hAnsi="Arial" w:cs="Arial"/>
          <w:w w:val="93"/>
          <w:sz w:val="16"/>
          <w:szCs w:val="16"/>
        </w:rPr>
        <w:t>port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ev</w:t>
      </w:r>
      <w:r>
        <w:rPr>
          <w:rFonts w:ascii="Arial" w:eastAsia="Arial" w:hAnsi="Arial" w:cs="Arial"/>
          <w:w w:val="85"/>
          <w:sz w:val="16"/>
          <w:szCs w:val="16"/>
        </w:rPr>
        <w:t xml:space="preserve">al 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interpretation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characterized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87"/>
          <w:sz w:val="16"/>
          <w:szCs w:val="16"/>
        </w:rPr>
        <w:t>concurrent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continuous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olution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high-quality  </w:t>
      </w:r>
      <w:r>
        <w:rPr>
          <w:rFonts w:ascii="Arial" w:eastAsia="Arial" w:hAnsi="Arial" w:cs="Arial"/>
          <w:w w:val="89"/>
          <w:sz w:val="16"/>
          <w:szCs w:val="16"/>
        </w:rPr>
        <w:lastRenderedPageBreak/>
        <w:t>structured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wledge </w:t>
      </w:r>
      <w:r>
        <w:rPr>
          <w:rFonts w:ascii="Arial" w:eastAsia="Arial" w:hAnsi="Arial" w:cs="Arial"/>
          <w:w w:val="82"/>
          <w:sz w:val="16"/>
          <w:szCs w:val="16"/>
        </w:rPr>
        <w:t>resources,</w:t>
      </w:r>
      <w:r>
        <w:rPr>
          <w:rFonts w:ascii="Arial" w:eastAsia="Arial" w:hAnsi="Arial" w:cs="Arial"/>
          <w:spacing w:val="2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whereas</w:t>
      </w:r>
      <w:r>
        <w:rPr>
          <w:rFonts w:ascii="Arial" w:eastAsia="Arial" w:hAnsi="Arial" w:cs="Arial"/>
          <w:spacing w:val="2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less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progress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can</w:t>
      </w:r>
      <w:r>
        <w:rPr>
          <w:rFonts w:ascii="Arial" w:eastAsia="Arial" w:hAnsi="Arial" w:cs="Arial"/>
          <w:spacing w:val="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be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seen</w:t>
      </w:r>
      <w:r>
        <w:rPr>
          <w:rFonts w:ascii="Arial" w:eastAsia="Arial" w:hAnsi="Arial" w:cs="Arial"/>
          <w:spacing w:val="-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2"/>
          <w:sz w:val="16"/>
          <w:szCs w:val="16"/>
        </w:rPr>
        <w:t>g</w:t>
      </w:r>
      <w:r>
        <w:rPr>
          <w:rFonts w:ascii="Arial" w:eastAsia="Arial" w:hAnsi="Arial" w:cs="Arial"/>
          <w:w w:val="82"/>
          <w:sz w:val="16"/>
          <w:szCs w:val="16"/>
        </w:rPr>
        <w:t xml:space="preserve">arding </w:t>
      </w:r>
      <w:r>
        <w:rPr>
          <w:rFonts w:ascii="Arial" w:eastAsia="Arial" w:hAnsi="Arial" w:cs="Arial"/>
          <w:spacing w:val="1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their</w:t>
      </w:r>
      <w:r>
        <w:rPr>
          <w:rFonts w:ascii="Arial" w:eastAsia="Arial" w:hAnsi="Arial" w:cs="Arial"/>
          <w:spacing w:val="3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usage,</w:t>
      </w:r>
      <w:r>
        <w:rPr>
          <w:rFonts w:ascii="Arial" w:eastAsia="Arial" w:hAnsi="Arial" w:cs="Arial"/>
          <w:spacing w:val="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intero</w:t>
      </w:r>
      <w:del w:id="80" w:author="schulz" w:date="2016-01-14T20:35:00Z">
        <w:r w:rsidDel="00172B20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r>
        <w:rPr>
          <w:rFonts w:ascii="Arial" w:eastAsia="Arial" w:hAnsi="Arial" w:cs="Arial"/>
          <w:w w:val="90"/>
          <w:sz w:val="16"/>
          <w:szCs w:val="16"/>
        </w:rPr>
        <w:t xml:space="preserve">perability 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3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grounding.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del w:id="81" w:author="schulz" w:date="2016-01-14T20:37:00Z">
        <w:r w:rsidDel="00172B20">
          <w:rPr>
            <w:rFonts w:ascii="Arial" w:eastAsia="Arial" w:hAnsi="Arial" w:cs="Arial"/>
            <w:w w:val="90"/>
            <w:sz w:val="16"/>
            <w:szCs w:val="16"/>
          </w:rPr>
          <w:delText>Thus,</w:delText>
        </w:r>
        <w:r w:rsidDel="00172B20">
          <w:rPr>
            <w:rFonts w:ascii="Arial" w:eastAsia="Arial" w:hAnsi="Arial" w:cs="Arial"/>
            <w:spacing w:val="17"/>
            <w:w w:val="90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0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8"/>
            <w:w w:val="90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0"/>
            <w:sz w:val="16"/>
            <w:szCs w:val="16"/>
          </w:rPr>
          <w:delText>interpretation</w:delText>
        </w:r>
        <w:r w:rsidDel="00172B20">
          <w:rPr>
            <w:rFonts w:ascii="Arial" w:eastAsia="Arial" w:hAnsi="Arial" w:cs="Arial"/>
            <w:spacing w:val="24"/>
            <w:w w:val="90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of</w:delText>
        </w:r>
        <w:r w:rsidDel="00172B20">
          <w:rPr>
            <w:rFonts w:ascii="Arial" w:eastAsia="Arial" w:hAnsi="Arial" w:cs="Arial"/>
            <w:spacing w:val="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results is</w:delText>
        </w:r>
        <w:r w:rsidDel="00172B20">
          <w:rPr>
            <w:rFonts w:ascii="Arial" w:eastAsia="Arial" w:hAnsi="Arial" w:cs="Arial"/>
            <w:spacing w:val="1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3"/>
            <w:sz w:val="16"/>
            <w:szCs w:val="16"/>
          </w:rPr>
          <w:delText>frequently</w:delText>
        </w:r>
        <w:r w:rsidDel="00172B20">
          <w:rPr>
            <w:rFonts w:ascii="Arial" w:eastAsia="Arial" w:hAnsi="Arial" w:cs="Arial"/>
            <w:spacing w:val="28"/>
            <w:w w:val="9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left</w:delText>
        </w:r>
        <w:r w:rsidDel="00172B20">
          <w:rPr>
            <w:rFonts w:ascii="Arial" w:eastAsia="Arial" w:hAnsi="Arial" w:cs="Arial"/>
            <w:spacing w:val="22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to</w:delText>
        </w:r>
        <w:r w:rsidDel="00172B20">
          <w:rPr>
            <w:rFonts w:ascii="Arial" w:eastAsia="Arial" w:hAnsi="Arial" w:cs="Arial"/>
            <w:spacing w:val="14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-4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4"/>
            <w:sz w:val="16"/>
            <w:szCs w:val="16"/>
          </w:rPr>
          <w:delText xml:space="preserve">users, </w:delText>
        </w:r>
        <w:r w:rsidDel="00172B20">
          <w:rPr>
            <w:rFonts w:ascii="Arial" w:eastAsia="Arial" w:hAnsi="Arial" w:cs="Arial"/>
            <w:spacing w:val="8"/>
            <w:w w:val="84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and</w:delText>
        </w:r>
        <w:r w:rsidDel="00172B20">
          <w:rPr>
            <w:rFonts w:ascii="Arial" w:eastAsia="Arial" w:hAnsi="Arial" w:cs="Arial"/>
            <w:spacing w:val="-1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1"/>
            <w:sz w:val="16"/>
            <w:szCs w:val="16"/>
          </w:rPr>
          <w:delText>influenced</w:delText>
        </w:r>
        <w:r w:rsidDel="00172B20">
          <w:rPr>
            <w:rFonts w:ascii="Arial" w:eastAsia="Arial" w:hAnsi="Arial" w:cs="Arial"/>
            <w:spacing w:val="28"/>
            <w:w w:val="91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by</w:delText>
        </w:r>
        <w:r w:rsidDel="00172B20">
          <w:rPr>
            <w:rFonts w:ascii="Arial" w:eastAsia="Arial" w:hAnsi="Arial" w:cs="Arial"/>
            <w:spacing w:val="14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implicit</w:delText>
        </w:r>
        <w:r w:rsidDel="00172B20">
          <w:rPr>
            <w:rFonts w:ascii="Arial" w:eastAsia="Arial" w:hAnsi="Arial" w:cs="Arial"/>
            <w:spacing w:val="2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0"/>
            <w:sz w:val="16"/>
            <w:szCs w:val="16"/>
          </w:rPr>
          <w:delText xml:space="preserve">background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assumptions</w:delText>
        </w:r>
        <w:r w:rsidDel="00172B20">
          <w:rPr>
            <w:rFonts w:ascii="Arial" w:eastAsia="Arial" w:hAnsi="Arial" w:cs="Arial"/>
            <w:spacing w:val="-9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that</w:delText>
        </w:r>
        <w:r w:rsidDel="00172B20">
          <w:rPr>
            <w:rFonts w:ascii="Arial" w:eastAsia="Arial" w:hAnsi="Arial" w:cs="Arial"/>
            <w:spacing w:val="3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may</w:delText>
        </w:r>
        <w:r w:rsidDel="00172B20">
          <w:rPr>
            <w:rFonts w:ascii="Arial" w:eastAsia="Arial" w:hAnsi="Arial" w:cs="Arial"/>
            <w:spacing w:val="6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pacing w:val="-3"/>
            <w:w w:val="88"/>
            <w:sz w:val="16"/>
            <w:szCs w:val="16"/>
          </w:rPr>
          <w:delText>v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ary</w:delText>
        </w:r>
        <w:r w:rsidDel="00172B20">
          <w:rPr>
            <w:rFonts w:ascii="Arial" w:eastAsia="Arial" w:hAnsi="Arial" w:cs="Arial"/>
            <w:spacing w:val="15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8"/>
            <w:sz w:val="16"/>
            <w:szCs w:val="16"/>
          </w:rPr>
          <w:delText>between</w:delText>
        </w:r>
        <w:r w:rsidDel="00172B20">
          <w:rPr>
            <w:rFonts w:ascii="Arial" w:eastAsia="Arial" w:hAnsi="Arial" w:cs="Arial"/>
            <w:spacing w:val="-6"/>
            <w:w w:val="88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users.</w:delText>
        </w:r>
      </w:del>
      <w:ins w:id="82" w:author="schulz" w:date="2016-01-14T20:37:00Z">
        <w:r w:rsidR="00172B20">
          <w:rPr>
            <w:rFonts w:ascii="Arial" w:eastAsia="Arial" w:hAnsi="Arial" w:cs="Arial"/>
            <w:w w:val="90"/>
            <w:sz w:val="16"/>
            <w:szCs w:val="16"/>
          </w:rPr>
          <w:t>Superficial use of ontologies – just as vocabularies</w:t>
        </w:r>
      </w:ins>
      <w:ins w:id="83" w:author="schulz" w:date="2016-01-14T20:38:00Z">
        <w:r w:rsidR="00172B20">
          <w:rPr>
            <w:rFonts w:ascii="Arial" w:eastAsia="Arial" w:hAnsi="Arial" w:cs="Arial"/>
            <w:w w:val="90"/>
            <w:sz w:val="16"/>
            <w:szCs w:val="16"/>
          </w:rPr>
          <w:t xml:space="preserve"> </w:t>
        </w:r>
        <w:r w:rsidR="00172B20">
          <w:rPr>
            <w:rFonts w:ascii="Arial" w:eastAsia="Arial" w:hAnsi="Arial" w:cs="Arial"/>
            <w:w w:val="90"/>
            <w:sz w:val="16"/>
            <w:szCs w:val="16"/>
          </w:rPr>
          <w:t>–</w:t>
        </w:r>
        <w:r w:rsidR="00172B20">
          <w:rPr>
            <w:rFonts w:ascii="Arial" w:eastAsia="Arial" w:hAnsi="Arial" w:cs="Arial"/>
            <w:w w:val="90"/>
            <w:sz w:val="16"/>
            <w:szCs w:val="16"/>
          </w:rPr>
          <w:t xml:space="preserve"> </w:t>
        </w:r>
      </w:ins>
    </w:p>
    <w:p w14:paraId="4CAE4220" w14:textId="25F459EC" w:rsidR="00B77D6E" w:rsidRDefault="00D6358D" w:rsidP="00172B20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del w:id="84" w:author="schulz" w:date="2016-01-14T20:37:00Z">
        <w:r w:rsidDel="00172B20">
          <w:rPr>
            <w:rFonts w:ascii="Arial" w:eastAsia="Arial" w:hAnsi="Arial" w:cs="Arial"/>
            <w:w w:val="83"/>
            <w:sz w:val="16"/>
            <w:szCs w:val="16"/>
          </w:rPr>
          <w:delText>Apart</w:delText>
        </w:r>
        <w:r w:rsidDel="00172B20">
          <w:rPr>
            <w:rFonts w:ascii="Arial" w:eastAsia="Arial" w:hAnsi="Arial" w:cs="Arial"/>
            <w:spacing w:val="36"/>
            <w:w w:val="8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3"/>
            <w:sz w:val="16"/>
            <w:szCs w:val="16"/>
          </w:rPr>
          <w:delText>from</w:delText>
        </w:r>
        <w:r w:rsidDel="00172B20">
          <w:rPr>
            <w:rFonts w:ascii="Arial" w:eastAsia="Arial" w:hAnsi="Arial" w:cs="Arial"/>
            <w:spacing w:val="35"/>
            <w:w w:val="8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3"/>
            <w:sz w:val="16"/>
            <w:szCs w:val="16"/>
          </w:rPr>
          <w:delText>that,</w:delText>
        </w:r>
        <w:r w:rsidDel="00172B20">
          <w:rPr>
            <w:rFonts w:ascii="Arial" w:eastAsia="Arial" w:hAnsi="Arial" w:cs="Arial"/>
            <w:spacing w:val="15"/>
            <w:w w:val="8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3"/>
            <w:sz w:val="16"/>
            <w:szCs w:val="16"/>
          </w:rPr>
          <w:delText>the</w:delText>
        </w:r>
        <w:r w:rsidDel="00172B20">
          <w:rPr>
            <w:rFonts w:ascii="Arial" w:eastAsia="Arial" w:hAnsi="Arial" w:cs="Arial"/>
            <w:spacing w:val="2"/>
            <w:w w:val="8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3"/>
            <w:sz w:val="16"/>
            <w:szCs w:val="16"/>
          </w:rPr>
          <w:delText>usage</w:delText>
        </w:r>
        <w:r w:rsidDel="00172B20">
          <w:rPr>
            <w:rFonts w:ascii="Arial" w:eastAsia="Arial" w:hAnsi="Arial" w:cs="Arial"/>
            <w:spacing w:val="-6"/>
            <w:w w:val="83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sz w:val="16"/>
            <w:szCs w:val="16"/>
          </w:rPr>
          <w:delText>of</w:delText>
        </w:r>
        <w:r w:rsidDel="00172B20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ontologies</w:delText>
        </w:r>
        <w:r w:rsidDel="00172B20">
          <w:rPr>
            <w:rFonts w:ascii="Arial" w:eastAsia="Arial" w:hAnsi="Arial" w:cs="Arial"/>
            <w:spacing w:val="29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only</w:delText>
        </w:r>
        <w:r w:rsidDel="00172B20">
          <w:rPr>
            <w:rFonts w:ascii="Arial" w:eastAsia="Arial" w:hAnsi="Arial" w:cs="Arial"/>
            <w:spacing w:val="22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to enable</w:delText>
        </w:r>
        <w:r w:rsidDel="00172B20">
          <w:rPr>
            <w:rFonts w:ascii="Arial" w:eastAsia="Arial" w:hAnsi="Arial" w:cs="Arial"/>
            <w:spacing w:val="-8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6"/>
            <w:sz w:val="16"/>
            <w:szCs w:val="16"/>
          </w:rPr>
          <w:delText>data</w:delText>
        </w:r>
        <w:r w:rsidDel="00172B20">
          <w:rPr>
            <w:rFonts w:ascii="Arial" w:eastAsia="Arial" w:hAnsi="Arial" w:cs="Arial"/>
            <w:spacing w:val="-11"/>
            <w:w w:val="86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92"/>
            <w:sz w:val="16"/>
            <w:szCs w:val="16"/>
          </w:rPr>
          <w:delText>int</w:delText>
        </w:r>
        <w:r w:rsidDel="00172B20">
          <w:rPr>
            <w:rFonts w:ascii="Arial" w:eastAsia="Arial" w:hAnsi="Arial" w:cs="Arial"/>
            <w:spacing w:val="-2"/>
            <w:w w:val="92"/>
            <w:sz w:val="16"/>
            <w:szCs w:val="16"/>
          </w:rPr>
          <w:delText>e</w:delText>
        </w:r>
        <w:r w:rsidDel="00172B20">
          <w:rPr>
            <w:rFonts w:ascii="Arial" w:eastAsia="Arial" w:hAnsi="Arial" w:cs="Arial"/>
            <w:w w:val="92"/>
            <w:sz w:val="16"/>
            <w:szCs w:val="16"/>
          </w:rPr>
          <w:delText xml:space="preserve">gration </w:delText>
        </w:r>
        <w:r w:rsidDel="00172B20">
          <w:rPr>
            <w:rFonts w:ascii="Arial" w:eastAsia="Arial" w:hAnsi="Arial" w:cs="Arial"/>
            <w:w w:val="89"/>
            <w:sz w:val="16"/>
            <w:szCs w:val="16"/>
          </w:rPr>
          <w:delText>and</w:delText>
        </w:r>
        <w:r w:rsidDel="00172B20">
          <w:rPr>
            <w:rFonts w:ascii="Arial" w:eastAsia="Arial" w:hAnsi="Arial" w:cs="Arial"/>
            <w:spacing w:val="-7"/>
            <w:w w:val="89"/>
            <w:sz w:val="16"/>
            <w:szCs w:val="16"/>
          </w:rPr>
          <w:delText xml:space="preserve"> </w:delText>
        </w:r>
        <w:r w:rsidDel="00172B20">
          <w:rPr>
            <w:rFonts w:ascii="Arial" w:eastAsia="Arial" w:hAnsi="Arial" w:cs="Arial"/>
            <w:w w:val="89"/>
            <w:sz w:val="16"/>
            <w:szCs w:val="16"/>
          </w:rPr>
          <w:delText>retri</w:delText>
        </w:r>
        <w:r w:rsidDel="00172B20">
          <w:rPr>
            <w:rFonts w:ascii="Arial" w:eastAsia="Arial" w:hAnsi="Arial" w:cs="Arial"/>
            <w:spacing w:val="-4"/>
            <w:w w:val="89"/>
            <w:sz w:val="16"/>
            <w:szCs w:val="16"/>
          </w:rPr>
          <w:delText>ev</w:delText>
        </w:r>
        <w:r w:rsidDel="00172B20">
          <w:rPr>
            <w:rFonts w:ascii="Arial" w:eastAsia="Arial" w:hAnsi="Arial" w:cs="Arial"/>
            <w:w w:val="89"/>
            <w:sz w:val="16"/>
            <w:szCs w:val="16"/>
          </w:rPr>
          <w:delText>al</w:delText>
        </w:r>
        <w:r w:rsidDel="00172B20">
          <w:rPr>
            <w:rFonts w:ascii="Arial" w:eastAsia="Arial" w:hAnsi="Arial" w:cs="Arial"/>
            <w:spacing w:val="23"/>
            <w:w w:val="89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9"/>
          <w:sz w:val="16"/>
          <w:szCs w:val="16"/>
        </w:rPr>
        <w:t>restricts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del w:id="85" w:author="schulz" w:date="2016-01-14T20:38:00Z">
        <w:r w:rsidDel="00172B20">
          <w:rPr>
            <w:rFonts w:ascii="Arial" w:eastAsia="Arial" w:hAnsi="Arial" w:cs="Arial"/>
            <w:sz w:val="16"/>
            <w:szCs w:val="16"/>
          </w:rPr>
          <w:delText>its</w:delText>
        </w:r>
        <w:r w:rsidDel="00172B20">
          <w:rPr>
            <w:rFonts w:ascii="Arial" w:eastAsia="Arial" w:hAnsi="Arial" w:cs="Arial"/>
            <w:spacing w:val="-14"/>
            <w:sz w:val="16"/>
            <w:szCs w:val="16"/>
          </w:rPr>
          <w:delText xml:space="preserve"> </w:delText>
        </w:r>
      </w:del>
      <w:ins w:id="86" w:author="schulz" w:date="2016-01-14T20:38:00Z">
        <w:r w:rsidR="00172B20">
          <w:rPr>
            <w:rFonts w:ascii="Arial" w:eastAsia="Arial" w:hAnsi="Arial" w:cs="Arial"/>
            <w:sz w:val="16"/>
            <w:szCs w:val="16"/>
          </w:rPr>
          <w:t>their</w:t>
        </w:r>
        <w:r w:rsidR="00172B20">
          <w:rPr>
            <w:rFonts w:ascii="Arial" w:eastAsia="Arial" w:hAnsi="Arial" w:cs="Arial"/>
            <w:spacing w:val="-14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91"/>
          <w:sz w:val="16"/>
          <w:szCs w:val="16"/>
        </w:rPr>
        <w:t xml:space="preserve">applicability 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and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justification.</w:t>
      </w:r>
      <w:r>
        <w:rPr>
          <w:rFonts w:ascii="Arial" w:eastAsia="Arial" w:hAnsi="Arial" w:cs="Arial"/>
          <w:spacing w:val="25"/>
          <w:w w:val="91"/>
          <w:sz w:val="16"/>
          <w:szCs w:val="16"/>
        </w:rPr>
        <w:t xml:space="preserve"> </w:t>
      </w:r>
      <w:ins w:id="87" w:author="schulz" w:date="2016-01-14T20:38:00Z">
        <w:r w:rsidR="00C11088">
          <w:rPr>
            <w:rFonts w:ascii="Arial" w:eastAsia="Arial" w:hAnsi="Arial" w:cs="Arial"/>
            <w:spacing w:val="25"/>
            <w:w w:val="91"/>
            <w:sz w:val="16"/>
            <w:szCs w:val="16"/>
          </w:rPr>
          <w:t xml:space="preserve">We hypothesise that </w:t>
        </w:r>
      </w:ins>
      <w:del w:id="88" w:author="schulz" w:date="2016-01-14T20:38:00Z">
        <w:r w:rsidDel="00C11088">
          <w:rPr>
            <w:rFonts w:ascii="Arial" w:eastAsia="Arial" w:hAnsi="Arial" w:cs="Arial"/>
            <w:spacing w:val="-6"/>
            <w:sz w:val="16"/>
            <w:szCs w:val="16"/>
          </w:rPr>
          <w:delText>W</w:delText>
        </w:r>
        <w:r w:rsidDel="00C11088">
          <w:rPr>
            <w:rFonts w:ascii="Arial" w:eastAsia="Arial" w:hAnsi="Arial" w:cs="Arial"/>
            <w:sz w:val="16"/>
            <w:szCs w:val="16"/>
          </w:rPr>
          <w:delText>ith</w:delText>
        </w:r>
        <w:r w:rsidDel="00C11088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</w:del>
      <w:ins w:id="89" w:author="schulz" w:date="2016-01-14T20:39:00Z">
        <w:r w:rsidR="00C11088">
          <w:rPr>
            <w:rFonts w:ascii="Arial" w:eastAsia="Arial" w:hAnsi="Arial" w:cs="Arial"/>
            <w:spacing w:val="-6"/>
            <w:sz w:val="16"/>
            <w:szCs w:val="16"/>
          </w:rPr>
          <w:t>w</w:t>
        </w:r>
      </w:ins>
      <w:ins w:id="90" w:author="schulz" w:date="2016-01-14T20:38:00Z">
        <w:r w:rsidR="00C11088">
          <w:rPr>
            <w:rFonts w:ascii="Arial" w:eastAsia="Arial" w:hAnsi="Arial" w:cs="Arial"/>
            <w:sz w:val="16"/>
            <w:szCs w:val="16"/>
          </w:rPr>
          <w:t>ith</w:t>
        </w:r>
        <w:r w:rsidR="00C11088">
          <w:rPr>
            <w:rFonts w:ascii="Arial" w:eastAsia="Arial" w:hAnsi="Arial" w:cs="Arial"/>
            <w:spacing w:val="-7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93"/>
          <w:sz w:val="16"/>
          <w:szCs w:val="16"/>
        </w:rPr>
        <w:t>a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del w:id="91" w:author="schulz" w:date="2016-01-14T20:38:00Z">
        <w:r w:rsidDel="00172B20">
          <w:rPr>
            <w:rFonts w:ascii="Arial" w:eastAsia="Arial" w:hAnsi="Arial" w:cs="Arial"/>
            <w:w w:val="93"/>
            <w:sz w:val="16"/>
            <w:szCs w:val="16"/>
          </w:rPr>
          <w:delText xml:space="preserve">formalized </w:delText>
        </w:r>
      </w:del>
      <w:ins w:id="92" w:author="schulz" w:date="2016-01-14T20:38:00Z">
        <w:r w:rsidR="00172B20">
          <w:rPr>
            <w:rFonts w:ascii="Arial" w:eastAsia="Arial" w:hAnsi="Arial" w:cs="Arial"/>
            <w:w w:val="93"/>
            <w:sz w:val="16"/>
            <w:szCs w:val="16"/>
          </w:rPr>
          <w:t>formal</w:t>
        </w:r>
        <w:r w:rsidR="00172B20">
          <w:rPr>
            <w:rFonts w:ascii="Arial" w:eastAsia="Arial" w:hAnsi="Arial" w:cs="Arial"/>
            <w:w w:val="93"/>
            <w:sz w:val="16"/>
            <w:szCs w:val="16"/>
          </w:rPr>
          <w:t>ly explicit</w:t>
        </w:r>
        <w:r w:rsidR="00172B20">
          <w:rPr>
            <w:rFonts w:ascii="Arial" w:eastAsia="Arial" w:hAnsi="Arial" w:cs="Arial"/>
            <w:w w:val="93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del w:id="93" w:author="schulz" w:date="2016-01-14T20:39:00Z">
        <w:r w:rsidDel="00C11088">
          <w:rPr>
            <w:rFonts w:ascii="Arial" w:eastAsia="Arial" w:hAnsi="Arial" w:cs="Arial"/>
            <w:sz w:val="16"/>
            <w:szCs w:val="16"/>
          </w:rPr>
          <w:delText>of</w:delText>
        </w:r>
        <w:r w:rsidDel="00C11088">
          <w:rPr>
            <w:rFonts w:ascii="Arial" w:eastAsia="Arial" w:hAnsi="Arial" w:cs="Arial"/>
            <w:spacing w:val="-4"/>
            <w:sz w:val="16"/>
            <w:szCs w:val="16"/>
          </w:rPr>
          <w:delText xml:space="preserve"> </w:delText>
        </w:r>
      </w:del>
      <w:ins w:id="94" w:author="schulz" w:date="2016-01-14T20:39:00Z">
        <w:r w:rsidR="00C11088">
          <w:rPr>
            <w:rFonts w:ascii="Arial" w:eastAsia="Arial" w:hAnsi="Arial" w:cs="Arial"/>
            <w:sz w:val="16"/>
            <w:szCs w:val="16"/>
          </w:rPr>
          <w:t xml:space="preserve">on </w:t>
        </w:r>
      </w:ins>
      <w:r>
        <w:rPr>
          <w:rFonts w:ascii="Arial" w:eastAsia="Arial" w:hAnsi="Arial" w:cs="Arial"/>
          <w:w w:val="89"/>
          <w:sz w:val="16"/>
          <w:szCs w:val="16"/>
        </w:rPr>
        <w:t>biomedical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ins w:id="95" w:author="schulz" w:date="2016-01-14T20:39:00Z">
        <w:r w:rsidR="00C11088">
          <w:rPr>
            <w:rFonts w:ascii="Arial" w:eastAsia="Arial" w:hAnsi="Arial" w:cs="Arial"/>
            <w:spacing w:val="-11"/>
            <w:w w:val="89"/>
            <w:sz w:val="16"/>
            <w:szCs w:val="16"/>
          </w:rPr>
          <w:t xml:space="preserve">as </w:t>
        </w:r>
      </w:ins>
      <w:r>
        <w:rPr>
          <w:rFonts w:ascii="Arial" w:eastAsia="Arial" w:hAnsi="Arial" w:cs="Arial"/>
          <w:w w:val="89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vided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ins w:id="96" w:author="schulz" w:date="2016-01-14T20:39:00Z">
        <w:r w:rsidR="00C11088">
          <w:rPr>
            <w:rFonts w:ascii="Arial" w:eastAsia="Arial" w:hAnsi="Arial" w:cs="Arial"/>
            <w:spacing w:val="-13"/>
            <w:sz w:val="16"/>
            <w:szCs w:val="16"/>
          </w:rPr>
          <w:t xml:space="preserve">principled </w:t>
        </w:r>
      </w:ins>
      <w:r>
        <w:rPr>
          <w:rFonts w:ascii="Arial" w:eastAsia="Arial" w:hAnsi="Arial" w:cs="Arial"/>
          <w:w w:val="87"/>
          <w:sz w:val="16"/>
          <w:szCs w:val="16"/>
        </w:rPr>
        <w:t>ontologies,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del w:id="97" w:author="schulz" w:date="2016-01-14T20:39:00Z">
        <w:r w:rsidDel="00C11088">
          <w:rPr>
            <w:rFonts w:ascii="Arial" w:eastAsia="Arial" w:hAnsi="Arial" w:cs="Arial"/>
            <w:w w:val="87"/>
            <w:sz w:val="16"/>
            <w:szCs w:val="16"/>
          </w:rPr>
          <w:delText>we</w:delText>
        </w:r>
        <w:r w:rsidDel="00C11088">
          <w:rPr>
            <w:rFonts w:ascii="Arial" w:eastAsia="Arial" w:hAnsi="Arial" w:cs="Arial"/>
            <w:spacing w:val="9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are</w:delText>
        </w:r>
        <w:r w:rsidDel="00C11088">
          <w:rPr>
            <w:rFonts w:ascii="Arial" w:eastAsia="Arial" w:hAnsi="Arial" w:cs="Arial"/>
            <w:spacing w:val="-4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able</w:delText>
        </w:r>
        <w:r w:rsidDel="00C11088">
          <w:rPr>
            <w:rFonts w:ascii="Arial" w:eastAsia="Arial" w:hAnsi="Arial" w:cs="Arial"/>
            <w:spacing w:val="3"/>
            <w:w w:val="87"/>
            <w:sz w:val="16"/>
            <w:szCs w:val="16"/>
          </w:rPr>
          <w:delText xml:space="preserve"> </w:delText>
        </w:r>
      </w:del>
      <w:ins w:id="98" w:author="schulz" w:date="2016-01-14T20:39:00Z">
        <w:r w:rsidR="00C11088">
          <w:rPr>
            <w:rFonts w:ascii="Arial" w:eastAsia="Arial" w:hAnsi="Arial" w:cs="Arial"/>
            <w:w w:val="87"/>
            <w:sz w:val="16"/>
            <w:szCs w:val="16"/>
          </w:rPr>
          <w:t xml:space="preserve">users are better served </w:t>
        </w:r>
      </w:ins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grate, retri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e,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alidate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assumptions</w:t>
      </w:r>
      <w:del w:id="99" w:author="schulz" w:date="2016-01-14T20:40:00Z">
        <w:r w:rsidDel="00C11088">
          <w:rPr>
            <w:rFonts w:ascii="Arial" w:eastAsia="Arial" w:hAnsi="Arial" w:cs="Arial"/>
            <w:spacing w:val="-6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from</w:delText>
        </w:r>
        <w:r w:rsidDel="00C11088">
          <w:rPr>
            <w:rFonts w:ascii="Arial" w:eastAsia="Arial" w:hAnsi="Arial" w:cs="Arial"/>
            <w:spacing w:val="23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it</w:delText>
        </w:r>
      </w:del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mainly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due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automated </w:t>
      </w:r>
      <w:r>
        <w:rPr>
          <w:rFonts w:ascii="Arial" w:eastAsia="Arial" w:hAnsi="Arial" w:cs="Arial"/>
          <w:w w:val="89"/>
          <w:sz w:val="16"/>
          <w:szCs w:val="16"/>
        </w:rPr>
        <w:t>classification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checking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del w:id="100" w:author="schulz" w:date="2016-01-14T20:40:00Z">
        <w:r w:rsidDel="00C11088">
          <w:rPr>
            <w:rFonts w:ascii="Arial" w:eastAsia="Arial" w:hAnsi="Arial" w:cs="Arial"/>
            <w:w w:val="89"/>
            <w:sz w:val="16"/>
            <w:szCs w:val="16"/>
          </w:rPr>
          <w:delText>del</w:delText>
        </w:r>
        <w:r w:rsidDel="00C11088">
          <w:rPr>
            <w:rFonts w:ascii="Arial" w:eastAsia="Arial" w:hAnsi="Arial" w:cs="Arial"/>
            <w:spacing w:val="-4"/>
            <w:w w:val="89"/>
            <w:sz w:val="16"/>
            <w:szCs w:val="16"/>
          </w:rPr>
          <w:delText>i</w:delText>
        </w:r>
        <w:r w:rsidDel="00C11088">
          <w:rPr>
            <w:rFonts w:ascii="Arial" w:eastAsia="Arial" w:hAnsi="Arial" w:cs="Arial"/>
            <w:spacing w:val="-2"/>
            <w:w w:val="89"/>
            <w:sz w:val="16"/>
            <w:szCs w:val="16"/>
          </w:rPr>
          <w:delText>v</w:delText>
        </w:r>
        <w:r w:rsidDel="00C11088">
          <w:rPr>
            <w:rFonts w:ascii="Arial" w:eastAsia="Arial" w:hAnsi="Arial" w:cs="Arial"/>
            <w:w w:val="89"/>
            <w:sz w:val="16"/>
            <w:szCs w:val="16"/>
          </w:rPr>
          <w:delText>ered</w:delText>
        </w:r>
        <w:r w:rsidDel="00C11088">
          <w:rPr>
            <w:rFonts w:ascii="Arial" w:eastAsia="Arial" w:hAnsi="Arial" w:cs="Arial"/>
            <w:spacing w:val="24"/>
            <w:w w:val="89"/>
            <w:sz w:val="16"/>
            <w:szCs w:val="16"/>
          </w:rPr>
          <w:delText xml:space="preserve"> </w:delText>
        </w:r>
      </w:del>
      <w:ins w:id="101" w:author="schulz" w:date="2016-01-14T20:40:00Z">
        <w:r w:rsidR="00C11088">
          <w:rPr>
            <w:rFonts w:ascii="Arial" w:eastAsia="Arial" w:hAnsi="Arial" w:cs="Arial"/>
            <w:w w:val="89"/>
            <w:sz w:val="16"/>
            <w:szCs w:val="16"/>
          </w:rPr>
          <w:t xml:space="preserve">provided </w:t>
        </w:r>
      </w:ins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Description</w:t>
      </w:r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Logics (DL)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(Baader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et</w:t>
      </w:r>
      <w:r>
        <w:rPr>
          <w:rFonts w:ascii="Arial" w:eastAsia="Arial" w:hAnsi="Arial" w:cs="Arial"/>
          <w:i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2007)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classifiers,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HermiT</w:t>
      </w:r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(Glimm</w:t>
      </w:r>
      <w:r>
        <w:rPr>
          <w:rFonts w:ascii="Arial" w:eastAsia="Arial" w:hAnsi="Arial" w:cs="Arial"/>
          <w:spacing w:val="1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et</w:t>
      </w:r>
      <w:r>
        <w:rPr>
          <w:rFonts w:ascii="Arial" w:eastAsia="Arial" w:hAnsi="Arial" w:cs="Arial"/>
          <w:i/>
          <w:spacing w:val="-1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2014).</w:t>
      </w:r>
    </w:p>
    <w:p w14:paraId="542B980C" w14:textId="791B4D5B" w:rsidR="00B77D6E" w:rsidRDefault="00D6358D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del w:id="102" w:author="schulz" w:date="2016-01-14T20:40:00Z">
        <w:r w:rsidDel="00C11088">
          <w:rPr>
            <w:rFonts w:ascii="Arial" w:eastAsia="Arial" w:hAnsi="Arial" w:cs="Arial"/>
            <w:spacing w:val="-11"/>
            <w:w w:val="85"/>
            <w:sz w:val="16"/>
            <w:szCs w:val="16"/>
          </w:rPr>
          <w:delText>W</w:delText>
        </w:r>
        <w:r w:rsidDel="00C11088">
          <w:rPr>
            <w:rFonts w:ascii="Arial" w:eastAsia="Arial" w:hAnsi="Arial" w:cs="Arial"/>
            <w:w w:val="85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spacing w:val="21"/>
            <w:w w:val="85"/>
            <w:sz w:val="16"/>
            <w:szCs w:val="16"/>
          </w:rPr>
          <w:delText xml:space="preserve"> </w:delText>
        </w:r>
      </w:del>
      <w:ins w:id="103" w:author="schulz" w:date="2016-01-14T20:40:00Z">
        <w:r w:rsidR="00C11088">
          <w:rPr>
            <w:rFonts w:ascii="Arial" w:eastAsia="Arial" w:hAnsi="Arial" w:cs="Arial"/>
            <w:spacing w:val="-11"/>
            <w:w w:val="85"/>
            <w:sz w:val="16"/>
            <w:szCs w:val="16"/>
          </w:rPr>
          <w:t>This article investigates this hypothesis</w:t>
        </w:r>
        <w:r w:rsidR="00C11088">
          <w:rPr>
            <w:rFonts w:ascii="Arial" w:eastAsia="Arial" w:hAnsi="Arial" w:cs="Arial"/>
            <w:spacing w:val="21"/>
            <w:w w:val="85"/>
            <w:sz w:val="16"/>
            <w:szCs w:val="16"/>
          </w:rPr>
          <w:t xml:space="preserve"> </w:t>
        </w:r>
      </w:ins>
      <w:del w:id="104" w:author="schulz" w:date="2016-01-14T20:41:00Z">
        <w:r w:rsidDel="00C11088">
          <w:rPr>
            <w:rFonts w:ascii="Arial" w:eastAsia="Arial" w:hAnsi="Arial" w:cs="Arial"/>
            <w:w w:val="85"/>
            <w:sz w:val="16"/>
            <w:szCs w:val="16"/>
          </w:rPr>
          <w:delText>address</w:delText>
        </w:r>
        <w:r w:rsidDel="00C11088">
          <w:rPr>
            <w:rFonts w:ascii="Arial" w:eastAsia="Arial" w:hAnsi="Arial" w:cs="Arial"/>
            <w:spacing w:val="-6"/>
            <w:w w:val="85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5"/>
            <w:sz w:val="16"/>
            <w:szCs w:val="16"/>
          </w:rPr>
          <w:delText>this</w:delText>
        </w:r>
        <w:r w:rsidDel="00C11088">
          <w:rPr>
            <w:rFonts w:ascii="Arial" w:eastAsia="Arial" w:hAnsi="Arial" w:cs="Arial"/>
            <w:spacing w:val="24"/>
            <w:w w:val="85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5"/>
            <w:sz w:val="16"/>
            <w:szCs w:val="16"/>
          </w:rPr>
          <w:delText xml:space="preserve">shortcoming </w:delText>
        </w:r>
        <w:r w:rsidDel="00C11088">
          <w:rPr>
            <w:rFonts w:ascii="Arial" w:eastAsia="Arial" w:hAnsi="Arial" w:cs="Arial"/>
            <w:spacing w:val="20"/>
            <w:w w:val="8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del w:id="105" w:author="schulz" w:date="2016-01-14T20:41:00Z">
        <w:r w:rsidDel="00C11088">
          <w:rPr>
            <w:rFonts w:ascii="Arial" w:eastAsia="Arial" w:hAnsi="Arial" w:cs="Arial"/>
            <w:w w:val="85"/>
            <w:sz w:val="16"/>
            <w:szCs w:val="16"/>
          </w:rPr>
          <w:delText>ad</w:delText>
        </w:r>
        <w:r w:rsidDel="00C11088">
          <w:rPr>
            <w:rFonts w:ascii="Arial" w:eastAsia="Arial" w:hAnsi="Arial" w:cs="Arial"/>
            <w:spacing w:val="-3"/>
            <w:w w:val="85"/>
            <w:sz w:val="16"/>
            <w:szCs w:val="16"/>
          </w:rPr>
          <w:delText>v</w:delText>
        </w:r>
        <w:r w:rsidDel="00C11088">
          <w:rPr>
            <w:rFonts w:ascii="Arial" w:eastAsia="Arial" w:hAnsi="Arial" w:cs="Arial"/>
            <w:w w:val="85"/>
            <w:sz w:val="16"/>
            <w:szCs w:val="16"/>
          </w:rPr>
          <w:delText xml:space="preserve">ocating </w:delText>
        </w:r>
        <w:r w:rsidDel="00C11088">
          <w:rPr>
            <w:rFonts w:ascii="Arial" w:eastAsia="Arial" w:hAnsi="Arial" w:cs="Arial"/>
            <w:spacing w:val="4"/>
            <w:w w:val="85"/>
            <w:sz w:val="16"/>
            <w:szCs w:val="16"/>
          </w:rPr>
          <w:delText xml:space="preserve"> </w:delText>
        </w:r>
      </w:del>
      <w:ins w:id="106" w:author="schulz" w:date="2016-01-14T20:41:00Z">
        <w:r w:rsidR="00C11088">
          <w:rPr>
            <w:rFonts w:ascii="Arial" w:eastAsia="Arial" w:hAnsi="Arial" w:cs="Arial"/>
            <w:w w:val="85"/>
            <w:sz w:val="16"/>
            <w:szCs w:val="16"/>
          </w:rPr>
          <w:t xml:space="preserve">proposing a model for </w:t>
        </w:r>
      </w:ins>
      <w:del w:id="107" w:author="schulz" w:date="2016-01-14T20:41:00Z">
        <w:r w:rsidDel="00C11088">
          <w:rPr>
            <w:rFonts w:ascii="Arial" w:eastAsia="Arial" w:hAnsi="Arial" w:cs="Arial"/>
            <w:w w:val="85"/>
            <w:sz w:val="16"/>
            <w:szCs w:val="16"/>
          </w:rPr>
          <w:delText>a</w:delText>
        </w:r>
        <w:r w:rsidDel="00C11088">
          <w:rPr>
            <w:rFonts w:ascii="Arial" w:eastAsia="Arial" w:hAnsi="Arial" w:cs="Arial"/>
            <w:spacing w:val="1"/>
            <w:w w:val="8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5"/>
          <w:sz w:val="16"/>
          <w:szCs w:val="16"/>
        </w:rPr>
        <w:t>seamless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del w:id="108" w:author="schulz" w:date="2016-01-14T20:41:00Z">
        <w:r w:rsidDel="00C11088">
          <w:rPr>
            <w:rFonts w:ascii="Arial" w:eastAsia="Arial" w:hAnsi="Arial" w:cs="Arial"/>
            <w:w w:val="85"/>
            <w:sz w:val="16"/>
            <w:szCs w:val="16"/>
          </w:rPr>
          <w:delText>int</w:delText>
        </w:r>
        <w:r w:rsidDel="00C11088">
          <w:rPr>
            <w:rFonts w:ascii="Arial" w:eastAsia="Arial" w:hAnsi="Arial" w:cs="Arial"/>
            <w:spacing w:val="-2"/>
            <w:w w:val="85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w w:val="85"/>
            <w:sz w:val="16"/>
            <w:szCs w:val="16"/>
          </w:rPr>
          <w:delText xml:space="preserve">gration </w:delText>
        </w:r>
        <w:r w:rsidDel="00C11088">
          <w:rPr>
            <w:rFonts w:ascii="Arial" w:eastAsia="Arial" w:hAnsi="Arial" w:cs="Arial"/>
            <w:spacing w:val="21"/>
            <w:w w:val="85"/>
            <w:sz w:val="16"/>
            <w:szCs w:val="16"/>
          </w:rPr>
          <w:delText xml:space="preserve"> </w:delText>
        </w:r>
      </w:del>
      <w:ins w:id="109" w:author="schulz" w:date="2016-01-14T20:41:00Z">
        <w:r w:rsidR="00C11088">
          <w:rPr>
            <w:rFonts w:ascii="Arial" w:eastAsia="Arial" w:hAnsi="Arial" w:cs="Arial"/>
            <w:w w:val="85"/>
            <w:sz w:val="16"/>
            <w:szCs w:val="16"/>
          </w:rPr>
          <w:t>int</w:t>
        </w:r>
        <w:r w:rsidR="00C11088">
          <w:rPr>
            <w:rFonts w:ascii="Arial" w:eastAsia="Arial" w:hAnsi="Arial" w:cs="Arial"/>
            <w:spacing w:val="-2"/>
            <w:w w:val="85"/>
            <w:sz w:val="16"/>
            <w:szCs w:val="16"/>
          </w:rPr>
          <w:t>e</w:t>
        </w:r>
        <w:r w:rsidR="00C11088">
          <w:rPr>
            <w:rFonts w:ascii="Arial" w:eastAsia="Arial" w:hAnsi="Arial" w:cs="Arial"/>
            <w:w w:val="85"/>
            <w:sz w:val="16"/>
            <w:szCs w:val="16"/>
          </w:rPr>
          <w:t>gration</w:t>
        </w:r>
        <w:r w:rsidR="00C11088">
          <w:rPr>
            <w:rFonts w:ascii="Arial" w:eastAsia="Arial" w:hAnsi="Arial" w:cs="Arial"/>
            <w:w w:val="85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sz w:val="16"/>
          <w:szCs w:val="16"/>
        </w:rPr>
        <w:t xml:space="preserve">of </w:t>
      </w:r>
      <w:ins w:id="110" w:author="schulz" w:date="2016-01-14T20:41:00Z">
        <w:r w:rsidR="00C11088">
          <w:rPr>
            <w:rFonts w:ascii="Arial" w:eastAsia="Arial" w:hAnsi="Arial" w:cs="Arial"/>
            <w:sz w:val="16"/>
            <w:szCs w:val="16"/>
          </w:rPr>
          <w:t xml:space="preserve">the content of biological </w:t>
        </w:r>
      </w:ins>
      <w:r>
        <w:rPr>
          <w:rFonts w:ascii="Arial" w:eastAsia="Arial" w:hAnsi="Arial" w:cs="Arial"/>
          <w:w w:val="83"/>
          <w:sz w:val="16"/>
          <w:szCs w:val="16"/>
        </w:rPr>
        <w:t>database</w:t>
      </w:r>
      <w:ins w:id="111" w:author="schulz" w:date="2016-01-14T20:41:00Z">
        <w:r w:rsidR="00C11088">
          <w:rPr>
            <w:rFonts w:ascii="Arial" w:eastAsia="Arial" w:hAnsi="Arial" w:cs="Arial"/>
            <w:w w:val="83"/>
            <w:sz w:val="16"/>
            <w:szCs w:val="16"/>
          </w:rPr>
          <w:t>s</w:t>
        </w:r>
      </w:ins>
      <w:r>
        <w:rPr>
          <w:rFonts w:ascii="Arial" w:eastAsia="Arial" w:hAnsi="Arial" w:cs="Arial"/>
          <w:spacing w:val="-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del w:id="112" w:author="schulz" w:date="2016-01-14T20:41:00Z">
        <w:r w:rsidDel="00C11088">
          <w:rPr>
            <w:rFonts w:ascii="Arial" w:eastAsia="Arial" w:hAnsi="Arial" w:cs="Arial"/>
            <w:w w:val="89"/>
            <w:sz w:val="16"/>
            <w:szCs w:val="16"/>
          </w:rPr>
          <w:delText>ontology</w:delText>
        </w:r>
        <w:r w:rsidDel="00C11088">
          <w:rPr>
            <w:rFonts w:ascii="Arial" w:eastAsia="Arial" w:hAnsi="Arial" w:cs="Arial"/>
            <w:spacing w:val="17"/>
            <w:w w:val="89"/>
            <w:sz w:val="16"/>
            <w:szCs w:val="16"/>
          </w:rPr>
          <w:delText xml:space="preserve"> </w:delText>
        </w:r>
      </w:del>
      <w:ins w:id="113" w:author="schulz" w:date="2016-01-14T20:41:00Z">
        <w:r w:rsidR="00C11088">
          <w:rPr>
            <w:rFonts w:ascii="Arial" w:eastAsia="Arial" w:hAnsi="Arial" w:cs="Arial"/>
            <w:w w:val="89"/>
            <w:sz w:val="16"/>
            <w:szCs w:val="16"/>
          </w:rPr>
          <w:t>ontolog</w:t>
        </w:r>
        <w:r w:rsidR="00C11088">
          <w:rPr>
            <w:rFonts w:ascii="Arial" w:eastAsia="Arial" w:hAnsi="Arial" w:cs="Arial"/>
            <w:w w:val="89"/>
            <w:sz w:val="16"/>
            <w:szCs w:val="16"/>
          </w:rPr>
          <w:t>ies.</w:t>
        </w:r>
      </w:ins>
      <w:del w:id="114" w:author="schulz" w:date="2016-01-14T20:41:00Z">
        <w:r w:rsidDel="00C11088">
          <w:rPr>
            <w:rFonts w:ascii="Arial" w:eastAsia="Arial" w:hAnsi="Arial" w:cs="Arial"/>
            <w:w w:val="89"/>
            <w:sz w:val="16"/>
            <w:szCs w:val="16"/>
          </w:rPr>
          <w:delText>content</w:delText>
        </w:r>
      </w:del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underpinned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formal-ontological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princi</w:t>
      </w:r>
      <w:del w:id="115" w:author="schulz" w:date="2016-01-14T20:42:00Z">
        <w:r w:rsidDel="00C11088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r>
        <w:rPr>
          <w:rFonts w:ascii="Arial" w:eastAsia="Arial" w:hAnsi="Arial" w:cs="Arial"/>
          <w:w w:val="88"/>
          <w:sz w:val="16"/>
          <w:szCs w:val="16"/>
        </w:rPr>
        <w:t>ples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(Smith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et</w:t>
      </w:r>
      <w:r>
        <w:rPr>
          <w:rFonts w:ascii="Arial" w:eastAsia="Arial" w:hAnsi="Arial" w:cs="Arial"/>
          <w:i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2007),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which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enforce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del w:id="116" w:author="schulz" w:date="2016-01-14T20:42:00Z">
        <w:r w:rsidDel="00C11088">
          <w:rPr>
            <w:rFonts w:ascii="Arial" w:eastAsia="Arial" w:hAnsi="Arial" w:cs="Arial"/>
            <w:w w:val="90"/>
            <w:sz w:val="16"/>
            <w:szCs w:val="16"/>
          </w:rPr>
          <w:delText>an</w:delText>
        </w:r>
        <w:r w:rsidDel="00C11088">
          <w:rPr>
            <w:rFonts w:ascii="Arial" w:eastAsia="Arial" w:hAnsi="Arial" w:cs="Arial"/>
            <w:spacing w:val="-6"/>
            <w:w w:val="90"/>
            <w:sz w:val="16"/>
            <w:szCs w:val="16"/>
          </w:rPr>
          <w:delText xml:space="preserve"> </w:delText>
        </w:r>
      </w:del>
      <w:ins w:id="117" w:author="schulz" w:date="2016-01-14T20:42:00Z">
        <w:r w:rsidR="00C11088">
          <w:rPr>
            <w:rFonts w:ascii="Arial" w:eastAsia="Arial" w:hAnsi="Arial" w:cs="Arial"/>
            <w:w w:val="90"/>
            <w:sz w:val="16"/>
            <w:szCs w:val="16"/>
          </w:rPr>
          <w:t xml:space="preserve">the </w:t>
        </w:r>
      </w:ins>
      <w:r>
        <w:rPr>
          <w:rFonts w:ascii="Arial" w:eastAsia="Arial" w:hAnsi="Arial" w:cs="Arial"/>
          <w:w w:val="90"/>
          <w:sz w:val="16"/>
          <w:szCs w:val="16"/>
        </w:rPr>
        <w:t>un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ocal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interpretation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6"/>
          <w:sz w:val="16"/>
          <w:szCs w:val="16"/>
        </w:rPr>
        <w:t>database content</w:t>
      </w:r>
      <w:del w:id="118" w:author="schulz" w:date="2016-01-14T20:43:00Z">
        <w:r w:rsidDel="00C11088">
          <w:rPr>
            <w:rFonts w:ascii="Arial" w:eastAsia="Arial" w:hAnsi="Arial" w:cs="Arial"/>
            <w:w w:val="86"/>
            <w:sz w:val="16"/>
            <w:szCs w:val="16"/>
          </w:rPr>
          <w:delText>.</w:delText>
        </w:r>
      </w:del>
      <w:ins w:id="119" w:author="schulz" w:date="2016-01-14T20:43:00Z">
        <w:r w:rsidR="00C11088">
          <w:rPr>
            <w:rFonts w:ascii="Arial" w:eastAsia="Arial" w:hAnsi="Arial" w:cs="Arial"/>
            <w:w w:val="86"/>
            <w:sz w:val="16"/>
            <w:szCs w:val="16"/>
          </w:rPr>
          <w:t xml:space="preserve">, in order </w:t>
        </w:r>
        <w:r w:rsidR="00C11088">
          <w:rPr>
            <w:rFonts w:ascii="Arial" w:eastAsia="Arial" w:hAnsi="Arial" w:cs="Arial"/>
            <w:sz w:val="16"/>
            <w:szCs w:val="16"/>
          </w:rPr>
          <w:t xml:space="preserve">to </w:t>
        </w:r>
      </w:ins>
      <w:del w:id="120" w:author="schulz" w:date="2016-01-14T20:42:00Z">
        <w:r w:rsidDel="00C11088">
          <w:rPr>
            <w:rFonts w:ascii="Arial" w:eastAsia="Arial" w:hAnsi="Arial" w:cs="Arial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pacing w:val="9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In</w:delText>
        </w:r>
        <w:r w:rsidDel="00C11088">
          <w:rPr>
            <w:rFonts w:ascii="Arial" w:eastAsia="Arial" w:hAnsi="Arial" w:cs="Arial"/>
            <w:spacing w:val="1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9"/>
            <w:sz w:val="16"/>
            <w:szCs w:val="16"/>
          </w:rPr>
          <w:delText>other</w:delText>
        </w:r>
        <w:r w:rsidDel="00C11088">
          <w:rPr>
            <w:rFonts w:ascii="Arial" w:eastAsia="Arial" w:hAnsi="Arial" w:cs="Arial"/>
            <w:spacing w:val="19"/>
            <w:w w:val="8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pacing w:val="-2"/>
            <w:w w:val="89"/>
            <w:sz w:val="16"/>
            <w:szCs w:val="16"/>
          </w:rPr>
          <w:delText>w</w:delText>
        </w:r>
        <w:r w:rsidDel="00C11088">
          <w:rPr>
            <w:rFonts w:ascii="Arial" w:eastAsia="Arial" w:hAnsi="Arial" w:cs="Arial"/>
            <w:w w:val="89"/>
            <w:sz w:val="16"/>
            <w:szCs w:val="16"/>
          </w:rPr>
          <w:delText>ords,</w:delText>
        </w:r>
        <w:r w:rsidDel="00C11088">
          <w:rPr>
            <w:rFonts w:ascii="Arial" w:eastAsia="Arial" w:hAnsi="Arial" w:cs="Arial"/>
            <w:spacing w:val="36"/>
            <w:w w:val="8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we</w:delText>
        </w:r>
        <w:r w:rsidDel="00C11088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</w:del>
      <w:del w:id="121" w:author="schulz" w:date="2016-01-14T20:43:00Z">
        <w:r w:rsidDel="00C11088">
          <w:rPr>
            <w:rFonts w:ascii="Arial" w:eastAsia="Arial" w:hAnsi="Arial" w:cs="Arial"/>
            <w:w w:val="86"/>
            <w:sz w:val="16"/>
            <w:szCs w:val="16"/>
          </w:rPr>
          <w:delText>emphasiz</w:delText>
        </w:r>
      </w:del>
      <w:del w:id="122" w:author="schulz" w:date="2016-01-14T20:42:00Z">
        <w:r w:rsidDel="00C11088">
          <w:rPr>
            <w:rFonts w:ascii="Arial" w:eastAsia="Arial" w:hAnsi="Arial" w:cs="Arial"/>
            <w:w w:val="86"/>
            <w:sz w:val="16"/>
            <w:szCs w:val="16"/>
          </w:rPr>
          <w:delText>e</w:delText>
        </w:r>
      </w:del>
      <w:del w:id="123" w:author="schulz" w:date="2016-01-14T20:43:00Z">
        <w:r w:rsidDel="00C11088">
          <w:rPr>
            <w:rFonts w:ascii="Arial" w:eastAsia="Arial" w:hAnsi="Arial" w:cs="Arial"/>
            <w:spacing w:val="20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2"/>
            <w:sz w:val="16"/>
            <w:szCs w:val="16"/>
          </w:rPr>
          <w:delText>ontological</w:delText>
        </w:r>
        <w:r w:rsidDel="00C11088">
          <w:rPr>
            <w:rFonts w:ascii="Arial" w:eastAsia="Arial" w:hAnsi="Arial" w:cs="Arial"/>
            <w:spacing w:val="25"/>
            <w:w w:val="92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2"/>
            <w:sz w:val="16"/>
            <w:szCs w:val="16"/>
          </w:rPr>
          <w:delText xml:space="preserve">grounding </w:delText>
        </w:r>
        <w:r w:rsidDel="00C11088">
          <w:rPr>
            <w:rFonts w:ascii="Arial" w:eastAsia="Arial" w:hAnsi="Arial" w:cs="Arial"/>
            <w:sz w:val="16"/>
            <w:szCs w:val="16"/>
          </w:rPr>
          <w:delText>of</w:delText>
        </w:r>
        <w:r w:rsidDel="00C11088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79"/>
            <w:sz w:val="16"/>
            <w:szCs w:val="16"/>
          </w:rPr>
          <w:delText xml:space="preserve">databases </w:delText>
        </w:r>
        <w:r w:rsidDel="00C11088">
          <w:rPr>
            <w:rFonts w:ascii="Arial" w:eastAsia="Arial" w:hAnsi="Arial" w:cs="Arial"/>
            <w:spacing w:val="4"/>
            <w:w w:val="7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79"/>
            <w:sz w:val="16"/>
            <w:szCs w:val="16"/>
          </w:rPr>
          <w:delText>as</w:delText>
        </w:r>
        <w:r w:rsidDel="00C11088">
          <w:rPr>
            <w:rFonts w:ascii="Arial" w:eastAsia="Arial" w:hAnsi="Arial" w:cs="Arial"/>
            <w:spacing w:val="15"/>
            <w:w w:val="7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79"/>
            <w:sz w:val="16"/>
            <w:szCs w:val="16"/>
          </w:rPr>
          <w:delText>a</w:delText>
        </w:r>
        <w:r w:rsidDel="00C11088">
          <w:rPr>
            <w:rFonts w:ascii="Arial" w:eastAsia="Arial" w:hAnsi="Arial" w:cs="Arial"/>
            <w:spacing w:val="17"/>
            <w:w w:val="7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mean</w:delText>
        </w:r>
        <w:r w:rsidDel="00C11088">
          <w:rPr>
            <w:rFonts w:ascii="Arial" w:eastAsia="Arial" w:hAnsi="Arial" w:cs="Arial"/>
            <w:spacing w:val="10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enable</w:delText>
        </w:r>
      </w:del>
      <w:ins w:id="124" w:author="schulz" w:date="2016-01-14T20:43:00Z">
        <w:r w:rsidR="00C11088">
          <w:rPr>
            <w:rFonts w:ascii="Arial" w:eastAsia="Arial" w:hAnsi="Arial" w:cs="Arial"/>
            <w:w w:val="79"/>
            <w:sz w:val="16"/>
            <w:szCs w:val="16"/>
          </w:rPr>
          <w:t xml:space="preserve">improve </w:t>
        </w:r>
      </w:ins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(semi-)automated  data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interpretation 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understanding.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Ontological </w:t>
      </w:r>
      <w:del w:id="125" w:author="schulz" w:date="2016-01-14T20:44:00Z">
        <w:r w:rsidDel="00C11088">
          <w:rPr>
            <w:rFonts w:ascii="Arial" w:eastAsia="Arial" w:hAnsi="Arial" w:cs="Arial"/>
            <w:spacing w:val="19"/>
            <w:w w:val="89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9"/>
          <w:sz w:val="16"/>
          <w:szCs w:val="16"/>
        </w:rPr>
        <w:t xml:space="preserve">grounding </w:t>
      </w:r>
      <w:del w:id="126" w:author="schulz" w:date="2016-01-14T20:44:00Z">
        <w:r w:rsidDel="00C11088">
          <w:rPr>
            <w:rFonts w:ascii="Arial" w:eastAsia="Arial" w:hAnsi="Arial" w:cs="Arial"/>
            <w:spacing w:val="1"/>
            <w:w w:val="89"/>
            <w:sz w:val="16"/>
            <w:szCs w:val="16"/>
          </w:rPr>
          <w:delText xml:space="preserve"> </w:delText>
        </w:r>
      </w:del>
      <w:ins w:id="127" w:author="schulz" w:date="2016-01-14T20:44:00Z">
        <w:r w:rsidR="00C11088">
          <w:rPr>
            <w:rFonts w:ascii="Arial" w:eastAsia="Arial" w:hAnsi="Arial" w:cs="Arial"/>
            <w:spacing w:val="1"/>
            <w:w w:val="89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89"/>
          <w:sz w:val="16"/>
          <w:szCs w:val="16"/>
        </w:rPr>
        <w:t>means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ontology-l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 xml:space="preserve">el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databases,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to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axiomatize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upper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>y</w:t>
      </w:r>
      <w:r>
        <w:rPr>
          <w:rFonts w:ascii="Arial" w:eastAsia="Arial" w:hAnsi="Arial" w:cs="Arial"/>
          <w:w w:val="87"/>
          <w:sz w:val="16"/>
          <w:szCs w:val="16"/>
        </w:rPr>
        <w:t>.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09"/>
          <w:sz w:val="16"/>
          <w:szCs w:val="16"/>
        </w:rPr>
        <w:t xml:space="preserve">It </w:t>
      </w:r>
      <w:r>
        <w:rPr>
          <w:rFonts w:ascii="Arial" w:eastAsia="Arial" w:hAnsi="Arial" w:cs="Arial"/>
          <w:w w:val="82"/>
          <w:sz w:val="16"/>
          <w:szCs w:val="16"/>
        </w:rPr>
        <w:t>del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 xml:space="preserve">ers </w:t>
      </w:r>
      <w:r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homogeneous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data,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lin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k</w:t>
      </w:r>
      <w:r>
        <w:rPr>
          <w:rFonts w:ascii="Arial" w:eastAsia="Arial" w:hAnsi="Arial" w:cs="Arial"/>
          <w:w w:val="86"/>
          <w:sz w:val="16"/>
          <w:szCs w:val="16"/>
        </w:rPr>
        <w:t>ed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(parts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of)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5"/>
          <w:sz w:val="16"/>
          <w:szCs w:val="16"/>
        </w:rPr>
        <w:t>xisting</w:t>
      </w:r>
    </w:p>
    <w:p w14:paraId="2774D6B5" w14:textId="77777777" w:rsidR="00B77D6E" w:rsidRDefault="00D6358D">
      <w:pPr>
        <w:spacing w:before="1" w:after="0" w:line="240" w:lineRule="auto"/>
        <w:ind w:right="602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ontologies.</w:t>
      </w:r>
    </w:p>
    <w:p w14:paraId="485DA922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4C2E4CDA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2747165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D301A6F" w14:textId="77777777" w:rsidR="00B77D6E" w:rsidRDefault="00D6358D">
      <w:pPr>
        <w:tabs>
          <w:tab w:val="left" w:pos="11680"/>
        </w:tabs>
        <w:spacing w:before="36" w:after="0" w:line="240" w:lineRule="auto"/>
        <w:ind w:left="208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©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uthor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2016.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Pu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lished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Ox</w:t>
      </w:r>
      <w:r>
        <w:rPr>
          <w:rFonts w:ascii="Arial" w:eastAsia="Arial" w:hAnsi="Arial" w:cs="Arial"/>
          <w:spacing w:val="-4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ord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Uni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ersity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Pres</w:t>
      </w:r>
      <w:r>
        <w:rPr>
          <w:rFonts w:ascii="Arial" w:eastAsia="Arial" w:hAnsi="Arial" w:cs="Arial"/>
          <w:spacing w:val="-2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All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2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ights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rese</w:t>
      </w:r>
      <w:r>
        <w:rPr>
          <w:rFonts w:ascii="Arial" w:eastAsia="Arial" w:hAnsi="Arial" w:cs="Arial"/>
          <w:spacing w:val="4"/>
          <w:sz w:val="14"/>
          <w:szCs w:val="14"/>
        </w:rPr>
        <w:t>r</w:t>
      </w:r>
      <w:r>
        <w:rPr>
          <w:rFonts w:ascii="Arial" w:eastAsia="Arial" w:hAnsi="Arial" w:cs="Arial"/>
          <w:spacing w:val="-3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ed.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or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pe</w:t>
      </w:r>
      <w:r>
        <w:rPr>
          <w:rFonts w:ascii="Arial" w:eastAsia="Arial" w:hAnsi="Arial" w:cs="Arial"/>
          <w:spacing w:val="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mission</w:t>
      </w:r>
      <w:r>
        <w:rPr>
          <w:rFonts w:ascii="Arial" w:eastAsia="Arial" w:hAnsi="Arial" w:cs="Arial"/>
          <w:spacing w:val="-2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please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e-mail: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hyperlink r:id="rId12">
        <w:r>
          <w:rPr>
            <w:rFonts w:ascii="Arial" w:eastAsia="Arial" w:hAnsi="Arial" w:cs="Arial"/>
            <w:sz w:val="14"/>
            <w:szCs w:val="14"/>
          </w:rPr>
          <w:t>jou</w:t>
        </w:r>
        <w:r>
          <w:rPr>
            <w:rFonts w:ascii="Arial" w:eastAsia="Arial" w:hAnsi="Arial" w:cs="Arial"/>
            <w:spacing w:val="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nal</w:t>
        </w:r>
        <w:r>
          <w:rPr>
            <w:rFonts w:ascii="Arial" w:eastAsia="Arial" w:hAnsi="Arial" w:cs="Arial"/>
            <w:spacing w:val="-2"/>
            <w:sz w:val="14"/>
            <w:szCs w:val="14"/>
          </w:rPr>
          <w:t>s</w:t>
        </w:r>
        <w:r>
          <w:rPr>
            <w:rFonts w:ascii="Arial" w:eastAsia="Arial" w:hAnsi="Arial" w:cs="Arial"/>
            <w:sz w:val="14"/>
            <w:szCs w:val="14"/>
          </w:rPr>
          <w:t>.pe</w:t>
        </w:r>
        <w:r>
          <w:rPr>
            <w:rFonts w:ascii="Arial" w:eastAsia="Arial" w:hAnsi="Arial" w:cs="Arial"/>
            <w:spacing w:val="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missions@ou</w:t>
        </w:r>
        <w:r>
          <w:rPr>
            <w:rFonts w:ascii="Arial" w:eastAsia="Arial" w:hAnsi="Arial" w:cs="Arial"/>
            <w:spacing w:val="-5"/>
            <w:sz w:val="14"/>
            <w:szCs w:val="14"/>
          </w:rPr>
          <w:t>p</w:t>
        </w:r>
        <w:r>
          <w:rPr>
            <w:rFonts w:ascii="Arial" w:eastAsia="Arial" w:hAnsi="Arial" w:cs="Arial"/>
            <w:sz w:val="14"/>
            <w:szCs w:val="14"/>
          </w:rPr>
          <w:t>.com</w:t>
        </w:r>
        <w:r>
          <w:rPr>
            <w:rFonts w:ascii="Arial" w:eastAsia="Arial" w:hAnsi="Arial" w:cs="Arial"/>
            <w:sz w:val="14"/>
            <w:szCs w:val="14"/>
          </w:rPr>
          <w:tab/>
        </w:r>
      </w:hyperlink>
      <w:r>
        <w:rPr>
          <w:rFonts w:ascii="Arial" w:eastAsia="Arial" w:hAnsi="Arial" w:cs="Arial"/>
          <w:b/>
          <w:bCs/>
          <w:sz w:val="14"/>
          <w:szCs w:val="14"/>
        </w:rPr>
        <w:t>1</w:t>
      </w:r>
    </w:p>
    <w:p w14:paraId="6972FB93" w14:textId="77777777" w:rsidR="00B77D6E" w:rsidRDefault="00B77D6E">
      <w:pPr>
        <w:spacing w:before="2" w:after="0" w:line="100" w:lineRule="exact"/>
        <w:rPr>
          <w:sz w:val="10"/>
          <w:szCs w:val="10"/>
        </w:rPr>
      </w:pPr>
    </w:p>
    <w:p w14:paraId="7B2A1BE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97E5806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F039AA6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8509C2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78494A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447EC37" w14:textId="569D3508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59" behindDoc="1" locked="0" layoutInCell="1" allowOverlap="1" wp14:anchorId="57ED7CBC" wp14:editId="2CEB36AC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9525" r="11430" b="8255"/>
                <wp:wrapNone/>
                <wp:docPr id="4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428" name="Freeform 329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9BBD0" id="Group 328" o:spid="_x0000_s1026" style="position:absolute;margin-left:13.45pt;margin-top:-7.85pt;width:29.9pt;height:.1pt;z-index:-1321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">
                <v:shape id="Freeform 329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5e8IA&#10;AADcAAAADwAAAGRycy9kb3ducmV2LnhtbERPPU/DMBDdkfofrKvUjTiNKlSFulVJQWVNycJ2xNck&#10;Ij5bsZuk/Ho8IDE+ve/dYTa9GGnwnWUF6yQFQVxb3XGjoPp4e9yC8AFZY2+ZFNzJw2G/eNhhru3E&#10;JY2X0IgYwj5HBW0ILpfS1y0Z9Il1xJG72sFgiHBopB5wiuGml1maPkmDHceGFh0VLdXfl5tRcPr5&#10;ei1sOW5fjtVn4OvZFafJKbVazsdnEIHm8C/+c79rBZssro1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nl7wgAAANwAAAAPAAAAAAAAAAAAAAAAAJgCAABkcnMvZG93&#10;bnJldi54bWxQSwUGAAAAAAQABAD1AAAAhwMAAAAA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0" behindDoc="1" locked="0" layoutInCell="1" allowOverlap="1" wp14:anchorId="4CD71E20" wp14:editId="6F448C95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350" r="3810" b="13970"/>
                <wp:wrapNone/>
                <wp:docPr id="425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426" name="Freeform 327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54350" id="Group 326" o:spid="_x0000_s1026" style="position:absolute;margin-left:48.35pt;margin-top:-2.85pt;width:.1pt;height:29.9pt;z-index:-1320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">
                <v:shape id="Freeform 327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6hhsQA&#10;AADcAAAADwAAAGRycy9kb3ducmV2LnhtbESPwWrDMBBE74X+g9hCbo2ckJjgRjYhoaaXFOr4AxZr&#10;a5lYKyOpifv3VaHQ4zAzb5h9NdtR3MiHwbGC1TIDQdw5PXCvoL28Pu9AhIiscXRMCr4pQFU+Puyx&#10;0O7OH3RrYi8ShEOBCkyMUyFl6AxZDEs3ESfv03mLMUnfS+3xnuB2lOssy6XFgdOCwYmOhrpr82UV&#10;XC+r+jTU7TbH03t7rs3RH6hRavE0H15ARJrjf/iv/aYVbNY5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oYbEAAAA3AAAAA8AAAAAAAAAAAAAAAAAmAIAAGRycy9k&#10;b3ducmV2LnhtbFBLBQYAAAAABAAEAPUAAACJ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1" behindDoc="1" locked="0" layoutInCell="1" allowOverlap="1" wp14:anchorId="73AB85B1" wp14:editId="34568185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9525" r="10160" b="8255"/>
                <wp:wrapNone/>
                <wp:docPr id="423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424" name="Freeform 325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5B83D" id="Group 324" o:spid="_x0000_s1026" style="position:absolute;margin-left:665.3pt;margin-top:-7.85pt;width:29.9pt;height:.1pt;z-index:-1319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">
                <v:shape id="Freeform 325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9zfsMA&#10;AADcAAAADwAAAGRycy9kb3ducmV2LnhtbESPQWvCQBSE7wX/w/IEb3WjSJHoKhpb7FXrpbdn9pkE&#10;s2+X7JpEf323IHgcZuYbZrnuTS1aanxlWcFknIAgzq2uuFBw+vl6n4PwAVljbZkU3MnDejV4W2Kq&#10;bccHao+hEBHCPkUFZQguldLnJRn0Y+uIo3exjcEQZVNI3WAX4aaW0yT5kAYrjgslOspKyq/Hm1Gw&#10;e5w/M3to59vN6TfwZe+yXeeUGg37zQJEoD68ws/2t1Ywm87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9zfs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2" behindDoc="1" locked="0" layoutInCell="1" allowOverlap="1" wp14:anchorId="1634CFDD" wp14:editId="662A5D56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350" r="3810" b="13970"/>
                <wp:wrapNone/>
                <wp:docPr id="421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422" name="Freeform 323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FE5F8" id="Group 322" o:spid="_x0000_s1026" style="position:absolute;margin-left:660.35pt;margin-top:-2.85pt;width:.1pt;height:29.9pt;z-index:-1318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">
                <v:shape id="Freeform 323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nhcMA&#10;AADcAAAADwAAAGRycy9kb3ducmV2LnhtbESPUWvCMBSF3wf+h3CFvc3Usol0RhFlZS8TrP0Bl+au&#10;KTY3Jcm0/nszEHw8nHO+w1ltRtuLC/nQOVYwn2UgiBunO24V1KevtyWIEJE19o5JwY0CbNaTlxUW&#10;2l35SJcqtiJBOBSowMQ4FFKGxpDFMHMDcfJ+nbcYk/St1B6vCW57mWfZQlrsOC0YHGhnqDlXf1bB&#10;+TQv911Zfyxwf6h/SrPzW6qUep2O208Qkcb4DD/a31rBe57D/5l0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WnhcMAAADcAAAADwAAAAAAAAAAAAAAAACYAgAAZHJzL2Rv&#10;d25yZXYueG1sUEsFBgAAAAAEAAQA9QAAAIg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#1</w:t>
      </w:r>
    </w:p>
    <w:p w14:paraId="463DC522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AC08A4F" w14:textId="77777777" w:rsidR="00B77D6E" w:rsidRDefault="00B77D6E">
      <w:pPr>
        <w:spacing w:after="0" w:line="170" w:lineRule="exact"/>
        <w:rPr>
          <w:sz w:val="17"/>
          <w:szCs w:val="17"/>
        </w:rPr>
      </w:pPr>
    </w:p>
    <w:p w14:paraId="5786D430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A8706F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922D6D2" w14:textId="267475AF" w:rsidR="00B77D6E" w:rsidRDefault="00E25282">
      <w:pPr>
        <w:tabs>
          <w:tab w:val="left" w:pos="10640"/>
        </w:tabs>
        <w:spacing w:before="32" w:after="0" w:line="240" w:lineRule="auto"/>
        <w:ind w:left="2108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0" behindDoc="1" locked="0" layoutInCell="1" allowOverlap="1" wp14:anchorId="03170ECE" wp14:editId="0B2F08E2">
                <wp:simplePos x="0" y="0"/>
                <wp:positionH relativeFrom="page">
                  <wp:posOffset>1440180</wp:posOffset>
                </wp:positionH>
                <wp:positionV relativeFrom="paragraph">
                  <wp:posOffset>222885</wp:posOffset>
                </wp:positionV>
                <wp:extent cx="6149340" cy="1270"/>
                <wp:effectExtent l="11430" t="10160" r="11430" b="7620"/>
                <wp:wrapNone/>
                <wp:docPr id="419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9340" cy="1270"/>
                          <a:chOff x="2268" y="351"/>
                          <a:chExt cx="9684" cy="2"/>
                        </a:xfrm>
                      </wpg:grpSpPr>
                      <wps:wsp>
                        <wps:cNvPr id="420" name="Freeform 321"/>
                        <wps:cNvSpPr>
                          <a:spLocks/>
                        </wps:cNvSpPr>
                        <wps:spPr bwMode="auto">
                          <a:xfrm>
                            <a:off x="2268" y="351"/>
                            <a:ext cx="9684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9684"/>
                              <a:gd name="T2" fmla="+- 0 11951 2268"/>
                              <a:gd name="T3" fmla="*/ T2 w 96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84">
                                <a:moveTo>
                                  <a:pt x="0" y="0"/>
                                </a:moveTo>
                                <a:lnTo>
                                  <a:pt x="9683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4FC60" id="Group 320" o:spid="_x0000_s1026" style="position:absolute;margin-left:113.4pt;margin-top:17.55pt;width:484.2pt;height:.1pt;z-index:-1310;mso-position-horizontal-relative:page" coordorigin="2268,351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">
                <v:shape id="Freeform 321" o:spid="_x0000_s1027" style="position:absolute;left:2268;top:351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/28EA&#10;AADcAAAADwAAAGRycy9kb3ducmV2LnhtbERPz2vCMBS+D/wfwhN2m6kyRq1GUUHZaWyt4PXZPNtq&#10;81KSaOt/vxwGO358v5frwbTiQc43lhVMJwkI4tLqhisFx2L/loLwAVlja5kUPMnDejV6WWKmbc8/&#10;9MhDJWII+wwV1CF0mZS+rMmgn9iOOHIX6wyGCF0ltcM+hptWzpLkQxpsODbU2NGupvKW342CNP/m&#10;U5F2RT8/trvnls6Hr6tT6nU8bBYgAg3hX/zn/tQK3mdxfjwTj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Cv9vBAAAA3AAAAA8AAAAAAAAAAAAAAAAAmAIAAGRycy9kb3du&#10;cmV2LnhtbFBLBQYAAAAABAAEAPUAAACGAwAAAAA=&#10;" path="m,l9683,e" filled="f" strokeweight=".35136mm">
                  <v:path arrowok="t" o:connecttype="custom" o:connectlocs="0,0;9683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b/>
          <w:bCs/>
          <w:sz w:val="16"/>
          <w:szCs w:val="16"/>
        </w:rPr>
        <w:t>2</w:t>
      </w:r>
      <w:r w:rsidR="00D6358D">
        <w:rPr>
          <w:rFonts w:ascii="Arial" w:eastAsia="Arial" w:hAnsi="Arial" w:cs="Arial"/>
          <w:b/>
          <w:bCs/>
          <w:sz w:val="16"/>
          <w:szCs w:val="16"/>
        </w:rPr>
        <w:tab/>
      </w:r>
      <w:r w:rsidR="00D6358D">
        <w:rPr>
          <w:rFonts w:ascii="Arial" w:eastAsia="Arial" w:hAnsi="Arial" w:cs="Arial"/>
          <w:i/>
          <w:spacing w:val="-24"/>
          <w:sz w:val="16"/>
          <w:szCs w:val="16"/>
        </w:rPr>
        <w:t>F</w:t>
      </w:r>
      <w:r w:rsidR="00D6358D">
        <w:rPr>
          <w:rFonts w:ascii="Arial" w:eastAsia="Arial" w:hAnsi="Arial" w:cs="Arial"/>
          <w:i/>
          <w:sz w:val="16"/>
          <w:szCs w:val="16"/>
        </w:rPr>
        <w:t>.</w:t>
      </w:r>
      <w:r w:rsidR="00D6358D"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Santana</w:t>
      </w:r>
      <w:r w:rsidR="00D6358D"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et</w:t>
      </w:r>
      <w:r w:rsidR="00D6358D"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al.</w:t>
      </w:r>
    </w:p>
    <w:p w14:paraId="28980CC2" w14:textId="77777777" w:rsidR="00B77D6E" w:rsidRDefault="00B77D6E">
      <w:pPr>
        <w:spacing w:before="2" w:after="0" w:line="120" w:lineRule="exact"/>
        <w:rPr>
          <w:sz w:val="12"/>
          <w:szCs w:val="12"/>
        </w:rPr>
      </w:pPr>
    </w:p>
    <w:p w14:paraId="6C2E397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45FF6B4" w14:textId="77777777" w:rsidR="00B77D6E" w:rsidRDefault="00B77D6E">
      <w:pPr>
        <w:spacing w:after="0"/>
        <w:sectPr w:rsidR="00B77D6E">
          <w:pgSz w:w="14180" w:h="20020"/>
          <w:pgMar w:top="2080" w:right="160" w:bottom="280" w:left="160" w:header="1385" w:footer="0" w:gutter="0"/>
          <w:cols w:space="720"/>
        </w:sectPr>
      </w:pPr>
    </w:p>
    <w:p w14:paraId="30883B1F" w14:textId="5B948701" w:rsidR="00B77D6E" w:rsidRDefault="00D6358D">
      <w:pPr>
        <w:spacing w:before="32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lastRenderedPageBreak/>
        <w:t>Ontological</w:t>
      </w:r>
      <w:r>
        <w:rPr>
          <w:rFonts w:ascii="Arial" w:eastAsia="Arial" w:hAnsi="Arial" w:cs="Arial"/>
          <w:spacing w:val="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grounding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 xml:space="preserve"> </w:t>
      </w:r>
      <w:del w:id="128" w:author="schulz" w:date="2016-01-14T20:44:00Z">
        <w:r w:rsidDel="00C11088">
          <w:rPr>
            <w:rFonts w:ascii="Arial" w:eastAsia="Arial" w:hAnsi="Arial" w:cs="Arial"/>
            <w:w w:val="83"/>
            <w:sz w:val="16"/>
            <w:szCs w:val="16"/>
          </w:rPr>
          <w:delText xml:space="preserve">can </w:delText>
        </w:r>
      </w:del>
      <w:ins w:id="129" w:author="schulz" w:date="2016-01-14T20:44:00Z">
        <w:r w:rsidR="00C11088">
          <w:rPr>
            <w:rFonts w:ascii="Arial" w:eastAsia="Arial" w:hAnsi="Arial" w:cs="Arial"/>
            <w:w w:val="83"/>
            <w:sz w:val="16"/>
            <w:szCs w:val="16"/>
          </w:rPr>
          <w:t xml:space="preserve">might </w:t>
        </w:r>
      </w:ins>
      <w:r>
        <w:rPr>
          <w:rFonts w:ascii="Arial" w:eastAsia="Arial" w:hAnsi="Arial" w:cs="Arial"/>
          <w:w w:val="83"/>
          <w:sz w:val="16"/>
          <w:szCs w:val="16"/>
        </w:rPr>
        <w:t>be</w:t>
      </w:r>
      <w:r>
        <w:rPr>
          <w:rFonts w:ascii="Arial" w:eastAsia="Arial" w:hAnsi="Arial" w:cs="Arial"/>
          <w:spacing w:val="-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applied</w:t>
      </w:r>
      <w:r>
        <w:rPr>
          <w:rFonts w:ascii="Arial" w:eastAsia="Arial" w:hAnsi="Arial" w:cs="Arial"/>
          <w:spacing w:val="3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to</w:t>
      </w:r>
      <w:r>
        <w:rPr>
          <w:rFonts w:ascii="Arial" w:eastAsia="Arial" w:hAnsi="Arial" w:cs="Arial"/>
          <w:spacing w:val="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enhance</w:t>
      </w:r>
      <w:r>
        <w:rPr>
          <w:rFonts w:ascii="Arial" w:eastAsia="Arial" w:hAnsi="Arial" w:cs="Arial"/>
          <w:spacing w:val="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curation, </w:t>
      </w:r>
      <w:r>
        <w:rPr>
          <w:rFonts w:ascii="Arial" w:eastAsia="Arial" w:hAnsi="Arial" w:cs="Arial"/>
          <w:spacing w:val="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as </w:t>
      </w:r>
      <w:r>
        <w:rPr>
          <w:rFonts w:ascii="Arial" w:eastAsia="Arial" w:hAnsi="Arial" w:cs="Arial"/>
          <w:w w:val="87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statements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xtracted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del w:id="130" w:author="schulz" w:date="2016-01-14T20:45:00Z">
        <w:r w:rsidDel="00C11088">
          <w:rPr>
            <w:rFonts w:ascii="Arial" w:eastAsia="Arial" w:hAnsi="Arial" w:cs="Arial"/>
            <w:w w:val="88"/>
            <w:sz w:val="16"/>
            <w:szCs w:val="16"/>
          </w:rPr>
          <w:delText>recent</w:delText>
        </w:r>
        <w:r w:rsidDel="00C11088">
          <w:rPr>
            <w:rFonts w:ascii="Arial" w:eastAsia="Arial" w:hAnsi="Arial" w:cs="Arial"/>
            <w:spacing w:val="5"/>
            <w:w w:val="88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8"/>
            <w:sz w:val="16"/>
            <w:szCs w:val="16"/>
          </w:rPr>
          <w:delText xml:space="preserve">publications </w:delText>
        </w:r>
        <w:r w:rsidDel="00C11088">
          <w:rPr>
            <w:rFonts w:ascii="Arial" w:eastAsia="Arial" w:hAnsi="Arial" w:cs="Arial"/>
            <w:spacing w:val="4"/>
            <w:w w:val="88"/>
            <w:sz w:val="16"/>
            <w:szCs w:val="16"/>
          </w:rPr>
          <w:delText xml:space="preserve"> </w:delText>
        </w:r>
      </w:del>
      <w:ins w:id="131" w:author="schulz" w:date="2016-01-14T20:45:00Z">
        <w:r w:rsidR="00C11088">
          <w:rPr>
            <w:rFonts w:ascii="Arial" w:eastAsia="Arial" w:hAnsi="Arial" w:cs="Arial"/>
            <w:w w:val="88"/>
            <w:sz w:val="16"/>
            <w:szCs w:val="16"/>
          </w:rPr>
          <w:t>publications</w:t>
        </w:r>
        <w:r w:rsidR="00C11088">
          <w:rPr>
            <w:rFonts w:ascii="Arial" w:eastAsia="Arial" w:hAnsi="Arial" w:cs="Arial"/>
            <w:w w:val="88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recorded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data- </w:t>
      </w:r>
      <w:r>
        <w:rPr>
          <w:rFonts w:ascii="Arial" w:eastAsia="Arial" w:hAnsi="Arial" w:cs="Arial"/>
          <w:w w:val="83"/>
          <w:sz w:val="16"/>
          <w:szCs w:val="16"/>
        </w:rPr>
        <w:t>bases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can</w:t>
      </w:r>
      <w:r>
        <w:rPr>
          <w:rFonts w:ascii="Arial" w:eastAsia="Arial" w:hAnsi="Arial" w:cs="Arial"/>
          <w:spacing w:val="2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del w:id="132" w:author="schulz" w:date="2016-01-14T20:45:00Z">
        <w:r w:rsidDel="00C11088">
          <w:rPr>
            <w:rFonts w:ascii="Arial" w:eastAsia="Arial" w:hAnsi="Arial" w:cs="Arial"/>
            <w:w w:val="89"/>
            <w:sz w:val="16"/>
            <w:szCs w:val="16"/>
          </w:rPr>
          <w:delText xml:space="preserve">ontologically </w:delText>
        </w:r>
        <w:r w:rsidDel="00C11088">
          <w:rPr>
            <w:rFonts w:ascii="Arial" w:eastAsia="Arial" w:hAnsi="Arial" w:cs="Arial"/>
            <w:spacing w:val="27"/>
            <w:w w:val="8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9"/>
            <w:sz w:val="16"/>
            <w:szCs w:val="16"/>
          </w:rPr>
          <w:delText>grounded</w:delText>
        </w:r>
        <w:r w:rsidDel="00C11088">
          <w:rPr>
            <w:rFonts w:ascii="Arial" w:eastAsia="Arial" w:hAnsi="Arial" w:cs="Arial"/>
            <w:spacing w:val="14"/>
            <w:w w:val="8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9"/>
            <w:sz w:val="16"/>
            <w:szCs w:val="16"/>
          </w:rPr>
          <w:delText>and</w:delText>
        </w:r>
        <w:r w:rsidDel="00C11088">
          <w:rPr>
            <w:rFonts w:ascii="Arial" w:eastAsia="Arial" w:hAnsi="Arial" w:cs="Arial"/>
            <w:spacing w:val="6"/>
            <w:w w:val="89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9"/>
          <w:sz w:val="16"/>
          <w:szCs w:val="16"/>
        </w:rPr>
        <w:t>tested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adequa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del w:id="133" w:author="schulz" w:date="2016-01-14T20:45:00Z">
        <w:r w:rsidDel="00C11088">
          <w:rPr>
            <w:rFonts w:ascii="Arial" w:eastAsia="Arial" w:hAnsi="Arial" w:cs="Arial"/>
            <w:spacing w:val="4"/>
            <w:w w:val="88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8"/>
            <w:sz w:val="16"/>
            <w:szCs w:val="16"/>
          </w:rPr>
          <w:delText>inside</w:delText>
        </w:r>
        <w:r w:rsidDel="00C11088">
          <w:rPr>
            <w:rFonts w:ascii="Arial" w:eastAsia="Arial" w:hAnsi="Arial" w:cs="Arial"/>
            <w:spacing w:val="27"/>
            <w:w w:val="88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 xml:space="preserve">the </w:delText>
        </w:r>
        <w:r w:rsidDel="00C11088">
          <w:rPr>
            <w:rFonts w:ascii="Arial" w:eastAsia="Arial" w:hAnsi="Arial" w:cs="Arial"/>
            <w:w w:val="93"/>
            <w:sz w:val="16"/>
            <w:szCs w:val="16"/>
          </w:rPr>
          <w:delText>biological</w:delText>
        </w:r>
        <w:r w:rsidDel="00C11088">
          <w:rPr>
            <w:rFonts w:ascii="Arial" w:eastAsia="Arial" w:hAnsi="Arial" w:cs="Arial"/>
            <w:spacing w:val="16"/>
            <w:w w:val="9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3"/>
            <w:sz w:val="16"/>
            <w:szCs w:val="16"/>
          </w:rPr>
          <w:delText>domain</w:delText>
        </w:r>
      </w:del>
      <w:r>
        <w:rPr>
          <w:rFonts w:ascii="Arial" w:eastAsia="Arial" w:hAnsi="Arial" w:cs="Arial"/>
          <w:w w:val="93"/>
          <w:sz w:val="16"/>
          <w:szCs w:val="16"/>
        </w:rPr>
        <w:t>.</w:t>
      </w:r>
      <w:r>
        <w:rPr>
          <w:rFonts w:ascii="Arial" w:eastAsia="Arial" w:hAnsi="Arial" w:cs="Arial"/>
          <w:spacing w:val="-5"/>
          <w:w w:val="93"/>
          <w:sz w:val="16"/>
          <w:szCs w:val="16"/>
        </w:rPr>
        <w:t xml:space="preserve"> </w:t>
      </w:r>
      <w:del w:id="134" w:author="schulz" w:date="2016-01-14T20:46:00Z">
        <w:r w:rsidDel="00C11088">
          <w:rPr>
            <w:rFonts w:ascii="Arial" w:eastAsia="Arial" w:hAnsi="Arial" w:cs="Arial"/>
            <w:sz w:val="16"/>
            <w:szCs w:val="16"/>
          </w:rPr>
          <w:delText>As</w:delText>
        </w:r>
        <w:r w:rsidDel="00C11088">
          <w:rPr>
            <w:rFonts w:ascii="Arial" w:eastAsia="Arial" w:hAnsi="Arial" w:cs="Arial"/>
            <w:spacing w:val="-11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8"/>
            <w:sz w:val="16"/>
            <w:szCs w:val="16"/>
          </w:rPr>
          <w:delText>this</w:delText>
        </w:r>
        <w:r w:rsidDel="00C11088">
          <w:rPr>
            <w:rFonts w:ascii="Arial" w:eastAsia="Arial" w:hAnsi="Arial" w:cs="Arial"/>
            <w:spacing w:val="15"/>
            <w:w w:val="88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8"/>
            <w:sz w:val="16"/>
            <w:szCs w:val="16"/>
          </w:rPr>
          <w:delText>process</w:delText>
        </w:r>
        <w:r w:rsidDel="00C11088">
          <w:rPr>
            <w:rFonts w:ascii="Arial" w:eastAsia="Arial" w:hAnsi="Arial" w:cs="Arial"/>
            <w:spacing w:val="-11"/>
            <w:w w:val="88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is</w:delText>
        </w:r>
        <w:r w:rsidDel="00C11088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8"/>
            <w:sz w:val="16"/>
            <w:szCs w:val="16"/>
          </w:rPr>
          <w:delText>supported</w:delText>
        </w:r>
        <w:r w:rsidDel="00C11088">
          <w:rPr>
            <w:rFonts w:ascii="Arial" w:eastAsia="Arial" w:hAnsi="Arial" w:cs="Arial"/>
            <w:spacing w:val="5"/>
            <w:w w:val="88"/>
            <w:sz w:val="16"/>
            <w:szCs w:val="16"/>
          </w:rPr>
          <w:delText xml:space="preserve"> </w:delText>
        </w:r>
      </w:del>
      <w:ins w:id="135" w:author="schulz" w:date="2016-01-14T20:46:00Z">
        <w:r w:rsidR="00C11088">
          <w:rPr>
            <w:rFonts w:ascii="Arial" w:eastAsia="Arial" w:hAnsi="Arial" w:cs="Arial"/>
            <w:sz w:val="16"/>
            <w:szCs w:val="16"/>
          </w:rPr>
          <w:t xml:space="preserve">The support </w:t>
        </w:r>
      </w:ins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del w:id="136" w:author="schulz" w:date="2016-01-14T20:47:00Z">
        <w:r w:rsidDel="00C11088">
          <w:rPr>
            <w:rFonts w:ascii="Arial" w:eastAsia="Arial" w:hAnsi="Arial" w:cs="Arial"/>
            <w:w w:val="88"/>
            <w:sz w:val="16"/>
            <w:szCs w:val="16"/>
          </w:rPr>
          <w:delText>automated</w:delText>
        </w:r>
        <w:r w:rsidDel="00C11088">
          <w:rPr>
            <w:rFonts w:ascii="Arial" w:eastAsia="Arial" w:hAnsi="Arial" w:cs="Arial"/>
            <w:spacing w:val="-2"/>
            <w:w w:val="88"/>
            <w:sz w:val="16"/>
            <w:szCs w:val="16"/>
          </w:rPr>
          <w:delText xml:space="preserve"> </w:delText>
        </w:r>
      </w:del>
      <w:ins w:id="137" w:author="schulz" w:date="2016-01-14T20:47:00Z">
        <w:r w:rsidR="00C11088">
          <w:rPr>
            <w:rFonts w:ascii="Arial" w:eastAsia="Arial" w:hAnsi="Arial" w:cs="Arial"/>
            <w:w w:val="88"/>
            <w:sz w:val="16"/>
            <w:szCs w:val="16"/>
          </w:rPr>
          <w:t>description logics (DL) based</w:t>
        </w:r>
        <w:r w:rsidR="00C11088">
          <w:rPr>
            <w:rFonts w:ascii="Arial" w:eastAsia="Arial" w:hAnsi="Arial" w:cs="Arial"/>
            <w:spacing w:val="-2"/>
            <w:w w:val="88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88"/>
          <w:sz w:val="16"/>
          <w:szCs w:val="16"/>
        </w:rPr>
        <w:t xml:space="preserve">reasoning, </w:t>
      </w:r>
      <w:del w:id="138" w:author="schulz" w:date="2016-01-14T20:46:00Z">
        <w:r w:rsidDel="00C11088">
          <w:rPr>
            <w:rFonts w:ascii="Arial" w:eastAsia="Arial" w:hAnsi="Arial" w:cs="Arial"/>
            <w:sz w:val="16"/>
            <w:szCs w:val="16"/>
          </w:rPr>
          <w:delText>it</w:delText>
        </w:r>
        <w:r w:rsidDel="00C11088">
          <w:rPr>
            <w:rFonts w:ascii="Arial" w:eastAsia="Arial" w:hAnsi="Arial" w:cs="Arial"/>
            <w:spacing w:val="-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2"/>
          <w:sz w:val="16"/>
          <w:szCs w:val="16"/>
        </w:rPr>
        <w:t>enables</w:t>
      </w:r>
      <w:r>
        <w:rPr>
          <w:rFonts w:ascii="Arial" w:eastAsia="Arial" w:hAnsi="Arial" w:cs="Arial"/>
          <w:spacing w:val="1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rigorous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alidation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del w:id="139" w:author="schulz" w:date="2016-01-14T20:46:00Z">
        <w:r w:rsidDel="00C11088">
          <w:rPr>
            <w:rFonts w:ascii="Arial" w:eastAsia="Arial" w:hAnsi="Arial" w:cs="Arial"/>
            <w:w w:val="87"/>
            <w:sz w:val="16"/>
            <w:szCs w:val="16"/>
          </w:rPr>
          <w:delText>supported by</w:delText>
        </w:r>
        <w:r w:rsidDel="00C11088">
          <w:rPr>
            <w:rFonts w:ascii="Arial" w:eastAsia="Arial" w:hAnsi="Arial" w:cs="Arial"/>
            <w:spacing w:val="5"/>
            <w:w w:val="87"/>
            <w:sz w:val="16"/>
            <w:szCs w:val="16"/>
          </w:rPr>
          <w:delText xml:space="preserve"> </w:delText>
        </w:r>
      </w:del>
      <w:ins w:id="140" w:author="schulz" w:date="2016-01-14T20:46:00Z">
        <w:r w:rsidR="00C11088">
          <w:rPr>
            <w:rFonts w:ascii="Arial" w:eastAsia="Arial" w:hAnsi="Arial" w:cs="Arial"/>
            <w:w w:val="87"/>
            <w:sz w:val="16"/>
            <w:szCs w:val="16"/>
          </w:rPr>
          <w:t xml:space="preserve">using </w:t>
        </w:r>
      </w:ins>
      <w:del w:id="141" w:author="schulz" w:date="2016-01-14T20:46:00Z">
        <w:r w:rsidDel="00C11088">
          <w:rPr>
            <w:rFonts w:ascii="Arial" w:eastAsia="Arial" w:hAnsi="Arial" w:cs="Arial"/>
            <w:w w:val="87"/>
            <w:sz w:val="16"/>
            <w:szCs w:val="16"/>
          </w:rPr>
          <w:delText>an</w:delText>
        </w:r>
        <w:r w:rsidDel="00C11088">
          <w:rPr>
            <w:rFonts w:ascii="Arial" w:eastAsia="Arial" w:hAnsi="Arial" w:cs="Arial"/>
            <w:spacing w:val="-12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pacing w:val="-2"/>
            <w:w w:val="87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xpress</w:delText>
        </w:r>
        <w:r w:rsidDel="00C11088">
          <w:rPr>
            <w:rFonts w:ascii="Arial" w:eastAsia="Arial" w:hAnsi="Arial" w:cs="Arial"/>
            <w:spacing w:val="-3"/>
            <w:w w:val="87"/>
            <w:sz w:val="16"/>
            <w:szCs w:val="16"/>
          </w:rPr>
          <w:delText>i</w:delText>
        </w:r>
        <w:r w:rsidDel="00C11088">
          <w:rPr>
            <w:rFonts w:ascii="Arial" w:eastAsia="Arial" w:hAnsi="Arial" w:cs="Arial"/>
            <w:spacing w:val="-2"/>
            <w:w w:val="87"/>
            <w:sz w:val="16"/>
            <w:szCs w:val="16"/>
          </w:rPr>
          <w:delText>v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spacing w:val="-3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>query</w:delText>
        </w:r>
        <w:r w:rsidDel="00C11088">
          <w:rPr>
            <w:rFonts w:ascii="Arial" w:eastAsia="Arial" w:hAnsi="Arial" w:cs="Arial"/>
            <w:spacing w:val="5"/>
            <w:w w:val="8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7"/>
            <w:sz w:val="16"/>
            <w:szCs w:val="16"/>
          </w:rPr>
          <w:delText xml:space="preserve">language </w:delText>
        </w:r>
        <w:r w:rsidDel="00C11088">
          <w:rPr>
            <w:rFonts w:ascii="Arial" w:eastAsia="Arial" w:hAnsi="Arial" w:cs="Arial"/>
            <w:sz w:val="16"/>
            <w:szCs w:val="16"/>
          </w:rPr>
          <w:delText>(</w:delText>
        </w:r>
      </w:del>
      <w:r>
        <w:rPr>
          <w:rFonts w:ascii="Arial" w:eastAsia="Arial" w:hAnsi="Arial" w:cs="Arial"/>
          <w:sz w:val="16"/>
          <w:szCs w:val="16"/>
        </w:rPr>
        <w:t xml:space="preserve">DL </w:t>
      </w:r>
      <w:r>
        <w:rPr>
          <w:rFonts w:ascii="Arial" w:eastAsia="Arial" w:hAnsi="Arial" w:cs="Arial"/>
          <w:w w:val="92"/>
          <w:sz w:val="16"/>
          <w:szCs w:val="16"/>
        </w:rPr>
        <w:t>Query</w:t>
      </w:r>
      <w:del w:id="142" w:author="schulz" w:date="2016-01-14T20:46:00Z">
        <w:r w:rsidDel="00C11088">
          <w:rPr>
            <w:rFonts w:ascii="Arial" w:eastAsia="Arial" w:hAnsi="Arial" w:cs="Arial"/>
            <w:w w:val="92"/>
            <w:sz w:val="16"/>
            <w:szCs w:val="16"/>
          </w:rPr>
          <w:delText>).</w:delText>
        </w:r>
        <w:r w:rsidDel="00C11088">
          <w:rPr>
            <w:rFonts w:ascii="Arial" w:eastAsia="Arial" w:hAnsi="Arial" w:cs="Arial"/>
            <w:spacing w:val="-3"/>
            <w:w w:val="92"/>
            <w:sz w:val="16"/>
            <w:szCs w:val="16"/>
          </w:rPr>
          <w:delText xml:space="preserve"> </w:delText>
        </w:r>
      </w:del>
      <w:ins w:id="143" w:author="schulz" w:date="2016-01-14T20:46:00Z">
        <w:r w:rsidR="00C11088">
          <w:rPr>
            <w:rFonts w:ascii="Arial" w:eastAsia="Arial" w:hAnsi="Arial" w:cs="Arial"/>
            <w:w w:val="92"/>
            <w:sz w:val="16"/>
            <w:szCs w:val="16"/>
          </w:rPr>
          <w:t xml:space="preserve"> as </w:t>
        </w:r>
      </w:ins>
      <w:ins w:id="144" w:author="schulz" w:date="2016-01-14T20:47:00Z">
        <w:r w:rsidR="00C11088">
          <w:rPr>
            <w:rFonts w:ascii="Arial" w:eastAsia="Arial" w:hAnsi="Arial" w:cs="Arial"/>
            <w:w w:val="92"/>
            <w:sz w:val="16"/>
            <w:szCs w:val="16"/>
          </w:rPr>
          <w:t>a</w:t>
        </w:r>
      </w:ins>
      <w:ins w:id="145" w:author="schulz" w:date="2016-01-14T20:46:00Z">
        <w:r w:rsidR="00C11088">
          <w:rPr>
            <w:rFonts w:ascii="Arial" w:eastAsia="Arial" w:hAnsi="Arial" w:cs="Arial"/>
            <w:w w:val="92"/>
            <w:sz w:val="16"/>
            <w:szCs w:val="16"/>
          </w:rPr>
          <w:t>n expressive and simple query language</w:t>
        </w:r>
      </w:ins>
      <w:ins w:id="146" w:author="schulz" w:date="2016-01-14T20:47:00Z">
        <w:r w:rsidR="00C11088">
          <w:rPr>
            <w:rFonts w:ascii="Arial" w:eastAsia="Arial" w:hAnsi="Arial" w:cs="Arial"/>
            <w:w w:val="92"/>
            <w:sz w:val="16"/>
            <w:szCs w:val="16"/>
          </w:rPr>
          <w:t xml:space="preserve">, which uses </w:t>
        </w:r>
      </w:ins>
      <w:del w:id="147" w:author="schulz" w:date="2016-01-14T20:47:00Z">
        <w:r w:rsidDel="00C11088">
          <w:rPr>
            <w:rFonts w:ascii="Arial" w:eastAsia="Arial" w:hAnsi="Arial" w:cs="Arial"/>
            <w:sz w:val="16"/>
            <w:szCs w:val="16"/>
          </w:rPr>
          <w:delText>A</w:delText>
        </w:r>
        <w:r w:rsidDel="00C11088">
          <w:rPr>
            <w:rFonts w:ascii="Arial" w:eastAsia="Arial" w:hAnsi="Arial" w:cs="Arial"/>
            <w:spacing w:val="-1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DL</w:delText>
        </w:r>
        <w:r w:rsidDel="00C11088">
          <w:rPr>
            <w:rFonts w:ascii="Arial" w:eastAsia="Arial" w:hAnsi="Arial" w:cs="Arial"/>
            <w:spacing w:val="-2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Query</w:delText>
        </w:r>
        <w:r w:rsidDel="00C11088">
          <w:rPr>
            <w:rFonts w:ascii="Arial" w:eastAsia="Arial" w:hAnsi="Arial" w:cs="Arial"/>
            <w:spacing w:val="34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uses</w:delText>
        </w:r>
        <w:r w:rsidDel="00C11088">
          <w:rPr>
            <w:rFonts w:ascii="Arial" w:eastAsia="Arial" w:hAnsi="Arial" w:cs="Arial"/>
            <w:spacing w:val="-7"/>
            <w:w w:val="83"/>
            <w:sz w:val="16"/>
            <w:szCs w:val="16"/>
          </w:rPr>
          <w:delText xml:space="preserve"> </w:delText>
        </w:r>
      </w:del>
      <w:ins w:id="148" w:author="schulz" w:date="2016-01-14T20:47:00Z">
        <w:r w:rsidR="00C11088">
          <w:rPr>
            <w:rFonts w:ascii="Arial" w:eastAsia="Arial" w:hAnsi="Arial" w:cs="Arial"/>
            <w:sz w:val="16"/>
            <w:szCs w:val="16"/>
          </w:rPr>
          <w:t xml:space="preserve">DL </w:t>
        </w:r>
      </w:ins>
      <w:del w:id="149" w:author="schulz" w:date="2016-01-14T20:48:00Z">
        <w:r w:rsidDel="00C11088">
          <w:rPr>
            <w:rFonts w:ascii="Arial" w:eastAsia="Arial" w:hAnsi="Arial" w:cs="Arial"/>
            <w:w w:val="83"/>
            <w:sz w:val="16"/>
            <w:szCs w:val="16"/>
          </w:rPr>
          <w:delText>the</w:delText>
        </w:r>
        <w:r w:rsidDel="00C11088">
          <w:rPr>
            <w:rFonts w:ascii="Arial" w:eastAsia="Arial" w:hAnsi="Arial" w:cs="Arial"/>
            <w:spacing w:val="8"/>
            <w:w w:val="83"/>
            <w:sz w:val="16"/>
            <w:szCs w:val="16"/>
          </w:rPr>
          <w:delText xml:space="preserve"> </w:delText>
        </w:r>
      </w:del>
      <w:ins w:id="150" w:author="schulz" w:date="2016-01-14T20:48:00Z">
        <w:r w:rsidR="00C11088">
          <w:rPr>
            <w:rFonts w:ascii="Arial" w:eastAsia="Arial" w:hAnsi="Arial" w:cs="Arial"/>
            <w:w w:val="83"/>
            <w:sz w:val="16"/>
            <w:szCs w:val="16"/>
          </w:rPr>
          <w:t xml:space="preserve">syntax and semantics </w:t>
        </w:r>
      </w:ins>
      <w:r>
        <w:rPr>
          <w:rFonts w:ascii="Arial" w:eastAsia="Arial" w:hAnsi="Arial" w:cs="Arial"/>
          <w:w w:val="83"/>
          <w:sz w:val="16"/>
          <w:szCs w:val="16"/>
        </w:rPr>
        <w:t>semantics</w:t>
      </w:r>
      <w:del w:id="151" w:author="schulz" w:date="2016-01-14T20:48:00Z">
        <w:r w:rsidDel="00C11088">
          <w:rPr>
            <w:rFonts w:ascii="Arial" w:eastAsia="Arial" w:hAnsi="Arial" w:cs="Arial"/>
            <w:spacing w:val="28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and</w:delText>
        </w:r>
        <w:r w:rsidDel="00C11088">
          <w:rPr>
            <w:rFonts w:ascii="Arial" w:eastAsia="Arial" w:hAnsi="Arial" w:cs="Arial"/>
            <w:spacing w:val="8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reasoning</w:delText>
        </w:r>
        <w:r w:rsidDel="00C11088">
          <w:rPr>
            <w:rFonts w:ascii="Arial" w:eastAsia="Arial" w:hAnsi="Arial" w:cs="Arial"/>
            <w:spacing w:val="35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procedures</w:delText>
        </w:r>
        <w:r w:rsidDel="00C11088">
          <w:rPr>
            <w:rFonts w:ascii="Arial" w:eastAsia="Arial" w:hAnsi="Arial" w:cs="Arial"/>
            <w:spacing w:val="32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of DL,</w:delText>
        </w:r>
        <w:r w:rsidDel="00C11088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5"/>
            <w:sz w:val="16"/>
            <w:szCs w:val="16"/>
          </w:rPr>
          <w:delText>which</w:delText>
        </w:r>
        <w:r w:rsidDel="00C11088">
          <w:rPr>
            <w:rFonts w:ascii="Arial" w:eastAsia="Arial" w:hAnsi="Arial" w:cs="Arial"/>
            <w:spacing w:val="-4"/>
            <w:w w:val="95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all</w:delText>
        </w:r>
        <w:r w:rsidDel="00C11088">
          <w:rPr>
            <w:rFonts w:ascii="Arial" w:eastAsia="Arial" w:hAnsi="Arial" w:cs="Arial"/>
            <w:spacing w:val="-4"/>
            <w:sz w:val="16"/>
            <w:szCs w:val="16"/>
          </w:rPr>
          <w:delText>o</w:delText>
        </w:r>
        <w:r w:rsidDel="00C11088">
          <w:rPr>
            <w:rFonts w:ascii="Arial" w:eastAsia="Arial" w:hAnsi="Arial" w:cs="Arial"/>
            <w:sz w:val="16"/>
            <w:szCs w:val="16"/>
          </w:rPr>
          <w:delText>w</w:delText>
        </w:r>
        <w:r w:rsidDel="00C11088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2"/>
            <w:sz w:val="16"/>
            <w:szCs w:val="16"/>
          </w:rPr>
          <w:delText>querying</w:delText>
        </w:r>
        <w:r w:rsidDel="00C11088">
          <w:rPr>
            <w:rFonts w:ascii="Arial" w:eastAsia="Arial" w:hAnsi="Arial" w:cs="Arial"/>
            <w:spacing w:val="-2"/>
            <w:w w:val="92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across</w:delText>
        </w:r>
        <w:r w:rsidDel="00C11088">
          <w:rPr>
            <w:rFonts w:ascii="Arial" w:eastAsia="Arial" w:hAnsi="Arial" w:cs="Arial"/>
            <w:spacing w:val="6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s</w:delText>
        </w:r>
        <w:r w:rsidDel="00C11088">
          <w:rPr>
            <w:rFonts w:ascii="Arial" w:eastAsia="Arial" w:hAnsi="Arial" w:cs="Arial"/>
            <w:spacing w:val="-3"/>
            <w:w w:val="83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spacing w:val="-2"/>
            <w:w w:val="83"/>
            <w:sz w:val="16"/>
            <w:szCs w:val="16"/>
          </w:rPr>
          <w:delText>v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eral</w:delText>
        </w:r>
        <w:r w:rsidDel="00C11088">
          <w:rPr>
            <w:rFonts w:ascii="Arial" w:eastAsia="Arial" w:hAnsi="Arial" w:cs="Arial"/>
            <w:spacing w:val="21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databases</w:delText>
        </w:r>
        <w:r w:rsidDel="00C11088">
          <w:rPr>
            <w:rFonts w:ascii="Arial" w:eastAsia="Arial" w:hAnsi="Arial" w:cs="Arial"/>
            <w:spacing w:val="-6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at</w:delText>
        </w:r>
        <w:r w:rsidDel="00C11088">
          <w:rPr>
            <w:rFonts w:ascii="Arial" w:eastAsia="Arial" w:hAnsi="Arial" w:cs="Arial"/>
            <w:spacing w:val="6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the</w:delText>
        </w:r>
        <w:r w:rsidDel="00C11088">
          <w:rPr>
            <w:rFonts w:ascii="Arial" w:eastAsia="Arial" w:hAnsi="Arial" w:cs="Arial"/>
            <w:spacing w:val="10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same</w:delText>
        </w:r>
        <w:r w:rsidDel="00C11088">
          <w:rPr>
            <w:rFonts w:ascii="Arial" w:eastAsia="Arial" w:hAnsi="Arial" w:cs="Arial"/>
            <w:spacing w:val="2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time,</w:delText>
        </w:r>
        <w:r w:rsidDel="00C11088">
          <w:rPr>
            <w:rFonts w:ascii="Arial" w:eastAsia="Arial" w:hAnsi="Arial" w:cs="Arial"/>
            <w:spacing w:val="36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 xml:space="preserve">thus </w:delText>
        </w:r>
        <w:r w:rsidDel="00C11088">
          <w:rPr>
            <w:rFonts w:ascii="Arial" w:eastAsia="Arial" w:hAnsi="Arial" w:cs="Arial"/>
            <w:w w:val="86"/>
            <w:sz w:val="16"/>
            <w:szCs w:val="16"/>
          </w:rPr>
          <w:delText>decreasing</w:delText>
        </w:r>
        <w:r w:rsidDel="00C11088">
          <w:rPr>
            <w:rFonts w:ascii="Arial" w:eastAsia="Arial" w:hAnsi="Arial" w:cs="Arial"/>
            <w:spacing w:val="3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6"/>
            <w:sz w:val="16"/>
            <w:szCs w:val="16"/>
          </w:rPr>
          <w:delText>the</w:delText>
        </w:r>
        <w:r w:rsidDel="00C11088">
          <w:rPr>
            <w:rFonts w:ascii="Arial" w:eastAsia="Arial" w:hAnsi="Arial" w:cs="Arial"/>
            <w:spacing w:val="-3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6"/>
            <w:sz w:val="16"/>
            <w:szCs w:val="16"/>
          </w:rPr>
          <w:delText>costs</w:delText>
        </w:r>
        <w:r w:rsidDel="00C11088">
          <w:rPr>
            <w:rFonts w:ascii="Arial" w:eastAsia="Arial" w:hAnsi="Arial" w:cs="Arial"/>
            <w:spacing w:val="-8"/>
            <w:w w:val="86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sz w:val="16"/>
            <w:szCs w:val="16"/>
          </w:rPr>
          <w:delText>of</w:delText>
        </w:r>
        <w:r w:rsidDel="00C11088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83"/>
            <w:sz w:val="16"/>
            <w:szCs w:val="16"/>
          </w:rPr>
          <w:delText>database</w:delText>
        </w:r>
        <w:r w:rsidDel="00C11088">
          <w:rPr>
            <w:rFonts w:ascii="Arial" w:eastAsia="Arial" w:hAnsi="Arial" w:cs="Arial"/>
            <w:spacing w:val="-3"/>
            <w:w w:val="83"/>
            <w:sz w:val="16"/>
            <w:szCs w:val="16"/>
          </w:rPr>
          <w:delText xml:space="preserve"> </w:delText>
        </w:r>
        <w:r w:rsidDel="00C11088">
          <w:rPr>
            <w:rFonts w:ascii="Arial" w:eastAsia="Arial" w:hAnsi="Arial" w:cs="Arial"/>
            <w:w w:val="93"/>
            <w:sz w:val="16"/>
            <w:szCs w:val="16"/>
          </w:rPr>
          <w:delText>int</w:delText>
        </w:r>
        <w:r w:rsidDel="00C11088">
          <w:rPr>
            <w:rFonts w:ascii="Arial" w:eastAsia="Arial" w:hAnsi="Arial" w:cs="Arial"/>
            <w:spacing w:val="-2"/>
            <w:w w:val="93"/>
            <w:sz w:val="16"/>
            <w:szCs w:val="16"/>
          </w:rPr>
          <w:delText>e</w:delText>
        </w:r>
        <w:r w:rsidDel="00C11088">
          <w:rPr>
            <w:rFonts w:ascii="Arial" w:eastAsia="Arial" w:hAnsi="Arial" w:cs="Arial"/>
            <w:w w:val="93"/>
            <w:sz w:val="16"/>
            <w:szCs w:val="16"/>
          </w:rPr>
          <w:delText>gration.</w:delText>
        </w:r>
        <w:r w:rsidDel="00C11088">
          <w:rPr>
            <w:rFonts w:ascii="Arial" w:eastAsia="Arial" w:hAnsi="Arial" w:cs="Arial"/>
            <w:spacing w:val="-14"/>
            <w:w w:val="93"/>
            <w:sz w:val="16"/>
            <w:szCs w:val="16"/>
          </w:rPr>
          <w:delText xml:space="preserve"> </w:delText>
        </w:r>
      </w:del>
      <w:ins w:id="152" w:author="schulz" w:date="2016-01-14T20:48:00Z">
        <w:r w:rsidR="00C11088">
          <w:rPr>
            <w:rFonts w:ascii="Arial" w:eastAsia="Arial" w:hAnsi="Arial" w:cs="Arial"/>
            <w:w w:val="83"/>
            <w:sz w:val="16"/>
            <w:szCs w:val="16"/>
          </w:rPr>
          <w:t xml:space="preserve">. </w:t>
        </w:r>
      </w:ins>
      <w:r>
        <w:rPr>
          <w:rFonts w:ascii="Arial" w:eastAsia="Arial" w:hAnsi="Arial" w:cs="Arial"/>
          <w:w w:val="93"/>
          <w:sz w:val="16"/>
          <w:szCs w:val="16"/>
        </w:rPr>
        <w:t>This</w:t>
      </w:r>
      <w:r>
        <w:rPr>
          <w:rFonts w:ascii="Arial" w:eastAsia="Arial" w:hAnsi="Arial" w:cs="Arial"/>
          <w:spacing w:val="-8"/>
          <w:w w:val="93"/>
          <w:sz w:val="16"/>
          <w:szCs w:val="16"/>
        </w:rPr>
        <w:t xml:space="preserve"> </w:t>
      </w:r>
      <w:del w:id="153" w:author="schulz" w:date="2016-01-14T20:48:00Z">
        <w:r w:rsidDel="002642D7">
          <w:rPr>
            <w:rFonts w:ascii="Arial" w:eastAsia="Arial" w:hAnsi="Arial" w:cs="Arial"/>
            <w:w w:val="93"/>
            <w:sz w:val="16"/>
            <w:szCs w:val="16"/>
          </w:rPr>
          <w:delText>"ontological</w:delText>
        </w:r>
        <w:r w:rsidDel="002642D7">
          <w:rPr>
            <w:rFonts w:ascii="Arial" w:eastAsia="Arial" w:hAnsi="Arial" w:cs="Arial"/>
            <w:spacing w:val="9"/>
            <w:w w:val="9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 xml:space="preserve">grounding" </w:delText>
        </w:r>
        <w:r w:rsidDel="002642D7">
          <w:rPr>
            <w:rFonts w:ascii="Arial" w:eastAsia="Arial" w:hAnsi="Arial" w:cs="Arial"/>
            <w:w w:val="92"/>
            <w:sz w:val="16"/>
            <w:szCs w:val="16"/>
          </w:rPr>
          <w:delText>is</w:delText>
        </w:r>
        <w:r w:rsidDel="002642D7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3"/>
            <w:sz w:val="16"/>
            <w:szCs w:val="16"/>
          </w:rPr>
          <w:delText>based</w:delText>
        </w:r>
        <w:r w:rsidDel="002642D7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</w:del>
      <w:ins w:id="154" w:author="schulz" w:date="2016-01-14T20:48:00Z">
        <w:r w:rsidR="002642D7">
          <w:rPr>
            <w:rFonts w:ascii="Arial" w:eastAsia="Arial" w:hAnsi="Arial" w:cs="Arial"/>
            <w:w w:val="93"/>
            <w:sz w:val="16"/>
            <w:szCs w:val="16"/>
          </w:rPr>
          <w:t xml:space="preserve">approach capitalizes </w:t>
        </w:r>
      </w:ins>
      <w:r>
        <w:rPr>
          <w:rFonts w:ascii="Arial" w:eastAsia="Arial" w:hAnsi="Arial" w:cs="Arial"/>
          <w:w w:val="89"/>
          <w:sz w:val="16"/>
          <w:szCs w:val="16"/>
        </w:rPr>
        <w:t>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vious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ork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formalization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b</w:t>
      </w:r>
      <w:r>
        <w:rPr>
          <w:rFonts w:ascii="Arial" w:eastAsia="Arial" w:hAnsi="Arial" w:cs="Arial"/>
          <w:w w:val="89"/>
          <w:sz w:val="16"/>
          <w:szCs w:val="16"/>
        </w:rPr>
        <w:t>ular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6"/>
          <w:sz w:val="16"/>
          <w:szCs w:val="16"/>
        </w:rPr>
        <w:t>scientific</w:t>
      </w:r>
      <w:r>
        <w:rPr>
          <w:rFonts w:ascii="Arial" w:eastAsia="Arial" w:hAnsi="Arial" w:cs="Arial"/>
          <w:spacing w:val="3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literature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(Santana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al.</w:t>
      </w:r>
      <w:r>
        <w:rPr>
          <w:rFonts w:ascii="Arial" w:eastAsia="Arial" w:hAnsi="Arial" w:cs="Arial"/>
          <w:w w:val="86"/>
          <w:sz w:val="16"/>
          <w:szCs w:val="16"/>
        </w:rPr>
        <w:t>,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2011)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models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structured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clinical </w:t>
      </w:r>
      <w:r>
        <w:rPr>
          <w:rFonts w:ascii="Arial" w:eastAsia="Arial" w:hAnsi="Arial" w:cs="Arial"/>
          <w:w w:val="90"/>
          <w:sz w:val="16"/>
          <w:szCs w:val="16"/>
        </w:rPr>
        <w:t>information</w:t>
      </w:r>
      <w:r>
        <w:rPr>
          <w:rFonts w:ascii="Arial" w:eastAsia="Arial" w:hAnsi="Arial" w:cs="Arial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(Martinez-Costa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et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2015).</w:t>
      </w:r>
    </w:p>
    <w:p w14:paraId="7550E508" w14:textId="5699C5EA" w:rsidR="00B77D6E" w:rsidRDefault="00D6358D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del w:id="155" w:author="schulz" w:date="2016-01-14T20:49:00Z">
        <w:r w:rsidDel="002642D7">
          <w:rPr>
            <w:rFonts w:ascii="Arial" w:eastAsia="Arial" w:hAnsi="Arial" w:cs="Arial"/>
            <w:sz w:val="16"/>
            <w:szCs w:val="16"/>
          </w:rPr>
          <w:delText xml:space="preserve">In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this</w:delText>
        </w:r>
        <w:r w:rsidDel="002642D7">
          <w:rPr>
            <w:rFonts w:ascii="Arial" w:eastAsia="Arial" w:hAnsi="Arial" w:cs="Arial"/>
            <w:spacing w:val="24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sense,</w:delText>
        </w:r>
        <w:r w:rsidDel="002642D7">
          <w:rPr>
            <w:rFonts w:ascii="Arial" w:eastAsia="Arial" w:hAnsi="Arial" w:cs="Arial"/>
            <w:spacing w:val="-9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we</w:delText>
        </w:r>
        <w:r w:rsidDel="002642D7">
          <w:rPr>
            <w:rFonts w:ascii="Arial" w:eastAsia="Arial" w:hAnsi="Arial" w:cs="Arial"/>
            <w:spacing w:val="18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pacing w:val="-1"/>
            <w:w w:val="85"/>
            <w:sz w:val="16"/>
            <w:szCs w:val="16"/>
          </w:rPr>
          <w:delText>h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ypothesise</w:delText>
        </w:r>
        <w:r w:rsidDel="002642D7">
          <w:rPr>
            <w:rFonts w:ascii="Arial" w:eastAsia="Arial" w:hAnsi="Arial" w:cs="Arial"/>
            <w:spacing w:val="25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and</w:delText>
        </w:r>
        <w:r w:rsidDel="002642D7">
          <w:rPr>
            <w:rFonts w:ascii="Arial" w:eastAsia="Arial" w:hAnsi="Arial" w:cs="Arial"/>
            <w:spacing w:val="10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demonstrate</w:delText>
        </w:r>
        <w:r w:rsidDel="002642D7">
          <w:rPr>
            <w:rFonts w:ascii="Arial" w:eastAsia="Arial" w:hAnsi="Arial" w:cs="Arial"/>
            <w:spacing w:val="24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that</w:delText>
        </w:r>
        <w:r w:rsidDel="002642D7">
          <w:rPr>
            <w:rFonts w:ascii="Arial" w:eastAsia="Arial" w:hAnsi="Arial" w:cs="Arial"/>
            <w:spacing w:val="18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this</w:delText>
        </w:r>
        <w:r w:rsidDel="002642D7">
          <w:rPr>
            <w:rFonts w:ascii="Arial" w:eastAsia="Arial" w:hAnsi="Arial" w:cs="Arial"/>
            <w:spacing w:val="24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enables</w:delText>
        </w:r>
        <w:r w:rsidDel="002642D7">
          <w:rPr>
            <w:rFonts w:ascii="Arial" w:eastAsia="Arial" w:hAnsi="Arial" w:cs="Arial"/>
            <w:spacing w:val="8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more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p</w:delText>
        </w:r>
        <w:r w:rsidDel="002642D7">
          <w:rPr>
            <w:rFonts w:ascii="Arial" w:eastAsia="Arial" w:hAnsi="Arial" w:cs="Arial"/>
            <w:spacing w:val="-4"/>
            <w:w w:val="89"/>
            <w:sz w:val="16"/>
            <w:szCs w:val="16"/>
          </w:rPr>
          <w:delText>o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 xml:space="preserve">werful </w:delText>
        </w:r>
        <w:r w:rsidDel="002642D7">
          <w:rPr>
            <w:rFonts w:ascii="Arial" w:eastAsia="Arial" w:hAnsi="Arial" w:cs="Arial"/>
            <w:spacing w:val="4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queries,</w:delText>
        </w:r>
        <w:r w:rsidDel="002642D7">
          <w:rPr>
            <w:rFonts w:ascii="Arial" w:eastAsia="Arial" w:hAnsi="Arial" w:cs="Arial"/>
            <w:spacing w:val="2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supported</w:delText>
        </w:r>
        <w:r w:rsidDel="002642D7">
          <w:rPr>
            <w:rFonts w:ascii="Arial" w:eastAsia="Arial" w:hAnsi="Arial" w:cs="Arial"/>
            <w:spacing w:val="2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by</w:delText>
        </w:r>
        <w:r w:rsidDel="002642D7">
          <w:rPr>
            <w:rFonts w:ascii="Arial" w:eastAsia="Arial" w:hAnsi="Arial" w:cs="Arial"/>
            <w:spacing w:val="-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machine</w:delText>
        </w:r>
        <w:r w:rsidDel="002642D7">
          <w:rPr>
            <w:rFonts w:ascii="Arial" w:eastAsia="Arial" w:hAnsi="Arial" w:cs="Arial"/>
            <w:spacing w:val="16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reasoning.</w:delText>
        </w:r>
        <w:r w:rsidDel="002642D7">
          <w:rPr>
            <w:rFonts w:ascii="Arial" w:eastAsia="Arial" w:hAnsi="Arial" w:cs="Arial"/>
            <w:spacing w:val="14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pacing w:val="-13"/>
            <w:sz w:val="16"/>
            <w:szCs w:val="16"/>
          </w:rPr>
          <w:delText>T</w:delText>
        </w:r>
        <w:r w:rsidDel="002642D7">
          <w:rPr>
            <w:rFonts w:ascii="Arial" w:eastAsia="Arial" w:hAnsi="Arial" w:cs="Arial"/>
            <w:sz w:val="16"/>
            <w:szCs w:val="16"/>
          </w:rPr>
          <w:delText>o</w:delText>
        </w:r>
        <w:r w:rsidDel="002642D7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this</w:delText>
        </w:r>
        <w:r w:rsidDel="002642D7">
          <w:rPr>
            <w:rFonts w:ascii="Arial" w:eastAsia="Arial" w:hAnsi="Arial" w:cs="Arial"/>
            <w:spacing w:val="-1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end</w:delText>
        </w:r>
      </w:del>
      <w:ins w:id="156" w:author="schulz" w:date="2016-01-14T20:49:00Z">
        <w:r w:rsidR="002642D7">
          <w:rPr>
            <w:rFonts w:ascii="Arial" w:eastAsia="Arial" w:hAnsi="Arial" w:cs="Arial"/>
            <w:sz w:val="16"/>
            <w:szCs w:val="16"/>
          </w:rPr>
          <w:t>We will substantiate this claim</w:t>
        </w:r>
      </w:ins>
      <w:ins w:id="157" w:author="schulz" w:date="2016-01-14T20:50:00Z">
        <w:r w:rsidR="002642D7">
          <w:rPr>
            <w:rFonts w:ascii="Arial" w:eastAsia="Arial" w:hAnsi="Arial" w:cs="Arial"/>
            <w:sz w:val="16"/>
            <w:szCs w:val="16"/>
          </w:rPr>
          <w:t xml:space="preserve"> using </w:t>
        </w:r>
      </w:ins>
      <w:del w:id="158" w:author="schulz" w:date="2016-01-14T20:50:00Z">
        <w:r w:rsidDel="002642D7">
          <w:rPr>
            <w:rFonts w:ascii="Arial" w:eastAsia="Arial" w:hAnsi="Arial" w:cs="Arial"/>
            <w:w w:val="86"/>
            <w:sz w:val="16"/>
            <w:szCs w:val="16"/>
          </w:rPr>
          <w:delText>,</w:delText>
        </w:r>
        <w:r w:rsidDel="002642D7">
          <w:rPr>
            <w:rFonts w:ascii="Arial" w:eastAsia="Arial" w:hAnsi="Arial" w:cs="Arial"/>
            <w:spacing w:val="15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we</w:delText>
        </w:r>
        <w:r w:rsidDel="002642D7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111"/>
            <w:sz w:val="16"/>
            <w:szCs w:val="16"/>
          </w:rPr>
          <w:delText xml:space="preserve">will </w:delText>
        </w:r>
        <w:r w:rsidDel="002642D7">
          <w:rPr>
            <w:rFonts w:ascii="Arial" w:eastAsia="Arial" w:hAnsi="Arial" w:cs="Arial"/>
            <w:sz w:val="16"/>
            <w:szCs w:val="16"/>
          </w:rPr>
          <w:delText>(i)</w:delText>
        </w:r>
        <w:r w:rsidDel="002642D7">
          <w:rPr>
            <w:rFonts w:ascii="Arial" w:eastAsia="Arial" w:hAnsi="Arial" w:cs="Arial"/>
            <w:spacing w:val="1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3"/>
            <w:sz w:val="16"/>
            <w:szCs w:val="16"/>
          </w:rPr>
          <w:delText>analyse</w:delText>
        </w:r>
        <w:r w:rsidDel="002642D7">
          <w:rPr>
            <w:rFonts w:ascii="Arial" w:eastAsia="Arial" w:hAnsi="Arial" w:cs="Arial"/>
            <w:spacing w:val="27"/>
            <w:w w:val="83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subset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biomedical 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databases</w:t>
      </w:r>
      <w:del w:id="159" w:author="schulz" w:date="2016-01-14T20:50:00Z">
        <w:r w:rsidDel="002642D7">
          <w:rPr>
            <w:rFonts w:ascii="Arial" w:eastAsia="Arial" w:hAnsi="Arial" w:cs="Arial"/>
            <w:w w:val="86"/>
            <w:sz w:val="16"/>
            <w:szCs w:val="16"/>
          </w:rPr>
          <w:delText>;</w:delText>
        </w:r>
        <w:r w:rsidDel="002642D7">
          <w:rPr>
            <w:rFonts w:ascii="Arial" w:eastAsia="Arial" w:hAnsi="Arial" w:cs="Arial"/>
            <w:spacing w:val="-11"/>
            <w:w w:val="86"/>
            <w:sz w:val="16"/>
            <w:szCs w:val="16"/>
          </w:rPr>
          <w:delText xml:space="preserve"> </w:delText>
        </w:r>
      </w:del>
      <w:ins w:id="160" w:author="schulz" w:date="2016-01-14T20:50:00Z">
        <w:r w:rsidR="002642D7">
          <w:rPr>
            <w:rFonts w:ascii="Arial" w:eastAsia="Arial" w:hAnsi="Arial" w:cs="Arial"/>
            <w:w w:val="86"/>
            <w:sz w:val="16"/>
            <w:szCs w:val="16"/>
          </w:rPr>
          <w:t>. We</w:t>
        </w:r>
        <w:r w:rsidR="002642D7">
          <w:rPr>
            <w:rFonts w:ascii="Arial" w:eastAsia="Arial" w:hAnsi="Arial" w:cs="Arial"/>
            <w:spacing w:val="-11"/>
            <w:w w:val="86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sz w:val="16"/>
          <w:szCs w:val="16"/>
        </w:rPr>
        <w:t>(</w:t>
      </w:r>
      <w:del w:id="161" w:author="schulz" w:date="2016-01-14T20:50:00Z">
        <w:r w:rsidDel="002642D7">
          <w:rPr>
            <w:rFonts w:ascii="Arial" w:eastAsia="Arial" w:hAnsi="Arial" w:cs="Arial"/>
            <w:sz w:val="16"/>
            <w:szCs w:val="16"/>
          </w:rPr>
          <w:delText>i</w:delText>
        </w:r>
      </w:del>
      <w:r>
        <w:rPr>
          <w:rFonts w:ascii="Arial" w:eastAsia="Arial" w:hAnsi="Arial" w:cs="Arial"/>
          <w:sz w:val="16"/>
          <w:szCs w:val="16"/>
        </w:rPr>
        <w:t>i)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propose an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ontology-based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fram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 xml:space="preserve">ork 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k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>xplicit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both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content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entities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denoted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thereby</w:t>
      </w:r>
      <w:del w:id="162" w:author="schulz" w:date="2016-01-14T20:50:00Z">
        <w:r w:rsidDel="002642D7">
          <w:rPr>
            <w:rFonts w:ascii="Arial" w:eastAsia="Arial" w:hAnsi="Arial" w:cs="Arial"/>
            <w:w w:val="88"/>
            <w:sz w:val="16"/>
            <w:szCs w:val="16"/>
          </w:rPr>
          <w:delText>;</w:delText>
        </w:r>
        <w:r w:rsidDel="002642D7">
          <w:rPr>
            <w:rFonts w:ascii="Arial" w:eastAsia="Arial" w:hAnsi="Arial" w:cs="Arial"/>
            <w:spacing w:val="28"/>
            <w:w w:val="88"/>
            <w:sz w:val="16"/>
            <w:szCs w:val="16"/>
          </w:rPr>
          <w:delText xml:space="preserve"> </w:delText>
        </w:r>
      </w:del>
      <w:ins w:id="163" w:author="schulz" w:date="2016-01-14T20:50:00Z">
        <w:r w:rsidR="002642D7">
          <w:rPr>
            <w:rFonts w:ascii="Arial" w:eastAsia="Arial" w:hAnsi="Arial" w:cs="Arial"/>
            <w:w w:val="88"/>
            <w:sz w:val="16"/>
            <w:szCs w:val="16"/>
          </w:rPr>
          <w:t>;</w:t>
        </w:r>
        <w:r w:rsidR="002642D7">
          <w:rPr>
            <w:rFonts w:ascii="Arial" w:eastAsia="Arial" w:hAnsi="Arial" w:cs="Arial"/>
            <w:spacing w:val="28"/>
            <w:w w:val="88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sz w:val="16"/>
          <w:szCs w:val="16"/>
        </w:rPr>
        <w:t>(</w:t>
      </w:r>
      <w:del w:id="164" w:author="schulz" w:date="2016-01-14T20:50:00Z">
        <w:r w:rsidDel="002642D7">
          <w:rPr>
            <w:rFonts w:ascii="Arial" w:eastAsia="Arial" w:hAnsi="Arial" w:cs="Arial"/>
            <w:sz w:val="16"/>
            <w:szCs w:val="16"/>
          </w:rPr>
          <w:delText>i</w:delText>
        </w:r>
      </w:del>
      <w:r>
        <w:rPr>
          <w:rFonts w:ascii="Arial" w:eastAsia="Arial" w:hAnsi="Arial" w:cs="Arial"/>
          <w:sz w:val="16"/>
          <w:szCs w:val="16"/>
        </w:rPr>
        <w:t>ii)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solution</w:t>
      </w:r>
      <w:r>
        <w:rPr>
          <w:rFonts w:ascii="Arial" w:eastAsia="Arial" w:hAnsi="Arial" w:cs="Arial"/>
          <w:spacing w:val="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del w:id="165" w:author="schulz" w:date="2016-01-14T20:50:00Z">
        <w:r w:rsidDel="002642D7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r>
        <w:rPr>
          <w:rFonts w:ascii="Arial" w:eastAsia="Arial" w:hAnsi="Arial" w:cs="Arial"/>
          <w:sz w:val="16"/>
          <w:szCs w:val="16"/>
        </w:rPr>
        <w:t>rent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orkfl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life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science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wledge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acquired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processed;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del w:id="166" w:author="schulz" w:date="2016-01-14T20:50:00Z">
        <w:r w:rsidDel="002642D7">
          <w:rPr>
            <w:rFonts w:ascii="Arial" w:eastAsia="Arial" w:hAnsi="Arial" w:cs="Arial"/>
            <w:spacing w:val="-4"/>
            <w:sz w:val="16"/>
            <w:szCs w:val="16"/>
          </w:rPr>
          <w:delText>i</w:delText>
        </w:r>
        <w:r w:rsidDel="002642D7">
          <w:rPr>
            <w:rFonts w:ascii="Arial" w:eastAsia="Arial" w:hAnsi="Arial" w:cs="Arial"/>
            <w:sz w:val="16"/>
            <w:szCs w:val="16"/>
          </w:rPr>
          <w:delText>v</w:delText>
        </w:r>
      </w:del>
      <w:ins w:id="167" w:author="schulz" w:date="2016-01-14T20:50:00Z">
        <w:r w:rsidR="002642D7">
          <w:rPr>
            <w:rFonts w:ascii="Arial" w:eastAsia="Arial" w:hAnsi="Arial" w:cs="Arial"/>
            <w:spacing w:val="-4"/>
            <w:sz w:val="16"/>
            <w:szCs w:val="16"/>
          </w:rPr>
          <w:t>i</w:t>
        </w:r>
        <w:r w:rsidR="002642D7">
          <w:rPr>
            <w:rFonts w:ascii="Arial" w:eastAsia="Arial" w:hAnsi="Arial" w:cs="Arial"/>
            <w:sz w:val="16"/>
            <w:szCs w:val="16"/>
          </w:rPr>
          <w:t>ii</w:t>
        </w:r>
      </w:ins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implement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xample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real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ex</w:t>
      </w:r>
      <w:r>
        <w:rPr>
          <w:rFonts w:ascii="Arial" w:eastAsia="Arial" w:hAnsi="Arial" w:cs="Arial"/>
          <w:w w:val="89"/>
          <w:sz w:val="16"/>
          <w:szCs w:val="16"/>
        </w:rPr>
        <w:t>emplar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del w:id="168" w:author="schulz" w:date="2016-01-14T20:51:00Z">
        <w:r w:rsidDel="002642D7">
          <w:rPr>
            <w:rFonts w:ascii="Arial" w:eastAsia="Arial" w:hAnsi="Arial" w:cs="Arial"/>
            <w:w w:val="85"/>
            <w:sz w:val="16"/>
            <w:szCs w:val="16"/>
          </w:rPr>
          <w:delText>data</w:delText>
        </w:r>
        <w:r w:rsidDel="002642D7">
          <w:rPr>
            <w:rFonts w:ascii="Arial" w:eastAsia="Arial" w:hAnsi="Arial" w:cs="Arial"/>
            <w:spacing w:val="-4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int</w:delText>
        </w:r>
        <w:r w:rsidDel="002642D7">
          <w:rPr>
            <w:rFonts w:ascii="Arial" w:eastAsia="Arial" w:hAnsi="Arial" w:cs="Arial"/>
            <w:spacing w:val="-2"/>
            <w:w w:val="85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gration </w:delText>
        </w:r>
        <w:r w:rsidDel="002642D7">
          <w:rPr>
            <w:rFonts w:ascii="Arial" w:eastAsia="Arial" w:hAnsi="Arial" w:cs="Arial"/>
            <w:spacing w:val="10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across</w:delText>
        </w:r>
        <w:r w:rsidDel="002642D7">
          <w:rPr>
            <w:rFonts w:ascii="Arial" w:eastAsia="Arial" w:hAnsi="Arial" w:cs="Arial"/>
            <w:spacing w:val="-9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4"/>
            <w:sz w:val="16"/>
            <w:szCs w:val="16"/>
          </w:rPr>
          <w:delText xml:space="preserve">ontologies </w:delText>
        </w:r>
        <w:r w:rsidDel="002642D7">
          <w:rPr>
            <w:rFonts w:ascii="Arial" w:eastAsia="Arial" w:hAnsi="Arial" w:cs="Arial"/>
            <w:spacing w:val="10"/>
            <w:w w:val="84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4"/>
            <w:sz w:val="16"/>
            <w:szCs w:val="16"/>
          </w:rPr>
          <w:delText>and</w:delText>
        </w:r>
        <w:r w:rsidDel="002642D7">
          <w:rPr>
            <w:rFonts w:ascii="Arial" w:eastAsia="Arial" w:hAnsi="Arial" w:cs="Arial"/>
            <w:spacing w:val="1"/>
            <w:w w:val="84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4"/>
          <w:sz w:val="16"/>
          <w:szCs w:val="16"/>
        </w:rPr>
        <w:t>database</w:t>
      </w:r>
      <w:del w:id="169" w:author="schulz" w:date="2016-01-14T20:51:00Z">
        <w:r w:rsidDel="002642D7">
          <w:rPr>
            <w:rFonts w:ascii="Arial" w:eastAsia="Arial" w:hAnsi="Arial" w:cs="Arial"/>
            <w:w w:val="84"/>
            <w:sz w:val="16"/>
            <w:szCs w:val="16"/>
          </w:rPr>
          <w:delText>s</w:delText>
        </w:r>
      </w:del>
      <w:ins w:id="170" w:author="schulz" w:date="2016-01-14T20:51:00Z">
        <w:r w:rsidR="002642D7">
          <w:rPr>
            <w:rFonts w:ascii="Arial" w:eastAsia="Arial" w:hAnsi="Arial" w:cs="Arial"/>
            <w:w w:val="84"/>
            <w:sz w:val="16"/>
            <w:szCs w:val="16"/>
          </w:rPr>
          <w:t>-ontology integration</w:t>
        </w:r>
      </w:ins>
      <w:r>
        <w:rPr>
          <w:rFonts w:ascii="Arial" w:eastAsia="Arial" w:hAnsi="Arial" w:cs="Arial"/>
          <w:w w:val="84"/>
          <w:sz w:val="16"/>
          <w:szCs w:val="16"/>
        </w:rPr>
        <w:t>;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ins w:id="171" w:author="schulz" w:date="2016-01-14T20:51:00Z">
        <w:r w:rsidR="002642D7">
          <w:rPr>
            <w:rFonts w:ascii="Arial" w:eastAsia="Arial" w:hAnsi="Arial" w:cs="Arial"/>
            <w:sz w:val="16"/>
            <w:szCs w:val="16"/>
          </w:rPr>
          <w:t>i</w:t>
        </w:r>
      </w:ins>
      <w:r>
        <w:rPr>
          <w:rFonts w:ascii="Arial" w:eastAsia="Arial" w:hAnsi="Arial" w:cs="Arial"/>
          <w:sz w:val="16"/>
          <w:szCs w:val="16"/>
        </w:rPr>
        <w:t>v)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 xml:space="preserve">alidate </w:t>
      </w:r>
      <w:del w:id="172" w:author="schulz" w:date="2016-01-14T20:51:00Z">
        <w:r w:rsidDel="002642D7">
          <w:rPr>
            <w:rFonts w:ascii="Arial" w:eastAsia="Arial" w:hAnsi="Arial" w:cs="Arial"/>
            <w:w w:val="90"/>
            <w:sz w:val="16"/>
            <w:szCs w:val="16"/>
          </w:rPr>
          <w:delText>this</w:delText>
        </w:r>
        <w:r w:rsidDel="002642D7">
          <w:rPr>
            <w:rFonts w:ascii="Arial" w:eastAsia="Arial" w:hAnsi="Arial" w:cs="Arial"/>
            <w:spacing w:val="8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pacing w:val="-2"/>
            <w:w w:val="90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xample</w:delText>
        </w:r>
        <w:r w:rsidDel="002642D7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</w:del>
      <w:ins w:id="173" w:author="schulz" w:date="2016-01-14T20:51:00Z">
        <w:r w:rsidR="002642D7">
          <w:rPr>
            <w:rFonts w:ascii="Arial" w:eastAsia="Arial" w:hAnsi="Arial" w:cs="Arial"/>
            <w:w w:val="90"/>
            <w:sz w:val="16"/>
            <w:szCs w:val="16"/>
          </w:rPr>
          <w:t xml:space="preserve">it </w:t>
        </w:r>
      </w:ins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demonstrating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querying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becomes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simpler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more </w:t>
      </w:r>
      <w:r>
        <w:rPr>
          <w:rFonts w:ascii="Arial" w:eastAsia="Arial" w:hAnsi="Arial" w:cs="Arial"/>
          <w:w w:val="93"/>
          <w:sz w:val="16"/>
          <w:szCs w:val="16"/>
        </w:rPr>
        <w:t>use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w w:val="93"/>
          <w:sz w:val="16"/>
          <w:szCs w:val="16"/>
        </w:rPr>
        <w:t>-friendly;</w:t>
      </w:r>
      <w:r>
        <w:rPr>
          <w:rFonts w:ascii="Arial" w:eastAsia="Arial" w:hAnsi="Arial" w:cs="Arial"/>
          <w:spacing w:val="19"/>
          <w:w w:val="93"/>
          <w:sz w:val="16"/>
          <w:szCs w:val="16"/>
        </w:rPr>
        <w:t xml:space="preserve"> </w:t>
      </w:r>
      <w:ins w:id="174" w:author="schulz" w:date="2016-01-14T20:51:00Z">
        <w:r w:rsidR="002642D7">
          <w:rPr>
            <w:rFonts w:ascii="Arial" w:eastAsia="Arial" w:hAnsi="Arial" w:cs="Arial"/>
            <w:spacing w:val="19"/>
            <w:w w:val="93"/>
            <w:sz w:val="16"/>
            <w:szCs w:val="16"/>
          </w:rPr>
          <w:t xml:space="preserve">and </w:t>
        </w:r>
      </w:ins>
      <w:r>
        <w:rPr>
          <w:rFonts w:ascii="Arial" w:eastAsia="Arial" w:hAnsi="Arial" w:cs="Arial"/>
          <w:sz w:val="16"/>
          <w:szCs w:val="16"/>
        </w:rPr>
        <w:t>(v</w:t>
      </w:r>
      <w:del w:id="175" w:author="schulz" w:date="2016-01-14T20:51:00Z">
        <w:r w:rsidDel="002642D7">
          <w:rPr>
            <w:rFonts w:ascii="Arial" w:eastAsia="Arial" w:hAnsi="Arial" w:cs="Arial"/>
            <w:sz w:val="16"/>
            <w:szCs w:val="16"/>
          </w:rPr>
          <w:delText>i</w:delText>
        </w:r>
      </w:del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del w:id="176" w:author="schulz" w:date="2016-01-14T20:51:00Z">
        <w:r w:rsidDel="002642D7">
          <w:rPr>
            <w:rFonts w:ascii="Arial" w:eastAsia="Arial" w:hAnsi="Arial" w:cs="Arial"/>
            <w:w w:val="89"/>
            <w:sz w:val="16"/>
            <w:szCs w:val="16"/>
          </w:rPr>
          <w:delText>perform</w:delText>
        </w:r>
        <w:r w:rsidDel="002642D7">
          <w:rPr>
            <w:rFonts w:ascii="Arial" w:eastAsia="Arial" w:hAnsi="Arial" w:cs="Arial"/>
            <w:spacing w:val="32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an</w:delText>
        </w:r>
        <w:r w:rsidDel="002642D7">
          <w:rPr>
            <w:rFonts w:ascii="Arial" w:eastAsia="Arial" w:hAnsi="Arial" w:cs="Arial"/>
            <w:spacing w:val="1"/>
            <w:w w:val="89"/>
            <w:sz w:val="16"/>
            <w:szCs w:val="16"/>
          </w:rPr>
          <w:delText xml:space="preserve"> </w:delText>
        </w:r>
      </w:del>
      <w:ins w:id="177" w:author="schulz" w:date="2016-01-14T20:51:00Z">
        <w:r w:rsidR="002642D7">
          <w:rPr>
            <w:rFonts w:ascii="Arial" w:eastAsia="Arial" w:hAnsi="Arial" w:cs="Arial"/>
            <w:w w:val="89"/>
            <w:sz w:val="16"/>
            <w:szCs w:val="16"/>
          </w:rPr>
          <w:t xml:space="preserve">experimentally assess </w:t>
        </w:r>
      </w:ins>
      <w:ins w:id="178" w:author="schulz" w:date="2016-01-14T20:52:00Z">
        <w:r w:rsidR="002642D7">
          <w:rPr>
            <w:rFonts w:ascii="Arial" w:eastAsia="Arial" w:hAnsi="Arial" w:cs="Arial"/>
            <w:w w:val="89"/>
            <w:sz w:val="16"/>
            <w:szCs w:val="16"/>
          </w:rPr>
          <w:t xml:space="preserve">correctness and </w:t>
        </w:r>
      </w:ins>
      <w:del w:id="179" w:author="schulz" w:date="2016-01-14T20:51:00Z">
        <w:r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xperiment</w:delText>
        </w:r>
        <w:r w:rsidDel="002642D7">
          <w:rPr>
            <w:rFonts w:ascii="Arial" w:eastAsia="Arial" w:hAnsi="Arial" w:cs="Arial"/>
            <w:spacing w:val="22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to</w:delText>
        </w:r>
        <w:r w:rsidDel="002642D7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78"/>
            <w:sz w:val="16"/>
            <w:szCs w:val="16"/>
          </w:rPr>
          <w:delText>assess</w:delText>
        </w:r>
        <w:r w:rsidDel="002642D7">
          <w:rPr>
            <w:rFonts w:ascii="Arial" w:eastAsia="Arial" w:hAnsi="Arial" w:cs="Arial"/>
            <w:spacing w:val="15"/>
            <w:w w:val="7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the</w:delText>
        </w:r>
        <w:r w:rsidDel="002642D7">
          <w:rPr>
            <w:rFonts w:ascii="Arial" w:eastAsia="Arial" w:hAnsi="Arial" w:cs="Arial"/>
            <w:spacing w:val="3"/>
            <w:w w:val="90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90"/>
          <w:sz w:val="16"/>
          <w:szCs w:val="16"/>
        </w:rPr>
        <w:t>scalability</w:t>
      </w:r>
      <w:del w:id="180" w:author="schulz" w:date="2016-01-14T20:52:00Z">
        <w:r w:rsidDel="002642D7">
          <w:rPr>
            <w:rFonts w:ascii="Arial" w:eastAsia="Arial" w:hAnsi="Arial" w:cs="Arial"/>
            <w:spacing w:val="37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Del="002642D7">
          <w:rPr>
            <w:rFonts w:ascii="Arial" w:eastAsia="Arial" w:hAnsi="Arial" w:cs="Arial"/>
            <w:spacing w:val="4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the approach</w:delText>
        </w:r>
      </w:del>
      <w:r>
        <w:rPr>
          <w:rFonts w:ascii="Arial" w:eastAsia="Arial" w:hAnsi="Arial" w:cs="Arial"/>
          <w:sz w:val="16"/>
          <w:szCs w:val="16"/>
        </w:rPr>
        <w:t>.</w:t>
      </w:r>
    </w:p>
    <w:p w14:paraId="3B6F5CC4" w14:textId="062D7BBB" w:rsidR="00B77D6E" w:rsidRDefault="00D6358D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use</w:t>
      </w:r>
      <w:r>
        <w:rPr>
          <w:rFonts w:ascii="Arial" w:eastAsia="Arial" w:hAnsi="Arial" w:cs="Arial"/>
          <w:spacing w:val="27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case</w:t>
      </w:r>
      <w:r>
        <w:rPr>
          <w:rFonts w:ascii="Arial" w:eastAsia="Arial" w:hAnsi="Arial" w:cs="Arial"/>
          <w:spacing w:val="24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addressed</w:t>
      </w:r>
      <w:ins w:id="181" w:author="schulz" w:date="2016-01-14T20:52:00Z">
        <w:r w:rsidR="002642D7">
          <w:rPr>
            <w:rFonts w:ascii="Arial" w:eastAsia="Arial" w:hAnsi="Arial" w:cs="Arial"/>
            <w:w w:val="86"/>
            <w:sz w:val="16"/>
            <w:szCs w:val="16"/>
          </w:rPr>
          <w:t xml:space="preserve"> by</w:t>
        </w:r>
      </w:ins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w w:val="86"/>
          <w:sz w:val="16"/>
          <w:szCs w:val="16"/>
        </w:rPr>
        <w:t xml:space="preserve">y 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Questions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(CQs) </w:t>
      </w:r>
      <w:r>
        <w:rPr>
          <w:rFonts w:ascii="Arial" w:eastAsia="Arial" w:hAnsi="Arial" w:cs="Arial"/>
          <w:w w:val="89"/>
          <w:sz w:val="16"/>
          <w:szCs w:val="16"/>
        </w:rPr>
        <w:t xml:space="preserve">(Gruninger 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ox,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1994) 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del w:id="182" w:author="schulz" w:date="2016-01-14T20:52:00Z">
        <w:r w:rsidDel="002642D7">
          <w:rPr>
            <w:rFonts w:ascii="Arial" w:eastAsia="Arial" w:hAnsi="Arial" w:cs="Arial"/>
            <w:w w:val="87"/>
            <w:sz w:val="16"/>
            <w:szCs w:val="16"/>
          </w:rPr>
          <w:delText>.</w:delText>
        </w:r>
        <w:r w:rsidDel="002642D7">
          <w:rPr>
            <w:rFonts w:ascii="Arial" w:eastAsia="Arial" w:hAnsi="Arial" w:cs="Arial"/>
            <w:spacing w:val="34"/>
            <w:w w:val="87"/>
            <w:sz w:val="16"/>
            <w:szCs w:val="16"/>
          </w:rPr>
          <w:delText xml:space="preserve"> </w:delText>
        </w:r>
      </w:del>
      <w:ins w:id="183" w:author="schulz" w:date="2016-01-14T20:52:00Z">
        <w:r w:rsidR="002642D7">
          <w:rPr>
            <w:rFonts w:ascii="Arial" w:eastAsia="Arial" w:hAnsi="Arial" w:cs="Arial"/>
            <w:w w:val="87"/>
            <w:sz w:val="16"/>
            <w:szCs w:val="16"/>
          </w:rPr>
          <w:t xml:space="preserve"> on the metabolism </w:t>
        </w:r>
      </w:ins>
      <w:ins w:id="184" w:author="schulz" w:date="2016-01-14T20:53:00Z">
        <w:r w:rsidR="002642D7">
          <w:rPr>
            <w:rFonts w:ascii="Arial" w:eastAsia="Arial" w:hAnsi="Arial" w:cs="Arial"/>
            <w:sz w:val="16"/>
            <w:szCs w:val="16"/>
          </w:rPr>
          <w:t xml:space="preserve">small molecules in </w:t>
        </w:r>
      </w:ins>
      <w:del w:id="185" w:author="schulz" w:date="2016-01-14T20:53:00Z">
        <w:r w:rsidDel="002642D7">
          <w:rPr>
            <w:rFonts w:ascii="Arial" w:eastAsia="Arial" w:hAnsi="Arial" w:cs="Arial"/>
            <w:sz w:val="16"/>
            <w:szCs w:val="16"/>
          </w:rPr>
          <w:delText>Th</w:delText>
        </w:r>
        <w:r w:rsidDel="002642D7">
          <w:rPr>
            <w:rFonts w:ascii="Arial" w:eastAsia="Arial" w:hAnsi="Arial" w:cs="Arial"/>
            <w:spacing w:val="-2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z w:val="16"/>
            <w:szCs w:val="16"/>
          </w:rPr>
          <w:delText>y</w:delText>
        </w:r>
        <w:r w:rsidDel="002642D7">
          <w:rPr>
            <w:rFonts w:ascii="Arial" w:eastAsia="Arial" w:hAnsi="Arial" w:cs="Arial"/>
            <w:spacing w:val="-1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range</w:delText>
        </w:r>
        <w:r w:rsidDel="002642D7">
          <w:rPr>
            <w:rFonts w:ascii="Arial" w:eastAsia="Arial" w:hAnsi="Arial" w:cs="Arial"/>
            <w:spacing w:val="24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from</w:delText>
        </w:r>
        <w:r w:rsidDel="002642D7">
          <w:rPr>
            <w:rFonts w:ascii="Arial" w:eastAsia="Arial" w:hAnsi="Arial" w:cs="Arial"/>
            <w:spacing w:val="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h</w:delText>
        </w:r>
        <w:r w:rsidDel="002642D7">
          <w:rPr>
            <w:rFonts w:ascii="Arial" w:eastAsia="Arial" w:hAnsi="Arial" w:cs="Arial"/>
            <w:spacing w:val="-4"/>
            <w:sz w:val="16"/>
            <w:szCs w:val="16"/>
          </w:rPr>
          <w:delText>o</w:delText>
        </w:r>
        <w:r w:rsidDel="002642D7">
          <w:rPr>
            <w:rFonts w:ascii="Arial" w:eastAsia="Arial" w:hAnsi="Arial" w:cs="Arial"/>
            <w:sz w:val="16"/>
            <w:szCs w:val="16"/>
          </w:rPr>
          <w:delText>w</w:delText>
        </w:r>
        <w:r w:rsidDel="002642D7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data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related</w:delText>
        </w:r>
        <w:r w:rsidDel="002642D7">
          <w:rPr>
            <w:rFonts w:ascii="Arial" w:eastAsia="Arial" w:hAnsi="Arial" w:cs="Arial"/>
            <w:spacing w:val="13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to</w:delText>
        </w:r>
        <w:r w:rsidDel="002642D7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7"/>
            <w:sz w:val="16"/>
            <w:szCs w:val="16"/>
          </w:rPr>
          <w:delText>a</w:delText>
        </w:r>
        <w:r w:rsidDel="002642D7">
          <w:rPr>
            <w:rFonts w:ascii="Arial" w:eastAsia="Arial" w:hAnsi="Arial" w:cs="Arial"/>
            <w:spacing w:val="7"/>
            <w:w w:val="8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7"/>
            <w:sz w:val="16"/>
            <w:szCs w:val="16"/>
          </w:rPr>
          <w:delText>specific</w:delText>
        </w:r>
        <w:r w:rsidDel="002642D7">
          <w:rPr>
            <w:rFonts w:ascii="Arial" w:eastAsia="Arial" w:hAnsi="Arial" w:cs="Arial"/>
            <w:spacing w:val="35"/>
            <w:w w:val="8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7"/>
            <w:sz w:val="16"/>
            <w:szCs w:val="16"/>
          </w:rPr>
          <w:delText>metabolism</w:delText>
        </w:r>
        <w:r w:rsidDel="002642D7">
          <w:rPr>
            <w:rFonts w:ascii="Arial" w:eastAsia="Arial" w:hAnsi="Arial" w:cs="Arial"/>
            <w:spacing w:val="38"/>
            <w:w w:val="8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pacing w:val="-2"/>
            <w:w w:val="87"/>
            <w:sz w:val="16"/>
            <w:szCs w:val="16"/>
          </w:rPr>
          <w:delText>ov</w:delText>
        </w:r>
        <w:r w:rsidDel="002642D7">
          <w:rPr>
            <w:rFonts w:ascii="Arial" w:eastAsia="Arial" w:hAnsi="Arial" w:cs="Arial"/>
            <w:w w:val="87"/>
            <w:sz w:val="16"/>
            <w:szCs w:val="16"/>
          </w:rPr>
          <w:delText>erlap</w:delText>
        </w:r>
        <w:r w:rsidDel="002642D7">
          <w:rPr>
            <w:rFonts w:ascii="Arial" w:eastAsia="Arial" w:hAnsi="Arial" w:cs="Arial"/>
            <w:spacing w:val="32"/>
            <w:w w:val="8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in</w:delText>
        </w:r>
        <w:r w:rsidDel="002642D7">
          <w:rPr>
            <w:rFonts w:ascii="Arial" w:eastAsia="Arial" w:hAnsi="Arial" w:cs="Arial"/>
            <w:spacing w:val="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5"/>
            <w:sz w:val="16"/>
            <w:szCs w:val="16"/>
          </w:rPr>
          <w:delText>biological</w:delText>
        </w:r>
        <w:r w:rsidDel="002642D7">
          <w:rPr>
            <w:rFonts w:ascii="Arial" w:eastAsia="Arial" w:hAnsi="Arial" w:cs="Arial"/>
            <w:spacing w:val="10"/>
            <w:w w:val="9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2"/>
            <w:sz w:val="16"/>
            <w:szCs w:val="16"/>
          </w:rPr>
          <w:delText>databases</w:delText>
        </w:r>
        <w:r w:rsidDel="002642D7">
          <w:rPr>
            <w:rFonts w:ascii="Arial" w:eastAsia="Arial" w:hAnsi="Arial" w:cs="Arial"/>
            <w:spacing w:val="16"/>
            <w:w w:val="82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for</w:delText>
        </w:r>
        <w:r w:rsidDel="002642D7">
          <w:rPr>
            <w:rFonts w:ascii="Arial" w:eastAsia="Arial" w:hAnsi="Arial" w:cs="Arial"/>
            <w:spacing w:val="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ce</w:delText>
        </w:r>
        <w:r w:rsidDel="002642D7">
          <w:rPr>
            <w:rFonts w:ascii="Arial" w:eastAsia="Arial" w:hAnsi="Arial" w:cs="Arial"/>
            <w:spacing w:val="-3"/>
            <w:sz w:val="16"/>
            <w:szCs w:val="16"/>
          </w:rPr>
          <w:delText>r</w:delText>
        </w:r>
      </w:del>
      <w:del w:id="186" w:author="schulz" w:date="2016-01-14T20:52:00Z">
        <w:r w:rsidDel="002642D7">
          <w:rPr>
            <w:rFonts w:ascii="Arial" w:eastAsia="Arial" w:hAnsi="Arial" w:cs="Arial"/>
            <w:sz w:val="16"/>
            <w:szCs w:val="16"/>
          </w:rPr>
          <w:delText xml:space="preserve">- </w:delText>
        </w:r>
      </w:del>
      <w:del w:id="187" w:author="schulz" w:date="2016-01-14T20:53:00Z">
        <w:r w:rsidDel="002642D7">
          <w:rPr>
            <w:rFonts w:ascii="Arial" w:eastAsia="Arial" w:hAnsi="Arial" w:cs="Arial"/>
            <w:w w:val="87"/>
            <w:sz w:val="16"/>
            <w:szCs w:val="16"/>
          </w:rPr>
          <w:delText>tain</w:delText>
        </w:r>
        <w:r w:rsidDel="002642D7">
          <w:rPr>
            <w:rFonts w:ascii="Arial" w:eastAsia="Arial" w:hAnsi="Arial" w:cs="Arial"/>
            <w:spacing w:val="8"/>
            <w:w w:val="87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7"/>
          <w:sz w:val="16"/>
          <w:szCs w:val="16"/>
        </w:rPr>
        <w:t>model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anisms,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ins w:id="188" w:author="schulz" w:date="2016-01-14T20:53:00Z">
        <w:r w:rsidR="002642D7">
          <w:rPr>
            <w:rFonts w:ascii="Arial" w:eastAsia="Arial" w:hAnsi="Arial" w:cs="Arial"/>
            <w:spacing w:val="7"/>
            <w:w w:val="87"/>
            <w:sz w:val="16"/>
            <w:szCs w:val="16"/>
          </w:rPr>
          <w:t xml:space="preserve">encompassing physiological processes as well </w:t>
        </w:r>
      </w:ins>
      <w:del w:id="189" w:author="schulz" w:date="2016-01-14T20:54:00Z">
        <w:r w:rsidDel="002642D7">
          <w:rPr>
            <w:rFonts w:ascii="Arial" w:eastAsia="Arial" w:hAnsi="Arial" w:cs="Arial"/>
            <w:w w:val="87"/>
            <w:sz w:val="16"/>
            <w:szCs w:val="16"/>
          </w:rPr>
          <w:delText>to</w:delText>
        </w:r>
        <w:r w:rsidDel="002642D7">
          <w:rPr>
            <w:rFonts w:ascii="Arial" w:eastAsia="Arial" w:hAnsi="Arial" w:cs="Arial"/>
            <w:spacing w:val="1"/>
            <w:w w:val="87"/>
            <w:sz w:val="16"/>
            <w:szCs w:val="16"/>
          </w:rPr>
          <w:delText xml:space="preserve"> </w:delText>
        </w:r>
      </w:del>
      <w:ins w:id="190" w:author="schulz" w:date="2016-01-14T20:54:00Z">
        <w:r w:rsidR="002642D7">
          <w:rPr>
            <w:rFonts w:ascii="Arial" w:eastAsia="Arial" w:hAnsi="Arial" w:cs="Arial"/>
            <w:w w:val="87"/>
            <w:sz w:val="16"/>
            <w:szCs w:val="16"/>
          </w:rPr>
          <w:t xml:space="preserve">as </w:t>
        </w:r>
      </w:ins>
      <w:del w:id="191" w:author="schulz" w:date="2016-01-14T20:54:00Z">
        <w:r w:rsidDel="002642D7">
          <w:rPr>
            <w:rFonts w:ascii="Arial" w:eastAsia="Arial" w:hAnsi="Arial" w:cs="Arial"/>
            <w:w w:val="87"/>
            <w:sz w:val="16"/>
            <w:szCs w:val="16"/>
          </w:rPr>
          <w:delText>phenotypes</w:delText>
        </w:r>
        <w:r w:rsidDel="002642D7">
          <w:rPr>
            <w:rFonts w:ascii="Arial" w:eastAsia="Arial" w:hAnsi="Arial" w:cs="Arial"/>
            <w:spacing w:val="-5"/>
            <w:w w:val="87"/>
            <w:sz w:val="16"/>
            <w:szCs w:val="16"/>
          </w:rPr>
          <w:delText xml:space="preserve"> </w:delText>
        </w:r>
      </w:del>
      <w:ins w:id="192" w:author="schulz" w:date="2016-01-14T20:54:00Z">
        <w:r w:rsidR="002642D7">
          <w:rPr>
            <w:rFonts w:ascii="Arial" w:eastAsia="Arial" w:hAnsi="Arial" w:cs="Arial"/>
            <w:w w:val="87"/>
            <w:sz w:val="16"/>
            <w:szCs w:val="16"/>
          </w:rPr>
          <w:t>phenotyp</w:t>
        </w:r>
        <w:r w:rsidR="002642D7">
          <w:rPr>
            <w:rFonts w:ascii="Arial" w:eastAsia="Arial" w:hAnsi="Arial" w:cs="Arial"/>
            <w:w w:val="87"/>
            <w:sz w:val="16"/>
            <w:szCs w:val="16"/>
          </w:rPr>
          <w:t xml:space="preserve">ical changes in </w:t>
        </w:r>
      </w:ins>
      <w:del w:id="193" w:author="schulz" w:date="2016-01-14T20:54:00Z">
        <w:r w:rsidDel="002642D7">
          <w:rPr>
            <w:rFonts w:ascii="Arial" w:eastAsia="Arial" w:hAnsi="Arial" w:cs="Arial"/>
            <w:w w:val="87"/>
            <w:sz w:val="16"/>
            <w:szCs w:val="16"/>
          </w:rPr>
          <w:delText>from</w:delText>
        </w:r>
        <w:r w:rsidDel="002642D7">
          <w:rPr>
            <w:rFonts w:ascii="Arial" w:eastAsia="Arial" w:hAnsi="Arial" w:cs="Arial"/>
            <w:spacing w:val="24"/>
            <w:w w:val="87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7"/>
          <w:sz w:val="16"/>
          <w:szCs w:val="16"/>
        </w:rPr>
        <w:t xml:space="preserve">dysfunctional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metabolism.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del w:id="194" w:author="schulz" w:date="2016-01-14T20:54:00Z">
        <w:r w:rsidDel="002642D7">
          <w:rPr>
            <w:rFonts w:ascii="Arial" w:eastAsia="Arial" w:hAnsi="Arial" w:cs="Arial"/>
            <w:sz w:val="16"/>
            <w:szCs w:val="16"/>
          </w:rPr>
          <w:delText xml:space="preserve">Our </w:delText>
        </w:r>
      </w:del>
      <w:ins w:id="195" w:author="schulz" w:date="2016-01-14T20:54:00Z">
        <w:r w:rsidR="002642D7">
          <w:rPr>
            <w:rFonts w:ascii="Arial" w:eastAsia="Arial" w:hAnsi="Arial" w:cs="Arial"/>
            <w:sz w:val="16"/>
            <w:szCs w:val="16"/>
          </w:rPr>
          <w:t xml:space="preserve">The </w:t>
        </w:r>
      </w:ins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xamples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UniProt,</w:t>
      </w:r>
      <w:r>
        <w:rPr>
          <w:rFonts w:ascii="Arial" w:eastAsia="Arial" w:hAnsi="Arial" w:cs="Arial"/>
          <w:spacing w:val="1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axonomy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(NCBI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Resource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90"/>
          <w:sz w:val="16"/>
          <w:szCs w:val="16"/>
        </w:rPr>
        <w:t>dinators,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2015),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Ensembl,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SNOMED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</w:t>
      </w:r>
      <w:commentRangeStart w:id="196"/>
      <w:r>
        <w:rPr>
          <w:rFonts w:ascii="Arial" w:eastAsia="Arial" w:hAnsi="Arial" w:cs="Arial"/>
          <w:w w:val="92"/>
          <w:sz w:val="16"/>
          <w:szCs w:val="16"/>
        </w:rPr>
        <w:t>Donnell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>y</w:t>
      </w:r>
      <w:r>
        <w:rPr>
          <w:rFonts w:ascii="Arial" w:eastAsia="Arial" w:hAnsi="Arial" w:cs="Arial"/>
          <w:w w:val="92"/>
          <w:sz w:val="16"/>
          <w:szCs w:val="16"/>
        </w:rPr>
        <w:t>,</w:t>
      </w:r>
      <w:r>
        <w:rPr>
          <w:rFonts w:ascii="Arial" w:eastAsia="Arial" w:hAnsi="Arial" w:cs="Arial"/>
          <w:spacing w:val="4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2006</w:t>
      </w:r>
      <w:commentRangeEnd w:id="196"/>
      <w:r w:rsidR="002642D7">
        <w:rPr>
          <w:rStyle w:val="Kommentarzeichen"/>
        </w:rPr>
        <w:commentReference w:id="196"/>
      </w:r>
      <w:r>
        <w:rPr>
          <w:rFonts w:ascii="Arial" w:eastAsia="Arial" w:hAnsi="Arial" w:cs="Arial"/>
          <w:w w:val="92"/>
          <w:sz w:val="16"/>
          <w:szCs w:val="16"/>
        </w:rPr>
        <w:t>)</w:t>
      </w:r>
      <w:r>
        <w:rPr>
          <w:rFonts w:ascii="Arial" w:eastAsia="Arial" w:hAnsi="Arial" w:cs="Arial"/>
          <w:spacing w:val="1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(The </w:t>
      </w:r>
      <w:r>
        <w:rPr>
          <w:rFonts w:ascii="Arial" w:eastAsia="Arial" w:hAnsi="Arial" w:cs="Arial"/>
          <w:w w:val="90"/>
          <w:sz w:val="16"/>
          <w:szCs w:val="16"/>
        </w:rPr>
        <w:t xml:space="preserve">Gene Ontology 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Consortium,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2014),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ChEBI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(Hastings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2013)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 PR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(Natale</w:t>
      </w:r>
      <w:r>
        <w:rPr>
          <w:rFonts w:ascii="Arial" w:eastAsia="Arial" w:hAnsi="Arial" w:cs="Arial"/>
          <w:spacing w:val="2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2014),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anized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upper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domain</w:t>
      </w:r>
      <w:r>
        <w:rPr>
          <w:rFonts w:ascii="Arial" w:eastAsia="Arial" w:hAnsi="Arial" w:cs="Arial"/>
          <w:spacing w:val="3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96"/>
          <w:sz w:val="16"/>
          <w:szCs w:val="16"/>
        </w:rPr>
        <w:t>Bio</w:t>
      </w:r>
      <w:r>
        <w:rPr>
          <w:rFonts w:ascii="Arial" w:eastAsia="Arial" w:hAnsi="Arial" w:cs="Arial"/>
          <w:spacing w:val="-12"/>
          <w:w w:val="96"/>
          <w:sz w:val="16"/>
          <w:szCs w:val="16"/>
        </w:rPr>
        <w:t>T</w:t>
      </w:r>
      <w:r>
        <w:rPr>
          <w:rFonts w:ascii="Arial" w:eastAsia="Arial" w:hAnsi="Arial" w:cs="Arial"/>
          <w:w w:val="96"/>
          <w:sz w:val="16"/>
          <w:szCs w:val="16"/>
        </w:rPr>
        <w:t>opLite</w:t>
      </w:r>
      <w:r>
        <w:rPr>
          <w:rFonts w:ascii="Arial" w:eastAsia="Arial" w:hAnsi="Arial" w:cs="Arial"/>
          <w:spacing w:val="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(Schulz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Boe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k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2013).</w:t>
      </w:r>
    </w:p>
    <w:p w14:paraId="3A46A49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3252972" w14:textId="77777777" w:rsidR="00B77D6E" w:rsidRDefault="00B77D6E">
      <w:pPr>
        <w:spacing w:before="13" w:after="0" w:line="280" w:lineRule="exact"/>
        <w:rPr>
          <w:sz w:val="28"/>
          <w:szCs w:val="28"/>
        </w:rPr>
      </w:pPr>
    </w:p>
    <w:p w14:paraId="03B3C62C" w14:textId="77777777" w:rsidR="00B77D6E" w:rsidRDefault="00D6358D">
      <w:pPr>
        <w:spacing w:after="0" w:line="240" w:lineRule="auto"/>
        <w:ind w:left="2108" w:right="329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kg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ound</w:t>
      </w:r>
    </w:p>
    <w:p w14:paraId="22C62B9A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27836D77" w14:textId="77777777" w:rsidR="00B77D6E" w:rsidRDefault="00D6358D">
      <w:pPr>
        <w:spacing w:after="0" w:line="240" w:lineRule="auto"/>
        <w:ind w:left="2108" w:right="2892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mal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</w:p>
    <w:p w14:paraId="780B42BF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006F38B1" w14:textId="718150C5" w:rsidR="002642D7" w:rsidRPr="00A579CD" w:rsidRDefault="002642D7" w:rsidP="002642D7">
      <w:pPr>
        <w:pStyle w:val="Textkrper"/>
        <w:kinsoku w:val="0"/>
        <w:overflowPunct w:val="0"/>
        <w:spacing w:before="111" w:line="285" w:lineRule="auto"/>
        <w:ind w:left="2107"/>
        <w:jc w:val="both"/>
        <w:rPr>
          <w:ins w:id="197" w:author="schulz" w:date="2016-01-14T20:58:00Z"/>
          <w:lang w:val="en-GB"/>
        </w:rPr>
      </w:pPr>
      <w:commentRangeStart w:id="198"/>
      <w:ins w:id="199" w:author="schulz" w:date="2016-01-14T20:58:00Z">
        <w:r w:rsidRPr="00A579CD">
          <w:rPr>
            <w:spacing w:val="-1"/>
            <w:lang w:val="en-GB"/>
          </w:rPr>
          <w:t>Formal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ontologies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are</w:t>
        </w:r>
        <w:r w:rsidRPr="00A579CD">
          <w:rPr>
            <w:spacing w:val="-13"/>
            <w:lang w:val="en-GB"/>
          </w:rPr>
          <w:t xml:space="preserve"> </w:t>
        </w:r>
        <w:r>
          <w:rPr>
            <w:lang w:val="en-GB"/>
          </w:rPr>
          <w:t xml:space="preserve">centred around </w:t>
        </w:r>
        <w:r w:rsidRPr="00A579CD">
          <w:rPr>
            <w:lang w:val="en-GB"/>
          </w:rPr>
          <w:t>classes</w:t>
        </w:r>
      </w:ins>
      <w:ins w:id="200" w:author="schulz" w:date="2016-01-14T21:02:00Z">
        <w:r w:rsidR="005A0A45">
          <w:rPr>
            <w:lang w:val="en-GB"/>
          </w:rPr>
          <w:t xml:space="preserve"> of individual entities</w:t>
        </w:r>
      </w:ins>
      <w:ins w:id="201" w:author="schulz" w:date="2016-01-14T20:58:00Z">
        <w:r>
          <w:rPr>
            <w:lang w:val="en-GB"/>
          </w:rPr>
          <w:t xml:space="preserve">. Together </w:t>
        </w:r>
        <w:r w:rsidRPr="00A579CD">
          <w:rPr>
            <w:lang w:val="en-GB"/>
          </w:rPr>
          <w:t>with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a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set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of</w:t>
        </w:r>
        <w:r w:rsidRPr="00A579CD">
          <w:rPr>
            <w:spacing w:val="-13"/>
            <w:lang w:val="en-GB"/>
          </w:rPr>
          <w:t xml:space="preserve"> </w:t>
        </w:r>
        <w:r w:rsidRPr="00A579CD">
          <w:rPr>
            <w:lang w:val="en-GB"/>
          </w:rPr>
          <w:t>binary</w:t>
        </w:r>
        <w:r w:rsidRPr="00A579CD">
          <w:rPr>
            <w:spacing w:val="-12"/>
            <w:lang w:val="en-GB"/>
          </w:rPr>
          <w:t xml:space="preserve"> </w:t>
        </w:r>
        <w:r w:rsidRPr="00A579CD">
          <w:rPr>
            <w:lang w:val="en-GB"/>
          </w:rPr>
          <w:t>relations</w:t>
        </w:r>
        <w:r>
          <w:rPr>
            <w:lang w:val="en-GB"/>
          </w:rPr>
          <w:t xml:space="preserve"> and logical operators in a </w:t>
        </w:r>
        <w:r w:rsidRPr="00EC50D4">
          <w:rPr>
            <w:lang w:val="en-GB"/>
          </w:rPr>
          <w:t>logic-based</w:t>
        </w:r>
        <w:r w:rsidRPr="00EC50D4">
          <w:rPr>
            <w:spacing w:val="-1"/>
            <w:lang w:val="en-GB"/>
          </w:rPr>
          <w:t xml:space="preserve"> </w:t>
        </w:r>
        <w:r w:rsidRPr="00EC50D4">
          <w:rPr>
            <w:lang w:val="en-GB"/>
          </w:rPr>
          <w:t>language,</w:t>
        </w:r>
        <w:r w:rsidRPr="00EC50D4">
          <w:rPr>
            <w:spacing w:val="3"/>
            <w:lang w:val="en-GB"/>
          </w:rPr>
          <w:t xml:space="preserve"> </w:t>
        </w:r>
        <w:r w:rsidRPr="00EC50D4">
          <w:rPr>
            <w:lang w:val="en-GB"/>
          </w:rPr>
          <w:t>e.g.,</w:t>
        </w:r>
        <w:r w:rsidRPr="00EC50D4">
          <w:rPr>
            <w:spacing w:val="26"/>
            <w:w w:val="99"/>
            <w:lang w:val="en-GB"/>
          </w:rPr>
          <w:t xml:space="preserve"> </w:t>
        </w:r>
        <w:r w:rsidRPr="00EC50D4">
          <w:rPr>
            <w:lang w:val="en-GB"/>
          </w:rPr>
          <w:t>DL</w:t>
        </w:r>
        <w:r>
          <w:rPr>
            <w:lang w:val="en-GB"/>
          </w:rPr>
          <w:t xml:space="preserve">, they constitute </w:t>
        </w:r>
        <w:r w:rsidRPr="00A579CD">
          <w:rPr>
            <w:lang w:val="en-GB"/>
          </w:rPr>
          <w:t>form</w:t>
        </w:r>
        <w:r>
          <w:rPr>
            <w:lang w:val="en-GB"/>
          </w:rPr>
          <w:t>al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axioms</w:t>
        </w:r>
        <w:r>
          <w:rPr>
            <w:lang w:val="en-GB"/>
          </w:rPr>
          <w:t>.  Axioms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state</w:t>
        </w:r>
        <w:r w:rsidRPr="00A579CD">
          <w:rPr>
            <w:spacing w:val="-4"/>
            <w:lang w:val="en-GB"/>
          </w:rPr>
          <w:t xml:space="preserve"> </w:t>
        </w:r>
        <w:r w:rsidRPr="00A579CD">
          <w:rPr>
            <w:lang w:val="en-GB"/>
          </w:rPr>
          <w:t>what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is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spacing w:val="-1"/>
            <w:lang w:val="en-GB"/>
          </w:rPr>
          <w:t>universally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true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for</w:t>
        </w:r>
        <w:r w:rsidRPr="00A579CD">
          <w:rPr>
            <w:spacing w:val="-4"/>
            <w:lang w:val="en-GB"/>
          </w:rPr>
          <w:t xml:space="preserve"> </w:t>
        </w:r>
        <w:r w:rsidRPr="00A579CD">
          <w:rPr>
            <w:lang w:val="en-GB"/>
          </w:rPr>
          <w:t>all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members</w:t>
        </w:r>
        <w:r w:rsidRPr="00A579CD">
          <w:rPr>
            <w:spacing w:val="-3"/>
            <w:lang w:val="en-GB"/>
          </w:rPr>
          <w:t xml:space="preserve"> </w:t>
        </w:r>
        <w:r w:rsidRPr="00A579CD">
          <w:rPr>
            <w:lang w:val="en-GB"/>
          </w:rPr>
          <w:t>of</w:t>
        </w:r>
        <w:r w:rsidRPr="00A579CD">
          <w:rPr>
            <w:spacing w:val="25"/>
            <w:w w:val="99"/>
            <w:lang w:val="en-GB"/>
          </w:rPr>
          <w:t xml:space="preserve"> </w:t>
        </w:r>
        <w:r w:rsidRPr="00A579CD">
          <w:rPr>
            <w:lang w:val="en-GB"/>
          </w:rPr>
          <w:t>a</w:t>
        </w:r>
        <w:r w:rsidRPr="00A579CD">
          <w:rPr>
            <w:spacing w:val="-8"/>
            <w:lang w:val="en-GB"/>
          </w:rPr>
          <w:t xml:space="preserve"> </w:t>
        </w:r>
        <w:r w:rsidRPr="00A579CD">
          <w:rPr>
            <w:lang w:val="en-GB"/>
          </w:rPr>
          <w:t>class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lang w:val="en-GB"/>
          </w:rPr>
          <w:t>or</w:t>
        </w:r>
        <w:r w:rsidRPr="00A579CD">
          <w:rPr>
            <w:spacing w:val="-8"/>
            <w:lang w:val="en-GB"/>
          </w:rPr>
          <w:t xml:space="preserve"> </w:t>
        </w:r>
        <w:r w:rsidRPr="00A579CD">
          <w:rPr>
            <w:lang w:val="en-GB"/>
          </w:rPr>
          <w:t>a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spacing w:val="-1"/>
            <w:lang w:val="en-GB"/>
          </w:rPr>
          <w:t>class-like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spacing w:val="-1"/>
            <w:lang w:val="en-GB"/>
          </w:rPr>
          <w:t>expression.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spacing w:val="-1"/>
            <w:lang w:val="en-GB"/>
          </w:rPr>
          <w:t>For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lang w:val="en-GB"/>
          </w:rPr>
          <w:t>instance,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lang w:val="en-GB"/>
          </w:rPr>
          <w:t>all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lang w:val="en-GB"/>
          </w:rPr>
          <w:t>nucleic</w:t>
        </w:r>
        <w:r w:rsidRPr="00A579CD">
          <w:rPr>
            <w:spacing w:val="-8"/>
            <w:lang w:val="en-GB"/>
          </w:rPr>
          <w:t xml:space="preserve"> </w:t>
        </w:r>
        <w:r w:rsidRPr="00A579CD">
          <w:rPr>
            <w:lang w:val="en-GB"/>
          </w:rPr>
          <w:t>acid</w:t>
        </w:r>
        <w:r w:rsidRPr="00A579CD">
          <w:rPr>
            <w:spacing w:val="-7"/>
            <w:lang w:val="en-GB"/>
          </w:rPr>
          <w:t xml:space="preserve"> </w:t>
        </w:r>
        <w:r w:rsidRPr="00A579CD">
          <w:rPr>
            <w:lang w:val="en-GB"/>
          </w:rPr>
          <w:t>molecules</w:t>
        </w:r>
        <w:r w:rsidRPr="00A579CD">
          <w:rPr>
            <w:spacing w:val="35"/>
            <w:w w:val="99"/>
            <w:lang w:val="en-GB"/>
          </w:rPr>
          <w:t xml:space="preserve"> </w:t>
        </w:r>
        <w:r w:rsidRPr="00A579CD">
          <w:rPr>
            <w:lang w:val="en-GB"/>
          </w:rPr>
          <w:t>contain</w:t>
        </w:r>
        <w:r w:rsidRPr="00A579CD">
          <w:rPr>
            <w:spacing w:val="-23"/>
            <w:lang w:val="en-GB"/>
          </w:rPr>
          <w:t xml:space="preserve"> </w:t>
        </w:r>
        <w:r w:rsidRPr="00A579CD">
          <w:rPr>
            <w:lang w:val="en-GB"/>
          </w:rPr>
          <w:t>nucleotides,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or</w:t>
        </w:r>
        <w:r w:rsidRPr="00A579CD">
          <w:rPr>
            <w:spacing w:val="-22"/>
            <w:lang w:val="en-GB"/>
          </w:rPr>
          <w:t xml:space="preserve"> </w:t>
        </w:r>
        <w:r w:rsidRPr="00A579CD">
          <w:rPr>
            <w:lang w:val="en-GB"/>
          </w:rPr>
          <w:t>all</w:t>
        </w:r>
        <w:r w:rsidRPr="00A579CD">
          <w:rPr>
            <w:spacing w:val="-22"/>
            <w:lang w:val="en-GB"/>
          </w:rPr>
          <w:t xml:space="preserve"> </w:t>
        </w:r>
        <w:r w:rsidRPr="00A579CD">
          <w:rPr>
            <w:lang w:val="en-GB"/>
          </w:rPr>
          <w:t>adenine</w:t>
        </w:r>
        <w:r w:rsidRPr="00A579CD">
          <w:rPr>
            <w:spacing w:val="-22"/>
            <w:lang w:val="en-GB"/>
          </w:rPr>
          <w:t xml:space="preserve"> </w:t>
        </w:r>
        <w:r w:rsidRPr="00A579CD">
          <w:rPr>
            <w:lang w:val="en-GB"/>
          </w:rPr>
          <w:t>molecules</w:t>
        </w:r>
        <w:r w:rsidRPr="00A579CD">
          <w:rPr>
            <w:spacing w:val="-22"/>
            <w:lang w:val="en-GB"/>
          </w:rPr>
          <w:t xml:space="preserve"> </w:t>
        </w:r>
        <w:r w:rsidRPr="00A579CD">
          <w:rPr>
            <w:lang w:val="en-GB"/>
          </w:rPr>
          <w:t>are</w:t>
        </w:r>
        <w:r w:rsidRPr="00A579CD">
          <w:rPr>
            <w:spacing w:val="-23"/>
            <w:lang w:val="en-GB"/>
          </w:rPr>
          <w:t xml:space="preserve"> </w:t>
        </w:r>
        <w:r w:rsidRPr="00A579CD">
          <w:rPr>
            <w:lang w:val="en-GB"/>
          </w:rPr>
          <w:t>nucleotide</w:t>
        </w:r>
        <w:r w:rsidRPr="00A579CD">
          <w:rPr>
            <w:spacing w:val="-22"/>
            <w:lang w:val="en-GB"/>
          </w:rPr>
          <w:t xml:space="preserve"> </w:t>
        </w:r>
        <w:r w:rsidRPr="00A579CD">
          <w:rPr>
            <w:lang w:val="en-GB"/>
          </w:rPr>
          <w:t>molecules.</w:t>
        </w:r>
        <w:r w:rsidRPr="00A579CD">
          <w:rPr>
            <w:w w:val="99"/>
            <w:lang w:val="en-GB"/>
          </w:rPr>
          <w:t xml:space="preserve"> </w:t>
        </w:r>
        <w:r>
          <w:rPr>
            <w:lang w:val="en-GB"/>
          </w:rPr>
          <w:t xml:space="preserve"> </w:t>
        </w:r>
        <w:r w:rsidRPr="00A579CD">
          <w:rPr>
            <w:lang w:val="en-GB"/>
          </w:rPr>
          <w:t>The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construction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of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lang w:val="en-GB"/>
          </w:rPr>
          <w:t>(formal)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ontologies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lang w:val="en-GB"/>
          </w:rPr>
          <w:t>should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spacing w:val="-1"/>
            <w:lang w:val="en-GB"/>
          </w:rPr>
          <w:t>obey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lang w:val="en-GB"/>
          </w:rPr>
          <w:t>principled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criteria</w:t>
        </w:r>
        <w:r w:rsidRPr="00A579CD">
          <w:rPr>
            <w:spacing w:val="21"/>
            <w:w w:val="99"/>
            <w:lang w:val="en-GB"/>
          </w:rPr>
          <w:t xml:space="preserve"> </w:t>
        </w:r>
        <w:r w:rsidRPr="00A579CD">
          <w:rPr>
            <w:lang w:val="en-GB"/>
          </w:rPr>
          <w:t>(Spear,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2006)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and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good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practice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guidelines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(Schulz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et</w:t>
        </w:r>
        <w:r w:rsidRPr="00A579CD">
          <w:rPr>
            <w:i/>
            <w:iCs/>
            <w:spacing w:val="-17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al.</w:t>
        </w:r>
        <w:r w:rsidRPr="00A579CD">
          <w:rPr>
            <w:lang w:val="en-GB"/>
          </w:rPr>
          <w:t>,</w:t>
        </w:r>
        <w:r w:rsidRPr="00A579CD">
          <w:rPr>
            <w:spacing w:val="-17"/>
            <w:lang w:val="en-GB"/>
          </w:rPr>
          <w:t xml:space="preserve"> </w:t>
        </w:r>
        <w:r w:rsidRPr="00A579CD">
          <w:rPr>
            <w:lang w:val="en-GB"/>
          </w:rPr>
          <w:t>2012).</w:t>
        </w:r>
        <w:r w:rsidRPr="00A579CD">
          <w:rPr>
            <w:spacing w:val="-14"/>
            <w:lang w:val="en-GB"/>
          </w:rPr>
          <w:t xml:space="preserve"> </w:t>
        </w:r>
        <w:r w:rsidRPr="00A579CD">
          <w:rPr>
            <w:lang w:val="en-GB"/>
          </w:rPr>
          <w:t>Important</w:t>
        </w:r>
        <w:r w:rsidRPr="00A579CD">
          <w:rPr>
            <w:w w:val="99"/>
            <w:lang w:val="en-GB"/>
          </w:rPr>
          <w:t xml:space="preserve"> </w:t>
        </w:r>
        <w:r w:rsidRPr="00A579CD">
          <w:rPr>
            <w:lang w:val="en-GB"/>
          </w:rPr>
          <w:t>principles</w:t>
        </w:r>
        <w:r w:rsidRPr="00A579CD">
          <w:rPr>
            <w:spacing w:val="-12"/>
            <w:lang w:val="en-GB"/>
          </w:rPr>
          <w:t xml:space="preserve"> </w:t>
        </w:r>
        <w:r w:rsidRPr="00A579CD">
          <w:rPr>
            <w:lang w:val="en-GB"/>
          </w:rPr>
          <w:t>are</w:t>
        </w:r>
        <w:r w:rsidRPr="00A579CD">
          <w:rPr>
            <w:spacing w:val="-11"/>
            <w:lang w:val="en-GB"/>
          </w:rPr>
          <w:t xml:space="preserve"> </w:t>
        </w:r>
        <w:r w:rsidRPr="00A579CD">
          <w:rPr>
            <w:lang w:val="en-GB"/>
          </w:rPr>
          <w:t>(i)</w:t>
        </w:r>
        <w:r w:rsidRPr="00A579CD">
          <w:rPr>
            <w:spacing w:val="-10"/>
            <w:lang w:val="en-GB"/>
          </w:rPr>
          <w:t xml:space="preserve"> </w:t>
        </w:r>
        <w:r w:rsidRPr="00A579CD">
          <w:rPr>
            <w:lang w:val="en-GB"/>
          </w:rPr>
          <w:t>naming</w:t>
        </w:r>
        <w:r w:rsidRPr="00A579CD">
          <w:rPr>
            <w:spacing w:val="-12"/>
            <w:lang w:val="en-GB"/>
          </w:rPr>
          <w:t xml:space="preserve"> </w:t>
        </w:r>
        <w:r w:rsidRPr="00A579CD">
          <w:rPr>
            <w:spacing w:val="-1"/>
            <w:lang w:val="en-GB"/>
          </w:rPr>
          <w:t>conventions</w:t>
        </w:r>
        <w:r w:rsidRPr="00A579CD">
          <w:rPr>
            <w:spacing w:val="-11"/>
            <w:lang w:val="en-GB"/>
          </w:rPr>
          <w:t xml:space="preserve"> </w:t>
        </w:r>
        <w:r w:rsidRPr="00A579CD">
          <w:rPr>
            <w:lang w:val="en-GB"/>
          </w:rPr>
          <w:t>(Schober</w:t>
        </w:r>
        <w:r w:rsidRPr="00A579CD">
          <w:rPr>
            <w:spacing w:val="3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et</w:t>
        </w:r>
        <w:r w:rsidRPr="00A579CD">
          <w:rPr>
            <w:i/>
            <w:iCs/>
            <w:spacing w:val="3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al.</w:t>
        </w:r>
        <w:r w:rsidRPr="00A579CD">
          <w:rPr>
            <w:lang w:val="en-GB"/>
          </w:rPr>
          <w:t>,</w:t>
        </w:r>
        <w:r w:rsidRPr="00A579CD">
          <w:rPr>
            <w:spacing w:val="3"/>
            <w:lang w:val="en-GB"/>
          </w:rPr>
          <w:t xml:space="preserve"> </w:t>
        </w:r>
        <w:r w:rsidRPr="00A579CD">
          <w:rPr>
            <w:lang w:val="en-GB"/>
          </w:rPr>
          <w:t>2009);</w:t>
        </w:r>
        <w:r w:rsidRPr="00A579CD">
          <w:rPr>
            <w:spacing w:val="7"/>
            <w:lang w:val="en-GB"/>
          </w:rPr>
          <w:t xml:space="preserve"> </w:t>
        </w:r>
        <w:r w:rsidRPr="00A579CD">
          <w:rPr>
            <w:lang w:val="en-GB"/>
          </w:rPr>
          <w:t>(ii)</w:t>
        </w:r>
        <w:r w:rsidRPr="00A579CD">
          <w:rPr>
            <w:spacing w:val="3"/>
            <w:lang w:val="en-GB"/>
          </w:rPr>
          <w:t xml:space="preserve"> </w:t>
        </w:r>
        <w:r w:rsidRPr="00A579CD">
          <w:rPr>
            <w:lang w:val="en-GB"/>
          </w:rPr>
          <w:t>mutually</w:t>
        </w:r>
        <w:r w:rsidRPr="00A579CD">
          <w:rPr>
            <w:spacing w:val="3"/>
            <w:lang w:val="en-GB"/>
          </w:rPr>
          <w:t xml:space="preserve"> </w:t>
        </w:r>
        <w:r w:rsidRPr="00A579CD">
          <w:rPr>
            <w:lang w:val="en-GB"/>
          </w:rPr>
          <w:t>disjoint</w:t>
        </w:r>
        <w:r w:rsidRPr="00A579CD">
          <w:rPr>
            <w:spacing w:val="3"/>
            <w:lang w:val="en-GB"/>
          </w:rPr>
          <w:t xml:space="preserve"> </w:t>
        </w:r>
        <w:r w:rsidRPr="00A579CD">
          <w:rPr>
            <w:spacing w:val="-1"/>
            <w:lang w:val="en-GB"/>
          </w:rPr>
          <w:t>upper-</w:t>
        </w:r>
        <w:r w:rsidRPr="00A579CD">
          <w:rPr>
            <w:spacing w:val="22"/>
            <w:w w:val="99"/>
            <w:lang w:val="en-GB"/>
          </w:rPr>
          <w:t xml:space="preserve"> </w:t>
        </w:r>
        <w:r w:rsidRPr="00A579CD">
          <w:rPr>
            <w:spacing w:val="-2"/>
            <w:lang w:val="en-GB"/>
          </w:rPr>
          <w:t>level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lang w:val="en-GB"/>
          </w:rPr>
          <w:t>classes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spacing w:val="-1"/>
            <w:lang w:val="en-GB"/>
          </w:rPr>
          <w:t>like</w:t>
        </w:r>
        <w:r w:rsidRPr="00A579CD">
          <w:rPr>
            <w:spacing w:val="-15"/>
            <w:lang w:val="en-GB"/>
          </w:rPr>
          <w:t xml:space="preserve"> </w:t>
        </w:r>
        <w:r w:rsidRPr="00A579CD">
          <w:rPr>
            <w:i/>
            <w:iCs/>
            <w:spacing w:val="-2"/>
            <w:lang w:val="en-GB"/>
          </w:rPr>
          <w:t>Process</w:t>
        </w:r>
        <w:r w:rsidRPr="00A579CD">
          <w:rPr>
            <w:i/>
            <w:iCs/>
            <w:spacing w:val="-14"/>
            <w:lang w:val="en-GB"/>
          </w:rPr>
          <w:t xml:space="preserve"> </w:t>
        </w:r>
        <w:r w:rsidRPr="00A579CD">
          <w:rPr>
            <w:lang w:val="en-GB"/>
          </w:rPr>
          <w:t>or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Quality</w:t>
        </w:r>
        <w:r w:rsidRPr="00A579CD">
          <w:rPr>
            <w:i/>
            <w:iCs/>
            <w:spacing w:val="-14"/>
            <w:lang w:val="en-GB"/>
          </w:rPr>
          <w:t xml:space="preserve"> </w:t>
        </w:r>
        <w:r w:rsidRPr="00A579CD">
          <w:rPr>
            <w:lang w:val="en-GB"/>
          </w:rPr>
          <w:t>as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lang w:val="en-GB"/>
          </w:rPr>
          <w:t>a</w:t>
        </w:r>
        <w:r w:rsidRPr="00A579CD">
          <w:rPr>
            <w:spacing w:val="-15"/>
            <w:lang w:val="en-GB"/>
          </w:rPr>
          <w:t xml:space="preserve"> </w:t>
        </w:r>
        <w:r w:rsidRPr="00A579CD">
          <w:rPr>
            <w:lang w:val="en-GB"/>
          </w:rPr>
          <w:t>fundamental</w:t>
        </w:r>
        <w:r w:rsidRPr="00A579CD">
          <w:rPr>
            <w:spacing w:val="-15"/>
            <w:lang w:val="en-GB"/>
          </w:rPr>
          <w:t xml:space="preserve"> </w:t>
        </w:r>
        <w:r w:rsidRPr="00A579CD">
          <w:rPr>
            <w:lang w:val="en-GB"/>
          </w:rPr>
          <w:t>ordering</w:t>
        </w:r>
        <w:r w:rsidRPr="00A579CD">
          <w:rPr>
            <w:spacing w:val="-16"/>
            <w:lang w:val="en-GB"/>
          </w:rPr>
          <w:t xml:space="preserve"> </w:t>
        </w:r>
        <w:r w:rsidRPr="00A579CD">
          <w:rPr>
            <w:spacing w:val="-1"/>
            <w:lang w:val="en-GB"/>
          </w:rPr>
          <w:t>framework;</w:t>
        </w:r>
        <w:r w:rsidRPr="00A579CD">
          <w:rPr>
            <w:spacing w:val="31"/>
            <w:w w:val="99"/>
            <w:lang w:val="en-GB"/>
          </w:rPr>
          <w:t xml:space="preserve"> </w:t>
        </w:r>
        <w:r w:rsidRPr="00A579CD">
          <w:rPr>
            <w:lang w:val="en-GB"/>
          </w:rPr>
          <w:t>and,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(iii)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a</w:t>
        </w:r>
        <w:r w:rsidRPr="00A579CD">
          <w:rPr>
            <w:spacing w:val="-2"/>
            <w:lang w:val="en-GB"/>
          </w:rPr>
          <w:t xml:space="preserve"> </w:t>
        </w:r>
        <w:r w:rsidRPr="00A579CD">
          <w:rPr>
            <w:lang w:val="en-GB"/>
          </w:rPr>
          <w:t>generally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small</w:t>
        </w:r>
        <w:r w:rsidRPr="00A579CD">
          <w:rPr>
            <w:spacing w:val="-2"/>
            <w:lang w:val="en-GB"/>
          </w:rPr>
          <w:t xml:space="preserve"> </w:t>
        </w:r>
        <w:r w:rsidRPr="00A579CD">
          <w:rPr>
            <w:lang w:val="en-GB"/>
          </w:rPr>
          <w:t>set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of</w:t>
        </w:r>
        <w:r w:rsidRPr="00A579CD">
          <w:rPr>
            <w:spacing w:val="-2"/>
            <w:lang w:val="en-GB"/>
          </w:rPr>
          <w:t xml:space="preserve"> </w:t>
        </w:r>
        <w:r w:rsidRPr="00A579CD">
          <w:rPr>
            <w:lang w:val="en-GB"/>
          </w:rPr>
          <w:t>canonical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relations</w:t>
        </w:r>
        <w:r w:rsidRPr="00A579CD">
          <w:rPr>
            <w:spacing w:val="-2"/>
            <w:lang w:val="en-GB"/>
          </w:rPr>
          <w:t xml:space="preserve"> </w:t>
        </w:r>
        <w:r w:rsidRPr="00A579CD">
          <w:rPr>
            <w:lang w:val="en-GB"/>
          </w:rPr>
          <w:t>(Smith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et</w:t>
        </w:r>
        <w:r w:rsidRPr="00A579CD">
          <w:rPr>
            <w:i/>
            <w:iCs/>
            <w:spacing w:val="-2"/>
            <w:lang w:val="en-GB"/>
          </w:rPr>
          <w:t xml:space="preserve"> </w:t>
        </w:r>
        <w:r w:rsidRPr="00A579CD">
          <w:rPr>
            <w:i/>
            <w:iCs/>
            <w:lang w:val="en-GB"/>
          </w:rPr>
          <w:t>al.</w:t>
        </w:r>
        <w:r w:rsidRPr="00A579CD">
          <w:rPr>
            <w:lang w:val="en-GB"/>
          </w:rPr>
          <w:t>,</w:t>
        </w:r>
        <w:r w:rsidRPr="00A579CD">
          <w:rPr>
            <w:spacing w:val="-1"/>
            <w:lang w:val="en-GB"/>
          </w:rPr>
          <w:t xml:space="preserve"> </w:t>
        </w:r>
        <w:r w:rsidRPr="00A579CD">
          <w:rPr>
            <w:lang w:val="en-GB"/>
          </w:rPr>
          <w:t>2005),</w:t>
        </w:r>
        <w:r>
          <w:rPr>
            <w:lang w:val="en-GB"/>
          </w:rPr>
          <w:t xml:space="preserve"> </w:t>
        </w:r>
      </w:ins>
    </w:p>
    <w:p w14:paraId="630C9564" w14:textId="45DE9047" w:rsidR="00B77D6E" w:rsidDel="002642D7" w:rsidRDefault="002642D7" w:rsidP="002642D7">
      <w:pPr>
        <w:spacing w:after="0" w:line="285" w:lineRule="auto"/>
        <w:ind w:left="2108" w:right="-48"/>
        <w:jc w:val="both"/>
        <w:rPr>
          <w:del w:id="202" w:author="schulz" w:date="2016-01-14T20:58:00Z"/>
          <w:rFonts w:ascii="Arial" w:eastAsia="Arial" w:hAnsi="Arial" w:cs="Arial"/>
          <w:sz w:val="16"/>
          <w:szCs w:val="16"/>
        </w:rPr>
      </w:pPr>
      <w:ins w:id="203" w:author="schulz" w:date="2016-01-14T20:58:00Z">
        <w:r w:rsidRPr="00200677">
          <w:rPr>
            <w:sz w:val="24"/>
            <w:szCs w:val="24"/>
            <w:lang w:val="en-GB"/>
          </w:rPr>
          <w:br w:type="column"/>
        </w:r>
      </w:ins>
      <w:commentRangeEnd w:id="198"/>
      <w:ins w:id="204" w:author="schulz" w:date="2016-01-14T20:59:00Z">
        <w:r>
          <w:rPr>
            <w:rStyle w:val="Kommentarzeichen"/>
          </w:rPr>
          <w:lastRenderedPageBreak/>
          <w:commentReference w:id="198"/>
        </w:r>
      </w:ins>
      <w:del w:id="205" w:author="schulz" w:date="2016-01-14T20:58:00Z">
        <w:r w:rsidR="00D6358D"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F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ormal</w:delText>
        </w:r>
        <w:r w:rsidR="00D6358D" w:rsidDel="002642D7">
          <w:rPr>
            <w:rFonts w:ascii="Arial" w:eastAsia="Arial" w:hAnsi="Arial" w:cs="Arial"/>
            <w:spacing w:val="23"/>
            <w:w w:val="8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ontologies</w:delText>
        </w:r>
        <w:r w:rsidR="00D6358D" w:rsidDel="002642D7">
          <w:rPr>
            <w:rFonts w:ascii="Arial" w:eastAsia="Arial" w:hAnsi="Arial" w:cs="Arial"/>
            <w:spacing w:val="24"/>
            <w:w w:val="8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present</w:delText>
        </w:r>
        <w:r w:rsidR="00D6358D" w:rsidDel="002642D7">
          <w:rPr>
            <w:rFonts w:ascii="Arial" w:eastAsia="Arial" w:hAnsi="Arial" w:cs="Arial"/>
            <w:spacing w:val="-6"/>
            <w:w w:val="89"/>
            <w:sz w:val="16"/>
            <w:szCs w:val="16"/>
          </w:rPr>
          <w:delText xml:space="preserve"> </w:delText>
        </w:r>
      </w:del>
      <w:del w:id="206" w:author="schulz" w:date="2016-01-14T20:56:00Z"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mostly</w:delText>
        </w:r>
        <w:r w:rsidR="00D6358D" w:rsidDel="002642D7">
          <w:rPr>
            <w:rFonts w:ascii="Arial" w:eastAsia="Arial" w:hAnsi="Arial" w:cs="Arial"/>
            <w:spacing w:val="28"/>
            <w:w w:val="8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e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xtens</w:delText>
        </w:r>
        <w:r w:rsidR="00D6358D" w:rsidDel="002642D7">
          <w:rPr>
            <w:rFonts w:ascii="Arial" w:eastAsia="Arial" w:hAnsi="Arial" w:cs="Arial"/>
            <w:spacing w:val="-4"/>
            <w:w w:val="89"/>
            <w:sz w:val="16"/>
            <w:szCs w:val="16"/>
          </w:rPr>
          <w:delText>i</w:delText>
        </w:r>
        <w:r w:rsidR="00D6358D"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v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e</w:delText>
        </w:r>
        <w:r w:rsidR="00D6358D" w:rsidDel="002642D7">
          <w:rPr>
            <w:rFonts w:ascii="Arial" w:eastAsia="Arial" w:hAnsi="Arial" w:cs="Arial"/>
            <w:spacing w:val="8"/>
            <w:w w:val="89"/>
            <w:sz w:val="16"/>
            <w:szCs w:val="16"/>
          </w:rPr>
          <w:delText xml:space="preserve"> </w:delText>
        </w:r>
      </w:del>
      <w:del w:id="207" w:author="schulz" w:date="2016-01-14T20:58:00Z">
        <w:r w:rsidR="00D6358D" w:rsidDel="002642D7">
          <w:rPr>
            <w:rFonts w:ascii="Arial" w:eastAsia="Arial" w:hAnsi="Arial" w:cs="Arial"/>
            <w:sz w:val="16"/>
            <w:szCs w:val="16"/>
          </w:rPr>
          <w:delText>(poly-)</w:delText>
        </w:r>
        <w:r w:rsidR="00D6358D" w:rsidDel="002642D7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hierarchies</w:delText>
        </w:r>
        <w:r w:rsidR="00D6358D" w:rsidDel="002642D7">
          <w:rPr>
            <w:rFonts w:ascii="Arial" w:eastAsia="Arial" w:hAnsi="Arial" w:cs="Arial"/>
            <w:spacing w:val="10"/>
            <w:w w:val="8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R="00D6358D" w:rsidDel="002642D7">
          <w:rPr>
            <w:rFonts w:ascii="Arial" w:eastAsia="Arial" w:hAnsi="Arial" w:cs="Arial"/>
            <w:spacing w:val="4"/>
            <w:sz w:val="16"/>
            <w:szCs w:val="16"/>
          </w:rPr>
          <w:delText xml:space="preserve"> </w:delText>
        </w:r>
      </w:del>
      <w:del w:id="208" w:author="schulz" w:date="2016-01-14T20:56:00Z">
        <w:r w:rsidR="00D6358D" w:rsidDel="002642D7">
          <w:rPr>
            <w:rFonts w:ascii="Arial" w:eastAsia="Arial" w:hAnsi="Arial" w:cs="Arial"/>
            <w:sz w:val="16"/>
            <w:szCs w:val="16"/>
          </w:rPr>
          <w:delText>repre- sentational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1"/>
            <w:sz w:val="16"/>
            <w:szCs w:val="16"/>
          </w:rPr>
          <w:delText>units,</w:delText>
        </w:r>
        <w:r w:rsidR="00D6358D" w:rsidDel="002642D7">
          <w:rPr>
            <w:rFonts w:ascii="Arial" w:eastAsia="Arial" w:hAnsi="Arial" w:cs="Arial"/>
            <w:spacing w:val="-10"/>
            <w:w w:val="91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6"/>
            <w:sz w:val="16"/>
            <w:szCs w:val="16"/>
          </w:rPr>
          <w:delText>named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</w:del>
      <w:del w:id="209" w:author="schulz" w:date="2016-01-14T20:58:00Z">
        <w:r w:rsidR="00D6358D" w:rsidDel="002642D7">
          <w:rPr>
            <w:rFonts w:ascii="Arial" w:eastAsia="Arial" w:hAnsi="Arial" w:cs="Arial"/>
            <w:w w:val="83"/>
            <w:sz w:val="16"/>
            <w:szCs w:val="16"/>
          </w:rPr>
          <w:delText>classes</w:delText>
        </w:r>
      </w:del>
      <w:del w:id="210" w:author="schulz" w:date="2016-01-14T20:57:00Z">
        <w:r w:rsidR="00D6358D" w:rsidDel="002642D7">
          <w:rPr>
            <w:rFonts w:ascii="Arial" w:eastAsia="Arial" w:hAnsi="Arial" w:cs="Arial"/>
            <w:w w:val="83"/>
            <w:sz w:val="16"/>
            <w:szCs w:val="16"/>
          </w:rPr>
          <w:delText>,</w:delText>
        </w:r>
        <w:r w:rsidR="00D6358D" w:rsidDel="002642D7">
          <w:rPr>
            <w:rFonts w:ascii="Arial" w:eastAsia="Arial" w:hAnsi="Arial" w:cs="Arial"/>
            <w:spacing w:val="-6"/>
            <w:w w:val="83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8"/>
            <w:sz w:val="16"/>
            <w:szCs w:val="16"/>
          </w:rPr>
          <w:delText>related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4"/>
            <w:sz w:val="16"/>
            <w:szCs w:val="16"/>
          </w:rPr>
          <w:delText>by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79"/>
            <w:sz w:val="16"/>
            <w:szCs w:val="16"/>
          </w:rPr>
          <w:delText>a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7"/>
            <w:sz w:val="16"/>
            <w:szCs w:val="16"/>
          </w:rPr>
          <w:delText>limited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2"/>
            <w:sz w:val="16"/>
            <w:szCs w:val="16"/>
          </w:rPr>
          <w:delText>set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9"/>
            <w:sz w:val="16"/>
            <w:szCs w:val="16"/>
          </w:rPr>
          <w:delText>of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3"/>
            <w:sz w:val="16"/>
            <w:szCs w:val="16"/>
          </w:rPr>
          <w:delText>binary</w:delText>
        </w:r>
        <w:r w:rsidR="00D6358D" w:rsidDel="002642D7">
          <w:rPr>
            <w:rFonts w:ascii="Arial" w:eastAsia="Arial" w:hAnsi="Arial" w:cs="Arial"/>
            <w:spacing w:val="-1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0"/>
            <w:sz w:val="16"/>
            <w:szCs w:val="16"/>
          </w:rPr>
          <w:delText xml:space="preserve">relations. </w:delText>
        </w:r>
      </w:del>
      <w:del w:id="211" w:author="schulz" w:date="2016-01-14T20:58:00Z"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Ontologies </w:delText>
        </w:r>
        <w:r w:rsidR="00D6358D" w:rsidDel="002642D7">
          <w:rPr>
            <w:rFonts w:ascii="Arial" w:eastAsia="Arial" w:hAnsi="Arial" w:cs="Arial"/>
            <w:spacing w:val="11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are centred</w:delText>
        </w:r>
        <w:r w:rsidR="00D6358D" w:rsidDel="002642D7">
          <w:rPr>
            <w:rFonts w:ascii="Arial" w:eastAsia="Arial" w:hAnsi="Arial" w:cs="Arial"/>
            <w:spacing w:val="13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around</w:delText>
        </w:r>
        <w:r w:rsidR="00D6358D" w:rsidDel="002642D7">
          <w:rPr>
            <w:rFonts w:ascii="Arial" w:eastAsia="Arial" w:hAnsi="Arial" w:cs="Arial"/>
            <w:spacing w:val="18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classes.</w:delText>
        </w:r>
        <w:r w:rsidR="00D6358D" w:rsidDel="002642D7">
          <w:rPr>
            <w:rFonts w:ascii="Arial" w:eastAsia="Arial" w:hAnsi="Arial" w:cs="Arial"/>
            <w:spacing w:val="-8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pacing w:val="-11"/>
            <w:w w:val="85"/>
            <w:sz w:val="16"/>
            <w:szCs w:val="16"/>
          </w:rPr>
          <w:delText>T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ogether</w:delText>
        </w:r>
        <w:r w:rsidR="00D6358D" w:rsidDel="002642D7">
          <w:rPr>
            <w:rFonts w:ascii="Arial" w:eastAsia="Arial" w:hAnsi="Arial" w:cs="Arial"/>
            <w:spacing w:val="31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with</w:delText>
        </w:r>
        <w:r w:rsidR="00D6358D" w:rsidDel="002642D7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0"/>
            <w:sz w:val="16"/>
            <w:szCs w:val="16"/>
          </w:rPr>
          <w:delText>a</w:delText>
        </w:r>
        <w:r w:rsidR="00D6358D" w:rsidDel="002642D7">
          <w:rPr>
            <w:rFonts w:ascii="Arial" w:eastAsia="Arial" w:hAnsi="Arial" w:cs="Arial"/>
            <w:spacing w:val="4"/>
            <w:w w:val="8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0"/>
            <w:sz w:val="16"/>
            <w:szCs w:val="16"/>
          </w:rPr>
          <w:delText>set</w:delText>
        </w:r>
        <w:r w:rsidR="00D6358D" w:rsidDel="002642D7">
          <w:rPr>
            <w:rFonts w:ascii="Arial" w:eastAsia="Arial" w:hAnsi="Arial" w:cs="Arial"/>
            <w:spacing w:val="9"/>
            <w:w w:val="8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R="00D6358D" w:rsidDel="002642D7">
          <w:rPr>
            <w:rFonts w:ascii="Arial" w:eastAsia="Arial" w:hAnsi="Arial" w:cs="Arial"/>
            <w:spacing w:val="-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3"/>
            <w:sz w:val="16"/>
            <w:szCs w:val="16"/>
          </w:rPr>
          <w:delText>binary</w:delText>
        </w:r>
        <w:r w:rsidR="00D6358D" w:rsidDel="002642D7">
          <w:rPr>
            <w:rFonts w:ascii="Arial" w:eastAsia="Arial" w:hAnsi="Arial" w:cs="Arial"/>
            <w:spacing w:val="-1"/>
            <w:w w:val="93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rela- tions</w:delText>
        </w:r>
        <w:r w:rsidR="00D6358D" w:rsidDel="002642D7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and</w:delText>
        </w:r>
        <w:r w:rsidR="00D6358D" w:rsidDel="002642D7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logical</w:delText>
        </w:r>
        <w:r w:rsidR="00D6358D" w:rsidDel="002642D7">
          <w:rPr>
            <w:rFonts w:ascii="Arial" w:eastAsia="Arial" w:hAnsi="Arial" w:cs="Arial"/>
            <w:spacing w:val="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7"/>
            <w:sz w:val="16"/>
            <w:szCs w:val="16"/>
          </w:rPr>
          <w:delText>operators</w:delText>
        </w:r>
        <w:r w:rsidR="00D6358D" w:rsidDel="002642D7">
          <w:rPr>
            <w:rFonts w:ascii="Arial" w:eastAsia="Arial" w:hAnsi="Arial" w:cs="Arial"/>
            <w:spacing w:val="33"/>
            <w:w w:val="87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in</w:delText>
        </w:r>
        <w:r w:rsidR="00D6358D" w:rsidDel="002642D7">
          <w:rPr>
            <w:rFonts w:ascii="Arial" w:eastAsia="Arial" w:hAnsi="Arial" w:cs="Arial"/>
            <w:spacing w:val="26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a</w:delText>
        </w:r>
        <w:r w:rsidR="00D6358D" w:rsidDel="002642D7">
          <w:rPr>
            <w:rFonts w:ascii="Arial" w:eastAsia="Arial" w:hAnsi="Arial" w:cs="Arial"/>
            <w:spacing w:val="29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logic-based </w:delText>
        </w:r>
        <w:r w:rsidR="00D6358D" w:rsidDel="002642D7">
          <w:rPr>
            <w:rFonts w:ascii="Arial" w:eastAsia="Arial" w:hAnsi="Arial" w:cs="Arial"/>
            <w:spacing w:val="29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language, </w:delText>
        </w:r>
        <w:r w:rsidR="00D6358D" w:rsidDel="002642D7">
          <w:rPr>
            <w:rFonts w:ascii="Arial" w:eastAsia="Arial" w:hAnsi="Arial" w:cs="Arial"/>
            <w:spacing w:val="27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e.g.,</w:delText>
        </w:r>
        <w:r w:rsidR="00D6358D" w:rsidDel="002642D7">
          <w:rPr>
            <w:rFonts w:ascii="Arial" w:eastAsia="Arial" w:hAnsi="Arial" w:cs="Arial"/>
            <w:spacing w:val="1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DL,</w:delText>
        </w:r>
        <w:r w:rsidR="00D6358D" w:rsidDel="002642D7">
          <w:rPr>
            <w:rFonts w:ascii="Arial" w:eastAsia="Arial" w:hAnsi="Arial" w:cs="Arial"/>
            <w:spacing w:val="3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th</w:delText>
        </w:r>
        <w:r w:rsidR="00D6358D" w:rsidDel="002642D7">
          <w:rPr>
            <w:rFonts w:ascii="Arial" w:eastAsia="Arial" w:hAnsi="Arial" w:cs="Arial"/>
            <w:spacing w:val="-2"/>
            <w:sz w:val="16"/>
            <w:szCs w:val="16"/>
          </w:rPr>
          <w:delText>e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 xml:space="preserve">y </w:delText>
        </w:r>
        <w:r w:rsidR="00D6358D" w:rsidDel="002642D7">
          <w:rPr>
            <w:rFonts w:ascii="Arial" w:eastAsia="Arial" w:hAnsi="Arial" w:cs="Arial"/>
            <w:w w:val="90"/>
            <w:sz w:val="16"/>
            <w:szCs w:val="16"/>
          </w:rPr>
          <w:delText>constitute</w:delText>
        </w:r>
        <w:r w:rsidR="00D6358D" w:rsidDel="002642D7">
          <w:rPr>
            <w:rFonts w:ascii="Arial" w:eastAsia="Arial" w:hAnsi="Arial" w:cs="Arial"/>
            <w:spacing w:val="19"/>
            <w:w w:val="9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formal</w:delText>
        </w:r>
        <w:r w:rsidR="00D6358D" w:rsidDel="002642D7">
          <w:rPr>
            <w:rFonts w:ascii="Arial" w:eastAsia="Arial" w:hAnsi="Arial" w:cs="Arial"/>
            <w:spacing w:val="-7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0"/>
            <w:sz w:val="16"/>
            <w:szCs w:val="16"/>
          </w:rPr>
          <w:delText>axioms.</w:delText>
        </w:r>
        <w:r w:rsidR="00D6358D" w:rsidDel="002642D7">
          <w:rPr>
            <w:rFonts w:ascii="Arial" w:eastAsia="Arial" w:hAnsi="Arial" w:cs="Arial"/>
            <w:spacing w:val="30"/>
            <w:w w:val="9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Axioms</w:delText>
        </w:r>
        <w:r w:rsidR="00D6358D" w:rsidDel="002642D7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4"/>
            <w:sz w:val="16"/>
            <w:szCs w:val="16"/>
          </w:rPr>
          <w:delText>state</w:delText>
        </w:r>
        <w:r w:rsidR="00D6358D" w:rsidDel="002642D7">
          <w:rPr>
            <w:rFonts w:ascii="Arial" w:eastAsia="Arial" w:hAnsi="Arial" w:cs="Arial"/>
            <w:spacing w:val="22"/>
            <w:w w:val="84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what</w:delText>
        </w:r>
        <w:r w:rsidR="00D6358D" w:rsidDel="002642D7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is</w:delText>
        </w:r>
        <w:r w:rsidR="00D6358D" w:rsidDel="002642D7">
          <w:rPr>
            <w:rFonts w:ascii="Arial" w:eastAsia="Arial" w:hAnsi="Arial" w:cs="Arial"/>
            <w:spacing w:val="6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2"/>
            <w:sz w:val="16"/>
            <w:szCs w:val="16"/>
          </w:rPr>
          <w:delText>un</w:delText>
        </w:r>
        <w:r w:rsidR="00D6358D" w:rsidDel="002642D7">
          <w:rPr>
            <w:rFonts w:ascii="Arial" w:eastAsia="Arial" w:hAnsi="Arial" w:cs="Arial"/>
            <w:spacing w:val="-4"/>
            <w:w w:val="92"/>
            <w:sz w:val="16"/>
            <w:szCs w:val="16"/>
          </w:rPr>
          <w:delText>i</w:delText>
        </w:r>
        <w:r w:rsidR="00D6358D" w:rsidDel="002642D7">
          <w:rPr>
            <w:rFonts w:ascii="Arial" w:eastAsia="Arial" w:hAnsi="Arial" w:cs="Arial"/>
            <w:spacing w:val="-2"/>
            <w:w w:val="92"/>
            <w:sz w:val="16"/>
            <w:szCs w:val="16"/>
          </w:rPr>
          <w:delText>v</w:delText>
        </w:r>
        <w:r w:rsidR="00D6358D" w:rsidDel="002642D7">
          <w:rPr>
            <w:rFonts w:ascii="Arial" w:eastAsia="Arial" w:hAnsi="Arial" w:cs="Arial"/>
            <w:w w:val="92"/>
            <w:sz w:val="16"/>
            <w:szCs w:val="16"/>
          </w:rPr>
          <w:delText>ersally</w:delText>
        </w:r>
        <w:r w:rsidR="00D6358D" w:rsidDel="002642D7">
          <w:rPr>
            <w:rFonts w:ascii="Arial" w:eastAsia="Arial" w:hAnsi="Arial" w:cs="Arial"/>
            <w:spacing w:val="25"/>
            <w:w w:val="92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true</w:delText>
        </w:r>
        <w:r w:rsidR="00D6358D" w:rsidDel="002642D7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for</w:delText>
        </w:r>
        <w:r w:rsidR="00D6358D" w:rsidDel="002642D7">
          <w:rPr>
            <w:rFonts w:ascii="Arial" w:eastAsia="Arial" w:hAnsi="Arial" w:cs="Arial"/>
            <w:spacing w:val="13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 xml:space="preserve">all </w:delText>
        </w:r>
        <w:r w:rsidR="00D6358D" w:rsidDel="002642D7">
          <w:rPr>
            <w:rFonts w:ascii="Arial" w:eastAsia="Arial" w:hAnsi="Arial" w:cs="Arial"/>
            <w:w w:val="87"/>
            <w:sz w:val="16"/>
            <w:szCs w:val="16"/>
          </w:rPr>
          <w:delText>members</w:delText>
        </w:r>
        <w:r w:rsidR="00D6358D" w:rsidDel="002642D7">
          <w:rPr>
            <w:rFonts w:ascii="Arial" w:eastAsia="Arial" w:hAnsi="Arial" w:cs="Arial"/>
            <w:spacing w:val="18"/>
            <w:w w:val="87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R="00D6358D" w:rsidDel="002642D7">
          <w:rPr>
            <w:rFonts w:ascii="Arial" w:eastAsia="Arial" w:hAnsi="Arial" w:cs="Arial"/>
            <w:spacing w:val="11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2"/>
            <w:sz w:val="16"/>
            <w:szCs w:val="16"/>
          </w:rPr>
          <w:delText>a</w:delText>
        </w:r>
        <w:r w:rsidR="00D6358D" w:rsidDel="002642D7">
          <w:rPr>
            <w:rFonts w:ascii="Arial" w:eastAsia="Arial" w:hAnsi="Arial" w:cs="Arial"/>
            <w:spacing w:val="17"/>
            <w:w w:val="82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2"/>
            <w:sz w:val="16"/>
            <w:szCs w:val="16"/>
          </w:rPr>
          <w:delText>class</w:delText>
        </w:r>
        <w:r w:rsidR="00D6358D" w:rsidDel="002642D7">
          <w:rPr>
            <w:rFonts w:ascii="Arial" w:eastAsia="Arial" w:hAnsi="Arial" w:cs="Arial"/>
            <w:spacing w:val="31"/>
            <w:w w:val="82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or</w:delText>
        </w:r>
        <w:r w:rsidR="00D6358D" w:rsidDel="002642D7">
          <w:rPr>
            <w:rFonts w:ascii="Arial" w:eastAsia="Arial" w:hAnsi="Arial" w:cs="Arial"/>
            <w:spacing w:val="2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a</w:delText>
        </w:r>
        <w:r w:rsidR="00D6358D" w:rsidDel="002642D7">
          <w:rPr>
            <w:rFonts w:ascii="Arial" w:eastAsia="Arial" w:hAnsi="Arial" w:cs="Arial"/>
            <w:spacing w:val="13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>class-li</w:delText>
        </w:r>
        <w:r w:rsidR="00D6358D" w:rsidDel="002642D7">
          <w:rPr>
            <w:rFonts w:ascii="Arial" w:eastAsia="Arial" w:hAnsi="Arial" w:cs="Arial"/>
            <w:spacing w:val="-2"/>
            <w:w w:val="85"/>
            <w:sz w:val="16"/>
            <w:szCs w:val="16"/>
          </w:rPr>
          <w:delText>k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e </w:delText>
        </w:r>
        <w:r w:rsidR="00D6358D" w:rsidDel="002642D7">
          <w:rPr>
            <w:rFonts w:ascii="Arial" w:eastAsia="Arial" w:hAnsi="Arial" w:cs="Arial"/>
            <w:spacing w:val="21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pacing w:val="-2"/>
            <w:w w:val="85"/>
            <w:sz w:val="16"/>
            <w:szCs w:val="16"/>
          </w:rPr>
          <w:delText>e</w:delText>
        </w:r>
        <w:r w:rsidR="00D6358D"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xpression. </w:delText>
        </w:r>
        <w:r w:rsidR="00D6358D" w:rsidDel="002642D7">
          <w:rPr>
            <w:rFonts w:ascii="Arial" w:eastAsia="Arial" w:hAnsi="Arial" w:cs="Arial"/>
            <w:spacing w:val="13"/>
            <w:w w:val="85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pacing w:val="-2"/>
            <w:sz w:val="16"/>
            <w:szCs w:val="16"/>
          </w:rPr>
          <w:delText>F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or</w:delText>
        </w:r>
        <w:r w:rsidR="00D6358D" w:rsidDel="002642D7">
          <w:rPr>
            <w:rFonts w:ascii="Arial" w:eastAsia="Arial" w:hAnsi="Arial" w:cs="Arial"/>
            <w:spacing w:val="-8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7"/>
            <w:sz w:val="16"/>
            <w:szCs w:val="16"/>
          </w:rPr>
          <w:delText>instance,</w:delText>
        </w:r>
        <w:r w:rsidR="00D6358D" w:rsidDel="002642D7">
          <w:rPr>
            <w:rFonts w:ascii="Arial" w:eastAsia="Arial" w:hAnsi="Arial" w:cs="Arial"/>
            <w:spacing w:val="27"/>
            <w:w w:val="87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all</w:delText>
        </w:r>
        <w:r w:rsidR="00D6358D" w:rsidDel="002642D7">
          <w:rPr>
            <w:rFonts w:ascii="Arial" w:eastAsia="Arial" w:hAnsi="Arial" w:cs="Arial"/>
            <w:spacing w:val="1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 xml:space="preserve">nucleic </w:delText>
        </w:r>
        <w:r w:rsidR="00D6358D" w:rsidDel="002642D7">
          <w:rPr>
            <w:rFonts w:ascii="Arial" w:eastAsia="Arial" w:hAnsi="Arial" w:cs="Arial"/>
            <w:w w:val="90"/>
            <w:sz w:val="16"/>
            <w:szCs w:val="16"/>
          </w:rPr>
          <w:delText>acid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molecules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0"/>
            <w:sz w:val="16"/>
            <w:szCs w:val="16"/>
          </w:rPr>
          <w:delText>contain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nucleotides,</w:delText>
        </w:r>
        <w:r w:rsidR="00D6358D" w:rsidDel="002642D7">
          <w:rPr>
            <w:rFonts w:ascii="Arial" w:eastAsia="Arial" w:hAnsi="Arial" w:cs="Arial"/>
            <w:spacing w:val="-10"/>
            <w:w w:val="89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3"/>
            <w:sz w:val="16"/>
            <w:szCs w:val="16"/>
          </w:rPr>
          <w:delText>or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9"/>
            <w:sz w:val="16"/>
            <w:szCs w:val="16"/>
          </w:rPr>
          <w:delText>all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7"/>
            <w:sz w:val="16"/>
            <w:szCs w:val="16"/>
          </w:rPr>
          <w:delText>adenine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9"/>
            <w:sz w:val="16"/>
            <w:szCs w:val="16"/>
          </w:rPr>
          <w:delText>molecules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84"/>
            <w:sz w:val="16"/>
            <w:szCs w:val="16"/>
          </w:rPr>
          <w:delText>are</w:delText>
        </w:r>
        <w:r w:rsidR="00D6358D" w:rsidDel="002642D7">
          <w:rPr>
            <w:rFonts w:ascii="Arial" w:eastAsia="Arial" w:hAnsi="Arial" w:cs="Arial"/>
            <w:spacing w:val="-20"/>
            <w:sz w:val="16"/>
            <w:szCs w:val="16"/>
          </w:rPr>
          <w:delText xml:space="preserve"> </w:delText>
        </w:r>
        <w:r w:rsidR="00D6358D" w:rsidDel="002642D7">
          <w:rPr>
            <w:rFonts w:ascii="Arial" w:eastAsia="Arial" w:hAnsi="Arial" w:cs="Arial"/>
            <w:w w:val="91"/>
            <w:sz w:val="16"/>
            <w:szCs w:val="16"/>
          </w:rPr>
          <w:delText xml:space="preserve">nucleotide </w:delText>
        </w:r>
        <w:r w:rsidR="00D6358D" w:rsidDel="002642D7">
          <w:rPr>
            <w:rFonts w:ascii="Arial" w:eastAsia="Arial" w:hAnsi="Arial" w:cs="Arial"/>
            <w:sz w:val="16"/>
            <w:szCs w:val="16"/>
          </w:rPr>
          <w:delText>molecules.</w:delText>
        </w:r>
      </w:del>
    </w:p>
    <w:p w14:paraId="74CC0ED7" w14:textId="6453DDC2" w:rsidR="00B77D6E" w:rsidRDefault="00D6358D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del w:id="212" w:author="schulz" w:date="2016-01-14T20:58:00Z">
        <w:r w:rsidDel="002642D7">
          <w:rPr>
            <w:rFonts w:ascii="Arial" w:eastAsia="Arial" w:hAnsi="Arial" w:cs="Arial"/>
            <w:w w:val="89"/>
            <w:sz w:val="16"/>
            <w:szCs w:val="16"/>
          </w:rPr>
          <w:delText>The</w:delText>
        </w:r>
        <w:r w:rsidDel="002642D7">
          <w:rPr>
            <w:rFonts w:ascii="Arial" w:eastAsia="Arial" w:hAnsi="Arial" w:cs="Arial"/>
            <w:spacing w:val="-11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construction</w:delText>
        </w:r>
        <w:r w:rsidDel="002642D7">
          <w:rPr>
            <w:rFonts w:ascii="Arial" w:eastAsia="Arial" w:hAnsi="Arial" w:cs="Arial"/>
            <w:spacing w:val="6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Del="002642D7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(formal)</w:delText>
        </w:r>
        <w:r w:rsidDel="002642D7">
          <w:rPr>
            <w:rFonts w:ascii="Arial" w:eastAsia="Arial" w:hAnsi="Arial" w:cs="Arial"/>
            <w:spacing w:val="27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ontologies</w:delText>
        </w:r>
        <w:r w:rsidDel="002642D7">
          <w:rPr>
            <w:rFonts w:ascii="Arial" w:eastAsia="Arial" w:hAnsi="Arial" w:cs="Arial"/>
            <w:spacing w:val="3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should</w:delText>
        </w:r>
        <w:r w:rsidDel="002642D7">
          <w:rPr>
            <w:rFonts w:ascii="Arial" w:eastAsia="Arial" w:hAnsi="Arial" w:cs="Arial"/>
            <w:spacing w:val="-6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ob</w:delText>
        </w:r>
        <w:r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y</w:delText>
        </w:r>
        <w:r w:rsidDel="002642D7">
          <w:rPr>
            <w:rFonts w:ascii="Arial" w:eastAsia="Arial" w:hAnsi="Arial" w:cs="Arial"/>
            <w:spacing w:val="-11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principled</w:delText>
        </w:r>
        <w:r w:rsidDel="002642D7">
          <w:rPr>
            <w:rFonts w:ascii="Arial" w:eastAsia="Arial" w:hAnsi="Arial" w:cs="Arial"/>
            <w:spacing w:val="23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criteria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(Spear,</w:delText>
        </w:r>
        <w:r w:rsidDel="002642D7">
          <w:rPr>
            <w:rFonts w:ascii="Arial" w:eastAsia="Arial" w:hAnsi="Arial" w:cs="Arial"/>
            <w:spacing w:val="-11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2006)</w:delText>
        </w:r>
        <w:r w:rsidDel="002642D7">
          <w:rPr>
            <w:rFonts w:ascii="Arial" w:eastAsia="Arial" w:hAnsi="Arial" w:cs="Arial"/>
            <w:spacing w:val="6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and</w:delText>
        </w:r>
        <w:r w:rsidDel="002642D7">
          <w:rPr>
            <w:rFonts w:ascii="Arial" w:eastAsia="Arial" w:hAnsi="Arial" w:cs="Arial"/>
            <w:spacing w:val="-11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good practice</w:delText>
        </w:r>
        <w:r w:rsidDel="002642D7">
          <w:rPr>
            <w:rFonts w:ascii="Arial" w:eastAsia="Arial" w:hAnsi="Arial" w:cs="Arial"/>
            <w:spacing w:val="12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guidelines</w:delText>
        </w:r>
        <w:r w:rsidDel="002642D7">
          <w:rPr>
            <w:rFonts w:ascii="Arial" w:eastAsia="Arial" w:hAnsi="Arial" w:cs="Arial"/>
            <w:spacing w:val="18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(Schulz</w:delText>
        </w:r>
        <w:r w:rsidDel="002642D7">
          <w:rPr>
            <w:rFonts w:ascii="Arial" w:eastAsia="Arial" w:hAnsi="Arial" w:cs="Arial"/>
            <w:spacing w:val="16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w w:val="86"/>
            <w:sz w:val="16"/>
            <w:szCs w:val="16"/>
          </w:rPr>
          <w:delText>et</w:delText>
        </w:r>
        <w:r w:rsidDel="002642D7">
          <w:rPr>
            <w:rFonts w:ascii="Arial" w:eastAsia="Arial" w:hAnsi="Arial" w:cs="Arial"/>
            <w:i/>
            <w:spacing w:val="-11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w w:val="86"/>
            <w:sz w:val="16"/>
            <w:szCs w:val="16"/>
          </w:rPr>
          <w:delText>al.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,</w:delText>
        </w:r>
        <w:r w:rsidDel="002642D7">
          <w:rPr>
            <w:rFonts w:ascii="Arial" w:eastAsia="Arial" w:hAnsi="Arial" w:cs="Arial"/>
            <w:spacing w:val="7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2012).</w:delText>
        </w:r>
        <w:r w:rsidDel="002642D7">
          <w:rPr>
            <w:rFonts w:ascii="Arial" w:eastAsia="Arial" w:hAnsi="Arial" w:cs="Arial"/>
            <w:spacing w:val="11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Important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 xml:space="preserve">principles </w:delText>
        </w:r>
        <w:r w:rsidDel="002642D7">
          <w:rPr>
            <w:rFonts w:ascii="Arial" w:eastAsia="Arial" w:hAnsi="Arial" w:cs="Arial"/>
            <w:spacing w:val="11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are</w:delText>
        </w:r>
        <w:r w:rsidDel="002642D7">
          <w:rPr>
            <w:rFonts w:ascii="Arial" w:eastAsia="Arial" w:hAnsi="Arial" w:cs="Arial"/>
            <w:spacing w:val="7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(i)</w:delText>
        </w:r>
        <w:r w:rsidDel="002642D7">
          <w:rPr>
            <w:rFonts w:ascii="Arial" w:eastAsia="Arial" w:hAnsi="Arial" w:cs="Arial"/>
            <w:spacing w:val="1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naming</w:delText>
        </w:r>
        <w:r w:rsidDel="002642D7">
          <w:rPr>
            <w:rFonts w:ascii="Arial" w:eastAsia="Arial" w:hAnsi="Arial" w:cs="Arial"/>
            <w:spacing w:val="26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co</w:delText>
        </w:r>
        <w:r w:rsidDel="002642D7">
          <w:rPr>
            <w:rFonts w:ascii="Arial" w:eastAsia="Arial" w:hAnsi="Arial" w:cs="Arial"/>
            <w:spacing w:val="-5"/>
            <w:w w:val="89"/>
            <w:sz w:val="16"/>
            <w:szCs w:val="16"/>
          </w:rPr>
          <w:delText>n</w:delText>
        </w:r>
        <w:r w:rsidDel="002642D7">
          <w:rPr>
            <w:rFonts w:ascii="Arial" w:eastAsia="Arial" w:hAnsi="Arial" w:cs="Arial"/>
            <w:spacing w:val="-2"/>
            <w:w w:val="89"/>
            <w:sz w:val="16"/>
            <w:szCs w:val="16"/>
          </w:rPr>
          <w:delText>v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entions</w:delText>
        </w:r>
        <w:r w:rsidDel="002642D7">
          <w:rPr>
            <w:rFonts w:ascii="Arial" w:eastAsia="Arial" w:hAnsi="Arial" w:cs="Arial"/>
            <w:spacing w:val="23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(Schober</w:delText>
        </w:r>
        <w:r w:rsidDel="002642D7">
          <w:rPr>
            <w:rFonts w:ascii="Arial" w:eastAsia="Arial" w:hAnsi="Arial" w:cs="Arial"/>
            <w:spacing w:val="9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sz w:val="16"/>
            <w:szCs w:val="16"/>
          </w:rPr>
          <w:delText>et</w:delText>
        </w:r>
        <w:r w:rsidDel="002642D7">
          <w:rPr>
            <w:rFonts w:ascii="Arial" w:eastAsia="Arial" w:hAnsi="Arial" w:cs="Arial"/>
            <w:i/>
            <w:spacing w:val="-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2642D7">
          <w:rPr>
            <w:rFonts w:ascii="Arial" w:eastAsia="Arial" w:hAnsi="Arial" w:cs="Arial"/>
            <w:sz w:val="16"/>
            <w:szCs w:val="16"/>
          </w:rPr>
          <w:delText>,</w:delText>
        </w:r>
        <w:r w:rsidDel="002642D7">
          <w:rPr>
            <w:rFonts w:ascii="Arial" w:eastAsia="Arial" w:hAnsi="Arial" w:cs="Arial"/>
            <w:spacing w:val="-1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1"/>
            <w:sz w:val="16"/>
            <w:szCs w:val="16"/>
          </w:rPr>
          <w:delText>2009);</w:delText>
        </w:r>
        <w:r w:rsidDel="002642D7">
          <w:rPr>
            <w:rFonts w:ascii="Arial" w:eastAsia="Arial" w:hAnsi="Arial" w:cs="Arial"/>
            <w:spacing w:val="23"/>
            <w:w w:val="91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(ii)</w:delText>
        </w:r>
        <w:r w:rsidDel="002642D7">
          <w:rPr>
            <w:rFonts w:ascii="Arial" w:eastAsia="Arial" w:hAnsi="Arial" w:cs="Arial"/>
            <w:spacing w:val="27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mutu- ally</w:delText>
        </w:r>
        <w:r w:rsidDel="002642D7">
          <w:rPr>
            <w:rFonts w:ascii="Arial" w:eastAsia="Arial" w:hAnsi="Arial" w:cs="Arial"/>
            <w:spacing w:val="-2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>disjoint</w:delText>
        </w:r>
        <w:r w:rsidDel="002642D7">
          <w:rPr>
            <w:rFonts w:ascii="Arial" w:eastAsia="Arial" w:hAnsi="Arial" w:cs="Arial"/>
            <w:spacing w:val="19"/>
            <w:w w:val="9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>uppe</w:delText>
        </w:r>
        <w:r w:rsidDel="002642D7">
          <w:rPr>
            <w:rFonts w:ascii="Arial" w:eastAsia="Arial" w:hAnsi="Arial" w:cs="Arial"/>
            <w:spacing w:val="-3"/>
            <w:w w:val="93"/>
            <w:sz w:val="16"/>
            <w:szCs w:val="16"/>
          </w:rPr>
          <w:delText>r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>-l</w:delText>
        </w:r>
        <w:r w:rsidDel="002642D7">
          <w:rPr>
            <w:rFonts w:ascii="Arial" w:eastAsia="Arial" w:hAnsi="Arial" w:cs="Arial"/>
            <w:spacing w:val="-4"/>
            <w:w w:val="93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pacing w:val="-2"/>
            <w:w w:val="93"/>
            <w:sz w:val="16"/>
            <w:szCs w:val="16"/>
          </w:rPr>
          <w:delText>v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>el</w:delText>
        </w:r>
        <w:r w:rsidDel="002642D7">
          <w:rPr>
            <w:rFonts w:ascii="Arial" w:eastAsia="Arial" w:hAnsi="Arial" w:cs="Arial"/>
            <w:spacing w:val="-13"/>
            <w:w w:val="9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2"/>
            <w:sz w:val="16"/>
            <w:szCs w:val="16"/>
          </w:rPr>
          <w:delText>classes</w:delText>
        </w:r>
        <w:r w:rsidDel="002642D7">
          <w:rPr>
            <w:rFonts w:ascii="Arial" w:eastAsia="Arial" w:hAnsi="Arial" w:cs="Arial"/>
            <w:spacing w:val="9"/>
            <w:w w:val="82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111"/>
            <w:sz w:val="16"/>
            <w:szCs w:val="16"/>
          </w:rPr>
          <w:delText>li</w:delText>
        </w:r>
        <w:r w:rsidDel="002642D7">
          <w:rPr>
            <w:rFonts w:ascii="Arial" w:eastAsia="Arial" w:hAnsi="Arial" w:cs="Arial"/>
            <w:spacing w:val="-2"/>
            <w:w w:val="111"/>
            <w:sz w:val="16"/>
            <w:szCs w:val="16"/>
          </w:rPr>
          <w:delText>k</w:delText>
        </w:r>
        <w:r w:rsidDel="002642D7">
          <w:rPr>
            <w:rFonts w:ascii="Arial" w:eastAsia="Arial" w:hAnsi="Arial" w:cs="Arial"/>
            <w:w w:val="79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4"/>
            <w:sz w:val="16"/>
            <w:szCs w:val="16"/>
          </w:rPr>
          <w:delText>Process</w:delText>
        </w:r>
        <w:r w:rsidDel="002642D7">
          <w:rPr>
            <w:rFonts w:ascii="Arial" w:eastAsia="Arial" w:hAnsi="Arial" w:cs="Arial"/>
            <w:spacing w:val="7"/>
            <w:w w:val="84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or</w:delText>
        </w:r>
        <w:r w:rsidDel="002642D7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 xml:space="preserve">Quality </w:delText>
        </w:r>
        <w:r w:rsidDel="002642D7">
          <w:rPr>
            <w:rFonts w:ascii="Arial" w:eastAsia="Arial" w:hAnsi="Arial" w:cs="Arial"/>
            <w:spacing w:val="18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as</w:delText>
        </w:r>
        <w:r w:rsidDel="002642D7">
          <w:rPr>
            <w:rFonts w:ascii="Arial" w:eastAsia="Arial" w:hAnsi="Arial" w:cs="Arial"/>
            <w:spacing w:val="-6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 xml:space="preserve">a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fundamental ordering</w:delText>
        </w:r>
        <w:r w:rsidDel="002642D7">
          <w:rPr>
            <w:rFonts w:ascii="Arial" w:eastAsia="Arial" w:hAnsi="Arial" w:cs="Arial"/>
            <w:spacing w:val="11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fram</w:delText>
        </w:r>
        <w:r w:rsidDel="002642D7">
          <w:rPr>
            <w:rFonts w:ascii="Arial" w:eastAsia="Arial" w:hAnsi="Arial" w:cs="Arial"/>
            <w:spacing w:val="-4"/>
            <w:w w:val="90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pacing w:val="-2"/>
            <w:w w:val="90"/>
            <w:sz w:val="16"/>
            <w:szCs w:val="16"/>
          </w:rPr>
          <w:delText>w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ork;</w:delText>
        </w:r>
        <w:r w:rsidDel="002642D7">
          <w:rPr>
            <w:rFonts w:ascii="Arial" w:eastAsia="Arial" w:hAnsi="Arial" w:cs="Arial"/>
            <w:spacing w:val="25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and,</w:delText>
        </w:r>
        <w:r w:rsidDel="002642D7">
          <w:rPr>
            <w:rFonts w:ascii="Arial" w:eastAsia="Arial" w:hAnsi="Arial" w:cs="Arial"/>
            <w:spacing w:val="-13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(iii)</w:delText>
        </w:r>
        <w:r w:rsidDel="002642D7">
          <w:rPr>
            <w:rFonts w:ascii="Arial" w:eastAsia="Arial" w:hAnsi="Arial" w:cs="Arial"/>
            <w:spacing w:val="21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a</w:delText>
        </w:r>
        <w:r w:rsidDel="002642D7">
          <w:rPr>
            <w:rFonts w:ascii="Arial" w:eastAsia="Arial" w:hAnsi="Arial" w:cs="Arial"/>
            <w:spacing w:val="-5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generally</w:delText>
        </w:r>
        <w:r w:rsidDel="002642D7">
          <w:rPr>
            <w:rFonts w:ascii="Arial" w:eastAsia="Arial" w:hAnsi="Arial" w:cs="Arial"/>
            <w:spacing w:val="34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small</w:delText>
        </w:r>
        <w:r w:rsidDel="002642D7">
          <w:rPr>
            <w:rFonts w:ascii="Arial" w:eastAsia="Arial" w:hAnsi="Arial" w:cs="Arial"/>
            <w:spacing w:val="24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6"/>
            <w:sz w:val="16"/>
            <w:szCs w:val="16"/>
          </w:rPr>
          <w:delText>set</w:delText>
        </w:r>
        <w:r w:rsidDel="002642D7">
          <w:rPr>
            <w:rFonts w:ascii="Arial" w:eastAsia="Arial" w:hAnsi="Arial" w:cs="Arial"/>
            <w:spacing w:val="-7"/>
            <w:w w:val="8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of</w:delText>
        </w:r>
        <w:r w:rsidDel="002642D7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canonical</w:delText>
        </w:r>
        <w:r w:rsidDel="002642D7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 xml:space="preserve">relations </w:delText>
        </w:r>
        <w:r w:rsidDel="002642D7">
          <w:rPr>
            <w:rFonts w:ascii="Arial" w:eastAsia="Arial" w:hAnsi="Arial" w:cs="Arial"/>
            <w:w w:val="93"/>
            <w:sz w:val="16"/>
            <w:szCs w:val="16"/>
          </w:rPr>
          <w:delText>(Smith</w:delText>
        </w:r>
        <w:r w:rsidDel="002642D7">
          <w:rPr>
            <w:rFonts w:ascii="Arial" w:eastAsia="Arial" w:hAnsi="Arial" w:cs="Arial"/>
            <w:spacing w:val="4"/>
            <w:w w:val="93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sz w:val="16"/>
            <w:szCs w:val="16"/>
          </w:rPr>
          <w:delText>et</w:delText>
        </w:r>
        <w:r w:rsidDel="002642D7">
          <w:rPr>
            <w:rFonts w:ascii="Arial" w:eastAsia="Arial" w:hAnsi="Arial" w:cs="Arial"/>
            <w:i/>
            <w:spacing w:val="-1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2642D7">
          <w:rPr>
            <w:rFonts w:ascii="Arial" w:eastAsia="Arial" w:hAnsi="Arial" w:cs="Arial"/>
            <w:sz w:val="16"/>
            <w:szCs w:val="16"/>
          </w:rPr>
          <w:delText>,</w:delText>
        </w:r>
        <w:r w:rsidDel="002642D7">
          <w:rPr>
            <w:rFonts w:ascii="Arial" w:eastAsia="Arial" w:hAnsi="Arial" w:cs="Arial"/>
            <w:spacing w:val="-11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2005),</w:delText>
        </w:r>
        <w:r w:rsidDel="002642D7">
          <w:rPr>
            <w:rFonts w:ascii="Arial" w:eastAsia="Arial" w:hAnsi="Arial" w:cs="Arial"/>
            <w:spacing w:val="13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such</w:delText>
        </w:r>
        <w:r w:rsidDel="002642D7">
          <w:rPr>
            <w:rFonts w:ascii="Arial" w:eastAsia="Arial" w:hAnsi="Arial" w:cs="Arial"/>
            <w:spacing w:val="-4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as</w:delText>
        </w:r>
        <w:r w:rsidDel="002642D7">
          <w:rPr>
            <w:rFonts w:ascii="Arial" w:eastAsia="Arial" w:hAnsi="Arial" w:cs="Arial"/>
            <w:spacing w:val="-13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>âŁ˜has</w:delText>
        </w:r>
        <w:r w:rsidDel="002642D7">
          <w:rPr>
            <w:rFonts w:ascii="Arial" w:eastAsia="Arial" w:hAnsi="Arial" w:cs="Arial"/>
            <w:spacing w:val="1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9"/>
            <w:sz w:val="16"/>
            <w:szCs w:val="16"/>
          </w:rPr>
          <w:delText xml:space="preserve">participantâŁ™ </w:delText>
        </w:r>
        <w:r w:rsidDel="002642D7">
          <w:rPr>
            <w:rFonts w:ascii="Arial" w:eastAsia="Arial" w:hAnsi="Arial" w:cs="Arial"/>
            <w:spacing w:val="9"/>
            <w:w w:val="8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or</w:delText>
        </w:r>
        <w:r w:rsidDel="002642D7">
          <w:rPr>
            <w:rFonts w:ascii="Arial" w:eastAsia="Arial" w:hAnsi="Arial" w:cs="Arial"/>
            <w:spacing w:val="-9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âŁ˜has</w:delText>
        </w:r>
        <w:r w:rsidDel="002642D7">
          <w:rPr>
            <w:rFonts w:ascii="Arial" w:eastAsia="Arial" w:hAnsi="Arial" w:cs="Arial"/>
            <w:spacing w:val="6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partâŁ™. Both</w:delText>
        </w:r>
        <w:r w:rsidDel="002642D7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top-l</w:delText>
        </w:r>
        <w:r w:rsidDel="002642D7">
          <w:rPr>
            <w:rFonts w:ascii="Arial" w:eastAsia="Arial" w:hAnsi="Arial" w:cs="Arial"/>
            <w:spacing w:val="-3"/>
            <w:w w:val="85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pacing w:val="-2"/>
            <w:w w:val="85"/>
            <w:sz w:val="16"/>
            <w:szCs w:val="16"/>
          </w:rPr>
          <w:delText>v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el </w:delText>
        </w:r>
        <w:r w:rsidDel="002642D7">
          <w:rPr>
            <w:rFonts w:ascii="Arial" w:eastAsia="Arial" w:hAnsi="Arial" w:cs="Arial"/>
            <w:spacing w:val="18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classes</w:delText>
        </w:r>
        <w:r w:rsidDel="002642D7">
          <w:rPr>
            <w:rFonts w:ascii="Arial" w:eastAsia="Arial" w:hAnsi="Arial" w:cs="Arial"/>
            <w:spacing w:val="-7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and</w:delText>
        </w:r>
        <w:r w:rsidDel="002642D7">
          <w:rPr>
            <w:rFonts w:ascii="Arial" w:eastAsia="Arial" w:hAnsi="Arial" w:cs="Arial"/>
            <w:spacing w:val="11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canonic</w:delText>
        </w:r>
        <w:r w:rsidDel="002642D7">
          <w:rPr>
            <w:rFonts w:ascii="Arial" w:eastAsia="Arial" w:hAnsi="Arial" w:cs="Arial"/>
            <w:spacing w:val="31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relations </w:delText>
        </w:r>
        <w:r w:rsidDel="002642D7">
          <w:rPr>
            <w:rFonts w:ascii="Arial" w:eastAsia="Arial" w:hAnsi="Arial" w:cs="Arial"/>
            <w:spacing w:val="1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>are</w:delText>
        </w:r>
        <w:r w:rsidDel="002642D7">
          <w:rPr>
            <w:rFonts w:ascii="Arial" w:eastAsia="Arial" w:hAnsi="Arial" w:cs="Arial"/>
            <w:spacing w:val="6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usually </w:delText>
        </w:r>
        <w:r w:rsidDel="002642D7">
          <w:rPr>
            <w:rFonts w:ascii="Arial" w:eastAsia="Arial" w:hAnsi="Arial" w:cs="Arial"/>
            <w:spacing w:val="6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5"/>
            <w:sz w:val="16"/>
            <w:szCs w:val="16"/>
          </w:rPr>
          <w:delText xml:space="preserve">supplied </w:delText>
        </w:r>
        <w:r w:rsidDel="002642D7">
          <w:rPr>
            <w:rFonts w:ascii="Arial" w:eastAsia="Arial" w:hAnsi="Arial" w:cs="Arial"/>
            <w:spacing w:val="1"/>
            <w:w w:val="85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by</w:delText>
        </w:r>
        <w:r w:rsidDel="002642D7">
          <w:rPr>
            <w:rFonts w:ascii="Arial" w:eastAsia="Arial" w:hAnsi="Arial" w:cs="Arial"/>
            <w:spacing w:val="-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 xml:space="preserve">top-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l</w:delText>
        </w:r>
        <w:r w:rsidDel="002642D7">
          <w:rPr>
            <w:rFonts w:ascii="Arial" w:eastAsia="Arial" w:hAnsi="Arial" w:cs="Arial"/>
            <w:spacing w:val="-3"/>
            <w:w w:val="88"/>
            <w:sz w:val="16"/>
            <w:szCs w:val="16"/>
          </w:rPr>
          <w:delText>e</w:delText>
        </w:r>
        <w:r w:rsidDel="002642D7">
          <w:rPr>
            <w:rFonts w:ascii="Arial" w:eastAsia="Arial" w:hAnsi="Arial" w:cs="Arial"/>
            <w:spacing w:val="-2"/>
            <w:w w:val="88"/>
            <w:sz w:val="16"/>
            <w:szCs w:val="16"/>
          </w:rPr>
          <w:delText>v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el</w:delText>
        </w:r>
        <w:r w:rsidDel="002642D7">
          <w:rPr>
            <w:rFonts w:ascii="Arial" w:eastAsia="Arial" w:hAnsi="Arial" w:cs="Arial"/>
            <w:spacing w:val="23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ontologies,</w:delText>
        </w:r>
        <w:r w:rsidDel="002642D7">
          <w:rPr>
            <w:rFonts w:ascii="Arial" w:eastAsia="Arial" w:hAnsi="Arial" w:cs="Arial"/>
            <w:spacing w:val="23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such</w:delText>
        </w:r>
        <w:r w:rsidDel="002642D7">
          <w:rPr>
            <w:rFonts w:ascii="Arial" w:eastAsia="Arial" w:hAnsi="Arial" w:cs="Arial"/>
            <w:spacing w:val="-1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as</w:delText>
        </w:r>
        <w:r w:rsidDel="002642D7">
          <w:rPr>
            <w:rFonts w:ascii="Arial" w:eastAsia="Arial" w:hAnsi="Arial" w:cs="Arial"/>
            <w:spacing w:val="-12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BFO</w:delText>
        </w:r>
        <w:r w:rsidDel="002642D7">
          <w:rPr>
            <w:rFonts w:ascii="Arial" w:eastAsia="Arial" w:hAnsi="Arial" w:cs="Arial"/>
            <w:spacing w:val="25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(Spear,</w:delText>
        </w:r>
        <w:r w:rsidDel="002642D7">
          <w:rPr>
            <w:rFonts w:ascii="Arial" w:eastAsia="Arial" w:hAnsi="Arial" w:cs="Arial"/>
            <w:spacing w:val="-5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2006),</w:delText>
        </w:r>
        <w:r w:rsidDel="002642D7">
          <w:rPr>
            <w:rFonts w:ascii="Arial" w:eastAsia="Arial" w:hAnsi="Arial" w:cs="Arial"/>
            <w:spacing w:val="16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pacing w:val="-5"/>
            <w:w w:val="88"/>
            <w:sz w:val="16"/>
            <w:szCs w:val="16"/>
          </w:rPr>
          <w:delText>R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O</w:delText>
        </w:r>
        <w:r w:rsidDel="002642D7">
          <w:rPr>
            <w:rFonts w:ascii="Arial" w:eastAsia="Arial" w:hAnsi="Arial" w:cs="Arial"/>
            <w:spacing w:val="14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88"/>
            <w:sz w:val="16"/>
            <w:szCs w:val="16"/>
          </w:rPr>
          <w:delText>(Smith</w:delText>
        </w:r>
        <w:r w:rsidDel="002642D7">
          <w:rPr>
            <w:rFonts w:ascii="Arial" w:eastAsia="Arial" w:hAnsi="Arial" w:cs="Arial"/>
            <w:spacing w:val="28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w w:val="88"/>
            <w:sz w:val="16"/>
            <w:szCs w:val="16"/>
          </w:rPr>
          <w:delText>et</w:delText>
        </w:r>
        <w:r w:rsidDel="002642D7">
          <w:rPr>
            <w:rFonts w:ascii="Arial" w:eastAsia="Arial" w:hAnsi="Arial" w:cs="Arial"/>
            <w:i/>
            <w:spacing w:val="3"/>
            <w:w w:val="88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i/>
            <w:sz w:val="16"/>
            <w:szCs w:val="16"/>
          </w:rPr>
          <w:delText>al.</w:delText>
        </w:r>
        <w:r w:rsidDel="002642D7">
          <w:rPr>
            <w:rFonts w:ascii="Arial" w:eastAsia="Arial" w:hAnsi="Arial" w:cs="Arial"/>
            <w:sz w:val="16"/>
            <w:szCs w:val="16"/>
          </w:rPr>
          <w:delText>,</w:delText>
        </w:r>
        <w:r w:rsidDel="002642D7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w w:val="90"/>
            <w:sz w:val="16"/>
            <w:szCs w:val="16"/>
          </w:rPr>
          <w:delText>2005),</w:delText>
        </w:r>
        <w:r w:rsidDel="002642D7">
          <w:rPr>
            <w:rFonts w:ascii="Arial" w:eastAsia="Arial" w:hAnsi="Arial" w:cs="Arial"/>
            <w:spacing w:val="6"/>
            <w:w w:val="90"/>
            <w:sz w:val="16"/>
            <w:szCs w:val="16"/>
          </w:rPr>
          <w:delText xml:space="preserve"> </w:delText>
        </w:r>
        <w:r w:rsidDel="002642D7">
          <w:rPr>
            <w:rFonts w:ascii="Arial" w:eastAsia="Arial" w:hAnsi="Arial" w:cs="Arial"/>
            <w:sz w:val="16"/>
            <w:szCs w:val="16"/>
          </w:rPr>
          <w:delText>or BTL2.</w:delText>
        </w:r>
      </w:del>
    </w:p>
    <w:p w14:paraId="5362556D" w14:textId="2BB02102" w:rsidR="00B77D6E" w:rsidRDefault="00D6358D">
      <w:pPr>
        <w:spacing w:before="1" w:after="0" w:line="277" w:lineRule="auto"/>
        <w:ind w:left="2108" w:right="-51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91"/>
          <w:sz w:val="16"/>
          <w:szCs w:val="16"/>
        </w:rPr>
        <w:t>W</w:t>
      </w:r>
      <w:r>
        <w:rPr>
          <w:rFonts w:ascii="Arial" w:eastAsia="Arial" w:hAnsi="Arial" w:cs="Arial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2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distinguish</w:t>
      </w:r>
      <w:r>
        <w:rPr>
          <w:rFonts w:ascii="Arial" w:eastAsia="Arial" w:hAnsi="Arial" w:cs="Arial"/>
          <w:spacing w:val="2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3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content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properly</w:t>
      </w:r>
      <w:r>
        <w:rPr>
          <w:rFonts w:ascii="Arial" w:eastAsia="Arial" w:hAnsi="Arial" w:cs="Arial"/>
          <w:spacing w:val="3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both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notions</w:t>
      </w:r>
      <w:r>
        <w:rPr>
          <w:rFonts w:ascii="Arial" w:eastAsia="Arial" w:hAnsi="Arial" w:cs="Arial"/>
          <w:spacing w:val="2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 xml:space="preserve">wledge 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(Schulz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Jansen,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2013)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arding</w:t>
      </w:r>
      <w:r>
        <w:rPr>
          <w:rFonts w:ascii="Arial" w:eastAsia="Arial" w:hAnsi="Arial" w:cs="Arial"/>
          <w:spacing w:val="2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wledge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1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87"/>
          <w:sz w:val="16"/>
          <w:szCs w:val="16"/>
        </w:rPr>
        <w:t>assertions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about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what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frequently 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associated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only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true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f</w:t>
      </w:r>
      <w:r>
        <w:rPr>
          <w:rFonts w:ascii="Arial" w:eastAsia="Arial" w:hAnsi="Arial" w:cs="Arial"/>
          <w:w w:val="91"/>
          <w:sz w:val="16"/>
          <w:szCs w:val="16"/>
        </w:rPr>
        <w:t>ault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can- </w:t>
      </w:r>
      <w:r>
        <w:rPr>
          <w:rFonts w:ascii="Arial" w:eastAsia="Arial" w:hAnsi="Arial" w:cs="Arial"/>
          <w:w w:val="90"/>
          <w:sz w:val="16"/>
          <w:szCs w:val="16"/>
        </w:rPr>
        <w:t>not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straightfor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 xml:space="preserve">ardly 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>xpressed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formal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>arding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data,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often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blurred</w:t>
      </w:r>
      <w:r>
        <w:rPr>
          <w:rFonts w:ascii="Arial" w:eastAsia="Arial" w:hAnsi="Arial" w:cs="Arial"/>
          <w:spacing w:val="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use-mention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confusion,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i.e.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mixing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</w:t>
      </w:r>
      <w:ins w:id="213" w:author="schulz" w:date="2016-01-14T21:03:00Z">
        <w:r w:rsidR="005A0A45">
          <w:rPr>
            <w:rFonts w:ascii="Arial" w:eastAsia="Arial" w:hAnsi="Arial" w:cs="Arial"/>
            <w:sz w:val="16"/>
            <w:szCs w:val="16"/>
          </w:rPr>
          <w:t>a</w:t>
        </w:r>
        <w:r w:rsidR="005A0A45" w:rsidRPr="005A0A45">
          <w:rPr>
            <w:lang w:val="en-GB"/>
          </w:rPr>
          <w:t xml:space="preserve"> </w:t>
        </w:r>
        <w:r w:rsidR="005A0A45" w:rsidRPr="00A579CD">
          <w:rPr>
            <w:lang w:val="en-GB"/>
          </w:rPr>
          <w:t>items</w:t>
        </w:r>
        <w:r w:rsidR="005A0A45" w:rsidRPr="00A579CD">
          <w:rPr>
            <w:spacing w:val="-1"/>
            <w:lang w:val="en-GB"/>
          </w:rPr>
          <w:t xml:space="preserve"> </w:t>
        </w:r>
        <w:r w:rsidR="005A0A45" w:rsidRPr="00A579CD">
          <w:rPr>
            <w:lang w:val="en-GB"/>
          </w:rPr>
          <w:t>with</w:t>
        </w:r>
        <w:r w:rsidR="005A0A45" w:rsidRPr="00A579CD">
          <w:rPr>
            <w:spacing w:val="-1"/>
            <w:lang w:val="en-GB"/>
          </w:rPr>
          <w:t xml:space="preserve"> </w:t>
        </w:r>
        <w:r w:rsidR="005A0A45" w:rsidRPr="00A579CD">
          <w:rPr>
            <w:lang w:val="en-GB"/>
          </w:rPr>
          <w:t>the things</w:t>
        </w:r>
        <w:r w:rsidR="005A0A45" w:rsidRPr="00A579CD">
          <w:rPr>
            <w:spacing w:val="-1"/>
            <w:lang w:val="en-GB"/>
          </w:rPr>
          <w:t xml:space="preserve"> they</w:t>
        </w:r>
        <w:r w:rsidR="005A0A45" w:rsidRPr="00A579CD">
          <w:rPr>
            <w:lang w:val="en-GB"/>
          </w:rPr>
          <w:t xml:space="preserve"> denote. In</w:t>
        </w:r>
        <w:r w:rsidR="005A0A45" w:rsidRPr="00A579CD">
          <w:rPr>
            <w:spacing w:val="-1"/>
            <w:lang w:val="en-GB"/>
          </w:rPr>
          <w:t xml:space="preserve"> </w:t>
        </w:r>
        <w:r w:rsidR="005A0A45" w:rsidRPr="00A579CD">
          <w:rPr>
            <w:lang w:val="en-GB"/>
          </w:rPr>
          <w:t>databases,</w:t>
        </w:r>
        <w:r w:rsidR="005A0A45" w:rsidRPr="00A579CD">
          <w:rPr>
            <w:spacing w:val="1"/>
            <w:lang w:val="en-GB"/>
          </w:rPr>
          <w:t xml:space="preserve"> </w:t>
        </w:r>
        <w:r w:rsidR="005A0A45" w:rsidRPr="00A579CD">
          <w:rPr>
            <w:lang w:val="en-GB"/>
          </w:rPr>
          <w:t>the</w:t>
        </w:r>
        <w:r w:rsidR="005A0A45" w:rsidRPr="00A579CD">
          <w:rPr>
            <w:spacing w:val="-1"/>
            <w:lang w:val="en-GB"/>
          </w:rPr>
          <w:t xml:space="preserve"> </w:t>
        </w:r>
        <w:r w:rsidR="005A0A45" w:rsidRPr="00A579CD">
          <w:rPr>
            <w:lang w:val="en-GB"/>
          </w:rPr>
          <w:t>interpretation of</w:t>
        </w:r>
        <w:r w:rsidR="005A0A45" w:rsidRPr="00A579CD">
          <w:rPr>
            <w:spacing w:val="-1"/>
            <w:lang w:val="en-GB"/>
          </w:rPr>
          <w:t xml:space="preserve"> </w:t>
        </w:r>
        <w:r w:rsidR="005A0A45" w:rsidRPr="00A579CD">
          <w:rPr>
            <w:lang w:val="en-GB"/>
          </w:rPr>
          <w:t>data</w:t>
        </w:r>
        <w:r w:rsidR="005A0A45" w:rsidRPr="00A579CD">
          <w:rPr>
            <w:spacing w:val="21"/>
            <w:w w:val="99"/>
            <w:lang w:val="en-GB"/>
          </w:rPr>
          <w:t xml:space="preserve"> </w:t>
        </w:r>
        <w:r w:rsidR="005A0A45" w:rsidRPr="00A579CD">
          <w:rPr>
            <w:lang w:val="en-GB"/>
          </w:rPr>
          <w:t>elements</w:t>
        </w:r>
        <w:r w:rsidR="005A0A45" w:rsidRPr="00A579CD">
          <w:rPr>
            <w:spacing w:val="-4"/>
            <w:lang w:val="en-GB"/>
          </w:rPr>
          <w:t xml:space="preserve"> </w:t>
        </w:r>
      </w:ins>
      <w:ins w:id="214" w:author="schulz" w:date="2016-01-14T21:04:00Z">
        <w:r w:rsidR="005A0A45">
          <w:rPr>
            <w:lang w:val="en-GB"/>
          </w:rPr>
          <w:t xml:space="preserve"> </w:t>
        </w:r>
      </w:ins>
      <w:del w:id="215" w:author="schulz" w:date="2016-01-14T21:03:00Z">
        <w:r w:rsidDel="005A0A45">
          <w:rPr>
            <w:rFonts w:ascii="Arial" w:eastAsia="Arial" w:hAnsi="Arial" w:cs="Arial"/>
            <w:sz w:val="16"/>
            <w:szCs w:val="16"/>
          </w:rPr>
          <w:delText>a</w:delText>
        </w:r>
      </w:del>
    </w:p>
    <w:p w14:paraId="7E74123B" w14:textId="77777777" w:rsidR="00B77D6E" w:rsidRDefault="00D6358D">
      <w:pPr>
        <w:spacing w:before="32"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7"/>
          <w:sz w:val="16"/>
          <w:szCs w:val="16"/>
        </w:rPr>
        <w:lastRenderedPageBreak/>
        <w:t>elements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determined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cases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embedded</w:t>
      </w:r>
      <w:r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underlying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sch- </w:t>
      </w:r>
      <w:r>
        <w:rPr>
          <w:rFonts w:ascii="Arial" w:eastAsia="Arial" w:hAnsi="Arial" w:cs="Arial"/>
          <w:w w:val="86"/>
          <w:sz w:val="16"/>
          <w:szCs w:val="16"/>
        </w:rPr>
        <w:t>ema.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distinction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between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what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element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what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its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referent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often</w:t>
      </w:r>
      <w:r>
        <w:rPr>
          <w:rFonts w:ascii="Arial" w:eastAsia="Arial" w:hAnsi="Arial" w:cs="Arial"/>
          <w:spacing w:val="9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implicit.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ormal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should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enforce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distinction:</w:t>
      </w:r>
      <w:r>
        <w:rPr>
          <w:rFonts w:ascii="Arial" w:eastAsia="Arial" w:hAnsi="Arial" w:cs="Arial"/>
          <w:spacing w:val="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5"/>
          <w:sz w:val="16"/>
          <w:szCs w:val="16"/>
        </w:rPr>
        <w:t>items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instances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information</w:t>
      </w:r>
      <w:r>
        <w:rPr>
          <w:rFonts w:ascii="Arial" w:eastAsia="Arial" w:hAnsi="Arial" w:cs="Arial"/>
          <w:spacing w:val="-12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entities,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whereas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things</w:t>
      </w:r>
      <w:r>
        <w:rPr>
          <w:rFonts w:ascii="Arial" w:eastAsia="Arial" w:hAnsi="Arial" w:cs="Arial"/>
          <w:spacing w:val="1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6"/>
          <w:sz w:val="16"/>
          <w:szCs w:val="16"/>
        </w:rPr>
        <w:t>items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denote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manifold: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viduals, 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classes,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>en</w:t>
      </w:r>
      <w:r>
        <w:rPr>
          <w:rFonts w:ascii="Arial" w:eastAsia="Arial" w:hAnsi="Arial" w:cs="Arial"/>
          <w:spacing w:val="-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nothing(Schulz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2011).</w:t>
      </w:r>
    </w:p>
    <w:p w14:paraId="45EC6741" w14:textId="77777777" w:rsidR="00B77D6E" w:rsidRDefault="00B77D6E">
      <w:pPr>
        <w:spacing w:before="17" w:after="0" w:line="260" w:lineRule="exact"/>
        <w:rPr>
          <w:sz w:val="26"/>
          <w:szCs w:val="26"/>
        </w:rPr>
      </w:pPr>
    </w:p>
    <w:p w14:paraId="19421257" w14:textId="77777777" w:rsidR="00B77D6E" w:rsidRDefault="00D6358D">
      <w:pPr>
        <w:spacing w:after="0" w:line="240" w:lineRule="auto"/>
        <w:ind w:right="335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</w:t>
      </w:r>
      <w:r>
        <w:rPr>
          <w:rFonts w:ascii="Arial" w:eastAsia="Arial" w:hAnsi="Arial" w:cs="Arial"/>
          <w:spacing w:val="5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preting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databases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</w:p>
    <w:p w14:paraId="16C65266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5153CEC6" w14:textId="77777777" w:rsidR="00B77D6E" w:rsidRDefault="00D6358D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Databases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less-principled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domain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real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nature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entities</w:t>
      </w:r>
      <w:r>
        <w:rPr>
          <w:rFonts w:ascii="Arial" w:eastAsia="Arial" w:hAnsi="Arial" w:cs="Arial"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circumstances 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denotation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underspecified, </w:t>
      </w:r>
      <w:r>
        <w:rPr>
          <w:rFonts w:ascii="Arial" w:eastAsia="Arial" w:hAnsi="Arial" w:cs="Arial"/>
          <w:w w:val="88"/>
          <w:sz w:val="16"/>
          <w:szCs w:val="16"/>
        </w:rPr>
        <w:t>assuming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intuit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wn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interpreted  </w:t>
      </w:r>
      <w:r>
        <w:rPr>
          <w:rFonts w:ascii="Arial" w:eastAsia="Arial" w:hAnsi="Arial" w:cs="Arial"/>
          <w:w w:val="88"/>
          <w:sz w:val="16"/>
          <w:szCs w:val="16"/>
        </w:rPr>
        <w:t>acco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w w:val="99"/>
          <w:sz w:val="16"/>
          <w:szCs w:val="16"/>
        </w:rPr>
        <w:t xml:space="preserve">- </w:t>
      </w:r>
      <w:r>
        <w:rPr>
          <w:rFonts w:ascii="Arial" w:eastAsia="Arial" w:hAnsi="Arial" w:cs="Arial"/>
          <w:w w:val="97"/>
          <w:sz w:val="16"/>
          <w:szCs w:val="16"/>
        </w:rPr>
        <w:t>dingly</w:t>
      </w:r>
      <w:r>
        <w:rPr>
          <w:rFonts w:ascii="Arial" w:eastAsia="Arial" w:hAnsi="Arial" w:cs="Arial"/>
          <w:spacing w:val="-6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xpected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xt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use.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E.g.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whether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“Human"</w:t>
      </w:r>
      <w:r>
        <w:rPr>
          <w:rFonts w:ascii="Arial" w:eastAsia="Arial" w:hAnsi="Arial" w:cs="Arial"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denotes </w:t>
      </w:r>
      <w:r>
        <w:rPr>
          <w:rFonts w:ascii="Arial" w:eastAsia="Arial" w:hAnsi="Arial" w:cs="Arial"/>
          <w:w w:val="89"/>
          <w:sz w:val="16"/>
          <w:szCs w:val="16"/>
        </w:rPr>
        <w:t>an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 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Homo</w:t>
      </w:r>
      <w:r>
        <w:rPr>
          <w:rFonts w:ascii="Arial" w:eastAsia="Arial" w:hAnsi="Arial" w:cs="Arial"/>
          <w:i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sapiens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‘Homo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sapiens’,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 quality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w w:val="91"/>
          <w:sz w:val="16"/>
          <w:szCs w:val="16"/>
        </w:rPr>
        <w:t>object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belonging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taxon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Homo</w:t>
      </w:r>
      <w:r>
        <w:rPr>
          <w:rFonts w:ascii="Arial" w:eastAsia="Arial" w:hAnsi="Arial" w:cs="Arial"/>
          <w:i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sapiens </w:t>
      </w:r>
      <w:r>
        <w:rPr>
          <w:rFonts w:ascii="Arial" w:eastAsia="Arial" w:hAnsi="Arial" w:cs="Arial"/>
          <w:w w:val="89"/>
          <w:sz w:val="16"/>
          <w:szCs w:val="16"/>
        </w:rPr>
        <w:t>(Schulz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2008),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92"/>
          <w:sz w:val="16"/>
          <w:szCs w:val="16"/>
        </w:rPr>
        <w:t>population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humans.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similar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ein,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132"/>
          <w:sz w:val="16"/>
          <w:szCs w:val="16"/>
        </w:rPr>
        <w:t>“</w:t>
      </w:r>
      <w:r>
        <w:rPr>
          <w:rFonts w:ascii="Arial" w:eastAsia="Arial" w:hAnsi="Arial" w:cs="Arial"/>
          <w:w w:val="99"/>
          <w:sz w:val="16"/>
          <w:szCs w:val="16"/>
        </w:rPr>
        <w:t>Animal"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could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interpreted</w:t>
      </w:r>
      <w:r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as </w:t>
      </w:r>
      <w:r>
        <w:rPr>
          <w:rFonts w:ascii="Arial" w:eastAsia="Arial" w:hAnsi="Arial" w:cs="Arial"/>
          <w:w w:val="95"/>
          <w:sz w:val="16"/>
          <w:szCs w:val="16"/>
        </w:rPr>
        <w:t>including</w:t>
      </w:r>
      <w:r>
        <w:rPr>
          <w:rFonts w:ascii="Arial" w:eastAsia="Arial" w:hAnsi="Arial" w:cs="Arial"/>
          <w:spacing w:val="-9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1"/>
          <w:sz w:val="16"/>
          <w:szCs w:val="16"/>
        </w:rPr>
        <w:t>Homo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sapien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biology</w:t>
      </w:r>
      <w:r>
        <w:rPr>
          <w:rFonts w:ascii="Arial" w:eastAsia="Arial" w:hAnsi="Arial" w:cs="Arial"/>
          <w:spacing w:val="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or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5"/>
          <w:sz w:val="16"/>
          <w:szCs w:val="16"/>
        </w:rPr>
        <w:t xml:space="preserve">xcluding </w:t>
      </w:r>
      <w:r>
        <w:rPr>
          <w:rFonts w:ascii="Arial" w:eastAsia="Arial" w:hAnsi="Arial" w:cs="Arial"/>
          <w:sz w:val="16"/>
          <w:szCs w:val="16"/>
        </w:rPr>
        <w:t>it,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e.g.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.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ambiguities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underline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 need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 xml:space="preserve">e </w:t>
      </w:r>
      <w:r>
        <w:rPr>
          <w:rFonts w:ascii="Arial" w:eastAsia="Arial" w:hAnsi="Arial" w:cs="Arial"/>
          <w:w w:val="86"/>
          <w:sz w:val="16"/>
          <w:szCs w:val="16"/>
        </w:rPr>
        <w:t>these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hidden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assumptions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xplicit,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such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grounding.</w:t>
      </w:r>
    </w:p>
    <w:p w14:paraId="173052DB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al</w:t>
      </w:r>
      <w:r>
        <w:rPr>
          <w:rFonts w:ascii="Arial" w:eastAsia="Arial" w:hAnsi="Arial" w:cs="Arial"/>
          <w:spacing w:val="3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applications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xisting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as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b</w:t>
      </w:r>
      <w:r>
        <w:rPr>
          <w:rFonts w:ascii="Arial" w:eastAsia="Arial" w:hAnsi="Arial" w:cs="Arial"/>
          <w:w w:val="89"/>
          <w:sz w:val="16"/>
          <w:szCs w:val="16"/>
        </w:rPr>
        <w:t>ularies,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ones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ed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</w:t>
      </w:r>
      <w:r>
        <w:rPr>
          <w:rFonts w:ascii="Arial" w:eastAsia="Arial" w:hAnsi="Arial" w:cs="Arial"/>
          <w:spacing w:val="-6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might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benefit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this. </w:t>
      </w:r>
      <w:r>
        <w:rPr>
          <w:rFonts w:ascii="Arial" w:eastAsia="Arial" w:hAnsi="Arial" w:cs="Arial"/>
          <w:w w:val="95"/>
          <w:sz w:val="16"/>
          <w:szCs w:val="16"/>
        </w:rPr>
        <w:t>As</w:t>
      </w:r>
      <w:r>
        <w:rPr>
          <w:rFonts w:ascii="Arial" w:eastAsia="Arial" w:hAnsi="Arial" w:cs="Arial"/>
          <w:spacing w:val="-1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OD</w:t>
      </w:r>
      <w:r>
        <w:rPr>
          <w:rFonts w:ascii="Arial" w:eastAsia="Arial" w:hAnsi="Arial" w:cs="Arial"/>
          <w:spacing w:val="-6"/>
          <w:w w:val="95"/>
          <w:sz w:val="16"/>
          <w:szCs w:val="16"/>
        </w:rPr>
        <w:t>B</w:t>
      </w:r>
      <w:r>
        <w:rPr>
          <w:rFonts w:ascii="Arial" w:eastAsia="Arial" w:hAnsi="Arial" w:cs="Arial"/>
          <w:w w:val="95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tools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not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able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content,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interpretation 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goes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yond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what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has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specified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task-specific </w:t>
      </w:r>
      <w:r>
        <w:rPr>
          <w:rFonts w:ascii="Arial" w:eastAsia="Arial" w:hAnsi="Arial" w:cs="Arial"/>
          <w:w w:val="83"/>
          <w:sz w:val="16"/>
          <w:szCs w:val="16"/>
        </w:rPr>
        <w:t xml:space="preserve">mappings 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between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databases</w:t>
      </w:r>
      <w:r>
        <w:rPr>
          <w:rFonts w:ascii="Arial" w:eastAsia="Arial" w:hAnsi="Arial" w:cs="Arial"/>
          <w:spacing w:val="-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ontologies.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requires that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databases </w:t>
      </w:r>
      <w:r>
        <w:rPr>
          <w:rFonts w:ascii="Arial" w:eastAsia="Arial" w:hAnsi="Arial" w:cs="Arial"/>
          <w:w w:val="90"/>
          <w:sz w:val="16"/>
          <w:szCs w:val="16"/>
        </w:rPr>
        <w:t>do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not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domain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standardized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b</w:t>
      </w:r>
      <w:r>
        <w:rPr>
          <w:rFonts w:ascii="Arial" w:eastAsia="Arial" w:hAnsi="Arial" w:cs="Arial"/>
          <w:w w:val="86"/>
          <w:sz w:val="16"/>
          <w:szCs w:val="16"/>
        </w:rPr>
        <w:t xml:space="preserve">ularies, 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b</w:t>
      </w:r>
      <w:r>
        <w:rPr>
          <w:rFonts w:ascii="Arial" w:eastAsia="Arial" w:hAnsi="Arial" w:cs="Arial"/>
          <w:w w:val="86"/>
          <w:sz w:val="16"/>
          <w:szCs w:val="16"/>
        </w:rPr>
        <w:t>ut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that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meaning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their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entire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 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content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described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87"/>
          <w:sz w:val="16"/>
          <w:szCs w:val="16"/>
        </w:rPr>
        <w:t>axioms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assertions.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This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what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propose.</w:t>
      </w:r>
    </w:p>
    <w:p w14:paraId="33E755A1" w14:textId="77777777" w:rsidR="00B77D6E" w:rsidRDefault="00B77D6E">
      <w:pPr>
        <w:spacing w:before="17" w:after="0" w:line="260" w:lineRule="exact"/>
        <w:rPr>
          <w:sz w:val="26"/>
          <w:szCs w:val="26"/>
        </w:rPr>
      </w:pPr>
    </w:p>
    <w:p w14:paraId="4CCCD28F" w14:textId="77777777" w:rsidR="00B77D6E" w:rsidRDefault="00D6358D">
      <w:pPr>
        <w:spacing w:after="0" w:line="240" w:lineRule="auto"/>
        <w:ind w:right="400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Desc</w:t>
      </w:r>
      <w:r>
        <w:rPr>
          <w:rFonts w:ascii="Arial" w:eastAsia="Arial" w:hAnsi="Arial" w:cs="Arial"/>
          <w:spacing w:val="3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iption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Logics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WL2</w:t>
      </w:r>
    </w:p>
    <w:p w14:paraId="68B6A651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4217609F" w14:textId="77777777" w:rsidR="00B77D6E" w:rsidRDefault="00D6358D">
      <w:pPr>
        <w:spacing w:after="0" w:line="279" w:lineRule="auto"/>
        <w:ind w:right="201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lastRenderedPageBreak/>
        <w:t>Description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Logics</w:t>
      </w:r>
      <w:r>
        <w:rPr>
          <w:rFonts w:ascii="Arial" w:eastAsia="Arial" w:hAnsi="Arial" w:cs="Arial"/>
          <w:spacing w:val="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(DLs)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representation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languages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used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formalise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2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classifiers,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HermiT</w:t>
      </w:r>
      <w:r>
        <w:rPr>
          <w:rFonts w:ascii="Arial" w:eastAsia="Arial" w:hAnsi="Arial" w:cs="Arial"/>
          <w:spacing w:val="1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(Glimm</w:t>
      </w:r>
      <w:r>
        <w:rPr>
          <w:rFonts w:ascii="Arial" w:eastAsia="Arial" w:hAnsi="Arial" w:cs="Arial"/>
          <w:spacing w:val="20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et</w:t>
      </w:r>
      <w:r>
        <w:rPr>
          <w:rFonts w:ascii="Arial" w:eastAsia="Arial" w:hAnsi="Arial" w:cs="Arial"/>
          <w:i/>
          <w:spacing w:val="-10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2014),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find </w:t>
      </w:r>
      <w:r>
        <w:rPr>
          <w:rFonts w:ascii="Arial" w:eastAsia="Arial" w:hAnsi="Arial" w:cs="Arial"/>
          <w:w w:val="85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links,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identify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equ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>
        <w:rPr>
          <w:rFonts w:ascii="Arial" w:eastAsia="Arial" w:hAnsi="Arial" w:cs="Arial"/>
          <w:w w:val="91"/>
          <w:sz w:val="16"/>
          <w:szCs w:val="16"/>
        </w:rPr>
        <w:t>alent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classes,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assure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satisfiabilit</w:t>
      </w:r>
      <w:r>
        <w:rPr>
          <w:rFonts w:ascii="Arial" w:eastAsia="Arial" w:hAnsi="Arial" w:cs="Arial"/>
          <w:spacing w:val="-9"/>
          <w:w w:val="94"/>
          <w:sz w:val="16"/>
          <w:szCs w:val="16"/>
        </w:rPr>
        <w:t>y</w:t>
      </w:r>
      <w:r>
        <w:rPr>
          <w:rFonts w:ascii="Arial" w:eastAsia="Arial" w:hAnsi="Arial" w:cs="Arial"/>
          <w:w w:val="94"/>
          <w:sz w:val="16"/>
          <w:szCs w:val="16"/>
        </w:rPr>
        <w:t>,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1"/>
          <w:sz w:val="16"/>
          <w:szCs w:val="16"/>
        </w:rPr>
        <w:t>spotting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contradictory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axioms.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TBox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xpressions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 (e.g.,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“all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chimps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primates"), 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whereas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ABox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contain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assertions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w w:val="91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</w:t>
      </w:r>
      <w:r>
        <w:rPr>
          <w:rFonts w:ascii="Arial" w:eastAsia="Arial" w:hAnsi="Arial" w:cs="Arial"/>
          <w:w w:val="91"/>
          <w:sz w:val="16"/>
          <w:szCs w:val="16"/>
        </w:rPr>
        <w:t>viduals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(e.g.,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“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W</w:t>
      </w:r>
      <w:r>
        <w:rPr>
          <w:rFonts w:ascii="Arial" w:eastAsia="Arial" w:hAnsi="Arial" w:cs="Arial"/>
          <w:w w:val="91"/>
          <w:sz w:val="16"/>
          <w:szCs w:val="16"/>
        </w:rPr>
        <w:t>ashoo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chimp").</w:t>
      </w:r>
    </w:p>
    <w:p w14:paraId="15E27C85" w14:textId="48A966EA" w:rsidR="00B77D6E" w:rsidRDefault="00D6358D">
      <w:pPr>
        <w:spacing w:before="6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Semantic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eb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Standard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(W3C,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2012)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uses the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lan- </w:t>
      </w:r>
      <w:r>
        <w:rPr>
          <w:rFonts w:ascii="Arial" w:eastAsia="Arial" w:hAnsi="Arial" w:cs="Arial"/>
          <w:w w:val="85"/>
          <w:sz w:val="16"/>
          <w:szCs w:val="16"/>
        </w:rPr>
        <w:t>guage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9"/>
          <w:w w:val="96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w w:val="110"/>
          <w:sz w:val="16"/>
          <w:szCs w:val="16"/>
        </w:rPr>
        <w:t>R</w:t>
      </w:r>
      <w:r>
        <w:rPr>
          <w:rFonts w:ascii="Arial" w:eastAsia="Arial" w:hAnsi="Arial" w:cs="Arial"/>
          <w:i/>
          <w:spacing w:val="5"/>
          <w:w w:val="103"/>
          <w:sz w:val="16"/>
          <w:szCs w:val="16"/>
        </w:rPr>
        <w:t>O</w:t>
      </w:r>
      <w:r>
        <w:rPr>
          <w:rFonts w:ascii="Arial" w:eastAsia="Arial" w:hAnsi="Arial" w:cs="Arial"/>
          <w:i/>
          <w:w w:val="164"/>
          <w:sz w:val="16"/>
          <w:szCs w:val="16"/>
        </w:rPr>
        <w:t>I</w:t>
      </w:r>
      <w:r>
        <w:rPr>
          <w:rFonts w:ascii="Arial" w:eastAsia="Arial" w:hAnsi="Arial" w:cs="Arial"/>
          <w:i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Q</w:t>
      </w:r>
      <w:r>
        <w:rPr>
          <w:rFonts w:ascii="Arial" w:eastAsia="Arial" w:hAnsi="Arial" w:cs="Arial"/>
          <w:i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(Horrocks</w:t>
      </w:r>
      <w:r>
        <w:rPr>
          <w:rFonts w:ascii="Arial" w:eastAsia="Arial" w:hAnsi="Arial" w:cs="Arial"/>
          <w:spacing w:val="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2006),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limited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eness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 xml:space="preserve">ut </w:t>
      </w:r>
      <w:r>
        <w:rPr>
          <w:rFonts w:ascii="Arial" w:eastAsia="Arial" w:hAnsi="Arial" w:cs="Arial"/>
          <w:w w:val="88"/>
          <w:sz w:val="16"/>
          <w:szCs w:val="16"/>
        </w:rPr>
        <w:t>complete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finite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reasoning.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supports</w:t>
      </w:r>
      <w:r>
        <w:rPr>
          <w:rFonts w:ascii="Arial" w:eastAsia="Arial" w:hAnsi="Arial" w:cs="Arial"/>
          <w:spacing w:val="3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classes,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binary</w:t>
      </w:r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relations </w:t>
      </w:r>
      <w:r>
        <w:rPr>
          <w:rFonts w:ascii="Arial" w:eastAsia="Arial" w:hAnsi="Arial" w:cs="Arial"/>
          <w:w w:val="90"/>
          <w:sz w:val="16"/>
          <w:szCs w:val="16"/>
        </w:rPr>
        <w:t>(called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object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properties),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w w:val="90"/>
          <w:sz w:val="16"/>
          <w:szCs w:val="16"/>
        </w:rPr>
        <w:t>viduals</w:t>
      </w:r>
      <w:del w:id="216" w:author="schulz" w:date="2016-01-14T21:06:00Z">
        <w:r w:rsidDel="005A0A45">
          <w:rPr>
            <w:rFonts w:ascii="Arial" w:eastAsia="Arial" w:hAnsi="Arial" w:cs="Arial"/>
            <w:w w:val="90"/>
            <w:sz w:val="16"/>
            <w:szCs w:val="16"/>
          </w:rPr>
          <w:delText xml:space="preserve">, </w:delText>
        </w:r>
        <w:r w:rsidDel="005A0A45">
          <w:rPr>
            <w:rFonts w:ascii="Arial" w:eastAsia="Arial" w:hAnsi="Arial" w:cs="Arial"/>
            <w:spacing w:val="12"/>
            <w:w w:val="90"/>
            <w:sz w:val="16"/>
            <w:szCs w:val="16"/>
          </w:rPr>
          <w:delText xml:space="preserve"> </w:delText>
        </w:r>
      </w:del>
      <w:ins w:id="217" w:author="schulz" w:date="2016-01-14T21:06:00Z">
        <w:r w:rsidR="005A0A45">
          <w:rPr>
            <w:rFonts w:ascii="Arial" w:eastAsia="Arial" w:hAnsi="Arial" w:cs="Arial"/>
            <w:w w:val="90"/>
            <w:sz w:val="16"/>
            <w:szCs w:val="16"/>
          </w:rPr>
          <w:t>,</w:t>
        </w:r>
        <w:r w:rsidR="005A0A45">
          <w:rPr>
            <w:rFonts w:ascii="Arial" w:eastAsia="Arial" w:hAnsi="Arial" w:cs="Arial"/>
            <w:w w:val="90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90"/>
          <w:sz w:val="16"/>
          <w:szCs w:val="16"/>
        </w:rPr>
        <w:t>together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related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axioms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assertions.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or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instance,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WL2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104"/>
          <w:sz w:val="16"/>
          <w:szCs w:val="16"/>
        </w:rPr>
        <w:t>D</w:t>
      </w:r>
      <w:r>
        <w:rPr>
          <w:rFonts w:ascii="Arial" w:eastAsia="Arial" w:hAnsi="Arial" w:cs="Arial"/>
          <w:i/>
          <w:spacing w:val="-7"/>
          <w:w w:val="104"/>
          <w:sz w:val="16"/>
          <w:szCs w:val="16"/>
        </w:rPr>
        <w:t>r</w:t>
      </w:r>
      <w:r>
        <w:rPr>
          <w:rFonts w:ascii="Arial" w:eastAsia="Arial" w:hAnsi="Arial" w:cs="Arial"/>
          <w:i/>
          <w:w w:val="92"/>
          <w:sz w:val="16"/>
          <w:szCs w:val="16"/>
        </w:rPr>
        <w:t>osophila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melan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w w:val="89"/>
          <w:sz w:val="16"/>
          <w:szCs w:val="16"/>
        </w:rPr>
        <w:t>gaste</w:t>
      </w:r>
      <w:r>
        <w:rPr>
          <w:rFonts w:ascii="Arial" w:eastAsia="Arial" w:hAnsi="Arial" w:cs="Arial"/>
          <w:i/>
          <w:spacing w:val="9"/>
          <w:w w:val="89"/>
          <w:sz w:val="16"/>
          <w:szCs w:val="16"/>
        </w:rPr>
        <w:t>r</w:t>
      </w:r>
      <w:r>
        <w:rPr>
          <w:rFonts w:ascii="Arial" w:eastAsia="Arial" w:hAnsi="Arial" w:cs="Arial"/>
          <w:w w:val="149"/>
          <w:sz w:val="16"/>
          <w:szCs w:val="16"/>
        </w:rPr>
        <w:t xml:space="preserve">’ </w:t>
      </w:r>
      <w:r>
        <w:rPr>
          <w:rFonts w:ascii="Arial" w:eastAsia="Arial" w:hAnsi="Arial" w:cs="Arial"/>
          <w:w w:val="82"/>
          <w:sz w:val="16"/>
          <w:szCs w:val="16"/>
        </w:rPr>
        <w:t>has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vidual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drosophila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members.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vidual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drosophila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7"/>
          <w:sz w:val="16"/>
          <w:szCs w:val="16"/>
        </w:rPr>
        <w:t>members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ganism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 can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infer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taxonomic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subsumption: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104"/>
          <w:sz w:val="16"/>
          <w:szCs w:val="16"/>
        </w:rPr>
        <w:t>D</w:t>
      </w:r>
      <w:r>
        <w:rPr>
          <w:rFonts w:ascii="Arial" w:eastAsia="Arial" w:hAnsi="Arial" w:cs="Arial"/>
          <w:i/>
          <w:spacing w:val="-7"/>
          <w:w w:val="104"/>
          <w:sz w:val="16"/>
          <w:szCs w:val="16"/>
        </w:rPr>
        <w:t>r</w:t>
      </w:r>
      <w:r>
        <w:rPr>
          <w:rFonts w:ascii="Arial" w:eastAsia="Arial" w:hAnsi="Arial" w:cs="Arial"/>
          <w:i/>
          <w:w w:val="92"/>
          <w:sz w:val="16"/>
          <w:szCs w:val="16"/>
        </w:rPr>
        <w:t xml:space="preserve">osophila </w:t>
      </w:r>
      <w:r>
        <w:rPr>
          <w:rFonts w:ascii="Arial" w:eastAsia="Arial" w:hAnsi="Arial" w:cs="Arial"/>
          <w:i/>
          <w:w w:val="89"/>
          <w:sz w:val="16"/>
          <w:szCs w:val="16"/>
        </w:rPr>
        <w:t>melan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w w:val="89"/>
          <w:sz w:val="16"/>
          <w:szCs w:val="16"/>
        </w:rPr>
        <w:t>gaste</w:t>
      </w:r>
      <w:r>
        <w:rPr>
          <w:rFonts w:ascii="Arial" w:eastAsia="Arial" w:hAnsi="Arial" w:cs="Arial"/>
          <w:i/>
          <w:spacing w:val="8"/>
          <w:w w:val="89"/>
          <w:sz w:val="16"/>
          <w:szCs w:val="16"/>
        </w:rPr>
        <w:t>r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forms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91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ganism</w:t>
      </w:r>
      <w:r>
        <w:rPr>
          <w:rFonts w:ascii="Arial" w:eastAsia="Arial" w:hAnsi="Arial" w:cs="Arial"/>
          <w:i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particular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drosophila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equally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members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ganism</w:t>
      </w:r>
      <w:r>
        <w:rPr>
          <w:rFonts w:ascii="Arial" w:eastAsia="Arial" w:hAnsi="Arial" w:cs="Arial"/>
          <w:sz w:val="16"/>
          <w:szCs w:val="16"/>
        </w:rPr>
        <w:t>.</w:t>
      </w:r>
    </w:p>
    <w:p w14:paraId="2CCFBC1B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statements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constructed 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combination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opera- </w:t>
      </w:r>
      <w:r>
        <w:rPr>
          <w:rFonts w:ascii="Arial" w:eastAsia="Arial" w:hAnsi="Arial" w:cs="Arial"/>
          <w:w w:val="89"/>
          <w:sz w:val="16"/>
          <w:szCs w:val="16"/>
        </w:rPr>
        <w:t>tors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specified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6"/>
          <w:sz w:val="16"/>
          <w:szCs w:val="16"/>
        </w:rPr>
        <w:t>WL2,</w:t>
      </w:r>
      <w:r>
        <w:rPr>
          <w:rFonts w:ascii="Arial" w:eastAsia="Arial" w:hAnsi="Arial" w:cs="Arial"/>
          <w:spacing w:val="1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viz.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‘and’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conjunctions,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‘or’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disjunctions,</w:t>
      </w:r>
    </w:p>
    <w:p w14:paraId="38701DB8" w14:textId="77777777" w:rsidR="00B77D6E" w:rsidRDefault="00D6358D">
      <w:pPr>
        <w:spacing w:before="1" w:after="0" w:line="256" w:lineRule="auto"/>
        <w:ind w:right="201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‘some’</w:t>
      </w:r>
      <w:r>
        <w:rPr>
          <w:rFonts w:ascii="Arial" w:eastAsia="Arial" w:hAnsi="Arial" w:cs="Arial"/>
          <w:spacing w:val="-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xistential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restrictions,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‘only’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alue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restrictions,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under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Manchester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Syntax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WL2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(Horridge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P</w:t>
      </w:r>
      <w:r>
        <w:rPr>
          <w:rFonts w:ascii="Arial" w:eastAsia="Arial" w:hAnsi="Arial" w:cs="Arial"/>
          <w:w w:val="88"/>
          <w:sz w:val="16"/>
          <w:szCs w:val="16"/>
        </w:rPr>
        <w:t xml:space="preserve">atel-Schneider, </w:t>
      </w:r>
      <w:r>
        <w:rPr>
          <w:rFonts w:ascii="Arial" w:eastAsia="Arial" w:hAnsi="Arial" w:cs="Arial"/>
          <w:w w:val="90"/>
          <w:sz w:val="16"/>
          <w:szCs w:val="16"/>
        </w:rPr>
        <w:t>2009)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3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</w:p>
    <w:p w14:paraId="4030E161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2E430F4B" w14:textId="77777777" w:rsidR="00B77D6E" w:rsidRDefault="00D6358D">
      <w:pPr>
        <w:spacing w:after="0" w:line="240" w:lineRule="auto"/>
        <w:ind w:right="45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2.4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Application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</w:t>
      </w:r>
      <w:r>
        <w:rPr>
          <w:rFonts w:ascii="Arial" w:eastAsia="Arial" w:hAnsi="Arial" w:cs="Arial"/>
          <w:spacing w:val="-4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round</w:t>
      </w:r>
    </w:p>
    <w:p w14:paraId="5DAE8DE8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0C86D912" w14:textId="77777777" w:rsidR="00B77D6E" w:rsidRDefault="00D6358D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2"/>
          <w:sz w:val="16"/>
          <w:szCs w:val="16"/>
        </w:rPr>
        <w:t xml:space="preserve">use  case, </w:t>
      </w:r>
      <w:r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use</w:t>
      </w:r>
      <w:r>
        <w:rPr>
          <w:rFonts w:ascii="Arial" w:eastAsia="Arial" w:hAnsi="Arial" w:cs="Arial"/>
          <w:spacing w:val="3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data 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related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9"/>
          <w:sz w:val="16"/>
          <w:szCs w:val="16"/>
        </w:rPr>
        <w:t xml:space="preserve">metabo- </w:t>
      </w:r>
      <w:r>
        <w:rPr>
          <w:rFonts w:ascii="Arial" w:eastAsia="Arial" w:hAnsi="Arial" w:cs="Arial"/>
          <w:sz w:val="16"/>
          <w:szCs w:val="16"/>
        </w:rPr>
        <w:t>lism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ysteine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y).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amino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acid,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plays 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k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9"/>
          <w:sz w:val="16"/>
          <w:szCs w:val="16"/>
        </w:rPr>
        <w:t xml:space="preserve">y </w:t>
      </w:r>
      <w:r>
        <w:rPr>
          <w:rFonts w:ascii="Arial" w:eastAsia="Arial" w:hAnsi="Arial" w:cs="Arial"/>
          <w:sz w:val="16"/>
          <w:szCs w:val="16"/>
        </w:rPr>
        <w:t>role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vitamin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f</w:t>
      </w:r>
      <w:r>
        <w:rPr>
          <w:rFonts w:ascii="Arial" w:eastAsia="Arial" w:hAnsi="Arial" w:cs="Arial"/>
          <w:w w:val="88"/>
          <w:sz w:val="16"/>
          <w:szCs w:val="16"/>
        </w:rPr>
        <w:t xml:space="preserve">actor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metabolism, 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neuronal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metabolism, 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biological</w:t>
      </w:r>
      <w:r>
        <w:rPr>
          <w:rFonts w:ascii="Arial" w:eastAsia="Arial" w:hAnsi="Arial" w:cs="Arial"/>
          <w:spacing w:val="2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oxidation</w:t>
      </w:r>
      <w:r>
        <w:rPr>
          <w:rFonts w:ascii="Arial" w:eastAsia="Arial" w:hAnsi="Arial" w:cs="Arial"/>
          <w:spacing w:val="1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enzymes.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also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ol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 xml:space="preserve">ed 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meta- </w:t>
      </w:r>
      <w:r>
        <w:rPr>
          <w:rFonts w:ascii="Arial" w:eastAsia="Arial" w:hAnsi="Arial" w:cs="Arial"/>
          <w:sz w:val="16"/>
          <w:szCs w:val="16"/>
        </w:rPr>
        <w:t>bolism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sulphu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-based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amino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acids,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where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erted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91"/>
          <w:sz w:val="16"/>
          <w:szCs w:val="16"/>
        </w:rPr>
        <w:t>methionine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ysteine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10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itamin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B6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dependent).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erted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</w:p>
    <w:p w14:paraId="2C424E93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06CD1860" w14:textId="6E1F29AE" w:rsidR="00B77D6E" w:rsidRDefault="00D6358D">
      <w:pPr>
        <w:tabs>
          <w:tab w:val="left" w:pos="7120"/>
          <w:tab w:val="left" w:pos="11780"/>
        </w:tabs>
        <w:spacing w:before="7" w:after="0" w:line="177" w:lineRule="exact"/>
        <w:ind w:left="2108" w:right="-20"/>
        <w:rPr>
          <w:rFonts w:ascii="Arial" w:eastAsia="Arial" w:hAnsi="Arial" w:cs="Arial"/>
          <w:sz w:val="16"/>
          <w:szCs w:val="16"/>
        </w:rPr>
      </w:pPr>
      <w:del w:id="218" w:author="schulz" w:date="2016-01-14T21:05:00Z">
        <w:r w:rsidDel="005A0A45">
          <w:rPr>
            <w:rFonts w:ascii="Arial" w:eastAsia="Arial" w:hAnsi="Arial" w:cs="Arial"/>
            <w:w w:val="90"/>
            <w:position w:val="-1"/>
            <w:sz w:val="16"/>
            <w:szCs w:val="16"/>
          </w:rPr>
          <w:lastRenderedPageBreak/>
          <w:delText>items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9"/>
            <w:position w:val="-1"/>
            <w:sz w:val="16"/>
            <w:szCs w:val="16"/>
          </w:rPr>
          <w:delText>with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delText>the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1"/>
            <w:position w:val="-1"/>
            <w:sz w:val="16"/>
            <w:szCs w:val="16"/>
          </w:rPr>
          <w:delText>things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delText>th</w:delText>
        </w:r>
        <w:r w:rsidDel="005A0A45">
          <w:rPr>
            <w:rFonts w:ascii="Arial" w:eastAsia="Arial" w:hAnsi="Arial" w:cs="Arial"/>
            <w:spacing w:val="-2"/>
            <w:w w:val="87"/>
            <w:position w:val="-1"/>
            <w:sz w:val="16"/>
            <w:szCs w:val="16"/>
          </w:rPr>
          <w:delText>e</w:delText>
        </w:r>
        <w:r w:rsidDel="005A0A45">
          <w:rPr>
            <w:rFonts w:ascii="Arial" w:eastAsia="Arial" w:hAnsi="Arial" w:cs="Arial"/>
            <w:w w:val="99"/>
            <w:position w:val="-1"/>
            <w:sz w:val="16"/>
            <w:szCs w:val="16"/>
          </w:rPr>
          <w:delText>y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delText>denote</w:delText>
        </w:r>
      </w:del>
      <w:ins w:id="219" w:author="schulz" w:date="2016-01-14T21:05:00Z">
        <w:r w:rsidR="005A0A45">
          <w:rPr>
            <w:rFonts w:ascii="Arial" w:eastAsia="Arial" w:hAnsi="Arial" w:cs="Arial"/>
            <w:w w:val="90"/>
            <w:position w:val="-1"/>
            <w:sz w:val="16"/>
            <w:szCs w:val="16"/>
          </w:rPr>
          <w:t xml:space="preserve"> </w:t>
        </w:r>
      </w:ins>
      <w:del w:id="220" w:author="schulz" w:date="2016-01-14T21:05:00Z">
        <w:r w:rsidDel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delText>.</w:delText>
        </w:r>
        <w:r w:rsidDel="005A0A45">
          <w:rPr>
            <w:rFonts w:ascii="Arial" w:eastAsia="Arial" w:hAnsi="Arial" w:cs="Arial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9"/>
            <w:position w:val="-1"/>
            <w:sz w:val="16"/>
            <w:szCs w:val="16"/>
          </w:rPr>
          <w:delText>In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3"/>
            <w:position w:val="-1"/>
            <w:sz w:val="16"/>
            <w:szCs w:val="16"/>
          </w:rPr>
          <w:delText>databases,</w:delText>
        </w:r>
        <w:r w:rsidDel="005A0A45">
          <w:rPr>
            <w:rFonts w:ascii="Arial" w:eastAsia="Arial" w:hAnsi="Arial" w:cs="Arial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delText>the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1"/>
            <w:position w:val="-1"/>
            <w:sz w:val="16"/>
            <w:szCs w:val="16"/>
          </w:rPr>
          <w:delText>interpretation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9"/>
            <w:position w:val="-1"/>
            <w:sz w:val="16"/>
            <w:szCs w:val="16"/>
          </w:rPr>
          <w:delText>of</w:delText>
        </w:r>
        <w:r w:rsidDel="005A0A45">
          <w:rPr>
            <w:rFonts w:ascii="Arial" w:eastAsia="Arial" w:hAnsi="Arial" w:cs="Arial"/>
            <w:spacing w:val="-1"/>
            <w:position w:val="-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5"/>
            <w:position w:val="-1"/>
            <w:sz w:val="16"/>
            <w:szCs w:val="16"/>
          </w:rPr>
          <w:delText>data</w:delText>
        </w:r>
      </w:del>
      <w:ins w:id="221" w:author="schulz" w:date="2016-01-14T21:05:00Z">
        <w:r w:rsidR="005A0A45">
          <w:rPr>
            <w:rFonts w:ascii="Arial" w:eastAsia="Arial" w:hAnsi="Arial" w:cs="Arial"/>
            <w:w w:val="87"/>
            <w:position w:val="-1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position w:val="-1"/>
          <w:sz w:val="16"/>
          <w:szCs w:val="16"/>
        </w:rPr>
        <w:tab/>
      </w:r>
      <w:r>
        <w:rPr>
          <w:rFonts w:ascii="Arial" w:eastAsia="Arial" w:hAnsi="Arial" w:cs="Arial"/>
          <w:w w:val="8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14:paraId="052CCC7B" w14:textId="77777777" w:rsidR="00B77D6E" w:rsidRDefault="00D6358D">
      <w:pPr>
        <w:spacing w:after="0" w:line="175" w:lineRule="exact"/>
        <w:ind w:left="712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2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F</w:t>
      </w:r>
      <w:r>
        <w:rPr>
          <w:rFonts w:ascii="Arial" w:eastAsia="Arial" w:hAnsi="Arial" w:cs="Arial"/>
          <w:w w:val="91"/>
          <w:sz w:val="16"/>
          <w:szCs w:val="16"/>
        </w:rPr>
        <w:t>or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syntax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semantics,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Cf.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Baader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(2007)</w:t>
      </w:r>
    </w:p>
    <w:p w14:paraId="22AD479A" w14:textId="64138D65" w:rsidR="00B77D6E" w:rsidRDefault="00E25282">
      <w:pPr>
        <w:spacing w:before="32" w:after="0" w:line="240" w:lineRule="auto"/>
        <w:ind w:left="7129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1" behindDoc="1" locked="0" layoutInCell="1" allowOverlap="1" wp14:anchorId="269FAD2F" wp14:editId="753A992F">
                <wp:simplePos x="0" y="0"/>
                <wp:positionH relativeFrom="page">
                  <wp:posOffset>1440180</wp:posOffset>
                </wp:positionH>
                <wp:positionV relativeFrom="paragraph">
                  <wp:posOffset>139065</wp:posOffset>
                </wp:positionV>
                <wp:extent cx="2961005" cy="1270"/>
                <wp:effectExtent l="11430" t="12700" r="8890" b="5080"/>
                <wp:wrapNone/>
                <wp:docPr id="417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1005" cy="1270"/>
                          <a:chOff x="2268" y="219"/>
                          <a:chExt cx="4663" cy="2"/>
                        </a:xfrm>
                      </wpg:grpSpPr>
                      <wps:wsp>
                        <wps:cNvPr id="418" name="Freeform 319"/>
                        <wps:cNvSpPr>
                          <a:spLocks/>
                        </wps:cNvSpPr>
                        <wps:spPr bwMode="auto">
                          <a:xfrm>
                            <a:off x="2268" y="219"/>
                            <a:ext cx="4663" cy="2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4663"/>
                              <a:gd name="T2" fmla="+- 0 6930 2268"/>
                              <a:gd name="T3" fmla="*/ T2 w 46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63">
                                <a:moveTo>
                                  <a:pt x="0" y="0"/>
                                </a:moveTo>
                                <a:lnTo>
                                  <a:pt x="466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19339" id="Group 318" o:spid="_x0000_s1026" style="position:absolute;margin-left:113.4pt;margin-top:10.95pt;width:233.15pt;height:.1pt;z-index:-1309;mso-position-horizontal-relative:page" coordorigin="2268,219" coordsize="46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">
                <v:shape id="Freeform 319" o:spid="_x0000_s1027" style="position:absolute;left:2268;top:219;width:4663;height:2;visibility:visible;mso-wrap-style:square;v-text-anchor:top" coordsize="46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9cVr4A&#10;AADcAAAADwAAAGRycy9kb3ducmV2LnhtbERPvQrCMBDeBd8hnOAimioiUo0iouAgiNrF7WzOtthc&#10;ShNtfXszCI4f3/9y3ZpSvKl2hWUF41EEgji1uuBMQXLdD+cgnEfWWFomBR9ysF51O0uMtW34TO+L&#10;z0QIYRejgtz7KpbSpTkZdCNbEQfuYWuDPsA6k7rGJoSbUk6iaCYNFhwacqxom1P6vLyMAnlr5tGe&#10;7rY4ydcnGRyTwSPdKdXvtZsFCE+t/4t/7oNWMB2HteFMOAJy9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PXFa+AAAA3AAAAA8AAAAAAAAAAAAAAAAAmAIAAGRycy9kb3ducmV2&#10;LnhtbFBLBQYAAAAABAAEAPUAAACDAwAAAAA=&#10;" path="m,l4662,e" filled="f" strokeweight=".17569mm">
                  <v:path arrowok="t" o:connecttype="custom" o:connectlocs="0,0;4662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position w:val="6"/>
          <w:sz w:val="12"/>
          <w:szCs w:val="12"/>
        </w:rPr>
        <w:t>3</w:t>
      </w:r>
      <w:r w:rsidR="00D6358D"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In</w:t>
      </w:r>
      <w:r w:rsidR="00D6358D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4"/>
          <w:sz w:val="16"/>
          <w:szCs w:val="16"/>
        </w:rPr>
        <w:t>this</w:t>
      </w:r>
      <w:r w:rsidR="00D6358D"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pacing w:val="-2"/>
          <w:w w:val="84"/>
          <w:sz w:val="16"/>
          <w:szCs w:val="16"/>
        </w:rPr>
        <w:t>w</w:t>
      </w:r>
      <w:r w:rsidR="00D6358D">
        <w:rPr>
          <w:rFonts w:ascii="Arial" w:eastAsia="Arial" w:hAnsi="Arial" w:cs="Arial"/>
          <w:w w:val="84"/>
          <w:sz w:val="16"/>
          <w:szCs w:val="16"/>
        </w:rPr>
        <w:t xml:space="preserve">ork, </w:t>
      </w:r>
      <w:r w:rsidR="00D6358D"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4"/>
          <w:sz w:val="16"/>
          <w:szCs w:val="16"/>
        </w:rPr>
        <w:t>classes</w:t>
      </w:r>
      <w:r w:rsidR="00D6358D"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4"/>
          <w:sz w:val="16"/>
          <w:szCs w:val="16"/>
        </w:rPr>
        <w:t>are</w:t>
      </w:r>
      <w:r w:rsidR="00D6358D"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4"/>
          <w:sz w:val="16"/>
          <w:szCs w:val="16"/>
        </w:rPr>
        <w:t xml:space="preserve">written </w:t>
      </w:r>
      <w:r w:rsidR="00D6358D"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in</w:t>
      </w:r>
      <w:r w:rsidR="00D6358D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italic</w:t>
      </w:r>
      <w:r w:rsidR="00D6358D">
        <w:rPr>
          <w:rFonts w:ascii="Arial" w:eastAsia="Arial" w:hAnsi="Arial" w:cs="Arial"/>
          <w:sz w:val="16"/>
          <w:szCs w:val="16"/>
        </w:rPr>
        <w:t>,</w:t>
      </w:r>
      <w:r w:rsidR="00D6358D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1"/>
          <w:sz w:val="16"/>
          <w:szCs w:val="16"/>
        </w:rPr>
        <w:t>binary</w:t>
      </w:r>
      <w:r w:rsidR="00D6358D"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1"/>
          <w:sz w:val="16"/>
          <w:szCs w:val="16"/>
        </w:rPr>
        <w:t>relations</w:t>
      </w:r>
      <w:r w:rsidR="00D6358D"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(</w:t>
      </w:r>
      <w:r w:rsidR="00D6358D">
        <w:rPr>
          <w:rFonts w:ascii="Arial" w:eastAsia="Arial" w:hAnsi="Arial" w:cs="Arial"/>
          <w:spacing w:val="-6"/>
          <w:sz w:val="16"/>
          <w:szCs w:val="16"/>
        </w:rPr>
        <w:t>O</w:t>
      </w:r>
      <w:r w:rsidR="00D6358D">
        <w:rPr>
          <w:rFonts w:ascii="Arial" w:eastAsia="Arial" w:hAnsi="Arial" w:cs="Arial"/>
          <w:sz w:val="16"/>
          <w:szCs w:val="16"/>
        </w:rPr>
        <w:t>WL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object</w:t>
      </w:r>
    </w:p>
    <w:p w14:paraId="6CA0AC45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6AFDBE49" w14:textId="77777777" w:rsidR="00B77D6E" w:rsidRDefault="00D6358D">
      <w:pPr>
        <w:spacing w:after="0" w:line="199" w:lineRule="exact"/>
        <w:ind w:left="2108" w:right="-6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5"/>
          <w:sz w:val="12"/>
          <w:szCs w:val="12"/>
        </w:rPr>
        <w:lastRenderedPageBreak/>
        <w:t>1</w:t>
      </w:r>
      <w:r>
        <w:rPr>
          <w:rFonts w:ascii="Arial" w:eastAsia="Arial" w:hAnsi="Arial" w:cs="Arial"/>
          <w:spacing w:val="31"/>
          <w:position w:val="5"/>
          <w:sz w:val="12"/>
          <w:szCs w:val="12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In</w:t>
      </w:r>
      <w:r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position w:val="-1"/>
          <w:sz w:val="16"/>
          <w:szCs w:val="16"/>
        </w:rPr>
        <w:t>a broader</w:t>
      </w:r>
      <w:r>
        <w:rPr>
          <w:rFonts w:ascii="Arial" w:eastAsia="Arial" w:hAnsi="Arial" w:cs="Arial"/>
          <w:spacing w:val="36"/>
          <w:w w:val="8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position w:val="-1"/>
          <w:sz w:val="16"/>
          <w:szCs w:val="16"/>
        </w:rPr>
        <w:t>sense,</w:t>
      </w:r>
      <w:r>
        <w:rPr>
          <w:rFonts w:ascii="Arial" w:eastAsia="Arial" w:hAnsi="Arial" w:cs="Arial"/>
          <w:spacing w:val="-2"/>
          <w:w w:val="8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Cf.</w:t>
      </w:r>
      <w:r>
        <w:rPr>
          <w:rFonts w:ascii="Arial" w:eastAsia="Arial" w:hAnsi="Arial" w:cs="Arial"/>
          <w:spacing w:val="-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position w:val="-1"/>
          <w:sz w:val="16"/>
          <w:szCs w:val="16"/>
        </w:rPr>
        <w:t>(Rector,</w:t>
      </w:r>
      <w:r>
        <w:rPr>
          <w:rFonts w:ascii="Arial" w:eastAsia="Arial" w:hAnsi="Arial" w:cs="Arial"/>
          <w:spacing w:val="-1"/>
          <w:w w:val="9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2008)</w:t>
      </w:r>
    </w:p>
    <w:p w14:paraId="2379F407" w14:textId="77777777" w:rsidR="00B77D6E" w:rsidRDefault="00D6358D">
      <w:pPr>
        <w:spacing w:before="15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0"/>
          <w:sz w:val="16"/>
          <w:szCs w:val="16"/>
        </w:rPr>
        <w:lastRenderedPageBreak/>
        <w:t>properties)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5"/>
          <w:sz w:val="16"/>
          <w:szCs w:val="16"/>
        </w:rPr>
        <w:t>bold</w:t>
      </w:r>
      <w:r>
        <w:rPr>
          <w:rFonts w:ascii="Arial" w:eastAsia="Arial" w:hAnsi="Arial" w:cs="Arial"/>
          <w:b/>
          <w:bCs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case.</w:t>
      </w:r>
    </w:p>
    <w:p w14:paraId="18936D9D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4644" w:space="2485"/>
            <w:col w:w="6731"/>
          </w:cols>
        </w:sectPr>
      </w:pPr>
    </w:p>
    <w:p w14:paraId="6AE0D4E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E55B7C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97931B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97588E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D11178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3C140B5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37DC3A58" w14:textId="00FB5424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6" behindDoc="1" locked="0" layoutInCell="1" allowOverlap="1" wp14:anchorId="56C3AE54" wp14:editId="1BB4C521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8255" r="11430" b="9525"/>
                <wp:wrapNone/>
                <wp:docPr id="415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416" name="Freeform 317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41BA6" id="Group 316" o:spid="_x0000_s1026" style="position:absolute;margin-left:13.45pt;margin-top:-7.85pt;width:29.9pt;height:.1pt;z-index:-1314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">
                <v:shape id="Freeform 317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CL8MA&#10;AADcAAAADwAAAGRycy9kb3ducmV2LnhtbESPQWvCQBSE74L/YXlCb7pRikh0FY2KvWq99PbMPpNg&#10;9u2SXZPYX98tFHocZuYbZrXpTS1aanxlWcF0koAgzq2uuFBw/TyOFyB8QNZYWyYFL/KwWQ8HK0y1&#10;7fhM7SUUIkLYp6igDMGlUvq8JIN+Yh1x9O62MRiibAqpG+wi3NRyliRzabDiuFCio6yk/HF5GgX7&#10;79shs+d2sdtevwLfTy7bd06pt1G/XYII1If/8F/7Qyt4n87h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2CL8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7" behindDoc="1" locked="0" layoutInCell="1" allowOverlap="1" wp14:anchorId="2C03BD95" wp14:editId="78676D63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5080" r="3810" b="5715"/>
                <wp:wrapNone/>
                <wp:docPr id="413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414" name="Freeform 315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6462B" id="Group 314" o:spid="_x0000_s1026" style="position:absolute;margin-left:48.35pt;margin-top:-2.85pt;width:.1pt;height:29.9pt;z-index:-1313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">
                <v:shape id="Freeform 315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xQ18MA&#10;AADcAAAADwAAAGRycy9kb3ducmV2LnhtbESPUWvCMBSF3wf+h3AF32ba4UQ6o4hi2csEa3/Apblr&#10;is1NSTLt/v0yEHw8nHO+w1lvR9uLG/nQOVaQzzMQxI3THbcK6svxdQUiRGSNvWNS8EsBtpvJyxoL&#10;7e58plsVW5EgHApUYGIcCilDY8himLuBOHnfzluMSfpWao/3BLe9fMuypbTYcVowONDeUHOtfqyC&#10;6yUvD11Zvy/xcKq/SrP3O6qUmk3H3QeISGN8hh/tT61gkS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xQ18MAAADcAAAADwAAAAAAAAAAAAAAAACYAgAAZHJzL2Rv&#10;d25yZXYueG1sUEsFBgAAAAAEAAQA9QAAAIg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8" behindDoc="1" locked="0" layoutInCell="1" allowOverlap="1" wp14:anchorId="268CDAA4" wp14:editId="75667469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8255" r="10160" b="9525"/>
                <wp:wrapNone/>
                <wp:docPr id="411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412" name="Freeform 313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FD8EC" id="Group 312" o:spid="_x0000_s1026" style="position:absolute;margin-left:665.3pt;margin-top:-7.85pt;width:29.9pt;height:.1pt;z-index:-1312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">
                <v:shape id="Freeform 313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ELMMA&#10;AADcAAAADwAAAGRycy9kb3ducmV2LnhtbESPQWvCQBSE7wX/w/IEb3WjSJHoKhqV9qr10tsz+0yC&#10;2bdLdk1if323IHgcZuYbZrnuTS1aanxlWcFknIAgzq2uuFBw/j68z0H4gKyxtkwKHuRhvRq8LTHV&#10;tuMjtadQiAhhn6KCMgSXSunzkgz6sXXE0bvaxmCIsimkbrCLcFPLaZJ8SIMVx4USHWUl5bfT3SjY&#10;/V72mT228+3m/BP4+umyXeeUGg37zQJEoD68ws/2l1Ywm0z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ELM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69" behindDoc="1" locked="0" layoutInCell="1" allowOverlap="1" wp14:anchorId="04AC936F" wp14:editId="05A87E6B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5080" r="3810" b="5715"/>
                <wp:wrapNone/>
                <wp:docPr id="409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410" name="Freeform 311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1E990" id="Group 310" o:spid="_x0000_s1026" style="position:absolute;margin-left:660.35pt;margin-top:-2.85pt;width:.1pt;height:29.9pt;z-index:-1311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">
                <v:shape id="Freeform 311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W1MAA&#10;AADcAAAADwAAAGRycy9kb3ducmV2LnhtbERP3WrCMBS+H/gO4QjezbRjinRGEWVlNwrWPsChOWuK&#10;zUlJMq1vv1wIXn58/+vtaHtxIx86xwryeQaCuHG641ZBffl+X4EIEVlj75gUPCjAdjN5W2Oh3Z3P&#10;dKtiK1IIhwIVmBiHQsrQGLIY5m4gTtyv8xZjgr6V2uM9hdtefmTZUlrsODUYHGhvqLlWf1bB9ZKX&#10;h66sF0s8nOpjafZ+R5VSs+m4+wIRaYwv8dP9oxV85ml+OpOO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dW1MAAAADcAAAADwAAAAAAAAAAAAAAAACYAgAAZHJzL2Rvd25y&#10;ZXYueG1sUEsFBgAAAAAEAAQA9QAAAIU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#2</w:t>
      </w:r>
    </w:p>
    <w:p w14:paraId="16B70C9A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76B2021" w14:textId="77777777" w:rsidR="00B77D6E" w:rsidRDefault="00B77D6E">
      <w:pPr>
        <w:spacing w:after="0" w:line="170" w:lineRule="exact"/>
        <w:rPr>
          <w:sz w:val="17"/>
          <w:szCs w:val="17"/>
        </w:rPr>
      </w:pPr>
    </w:p>
    <w:p w14:paraId="33BC3D9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793E57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FD783C9" w14:textId="4C339D9F" w:rsidR="00B77D6E" w:rsidRDefault="00E25282">
      <w:pPr>
        <w:tabs>
          <w:tab w:val="left" w:pos="11640"/>
        </w:tabs>
        <w:spacing w:before="32" w:after="0" w:line="240" w:lineRule="auto"/>
        <w:ind w:left="2062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6" behindDoc="1" locked="0" layoutInCell="1" allowOverlap="1" wp14:anchorId="6BA0B23C" wp14:editId="10815201">
                <wp:simplePos x="0" y="0"/>
                <wp:positionH relativeFrom="page">
                  <wp:posOffset>1410970</wp:posOffset>
                </wp:positionH>
                <wp:positionV relativeFrom="paragraph">
                  <wp:posOffset>222885</wp:posOffset>
                </wp:positionV>
                <wp:extent cx="6149340" cy="1270"/>
                <wp:effectExtent l="10795" t="10160" r="12065" b="7620"/>
                <wp:wrapNone/>
                <wp:docPr id="407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9340" cy="1270"/>
                          <a:chOff x="2222" y="351"/>
                          <a:chExt cx="9684" cy="2"/>
                        </a:xfrm>
                      </wpg:grpSpPr>
                      <wps:wsp>
                        <wps:cNvPr id="408" name="Freeform 309"/>
                        <wps:cNvSpPr>
                          <a:spLocks/>
                        </wps:cNvSpPr>
                        <wps:spPr bwMode="auto">
                          <a:xfrm>
                            <a:off x="2222" y="351"/>
                            <a:ext cx="9684" cy="2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9684"/>
                              <a:gd name="T2" fmla="+- 0 11906 2222"/>
                              <a:gd name="T3" fmla="*/ T2 w 96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84">
                                <a:moveTo>
                                  <a:pt x="0" y="0"/>
                                </a:moveTo>
                                <a:lnTo>
                                  <a:pt x="9684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11FB4" id="Group 308" o:spid="_x0000_s1026" style="position:absolute;margin-left:111.1pt;margin-top:17.55pt;width:484.2pt;height:.1pt;z-index:-1304;mso-position-horizontal-relative:page" coordorigin="2222,351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">
                <v:shape id="Freeform 309" o:spid="_x0000_s1027" style="position:absolute;left:2222;top:351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vcIA&#10;AADcAAAADwAAAGRycy9kb3ducmV2LnhtbERPz2vCMBS+D/Y/hDfYbaYbY9RqLFthw5NoK3h9Ns+2&#10;rnkpSWbrf78cBI8f3+9lPpleXMj5zrKC11kCgri2uuNGwb76fklB+ICssbdMCq7kIV89Piwx03bk&#10;HV3K0IgYwj5DBW0IQyalr1sy6Gd2II7cyTqDIULXSO1wjOGml29J8iENdhwbWhyoaKn+Lf+MgrTc&#10;8qFKh2qc7/vi+kXHn83ZKfX8NH0uQASawl18c6+1gvckro1n4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e+9wgAAANwAAAAPAAAAAAAAAAAAAAAAAJgCAABkcnMvZG93&#10;bnJldi54bWxQSwUGAAAAAAQABAD1AAAAhwMAAAAA&#10;" path="m,l9684,e" filled="f" strokeweight=".35136mm">
                  <v:path arrowok="t" o:connecttype="custom" o:connectlocs="0,0;968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sz w:val="16"/>
          <w:szCs w:val="16"/>
        </w:rPr>
        <w:t>Grounding</w:t>
      </w:r>
      <w:r w:rsidR="00D6358D"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and</w:t>
      </w:r>
      <w:r w:rsidR="00D6358D"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ret</w:t>
      </w:r>
      <w:r w:rsidR="00D6358D">
        <w:rPr>
          <w:rFonts w:ascii="Arial" w:eastAsia="Arial" w:hAnsi="Arial" w:cs="Arial"/>
          <w:i/>
          <w:spacing w:val="2"/>
          <w:sz w:val="16"/>
          <w:szCs w:val="16"/>
        </w:rPr>
        <w:t>r</w:t>
      </w:r>
      <w:r w:rsidR="00D6358D">
        <w:rPr>
          <w:rFonts w:ascii="Arial" w:eastAsia="Arial" w:hAnsi="Arial" w:cs="Arial"/>
          <w:i/>
          <w:sz w:val="16"/>
          <w:szCs w:val="16"/>
        </w:rPr>
        <w:t>i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>e</w:t>
      </w:r>
      <w:r w:rsidR="00D6358D">
        <w:rPr>
          <w:rFonts w:ascii="Arial" w:eastAsia="Arial" w:hAnsi="Arial" w:cs="Arial"/>
          <w:i/>
          <w:sz w:val="16"/>
          <w:szCs w:val="16"/>
        </w:rPr>
        <w:t>ving</w:t>
      </w:r>
      <w:r w:rsidR="00D6358D"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biomedical</w:t>
      </w:r>
      <w:r w:rsidR="00D6358D"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database</w:t>
      </w:r>
      <w:r w:rsidR="00D6358D"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content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with</w:t>
      </w:r>
      <w:r w:rsidR="00D6358D"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ontologies</w:t>
      </w:r>
      <w:r w:rsidR="00D6358D">
        <w:rPr>
          <w:rFonts w:ascii="Arial" w:eastAsia="Arial" w:hAnsi="Arial" w:cs="Arial"/>
          <w:i/>
          <w:sz w:val="16"/>
          <w:szCs w:val="16"/>
        </w:rPr>
        <w:tab/>
      </w:r>
      <w:r w:rsidR="00D6358D">
        <w:rPr>
          <w:rFonts w:ascii="Arial" w:eastAsia="Arial" w:hAnsi="Arial" w:cs="Arial"/>
          <w:b/>
          <w:bCs/>
          <w:sz w:val="16"/>
          <w:szCs w:val="16"/>
        </w:rPr>
        <w:t>3</w:t>
      </w:r>
    </w:p>
    <w:p w14:paraId="69E7A9A2" w14:textId="77777777" w:rsidR="00B77D6E" w:rsidRDefault="00B77D6E">
      <w:pPr>
        <w:spacing w:before="2" w:after="0" w:line="120" w:lineRule="exact"/>
        <w:rPr>
          <w:sz w:val="12"/>
          <w:szCs w:val="12"/>
        </w:rPr>
      </w:pPr>
    </w:p>
    <w:p w14:paraId="7763901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19C36FF" w14:textId="77777777" w:rsidR="00B77D6E" w:rsidRDefault="00B77D6E">
      <w:pPr>
        <w:spacing w:after="0"/>
        <w:sectPr w:rsidR="00B77D6E">
          <w:headerReference w:type="default" r:id="rId13"/>
          <w:pgSz w:w="14180" w:h="20020"/>
          <w:pgMar w:top="2080" w:right="160" w:bottom="280" w:left="160" w:header="1385" w:footer="0" w:gutter="0"/>
          <w:cols w:space="720"/>
        </w:sectPr>
      </w:pPr>
    </w:p>
    <w:p w14:paraId="20F6B0BA" w14:textId="7BE72D72" w:rsidR="00B77D6E" w:rsidRDefault="00D6358D">
      <w:pPr>
        <w:spacing w:before="32" w:after="0" w:line="240" w:lineRule="auto"/>
        <w:ind w:left="2062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lastRenderedPageBreak/>
        <w:t xml:space="preserve">methionine,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reaction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depends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del w:id="222" w:author="schulz" w:date="2016-01-14T21:07:00Z">
        <w:r w:rsidDel="005A0A45">
          <w:rPr>
            <w:rFonts w:ascii="Arial" w:eastAsia="Arial" w:hAnsi="Arial" w:cs="Arial"/>
            <w:sz w:val="16"/>
            <w:szCs w:val="16"/>
          </w:rPr>
          <w:delText>in</w:delText>
        </w:r>
        <w:r w:rsidDel="005A0A45">
          <w:rPr>
            <w:rFonts w:ascii="Arial" w:eastAsia="Arial" w:hAnsi="Arial" w:cs="Arial"/>
            <w:spacing w:val="-17"/>
            <w:sz w:val="16"/>
            <w:szCs w:val="16"/>
          </w:rPr>
          <w:delText xml:space="preserve"> </w:delText>
        </w:r>
      </w:del>
      <w:ins w:id="223" w:author="schulz" w:date="2016-01-14T21:07:00Z">
        <w:r w:rsidR="005A0A45">
          <w:rPr>
            <w:rFonts w:ascii="Arial" w:eastAsia="Arial" w:hAnsi="Arial" w:cs="Arial"/>
            <w:sz w:val="16"/>
            <w:szCs w:val="16"/>
          </w:rPr>
          <w:t>o</w:t>
        </w:r>
        <w:r w:rsidR="005A0A45">
          <w:rPr>
            <w:rFonts w:ascii="Arial" w:eastAsia="Arial" w:hAnsi="Arial" w:cs="Arial"/>
            <w:sz w:val="16"/>
            <w:szCs w:val="16"/>
          </w:rPr>
          <w:t>n</w:t>
        </w:r>
        <w:r w:rsidR="005A0A45">
          <w:rPr>
            <w:rFonts w:ascii="Arial" w:eastAsia="Arial" w:hAnsi="Arial" w:cs="Arial"/>
            <w:spacing w:val="-17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91"/>
          <w:sz w:val="16"/>
          <w:szCs w:val="16"/>
        </w:rPr>
        <w:t>cobalamin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itamin</w:t>
      </w:r>
      <w:r>
        <w:rPr>
          <w:rFonts w:ascii="Arial" w:eastAsia="Arial" w:hAnsi="Arial" w:cs="Arial"/>
          <w:spacing w:val="2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B12)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requires</w:t>
      </w:r>
    </w:p>
    <w:p w14:paraId="32E68C1D" w14:textId="77777777" w:rsidR="00B77D6E" w:rsidRDefault="00D6358D">
      <w:pPr>
        <w:spacing w:before="35" w:after="0" w:line="240" w:lineRule="auto"/>
        <w:ind w:left="2062" w:right="92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5-met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yltetra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ydrofolate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(5-met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 xml:space="preserve">yl-THF) 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(Selhub,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1999).</w:t>
      </w:r>
    </w:p>
    <w:p w14:paraId="519A0562" w14:textId="77777777" w:rsidR="00B77D6E" w:rsidRDefault="00D6358D">
      <w:pPr>
        <w:spacing w:before="35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latter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reduction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5,10-met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>h</w:t>
      </w:r>
      <w:r>
        <w:rPr>
          <w:rFonts w:ascii="Arial" w:eastAsia="Arial" w:hAnsi="Arial" w:cs="Arial"/>
          <w:w w:val="93"/>
          <w:sz w:val="16"/>
          <w:szCs w:val="16"/>
        </w:rPr>
        <w:t>yl-THF</w:t>
      </w:r>
      <w:r>
        <w:rPr>
          <w:rFonts w:ascii="Arial" w:eastAsia="Arial" w:hAnsi="Arial" w:cs="Arial"/>
          <w:spacing w:val="3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via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5,10- met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yl-THF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reductase,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w w:val="88"/>
          <w:sz w:val="16"/>
          <w:szCs w:val="16"/>
        </w:rPr>
        <w:t>enzyme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 xml:space="preserve">gulates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(Selhub,</w:t>
      </w:r>
    </w:p>
    <w:p w14:paraId="1CCD5A12" w14:textId="77777777" w:rsidR="00B77D6E" w:rsidRDefault="00D6358D">
      <w:pPr>
        <w:spacing w:before="1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1999).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els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reported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play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role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pathogenesis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atherosclerosis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(Muniz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et</w:t>
      </w:r>
      <w:r>
        <w:rPr>
          <w:rFonts w:ascii="Arial" w:eastAsia="Arial" w:hAnsi="Arial" w:cs="Arial"/>
          <w:i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al.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2006),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hepatic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steatosis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hepatitis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infected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subjects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(Siqueira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2011).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host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y-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bioprocesses,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e.g.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Mus</w:t>
      </w:r>
      <w:r>
        <w:rPr>
          <w:rFonts w:ascii="Arial" w:eastAsia="Arial" w:hAnsi="Arial" w:cs="Arial"/>
          <w:i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musculus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Homo</w:t>
      </w:r>
      <w:r>
        <w:rPr>
          <w:rFonts w:ascii="Arial" w:eastAsia="Arial" w:hAnsi="Arial" w:cs="Arial"/>
          <w:i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sapiens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Gallus</w:t>
      </w:r>
      <w:r>
        <w:rPr>
          <w:rFonts w:ascii="Arial" w:eastAsia="Arial" w:hAnsi="Arial" w:cs="Arial"/>
          <w:i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gallus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i/>
          <w:w w:val="87"/>
          <w:sz w:val="16"/>
          <w:szCs w:val="16"/>
        </w:rPr>
        <w:t>S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i/>
          <w:w w:val="87"/>
          <w:sz w:val="16"/>
          <w:szCs w:val="16"/>
        </w:rPr>
        <w:t>hizosac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i/>
          <w:w w:val="87"/>
          <w:sz w:val="16"/>
          <w:szCs w:val="16"/>
        </w:rPr>
        <w:t>ha</w:t>
      </w:r>
      <w:r>
        <w:rPr>
          <w:rFonts w:ascii="Arial" w:eastAsia="Arial" w:hAnsi="Arial" w:cs="Arial"/>
          <w:i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omyces pombe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Oryza</w:t>
      </w:r>
      <w:r>
        <w:rPr>
          <w:rFonts w:ascii="Arial" w:eastAsia="Arial" w:hAnsi="Arial" w:cs="Arial"/>
          <w:i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sativa</w:t>
      </w:r>
      <w:r>
        <w:rPr>
          <w:rFonts w:ascii="Arial" w:eastAsia="Arial" w:hAnsi="Arial" w:cs="Arial"/>
          <w:sz w:val="16"/>
          <w:szCs w:val="16"/>
        </w:rPr>
        <w:t>.</w:t>
      </w:r>
    </w:p>
    <w:p w14:paraId="0D05135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6C4EB25" w14:textId="77777777" w:rsidR="00B77D6E" w:rsidRDefault="00B77D6E">
      <w:pPr>
        <w:spacing w:before="2" w:after="0" w:line="220" w:lineRule="exact"/>
      </w:pPr>
    </w:p>
    <w:p w14:paraId="1B7DB6CC" w14:textId="503FF099" w:rsidR="00B77D6E" w:rsidRDefault="00D6358D">
      <w:pPr>
        <w:spacing w:after="0" w:line="240" w:lineRule="auto"/>
        <w:ind w:left="2062" w:right="1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commentRangeStart w:id="224"/>
      <w:r>
        <w:rPr>
          <w:rFonts w:ascii="Arial" w:eastAsia="Arial" w:hAnsi="Arial" w:cs="Arial"/>
          <w:b/>
          <w:bCs/>
          <w:sz w:val="20"/>
          <w:szCs w:val="20"/>
        </w:rPr>
        <w:t>Ontology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ou</w:t>
      </w:r>
      <w:ins w:id="225" w:author="schulz" w:date="2016-01-14T21:21:00Z">
        <w:r w:rsidR="002B43E6">
          <w:rPr>
            <w:rFonts w:ascii="Arial" w:eastAsia="Arial" w:hAnsi="Arial" w:cs="Arial"/>
            <w:b/>
            <w:bCs/>
            <w:sz w:val="20"/>
            <w:szCs w:val="20"/>
          </w:rPr>
          <w:t>n</w:t>
        </w:r>
      </w:ins>
      <w:r>
        <w:rPr>
          <w:rFonts w:ascii="Arial" w:eastAsia="Arial" w:hAnsi="Arial" w:cs="Arial"/>
          <w:b/>
          <w:bCs/>
          <w:sz w:val="20"/>
          <w:szCs w:val="20"/>
        </w:rPr>
        <w:t>ding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ocess</w:t>
      </w:r>
      <w:commentRangeEnd w:id="224"/>
      <w:r w:rsidR="002B43E6">
        <w:rPr>
          <w:rStyle w:val="Kommentarzeichen"/>
        </w:rPr>
        <w:commentReference w:id="224"/>
      </w:r>
    </w:p>
    <w:p w14:paraId="40DA671B" w14:textId="77777777" w:rsidR="00B77D6E" w:rsidRDefault="00B77D6E">
      <w:pPr>
        <w:spacing w:before="6" w:after="0" w:line="100" w:lineRule="exact"/>
        <w:rPr>
          <w:sz w:val="10"/>
          <w:szCs w:val="10"/>
        </w:rPr>
      </w:pPr>
    </w:p>
    <w:p w14:paraId="15B25D17" w14:textId="77777777" w:rsidR="00B77D6E" w:rsidRDefault="00D6358D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grounding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requires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in-depth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biology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wledge,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insight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ay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well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engineering </w:t>
      </w:r>
      <w:r>
        <w:rPr>
          <w:rFonts w:ascii="Arial" w:eastAsia="Arial" w:hAnsi="Arial" w:cs="Arial"/>
          <w:sz w:val="16"/>
          <w:szCs w:val="16"/>
        </w:rPr>
        <w:t>skills,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based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understanding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upper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el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principles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1"/>
          <w:sz w:val="16"/>
          <w:szCs w:val="16"/>
        </w:rPr>
        <w:t>description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logics.</w:t>
      </w:r>
    </w:p>
    <w:p w14:paraId="76A9EC81" w14:textId="2252F247" w:rsidR="00B77D6E" w:rsidRDefault="00D6358D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straightfor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 xml:space="preserve">ard, 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automatized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“ontologization"</w:t>
      </w:r>
      <w:r>
        <w:rPr>
          <w:rFonts w:ascii="Arial" w:eastAsia="Arial" w:hAnsi="Arial" w:cs="Arial"/>
          <w:spacing w:val="-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data- </w:t>
      </w:r>
      <w:r>
        <w:rPr>
          <w:rFonts w:ascii="Arial" w:eastAsia="Arial" w:hAnsi="Arial" w:cs="Arial"/>
          <w:w w:val="83"/>
          <w:sz w:val="16"/>
          <w:szCs w:val="16"/>
        </w:rPr>
        <w:t>base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schema</w:t>
      </w:r>
      <w:r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not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del w:id="226" w:author="schulz" w:date="2016-01-14T21:08:00Z">
        <w:r w:rsidDel="005A0A45">
          <w:rPr>
            <w:rFonts w:ascii="Arial" w:eastAsia="Arial" w:hAnsi="Arial" w:cs="Arial"/>
            <w:w w:val="86"/>
            <w:sz w:val="16"/>
            <w:szCs w:val="16"/>
          </w:rPr>
          <w:delText>possible</w:delText>
        </w:r>
      </w:del>
      <w:ins w:id="227" w:author="schulz" w:date="2016-01-14T21:08:00Z">
        <w:r w:rsidR="005A0A45">
          <w:rPr>
            <w:rFonts w:ascii="Arial" w:eastAsia="Arial" w:hAnsi="Arial" w:cs="Arial"/>
            <w:w w:val="86"/>
            <w:sz w:val="16"/>
            <w:szCs w:val="16"/>
          </w:rPr>
          <w:t>sufficient</w:t>
        </w:r>
      </w:ins>
      <w:r>
        <w:rPr>
          <w:rFonts w:ascii="Arial" w:eastAsia="Arial" w:hAnsi="Arial" w:cs="Arial"/>
          <w:w w:val="86"/>
          <w:sz w:val="16"/>
          <w:szCs w:val="16"/>
        </w:rPr>
        <w:t>,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engineer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has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critically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assess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pros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competing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del w:id="228" w:author="schulz" w:date="2016-01-14T21:08:00Z">
        <w:r w:rsidDel="005A0A45">
          <w:rPr>
            <w:rFonts w:ascii="Arial" w:eastAsia="Arial" w:hAnsi="Arial" w:cs="Arial"/>
            <w:w w:val="87"/>
            <w:sz w:val="16"/>
            <w:szCs w:val="16"/>
          </w:rPr>
          <w:delText xml:space="preserve">modelling </w:delText>
        </w:r>
        <w:r w:rsidDel="005A0A45">
          <w:rPr>
            <w:rFonts w:ascii="Arial" w:eastAsia="Arial" w:hAnsi="Arial" w:cs="Arial"/>
            <w:spacing w:val="6"/>
            <w:w w:val="87"/>
            <w:sz w:val="16"/>
            <w:szCs w:val="16"/>
          </w:rPr>
          <w:delText xml:space="preserve"> </w:delText>
        </w:r>
      </w:del>
      <w:ins w:id="229" w:author="schulz" w:date="2016-01-14T21:08:00Z">
        <w:r w:rsidR="005A0A45">
          <w:rPr>
            <w:rFonts w:ascii="Arial" w:eastAsia="Arial" w:hAnsi="Arial" w:cs="Arial"/>
            <w:w w:val="87"/>
            <w:sz w:val="16"/>
            <w:szCs w:val="16"/>
          </w:rPr>
          <w:t>modelling</w:t>
        </w:r>
        <w:r w:rsidR="005A0A45">
          <w:rPr>
            <w:rFonts w:ascii="Arial" w:eastAsia="Arial" w:hAnsi="Arial" w:cs="Arial"/>
            <w:w w:val="87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87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gies</w:t>
      </w:r>
      <w:ins w:id="230" w:author="schulz" w:date="2016-01-14T21:08:00Z">
        <w:r w:rsidR="005A0A45">
          <w:rPr>
            <w:rFonts w:ascii="Arial" w:eastAsia="Arial" w:hAnsi="Arial" w:cs="Arial"/>
            <w:w w:val="87"/>
            <w:sz w:val="16"/>
            <w:szCs w:val="16"/>
          </w:rPr>
          <w:t xml:space="preserve">, </w:t>
        </w:r>
      </w:ins>
      <w:del w:id="231" w:author="schulz" w:date="2016-01-14T21:08:00Z">
        <w:r w:rsidDel="005A0A45">
          <w:rPr>
            <w:rFonts w:ascii="Arial" w:eastAsia="Arial" w:hAnsi="Arial" w:cs="Arial"/>
            <w:w w:val="87"/>
            <w:sz w:val="16"/>
            <w:szCs w:val="16"/>
          </w:rPr>
          <w:delText>.</w:delText>
        </w:r>
        <w:r w:rsidDel="005A0A45">
          <w:rPr>
            <w:rFonts w:ascii="Arial" w:eastAsia="Arial" w:hAnsi="Arial" w:cs="Arial"/>
            <w:spacing w:val="-5"/>
            <w:w w:val="87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sz w:val="16"/>
            <w:szCs w:val="16"/>
          </w:rPr>
          <w:delText>This</w:delText>
        </w:r>
        <w:r w:rsidDel="005A0A45">
          <w:rPr>
            <w:rFonts w:ascii="Arial" w:eastAsia="Arial" w:hAnsi="Arial" w:cs="Arial"/>
            <w:spacing w:val="15"/>
            <w:w w:val="87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sz w:val="16"/>
            <w:szCs w:val="16"/>
          </w:rPr>
          <w:delText>must</w:delText>
        </w:r>
        <w:r w:rsidDel="005A0A45">
          <w:rPr>
            <w:rFonts w:ascii="Arial" w:eastAsia="Arial" w:hAnsi="Arial" w:cs="Arial"/>
            <w:spacing w:val="4"/>
            <w:w w:val="87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7"/>
            <w:sz w:val="16"/>
            <w:szCs w:val="16"/>
          </w:rPr>
          <w:delText>be</w:delText>
        </w:r>
        <w:r w:rsidDel="005A0A45">
          <w:rPr>
            <w:rFonts w:ascii="Arial" w:eastAsia="Arial" w:hAnsi="Arial" w:cs="Arial"/>
            <w:spacing w:val="-9"/>
            <w:w w:val="87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sz w:val="16"/>
            <w:szCs w:val="16"/>
          </w:rPr>
          <w:delText>perfo</w:delText>
        </w:r>
        <w:r w:rsidDel="005A0A45">
          <w:rPr>
            <w:rFonts w:ascii="Arial" w:eastAsia="Arial" w:hAnsi="Arial" w:cs="Arial"/>
            <w:spacing w:val="-3"/>
            <w:sz w:val="16"/>
            <w:szCs w:val="16"/>
          </w:rPr>
          <w:delText>r</w:delText>
        </w:r>
        <w:r w:rsidDel="005A0A45">
          <w:rPr>
            <w:rFonts w:ascii="Arial" w:eastAsia="Arial" w:hAnsi="Arial" w:cs="Arial"/>
            <w:sz w:val="16"/>
            <w:szCs w:val="16"/>
          </w:rPr>
          <w:delText xml:space="preserve">- </w:delText>
        </w:r>
        <w:r w:rsidDel="005A0A45">
          <w:rPr>
            <w:rFonts w:ascii="Arial" w:eastAsia="Arial" w:hAnsi="Arial" w:cs="Arial"/>
            <w:w w:val="88"/>
            <w:sz w:val="16"/>
            <w:szCs w:val="16"/>
          </w:rPr>
          <w:delText>med</w:delText>
        </w:r>
        <w:r w:rsidDel="005A0A45">
          <w:rPr>
            <w:rFonts w:ascii="Arial" w:eastAsia="Arial" w:hAnsi="Arial" w:cs="Arial"/>
            <w:spacing w:val="1"/>
            <w:w w:val="88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ay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correctly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accounts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underlying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biological</w:t>
      </w:r>
      <w:r>
        <w:rPr>
          <w:rFonts w:ascii="Arial" w:eastAsia="Arial" w:hAnsi="Arial" w:cs="Arial"/>
          <w:spacing w:val="2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reality </w:t>
      </w:r>
      <w:r>
        <w:rPr>
          <w:rFonts w:ascii="Arial" w:eastAsia="Arial" w:hAnsi="Arial" w:cs="Arial"/>
          <w:w w:val="87"/>
          <w:sz w:val="16"/>
          <w:szCs w:val="16"/>
        </w:rPr>
        <w:t>on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hand,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vides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eness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del w:id="232" w:author="schulz" w:date="2016-01-14T21:09:00Z">
        <w:r w:rsidDel="005A0A45">
          <w:rPr>
            <w:rFonts w:ascii="Arial" w:eastAsia="Arial" w:hAnsi="Arial" w:cs="Arial"/>
            <w:w w:val="81"/>
            <w:sz w:val="16"/>
            <w:szCs w:val="16"/>
          </w:rPr>
          <w:delText>use</w:delText>
        </w:r>
        <w:r w:rsidDel="005A0A45">
          <w:rPr>
            <w:rFonts w:ascii="Arial" w:eastAsia="Arial" w:hAnsi="Arial" w:cs="Arial"/>
            <w:spacing w:val="6"/>
            <w:w w:val="8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1"/>
            <w:sz w:val="16"/>
            <w:szCs w:val="16"/>
          </w:rPr>
          <w:delText>cases</w:delText>
        </w:r>
        <w:r w:rsidDel="005A0A45">
          <w:rPr>
            <w:rFonts w:ascii="Arial" w:eastAsia="Arial" w:hAnsi="Arial" w:cs="Arial"/>
            <w:spacing w:val="-1"/>
            <w:w w:val="81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93"/>
            <w:sz w:val="16"/>
            <w:szCs w:val="16"/>
          </w:rPr>
          <w:delText>(formulated</w:delText>
        </w:r>
        <w:r w:rsidDel="005A0A45">
          <w:rPr>
            <w:rFonts w:ascii="Arial" w:eastAsia="Arial" w:hAnsi="Arial" w:cs="Arial"/>
            <w:spacing w:val="-2"/>
            <w:w w:val="93"/>
            <w:sz w:val="16"/>
            <w:szCs w:val="16"/>
          </w:rPr>
          <w:delText xml:space="preserve"> </w:delText>
        </w:r>
        <w:r w:rsidDel="005A0A45">
          <w:rPr>
            <w:rFonts w:ascii="Arial" w:eastAsia="Arial" w:hAnsi="Arial" w:cs="Arial"/>
            <w:w w:val="85"/>
            <w:sz w:val="16"/>
            <w:szCs w:val="16"/>
          </w:rPr>
          <w:delText>as</w:delText>
        </w:r>
        <w:r w:rsidDel="005A0A45">
          <w:rPr>
            <w:rFonts w:ascii="Arial" w:eastAsia="Arial" w:hAnsi="Arial" w:cs="Arial"/>
            <w:spacing w:val="-10"/>
            <w:w w:val="85"/>
            <w:sz w:val="16"/>
            <w:szCs w:val="16"/>
          </w:rPr>
          <w:delText xml:space="preserve"> </w:delText>
        </w:r>
      </w:del>
      <w:r>
        <w:rPr>
          <w:rFonts w:ascii="Arial" w:eastAsia="Arial" w:hAnsi="Arial" w:cs="Arial"/>
          <w:w w:val="85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c</w:t>
      </w:r>
      <w:r>
        <w:rPr>
          <w:rFonts w:ascii="Arial" w:eastAsia="Arial" w:hAnsi="Arial" w:cs="Arial"/>
          <w:w w:val="85"/>
          <w:sz w:val="16"/>
          <w:szCs w:val="16"/>
        </w:rPr>
        <w:t>y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questions</w:t>
      </w:r>
      <w:del w:id="233" w:author="schulz" w:date="2016-01-14T21:09:00Z">
        <w:r w:rsidDel="005A0A45">
          <w:rPr>
            <w:rFonts w:ascii="Arial" w:eastAsia="Arial" w:hAnsi="Arial" w:cs="Arial"/>
            <w:w w:val="85"/>
            <w:sz w:val="16"/>
            <w:szCs w:val="16"/>
          </w:rPr>
          <w:delText>),</w:delText>
        </w:r>
        <w:r w:rsidDel="005A0A45">
          <w:rPr>
            <w:rFonts w:ascii="Arial" w:eastAsia="Arial" w:hAnsi="Arial" w:cs="Arial"/>
            <w:spacing w:val="25"/>
            <w:w w:val="85"/>
            <w:sz w:val="16"/>
            <w:szCs w:val="16"/>
          </w:rPr>
          <w:delText xml:space="preserve"> </w:delText>
        </w:r>
      </w:del>
      <w:ins w:id="234" w:author="schulz" w:date="2016-01-14T21:09:00Z">
        <w:r w:rsidR="005A0A45">
          <w:rPr>
            <w:rFonts w:ascii="Arial" w:eastAsia="Arial" w:hAnsi="Arial" w:cs="Arial"/>
            <w:spacing w:val="25"/>
            <w:w w:val="85"/>
            <w:sz w:val="16"/>
            <w:szCs w:val="16"/>
          </w:rPr>
          <w:t xml:space="preserve"> </w:t>
        </w:r>
      </w:ins>
      <w:r>
        <w:rPr>
          <w:rFonts w:ascii="Arial" w:eastAsia="Arial" w:hAnsi="Arial" w:cs="Arial"/>
          <w:w w:val="85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other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hand</w:t>
      </w:r>
      <w:ins w:id="235" w:author="schulz" w:date="2016-01-14T21:09:00Z">
        <w:r w:rsidR="005A0A45">
          <w:rPr>
            <w:rFonts w:ascii="Arial" w:eastAsia="Arial" w:hAnsi="Arial" w:cs="Arial"/>
            <w:sz w:val="16"/>
            <w:szCs w:val="16"/>
          </w:rPr>
          <w:t xml:space="preserve"> (Fig. 1)</w:t>
        </w:r>
      </w:ins>
      <w:r>
        <w:rPr>
          <w:rFonts w:ascii="Arial" w:eastAsia="Arial" w:hAnsi="Arial" w:cs="Arial"/>
          <w:sz w:val="16"/>
          <w:szCs w:val="16"/>
        </w:rPr>
        <w:t>.</w:t>
      </w:r>
    </w:p>
    <w:p w14:paraId="6FE3170F" w14:textId="12449D45" w:rsidR="00B77D6E" w:rsidRDefault="00E25282">
      <w:pPr>
        <w:spacing w:before="1" w:after="0" w:line="240" w:lineRule="auto"/>
        <w:ind w:left="2269" w:right="2017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7" behindDoc="1" locked="0" layoutInCell="1" allowOverlap="1" wp14:anchorId="0EE28862" wp14:editId="29F0B460">
                <wp:simplePos x="0" y="0"/>
                <wp:positionH relativeFrom="page">
                  <wp:posOffset>1791335</wp:posOffset>
                </wp:positionH>
                <wp:positionV relativeFrom="paragraph">
                  <wp:posOffset>207010</wp:posOffset>
                </wp:positionV>
                <wp:extent cx="2205990" cy="3818255"/>
                <wp:effectExtent l="10160" t="11430" r="3175" b="8890"/>
                <wp:wrapNone/>
                <wp:docPr id="330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5990" cy="3818255"/>
                          <a:chOff x="2821" y="326"/>
                          <a:chExt cx="3474" cy="6013"/>
                        </a:xfrm>
                      </wpg:grpSpPr>
                      <wpg:grpSp>
                        <wpg:cNvPr id="331" name="Group 306"/>
                        <wpg:cNvGrpSpPr>
                          <a:grpSpLocks/>
                        </wpg:cNvGrpSpPr>
                        <wpg:grpSpPr bwMode="auto">
                          <a:xfrm>
                            <a:off x="3158" y="335"/>
                            <a:ext cx="920" cy="526"/>
                            <a:chOff x="3158" y="335"/>
                            <a:chExt cx="920" cy="526"/>
                          </a:xfrm>
                        </wpg:grpSpPr>
                        <wps:wsp>
                          <wps:cNvPr id="332" name="Freeform 307"/>
                          <wps:cNvSpPr>
                            <a:spLocks/>
                          </wps:cNvSpPr>
                          <wps:spPr bwMode="auto">
                            <a:xfrm>
                              <a:off x="3158" y="335"/>
                              <a:ext cx="920" cy="526"/>
                            </a:xfrm>
                            <a:custGeom>
                              <a:avLst/>
                              <a:gdLst>
                                <a:gd name="T0" fmla="+- 0 3386 3158"/>
                                <a:gd name="T1" fmla="*/ T0 w 920"/>
                                <a:gd name="T2" fmla="+- 0 861 335"/>
                                <a:gd name="T3" fmla="*/ 861 h 526"/>
                                <a:gd name="T4" fmla="+- 0 3847 3158"/>
                                <a:gd name="T5" fmla="*/ T4 w 920"/>
                                <a:gd name="T6" fmla="+- 0 861 335"/>
                                <a:gd name="T7" fmla="*/ 861 h 526"/>
                                <a:gd name="T8" fmla="+- 0 3868 3158"/>
                                <a:gd name="T9" fmla="*/ T8 w 920"/>
                                <a:gd name="T10" fmla="+- 0 860 335"/>
                                <a:gd name="T11" fmla="*/ 860 h 526"/>
                                <a:gd name="T12" fmla="+- 0 3929 3158"/>
                                <a:gd name="T13" fmla="*/ T12 w 920"/>
                                <a:gd name="T14" fmla="+- 0 843 335"/>
                                <a:gd name="T15" fmla="*/ 843 h 526"/>
                                <a:gd name="T16" fmla="+- 0 3983 3158"/>
                                <a:gd name="T17" fmla="*/ T16 w 920"/>
                                <a:gd name="T18" fmla="+- 0 810 335"/>
                                <a:gd name="T19" fmla="*/ 810 h 526"/>
                                <a:gd name="T20" fmla="+- 0 4027 3158"/>
                                <a:gd name="T21" fmla="*/ T20 w 920"/>
                                <a:gd name="T22" fmla="+- 0 762 335"/>
                                <a:gd name="T23" fmla="*/ 762 h 526"/>
                                <a:gd name="T24" fmla="+- 0 4058 3158"/>
                                <a:gd name="T25" fmla="*/ T24 w 920"/>
                                <a:gd name="T26" fmla="+- 0 703 335"/>
                                <a:gd name="T27" fmla="*/ 703 h 526"/>
                                <a:gd name="T28" fmla="+- 0 4075 3158"/>
                                <a:gd name="T29" fmla="*/ T28 w 920"/>
                                <a:gd name="T30" fmla="+- 0 634 335"/>
                                <a:gd name="T31" fmla="*/ 634 h 526"/>
                                <a:gd name="T32" fmla="+- 0 4077 3158"/>
                                <a:gd name="T33" fmla="*/ T32 w 920"/>
                                <a:gd name="T34" fmla="+- 0 610 335"/>
                                <a:gd name="T35" fmla="*/ 610 h 526"/>
                                <a:gd name="T36" fmla="+- 0 4076 3158"/>
                                <a:gd name="T37" fmla="*/ T36 w 920"/>
                                <a:gd name="T38" fmla="+- 0 584 335"/>
                                <a:gd name="T39" fmla="*/ 584 h 526"/>
                                <a:gd name="T40" fmla="+- 0 4063 3158"/>
                                <a:gd name="T41" fmla="*/ T40 w 920"/>
                                <a:gd name="T42" fmla="+- 0 511 335"/>
                                <a:gd name="T43" fmla="*/ 511 h 526"/>
                                <a:gd name="T44" fmla="+- 0 4035 3158"/>
                                <a:gd name="T45" fmla="*/ T44 w 920"/>
                                <a:gd name="T46" fmla="+- 0 449 335"/>
                                <a:gd name="T47" fmla="*/ 449 h 526"/>
                                <a:gd name="T48" fmla="+- 0 3995 3158"/>
                                <a:gd name="T49" fmla="*/ T48 w 920"/>
                                <a:gd name="T50" fmla="+- 0 397 335"/>
                                <a:gd name="T51" fmla="*/ 397 h 526"/>
                                <a:gd name="T52" fmla="+- 0 3945 3158"/>
                                <a:gd name="T53" fmla="*/ T52 w 920"/>
                                <a:gd name="T54" fmla="+- 0 360 335"/>
                                <a:gd name="T55" fmla="*/ 360 h 526"/>
                                <a:gd name="T56" fmla="+- 0 3887 3158"/>
                                <a:gd name="T57" fmla="*/ T56 w 920"/>
                                <a:gd name="T58" fmla="+- 0 339 335"/>
                                <a:gd name="T59" fmla="*/ 339 h 526"/>
                                <a:gd name="T60" fmla="+- 0 3386 3158"/>
                                <a:gd name="T61" fmla="*/ T60 w 920"/>
                                <a:gd name="T62" fmla="+- 0 335 335"/>
                                <a:gd name="T63" fmla="*/ 335 h 526"/>
                                <a:gd name="T64" fmla="+- 0 3364 3158"/>
                                <a:gd name="T65" fmla="*/ T64 w 920"/>
                                <a:gd name="T66" fmla="+- 0 336 335"/>
                                <a:gd name="T67" fmla="*/ 336 h 526"/>
                                <a:gd name="T68" fmla="+- 0 3303 3158"/>
                                <a:gd name="T69" fmla="*/ T68 w 920"/>
                                <a:gd name="T70" fmla="+- 0 353 335"/>
                                <a:gd name="T71" fmla="*/ 353 h 526"/>
                                <a:gd name="T72" fmla="+- 0 3250 3158"/>
                                <a:gd name="T73" fmla="*/ T72 w 920"/>
                                <a:gd name="T74" fmla="+- 0 386 335"/>
                                <a:gd name="T75" fmla="*/ 386 h 526"/>
                                <a:gd name="T76" fmla="+- 0 3207 3158"/>
                                <a:gd name="T77" fmla="*/ T76 w 920"/>
                                <a:gd name="T78" fmla="+- 0 434 335"/>
                                <a:gd name="T79" fmla="*/ 434 h 526"/>
                                <a:gd name="T80" fmla="+- 0 3176 3158"/>
                                <a:gd name="T81" fmla="*/ T80 w 920"/>
                                <a:gd name="T82" fmla="+- 0 494 335"/>
                                <a:gd name="T83" fmla="*/ 494 h 526"/>
                                <a:gd name="T84" fmla="+- 0 3159 3158"/>
                                <a:gd name="T85" fmla="*/ T84 w 920"/>
                                <a:gd name="T86" fmla="+- 0 563 335"/>
                                <a:gd name="T87" fmla="*/ 563 h 526"/>
                                <a:gd name="T88" fmla="+- 0 3158 3158"/>
                                <a:gd name="T89" fmla="*/ T88 w 920"/>
                                <a:gd name="T90" fmla="+- 0 588 335"/>
                                <a:gd name="T91" fmla="*/ 588 h 526"/>
                                <a:gd name="T92" fmla="+- 0 3159 3158"/>
                                <a:gd name="T93" fmla="*/ T92 w 920"/>
                                <a:gd name="T94" fmla="+- 0 614 335"/>
                                <a:gd name="T95" fmla="*/ 614 h 526"/>
                                <a:gd name="T96" fmla="+- 0 3172 3158"/>
                                <a:gd name="T97" fmla="*/ T96 w 920"/>
                                <a:gd name="T98" fmla="+- 0 686 335"/>
                                <a:gd name="T99" fmla="*/ 686 h 526"/>
                                <a:gd name="T100" fmla="+- 0 3200 3158"/>
                                <a:gd name="T101" fmla="*/ T100 w 920"/>
                                <a:gd name="T102" fmla="+- 0 749 335"/>
                                <a:gd name="T103" fmla="*/ 749 h 526"/>
                                <a:gd name="T104" fmla="+- 0 3240 3158"/>
                                <a:gd name="T105" fmla="*/ T104 w 920"/>
                                <a:gd name="T106" fmla="+- 0 800 335"/>
                                <a:gd name="T107" fmla="*/ 800 h 526"/>
                                <a:gd name="T108" fmla="+- 0 3290 3158"/>
                                <a:gd name="T109" fmla="*/ T108 w 920"/>
                                <a:gd name="T110" fmla="+- 0 837 335"/>
                                <a:gd name="T111" fmla="*/ 837 h 526"/>
                                <a:gd name="T112" fmla="+- 0 3348 3158"/>
                                <a:gd name="T113" fmla="*/ T112 w 920"/>
                                <a:gd name="T114" fmla="+- 0 857 335"/>
                                <a:gd name="T115" fmla="*/ 857 h 526"/>
                                <a:gd name="T116" fmla="+- 0 3386 3158"/>
                                <a:gd name="T117" fmla="*/ T116 w 920"/>
                                <a:gd name="T118" fmla="+- 0 861 335"/>
                                <a:gd name="T119" fmla="*/ 861 h 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920" h="526">
                                  <a:moveTo>
                                    <a:pt x="228" y="526"/>
                                  </a:moveTo>
                                  <a:lnTo>
                                    <a:pt x="689" y="526"/>
                                  </a:lnTo>
                                  <a:lnTo>
                                    <a:pt x="710" y="525"/>
                                  </a:lnTo>
                                  <a:lnTo>
                                    <a:pt x="771" y="508"/>
                                  </a:lnTo>
                                  <a:lnTo>
                                    <a:pt x="825" y="475"/>
                                  </a:lnTo>
                                  <a:lnTo>
                                    <a:pt x="869" y="427"/>
                                  </a:lnTo>
                                  <a:lnTo>
                                    <a:pt x="900" y="368"/>
                                  </a:lnTo>
                                  <a:lnTo>
                                    <a:pt x="917" y="299"/>
                                  </a:lnTo>
                                  <a:lnTo>
                                    <a:pt x="919" y="275"/>
                                  </a:lnTo>
                                  <a:lnTo>
                                    <a:pt x="918" y="249"/>
                                  </a:lnTo>
                                  <a:lnTo>
                                    <a:pt x="905" y="176"/>
                                  </a:lnTo>
                                  <a:lnTo>
                                    <a:pt x="877" y="114"/>
                                  </a:lnTo>
                                  <a:lnTo>
                                    <a:pt x="837" y="62"/>
                                  </a:lnTo>
                                  <a:lnTo>
                                    <a:pt x="787" y="25"/>
                                  </a:lnTo>
                                  <a:lnTo>
                                    <a:pt x="729" y="4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206" y="1"/>
                                  </a:lnTo>
                                  <a:lnTo>
                                    <a:pt x="145" y="18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49" y="99"/>
                                  </a:lnTo>
                                  <a:lnTo>
                                    <a:pt x="18" y="159"/>
                                  </a:lnTo>
                                  <a:lnTo>
                                    <a:pt x="1" y="228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79"/>
                                  </a:lnTo>
                                  <a:lnTo>
                                    <a:pt x="14" y="351"/>
                                  </a:lnTo>
                                  <a:lnTo>
                                    <a:pt x="42" y="414"/>
                                  </a:lnTo>
                                  <a:lnTo>
                                    <a:pt x="82" y="465"/>
                                  </a:lnTo>
                                  <a:lnTo>
                                    <a:pt x="132" y="502"/>
                                  </a:lnTo>
                                  <a:lnTo>
                                    <a:pt x="190" y="522"/>
                                  </a:lnTo>
                                  <a:lnTo>
                                    <a:pt x="228" y="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04"/>
                        <wpg:cNvGrpSpPr>
                          <a:grpSpLocks/>
                        </wpg:cNvGrpSpPr>
                        <wpg:grpSpPr bwMode="auto">
                          <a:xfrm>
                            <a:off x="3616" y="861"/>
                            <a:ext cx="2" cy="152"/>
                            <a:chOff x="3616" y="861"/>
                            <a:chExt cx="2" cy="152"/>
                          </a:xfrm>
                        </wpg:grpSpPr>
                        <wps:wsp>
                          <wps:cNvPr id="334" name="Freeform 305"/>
                          <wps:cNvSpPr>
                            <a:spLocks/>
                          </wps:cNvSpPr>
                          <wps:spPr bwMode="auto">
                            <a:xfrm>
                              <a:off x="3616" y="861"/>
                              <a:ext cx="2" cy="152"/>
                            </a:xfrm>
                            <a:custGeom>
                              <a:avLst/>
                              <a:gdLst>
                                <a:gd name="T0" fmla="+- 0 861 861"/>
                                <a:gd name="T1" fmla="*/ 861 h 152"/>
                                <a:gd name="T2" fmla="+- 0 1013 861"/>
                                <a:gd name="T3" fmla="*/ 1013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02"/>
                        <wpg:cNvGrpSpPr>
                          <a:grpSpLocks/>
                        </wpg:cNvGrpSpPr>
                        <wpg:grpSpPr bwMode="auto">
                          <a:xfrm>
                            <a:off x="3573" y="1001"/>
                            <a:ext cx="90" cy="92"/>
                            <a:chOff x="3573" y="1001"/>
                            <a:chExt cx="90" cy="92"/>
                          </a:xfrm>
                        </wpg:grpSpPr>
                        <wps:wsp>
                          <wps:cNvPr id="336" name="Freeform 303"/>
                          <wps:cNvSpPr>
                            <a:spLocks/>
                          </wps:cNvSpPr>
                          <wps:spPr bwMode="auto">
                            <a:xfrm>
                              <a:off x="3573" y="1001"/>
                              <a:ext cx="90" cy="92"/>
                            </a:xfrm>
                            <a:custGeom>
                              <a:avLst/>
                              <a:gdLst>
                                <a:gd name="T0" fmla="+- 0 3662 3573"/>
                                <a:gd name="T1" fmla="*/ T0 w 90"/>
                                <a:gd name="T2" fmla="+- 0 1001 1001"/>
                                <a:gd name="T3" fmla="*/ 1001 h 92"/>
                                <a:gd name="T4" fmla="+- 0 3573 3573"/>
                                <a:gd name="T5" fmla="*/ T4 w 90"/>
                                <a:gd name="T6" fmla="+- 0 1001 1001"/>
                                <a:gd name="T7" fmla="*/ 1001 h 92"/>
                                <a:gd name="T8" fmla="+- 0 3616 3573"/>
                                <a:gd name="T9" fmla="*/ T8 w 90"/>
                                <a:gd name="T10" fmla="+- 0 1094 1001"/>
                                <a:gd name="T11" fmla="*/ 1094 h 92"/>
                                <a:gd name="T12" fmla="+- 0 3662 3573"/>
                                <a:gd name="T13" fmla="*/ T12 w 90"/>
                                <a:gd name="T14" fmla="+- 0 1001 1001"/>
                                <a:gd name="T15" fmla="*/ 1001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0" h="92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300"/>
                        <wpg:cNvGrpSpPr>
                          <a:grpSpLocks/>
                        </wpg:cNvGrpSpPr>
                        <wpg:grpSpPr bwMode="auto">
                          <a:xfrm>
                            <a:off x="2943" y="1094"/>
                            <a:ext cx="1349" cy="789"/>
                            <a:chOff x="2943" y="1094"/>
                            <a:chExt cx="1349" cy="789"/>
                          </a:xfrm>
                        </wpg:grpSpPr>
                        <wps:wsp>
                          <wps:cNvPr id="338" name="Freeform 301"/>
                          <wps:cNvSpPr>
                            <a:spLocks/>
                          </wps:cNvSpPr>
                          <wps:spPr bwMode="auto">
                            <a:xfrm>
                              <a:off x="2943" y="1094"/>
                              <a:ext cx="1349" cy="789"/>
                            </a:xfrm>
                            <a:custGeom>
                              <a:avLst/>
                              <a:gdLst>
                                <a:gd name="T0" fmla="+- 0 2943 2943"/>
                                <a:gd name="T1" fmla="*/ T0 w 1349"/>
                                <a:gd name="T2" fmla="+- 0 1882 1094"/>
                                <a:gd name="T3" fmla="*/ 1882 h 789"/>
                                <a:gd name="T4" fmla="+- 0 4292 2943"/>
                                <a:gd name="T5" fmla="*/ T4 w 1349"/>
                                <a:gd name="T6" fmla="+- 0 1882 1094"/>
                                <a:gd name="T7" fmla="*/ 1882 h 789"/>
                                <a:gd name="T8" fmla="+- 0 4292 2943"/>
                                <a:gd name="T9" fmla="*/ T8 w 1349"/>
                                <a:gd name="T10" fmla="+- 0 1094 1094"/>
                                <a:gd name="T11" fmla="*/ 1094 h 789"/>
                                <a:gd name="T12" fmla="+- 0 2943 2943"/>
                                <a:gd name="T13" fmla="*/ T12 w 1349"/>
                                <a:gd name="T14" fmla="+- 0 1094 1094"/>
                                <a:gd name="T15" fmla="*/ 1094 h 789"/>
                                <a:gd name="T16" fmla="+- 0 2943 2943"/>
                                <a:gd name="T17" fmla="*/ T16 w 1349"/>
                                <a:gd name="T18" fmla="+- 0 1882 1094"/>
                                <a:gd name="T19" fmla="*/ 1882 h 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9" h="789">
                                  <a:moveTo>
                                    <a:pt x="0" y="788"/>
                                  </a:moveTo>
                                  <a:lnTo>
                                    <a:pt x="1349" y="788"/>
                                  </a:lnTo>
                                  <a:lnTo>
                                    <a:pt x="1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298"/>
                        <wpg:cNvGrpSpPr>
                          <a:grpSpLocks/>
                        </wpg:cNvGrpSpPr>
                        <wpg:grpSpPr bwMode="auto">
                          <a:xfrm>
                            <a:off x="3616" y="1882"/>
                            <a:ext cx="2" cy="152"/>
                            <a:chOff x="3616" y="1882"/>
                            <a:chExt cx="2" cy="152"/>
                          </a:xfrm>
                        </wpg:grpSpPr>
                        <wps:wsp>
                          <wps:cNvPr id="340" name="Freeform 299"/>
                          <wps:cNvSpPr>
                            <a:spLocks/>
                          </wps:cNvSpPr>
                          <wps:spPr bwMode="auto">
                            <a:xfrm>
                              <a:off x="3616" y="1882"/>
                              <a:ext cx="2" cy="152"/>
                            </a:xfrm>
                            <a:custGeom>
                              <a:avLst/>
                              <a:gdLst>
                                <a:gd name="T0" fmla="+- 0 1882 1882"/>
                                <a:gd name="T1" fmla="*/ 1882 h 152"/>
                                <a:gd name="T2" fmla="+- 0 2034 1882"/>
                                <a:gd name="T3" fmla="*/ 2034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296"/>
                        <wpg:cNvGrpSpPr>
                          <a:grpSpLocks/>
                        </wpg:cNvGrpSpPr>
                        <wpg:grpSpPr bwMode="auto">
                          <a:xfrm>
                            <a:off x="2943" y="2113"/>
                            <a:ext cx="1349" cy="625"/>
                            <a:chOff x="2943" y="2113"/>
                            <a:chExt cx="1349" cy="625"/>
                          </a:xfrm>
                        </wpg:grpSpPr>
                        <wps:wsp>
                          <wps:cNvPr id="342" name="Freeform 297"/>
                          <wps:cNvSpPr>
                            <a:spLocks/>
                          </wps:cNvSpPr>
                          <wps:spPr bwMode="auto">
                            <a:xfrm>
                              <a:off x="2943" y="2113"/>
                              <a:ext cx="1349" cy="625"/>
                            </a:xfrm>
                            <a:custGeom>
                              <a:avLst/>
                              <a:gdLst>
                                <a:gd name="T0" fmla="+- 0 2943 2943"/>
                                <a:gd name="T1" fmla="*/ T0 w 1349"/>
                                <a:gd name="T2" fmla="+- 0 2738 2113"/>
                                <a:gd name="T3" fmla="*/ 2738 h 625"/>
                                <a:gd name="T4" fmla="+- 0 4292 2943"/>
                                <a:gd name="T5" fmla="*/ T4 w 1349"/>
                                <a:gd name="T6" fmla="+- 0 2738 2113"/>
                                <a:gd name="T7" fmla="*/ 2738 h 625"/>
                                <a:gd name="T8" fmla="+- 0 4292 2943"/>
                                <a:gd name="T9" fmla="*/ T8 w 1349"/>
                                <a:gd name="T10" fmla="+- 0 2113 2113"/>
                                <a:gd name="T11" fmla="*/ 2113 h 625"/>
                                <a:gd name="T12" fmla="+- 0 2943 2943"/>
                                <a:gd name="T13" fmla="*/ T12 w 1349"/>
                                <a:gd name="T14" fmla="+- 0 2113 2113"/>
                                <a:gd name="T15" fmla="*/ 2113 h 625"/>
                                <a:gd name="T16" fmla="+- 0 2943 2943"/>
                                <a:gd name="T17" fmla="*/ T16 w 1349"/>
                                <a:gd name="T18" fmla="+- 0 2738 2113"/>
                                <a:gd name="T19" fmla="*/ 2738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9" h="625">
                                  <a:moveTo>
                                    <a:pt x="0" y="625"/>
                                  </a:moveTo>
                                  <a:lnTo>
                                    <a:pt x="1349" y="625"/>
                                  </a:lnTo>
                                  <a:lnTo>
                                    <a:pt x="1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294"/>
                        <wpg:cNvGrpSpPr>
                          <a:grpSpLocks/>
                        </wpg:cNvGrpSpPr>
                        <wpg:grpSpPr bwMode="auto">
                          <a:xfrm>
                            <a:off x="3616" y="2738"/>
                            <a:ext cx="2" cy="152"/>
                            <a:chOff x="3616" y="2738"/>
                            <a:chExt cx="2" cy="152"/>
                          </a:xfrm>
                        </wpg:grpSpPr>
                        <wps:wsp>
                          <wps:cNvPr id="344" name="Freeform 295"/>
                          <wps:cNvSpPr>
                            <a:spLocks/>
                          </wps:cNvSpPr>
                          <wps:spPr bwMode="auto">
                            <a:xfrm>
                              <a:off x="3616" y="2738"/>
                              <a:ext cx="2" cy="152"/>
                            </a:xfrm>
                            <a:custGeom>
                              <a:avLst/>
                              <a:gdLst>
                                <a:gd name="T0" fmla="+- 0 2738 2738"/>
                                <a:gd name="T1" fmla="*/ 2738 h 152"/>
                                <a:gd name="T2" fmla="+- 0 2890 2738"/>
                                <a:gd name="T3" fmla="*/ 2890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292"/>
                        <wpg:cNvGrpSpPr>
                          <a:grpSpLocks/>
                        </wpg:cNvGrpSpPr>
                        <wpg:grpSpPr bwMode="auto">
                          <a:xfrm>
                            <a:off x="3573" y="2878"/>
                            <a:ext cx="90" cy="92"/>
                            <a:chOff x="3573" y="2878"/>
                            <a:chExt cx="90" cy="92"/>
                          </a:xfrm>
                        </wpg:grpSpPr>
                        <wps:wsp>
                          <wps:cNvPr id="346" name="Freeform 293"/>
                          <wps:cNvSpPr>
                            <a:spLocks/>
                          </wps:cNvSpPr>
                          <wps:spPr bwMode="auto">
                            <a:xfrm>
                              <a:off x="3573" y="2878"/>
                              <a:ext cx="90" cy="92"/>
                            </a:xfrm>
                            <a:custGeom>
                              <a:avLst/>
                              <a:gdLst>
                                <a:gd name="T0" fmla="+- 0 3662 3573"/>
                                <a:gd name="T1" fmla="*/ T0 w 90"/>
                                <a:gd name="T2" fmla="+- 0 2878 2878"/>
                                <a:gd name="T3" fmla="*/ 2878 h 92"/>
                                <a:gd name="T4" fmla="+- 0 3573 3573"/>
                                <a:gd name="T5" fmla="*/ T4 w 90"/>
                                <a:gd name="T6" fmla="+- 0 2878 2878"/>
                                <a:gd name="T7" fmla="*/ 2878 h 92"/>
                                <a:gd name="T8" fmla="+- 0 3616 3573"/>
                                <a:gd name="T9" fmla="*/ T8 w 90"/>
                                <a:gd name="T10" fmla="+- 0 2970 2878"/>
                                <a:gd name="T11" fmla="*/ 2970 h 92"/>
                                <a:gd name="T12" fmla="+- 0 3662 3573"/>
                                <a:gd name="T13" fmla="*/ T12 w 90"/>
                                <a:gd name="T14" fmla="+- 0 2878 2878"/>
                                <a:gd name="T15" fmla="*/ 2878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0" h="92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290"/>
                        <wpg:cNvGrpSpPr>
                          <a:grpSpLocks/>
                        </wpg:cNvGrpSpPr>
                        <wpg:grpSpPr bwMode="auto">
                          <a:xfrm>
                            <a:off x="3573" y="2023"/>
                            <a:ext cx="90" cy="90"/>
                            <a:chOff x="3573" y="2023"/>
                            <a:chExt cx="90" cy="90"/>
                          </a:xfrm>
                        </wpg:grpSpPr>
                        <wps:wsp>
                          <wps:cNvPr id="348" name="Freeform 291"/>
                          <wps:cNvSpPr>
                            <a:spLocks/>
                          </wps:cNvSpPr>
                          <wps:spPr bwMode="auto">
                            <a:xfrm>
                              <a:off x="3573" y="2023"/>
                              <a:ext cx="90" cy="90"/>
                            </a:xfrm>
                            <a:custGeom>
                              <a:avLst/>
                              <a:gdLst>
                                <a:gd name="T0" fmla="+- 0 3662 3573"/>
                                <a:gd name="T1" fmla="*/ T0 w 90"/>
                                <a:gd name="T2" fmla="+- 0 2023 2023"/>
                                <a:gd name="T3" fmla="*/ 2023 h 90"/>
                                <a:gd name="T4" fmla="+- 0 3573 3573"/>
                                <a:gd name="T5" fmla="*/ T4 w 90"/>
                                <a:gd name="T6" fmla="+- 0 2023 2023"/>
                                <a:gd name="T7" fmla="*/ 2023 h 90"/>
                                <a:gd name="T8" fmla="+- 0 3616 3573"/>
                                <a:gd name="T9" fmla="*/ T8 w 90"/>
                                <a:gd name="T10" fmla="+- 0 2113 2023"/>
                                <a:gd name="T11" fmla="*/ 2113 h 90"/>
                                <a:gd name="T12" fmla="+- 0 3662 3573"/>
                                <a:gd name="T13" fmla="*/ T12 w 90"/>
                                <a:gd name="T14" fmla="+- 0 2023 2023"/>
                                <a:gd name="T15" fmla="*/ 2023 h 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0" h="90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" y="90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288"/>
                        <wpg:cNvGrpSpPr>
                          <a:grpSpLocks/>
                        </wpg:cNvGrpSpPr>
                        <wpg:grpSpPr bwMode="auto">
                          <a:xfrm>
                            <a:off x="2825" y="2970"/>
                            <a:ext cx="1584" cy="998"/>
                            <a:chOff x="2825" y="2970"/>
                            <a:chExt cx="1584" cy="998"/>
                          </a:xfrm>
                        </wpg:grpSpPr>
                        <wps:wsp>
                          <wps:cNvPr id="350" name="Freeform 289"/>
                          <wps:cNvSpPr>
                            <a:spLocks/>
                          </wps:cNvSpPr>
                          <wps:spPr bwMode="auto">
                            <a:xfrm>
                              <a:off x="2825" y="2970"/>
                              <a:ext cx="1584" cy="998"/>
                            </a:xfrm>
                            <a:custGeom>
                              <a:avLst/>
                              <a:gdLst>
                                <a:gd name="T0" fmla="+- 0 2825 2825"/>
                                <a:gd name="T1" fmla="*/ T0 w 1584"/>
                                <a:gd name="T2" fmla="+- 0 3969 2970"/>
                                <a:gd name="T3" fmla="*/ 3969 h 998"/>
                                <a:gd name="T4" fmla="+- 0 4410 2825"/>
                                <a:gd name="T5" fmla="*/ T4 w 1584"/>
                                <a:gd name="T6" fmla="+- 0 3969 2970"/>
                                <a:gd name="T7" fmla="*/ 3969 h 998"/>
                                <a:gd name="T8" fmla="+- 0 4410 2825"/>
                                <a:gd name="T9" fmla="*/ T8 w 1584"/>
                                <a:gd name="T10" fmla="+- 0 2970 2970"/>
                                <a:gd name="T11" fmla="*/ 2970 h 998"/>
                                <a:gd name="T12" fmla="+- 0 2825 2825"/>
                                <a:gd name="T13" fmla="*/ T12 w 1584"/>
                                <a:gd name="T14" fmla="+- 0 2970 2970"/>
                                <a:gd name="T15" fmla="*/ 2970 h 998"/>
                                <a:gd name="T16" fmla="+- 0 2825 2825"/>
                                <a:gd name="T17" fmla="*/ T16 w 1584"/>
                                <a:gd name="T18" fmla="+- 0 3969 2970"/>
                                <a:gd name="T19" fmla="*/ 3969 h 9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84" h="998">
                                  <a:moveTo>
                                    <a:pt x="0" y="999"/>
                                  </a:moveTo>
                                  <a:lnTo>
                                    <a:pt x="1585" y="999"/>
                                  </a:lnTo>
                                  <a:lnTo>
                                    <a:pt x="15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286"/>
                        <wpg:cNvGrpSpPr>
                          <a:grpSpLocks/>
                        </wpg:cNvGrpSpPr>
                        <wpg:grpSpPr bwMode="auto">
                          <a:xfrm>
                            <a:off x="3616" y="3969"/>
                            <a:ext cx="2" cy="152"/>
                            <a:chOff x="3616" y="3969"/>
                            <a:chExt cx="2" cy="152"/>
                          </a:xfrm>
                        </wpg:grpSpPr>
                        <wps:wsp>
                          <wps:cNvPr id="352" name="Freeform 287"/>
                          <wps:cNvSpPr>
                            <a:spLocks/>
                          </wps:cNvSpPr>
                          <wps:spPr bwMode="auto">
                            <a:xfrm>
                              <a:off x="3616" y="3969"/>
                              <a:ext cx="2" cy="152"/>
                            </a:xfrm>
                            <a:custGeom>
                              <a:avLst/>
                              <a:gdLst>
                                <a:gd name="T0" fmla="+- 0 3969 3969"/>
                                <a:gd name="T1" fmla="*/ 3969 h 152"/>
                                <a:gd name="T2" fmla="+- 0 4121 3969"/>
                                <a:gd name="T3" fmla="*/ 4121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284"/>
                        <wpg:cNvGrpSpPr>
                          <a:grpSpLocks/>
                        </wpg:cNvGrpSpPr>
                        <wpg:grpSpPr bwMode="auto">
                          <a:xfrm>
                            <a:off x="2943" y="4202"/>
                            <a:ext cx="1349" cy="998"/>
                            <a:chOff x="2943" y="4202"/>
                            <a:chExt cx="1349" cy="998"/>
                          </a:xfrm>
                        </wpg:grpSpPr>
                        <wps:wsp>
                          <wps:cNvPr id="354" name="Freeform 285"/>
                          <wps:cNvSpPr>
                            <a:spLocks/>
                          </wps:cNvSpPr>
                          <wps:spPr bwMode="auto">
                            <a:xfrm>
                              <a:off x="2943" y="4202"/>
                              <a:ext cx="1349" cy="998"/>
                            </a:xfrm>
                            <a:custGeom>
                              <a:avLst/>
                              <a:gdLst>
                                <a:gd name="T0" fmla="+- 0 2943 2943"/>
                                <a:gd name="T1" fmla="*/ T0 w 1349"/>
                                <a:gd name="T2" fmla="+- 0 5200 4202"/>
                                <a:gd name="T3" fmla="*/ 5200 h 998"/>
                                <a:gd name="T4" fmla="+- 0 4292 2943"/>
                                <a:gd name="T5" fmla="*/ T4 w 1349"/>
                                <a:gd name="T6" fmla="+- 0 5200 4202"/>
                                <a:gd name="T7" fmla="*/ 5200 h 998"/>
                                <a:gd name="T8" fmla="+- 0 4292 2943"/>
                                <a:gd name="T9" fmla="*/ T8 w 1349"/>
                                <a:gd name="T10" fmla="+- 0 4202 4202"/>
                                <a:gd name="T11" fmla="*/ 4202 h 998"/>
                                <a:gd name="T12" fmla="+- 0 2943 2943"/>
                                <a:gd name="T13" fmla="*/ T12 w 1349"/>
                                <a:gd name="T14" fmla="+- 0 4202 4202"/>
                                <a:gd name="T15" fmla="*/ 4202 h 998"/>
                                <a:gd name="T16" fmla="+- 0 2943 2943"/>
                                <a:gd name="T17" fmla="*/ T16 w 1349"/>
                                <a:gd name="T18" fmla="+- 0 5200 4202"/>
                                <a:gd name="T19" fmla="*/ 5200 h 9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9" h="998">
                                  <a:moveTo>
                                    <a:pt x="0" y="998"/>
                                  </a:moveTo>
                                  <a:lnTo>
                                    <a:pt x="1349" y="998"/>
                                  </a:lnTo>
                                  <a:lnTo>
                                    <a:pt x="1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282"/>
                        <wpg:cNvGrpSpPr>
                          <a:grpSpLocks/>
                        </wpg:cNvGrpSpPr>
                        <wpg:grpSpPr bwMode="auto">
                          <a:xfrm>
                            <a:off x="3616" y="5200"/>
                            <a:ext cx="2" cy="152"/>
                            <a:chOff x="3616" y="5200"/>
                            <a:chExt cx="2" cy="152"/>
                          </a:xfrm>
                        </wpg:grpSpPr>
                        <wps:wsp>
                          <wps:cNvPr id="356" name="Freeform 283"/>
                          <wps:cNvSpPr>
                            <a:spLocks/>
                          </wps:cNvSpPr>
                          <wps:spPr bwMode="auto">
                            <a:xfrm>
                              <a:off x="3616" y="5200"/>
                              <a:ext cx="2" cy="152"/>
                            </a:xfrm>
                            <a:custGeom>
                              <a:avLst/>
                              <a:gdLst>
                                <a:gd name="T0" fmla="+- 0 5200 5200"/>
                                <a:gd name="T1" fmla="*/ 5200 h 152"/>
                                <a:gd name="T2" fmla="+- 0 5352 5200"/>
                                <a:gd name="T3" fmla="*/ 5352 h 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2">
                                  <a:moveTo>
                                    <a:pt x="0" y="0"/>
                                  </a:moveTo>
                                  <a:lnTo>
                                    <a:pt x="0" y="152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280"/>
                        <wpg:cNvGrpSpPr>
                          <a:grpSpLocks/>
                        </wpg:cNvGrpSpPr>
                        <wpg:grpSpPr bwMode="auto">
                          <a:xfrm>
                            <a:off x="3573" y="5341"/>
                            <a:ext cx="90" cy="92"/>
                            <a:chOff x="3573" y="5341"/>
                            <a:chExt cx="90" cy="92"/>
                          </a:xfrm>
                        </wpg:grpSpPr>
                        <wps:wsp>
                          <wps:cNvPr id="358" name="Freeform 281"/>
                          <wps:cNvSpPr>
                            <a:spLocks/>
                          </wps:cNvSpPr>
                          <wps:spPr bwMode="auto">
                            <a:xfrm>
                              <a:off x="3573" y="5341"/>
                              <a:ext cx="90" cy="92"/>
                            </a:xfrm>
                            <a:custGeom>
                              <a:avLst/>
                              <a:gdLst>
                                <a:gd name="T0" fmla="+- 0 3662 3573"/>
                                <a:gd name="T1" fmla="*/ T0 w 90"/>
                                <a:gd name="T2" fmla="+- 0 5341 5341"/>
                                <a:gd name="T3" fmla="*/ 5341 h 92"/>
                                <a:gd name="T4" fmla="+- 0 3573 3573"/>
                                <a:gd name="T5" fmla="*/ T4 w 90"/>
                                <a:gd name="T6" fmla="+- 0 5341 5341"/>
                                <a:gd name="T7" fmla="*/ 5341 h 92"/>
                                <a:gd name="T8" fmla="+- 0 3616 3573"/>
                                <a:gd name="T9" fmla="*/ T8 w 90"/>
                                <a:gd name="T10" fmla="+- 0 5433 5341"/>
                                <a:gd name="T11" fmla="*/ 5433 h 92"/>
                                <a:gd name="T12" fmla="+- 0 3662 3573"/>
                                <a:gd name="T13" fmla="*/ T12 w 90"/>
                                <a:gd name="T14" fmla="+- 0 5341 5341"/>
                                <a:gd name="T15" fmla="*/ 5341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0" h="92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278"/>
                        <wpg:cNvGrpSpPr>
                          <a:grpSpLocks/>
                        </wpg:cNvGrpSpPr>
                        <wpg:grpSpPr bwMode="auto">
                          <a:xfrm>
                            <a:off x="3616" y="5901"/>
                            <a:ext cx="1722" cy="431"/>
                            <a:chOff x="3616" y="5901"/>
                            <a:chExt cx="1722" cy="431"/>
                          </a:xfrm>
                        </wpg:grpSpPr>
                        <wps:wsp>
                          <wps:cNvPr id="360" name="Freeform 279"/>
                          <wps:cNvSpPr>
                            <a:spLocks/>
                          </wps:cNvSpPr>
                          <wps:spPr bwMode="auto">
                            <a:xfrm>
                              <a:off x="3616" y="5901"/>
                              <a:ext cx="1722" cy="431"/>
                            </a:xfrm>
                            <a:custGeom>
                              <a:avLst/>
                              <a:gdLst>
                                <a:gd name="T0" fmla="+- 0 3616 3616"/>
                                <a:gd name="T1" fmla="*/ T0 w 1722"/>
                                <a:gd name="T2" fmla="+- 0 6058 5901"/>
                                <a:gd name="T3" fmla="*/ 6058 h 431"/>
                                <a:gd name="T4" fmla="+- 0 3616 3616"/>
                                <a:gd name="T5" fmla="*/ T4 w 1722"/>
                                <a:gd name="T6" fmla="+- 0 6332 5901"/>
                                <a:gd name="T7" fmla="*/ 6332 h 431"/>
                                <a:gd name="T8" fmla="+- 0 5339 3616"/>
                                <a:gd name="T9" fmla="*/ T8 w 1722"/>
                                <a:gd name="T10" fmla="+- 0 6332 5901"/>
                                <a:gd name="T11" fmla="*/ 6332 h 431"/>
                                <a:gd name="T12" fmla="+- 0 5339 3616"/>
                                <a:gd name="T13" fmla="*/ T12 w 1722"/>
                                <a:gd name="T14" fmla="+- 0 5901 5901"/>
                                <a:gd name="T15" fmla="*/ 5901 h 4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722" h="431">
                                  <a:moveTo>
                                    <a:pt x="0" y="157"/>
                                  </a:moveTo>
                                  <a:lnTo>
                                    <a:pt x="0" y="431"/>
                                  </a:lnTo>
                                  <a:lnTo>
                                    <a:pt x="1723" y="431"/>
                                  </a:lnTo>
                                  <a:lnTo>
                                    <a:pt x="1723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276"/>
                        <wpg:cNvGrpSpPr>
                          <a:grpSpLocks/>
                        </wpg:cNvGrpSpPr>
                        <wpg:grpSpPr bwMode="auto">
                          <a:xfrm>
                            <a:off x="5293" y="5823"/>
                            <a:ext cx="92" cy="90"/>
                            <a:chOff x="5293" y="5823"/>
                            <a:chExt cx="92" cy="90"/>
                          </a:xfrm>
                        </wpg:grpSpPr>
                        <wps:wsp>
                          <wps:cNvPr id="362" name="Freeform 277"/>
                          <wps:cNvSpPr>
                            <a:spLocks/>
                          </wps:cNvSpPr>
                          <wps:spPr bwMode="auto">
                            <a:xfrm>
                              <a:off x="5293" y="5823"/>
                              <a:ext cx="92" cy="90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5823 5823"/>
                                <a:gd name="T3" fmla="*/ 5823 h 90"/>
                                <a:gd name="T4" fmla="+- 0 5293 5293"/>
                                <a:gd name="T5" fmla="*/ T4 w 92"/>
                                <a:gd name="T6" fmla="+- 0 5913 5823"/>
                                <a:gd name="T7" fmla="*/ 5913 h 90"/>
                                <a:gd name="T8" fmla="+- 0 5385 5293"/>
                                <a:gd name="T9" fmla="*/ T8 w 92"/>
                                <a:gd name="T10" fmla="+- 0 5913 5823"/>
                                <a:gd name="T11" fmla="*/ 5913 h 90"/>
                                <a:gd name="T12" fmla="+- 0 5339 5293"/>
                                <a:gd name="T13" fmla="*/ T12 w 92"/>
                                <a:gd name="T14" fmla="+- 0 5823 5823"/>
                                <a:gd name="T15" fmla="*/ 5823 h 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0">
                                  <a:moveTo>
                                    <a:pt x="46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92" y="90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274"/>
                        <wpg:cNvGrpSpPr>
                          <a:grpSpLocks/>
                        </wpg:cNvGrpSpPr>
                        <wpg:grpSpPr bwMode="auto">
                          <a:xfrm>
                            <a:off x="3158" y="5433"/>
                            <a:ext cx="920" cy="625"/>
                            <a:chOff x="3158" y="5433"/>
                            <a:chExt cx="920" cy="625"/>
                          </a:xfrm>
                        </wpg:grpSpPr>
                        <wps:wsp>
                          <wps:cNvPr id="364" name="Freeform 275"/>
                          <wps:cNvSpPr>
                            <a:spLocks/>
                          </wps:cNvSpPr>
                          <wps:spPr bwMode="auto">
                            <a:xfrm>
                              <a:off x="3158" y="5433"/>
                              <a:ext cx="920" cy="625"/>
                            </a:xfrm>
                            <a:custGeom>
                              <a:avLst/>
                              <a:gdLst>
                                <a:gd name="T0" fmla="+- 0 3158 3158"/>
                                <a:gd name="T1" fmla="*/ T0 w 920"/>
                                <a:gd name="T2" fmla="+- 0 6058 5433"/>
                                <a:gd name="T3" fmla="*/ 6058 h 625"/>
                                <a:gd name="T4" fmla="+- 0 4077 3158"/>
                                <a:gd name="T5" fmla="*/ T4 w 920"/>
                                <a:gd name="T6" fmla="+- 0 6058 5433"/>
                                <a:gd name="T7" fmla="*/ 6058 h 625"/>
                                <a:gd name="T8" fmla="+- 0 4077 3158"/>
                                <a:gd name="T9" fmla="*/ T8 w 920"/>
                                <a:gd name="T10" fmla="+- 0 5433 5433"/>
                                <a:gd name="T11" fmla="*/ 5433 h 625"/>
                                <a:gd name="T12" fmla="+- 0 3158 3158"/>
                                <a:gd name="T13" fmla="*/ T12 w 920"/>
                                <a:gd name="T14" fmla="+- 0 5433 5433"/>
                                <a:gd name="T15" fmla="*/ 5433 h 625"/>
                                <a:gd name="T16" fmla="+- 0 3158 3158"/>
                                <a:gd name="T17" fmla="*/ T16 w 920"/>
                                <a:gd name="T18" fmla="+- 0 6058 5433"/>
                                <a:gd name="T19" fmla="*/ 6058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0" h="625">
                                  <a:moveTo>
                                    <a:pt x="0" y="625"/>
                                  </a:moveTo>
                                  <a:lnTo>
                                    <a:pt x="919" y="625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272"/>
                        <wpg:cNvGrpSpPr>
                          <a:grpSpLocks/>
                        </wpg:cNvGrpSpPr>
                        <wpg:grpSpPr bwMode="auto">
                          <a:xfrm>
                            <a:off x="3158" y="5433"/>
                            <a:ext cx="920" cy="625"/>
                            <a:chOff x="3158" y="5433"/>
                            <a:chExt cx="920" cy="625"/>
                          </a:xfrm>
                        </wpg:grpSpPr>
                        <wps:wsp>
                          <wps:cNvPr id="366" name="Freeform 273"/>
                          <wps:cNvSpPr>
                            <a:spLocks/>
                          </wps:cNvSpPr>
                          <wps:spPr bwMode="auto">
                            <a:xfrm>
                              <a:off x="3158" y="5433"/>
                              <a:ext cx="920" cy="625"/>
                            </a:xfrm>
                            <a:custGeom>
                              <a:avLst/>
                              <a:gdLst>
                                <a:gd name="T0" fmla="+- 0 3158 3158"/>
                                <a:gd name="T1" fmla="*/ T0 w 920"/>
                                <a:gd name="T2" fmla="+- 0 6058 5433"/>
                                <a:gd name="T3" fmla="*/ 6058 h 625"/>
                                <a:gd name="T4" fmla="+- 0 4077 3158"/>
                                <a:gd name="T5" fmla="*/ T4 w 920"/>
                                <a:gd name="T6" fmla="+- 0 6058 5433"/>
                                <a:gd name="T7" fmla="*/ 6058 h 625"/>
                                <a:gd name="T8" fmla="+- 0 4077 3158"/>
                                <a:gd name="T9" fmla="*/ T8 w 920"/>
                                <a:gd name="T10" fmla="+- 0 5433 5433"/>
                                <a:gd name="T11" fmla="*/ 5433 h 625"/>
                                <a:gd name="T12" fmla="+- 0 3158 3158"/>
                                <a:gd name="T13" fmla="*/ T12 w 920"/>
                                <a:gd name="T14" fmla="+- 0 5433 5433"/>
                                <a:gd name="T15" fmla="*/ 5433 h 625"/>
                                <a:gd name="T16" fmla="+- 0 3158 3158"/>
                                <a:gd name="T17" fmla="*/ T16 w 920"/>
                                <a:gd name="T18" fmla="+- 0 6058 5433"/>
                                <a:gd name="T19" fmla="*/ 6058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0" h="625">
                                  <a:moveTo>
                                    <a:pt x="0" y="625"/>
                                  </a:moveTo>
                                  <a:lnTo>
                                    <a:pt x="919" y="625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270"/>
                        <wpg:cNvGrpSpPr>
                          <a:grpSpLocks/>
                        </wpg:cNvGrpSpPr>
                        <wpg:grpSpPr bwMode="auto">
                          <a:xfrm>
                            <a:off x="4665" y="4121"/>
                            <a:ext cx="1347" cy="625"/>
                            <a:chOff x="4665" y="4121"/>
                            <a:chExt cx="1347" cy="625"/>
                          </a:xfrm>
                        </wpg:grpSpPr>
                        <wps:wsp>
                          <wps:cNvPr id="368" name="Freeform 271"/>
                          <wps:cNvSpPr>
                            <a:spLocks/>
                          </wps:cNvSpPr>
                          <wps:spPr bwMode="auto">
                            <a:xfrm>
                              <a:off x="4665" y="4121"/>
                              <a:ext cx="1347" cy="625"/>
                            </a:xfrm>
                            <a:custGeom>
                              <a:avLst/>
                              <a:gdLst>
                                <a:gd name="T0" fmla="+- 0 4665 4665"/>
                                <a:gd name="T1" fmla="*/ T0 w 1347"/>
                                <a:gd name="T2" fmla="+- 0 4746 4121"/>
                                <a:gd name="T3" fmla="*/ 4746 h 625"/>
                                <a:gd name="T4" fmla="+- 0 6012 4665"/>
                                <a:gd name="T5" fmla="*/ T4 w 1347"/>
                                <a:gd name="T6" fmla="+- 0 4746 4121"/>
                                <a:gd name="T7" fmla="*/ 4746 h 625"/>
                                <a:gd name="T8" fmla="+- 0 6012 4665"/>
                                <a:gd name="T9" fmla="*/ T8 w 1347"/>
                                <a:gd name="T10" fmla="+- 0 4121 4121"/>
                                <a:gd name="T11" fmla="*/ 4121 h 625"/>
                                <a:gd name="T12" fmla="+- 0 4665 4665"/>
                                <a:gd name="T13" fmla="*/ T12 w 1347"/>
                                <a:gd name="T14" fmla="+- 0 4121 4121"/>
                                <a:gd name="T15" fmla="*/ 4121 h 625"/>
                                <a:gd name="T16" fmla="+- 0 4665 4665"/>
                                <a:gd name="T17" fmla="*/ T16 w 1347"/>
                                <a:gd name="T18" fmla="+- 0 4746 4121"/>
                                <a:gd name="T19" fmla="*/ 4746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7" h="625">
                                  <a:moveTo>
                                    <a:pt x="0" y="625"/>
                                  </a:moveTo>
                                  <a:lnTo>
                                    <a:pt x="1347" y="625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268"/>
                        <wpg:cNvGrpSpPr>
                          <a:grpSpLocks/>
                        </wpg:cNvGrpSpPr>
                        <wpg:grpSpPr bwMode="auto">
                          <a:xfrm>
                            <a:off x="5339" y="3937"/>
                            <a:ext cx="2" cy="184"/>
                            <a:chOff x="5339" y="3937"/>
                            <a:chExt cx="2" cy="184"/>
                          </a:xfrm>
                        </wpg:grpSpPr>
                        <wps:wsp>
                          <wps:cNvPr id="370" name="Freeform 269"/>
                          <wps:cNvSpPr>
                            <a:spLocks/>
                          </wps:cNvSpPr>
                          <wps:spPr bwMode="auto">
                            <a:xfrm>
                              <a:off x="5339" y="3937"/>
                              <a:ext cx="2" cy="184"/>
                            </a:xfrm>
                            <a:custGeom>
                              <a:avLst/>
                              <a:gdLst>
                                <a:gd name="T0" fmla="+- 0 4121 3937"/>
                                <a:gd name="T1" fmla="*/ 4121 h 184"/>
                                <a:gd name="T2" fmla="+- 0 3937 3937"/>
                                <a:gd name="T3" fmla="*/ 3937 h 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4">
                                  <a:moveTo>
                                    <a:pt x="0" y="1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266"/>
                        <wpg:cNvGrpSpPr>
                          <a:grpSpLocks/>
                        </wpg:cNvGrpSpPr>
                        <wpg:grpSpPr bwMode="auto">
                          <a:xfrm>
                            <a:off x="5293" y="3856"/>
                            <a:ext cx="92" cy="92"/>
                            <a:chOff x="5293" y="3856"/>
                            <a:chExt cx="92" cy="92"/>
                          </a:xfrm>
                        </wpg:grpSpPr>
                        <wps:wsp>
                          <wps:cNvPr id="372" name="Freeform 267"/>
                          <wps:cNvSpPr>
                            <a:spLocks/>
                          </wps:cNvSpPr>
                          <wps:spPr bwMode="auto">
                            <a:xfrm>
                              <a:off x="5293" y="3856"/>
                              <a:ext cx="92" cy="92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3856 3856"/>
                                <a:gd name="T3" fmla="*/ 3856 h 92"/>
                                <a:gd name="T4" fmla="+- 0 5293 5293"/>
                                <a:gd name="T5" fmla="*/ T4 w 92"/>
                                <a:gd name="T6" fmla="+- 0 3948 3856"/>
                                <a:gd name="T7" fmla="*/ 3948 h 92"/>
                                <a:gd name="T8" fmla="+- 0 5385 5293"/>
                                <a:gd name="T9" fmla="*/ T8 w 92"/>
                                <a:gd name="T10" fmla="+- 0 3948 3856"/>
                                <a:gd name="T11" fmla="*/ 3948 h 92"/>
                                <a:gd name="T12" fmla="+- 0 5339 5293"/>
                                <a:gd name="T13" fmla="*/ T12 w 92"/>
                                <a:gd name="T14" fmla="+- 0 3856 3856"/>
                                <a:gd name="T15" fmla="*/ 3856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46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264"/>
                        <wpg:cNvGrpSpPr>
                          <a:grpSpLocks/>
                        </wpg:cNvGrpSpPr>
                        <wpg:grpSpPr bwMode="auto">
                          <a:xfrm>
                            <a:off x="4665" y="2177"/>
                            <a:ext cx="1347" cy="789"/>
                            <a:chOff x="4665" y="2177"/>
                            <a:chExt cx="1347" cy="789"/>
                          </a:xfrm>
                        </wpg:grpSpPr>
                        <wps:wsp>
                          <wps:cNvPr id="374" name="Freeform 265"/>
                          <wps:cNvSpPr>
                            <a:spLocks/>
                          </wps:cNvSpPr>
                          <wps:spPr bwMode="auto">
                            <a:xfrm>
                              <a:off x="4665" y="2177"/>
                              <a:ext cx="1347" cy="789"/>
                            </a:xfrm>
                            <a:custGeom>
                              <a:avLst/>
                              <a:gdLst>
                                <a:gd name="T0" fmla="+- 0 4665 4665"/>
                                <a:gd name="T1" fmla="*/ T0 w 1347"/>
                                <a:gd name="T2" fmla="+- 0 2966 2177"/>
                                <a:gd name="T3" fmla="*/ 2966 h 789"/>
                                <a:gd name="T4" fmla="+- 0 6012 4665"/>
                                <a:gd name="T5" fmla="*/ T4 w 1347"/>
                                <a:gd name="T6" fmla="+- 0 2966 2177"/>
                                <a:gd name="T7" fmla="*/ 2966 h 789"/>
                                <a:gd name="T8" fmla="+- 0 6012 4665"/>
                                <a:gd name="T9" fmla="*/ T8 w 1347"/>
                                <a:gd name="T10" fmla="+- 0 2177 2177"/>
                                <a:gd name="T11" fmla="*/ 2177 h 789"/>
                                <a:gd name="T12" fmla="+- 0 4665 4665"/>
                                <a:gd name="T13" fmla="*/ T12 w 1347"/>
                                <a:gd name="T14" fmla="+- 0 2177 2177"/>
                                <a:gd name="T15" fmla="*/ 2177 h 789"/>
                                <a:gd name="T16" fmla="+- 0 4665 4665"/>
                                <a:gd name="T17" fmla="*/ T16 w 1347"/>
                                <a:gd name="T18" fmla="+- 0 2966 2177"/>
                                <a:gd name="T19" fmla="*/ 2966 h 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7" h="789">
                                  <a:moveTo>
                                    <a:pt x="0" y="789"/>
                                  </a:moveTo>
                                  <a:lnTo>
                                    <a:pt x="1347" y="789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262"/>
                        <wpg:cNvGrpSpPr>
                          <a:grpSpLocks/>
                        </wpg:cNvGrpSpPr>
                        <wpg:grpSpPr bwMode="auto">
                          <a:xfrm>
                            <a:off x="4665" y="1121"/>
                            <a:ext cx="1347" cy="789"/>
                            <a:chOff x="4665" y="1121"/>
                            <a:chExt cx="1347" cy="789"/>
                          </a:xfrm>
                        </wpg:grpSpPr>
                        <wps:wsp>
                          <wps:cNvPr id="376" name="Freeform 263"/>
                          <wps:cNvSpPr>
                            <a:spLocks/>
                          </wps:cNvSpPr>
                          <wps:spPr bwMode="auto">
                            <a:xfrm>
                              <a:off x="4665" y="1121"/>
                              <a:ext cx="1347" cy="789"/>
                            </a:xfrm>
                            <a:custGeom>
                              <a:avLst/>
                              <a:gdLst>
                                <a:gd name="T0" fmla="+- 0 4665 4665"/>
                                <a:gd name="T1" fmla="*/ T0 w 1347"/>
                                <a:gd name="T2" fmla="+- 0 1910 1121"/>
                                <a:gd name="T3" fmla="*/ 1910 h 789"/>
                                <a:gd name="T4" fmla="+- 0 6012 4665"/>
                                <a:gd name="T5" fmla="*/ T4 w 1347"/>
                                <a:gd name="T6" fmla="+- 0 1910 1121"/>
                                <a:gd name="T7" fmla="*/ 1910 h 789"/>
                                <a:gd name="T8" fmla="+- 0 6012 4665"/>
                                <a:gd name="T9" fmla="*/ T8 w 1347"/>
                                <a:gd name="T10" fmla="+- 0 1121 1121"/>
                                <a:gd name="T11" fmla="*/ 1121 h 789"/>
                                <a:gd name="T12" fmla="+- 0 4665 4665"/>
                                <a:gd name="T13" fmla="*/ T12 w 1347"/>
                                <a:gd name="T14" fmla="+- 0 1121 1121"/>
                                <a:gd name="T15" fmla="*/ 1121 h 789"/>
                                <a:gd name="T16" fmla="+- 0 4665 4665"/>
                                <a:gd name="T17" fmla="*/ T16 w 1347"/>
                                <a:gd name="T18" fmla="+- 0 1910 1121"/>
                                <a:gd name="T19" fmla="*/ 1910 h 7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7" h="789">
                                  <a:moveTo>
                                    <a:pt x="0" y="789"/>
                                  </a:moveTo>
                                  <a:lnTo>
                                    <a:pt x="1347" y="789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260"/>
                        <wpg:cNvGrpSpPr>
                          <a:grpSpLocks/>
                        </wpg:cNvGrpSpPr>
                        <wpg:grpSpPr bwMode="auto">
                          <a:xfrm>
                            <a:off x="5881" y="1516"/>
                            <a:ext cx="408" cy="3901"/>
                            <a:chOff x="5881" y="1516"/>
                            <a:chExt cx="408" cy="3901"/>
                          </a:xfrm>
                        </wpg:grpSpPr>
                        <wps:wsp>
                          <wps:cNvPr id="378" name="Freeform 261"/>
                          <wps:cNvSpPr>
                            <a:spLocks/>
                          </wps:cNvSpPr>
                          <wps:spPr bwMode="auto">
                            <a:xfrm>
                              <a:off x="5881" y="1516"/>
                              <a:ext cx="408" cy="3901"/>
                            </a:xfrm>
                            <a:custGeom>
                              <a:avLst/>
                              <a:gdLst>
                                <a:gd name="T0" fmla="+- 0 6012 5881"/>
                                <a:gd name="T1" fmla="*/ T0 w 408"/>
                                <a:gd name="T2" fmla="+- 0 1516 1516"/>
                                <a:gd name="T3" fmla="*/ 1516 h 3901"/>
                                <a:gd name="T4" fmla="+- 0 6289 5881"/>
                                <a:gd name="T5" fmla="*/ T4 w 408"/>
                                <a:gd name="T6" fmla="+- 0 1516 1516"/>
                                <a:gd name="T7" fmla="*/ 1516 h 3901"/>
                                <a:gd name="T8" fmla="+- 0 6289 5881"/>
                                <a:gd name="T9" fmla="*/ T8 w 408"/>
                                <a:gd name="T10" fmla="+- 0 5417 1516"/>
                                <a:gd name="T11" fmla="*/ 5417 h 3901"/>
                                <a:gd name="T12" fmla="+- 0 5881 5881"/>
                                <a:gd name="T13" fmla="*/ T12 w 408"/>
                                <a:gd name="T14" fmla="+- 0 5417 1516"/>
                                <a:gd name="T15" fmla="*/ 5417 h 39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08" h="3901">
                                  <a:moveTo>
                                    <a:pt x="131" y="0"/>
                                  </a:moveTo>
                                  <a:lnTo>
                                    <a:pt x="408" y="0"/>
                                  </a:lnTo>
                                  <a:lnTo>
                                    <a:pt x="408" y="3901"/>
                                  </a:lnTo>
                                  <a:lnTo>
                                    <a:pt x="0" y="3901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258"/>
                        <wpg:cNvGrpSpPr>
                          <a:grpSpLocks/>
                        </wpg:cNvGrpSpPr>
                        <wpg:grpSpPr bwMode="auto">
                          <a:xfrm>
                            <a:off x="5800" y="5371"/>
                            <a:ext cx="92" cy="92"/>
                            <a:chOff x="5800" y="5371"/>
                            <a:chExt cx="92" cy="92"/>
                          </a:xfrm>
                        </wpg:grpSpPr>
                        <wps:wsp>
                          <wps:cNvPr id="380" name="Freeform 259"/>
                          <wps:cNvSpPr>
                            <a:spLocks/>
                          </wps:cNvSpPr>
                          <wps:spPr bwMode="auto">
                            <a:xfrm>
                              <a:off x="5800" y="5371"/>
                              <a:ext cx="92" cy="92"/>
                            </a:xfrm>
                            <a:custGeom>
                              <a:avLst/>
                              <a:gdLst>
                                <a:gd name="T0" fmla="+- 0 5892 5800"/>
                                <a:gd name="T1" fmla="*/ T0 w 92"/>
                                <a:gd name="T2" fmla="+- 0 5371 5371"/>
                                <a:gd name="T3" fmla="*/ 5371 h 92"/>
                                <a:gd name="T4" fmla="+- 0 5800 5800"/>
                                <a:gd name="T5" fmla="*/ T4 w 92"/>
                                <a:gd name="T6" fmla="+- 0 5417 5371"/>
                                <a:gd name="T7" fmla="*/ 5417 h 92"/>
                                <a:gd name="T8" fmla="+- 0 5892 5800"/>
                                <a:gd name="T9" fmla="*/ T8 w 92"/>
                                <a:gd name="T10" fmla="+- 0 5463 5371"/>
                                <a:gd name="T11" fmla="*/ 5463 h 92"/>
                                <a:gd name="T12" fmla="+- 0 5892 5800"/>
                                <a:gd name="T13" fmla="*/ T12 w 92"/>
                                <a:gd name="T14" fmla="+- 0 5371 5371"/>
                                <a:gd name="T15" fmla="*/ 5371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92" y="0"/>
                                  </a:moveTo>
                                  <a:lnTo>
                                    <a:pt x="0" y="46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9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256"/>
                        <wpg:cNvGrpSpPr>
                          <a:grpSpLocks/>
                        </wpg:cNvGrpSpPr>
                        <wpg:grpSpPr bwMode="auto">
                          <a:xfrm>
                            <a:off x="5339" y="1991"/>
                            <a:ext cx="2" cy="187"/>
                            <a:chOff x="5339" y="1991"/>
                            <a:chExt cx="2" cy="187"/>
                          </a:xfrm>
                        </wpg:grpSpPr>
                        <wps:wsp>
                          <wps:cNvPr id="382" name="Freeform 257"/>
                          <wps:cNvSpPr>
                            <a:spLocks/>
                          </wps:cNvSpPr>
                          <wps:spPr bwMode="auto">
                            <a:xfrm>
                              <a:off x="5339" y="1991"/>
                              <a:ext cx="2" cy="187"/>
                            </a:xfrm>
                            <a:custGeom>
                              <a:avLst/>
                              <a:gdLst>
                                <a:gd name="T0" fmla="+- 0 2177 1991"/>
                                <a:gd name="T1" fmla="*/ 2177 h 187"/>
                                <a:gd name="T2" fmla="+- 0 1991 1991"/>
                                <a:gd name="T3" fmla="*/ 1991 h 1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7">
                                  <a:moveTo>
                                    <a:pt x="0" y="1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254"/>
                        <wpg:cNvGrpSpPr>
                          <a:grpSpLocks/>
                        </wpg:cNvGrpSpPr>
                        <wpg:grpSpPr bwMode="auto">
                          <a:xfrm>
                            <a:off x="5293" y="1910"/>
                            <a:ext cx="92" cy="92"/>
                            <a:chOff x="5293" y="1910"/>
                            <a:chExt cx="92" cy="92"/>
                          </a:xfrm>
                        </wpg:grpSpPr>
                        <wps:wsp>
                          <wps:cNvPr id="384" name="Freeform 255"/>
                          <wps:cNvSpPr>
                            <a:spLocks/>
                          </wps:cNvSpPr>
                          <wps:spPr bwMode="auto">
                            <a:xfrm>
                              <a:off x="5293" y="1910"/>
                              <a:ext cx="92" cy="92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1910 1910"/>
                                <a:gd name="T3" fmla="*/ 1910 h 92"/>
                                <a:gd name="T4" fmla="+- 0 5293 5293"/>
                                <a:gd name="T5" fmla="*/ T4 w 92"/>
                                <a:gd name="T6" fmla="+- 0 2002 1910"/>
                                <a:gd name="T7" fmla="*/ 2002 h 92"/>
                                <a:gd name="T8" fmla="+- 0 5385 5293"/>
                                <a:gd name="T9" fmla="*/ T8 w 92"/>
                                <a:gd name="T10" fmla="+- 0 2002 1910"/>
                                <a:gd name="T11" fmla="*/ 2002 h 92"/>
                                <a:gd name="T12" fmla="+- 0 5339 5293"/>
                                <a:gd name="T13" fmla="*/ T12 w 92"/>
                                <a:gd name="T14" fmla="+- 0 1910 1910"/>
                                <a:gd name="T15" fmla="*/ 1910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46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252"/>
                        <wpg:cNvGrpSpPr>
                          <a:grpSpLocks/>
                        </wpg:cNvGrpSpPr>
                        <wpg:grpSpPr bwMode="auto">
                          <a:xfrm>
                            <a:off x="5339" y="937"/>
                            <a:ext cx="2" cy="184"/>
                            <a:chOff x="5339" y="937"/>
                            <a:chExt cx="2" cy="184"/>
                          </a:xfrm>
                        </wpg:grpSpPr>
                        <wps:wsp>
                          <wps:cNvPr id="386" name="Freeform 253"/>
                          <wps:cNvSpPr>
                            <a:spLocks/>
                          </wps:cNvSpPr>
                          <wps:spPr bwMode="auto">
                            <a:xfrm>
                              <a:off x="5339" y="937"/>
                              <a:ext cx="2" cy="184"/>
                            </a:xfrm>
                            <a:custGeom>
                              <a:avLst/>
                              <a:gdLst>
                                <a:gd name="T0" fmla="+- 0 1121 937"/>
                                <a:gd name="T1" fmla="*/ 1121 h 184"/>
                                <a:gd name="T2" fmla="+- 0 937 937"/>
                                <a:gd name="T3" fmla="*/ 937 h 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4">
                                  <a:moveTo>
                                    <a:pt x="0" y="1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250"/>
                        <wpg:cNvGrpSpPr>
                          <a:grpSpLocks/>
                        </wpg:cNvGrpSpPr>
                        <wpg:grpSpPr bwMode="auto">
                          <a:xfrm>
                            <a:off x="4878" y="330"/>
                            <a:ext cx="922" cy="526"/>
                            <a:chOff x="4878" y="330"/>
                            <a:chExt cx="922" cy="526"/>
                          </a:xfrm>
                        </wpg:grpSpPr>
                        <wps:wsp>
                          <wps:cNvPr id="388" name="Freeform 251"/>
                          <wps:cNvSpPr>
                            <a:spLocks/>
                          </wps:cNvSpPr>
                          <wps:spPr bwMode="auto">
                            <a:xfrm>
                              <a:off x="4878" y="330"/>
                              <a:ext cx="922" cy="526"/>
                            </a:xfrm>
                            <a:custGeom>
                              <a:avLst/>
                              <a:gdLst>
                                <a:gd name="T0" fmla="+- 0 5108 4878"/>
                                <a:gd name="T1" fmla="*/ T0 w 922"/>
                                <a:gd name="T2" fmla="+- 0 856 330"/>
                                <a:gd name="T3" fmla="*/ 856 h 526"/>
                                <a:gd name="T4" fmla="+- 0 5569 4878"/>
                                <a:gd name="T5" fmla="*/ T4 w 922"/>
                                <a:gd name="T6" fmla="+- 0 856 330"/>
                                <a:gd name="T7" fmla="*/ 856 h 526"/>
                                <a:gd name="T8" fmla="+- 0 5591 4878"/>
                                <a:gd name="T9" fmla="*/ T8 w 922"/>
                                <a:gd name="T10" fmla="+- 0 855 330"/>
                                <a:gd name="T11" fmla="*/ 855 h 526"/>
                                <a:gd name="T12" fmla="+- 0 5652 4878"/>
                                <a:gd name="T13" fmla="*/ T12 w 922"/>
                                <a:gd name="T14" fmla="+- 0 839 330"/>
                                <a:gd name="T15" fmla="*/ 839 h 526"/>
                                <a:gd name="T16" fmla="+- 0 5705 4878"/>
                                <a:gd name="T17" fmla="*/ T16 w 922"/>
                                <a:gd name="T18" fmla="+- 0 805 330"/>
                                <a:gd name="T19" fmla="*/ 805 h 526"/>
                                <a:gd name="T20" fmla="+- 0 5749 4878"/>
                                <a:gd name="T21" fmla="*/ T20 w 922"/>
                                <a:gd name="T22" fmla="+- 0 758 330"/>
                                <a:gd name="T23" fmla="*/ 758 h 526"/>
                                <a:gd name="T24" fmla="+- 0 5781 4878"/>
                                <a:gd name="T25" fmla="*/ T24 w 922"/>
                                <a:gd name="T26" fmla="+- 0 698 330"/>
                                <a:gd name="T27" fmla="*/ 698 h 526"/>
                                <a:gd name="T28" fmla="+- 0 5798 4878"/>
                                <a:gd name="T29" fmla="*/ T28 w 922"/>
                                <a:gd name="T30" fmla="+- 0 630 330"/>
                                <a:gd name="T31" fmla="*/ 630 h 526"/>
                                <a:gd name="T32" fmla="+- 0 5800 4878"/>
                                <a:gd name="T33" fmla="*/ T32 w 922"/>
                                <a:gd name="T34" fmla="+- 0 605 330"/>
                                <a:gd name="T35" fmla="*/ 605 h 526"/>
                                <a:gd name="T36" fmla="+- 0 5799 4878"/>
                                <a:gd name="T37" fmla="*/ T36 w 922"/>
                                <a:gd name="T38" fmla="+- 0 579 330"/>
                                <a:gd name="T39" fmla="*/ 579 h 526"/>
                                <a:gd name="T40" fmla="+- 0 5785 4878"/>
                                <a:gd name="T41" fmla="*/ T40 w 922"/>
                                <a:gd name="T42" fmla="+- 0 507 330"/>
                                <a:gd name="T43" fmla="*/ 507 h 526"/>
                                <a:gd name="T44" fmla="+- 0 5757 4878"/>
                                <a:gd name="T45" fmla="*/ T44 w 922"/>
                                <a:gd name="T46" fmla="+- 0 444 330"/>
                                <a:gd name="T47" fmla="*/ 444 h 526"/>
                                <a:gd name="T48" fmla="+- 0 5717 4878"/>
                                <a:gd name="T49" fmla="*/ T48 w 922"/>
                                <a:gd name="T50" fmla="+- 0 393 330"/>
                                <a:gd name="T51" fmla="*/ 393 h 526"/>
                                <a:gd name="T52" fmla="+- 0 5667 4878"/>
                                <a:gd name="T53" fmla="*/ T52 w 922"/>
                                <a:gd name="T54" fmla="+- 0 356 330"/>
                                <a:gd name="T55" fmla="*/ 356 h 526"/>
                                <a:gd name="T56" fmla="+- 0 5610 4878"/>
                                <a:gd name="T57" fmla="*/ T56 w 922"/>
                                <a:gd name="T58" fmla="+- 0 334 330"/>
                                <a:gd name="T59" fmla="*/ 334 h 526"/>
                                <a:gd name="T60" fmla="+- 0 5108 4878"/>
                                <a:gd name="T61" fmla="*/ T60 w 922"/>
                                <a:gd name="T62" fmla="+- 0 330 330"/>
                                <a:gd name="T63" fmla="*/ 330 h 526"/>
                                <a:gd name="T64" fmla="+- 0 5087 4878"/>
                                <a:gd name="T65" fmla="*/ T64 w 922"/>
                                <a:gd name="T66" fmla="+- 0 332 330"/>
                                <a:gd name="T67" fmla="*/ 332 h 526"/>
                                <a:gd name="T68" fmla="+- 0 5026 4878"/>
                                <a:gd name="T69" fmla="*/ T68 w 922"/>
                                <a:gd name="T70" fmla="+- 0 348 330"/>
                                <a:gd name="T71" fmla="*/ 348 h 526"/>
                                <a:gd name="T72" fmla="+- 0 4972 4878"/>
                                <a:gd name="T73" fmla="*/ T72 w 922"/>
                                <a:gd name="T74" fmla="+- 0 381 330"/>
                                <a:gd name="T75" fmla="*/ 381 h 526"/>
                                <a:gd name="T76" fmla="+- 0 4928 4878"/>
                                <a:gd name="T77" fmla="*/ T76 w 922"/>
                                <a:gd name="T78" fmla="+- 0 429 330"/>
                                <a:gd name="T79" fmla="*/ 429 h 526"/>
                                <a:gd name="T80" fmla="+- 0 4897 4878"/>
                                <a:gd name="T81" fmla="*/ T80 w 922"/>
                                <a:gd name="T82" fmla="+- 0 489 330"/>
                                <a:gd name="T83" fmla="*/ 489 h 526"/>
                                <a:gd name="T84" fmla="+- 0 4880 4878"/>
                                <a:gd name="T85" fmla="*/ T84 w 922"/>
                                <a:gd name="T86" fmla="+- 0 557 330"/>
                                <a:gd name="T87" fmla="*/ 557 h 526"/>
                                <a:gd name="T88" fmla="+- 0 4878 4878"/>
                                <a:gd name="T89" fmla="*/ T88 w 922"/>
                                <a:gd name="T90" fmla="+- 0 581 330"/>
                                <a:gd name="T91" fmla="*/ 581 h 526"/>
                                <a:gd name="T92" fmla="+- 0 4879 4878"/>
                                <a:gd name="T93" fmla="*/ T92 w 922"/>
                                <a:gd name="T94" fmla="+- 0 607 330"/>
                                <a:gd name="T95" fmla="*/ 607 h 526"/>
                                <a:gd name="T96" fmla="+- 0 4892 4878"/>
                                <a:gd name="T97" fmla="*/ T96 w 922"/>
                                <a:gd name="T98" fmla="+- 0 680 330"/>
                                <a:gd name="T99" fmla="*/ 680 h 526"/>
                                <a:gd name="T100" fmla="+- 0 4920 4878"/>
                                <a:gd name="T101" fmla="*/ T100 w 922"/>
                                <a:gd name="T102" fmla="+- 0 743 330"/>
                                <a:gd name="T103" fmla="*/ 743 h 526"/>
                                <a:gd name="T104" fmla="+- 0 4960 4878"/>
                                <a:gd name="T105" fmla="*/ T104 w 922"/>
                                <a:gd name="T106" fmla="+- 0 794 330"/>
                                <a:gd name="T107" fmla="*/ 794 h 526"/>
                                <a:gd name="T108" fmla="+- 0 5010 4878"/>
                                <a:gd name="T109" fmla="*/ T108 w 922"/>
                                <a:gd name="T110" fmla="+- 0 831 330"/>
                                <a:gd name="T111" fmla="*/ 831 h 526"/>
                                <a:gd name="T112" fmla="+- 0 5068 4878"/>
                                <a:gd name="T113" fmla="*/ T112 w 922"/>
                                <a:gd name="T114" fmla="+- 0 852 330"/>
                                <a:gd name="T115" fmla="*/ 852 h 526"/>
                                <a:gd name="T116" fmla="+- 0 5108 4878"/>
                                <a:gd name="T117" fmla="*/ T116 w 922"/>
                                <a:gd name="T118" fmla="+- 0 856 330"/>
                                <a:gd name="T119" fmla="*/ 856 h 5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922" h="526">
                                  <a:moveTo>
                                    <a:pt x="230" y="526"/>
                                  </a:moveTo>
                                  <a:lnTo>
                                    <a:pt x="691" y="526"/>
                                  </a:lnTo>
                                  <a:lnTo>
                                    <a:pt x="713" y="525"/>
                                  </a:lnTo>
                                  <a:lnTo>
                                    <a:pt x="774" y="509"/>
                                  </a:lnTo>
                                  <a:lnTo>
                                    <a:pt x="827" y="475"/>
                                  </a:lnTo>
                                  <a:lnTo>
                                    <a:pt x="871" y="428"/>
                                  </a:lnTo>
                                  <a:lnTo>
                                    <a:pt x="903" y="368"/>
                                  </a:lnTo>
                                  <a:lnTo>
                                    <a:pt x="920" y="300"/>
                                  </a:lnTo>
                                  <a:lnTo>
                                    <a:pt x="922" y="275"/>
                                  </a:lnTo>
                                  <a:lnTo>
                                    <a:pt x="921" y="249"/>
                                  </a:lnTo>
                                  <a:lnTo>
                                    <a:pt x="907" y="177"/>
                                  </a:lnTo>
                                  <a:lnTo>
                                    <a:pt x="879" y="114"/>
                                  </a:lnTo>
                                  <a:lnTo>
                                    <a:pt x="839" y="63"/>
                                  </a:lnTo>
                                  <a:lnTo>
                                    <a:pt x="789" y="26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09" y="2"/>
                                  </a:lnTo>
                                  <a:lnTo>
                                    <a:pt x="148" y="18"/>
                                  </a:lnTo>
                                  <a:lnTo>
                                    <a:pt x="94" y="51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19" y="159"/>
                                  </a:lnTo>
                                  <a:lnTo>
                                    <a:pt x="2" y="227"/>
                                  </a:lnTo>
                                  <a:lnTo>
                                    <a:pt x="0" y="251"/>
                                  </a:lnTo>
                                  <a:lnTo>
                                    <a:pt x="1" y="277"/>
                                  </a:lnTo>
                                  <a:lnTo>
                                    <a:pt x="14" y="350"/>
                                  </a:lnTo>
                                  <a:lnTo>
                                    <a:pt x="42" y="413"/>
                                  </a:lnTo>
                                  <a:lnTo>
                                    <a:pt x="82" y="464"/>
                                  </a:lnTo>
                                  <a:lnTo>
                                    <a:pt x="132" y="501"/>
                                  </a:lnTo>
                                  <a:lnTo>
                                    <a:pt x="190" y="522"/>
                                  </a:lnTo>
                                  <a:lnTo>
                                    <a:pt x="230" y="5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9" name="Group 248"/>
                        <wpg:cNvGrpSpPr>
                          <a:grpSpLocks/>
                        </wpg:cNvGrpSpPr>
                        <wpg:grpSpPr bwMode="auto">
                          <a:xfrm>
                            <a:off x="5293" y="856"/>
                            <a:ext cx="92" cy="92"/>
                            <a:chOff x="5293" y="856"/>
                            <a:chExt cx="92" cy="92"/>
                          </a:xfrm>
                        </wpg:grpSpPr>
                        <wps:wsp>
                          <wps:cNvPr id="390" name="Freeform 249"/>
                          <wps:cNvSpPr>
                            <a:spLocks/>
                          </wps:cNvSpPr>
                          <wps:spPr bwMode="auto">
                            <a:xfrm>
                              <a:off x="5293" y="856"/>
                              <a:ext cx="92" cy="92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856 856"/>
                                <a:gd name="T3" fmla="*/ 856 h 92"/>
                                <a:gd name="T4" fmla="+- 0 5293 5293"/>
                                <a:gd name="T5" fmla="*/ T4 w 92"/>
                                <a:gd name="T6" fmla="+- 0 948 856"/>
                                <a:gd name="T7" fmla="*/ 948 h 92"/>
                                <a:gd name="T8" fmla="+- 0 5385 5293"/>
                                <a:gd name="T9" fmla="*/ T8 w 92"/>
                                <a:gd name="T10" fmla="+- 0 948 856"/>
                                <a:gd name="T11" fmla="*/ 948 h 92"/>
                                <a:gd name="T12" fmla="+- 0 5339 5293"/>
                                <a:gd name="T13" fmla="*/ T12 w 92"/>
                                <a:gd name="T14" fmla="+- 0 856 856"/>
                                <a:gd name="T15" fmla="*/ 856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46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246"/>
                        <wpg:cNvGrpSpPr>
                          <a:grpSpLocks/>
                        </wpg:cNvGrpSpPr>
                        <wpg:grpSpPr bwMode="auto">
                          <a:xfrm>
                            <a:off x="5339" y="4827"/>
                            <a:ext cx="2" cy="187"/>
                            <a:chOff x="5339" y="4827"/>
                            <a:chExt cx="2" cy="187"/>
                          </a:xfrm>
                        </wpg:grpSpPr>
                        <wps:wsp>
                          <wps:cNvPr id="392" name="Freeform 247"/>
                          <wps:cNvSpPr>
                            <a:spLocks/>
                          </wps:cNvSpPr>
                          <wps:spPr bwMode="auto">
                            <a:xfrm>
                              <a:off x="5339" y="4827"/>
                              <a:ext cx="2" cy="187"/>
                            </a:xfrm>
                            <a:custGeom>
                              <a:avLst/>
                              <a:gdLst>
                                <a:gd name="T0" fmla="+- 0 5013 4827"/>
                                <a:gd name="T1" fmla="*/ 5013 h 187"/>
                                <a:gd name="T2" fmla="+- 0 4827 4827"/>
                                <a:gd name="T3" fmla="*/ 4827 h 1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7">
                                  <a:moveTo>
                                    <a:pt x="0" y="18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244"/>
                        <wpg:cNvGrpSpPr>
                          <a:grpSpLocks/>
                        </wpg:cNvGrpSpPr>
                        <wpg:grpSpPr bwMode="auto">
                          <a:xfrm>
                            <a:off x="5293" y="4746"/>
                            <a:ext cx="92" cy="92"/>
                            <a:chOff x="5293" y="4746"/>
                            <a:chExt cx="92" cy="92"/>
                          </a:xfrm>
                        </wpg:grpSpPr>
                        <wps:wsp>
                          <wps:cNvPr id="394" name="Freeform 245"/>
                          <wps:cNvSpPr>
                            <a:spLocks/>
                          </wps:cNvSpPr>
                          <wps:spPr bwMode="auto">
                            <a:xfrm>
                              <a:off x="5293" y="4746"/>
                              <a:ext cx="92" cy="92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4746 4746"/>
                                <a:gd name="T3" fmla="*/ 4746 h 92"/>
                                <a:gd name="T4" fmla="+- 0 5293 5293"/>
                                <a:gd name="T5" fmla="*/ T4 w 92"/>
                                <a:gd name="T6" fmla="+- 0 4838 4746"/>
                                <a:gd name="T7" fmla="*/ 4838 h 92"/>
                                <a:gd name="T8" fmla="+- 0 5385 5293"/>
                                <a:gd name="T9" fmla="*/ T8 w 92"/>
                                <a:gd name="T10" fmla="+- 0 4838 4746"/>
                                <a:gd name="T11" fmla="*/ 4838 h 92"/>
                                <a:gd name="T12" fmla="+- 0 5339 5293"/>
                                <a:gd name="T13" fmla="*/ T12 w 92"/>
                                <a:gd name="T14" fmla="+- 0 4746 4746"/>
                                <a:gd name="T15" fmla="*/ 4746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46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242"/>
                        <wpg:cNvGrpSpPr>
                          <a:grpSpLocks/>
                        </wpg:cNvGrpSpPr>
                        <wpg:grpSpPr bwMode="auto">
                          <a:xfrm>
                            <a:off x="4878" y="5013"/>
                            <a:ext cx="922" cy="809"/>
                            <a:chOff x="4878" y="5013"/>
                            <a:chExt cx="922" cy="809"/>
                          </a:xfrm>
                        </wpg:grpSpPr>
                        <wps:wsp>
                          <wps:cNvPr id="396" name="Freeform 243"/>
                          <wps:cNvSpPr>
                            <a:spLocks/>
                          </wps:cNvSpPr>
                          <wps:spPr bwMode="auto">
                            <a:xfrm>
                              <a:off x="4878" y="5013"/>
                              <a:ext cx="922" cy="809"/>
                            </a:xfrm>
                            <a:custGeom>
                              <a:avLst/>
                              <a:gdLst>
                                <a:gd name="T0" fmla="+- 0 4878 4878"/>
                                <a:gd name="T1" fmla="*/ T0 w 922"/>
                                <a:gd name="T2" fmla="+- 0 5823 5013"/>
                                <a:gd name="T3" fmla="*/ 5823 h 809"/>
                                <a:gd name="T4" fmla="+- 0 5800 4878"/>
                                <a:gd name="T5" fmla="*/ T4 w 922"/>
                                <a:gd name="T6" fmla="+- 0 5823 5013"/>
                                <a:gd name="T7" fmla="*/ 5823 h 809"/>
                                <a:gd name="T8" fmla="+- 0 5800 4878"/>
                                <a:gd name="T9" fmla="*/ T8 w 922"/>
                                <a:gd name="T10" fmla="+- 0 5013 5013"/>
                                <a:gd name="T11" fmla="*/ 5013 h 809"/>
                                <a:gd name="T12" fmla="+- 0 4878 4878"/>
                                <a:gd name="T13" fmla="*/ T12 w 922"/>
                                <a:gd name="T14" fmla="+- 0 5013 5013"/>
                                <a:gd name="T15" fmla="*/ 5013 h 809"/>
                                <a:gd name="T16" fmla="+- 0 4878 4878"/>
                                <a:gd name="T17" fmla="*/ T16 w 922"/>
                                <a:gd name="T18" fmla="+- 0 5823 5013"/>
                                <a:gd name="T19" fmla="*/ 5823 h 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2" h="809">
                                  <a:moveTo>
                                    <a:pt x="0" y="810"/>
                                  </a:moveTo>
                                  <a:lnTo>
                                    <a:pt x="922" y="810"/>
                                  </a:lnTo>
                                  <a:lnTo>
                                    <a:pt x="9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240"/>
                        <wpg:cNvGrpSpPr>
                          <a:grpSpLocks/>
                        </wpg:cNvGrpSpPr>
                        <wpg:grpSpPr bwMode="auto">
                          <a:xfrm>
                            <a:off x="4665" y="3231"/>
                            <a:ext cx="1347" cy="625"/>
                            <a:chOff x="4665" y="3231"/>
                            <a:chExt cx="1347" cy="625"/>
                          </a:xfrm>
                        </wpg:grpSpPr>
                        <wps:wsp>
                          <wps:cNvPr id="398" name="Freeform 241"/>
                          <wps:cNvSpPr>
                            <a:spLocks/>
                          </wps:cNvSpPr>
                          <wps:spPr bwMode="auto">
                            <a:xfrm>
                              <a:off x="4665" y="3231"/>
                              <a:ext cx="1347" cy="625"/>
                            </a:xfrm>
                            <a:custGeom>
                              <a:avLst/>
                              <a:gdLst>
                                <a:gd name="T0" fmla="+- 0 4665 4665"/>
                                <a:gd name="T1" fmla="*/ T0 w 1347"/>
                                <a:gd name="T2" fmla="+- 0 3856 3231"/>
                                <a:gd name="T3" fmla="*/ 3856 h 625"/>
                                <a:gd name="T4" fmla="+- 0 6012 4665"/>
                                <a:gd name="T5" fmla="*/ T4 w 1347"/>
                                <a:gd name="T6" fmla="+- 0 3856 3231"/>
                                <a:gd name="T7" fmla="*/ 3856 h 625"/>
                                <a:gd name="T8" fmla="+- 0 6012 4665"/>
                                <a:gd name="T9" fmla="*/ T8 w 1347"/>
                                <a:gd name="T10" fmla="+- 0 3231 3231"/>
                                <a:gd name="T11" fmla="*/ 3231 h 625"/>
                                <a:gd name="T12" fmla="+- 0 4665 4665"/>
                                <a:gd name="T13" fmla="*/ T12 w 1347"/>
                                <a:gd name="T14" fmla="+- 0 3231 3231"/>
                                <a:gd name="T15" fmla="*/ 3231 h 625"/>
                                <a:gd name="T16" fmla="+- 0 4665 4665"/>
                                <a:gd name="T17" fmla="*/ T16 w 1347"/>
                                <a:gd name="T18" fmla="+- 0 3856 3231"/>
                                <a:gd name="T19" fmla="*/ 3856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7" h="625">
                                  <a:moveTo>
                                    <a:pt x="0" y="625"/>
                                  </a:moveTo>
                                  <a:lnTo>
                                    <a:pt x="1347" y="625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238"/>
                        <wpg:cNvGrpSpPr>
                          <a:grpSpLocks/>
                        </wpg:cNvGrpSpPr>
                        <wpg:grpSpPr bwMode="auto">
                          <a:xfrm>
                            <a:off x="4665" y="3231"/>
                            <a:ext cx="1347" cy="625"/>
                            <a:chOff x="4665" y="3231"/>
                            <a:chExt cx="1347" cy="625"/>
                          </a:xfrm>
                        </wpg:grpSpPr>
                        <wps:wsp>
                          <wps:cNvPr id="400" name="Freeform 239"/>
                          <wps:cNvSpPr>
                            <a:spLocks/>
                          </wps:cNvSpPr>
                          <wps:spPr bwMode="auto">
                            <a:xfrm>
                              <a:off x="4665" y="3231"/>
                              <a:ext cx="1347" cy="625"/>
                            </a:xfrm>
                            <a:custGeom>
                              <a:avLst/>
                              <a:gdLst>
                                <a:gd name="T0" fmla="+- 0 4665 4665"/>
                                <a:gd name="T1" fmla="*/ T0 w 1347"/>
                                <a:gd name="T2" fmla="+- 0 3856 3231"/>
                                <a:gd name="T3" fmla="*/ 3856 h 625"/>
                                <a:gd name="T4" fmla="+- 0 6012 4665"/>
                                <a:gd name="T5" fmla="*/ T4 w 1347"/>
                                <a:gd name="T6" fmla="+- 0 3856 3231"/>
                                <a:gd name="T7" fmla="*/ 3856 h 625"/>
                                <a:gd name="T8" fmla="+- 0 6012 4665"/>
                                <a:gd name="T9" fmla="*/ T8 w 1347"/>
                                <a:gd name="T10" fmla="+- 0 3231 3231"/>
                                <a:gd name="T11" fmla="*/ 3231 h 625"/>
                                <a:gd name="T12" fmla="+- 0 4665 4665"/>
                                <a:gd name="T13" fmla="*/ T12 w 1347"/>
                                <a:gd name="T14" fmla="+- 0 3231 3231"/>
                                <a:gd name="T15" fmla="*/ 3231 h 625"/>
                                <a:gd name="T16" fmla="+- 0 4665 4665"/>
                                <a:gd name="T17" fmla="*/ T16 w 1347"/>
                                <a:gd name="T18" fmla="+- 0 3856 3231"/>
                                <a:gd name="T19" fmla="*/ 3856 h 6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47" h="625">
                                  <a:moveTo>
                                    <a:pt x="0" y="625"/>
                                  </a:moveTo>
                                  <a:lnTo>
                                    <a:pt x="1347" y="625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236"/>
                        <wpg:cNvGrpSpPr>
                          <a:grpSpLocks/>
                        </wpg:cNvGrpSpPr>
                        <wpg:grpSpPr bwMode="auto">
                          <a:xfrm>
                            <a:off x="5339" y="3047"/>
                            <a:ext cx="2" cy="184"/>
                            <a:chOff x="5339" y="3047"/>
                            <a:chExt cx="2" cy="184"/>
                          </a:xfrm>
                        </wpg:grpSpPr>
                        <wps:wsp>
                          <wps:cNvPr id="402" name="Freeform 237"/>
                          <wps:cNvSpPr>
                            <a:spLocks/>
                          </wps:cNvSpPr>
                          <wps:spPr bwMode="auto">
                            <a:xfrm>
                              <a:off x="5339" y="3047"/>
                              <a:ext cx="2" cy="184"/>
                            </a:xfrm>
                            <a:custGeom>
                              <a:avLst/>
                              <a:gdLst>
                                <a:gd name="T0" fmla="+- 0 3231 3047"/>
                                <a:gd name="T1" fmla="*/ 3231 h 184"/>
                                <a:gd name="T2" fmla="+- 0 3047 3047"/>
                                <a:gd name="T3" fmla="*/ 3047 h 1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4">
                                  <a:moveTo>
                                    <a:pt x="0" y="18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805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234"/>
                        <wpg:cNvGrpSpPr>
                          <a:grpSpLocks/>
                        </wpg:cNvGrpSpPr>
                        <wpg:grpSpPr bwMode="auto">
                          <a:xfrm>
                            <a:off x="5293" y="2966"/>
                            <a:ext cx="92" cy="92"/>
                            <a:chOff x="5293" y="2966"/>
                            <a:chExt cx="92" cy="92"/>
                          </a:xfrm>
                        </wpg:grpSpPr>
                        <wps:wsp>
                          <wps:cNvPr id="404" name="Freeform 235"/>
                          <wps:cNvSpPr>
                            <a:spLocks/>
                          </wps:cNvSpPr>
                          <wps:spPr bwMode="auto">
                            <a:xfrm>
                              <a:off x="5293" y="2966"/>
                              <a:ext cx="92" cy="92"/>
                            </a:xfrm>
                            <a:custGeom>
                              <a:avLst/>
                              <a:gdLst>
                                <a:gd name="T0" fmla="+- 0 5339 5293"/>
                                <a:gd name="T1" fmla="*/ T0 w 92"/>
                                <a:gd name="T2" fmla="+- 0 2966 2966"/>
                                <a:gd name="T3" fmla="*/ 2966 h 92"/>
                                <a:gd name="T4" fmla="+- 0 5293 5293"/>
                                <a:gd name="T5" fmla="*/ T4 w 92"/>
                                <a:gd name="T6" fmla="+- 0 3058 2966"/>
                                <a:gd name="T7" fmla="*/ 3058 h 92"/>
                                <a:gd name="T8" fmla="+- 0 5385 5293"/>
                                <a:gd name="T9" fmla="*/ T8 w 92"/>
                                <a:gd name="T10" fmla="+- 0 3058 2966"/>
                                <a:gd name="T11" fmla="*/ 3058 h 92"/>
                                <a:gd name="T12" fmla="+- 0 5339 5293"/>
                                <a:gd name="T13" fmla="*/ T12 w 92"/>
                                <a:gd name="T14" fmla="+- 0 2966 2966"/>
                                <a:gd name="T15" fmla="*/ 2966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2" h="92">
                                  <a:moveTo>
                                    <a:pt x="46" y="0"/>
                                  </a:moveTo>
                                  <a:lnTo>
                                    <a:pt x="0" y="92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4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5" name="Group 232"/>
                        <wpg:cNvGrpSpPr>
                          <a:grpSpLocks/>
                        </wpg:cNvGrpSpPr>
                        <wpg:grpSpPr bwMode="auto">
                          <a:xfrm>
                            <a:off x="3573" y="4110"/>
                            <a:ext cx="90" cy="92"/>
                            <a:chOff x="3573" y="4110"/>
                            <a:chExt cx="90" cy="92"/>
                          </a:xfrm>
                        </wpg:grpSpPr>
                        <wps:wsp>
                          <wps:cNvPr id="406" name="Freeform 233"/>
                          <wps:cNvSpPr>
                            <a:spLocks/>
                          </wps:cNvSpPr>
                          <wps:spPr bwMode="auto">
                            <a:xfrm>
                              <a:off x="3573" y="4110"/>
                              <a:ext cx="90" cy="92"/>
                            </a:xfrm>
                            <a:custGeom>
                              <a:avLst/>
                              <a:gdLst>
                                <a:gd name="T0" fmla="+- 0 3662 3573"/>
                                <a:gd name="T1" fmla="*/ T0 w 90"/>
                                <a:gd name="T2" fmla="+- 0 4110 4110"/>
                                <a:gd name="T3" fmla="*/ 4110 h 92"/>
                                <a:gd name="T4" fmla="+- 0 3573 3573"/>
                                <a:gd name="T5" fmla="*/ T4 w 90"/>
                                <a:gd name="T6" fmla="+- 0 4110 4110"/>
                                <a:gd name="T7" fmla="*/ 4110 h 92"/>
                                <a:gd name="T8" fmla="+- 0 3616 3573"/>
                                <a:gd name="T9" fmla="*/ T8 w 90"/>
                                <a:gd name="T10" fmla="+- 0 4202 4110"/>
                                <a:gd name="T11" fmla="*/ 4202 h 92"/>
                                <a:gd name="T12" fmla="+- 0 3662 3573"/>
                                <a:gd name="T13" fmla="*/ T12 w 90"/>
                                <a:gd name="T14" fmla="+- 0 4110 4110"/>
                                <a:gd name="T15" fmla="*/ 4110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0" h="92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39902" id="Group 231" o:spid="_x0000_s1026" style="position:absolute;margin-left:141.05pt;margin-top:16.3pt;width:173.7pt;height:300.65pt;z-index:-1303;mso-position-horizontal-relative:page" coordorigin="2821,326" coordsize="3474,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">
                <v:group id="Group 306" o:spid="_x0000_s1027" style="position:absolute;left:3158;top:335;width:920;height:526" coordorigin="3158,335" coordsize="920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Freeform 307" o:spid="_x0000_s1028" style="position:absolute;left:3158;top:335;width:920;height:526;visibility:visible;mso-wrap-style:square;v-text-anchor:top" coordsize="920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okGMYA&#10;AADcAAAADwAAAGRycy9kb3ducmV2LnhtbESP0WrCQBRE3wv+w3KFvkjdaKSU1FVULPUhYBv7AZfs&#10;NQnN3g3Z1Wz/3hWEPg4zc4ZZroNpxZV611hWMJsmIIhLqxuuFPycPl7eQDiPrLG1TAr+yMF6NXpa&#10;YqbtwN90LXwlIoRdhgpq77tMSlfWZNBNbUccvbPtDfoo+0rqHocIN62cJ8mrNNhwXKixo11N5W9x&#10;MQq+dtvTZVGln8Uxn6T5/hy6fAhKPY/D5h2Ep+D/w4/2QStI0zn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okGMYAAADcAAAADwAAAAAAAAAAAAAAAACYAgAAZHJz&#10;L2Rvd25yZXYueG1sUEsFBgAAAAAEAAQA9QAAAIsDAAAAAA==&#10;" path="m228,526r461,l710,525r61,-17l825,475r44,-48l900,368r17,-69l919,275r-1,-26l905,176,877,114,837,62,787,25,729,4,228,,206,1,145,18,92,51,49,99,18,159,1,228,,253r1,26l14,351r28,63l82,465r50,37l190,522r38,4xe" filled="f" strokeweight=".1705mm">
                    <v:path arrowok="t" o:connecttype="custom" o:connectlocs="228,861;689,861;710,860;771,843;825,810;869,762;900,703;917,634;919,610;918,584;905,511;877,449;837,397;787,360;729,339;228,335;206,336;145,353;92,386;49,434;18,494;1,563;0,588;1,614;14,686;42,749;82,800;132,837;190,857;228,861" o:connectangles="0,0,0,0,0,0,0,0,0,0,0,0,0,0,0,0,0,0,0,0,0,0,0,0,0,0,0,0,0,0"/>
                  </v:shape>
                </v:group>
                <v:group id="Group 304" o:spid="_x0000_s1029" style="position:absolute;left:3616;top:861;width:2;height:152" coordorigin="3616,861" coordsize="2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Freeform 305" o:spid="_x0000_s1030" style="position:absolute;left:3616;top:861;width:2;height:152;visibility:visible;mso-wrap-style:square;v-text-anchor:top" coordsize="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TbbMQA&#10;AADcAAAADwAAAGRycy9kb3ducmV2LnhtbESPQYvCMBSE7wv+h/CEvYim6q5INYosyHrxoK4Hb4/m&#10;2Qabl9Jk2/rvjSB4HGbmG2a57mwpGqq9caxgPEpAEGdOG84V/J22wzkIH5A1lo5JwZ08rFe9jyWm&#10;2rV8oOYYchEh7FNUUIRQpVL6rCCLfuQq4uhdXW0xRFnnUtfYRrgt5SRJZtKi4bhQYEU/BWW3479V&#10;cEY9yPXudJj/Xqq9bpvLwJhvpT773WYBIlAX3uFXe6cVTKdf8Dw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k22zEAAAA3AAAAA8AAAAAAAAAAAAAAAAAmAIAAGRycy9k&#10;b3ducmV2LnhtbFBLBQYAAAAABAAEAPUAAACJAwAAAAA=&#10;" path="m,l,152e" filled="f" strokeweight=".22378mm">
                    <v:path arrowok="t" o:connecttype="custom" o:connectlocs="0,861;0,1013" o:connectangles="0,0"/>
                  </v:shape>
                </v:group>
                <v:group id="Group 302" o:spid="_x0000_s1031" style="position:absolute;left:3573;top:1001;width:90;height:92" coordorigin="3573,1001" coordsize="90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Freeform 303" o:spid="_x0000_s1032" style="position:absolute;left:3573;top:1001;width:90;height:92;visibility:visible;mso-wrap-style:square;v-text-anchor:top" coordsize="9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gMMYA&#10;AADcAAAADwAAAGRycy9kb3ducmV2LnhtbESP3WrCQBSE7wt9h+UUvKsbK4QS3QStCkIt1h/w9pA9&#10;TVKzZ8Puqunbu4VCL4eZ+YaZFr1pxZWcbywrGA0TEMSl1Q1XCo6H1fMrCB+QNbaWScEPeSjyx4cp&#10;ZtreeEfXfahEhLDPUEEdQpdJ6cuaDPqh7Yij92WdwRClq6R2eItw08qXJEmlwYbjQo0dvdVUnvcX&#10;o2D9vf1ws2ZBm/T9c3Ge82nZh5NSg6d+NgERqA//4b/2WisYj1P4PROP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gMMYAAADcAAAADwAAAAAAAAAAAAAAAACYAgAAZHJz&#10;L2Rvd25yZXYueG1sUEsFBgAAAAAEAAQA9QAAAIsDAAAAAA==&#10;" path="m89,l,,43,93,89,e" fillcolor="black" stroked="f">
                    <v:path arrowok="t" o:connecttype="custom" o:connectlocs="89,1001;0,1001;43,1094;89,1001" o:connectangles="0,0,0,0"/>
                  </v:shape>
                </v:group>
                <v:group id="Group 300" o:spid="_x0000_s1033" style="position:absolute;left:2943;top:1094;width:1349;height:789" coordorigin="2943,1094" coordsize="1349,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Freeform 301" o:spid="_x0000_s1034" style="position:absolute;left:2943;top:1094;width:1349;height:789;visibility:visible;mso-wrap-style:square;v-text-anchor:top" coordsize="1349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KQMIA&#10;AADcAAAADwAAAGRycy9kb3ducmV2LnhtbERPzWrCQBC+F/oOyxS8FLMxUpE0q0hEkIIHow8wZMck&#10;NjsbsmsS3949FHr8+P6z7WRaMVDvGssKFlEMgri0uuFKwfVymK9BOI+ssbVMCp7kYLt5f8sw1Xbk&#10;Mw2Fr0QIYZeigtr7LpXSlTUZdJHtiAN3s71BH2BfSd3jGMJNK5M4XkmDDYeGGjvKayp/i4dRkNPP&#10;MOzvt/tndRyL5ItPh3KnlZp9TLtvEJ4m/y/+cx+1guUyrA1nw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8pAwgAAANwAAAAPAAAAAAAAAAAAAAAAAJgCAABkcnMvZG93&#10;bnJldi54bWxQSwUGAAAAAAQABAD1AAAAhwMAAAAA&#10;" path="m,788r1349,l1349,,,,,788xe" filled="f" strokeweight=".1705mm">
                    <v:path arrowok="t" o:connecttype="custom" o:connectlocs="0,1882;1349,1882;1349,1094;0,1094;0,1882" o:connectangles="0,0,0,0,0"/>
                  </v:shape>
                </v:group>
                <v:group id="Group 298" o:spid="_x0000_s1035" style="position:absolute;left:3616;top:1882;width:2;height:152" coordorigin="3616,1882" coordsize="2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shape id="Freeform 299" o:spid="_x0000_s1036" style="position:absolute;left:3616;top:1882;width:2;height:152;visibility:visible;mso-wrap-style:square;v-text-anchor:top" coordsize="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uEsIA&#10;AADcAAAADwAAAGRycy9kb3ducmV2LnhtbERPy4rCMBTdC/5DuIIbGVMfI9Ixigiim1lYx4W7S3On&#10;DdPclCa29e/NQpjl4bw3u95WoqXGG8cKZtMEBHHutOFCwc/1+LEG4QOyxsoxKXiSh912ONhgql3H&#10;F2qzUIgYwj5FBWUIdSqlz0uy6KeuJo7cr2sshgibQuoGuxhuKzlPkpW0aDg2lFjToaT8L3tYBTfU&#10;k0Kfr5f16V5/6669T4z5VGo86vdfIAL14V/8dp+1gsUyzo9n4hG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a4SwgAAANwAAAAPAAAAAAAAAAAAAAAAAJgCAABkcnMvZG93&#10;bnJldi54bWxQSwUGAAAAAAQABAD1AAAAhwMAAAAA&#10;" path="m,l,152e" filled="f" strokeweight=".22378mm">
                    <v:path arrowok="t" o:connecttype="custom" o:connectlocs="0,1882;0,2034" o:connectangles="0,0"/>
                  </v:shape>
                </v:group>
                <v:group id="Group 296" o:spid="_x0000_s1037" style="position:absolute;left:2943;top:2113;width:1349;height:625" coordorigin="2943,2113" coordsize="1349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Freeform 297" o:spid="_x0000_s1038" style="position:absolute;left:2943;top:2113;width:1349;height:625;visibility:visible;mso-wrap-style:square;v-text-anchor:top" coordsize="1349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TMUcYA&#10;AADcAAAADwAAAGRycy9kb3ducmV2LnhtbESPT4vCMBTE78J+h/AEb5qqi3+6RlldRA9eqiLs7dE8&#10;22rzUpqo9dtvFgSPw8z8hpktGlOKO9WusKyg34tAEKdWF5wpOB7W3QkI55E1lpZJwZMcLOYfrRnG&#10;2j44ofveZyJA2MWoIPe+iqV0aU4GXc9WxME729qgD7LOpK7xEeCmlIMoGkmDBYeFHCta5ZRe9zej&#10;IErktDyNh8lmdz0v3eX3Z30YXZTqtJvvLxCeGv8Ov9pbrWD4OYD/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TMUcYAAADcAAAADwAAAAAAAAAAAAAAAACYAgAAZHJz&#10;L2Rvd25yZXYueG1sUEsFBgAAAAAEAAQA9QAAAIsDAAAAAA==&#10;" path="m,625r1349,l1349,,,,,625xe" filled="f" strokeweight=".1705mm">
                    <v:path arrowok="t" o:connecttype="custom" o:connectlocs="0,2738;1349,2738;1349,2113;0,2113;0,2738" o:connectangles="0,0,0,0,0"/>
                  </v:shape>
                </v:group>
                <v:group id="Group 294" o:spid="_x0000_s1039" style="position:absolute;left:3616;top:2738;width:2;height:152" coordorigin="3616,2738" coordsize="2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Freeform 295" o:spid="_x0000_s1040" style="position:absolute;left:3616;top:2738;width:2;height:152;visibility:visible;mso-wrap-style:square;v-text-anchor:top" coordsize="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KoEcQA&#10;AADcAAAADwAAAGRycy9kb3ducmV2LnhtbESPQYvCMBSE74L/ITxhL6KpritSjSILsl48qOvB26N5&#10;tsHmpTTZtv57syB4HGbmG2a16WwpGqq9caxgMk5AEGdOG84V/J53owUIH5A1lo5JwYM8bNb93gpT&#10;7Vo+UnMKuYgQ9ikqKEKoUil9VpBFP3YVcfRurrYYoqxzqWtsI9yWcpokc2nRcFwosKLvgrL76c8q&#10;uKAe5np/Pi5+rtVBt811aMyXUh+DbrsEEagL7/CrvdcKPmcz+D8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iqBHEAAAA3AAAAA8AAAAAAAAAAAAAAAAAmAIAAGRycy9k&#10;b3ducmV2LnhtbFBLBQYAAAAABAAEAPUAAACJAwAAAAA=&#10;" path="m,l,152e" filled="f" strokeweight=".22378mm">
                    <v:path arrowok="t" o:connecttype="custom" o:connectlocs="0,2738;0,2890" o:connectangles="0,0"/>
                  </v:shape>
                </v:group>
                <v:group id="Group 292" o:spid="_x0000_s1041" style="position:absolute;left:3573;top:2878;width:90;height:92" coordorigin="3573,2878" coordsize="90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 id="Freeform 293" o:spid="_x0000_s1042" style="position:absolute;left:3573;top:2878;width:90;height:92;visibility:visible;mso-wrap-style:square;v-text-anchor:top" coordsize="9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TTcUA&#10;AADcAAAADwAAAGRycy9kb3ducmV2LnhtbESPQWvCQBSE70L/w/IKvZlNrQRJXcVWBUHF1ha8PrKv&#10;SWr2bdhdNf33XUHwOMzMN8x42plGnMn52rKC5yQFQVxYXXOp4Ptr2R+B8AFZY2OZFPyRh+nkoTfG&#10;XNsLf9J5H0oRIexzVFCF0OZS+qIigz6xLXH0fqwzGKJ0pdQOLxFuGjlI00warDkuVNjSe0XFcX8y&#10;Cla/u62b1XPaZOuP+fGND4suHJR6euxmryACdeEevrVXWsHLMIPrmXgE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5NNxQAAANwAAAAPAAAAAAAAAAAAAAAAAJgCAABkcnMv&#10;ZG93bnJldi54bWxQSwUGAAAAAAQABAD1AAAAigMAAAAA&#10;" path="m89,l,,43,92,89,e" fillcolor="black" stroked="f">
                    <v:path arrowok="t" o:connecttype="custom" o:connectlocs="89,2878;0,2878;43,2970;89,2878" o:connectangles="0,0,0,0"/>
                  </v:shape>
                </v:group>
                <v:group id="Group 290" o:spid="_x0000_s1043" style="position:absolute;left:3573;top:2023;width:90;height:90" coordorigin="3573,2023" coordsize="90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Freeform 291" o:spid="_x0000_s1044" style="position:absolute;left:3573;top:2023;width:90;height:90;visibility:visible;mso-wrap-style:square;v-text-anchor:top" coordsize="9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fj8IA&#10;AADcAAAADwAAAGRycy9kb3ducmV2LnhtbERPTYvCMBC9L+x/CCN4W9NWEe0axRWFPQlWPfQ2NLNt&#10;sZmUJmr1128OgsfH+16setOIG3WutqwgHkUgiAuray4VnI67rxkI55E1NpZJwYMcrJafHwtMtb3z&#10;gW6ZL0UIYZeigsr7NpXSFRUZdCPbEgfuz3YGfYBdKXWH9xBuGplE0VQarDk0VNjSpqLikl2Nguzn&#10;kMzjOFmPZ9v8OtnnR8rPT6WGg379DcJT79/il/tXKxhPwtpwJhw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5l+PwgAAANwAAAAPAAAAAAAAAAAAAAAAAJgCAABkcnMvZG93&#10;bnJldi54bWxQSwUGAAAAAAQABAD1AAAAhwMAAAAA&#10;" path="m89,l,,43,90,89,e" fillcolor="black" stroked="f">
                    <v:path arrowok="t" o:connecttype="custom" o:connectlocs="89,2023;0,2023;43,2113;89,2023" o:connectangles="0,0,0,0"/>
                  </v:shape>
                </v:group>
                <v:group id="Group 288" o:spid="_x0000_s1045" style="position:absolute;left:2825;top:2970;width:1584;height:998" coordorigin="2825,2970" coordsize="1584,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Freeform 289" o:spid="_x0000_s1046" style="position:absolute;left:2825;top:2970;width:1584;height:998;visibility:visible;mso-wrap-style:square;v-text-anchor:top" coordsize="1584,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/N8IA&#10;AADcAAAADwAAAGRycy9kb3ducmV2LnhtbERPS2rDMBDdF3oHMYXuGjmNU4pjOSSFQDddJM4BBmti&#10;mVoj15JjNaevFoUsH+9fbqPtxZVG3zlWsFxkIIgbpztuFZzrw8s7CB+QNfaOScEvedhWjw8lFtrN&#10;fKTrKbQihbAvUIEJYSik9I0hi37hBuLEXdxoMSQ4tlKPOKdw28vXLHuTFjtODQYH+jDUfJ8mq2DK&#10;9vl5iDE3x5+vZnkLtymfa6Wen+JuAyJQDHfxv/tTK1it0/x0Jh0BW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z83wgAAANwAAAAPAAAAAAAAAAAAAAAAAJgCAABkcnMvZG93&#10;bnJldi54bWxQSwUGAAAAAAQABAD1AAAAhwMAAAAA&#10;" path="m,999r1585,l1585,,,,,999xe" filled="f" strokeweight=".1705mm">
                    <v:path arrowok="t" o:connecttype="custom" o:connectlocs="0,3969;1585,3969;1585,2970;0,2970;0,3969" o:connectangles="0,0,0,0,0"/>
                  </v:shape>
                </v:group>
                <v:group id="Group 286" o:spid="_x0000_s1047" style="position:absolute;left:3616;top:3969;width:2;height:152" coordorigin="3616,3969" coordsize="2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reeform 287" o:spid="_x0000_s1048" style="position:absolute;left:3616;top:3969;width:2;height:152;visibility:visible;mso-wrap-style:square;v-text-anchor:top" coordsize="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DI8QA&#10;AADcAAAADwAAAGRycy9kb3ducmV2LnhtbESPQYvCMBSE78L+h/AWvMiaqihSjbIIohcPWvfg7dE8&#10;27DNS2liW/+9WVjwOMzMN8x629tKtNR441jBZJyAIM6dNlwouGb7ryUIH5A1Vo5JwZM8bDcfgzWm&#10;2nV8pvYSChEh7FNUUIZQp1L6vCSLfuxq4ujdXWMxRNkUUjfYRbit5DRJFtKi4bhQYk27kvLfy8Mq&#10;+EE9KvQxOy8Pt/qku/Y2Mmau1PCz/16BCNSHd/i/fdQKZvMp/J2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eAyPEAAAA3AAAAA8AAAAAAAAAAAAAAAAAmAIAAGRycy9k&#10;b3ducmV2LnhtbFBLBQYAAAAABAAEAPUAAACJAwAAAAA=&#10;" path="m,l,152e" filled="f" strokeweight=".22378mm">
                    <v:path arrowok="t" o:connecttype="custom" o:connectlocs="0,3969;0,4121" o:connectangles="0,0"/>
                  </v:shape>
                </v:group>
                <v:group id="Group 284" o:spid="_x0000_s1049" style="position:absolute;left:2943;top:4202;width:1349;height:998" coordorigin="2943,4202" coordsize="1349,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Freeform 285" o:spid="_x0000_s1050" style="position:absolute;left:2943;top:4202;width:1349;height:998;visibility:visible;mso-wrap-style:square;v-text-anchor:top" coordsize="1349,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EOcYA&#10;AADcAAAADwAAAGRycy9kb3ducmV2LnhtbESPQWvCQBSE7wX/w/IKXkQ3Wi0SXUWUll5Em+j9kX0m&#10;odm3MbvV1F/vCkKPw8x8w8yXranEhRpXWlYwHEQgiDOrS84VHNKP/hSE88gaK8uk4I8cLBedlznG&#10;2l75my6Jz0WAsItRQeF9HUvpsoIMuoGtiYN3so1BH2STS93gNcBNJUdR9C4NlhwWCqxpXVD2k/wa&#10;BckmPX3ueH/euXTcO97K7eG83irVfW1XMxCeWv8ffra/tIK3yRg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+EOcYAAADcAAAADwAAAAAAAAAAAAAAAACYAgAAZHJz&#10;L2Rvd25yZXYueG1sUEsFBgAAAAAEAAQA9QAAAIsDAAAAAA==&#10;" path="m,998r1349,l1349,,,,,998xe" filled="f" strokeweight=".1705mm">
                    <v:path arrowok="t" o:connecttype="custom" o:connectlocs="0,5200;1349,5200;1349,4202;0,4202;0,5200" o:connectangles="0,0,0,0,0"/>
                  </v:shape>
                </v:group>
                <v:group id="Group 282" o:spid="_x0000_s1051" style="position:absolute;left:3616;top:5200;width:2;height:152" coordorigin="3616,5200" coordsize="2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Freeform 283" o:spid="_x0000_s1052" style="position:absolute;left:3616;top:5200;width:2;height:152;visibility:visible;mso-wrap-style:square;v-text-anchor:top" coordsize="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FIMQA&#10;AADcAAAADwAAAGRycy9kb3ducmV2LnhtbESPQYvCMBSE78L+h/AWvMiaqijSNcqysKwXD1o9eHs0&#10;zzbYvJQmtvXfG0HwOMzMN8xq09tKtNR441jBZJyAIM6dNlwoOGZ/X0sQPiBrrByTgjt52Kw/BitM&#10;tet4T+0hFCJC2KeooAyhTqX0eUkW/djVxNG7uMZiiLIppG6wi3BbyWmSLKRFw3GhxJp+S8qvh5tV&#10;cEI9KvQ22y//z/VOd+15ZMxcqeFn//MNIlAf3uFXe6sVzOYL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lBSDEAAAA3AAAAA8AAAAAAAAAAAAAAAAAmAIAAGRycy9k&#10;b3ducmV2LnhtbFBLBQYAAAAABAAEAPUAAACJAwAAAAA=&#10;" path="m,l,152e" filled="f" strokeweight=".22378mm">
                    <v:path arrowok="t" o:connecttype="custom" o:connectlocs="0,5200;0,5352" o:connectangles="0,0"/>
                  </v:shape>
                </v:group>
                <v:group id="Group 280" o:spid="_x0000_s1053" style="position:absolute;left:3573;top:5341;width:90;height:92" coordorigin="3573,5341" coordsize="90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Freeform 281" o:spid="_x0000_s1054" style="position:absolute;left:3573;top:5341;width:90;height:92;visibility:visible;mso-wrap-style:square;v-text-anchor:top" coordsize="9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0ecMA&#10;AADcAAAADwAAAGRycy9kb3ducmV2LnhtbERPW2vCMBR+F/YfwhnsbU2dTKSaipsOBDfmDfp6aI5t&#10;Z3NSkkzrv18eBj5+fPfZvDetuJDzjWUFwyQFQVxa3XCl4Hj4eJ6A8AFZY2uZFNzIwzx/GMww0/bK&#10;O7rsQyViCPsMFdQhdJmUvqzJoE9sRxy5k3UGQ4SuktrhNYabVr6k6VgabDg21NjRe03lef9rFKx/&#10;vr/colnS53izXZ7fuFj1oVDq6bFfTEEE6sNd/O9eawWj17g2nolH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U0ecMAAADcAAAADwAAAAAAAAAAAAAAAACYAgAAZHJzL2Rv&#10;d25yZXYueG1sUEsFBgAAAAAEAAQA9QAAAIgDAAAAAA==&#10;" path="m89,l,,43,92,89,e" fillcolor="black" stroked="f">
                    <v:path arrowok="t" o:connecttype="custom" o:connectlocs="89,5341;0,5341;43,5433;89,5341" o:connectangles="0,0,0,0"/>
                  </v:shape>
                </v:group>
                <v:group id="Group 278" o:spid="_x0000_s1055" style="position:absolute;left:3616;top:5901;width:1722;height:431" coordorigin="3616,5901" coordsize="1722,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shape id="Freeform 279" o:spid="_x0000_s1056" style="position:absolute;left:3616;top:5901;width:1722;height:431;visibility:visible;mso-wrap-style:square;v-text-anchor:top" coordsize="1722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mqcEA&#10;AADcAAAADwAAAGRycy9kb3ducmV2LnhtbERPO0/DMBDekfgP1iGxUQf6AIW6VYVUqbCRsmQ74iOO&#10;iM/GNm3499yAxPjpe6+3kx/ViVIeAhu4nVWgiLtgB+4NvB33Nw+gckG2OAYmAz+UYbu5vFhjbcOZ&#10;X+nUlF5JCOcaDbhSYq117hx5zLMQiYX7CMljEZh6bROeJdyP+q6qVtrjwNLgMNKTo+6z+fbSG93X&#10;smrbl91y8XxYxPa9Sf7emOurafcIqtBU/sV/7oM1MF/JfDk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ZqnBAAAA3AAAAA8AAAAAAAAAAAAAAAAAmAIAAGRycy9kb3du&#10;cmV2LnhtbFBLBQYAAAAABAAEAPUAAACGAwAAAAA=&#10;" path="m,157l,431r1723,l1723,e" filled="f" strokeweight=".22378mm">
                    <v:path arrowok="t" o:connecttype="custom" o:connectlocs="0,6058;0,6332;1723,6332;1723,5901" o:connectangles="0,0,0,0"/>
                  </v:shape>
                </v:group>
                <v:group id="Group 276" o:spid="_x0000_s1057" style="position:absolute;left:5293;top:5823;width:92;height:90" coordorigin="5293,5823" coordsize="92,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Freeform 277" o:spid="_x0000_s1058" style="position:absolute;left:5293;top:5823;width:92;height:90;visibility:visible;mso-wrap-style:square;v-text-anchor:top" coordsize="9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hFMUA&#10;AADcAAAADwAAAGRycy9kb3ducmV2LnhtbESPQWsCMRSE74X+h/AKvdWsFkS3RimKUOiproK9vW6e&#10;m2U3L0sSdfffN4LgcZiZb5jFqretuJAPtWMF41EGgrh0uuZKwb7Yvs1AhIissXVMCgYKsFo+Py0w&#10;1+7KP3TZxUokCIccFZgYu1zKUBqyGEauI07eyXmLMUlfSe3xmuC2lZMsm0qLNacFgx2tDZXN7mwV&#10;+Kr7rjeHYjie/uz8d2yaISsapV5f+s8PEJH6+Ajf219awft0Arcz6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SEUxQAAANwAAAAPAAAAAAAAAAAAAAAAAJgCAABkcnMv&#10;ZG93bnJldi54bWxQSwUGAAAAAAQABAD1AAAAigMAAAAA&#10;" path="m46,l,90r92,l46,e" fillcolor="black" stroked="f">
                    <v:path arrowok="t" o:connecttype="custom" o:connectlocs="46,5823;0,5913;92,5913;46,5823" o:connectangles="0,0,0,0"/>
                  </v:shape>
                </v:group>
                <v:group id="Group 274" o:spid="_x0000_s1059" style="position:absolute;left:3158;top:5433;width:920;height:625" coordorigin="3158,5433" coordsize="920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Freeform 275" o:spid="_x0000_s1060" style="position:absolute;left:3158;top:5433;width:920;height:625;visibility:visible;mso-wrap-style:square;v-text-anchor:top" coordsize="920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aRm8QA&#10;AADcAAAADwAAAGRycy9kb3ducmV2LnhtbESPQWsCMRSE7wX/Q3iCt5rUFNGtUVSw9CAUbbHX183r&#10;ZunmZdlE3f57Uyj0OMzMN8xi1ftGXKiLdWADD2MFgrgMtubKwPvb7n4GIiZki01gMvBDEVbLwd0C&#10;CxuufKDLMVUiQzgWaMCl1BZSxtKRxzgOLXH2vkLnMWXZVdJ2eM1w38iJUlPpsea84LClraPy+3j2&#10;Bs4+ybnaO/38GjbqU2p9+qi0MaNhv34CkahP/+G/9os1oKeP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WkZvEAAAA3AAAAA8AAAAAAAAAAAAAAAAAmAIAAGRycy9k&#10;b3ducmV2LnhtbFBLBQYAAAAABAAEAPUAAACJAwAAAAA=&#10;" path="m,625r919,l919,,,,,625e" stroked="f">
                    <v:path arrowok="t" o:connecttype="custom" o:connectlocs="0,6058;919,6058;919,5433;0,5433;0,6058" o:connectangles="0,0,0,0,0"/>
                  </v:shape>
                </v:group>
                <v:group id="Group 272" o:spid="_x0000_s1061" style="position:absolute;left:3158;top:5433;width:920;height:625" coordorigin="3158,5433" coordsize="920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Freeform 273" o:spid="_x0000_s1062" style="position:absolute;left:3158;top:5433;width:920;height:625;visibility:visible;mso-wrap-style:square;v-text-anchor:top" coordsize="920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7xesYA&#10;AADcAAAADwAAAGRycy9kb3ducmV2LnhtbESPQWsCMRSE74X+h/AEL0Wz1XaRrVHEUiiVHmoV7O2R&#10;PHeXJi9LEnX7702h0OMwM98w82XvrDhTiK1nBffjAgSx9qblWsHu82U0AxETskHrmRT8UITl4vZm&#10;jpXxF/6g8zbVIkM4VqigSamrpIy6IYdx7Dvi7B19cJiyDLU0AS8Z7qycFEUpHbacFxrsaN2Q/t6e&#10;nIKwmj6SfdP6tHlff911dn94eN4rNRz0qycQifr0H/5rvxoF07KE3zP5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7xesYAAADcAAAADwAAAAAAAAAAAAAAAACYAgAAZHJz&#10;L2Rvd25yZXYueG1sUEsFBgAAAAAEAAQA9QAAAIsDAAAAAA==&#10;" path="m,625r919,l919,,,,,625xe" filled="f" strokeweight=".1705mm">
                    <v:path arrowok="t" o:connecttype="custom" o:connectlocs="0,6058;919,6058;919,5433;0,5433;0,6058" o:connectangles="0,0,0,0,0"/>
                  </v:shape>
                </v:group>
                <v:group id="Group 270" o:spid="_x0000_s1063" style="position:absolute;left:4665;top:4121;width:1347;height:625" coordorigin="4665,4121" coordsize="1347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Freeform 271" o:spid="_x0000_s1064" style="position:absolute;left:4665;top:4121;width:1347;height:625;visibility:visible;mso-wrap-style:square;v-text-anchor:top" coordsize="1347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cpMAA&#10;AADcAAAADwAAAGRycy9kb3ducmV2LnhtbERPTWvCQBC9F/oflil4KXXjFkRSVykFiyA9aMTzkJ1m&#10;Q7OzIbuN6b/vHASPj/e93k6hUyMNqY1sYTEvQBHX0bXcWDhXu5cVqJSRHXaRycIfJdhuHh/WWLp4&#10;5SONp9woCeFUogWfc19qnWpPAdM89sTCfcchYBY4NNoNeJXw0GlTFEsdsGVp8NjTh6f65/QbpPc5&#10;j603xugvqj4xHEzj48Xa2dP0/gYq05Tv4pt77yy8LmWtnJE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vcpMAAAADcAAAADwAAAAAAAAAAAAAAAACYAgAAZHJzL2Rvd25y&#10;ZXYueG1sUEsFBgAAAAAEAAQA9QAAAIUDAAAAAA==&#10;" path="m,625r1347,l1347,,,,,625xe" filled="f" strokeweight=".1705mm">
                    <v:path arrowok="t" o:connecttype="custom" o:connectlocs="0,4746;1347,4746;1347,4121;0,4121;0,4746" o:connectangles="0,0,0,0,0"/>
                  </v:shape>
                </v:group>
                <v:group id="Group 268" o:spid="_x0000_s1065" style="position:absolute;left:5339;top:3937;width:2;height:184" coordorigin="5339,3937" coordsize="2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Freeform 269" o:spid="_x0000_s1066" style="position:absolute;left:5339;top:3937;width:2;height:184;visibility:visible;mso-wrap-style:square;v-text-anchor:top" coordsize="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PO8QA&#10;AADcAAAADwAAAGRycy9kb3ducmV2LnhtbERPPW/CMBDdK/EfrENiKw4FAQoxCLWCdOgCLWrZTvGR&#10;RMTnNHZC+Pf1UInx6X0nm95UoqPGlZYVTMYRCOLM6pJzBV+fu+clCOeRNVaWScGdHGzWg6cEY21v&#10;fKDu6HMRQtjFqKDwvo6ldFlBBt3Y1sSBu9jGoA+wyaVu8BbCTSVfomguDZYcGgqs6bWg7HpsjYLU&#10;zu4nuubpef8xaX+/6/3bz9woNRr22xUIT71/iP/d71rBdBHmhzPh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XjzvEAAAA3AAAAA8AAAAAAAAAAAAAAAAAmAIAAGRycy9k&#10;b3ducmV2LnhtbFBLBQYAAAAABAAEAPUAAACJAwAAAAA=&#10;" path="m,184l,e" filled="f" strokeweight=".22378mm">
                    <v:path arrowok="t" o:connecttype="custom" o:connectlocs="0,4121;0,3937" o:connectangles="0,0"/>
                  </v:shape>
                </v:group>
                <v:group id="Group 266" o:spid="_x0000_s1067" style="position:absolute;left:5293;top:3856;width:92;height:92" coordorigin="5293,3856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Freeform 267" o:spid="_x0000_s1068" style="position:absolute;left:5293;top:3856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Qe8YA&#10;AADcAAAADwAAAGRycy9kb3ducmV2LnhtbESPT2vCQBTE74LfYXlCL0U3VVCJriL9Q/VSqAqS2yP7&#10;kg1m34bs1qTfvisUPA4z8xtmve1tLW7U+sqxgpdJAoI4d7riUsH59DFegvABWWPtmBT8koftZjhY&#10;Y6pdx990O4ZSRAj7FBWYEJpUSp8bsugnriGOXuFaiyHKtpS6xS7CbS2nSTKXFiuOCwYbejWUX48/&#10;VkHS7Wz2abKvSzEr3rJDpfv356DU06jfrUAE6sMj/N/eawWzxRTu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HQe8YAAADcAAAADwAAAAAAAAAAAAAAAACYAgAAZHJz&#10;L2Rvd25yZXYueG1sUEsFBgAAAAAEAAQA9QAAAIsDAAAAAA==&#10;" path="m46,l,92r92,l46,e" fillcolor="black" stroked="f">
                    <v:path arrowok="t" o:connecttype="custom" o:connectlocs="46,3856;0,3948;92,3948;46,3856" o:connectangles="0,0,0,0"/>
                  </v:shape>
                </v:group>
                <v:group id="Group 264" o:spid="_x0000_s1069" style="position:absolute;left:4665;top:2177;width:1347;height:789" coordorigin="4665,2177" coordsize="1347,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reeform 265" o:spid="_x0000_s1070" style="position:absolute;left:4665;top:2177;width:1347;height:789;visibility:visible;mso-wrap-style:square;v-text-anchor:top" coordsize="1347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u58cA&#10;AADcAAAADwAAAGRycy9kb3ducmV2LnhtbESPQWvCQBSE7wX/w/IEb3XT2qqNrtK0CBXsQe0lt+fu&#10;axLMvg3ZrUZ/vVso9DjMzDfMfNnZWpyo9ZVjBQ/DBASxdqbiQsHXfnU/BeEDssHaMSm4kIflonc3&#10;x9S4M2/ptAuFiBD2KSooQ2hSKb0uyaIfuoY4et+utRiibAtpWjxHuK3lY5KMpcWK40KJDb2VpI+7&#10;H6vg5Zpluc6faWP08TD9zPL3rV8rNeh3rzMQgbrwH/5rfxgFo8kT/J6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0bufHAAAA3AAAAA8AAAAAAAAAAAAAAAAAmAIAAGRy&#10;cy9kb3ducmV2LnhtbFBLBQYAAAAABAAEAPUAAACMAwAAAAA=&#10;" path="m,789r1347,l1347,,,,,789xe" filled="f" strokeweight=".1705mm">
                    <v:path arrowok="t" o:connecttype="custom" o:connectlocs="0,2966;1347,2966;1347,2177;0,2177;0,2966" o:connectangles="0,0,0,0,0"/>
                  </v:shape>
                </v:group>
                <v:group id="Group 262" o:spid="_x0000_s1071" style="position:absolute;left:4665;top:1121;width:1347;height:789" coordorigin="4665,1121" coordsize="1347,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shape id="Freeform 263" o:spid="_x0000_s1072" style="position:absolute;left:4665;top:1121;width:1347;height:789;visibility:visible;mso-wrap-style:square;v-text-anchor:top" coordsize="1347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pVC8YA&#10;AADcAAAADwAAAGRycy9kb3ducmV2LnhtbESPQWvCQBSE7wX/w/KE3upGi1ZTVzEtBQt60HrJ7XX3&#10;mQSzb0N2q9Ff3y0UPA4z8w0zX3a2FmdqfeVYwXCQgCDWzlRcKDh8fTxNQfiAbLB2TAqu5GG56D3M&#10;MTXuwjs670MhIoR9igrKEJpUSq9LsugHriGO3tG1FkOUbSFNi5cIt7UcJclEWqw4LpTY0FtJ+rT/&#10;sQpmtyzLdT6mjdGn7+k2y993/lOpx363egURqAv38H97bRQ8v0z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pVC8YAAADcAAAADwAAAAAAAAAAAAAAAACYAgAAZHJz&#10;L2Rvd25yZXYueG1sUEsFBgAAAAAEAAQA9QAAAIsDAAAAAA==&#10;" path="m,789r1347,l1347,,,,,789xe" filled="f" strokeweight=".1705mm">
                    <v:path arrowok="t" o:connecttype="custom" o:connectlocs="0,1910;1347,1910;1347,1121;0,1121;0,1910" o:connectangles="0,0,0,0,0"/>
                  </v:shape>
                </v:group>
                <v:group id="Group 260" o:spid="_x0000_s1073" style="position:absolute;left:5881;top:1516;width:408;height:3901" coordorigin="5881,1516" coordsize="408,3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Freeform 261" o:spid="_x0000_s1074" style="position:absolute;left:5881;top:1516;width:408;height:3901;visibility:visible;mso-wrap-style:square;v-text-anchor:top" coordsize="408,3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/w48QA&#10;AADcAAAADwAAAGRycy9kb3ducmV2LnhtbERPXWvCMBR9F/Yfwh3sTdNNUKlG0Ykwhoiruu3xrrlL&#10;i81NabJa/715EPZ4ON+zRWcr0VLjS8cKngcJCOLc6ZKNguNh05+A8AFZY+WYFFzJw2L+0Jthqt2F&#10;P6jNghExhH2KCooQ6lRKnxdk0Q9cTRy5X9dYDBE2RuoGLzHcVvIlSUbSYsmxocCaXgvKz9mfVfB9&#10;Nj+r/Xu7W9r8tL5uzOTza7VV6umxW05BBOrCv/juftMKhuO4Np6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/8OPEAAAA3AAAAA8AAAAAAAAAAAAAAAAAmAIAAGRycy9k&#10;b3ducmV2LnhtbFBLBQYAAAAABAAEAPUAAACJAwAAAAA=&#10;" path="m131,l408,r,3901l,3901e" filled="f" strokeweight=".22378mm">
                    <v:path arrowok="t" o:connecttype="custom" o:connectlocs="131,1516;408,1516;408,5417;0,5417" o:connectangles="0,0,0,0"/>
                  </v:shape>
                </v:group>
                <v:group id="Group 258" o:spid="_x0000_s1075" style="position:absolute;left:5800;top:5371;width:92;height:92" coordorigin="5800,5371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Freeform 259" o:spid="_x0000_s1076" style="position:absolute;left:5800;top:5371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sMMA&#10;AADcAAAADwAAAGRycy9kb3ducmV2LnhtbERPy2rCQBTdF/yH4Qpuik6qUEJ0FLGK7abgAyS7S+Ym&#10;E8zcCZnRpH/fWRS6PJz3ajPYRjyp87VjBW+zBARx4XTNlYLr5TBNQfiArLFxTAp+yMNmPXpZYaZd&#10;zyd6nkMlYgj7DBWYENpMSl8YsuhnriWOXOk6iyHCrpK6wz6G20bOk+RdWqw5NhhsaWeouJ8fVkHS&#10;b21+NPn3rVyUH/lXrYf9a1BqMh62SxCBhvAv/nN/agWLNM6PZ+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qbsMMAAADcAAAADwAAAAAAAAAAAAAAAACYAgAAZHJzL2Rv&#10;d25yZXYueG1sUEsFBgAAAAAEAAQA9QAAAIgDAAAAAA==&#10;" path="m92,l,46,92,92,92,e" fillcolor="black" stroked="f">
                    <v:path arrowok="t" o:connecttype="custom" o:connectlocs="92,5371;0,5417;92,5463;92,5371" o:connectangles="0,0,0,0"/>
                  </v:shape>
                </v:group>
                <v:group id="Group 256" o:spid="_x0000_s1077" style="position:absolute;left:5339;top:1991;width:2;height:187" coordorigin="5339,1991" coordsize="2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shape id="Freeform 257" o:spid="_x0000_s1078" style="position:absolute;left:5339;top:1991;width:2;height:187;visibility:visible;mso-wrap-style:square;v-text-anchor:top" coordsize="2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xHxcQA&#10;AADcAAAADwAAAGRycy9kb3ducmV2LnhtbESPS4vCQBCE74L/YWjBi6wTn7jRUVZB8eLBx+K1yfQm&#10;wUxPNjNq/PeOIHgsquoraraoTSFuVLncsoJeNwJBnFidc6rgdFx/TUA4j6yxsEwKHuRgMW82Zhhr&#10;e+c93Q4+FQHCLkYFmfdlLKVLMjLourYkDt6frQz6IKtU6grvAW4K2Y+isTSYc1jIsKRVRsnlcDUK&#10;fi/430m+eTvcLUdneT75zma5U6rdqn+mIDzV/hN+t7dawWDSh9eZc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cR8XEAAAA3AAAAA8AAAAAAAAAAAAAAAAAmAIAAGRycy9k&#10;b3ducmV2LnhtbFBLBQYAAAAABAAEAPUAAACJAwAAAAA=&#10;" path="m,186l,e" filled="f" strokeweight=".22378mm">
                    <v:path arrowok="t" o:connecttype="custom" o:connectlocs="0,2177;0,1991" o:connectangles="0,0"/>
                  </v:shape>
                </v:group>
                <v:group id="Group 254" o:spid="_x0000_s1079" style="position:absolute;left:5293;top:1910;width:92;height:92" coordorigin="5293,1910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Freeform 255" o:spid="_x0000_s1080" style="position:absolute;left:5293;top:1910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ds8YA&#10;AADcAAAADwAAAGRycy9kb3ducmV2LnhtbESPQWvCQBSE70L/w/IKvRTdVKVIdBVpFetFMBUkt0f2&#10;JRuafRuyW5P++26h4HGYmW+Y1WawjbhR52vHCl4mCQjiwumaKwWXz/14AcIHZI2NY1LwQx4264fR&#10;ClPtej7TLQuViBD2KSowIbSplL4wZNFPXEscvdJ1FkOUXSV1h32E20ZOk+RVWqw5Lhhs6c1Q8ZV9&#10;WwVJv7X5weSnazkr3/NjrYfdc1Dq6XHYLkEEGsI9/N/+0Apmi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Gds8YAAADcAAAADwAAAAAAAAAAAAAAAACYAgAAZHJz&#10;L2Rvd25yZXYueG1sUEsFBgAAAAAEAAQA9QAAAIsDAAAAAA==&#10;" path="m46,l,92r92,l46,e" fillcolor="black" stroked="f">
                    <v:path arrowok="t" o:connecttype="custom" o:connectlocs="46,1910;0,2002;92,2002;46,1910" o:connectangles="0,0,0,0"/>
                  </v:shape>
                </v:group>
                <v:group id="Group 252" o:spid="_x0000_s1081" style="position:absolute;left:5339;top:937;width:2;height:184" coordorigin="5339,937" coordsize="2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Freeform 253" o:spid="_x0000_s1082" style="position:absolute;left:5339;top:937;width:2;height:184;visibility:visible;mso-wrap-style:square;v-text-anchor:top" coordsize="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fC88UA&#10;AADcAAAADwAAAGRycy9kb3ducmV2LnhtbESPT4vCMBTE74LfITxhb5rqSpGuUURZ9eDFP8uut0fz&#10;bIvNS7eJWr+9EQSPw8z8hhlPG1OKK9WusKyg34tAEKdWF5wpOOy/uyMQziNrLC2Tgjs5mE7arTEm&#10;2t54S9edz0SAsEtQQe59lUjp0pwMup6tiIN3srVBH2SdSV3jLcBNKQdRFEuDBYeFHCua55Sedxej&#10;YGWH9x86Z6vjctO//P9Wy8VfbJT66DSzLxCeGv8Ov9prreBzFMP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8LzxQAAANwAAAAPAAAAAAAAAAAAAAAAAJgCAABkcnMv&#10;ZG93bnJldi54bWxQSwUGAAAAAAQABAD1AAAAigMAAAAA&#10;" path="m,184l,e" filled="f" strokeweight=".22378mm">
                    <v:path arrowok="t" o:connecttype="custom" o:connectlocs="0,1121;0,937" o:connectangles="0,0"/>
                  </v:shape>
                </v:group>
                <v:group id="Group 250" o:spid="_x0000_s1083" style="position:absolute;left:4878;top:330;width:922;height:526" coordorigin="4878,330" coordsize="922,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Freeform 251" o:spid="_x0000_s1084" style="position:absolute;left:4878;top:330;width:922;height:526;visibility:visible;mso-wrap-style:square;v-text-anchor:top" coordsize="922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vO+MIA&#10;AADcAAAADwAAAGRycy9kb3ducmV2LnhtbERPzYrCMBC+C75DGMGLrKmKIl2jqLiu6EF09wGGZmyr&#10;zaQ0WY1vvzkIHj++/9kimErcqXGlZQWDfgKCOLO65FzB78/XxxSE88gaK8uk4EkOFvN2a4aptg8+&#10;0f3scxFD2KWooPC+TqV0WUEGXd/WxJG72Magj7DJpW7wEcNNJYdJMpEGS44NBda0Lii7nf+MgmXP&#10;7MN29T26Hi7ZhsNpvDvWY6W6nbD8BOEp+Lf45d5pBaNpXBvPx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874wgAAANwAAAAPAAAAAAAAAAAAAAAAAJgCAABkcnMvZG93&#10;bnJldi54bWxQSwUGAAAAAAQABAD1AAAAhwMAAAAA&#10;" path="m230,526r461,l713,525r61,-16l827,475r44,-47l903,368r17,-68l922,275r-1,-26l907,177,879,114,839,63,789,26,732,4,230,,209,2,148,18,94,51,50,99,19,159,2,227,,251r1,26l14,350r28,63l82,464r50,37l190,522r40,4xe" filled="f" strokeweight=".1705mm">
                    <v:path arrowok="t" o:connecttype="custom" o:connectlocs="230,856;691,856;713,855;774,839;827,805;871,758;903,698;920,630;922,605;921,579;907,507;879,444;839,393;789,356;732,334;230,330;209,332;148,348;94,381;50,429;19,489;2,557;0,581;1,607;14,680;42,743;82,794;132,831;190,852;230,856" o:connectangles="0,0,0,0,0,0,0,0,0,0,0,0,0,0,0,0,0,0,0,0,0,0,0,0,0,0,0,0,0,0"/>
                  </v:shape>
                </v:group>
                <v:group id="Group 248" o:spid="_x0000_s1085" style="position:absolute;left:5293;top:856;width:92;height:92" coordorigin="5293,856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Freeform 249" o:spid="_x0000_s1086" style="position:absolute;left:5293;top:856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NbcMA&#10;AADcAAAADwAAAGRycy9kb3ducmV2LnhtbERPz2vCMBS+D/wfwhO8jJmqMFzXVEQdc5fBVJDeHs1r&#10;U9a8lCaz3X9vDoMdP77f2Wa0rbhR7xvHChbzBARx6XTDtYLL+e1pDcIHZI2tY1LwSx42+eQhw1S7&#10;gb/odgq1iCHsU1RgQuhSKX1pyKKfu444cpXrLYYI+1rqHocYblu5TJJnabHh2GCwo52h8vv0YxUk&#10;w9YW76b4vFaral98NHo8PAalZtNx+woi0Bj+xX/uo1aweonz45l4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MNbcMAAADcAAAADwAAAAAAAAAAAAAAAACYAgAAZHJzL2Rv&#10;d25yZXYueG1sUEsFBgAAAAAEAAQA9QAAAIgDAAAAAA==&#10;" path="m46,l,92r92,l46,e" fillcolor="black" stroked="f">
                    <v:path arrowok="t" o:connecttype="custom" o:connectlocs="46,856;0,948;92,948;46,856" o:connectangles="0,0,0,0"/>
                  </v:shape>
                </v:group>
                <v:group id="Group 246" o:spid="_x0000_s1087" style="position:absolute;left:5339;top:4827;width:2;height:187" coordorigin="5339,4827" coordsize="2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shape id="Freeform 247" o:spid="_x0000_s1088" style="position:absolute;left:5339;top:4827;width:2;height:187;visibility:visible;mso-wrap-style:square;v-text-anchor:top" coordsize="2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RGMQA&#10;AADcAAAADwAAAGRycy9kb3ducmV2LnhtbESPS4vCQBCE74L/YWjBi6wTn6zRUVZB8eLBx+K1yfQm&#10;wUxPNjNq/PeOIHgsquoraraoTSFuVLncsoJeNwJBnFidc6rgdFx/fYNwHlljYZkUPMjBYt5szDDW&#10;9s57uh18KgKEXYwKMu/LWEqXZGTQdW1JHLw/Wxn0QVap1BXeA9wUsh9FY2kw57CQYUmrjJLL4WoU&#10;/F7wv5NMeDvcLUdneT75zma5U6rdqn+mIDzV/hN+t7dawWDSh9eZc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0RjEAAAA3AAAAA8AAAAAAAAAAAAAAAAAmAIAAGRycy9k&#10;b3ducmV2LnhtbFBLBQYAAAAABAAEAPUAAACJAwAAAAA=&#10;" path="m,186l,e" filled="f" strokeweight=".22378mm">
                    <v:path arrowok="t" o:connecttype="custom" o:connectlocs="0,5013;0,4827" o:connectangles="0,0"/>
                  </v:shape>
                </v:group>
                <v:group id="Group 244" o:spid="_x0000_s1089" style="position:absolute;left:5293;top:4746;width:92;height:92" coordorigin="5293,4746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shape id="Freeform 245" o:spid="_x0000_s1090" style="position:absolute;left:5293;top:4746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LbsYA&#10;AADcAAAADwAAAGRycy9kb3ducmV2LnhtbESPQWvCQBSE70L/w/IKXkQ3raXY1FWkVaoXoSqU3B7Z&#10;l2xo9m3Irib9925B8DjMzDfMfNnbWlyo9ZVjBU+TBARx7nTFpYLTcTOegfABWWPtmBT8kYfl4mEw&#10;x1S7jr/pcgiliBD2KSowITSplD43ZNFPXEMcvcK1FkOUbSl1i12E21o+J8mrtFhxXDDY0Ieh/Pdw&#10;tgqSbmWzL5Ptf4pp8ZntKt2vR0Gp4WO/egcRqA/38K291Qqmby/wf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gLbsYAAADcAAAADwAAAAAAAAAAAAAAAACYAgAAZHJz&#10;L2Rvd25yZXYueG1sUEsFBgAAAAAEAAQA9QAAAIsDAAAAAA==&#10;" path="m46,l,92r92,l46,e" fillcolor="black" stroked="f">
                    <v:path arrowok="t" o:connecttype="custom" o:connectlocs="46,4746;0,4838;92,4838;46,4746" o:connectangles="0,0,0,0"/>
                  </v:shape>
                </v:group>
                <v:group id="Group 242" o:spid="_x0000_s1091" style="position:absolute;left:4878;top:5013;width:922;height:809" coordorigin="4878,5013" coordsize="922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Freeform 243" o:spid="_x0000_s1092" style="position:absolute;left:4878;top:5013;width:922;height:809;visibility:visible;mso-wrap-style:square;v-text-anchor:top" coordsize="922,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KyecYA&#10;AADcAAAADwAAAGRycy9kb3ducmV2LnhtbESPT2vCQBTE74LfYXlCb7qpxajRVaxQqRQP/rl4e2Sf&#10;SWj2bbq7jem37xaEHoeZ+Q2zXHemFi05X1lW8DxKQBDnVldcKLic34YzED4ga6wtk4If8rBe9XtL&#10;zLS985HaUyhEhLDPUEEZQpNJ6fOSDPqRbYijd7POYIjSFVI7vEe4qeU4SVJpsOK4UGJD25Lyz9O3&#10;UVBMrlt3ed1PU5dcd4cpha/246DU06DbLEAE6sJ/+NF+1wpe5i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KyecYAAADcAAAADwAAAAAAAAAAAAAAAACYAgAAZHJz&#10;L2Rvd25yZXYueG1sUEsFBgAAAAAEAAQA9QAAAIsDAAAAAA==&#10;" path="m,810r922,l922,,,,,810xe" filled="f" strokeweight=".1705mm">
                    <v:path arrowok="t" o:connecttype="custom" o:connectlocs="0,5823;922,5823;922,5013;0,5013;0,5823" o:connectangles="0,0,0,0,0"/>
                  </v:shape>
                </v:group>
                <v:group id="Group 240" o:spid="_x0000_s1093" style="position:absolute;left:4665;top:3231;width:1347;height:625" coordorigin="4665,3231" coordsize="1347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Freeform 241" o:spid="_x0000_s1094" style="position:absolute;left:4665;top:3231;width:1347;height:625;visibility:visible;mso-wrap-style:square;v-text-anchor:top" coordsize="1347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MKcIA&#10;AADcAAAADwAAAGRycy9kb3ducmV2LnhtbERPyWrDMBC9F/oPYgK9JbIbKI0TJQSXdDk5G+Q6sSa2&#10;sTVyLdV2/746BHp8vH21GU0jeupcZVlBPItAEOdWV1woOJ9201cQziNrbCyTgl9ysFk/Pqww0Xbg&#10;A/VHX4gQwi5BBaX3bSKly0sy6Ga2JQ7czXYGfYBdIXWHQwg3jXyOohdpsOLQUGJLaUl5ffwxCj6+&#10;s/d9/HWJs92hvtoM6S2dk1JPk3G7BOFp9P/iu/tTK5gvwtpwJhw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0wpwgAAANwAAAAPAAAAAAAAAAAAAAAAAJgCAABkcnMvZG93&#10;bnJldi54bWxQSwUGAAAAAAQABAD1AAAAhwMAAAAA&#10;" path="m,625r1347,l1347,,,,,625e" stroked="f">
                    <v:path arrowok="t" o:connecttype="custom" o:connectlocs="0,3856;1347,3856;1347,3231;0,3231;0,3856" o:connectangles="0,0,0,0,0"/>
                  </v:shape>
                </v:group>
                <v:group id="Group 238" o:spid="_x0000_s1095" style="position:absolute;left:4665;top:3231;width:1347;height:625" coordorigin="4665,3231" coordsize="1347,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shape id="Freeform 239" o:spid="_x0000_s1096" style="position:absolute;left:4665;top:3231;width:1347;height:625;visibility:visible;mso-wrap-style:square;v-text-anchor:top" coordsize="1347,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4Z78A&#10;AADcAAAADwAAAGRycy9kb3ducmV2LnhtbERPTWsCMRC9F/wPYYReimYbSimrUURQBOmhWjwPm3Gz&#10;uJksm3Td/nvnUOjx8b6X6zG0aqA+NZEtvM4LUMRVdA3XFr7Pu9kHqJSRHbaRycIvJVivJk9LLF28&#10;8xcNp1wrCeFUogWfc1dqnSpPAdM8dsTCXWMfMAvsa+16vEt4aLUpincdsGFp8NjR1lN1O/0E6X3J&#10;Q+ONMfqTznsMR1P7eLH2eTpuFqAyjflf/Oc+OAtvhcyXM3IE9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aPhnvwAAANwAAAAPAAAAAAAAAAAAAAAAAJgCAABkcnMvZG93bnJl&#10;di54bWxQSwUGAAAAAAQABAD1AAAAhAMAAAAA&#10;" path="m,625r1347,l1347,,,,,625xe" filled="f" strokeweight=".1705mm">
                    <v:path arrowok="t" o:connecttype="custom" o:connectlocs="0,3856;1347,3856;1347,3231;0,3231;0,3856" o:connectangles="0,0,0,0,0"/>
                  </v:shape>
                </v:group>
                <v:group id="Group 236" o:spid="_x0000_s1097" style="position:absolute;left:5339;top:3047;width:2;height:184" coordorigin="5339,3047" coordsize="2,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Freeform 237" o:spid="_x0000_s1098" style="position:absolute;left:5339;top:3047;width:2;height:184;visibility:visible;mso-wrap-style:square;v-text-anchor:top" coordsize="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Kz8YA&#10;AADcAAAADwAAAGRycy9kb3ducmV2LnhtbESPQWvCQBSE74L/YXmCt7pRgpToGkpLYw+9NK1ob4/s&#10;axKSfRuzqyb/vlsoeBxm5htmmw6mFVfqXW1ZwXIRgSAurK65VPD1+frwCMJ5ZI2tZVIwkoN0N51s&#10;MdH2xh90zX0pAoRdggoq77tESldUZNAtbEccvB/bG/RB9qXUPd4C3LRyFUVrabDmsFBhR88VFU1+&#10;MQr2Nh4P1JT77+x9eTkfu+zltDZKzWfD0waEp8Hfw//tN60gjlbwdyYc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UKz8YAAADcAAAADwAAAAAAAAAAAAAAAACYAgAAZHJz&#10;L2Rvd25yZXYueG1sUEsFBgAAAAAEAAQA9QAAAIsDAAAAAA==&#10;" path="m,184l,e" filled="f" strokeweight=".22378mm">
                    <v:path arrowok="t" o:connecttype="custom" o:connectlocs="0,3231;0,3047" o:connectangles="0,0"/>
                  </v:shape>
                </v:group>
                <v:group id="Group 234" o:spid="_x0000_s1099" style="position:absolute;left:5293;top:2966;width:92;height:92" coordorigin="5293,2966" coordsize="92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Freeform 235" o:spid="_x0000_s1100" style="position:absolute;left:5293;top:2966;width:92;height:92;visibility:visible;mso-wrap-style:square;v-text-anchor:top" coordsize="9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TjMYA&#10;AADcAAAADwAAAGRycy9kb3ducmV2LnhtbESPQWsCMRSE7wX/Q3hCL6UmtSKyNYpYS+1FUAtlb4/N&#10;283i5mXZpO7235tCocdhZr5hluvBNeJKXag9a3iaKBDEhTc1Vxo+z2+PCxAhIhtsPJOGHwqwXo3u&#10;lpgZ3/ORrqdYiQThkKEGG2ObSRkKSw7DxLfEySt95zAm2VXSdNgnuGvkVKm5dFhzWrDY0tZScTl9&#10;Ow2q37j83eaHr/K5fM0/ajPsHqLW9+Nh8wIi0hD/w3/tvdEwUzP4PZ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hTjMYAAADcAAAADwAAAAAAAAAAAAAAAACYAgAAZHJz&#10;L2Rvd25yZXYueG1sUEsFBgAAAAAEAAQA9QAAAIsDAAAAAA==&#10;" path="m46,l,92r92,l46,e" fillcolor="black" stroked="f">
                    <v:path arrowok="t" o:connecttype="custom" o:connectlocs="46,2966;0,3058;92,3058;46,2966" o:connectangles="0,0,0,0"/>
                  </v:shape>
                </v:group>
                <v:group id="Group 232" o:spid="_x0000_s1101" style="position:absolute;left:3573;top:4110;width:90;height:92" coordorigin="3573,4110" coordsize="90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Freeform 233" o:spid="_x0000_s1102" style="position:absolute;left:3573;top:4110;width:90;height:92;visibility:visible;mso-wrap-style:square;v-text-anchor:top" coordsize="90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/n6MYA&#10;AADcAAAADwAAAGRycy9kb3ducmV2LnhtbESP3WrCQBSE7wXfYTlC73RjkVBSN8GfCoItba3g7SF7&#10;TKLZs2F3q/Htu4VCL4eZ+YaZF71pxZWcbywrmE4SEMSl1Q1XCg5fm/ETCB+QNbaWScGdPBT5cDDH&#10;TNsbf9J1HyoRIewzVFCH0GVS+rImg35iO+LonawzGKJ0ldQObxFuWvmYJKk02HBcqLGjVU3lZf9t&#10;FGzP729u0azpNd19rC9LPr704ajUw6hfPIMI1If/8F97qxXMkhR+z8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/n6MYAAADcAAAADwAAAAAAAAAAAAAAAACYAgAAZHJz&#10;L2Rvd25yZXYueG1sUEsFBgAAAAAEAAQA9QAAAIsDAAAAAA==&#10;" path="m89,l,,43,92,89,e" fillcolor="black" stroked="f">
                    <v:path arrowok="t" o:connecttype="custom" o:connectlocs="89,4110;0,4110;43,4202;89,4110" o:connectangles="0,0,0,0"/>
                  </v:shape>
                </v:group>
                <w10:wrap anchorx="page"/>
              </v:group>
            </w:pict>
          </mc:Fallback>
        </mc:AlternateContent>
      </w:r>
      <w:del w:id="236" w:author="schulz" w:date="2016-01-14T21:09:00Z">
        <w:r w:rsidR="00D6358D" w:rsidDel="005A0A45">
          <w:rPr>
            <w:rFonts w:ascii="Arial" w:eastAsia="Arial" w:hAnsi="Arial" w:cs="Arial"/>
            <w:w w:val="93"/>
            <w:sz w:val="16"/>
            <w:szCs w:val="16"/>
          </w:rPr>
          <w:delText>The</w:delText>
        </w:r>
        <w:r w:rsidR="00D6358D" w:rsidDel="005A0A45">
          <w:rPr>
            <w:rFonts w:ascii="Arial" w:eastAsia="Arial" w:hAnsi="Arial" w:cs="Arial"/>
            <w:spacing w:val="-13"/>
            <w:w w:val="93"/>
            <w:sz w:val="16"/>
            <w:szCs w:val="16"/>
          </w:rPr>
          <w:delText xml:space="preserve"> </w:delText>
        </w:r>
        <w:r w:rsidR="00D6358D" w:rsidDel="005A0A45">
          <w:rPr>
            <w:rFonts w:ascii="Arial" w:eastAsia="Arial" w:hAnsi="Arial" w:cs="Arial"/>
            <w:spacing w:val="-2"/>
            <w:w w:val="93"/>
            <w:sz w:val="16"/>
            <w:szCs w:val="16"/>
          </w:rPr>
          <w:delText>w</w:delText>
        </w:r>
        <w:r w:rsidR="00D6358D" w:rsidDel="005A0A45">
          <w:rPr>
            <w:rFonts w:ascii="Arial" w:eastAsia="Arial" w:hAnsi="Arial" w:cs="Arial"/>
            <w:w w:val="93"/>
            <w:sz w:val="16"/>
            <w:szCs w:val="16"/>
          </w:rPr>
          <w:delText>orkfl</w:delText>
        </w:r>
        <w:r w:rsidR="00D6358D" w:rsidDel="005A0A45">
          <w:rPr>
            <w:rFonts w:ascii="Arial" w:eastAsia="Arial" w:hAnsi="Arial" w:cs="Arial"/>
            <w:spacing w:val="-4"/>
            <w:w w:val="93"/>
            <w:sz w:val="16"/>
            <w:szCs w:val="16"/>
          </w:rPr>
          <w:delText>o</w:delText>
        </w:r>
        <w:r w:rsidR="00D6358D" w:rsidDel="005A0A45">
          <w:rPr>
            <w:rFonts w:ascii="Arial" w:eastAsia="Arial" w:hAnsi="Arial" w:cs="Arial"/>
            <w:w w:val="93"/>
            <w:sz w:val="16"/>
            <w:szCs w:val="16"/>
          </w:rPr>
          <w:delText>w</w:delText>
        </w:r>
        <w:r w:rsidR="00D6358D" w:rsidDel="005A0A45">
          <w:rPr>
            <w:rFonts w:ascii="Arial" w:eastAsia="Arial" w:hAnsi="Arial" w:cs="Arial"/>
            <w:spacing w:val="27"/>
            <w:w w:val="93"/>
            <w:sz w:val="16"/>
            <w:szCs w:val="16"/>
          </w:rPr>
          <w:delText xml:space="preserve"> </w:delText>
        </w:r>
        <w:r w:rsidR="00D6358D" w:rsidDel="005A0A45">
          <w:rPr>
            <w:rFonts w:ascii="Arial" w:eastAsia="Arial" w:hAnsi="Arial" w:cs="Arial"/>
            <w:sz w:val="16"/>
            <w:szCs w:val="16"/>
          </w:rPr>
          <w:delText>is</w:delText>
        </w:r>
        <w:r w:rsidR="00D6358D" w:rsidDel="005A0A45">
          <w:rPr>
            <w:rFonts w:ascii="Arial" w:eastAsia="Arial" w:hAnsi="Arial" w:cs="Arial"/>
            <w:spacing w:val="-14"/>
            <w:sz w:val="16"/>
            <w:szCs w:val="16"/>
          </w:rPr>
          <w:delText xml:space="preserve"> </w:delText>
        </w:r>
        <w:r w:rsidR="00D6358D" w:rsidDel="005A0A45">
          <w:rPr>
            <w:rFonts w:ascii="Arial" w:eastAsia="Arial" w:hAnsi="Arial" w:cs="Arial"/>
            <w:w w:val="89"/>
            <w:sz w:val="16"/>
            <w:szCs w:val="16"/>
          </w:rPr>
          <w:delText xml:space="preserve">depicted </w:delText>
        </w:r>
        <w:r w:rsidR="00D6358D" w:rsidDel="005A0A45">
          <w:rPr>
            <w:rFonts w:ascii="Arial" w:eastAsia="Arial" w:hAnsi="Arial" w:cs="Arial"/>
            <w:sz w:val="16"/>
            <w:szCs w:val="16"/>
          </w:rPr>
          <w:delText>in</w:delText>
        </w:r>
        <w:r w:rsidR="00D6358D" w:rsidDel="005A0A45">
          <w:rPr>
            <w:rFonts w:ascii="Arial" w:eastAsia="Arial" w:hAnsi="Arial" w:cs="Arial"/>
            <w:spacing w:val="-6"/>
            <w:sz w:val="16"/>
            <w:szCs w:val="16"/>
          </w:rPr>
          <w:delText xml:space="preserve"> </w:delText>
        </w:r>
        <w:r w:rsidR="00D6358D" w:rsidDel="005A0A45">
          <w:rPr>
            <w:rFonts w:ascii="Arial" w:eastAsia="Arial" w:hAnsi="Arial" w:cs="Arial"/>
            <w:w w:val="89"/>
            <w:sz w:val="16"/>
            <w:szCs w:val="16"/>
          </w:rPr>
          <w:delText>figure</w:delText>
        </w:r>
        <w:r w:rsidR="00D6358D" w:rsidDel="005A0A45">
          <w:rPr>
            <w:rFonts w:ascii="Arial" w:eastAsia="Arial" w:hAnsi="Arial" w:cs="Arial"/>
            <w:spacing w:val="12"/>
            <w:w w:val="89"/>
            <w:sz w:val="16"/>
            <w:szCs w:val="16"/>
          </w:rPr>
          <w:delText xml:space="preserve"> </w:delText>
        </w:r>
        <w:r w:rsidR="00D6358D" w:rsidDel="005A0A45">
          <w:rPr>
            <w:rFonts w:ascii="Arial" w:eastAsia="Arial" w:hAnsi="Arial" w:cs="Arial"/>
            <w:w w:val="89"/>
            <w:sz w:val="16"/>
            <w:szCs w:val="16"/>
          </w:rPr>
          <w:delText>1</w:delText>
        </w:r>
      </w:del>
      <w:ins w:id="237" w:author="schulz" w:date="2016-01-14T21:09:00Z">
        <w:r w:rsidR="005A0A45">
          <w:rPr>
            <w:rFonts w:ascii="Arial" w:eastAsia="Arial" w:hAnsi="Arial" w:cs="Arial"/>
            <w:w w:val="93"/>
            <w:sz w:val="16"/>
            <w:szCs w:val="16"/>
          </w:rPr>
          <w:t xml:space="preserve"> </w:t>
        </w:r>
      </w:ins>
      <w:r w:rsidR="00D6358D">
        <w:rPr>
          <w:rFonts w:ascii="Arial" w:eastAsia="Arial" w:hAnsi="Arial" w:cs="Arial"/>
          <w:w w:val="89"/>
          <w:sz w:val="16"/>
          <w:szCs w:val="16"/>
        </w:rPr>
        <w:t>.</w:t>
      </w:r>
    </w:p>
    <w:p w14:paraId="75F88093" w14:textId="2DBE6E7A" w:rsidR="00B77D6E" w:rsidRPr="004B281B" w:rsidRDefault="00D6358D" w:rsidP="004B281B">
      <w:pPr>
        <w:pStyle w:val="Listenabsatz"/>
        <w:numPr>
          <w:ilvl w:val="0"/>
          <w:numId w:val="2"/>
        </w:numPr>
        <w:spacing w:before="32" w:after="0" w:line="285" w:lineRule="auto"/>
        <w:ind w:right="2058"/>
        <w:jc w:val="both"/>
        <w:rPr>
          <w:rFonts w:ascii="Arial" w:eastAsia="Arial" w:hAnsi="Arial" w:cs="Arial"/>
          <w:sz w:val="16"/>
          <w:szCs w:val="16"/>
          <w:rPrChange w:id="238" w:author="schulz" w:date="2016-01-14T21:14:00Z">
            <w:rPr/>
          </w:rPrChange>
        </w:rPr>
        <w:pPrChange w:id="239" w:author="schulz" w:date="2016-01-14T21:14:00Z">
          <w:pPr>
            <w:spacing w:before="32" w:after="0" w:line="285" w:lineRule="auto"/>
            <w:ind w:left="206" w:right="2058" w:hanging="206"/>
            <w:jc w:val="both"/>
          </w:pPr>
        </w:pPrChange>
      </w:pPr>
      <w:r>
        <w:br w:type="column"/>
      </w:r>
      <w:del w:id="240" w:author="schulz" w:date="2016-01-14T21:14:00Z">
        <w:r w:rsidRPr="004B281B" w:rsidDel="004B281B">
          <w:rPr>
            <w:rFonts w:ascii="Arial" w:eastAsia="Arial" w:hAnsi="Arial" w:cs="Arial"/>
            <w:i/>
            <w:w w:val="166"/>
            <w:sz w:val="14"/>
            <w:szCs w:val="14"/>
            <w:rPrChange w:id="241" w:author="schulz" w:date="2016-01-14T21:14:00Z">
              <w:rPr>
                <w:i/>
                <w:w w:val="166"/>
                <w:sz w:val="14"/>
                <w:szCs w:val="14"/>
              </w:rPr>
            </w:rPrChange>
          </w:rPr>
          <w:lastRenderedPageBreak/>
          <w:delText>•</w:delText>
        </w:r>
        <w:r w:rsidRPr="004B281B" w:rsidDel="004B281B">
          <w:rPr>
            <w:rFonts w:ascii="Arial" w:eastAsia="Arial" w:hAnsi="Arial" w:cs="Arial"/>
            <w:i/>
            <w:spacing w:val="59"/>
            <w:w w:val="166"/>
            <w:sz w:val="14"/>
            <w:szCs w:val="14"/>
            <w:rPrChange w:id="242" w:author="schulz" w:date="2016-01-14T21:14:00Z">
              <w:rPr>
                <w:i/>
                <w:spacing w:val="59"/>
                <w:w w:val="166"/>
                <w:sz w:val="14"/>
                <w:szCs w:val="14"/>
              </w:rPr>
            </w:rPrChange>
          </w:rPr>
          <w:delText xml:space="preserve"> </w:delText>
        </w:r>
      </w:del>
      <w:r w:rsidRPr="004B281B">
        <w:rPr>
          <w:rFonts w:ascii="Arial" w:eastAsia="Arial" w:hAnsi="Arial" w:cs="Arial"/>
          <w:w w:val="87"/>
          <w:sz w:val="16"/>
          <w:szCs w:val="16"/>
          <w:rPrChange w:id="243" w:author="schulz" w:date="2016-01-14T21:14:00Z">
            <w:rPr>
              <w:w w:val="87"/>
            </w:rPr>
          </w:rPrChange>
        </w:rPr>
        <w:t>One</w:t>
      </w:r>
      <w:r w:rsidRPr="004B281B">
        <w:rPr>
          <w:rFonts w:ascii="Arial" w:eastAsia="Arial" w:hAnsi="Arial" w:cs="Arial"/>
          <w:spacing w:val="20"/>
          <w:w w:val="87"/>
          <w:sz w:val="16"/>
          <w:szCs w:val="16"/>
          <w:rPrChange w:id="244" w:author="schulz" w:date="2016-01-14T21:14:00Z">
            <w:rPr>
              <w:spacing w:val="20"/>
              <w:w w:val="87"/>
            </w:rPr>
          </w:rPrChange>
        </w:rPr>
        <w:t xml:space="preserve"> </w:t>
      </w:r>
      <w:r w:rsidRPr="004B281B">
        <w:rPr>
          <w:rFonts w:ascii="Arial" w:eastAsia="Arial" w:hAnsi="Arial" w:cs="Arial"/>
          <w:sz w:val="16"/>
          <w:szCs w:val="16"/>
          <w:rPrChange w:id="245" w:author="schulz" w:date="2016-01-14T21:14:00Z">
            <w:rPr/>
          </w:rPrChange>
        </w:rPr>
        <w:t>or</w:t>
      </w:r>
      <w:r w:rsidRPr="004B281B">
        <w:rPr>
          <w:rFonts w:ascii="Arial" w:eastAsia="Arial" w:hAnsi="Arial" w:cs="Arial"/>
          <w:spacing w:val="4"/>
          <w:sz w:val="16"/>
          <w:szCs w:val="16"/>
          <w:rPrChange w:id="246" w:author="schulz" w:date="2016-01-14T21:14:00Z">
            <w:rPr>
              <w:spacing w:val="4"/>
            </w:rPr>
          </w:rPrChange>
        </w:rPr>
        <w:t xml:space="preserve"> </w:t>
      </w:r>
      <w:r w:rsidRPr="004B281B">
        <w:rPr>
          <w:rFonts w:ascii="Arial" w:eastAsia="Arial" w:hAnsi="Arial" w:cs="Arial"/>
          <w:w w:val="88"/>
          <w:sz w:val="16"/>
          <w:szCs w:val="16"/>
          <w:rPrChange w:id="247" w:author="schulz" w:date="2016-01-14T21:14:00Z">
            <w:rPr>
              <w:w w:val="88"/>
            </w:rPr>
          </w:rPrChange>
        </w:rPr>
        <w:t>more</w:t>
      </w:r>
      <w:r w:rsidRPr="004B281B">
        <w:rPr>
          <w:rFonts w:ascii="Arial" w:eastAsia="Arial" w:hAnsi="Arial" w:cs="Arial"/>
          <w:spacing w:val="23"/>
          <w:w w:val="88"/>
          <w:sz w:val="16"/>
          <w:szCs w:val="16"/>
          <w:rPrChange w:id="248" w:author="schulz" w:date="2016-01-14T21:14:00Z">
            <w:rPr>
              <w:spacing w:val="23"/>
              <w:w w:val="88"/>
            </w:rPr>
          </w:rPrChange>
        </w:rPr>
        <w:t xml:space="preserve"> </w:t>
      </w:r>
      <w:r w:rsidRPr="004B281B">
        <w:rPr>
          <w:rFonts w:ascii="Arial" w:eastAsia="Arial" w:hAnsi="Arial" w:cs="Arial"/>
          <w:w w:val="88"/>
          <w:sz w:val="16"/>
          <w:szCs w:val="16"/>
          <w:rPrChange w:id="249" w:author="schulz" w:date="2016-01-14T21:14:00Z">
            <w:rPr>
              <w:w w:val="88"/>
            </w:rPr>
          </w:rPrChange>
        </w:rPr>
        <w:t xml:space="preserve">ontologies </w:t>
      </w:r>
      <w:del w:id="250" w:author="schulz" w:date="2016-01-14T21:13:00Z">
        <w:r w:rsidRPr="004B281B" w:rsidDel="004B281B">
          <w:rPr>
            <w:rFonts w:ascii="Arial" w:eastAsia="Arial" w:hAnsi="Arial" w:cs="Arial"/>
            <w:spacing w:val="2"/>
            <w:w w:val="88"/>
            <w:sz w:val="16"/>
            <w:szCs w:val="16"/>
            <w:rPrChange w:id="251" w:author="schulz" w:date="2016-01-14T21:14:00Z">
              <w:rPr>
                <w:spacing w:val="2"/>
                <w:w w:val="88"/>
              </w:rPr>
            </w:rPrChange>
          </w:rPr>
          <w:delText xml:space="preserve"> </w:delText>
        </w:r>
      </w:del>
      <w:r w:rsidRPr="004B281B">
        <w:rPr>
          <w:rFonts w:ascii="Arial" w:eastAsia="Arial" w:hAnsi="Arial" w:cs="Arial"/>
          <w:w w:val="88"/>
          <w:sz w:val="16"/>
          <w:szCs w:val="16"/>
          <w:rPrChange w:id="252" w:author="schulz" w:date="2016-01-14T21:14:00Z">
            <w:rPr>
              <w:w w:val="88"/>
            </w:rPr>
          </w:rPrChange>
        </w:rPr>
        <w:t>are</w:t>
      </w:r>
      <w:r w:rsidRPr="004B281B">
        <w:rPr>
          <w:rFonts w:ascii="Arial" w:eastAsia="Arial" w:hAnsi="Arial" w:cs="Arial"/>
          <w:spacing w:val="10"/>
          <w:w w:val="88"/>
          <w:sz w:val="16"/>
          <w:szCs w:val="16"/>
          <w:rPrChange w:id="253" w:author="schulz" w:date="2016-01-14T21:14:00Z">
            <w:rPr>
              <w:spacing w:val="10"/>
              <w:w w:val="88"/>
            </w:rPr>
          </w:rPrChange>
        </w:rPr>
        <w:t xml:space="preserve"> </w:t>
      </w:r>
      <w:r w:rsidRPr="004B281B">
        <w:rPr>
          <w:rFonts w:ascii="Arial" w:eastAsia="Arial" w:hAnsi="Arial" w:cs="Arial"/>
          <w:w w:val="88"/>
          <w:sz w:val="16"/>
          <w:szCs w:val="16"/>
          <w:rPrChange w:id="254" w:author="schulz" w:date="2016-01-14T21:14:00Z">
            <w:rPr>
              <w:w w:val="88"/>
            </w:rPr>
          </w:rPrChange>
        </w:rPr>
        <w:t>selected</w:t>
      </w:r>
      <w:r w:rsidRPr="004B281B">
        <w:rPr>
          <w:rFonts w:ascii="Arial" w:eastAsia="Arial" w:hAnsi="Arial" w:cs="Arial"/>
          <w:spacing w:val="7"/>
          <w:w w:val="88"/>
          <w:sz w:val="16"/>
          <w:szCs w:val="16"/>
          <w:rPrChange w:id="255" w:author="schulz" w:date="2016-01-14T21:14:00Z">
            <w:rPr>
              <w:spacing w:val="7"/>
              <w:w w:val="88"/>
            </w:rPr>
          </w:rPrChange>
        </w:rPr>
        <w:t xml:space="preserve"> </w:t>
      </w:r>
      <w:r w:rsidRPr="004B281B">
        <w:rPr>
          <w:rFonts w:ascii="Arial" w:eastAsia="Arial" w:hAnsi="Arial" w:cs="Arial"/>
          <w:w w:val="88"/>
          <w:sz w:val="16"/>
          <w:szCs w:val="16"/>
          <w:rPrChange w:id="256" w:author="schulz" w:date="2016-01-14T21:14:00Z">
            <w:rPr>
              <w:w w:val="88"/>
            </w:rPr>
          </w:rPrChange>
        </w:rPr>
        <w:t>according</w:t>
      </w:r>
      <w:r w:rsidRPr="004B281B">
        <w:rPr>
          <w:rFonts w:ascii="Arial" w:eastAsia="Arial" w:hAnsi="Arial" w:cs="Arial"/>
          <w:spacing w:val="33"/>
          <w:w w:val="88"/>
          <w:sz w:val="16"/>
          <w:szCs w:val="16"/>
          <w:rPrChange w:id="257" w:author="schulz" w:date="2016-01-14T21:14:00Z">
            <w:rPr>
              <w:spacing w:val="33"/>
              <w:w w:val="88"/>
            </w:rPr>
          </w:rPrChange>
        </w:rPr>
        <w:t xml:space="preserve"> </w:t>
      </w:r>
      <w:r w:rsidRPr="004B281B">
        <w:rPr>
          <w:rFonts w:ascii="Arial" w:eastAsia="Arial" w:hAnsi="Arial" w:cs="Arial"/>
          <w:sz w:val="16"/>
          <w:szCs w:val="16"/>
          <w:rPrChange w:id="258" w:author="schulz" w:date="2016-01-14T21:14:00Z">
            <w:rPr/>
          </w:rPrChange>
        </w:rPr>
        <w:t>to</w:t>
      </w:r>
      <w:r w:rsidRPr="004B281B">
        <w:rPr>
          <w:rFonts w:ascii="Arial" w:eastAsia="Arial" w:hAnsi="Arial" w:cs="Arial"/>
          <w:spacing w:val="3"/>
          <w:sz w:val="16"/>
          <w:szCs w:val="16"/>
          <w:rPrChange w:id="259" w:author="schulz" w:date="2016-01-14T21:14:00Z">
            <w:rPr>
              <w:spacing w:val="3"/>
            </w:rPr>
          </w:rPrChange>
        </w:rPr>
        <w:t xml:space="preserve"> </w:t>
      </w:r>
      <w:r w:rsidRPr="004B281B">
        <w:rPr>
          <w:rFonts w:ascii="Arial" w:eastAsia="Arial" w:hAnsi="Arial" w:cs="Arial"/>
          <w:sz w:val="16"/>
          <w:szCs w:val="16"/>
          <w:rPrChange w:id="260" w:author="schulz" w:date="2016-01-14T21:14:00Z">
            <w:rPr/>
          </w:rPrChange>
        </w:rPr>
        <w:t>the</w:t>
      </w:r>
      <w:r w:rsidRPr="004B281B">
        <w:rPr>
          <w:rFonts w:ascii="Arial" w:eastAsia="Arial" w:hAnsi="Arial" w:cs="Arial"/>
          <w:spacing w:val="-15"/>
          <w:sz w:val="16"/>
          <w:szCs w:val="16"/>
          <w:rPrChange w:id="261" w:author="schulz" w:date="2016-01-14T21:14:00Z">
            <w:rPr>
              <w:spacing w:val="-15"/>
            </w:rPr>
          </w:rPrChange>
        </w:rPr>
        <w:t xml:space="preserve"> </w:t>
      </w:r>
      <w:r w:rsidRPr="004B281B">
        <w:rPr>
          <w:rFonts w:ascii="Arial" w:eastAsia="Arial" w:hAnsi="Arial" w:cs="Arial"/>
          <w:w w:val="89"/>
          <w:sz w:val="16"/>
          <w:szCs w:val="16"/>
          <w:rPrChange w:id="262" w:author="schulz" w:date="2016-01-14T21:14:00Z">
            <w:rPr>
              <w:w w:val="89"/>
            </w:rPr>
          </w:rPrChange>
        </w:rPr>
        <w:t>content</w:t>
      </w:r>
      <w:r w:rsidRPr="004B281B">
        <w:rPr>
          <w:rFonts w:ascii="Arial" w:eastAsia="Arial" w:hAnsi="Arial" w:cs="Arial"/>
          <w:spacing w:val="19"/>
          <w:w w:val="89"/>
          <w:sz w:val="16"/>
          <w:szCs w:val="16"/>
          <w:rPrChange w:id="263" w:author="schulz" w:date="2016-01-14T21:14:00Z">
            <w:rPr>
              <w:spacing w:val="19"/>
              <w:w w:val="89"/>
            </w:rPr>
          </w:rPrChange>
        </w:rPr>
        <w:t xml:space="preserve"> </w:t>
      </w:r>
      <w:r w:rsidRPr="004B281B">
        <w:rPr>
          <w:rFonts w:ascii="Arial" w:eastAsia="Arial" w:hAnsi="Arial" w:cs="Arial"/>
          <w:sz w:val="16"/>
          <w:szCs w:val="16"/>
          <w:rPrChange w:id="264" w:author="schulz" w:date="2016-01-14T21:14:00Z">
            <w:rPr/>
          </w:rPrChange>
        </w:rPr>
        <w:t xml:space="preserve">from </w:t>
      </w:r>
      <w:r w:rsidRPr="004B281B">
        <w:rPr>
          <w:rFonts w:ascii="Arial" w:eastAsia="Arial" w:hAnsi="Arial" w:cs="Arial"/>
          <w:w w:val="84"/>
          <w:sz w:val="16"/>
          <w:szCs w:val="16"/>
          <w:rPrChange w:id="265" w:author="schulz" w:date="2016-01-14T21:14:00Z">
            <w:rPr>
              <w:w w:val="84"/>
            </w:rPr>
          </w:rPrChange>
        </w:rPr>
        <w:t>database</w:t>
      </w:r>
      <w:ins w:id="266" w:author="schulz" w:date="2016-01-14T21:14:00Z">
        <w:r w:rsidR="004B281B">
          <w:rPr>
            <w:rFonts w:ascii="Arial" w:eastAsia="Arial" w:hAnsi="Arial" w:cs="Arial"/>
            <w:w w:val="84"/>
            <w:sz w:val="16"/>
            <w:szCs w:val="16"/>
          </w:rPr>
          <w:t xml:space="preserve"> </w:t>
        </w:r>
      </w:ins>
      <w:del w:id="267" w:author="schulz" w:date="2016-01-14T21:14:00Z">
        <w:r w:rsidRPr="004B281B" w:rsidDel="004B281B">
          <w:rPr>
            <w:rFonts w:ascii="Arial" w:eastAsia="Arial" w:hAnsi="Arial" w:cs="Arial"/>
            <w:spacing w:val="-4"/>
            <w:w w:val="84"/>
            <w:sz w:val="16"/>
            <w:szCs w:val="16"/>
            <w:rPrChange w:id="268" w:author="schulz" w:date="2016-01-14T21:14:00Z">
              <w:rPr>
                <w:spacing w:val="-4"/>
                <w:w w:val="84"/>
              </w:rPr>
            </w:rPrChange>
          </w:rPr>
          <w:delText xml:space="preserve"> </w:delText>
        </w:r>
        <w:r w:rsidRPr="004B281B" w:rsidDel="004B281B">
          <w:rPr>
            <w:rFonts w:ascii="Arial" w:eastAsia="Arial" w:hAnsi="Arial" w:cs="Arial"/>
            <w:w w:val="84"/>
            <w:sz w:val="16"/>
            <w:szCs w:val="16"/>
            <w:rPrChange w:id="269" w:author="schulz" w:date="2016-01-14T21:14:00Z">
              <w:rPr>
                <w:w w:val="84"/>
              </w:rPr>
            </w:rPrChange>
          </w:rPr>
          <w:delText>that</w:delText>
        </w:r>
        <w:r w:rsidRPr="004B281B" w:rsidDel="004B281B">
          <w:rPr>
            <w:rFonts w:ascii="Arial" w:eastAsia="Arial" w:hAnsi="Arial" w:cs="Arial"/>
            <w:spacing w:val="15"/>
            <w:w w:val="84"/>
            <w:sz w:val="16"/>
            <w:szCs w:val="16"/>
            <w:rPrChange w:id="270" w:author="schulz" w:date="2016-01-14T21:14:00Z">
              <w:rPr>
                <w:spacing w:val="15"/>
                <w:w w:val="84"/>
              </w:rPr>
            </w:rPrChange>
          </w:rPr>
          <w:delText xml:space="preserve"> </w:delText>
        </w:r>
        <w:r w:rsidRPr="004B281B" w:rsidDel="004B281B">
          <w:rPr>
            <w:rFonts w:ascii="Arial" w:eastAsia="Arial" w:hAnsi="Arial" w:cs="Arial"/>
            <w:w w:val="84"/>
            <w:sz w:val="16"/>
            <w:szCs w:val="16"/>
            <w:rPrChange w:id="271" w:author="schulz" w:date="2016-01-14T21:14:00Z">
              <w:rPr>
                <w:w w:val="84"/>
              </w:rPr>
            </w:rPrChange>
          </w:rPr>
          <w:delText>denotes</w:delText>
        </w:r>
        <w:r w:rsidRPr="004B281B" w:rsidDel="004B281B">
          <w:rPr>
            <w:rFonts w:ascii="Arial" w:eastAsia="Arial" w:hAnsi="Arial" w:cs="Arial"/>
            <w:spacing w:val="8"/>
            <w:w w:val="84"/>
            <w:sz w:val="16"/>
            <w:szCs w:val="16"/>
            <w:rPrChange w:id="272" w:author="schulz" w:date="2016-01-14T21:14:00Z">
              <w:rPr>
                <w:spacing w:val="8"/>
                <w:w w:val="84"/>
              </w:rPr>
            </w:rPrChange>
          </w:rPr>
          <w:delText xml:space="preserve"> </w:delText>
        </w:r>
        <w:r w:rsidRPr="004B281B" w:rsidDel="004B281B">
          <w:rPr>
            <w:rFonts w:ascii="Arial" w:eastAsia="Arial" w:hAnsi="Arial" w:cs="Arial"/>
            <w:w w:val="93"/>
            <w:sz w:val="16"/>
            <w:szCs w:val="16"/>
            <w:rPrChange w:id="273" w:author="schulz" w:date="2016-01-14T21:14:00Z">
              <w:rPr>
                <w:w w:val="93"/>
              </w:rPr>
            </w:rPrChange>
          </w:rPr>
          <w:delText>ontology</w:delText>
        </w:r>
        <w:r w:rsidRPr="004B281B" w:rsidDel="004B281B">
          <w:rPr>
            <w:rFonts w:ascii="Arial" w:eastAsia="Arial" w:hAnsi="Arial" w:cs="Arial"/>
            <w:spacing w:val="-2"/>
            <w:w w:val="93"/>
            <w:sz w:val="16"/>
            <w:szCs w:val="16"/>
            <w:rPrChange w:id="274" w:author="schulz" w:date="2016-01-14T21:14:00Z">
              <w:rPr>
                <w:spacing w:val="-2"/>
                <w:w w:val="93"/>
              </w:rPr>
            </w:rPrChange>
          </w:rPr>
          <w:delText xml:space="preserve"> </w:delText>
        </w:r>
        <w:r w:rsidRPr="004B281B" w:rsidDel="004B281B">
          <w:rPr>
            <w:rFonts w:ascii="Arial" w:eastAsia="Arial" w:hAnsi="Arial" w:cs="Arial"/>
            <w:sz w:val="16"/>
            <w:szCs w:val="16"/>
            <w:rPrChange w:id="275" w:author="schulz" w:date="2016-01-14T21:14:00Z">
              <w:rPr/>
            </w:rPrChange>
          </w:rPr>
          <w:delText>classes;</w:delText>
        </w:r>
      </w:del>
    </w:p>
    <w:p w14:paraId="5969776B" w14:textId="755256B7" w:rsidR="00B77D6E" w:rsidRPr="004B281B" w:rsidRDefault="00D6358D" w:rsidP="004B281B">
      <w:pPr>
        <w:pStyle w:val="Listenabsatz"/>
        <w:numPr>
          <w:ilvl w:val="0"/>
          <w:numId w:val="2"/>
        </w:numPr>
        <w:spacing w:before="1" w:after="0" w:line="285" w:lineRule="auto"/>
        <w:ind w:right="2058"/>
        <w:jc w:val="both"/>
        <w:rPr>
          <w:rFonts w:ascii="Arial" w:eastAsia="Arial" w:hAnsi="Arial" w:cs="Arial"/>
          <w:sz w:val="16"/>
          <w:szCs w:val="16"/>
          <w:rPrChange w:id="276" w:author="schulz" w:date="2016-01-14T21:14:00Z">
            <w:rPr/>
          </w:rPrChange>
        </w:rPr>
        <w:pPrChange w:id="277" w:author="schulz" w:date="2016-01-14T21:14:00Z">
          <w:pPr>
            <w:spacing w:before="1" w:after="0" w:line="285" w:lineRule="auto"/>
            <w:ind w:left="206" w:right="2058" w:hanging="206"/>
            <w:jc w:val="both"/>
          </w:pPr>
        </w:pPrChange>
      </w:pPr>
      <w:del w:id="278" w:author="schulz" w:date="2016-01-14T21:14:00Z">
        <w:r w:rsidRPr="004B281B" w:rsidDel="004B281B">
          <w:rPr>
            <w:rFonts w:ascii="Arial" w:eastAsia="Arial" w:hAnsi="Arial" w:cs="Arial"/>
            <w:i/>
            <w:w w:val="166"/>
            <w:sz w:val="14"/>
            <w:szCs w:val="14"/>
            <w:rPrChange w:id="279" w:author="schulz" w:date="2016-01-14T21:14:00Z">
              <w:rPr>
                <w:i/>
                <w:w w:val="166"/>
                <w:sz w:val="14"/>
                <w:szCs w:val="14"/>
              </w:rPr>
            </w:rPrChange>
          </w:rPr>
          <w:delText>•</w:delText>
        </w:r>
        <w:r w:rsidRPr="004B281B" w:rsidDel="004B281B">
          <w:rPr>
            <w:rFonts w:ascii="Arial" w:eastAsia="Arial" w:hAnsi="Arial" w:cs="Arial"/>
            <w:i/>
            <w:spacing w:val="59"/>
            <w:w w:val="166"/>
            <w:sz w:val="14"/>
            <w:szCs w:val="14"/>
            <w:rPrChange w:id="280" w:author="schulz" w:date="2016-01-14T21:14:00Z">
              <w:rPr>
                <w:i/>
                <w:spacing w:val="59"/>
                <w:w w:val="166"/>
                <w:sz w:val="14"/>
                <w:szCs w:val="14"/>
              </w:rPr>
            </w:rPrChange>
          </w:rPr>
          <w:delText xml:space="preserve"> </w:delText>
        </w:r>
      </w:del>
      <w:r w:rsidRPr="004B281B">
        <w:rPr>
          <w:rFonts w:ascii="Arial" w:eastAsia="Arial" w:hAnsi="Arial" w:cs="Arial"/>
          <w:w w:val="91"/>
          <w:sz w:val="16"/>
          <w:szCs w:val="16"/>
          <w:rPrChange w:id="281" w:author="schulz" w:date="2016-01-14T21:14:00Z">
            <w:rPr>
              <w:w w:val="91"/>
            </w:rPr>
          </w:rPrChange>
        </w:rPr>
        <w:t>Ontology</w:t>
      </w:r>
      <w:r w:rsidRPr="004B281B">
        <w:rPr>
          <w:rFonts w:ascii="Arial" w:eastAsia="Arial" w:hAnsi="Arial" w:cs="Arial"/>
          <w:spacing w:val="33"/>
          <w:w w:val="91"/>
          <w:sz w:val="16"/>
          <w:szCs w:val="16"/>
          <w:rPrChange w:id="282" w:author="schulz" w:date="2016-01-14T21:14:00Z">
            <w:rPr>
              <w:spacing w:val="33"/>
              <w:w w:val="91"/>
            </w:rPr>
          </w:rPrChange>
        </w:rPr>
        <w:t xml:space="preserve"> </w:t>
      </w:r>
      <w:r w:rsidRPr="004B281B">
        <w:rPr>
          <w:rFonts w:ascii="Arial" w:eastAsia="Arial" w:hAnsi="Arial" w:cs="Arial"/>
          <w:w w:val="91"/>
          <w:sz w:val="16"/>
          <w:szCs w:val="16"/>
          <w:rPrChange w:id="283" w:author="schulz" w:date="2016-01-14T21:14:00Z">
            <w:rPr>
              <w:w w:val="91"/>
            </w:rPr>
          </w:rPrChange>
        </w:rPr>
        <w:t>annotations</w:t>
      </w:r>
      <w:r w:rsidRPr="004B281B">
        <w:rPr>
          <w:rFonts w:ascii="Arial" w:eastAsia="Arial" w:hAnsi="Arial" w:cs="Arial"/>
          <w:spacing w:val="-12"/>
          <w:w w:val="91"/>
          <w:sz w:val="16"/>
          <w:szCs w:val="16"/>
          <w:rPrChange w:id="284" w:author="schulz" w:date="2016-01-14T21:14:00Z">
            <w:rPr>
              <w:spacing w:val="-12"/>
              <w:w w:val="91"/>
            </w:rPr>
          </w:rPrChange>
        </w:rPr>
        <w:t xml:space="preserve"> </w:t>
      </w:r>
      <w:ins w:id="285" w:author="schulz" w:date="2016-01-14T21:16:00Z">
        <w:r w:rsidR="000F6E7C">
          <w:rPr>
            <w:rFonts w:ascii="Arial" w:eastAsia="Arial" w:hAnsi="Arial" w:cs="Arial"/>
            <w:spacing w:val="-12"/>
            <w:w w:val="91"/>
            <w:sz w:val="16"/>
            <w:szCs w:val="16"/>
          </w:rPr>
          <w:t xml:space="preserve">in databases as well as </w:t>
        </w:r>
      </w:ins>
      <w:del w:id="286" w:author="schulz" w:date="2016-01-14T21:17:00Z">
        <w:r w:rsidRPr="004B281B" w:rsidDel="000F6E7C">
          <w:rPr>
            <w:rFonts w:ascii="Arial" w:eastAsia="Arial" w:hAnsi="Arial" w:cs="Arial"/>
            <w:sz w:val="16"/>
            <w:szCs w:val="16"/>
            <w:rPrChange w:id="287" w:author="schulz" w:date="2016-01-14T21:14:00Z">
              <w:rPr/>
            </w:rPrChange>
          </w:rPr>
          <w:delText xml:space="preserve">or </w:delText>
        </w:r>
      </w:del>
      <w:del w:id="288" w:author="schulz" w:date="2016-01-14T21:13:00Z">
        <w:r w:rsidRPr="004B281B" w:rsidDel="004B281B">
          <w:rPr>
            <w:rFonts w:ascii="Arial" w:eastAsia="Arial" w:hAnsi="Arial" w:cs="Arial"/>
            <w:w w:val="90"/>
            <w:sz w:val="16"/>
            <w:szCs w:val="16"/>
            <w:rPrChange w:id="289" w:author="schulz" w:date="2016-01-14T21:14:00Z">
              <w:rPr>
                <w:w w:val="90"/>
              </w:rPr>
            </w:rPrChange>
          </w:rPr>
          <w:delText xml:space="preserve">simbolic </w:delText>
        </w:r>
        <w:r w:rsidRPr="004B281B" w:rsidDel="004B281B">
          <w:rPr>
            <w:rFonts w:ascii="Arial" w:eastAsia="Arial" w:hAnsi="Arial" w:cs="Arial"/>
            <w:spacing w:val="2"/>
            <w:w w:val="90"/>
            <w:sz w:val="16"/>
            <w:szCs w:val="16"/>
            <w:rPrChange w:id="290" w:author="schulz" w:date="2016-01-14T21:14:00Z">
              <w:rPr>
                <w:spacing w:val="2"/>
                <w:w w:val="90"/>
              </w:rPr>
            </w:rPrChange>
          </w:rPr>
          <w:delText xml:space="preserve"> </w:delText>
        </w:r>
      </w:del>
      <w:ins w:id="291" w:author="schulz" w:date="2016-01-14T21:13:00Z">
        <w:r w:rsidR="004B281B" w:rsidRPr="004B281B">
          <w:rPr>
            <w:rFonts w:ascii="Arial" w:eastAsia="Arial" w:hAnsi="Arial" w:cs="Arial"/>
            <w:spacing w:val="2"/>
            <w:w w:val="90"/>
            <w:sz w:val="16"/>
            <w:szCs w:val="16"/>
          </w:rPr>
          <w:t xml:space="preserve">database </w:t>
        </w:r>
      </w:ins>
      <w:ins w:id="292" w:author="schulz" w:date="2016-01-14T21:17:00Z">
        <w:r w:rsidR="000F6E7C">
          <w:rPr>
            <w:rFonts w:ascii="Arial" w:eastAsia="Arial" w:hAnsi="Arial" w:cs="Arial"/>
            <w:spacing w:val="2"/>
            <w:w w:val="90"/>
            <w:sz w:val="16"/>
            <w:szCs w:val="16"/>
          </w:rPr>
          <w:t xml:space="preserve">structure and content </w:t>
        </w:r>
      </w:ins>
      <w:del w:id="293" w:author="schulz" w:date="2016-01-14T21:17:00Z">
        <w:r w:rsidRPr="004B281B" w:rsidDel="000F6E7C">
          <w:rPr>
            <w:rFonts w:ascii="Arial" w:eastAsia="Arial" w:hAnsi="Arial" w:cs="Arial"/>
            <w:w w:val="90"/>
            <w:sz w:val="16"/>
            <w:szCs w:val="16"/>
            <w:rPrChange w:id="294" w:author="schulz" w:date="2016-01-14T21:14:00Z">
              <w:rPr>
                <w:w w:val="90"/>
              </w:rPr>
            </w:rPrChange>
          </w:rPr>
          <w:delText>entries</w:delText>
        </w:r>
        <w:r w:rsidRPr="004B281B" w:rsidDel="000F6E7C">
          <w:rPr>
            <w:rFonts w:ascii="Arial" w:eastAsia="Arial" w:hAnsi="Arial" w:cs="Arial"/>
            <w:spacing w:val="5"/>
            <w:w w:val="90"/>
            <w:sz w:val="16"/>
            <w:szCs w:val="16"/>
            <w:rPrChange w:id="295" w:author="schulz" w:date="2016-01-14T21:14:00Z">
              <w:rPr>
                <w:spacing w:val="5"/>
                <w:w w:val="90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90"/>
            <w:sz w:val="16"/>
            <w:szCs w:val="16"/>
            <w:rPrChange w:id="296" w:author="schulz" w:date="2016-01-14T21:14:00Z">
              <w:rPr>
                <w:w w:val="90"/>
              </w:rPr>
            </w:rPrChange>
          </w:rPr>
          <w:delText>that</w:delText>
        </w:r>
        <w:r w:rsidRPr="004B281B" w:rsidDel="000F6E7C">
          <w:rPr>
            <w:rFonts w:ascii="Arial" w:eastAsia="Arial" w:hAnsi="Arial" w:cs="Arial"/>
            <w:spacing w:val="12"/>
            <w:w w:val="90"/>
            <w:sz w:val="16"/>
            <w:szCs w:val="16"/>
            <w:rPrChange w:id="297" w:author="schulz" w:date="2016-01-14T21:14:00Z">
              <w:rPr>
                <w:spacing w:val="12"/>
                <w:w w:val="90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90"/>
            <w:sz w:val="16"/>
            <w:szCs w:val="16"/>
            <w:rPrChange w:id="298" w:author="schulz" w:date="2016-01-14T21:14:00Z">
              <w:rPr>
                <w:w w:val="90"/>
              </w:rPr>
            </w:rPrChange>
          </w:rPr>
          <w:delText>denote</w:delText>
        </w:r>
        <w:r w:rsidRPr="004B281B" w:rsidDel="000F6E7C">
          <w:rPr>
            <w:rFonts w:ascii="Arial" w:eastAsia="Arial" w:hAnsi="Arial" w:cs="Arial"/>
            <w:spacing w:val="-6"/>
            <w:w w:val="90"/>
            <w:sz w:val="16"/>
            <w:szCs w:val="16"/>
            <w:rPrChange w:id="299" w:author="schulz" w:date="2016-01-14T21:14:00Z">
              <w:rPr>
                <w:spacing w:val="-6"/>
                <w:w w:val="90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90"/>
            <w:sz w:val="16"/>
            <w:szCs w:val="16"/>
            <w:rPrChange w:id="300" w:author="schulz" w:date="2016-01-14T21:14:00Z">
              <w:rPr>
                <w:w w:val="90"/>
              </w:rPr>
            </w:rPrChange>
          </w:rPr>
          <w:delText>ontology</w:delText>
        </w:r>
        <w:r w:rsidRPr="004B281B" w:rsidDel="000F6E7C">
          <w:rPr>
            <w:rFonts w:ascii="Arial" w:eastAsia="Arial" w:hAnsi="Arial" w:cs="Arial"/>
            <w:spacing w:val="33"/>
            <w:w w:val="90"/>
            <w:sz w:val="16"/>
            <w:szCs w:val="16"/>
            <w:rPrChange w:id="301" w:author="schulz" w:date="2016-01-14T21:14:00Z">
              <w:rPr>
                <w:spacing w:val="33"/>
                <w:w w:val="90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02" w:author="schulz" w:date="2016-01-14T21:14:00Z">
              <w:rPr/>
            </w:rPrChange>
          </w:rPr>
          <w:delText xml:space="preserve">clas- </w:delText>
        </w:r>
        <w:r w:rsidRPr="004B281B" w:rsidDel="000F6E7C">
          <w:rPr>
            <w:rFonts w:ascii="Arial" w:eastAsia="Arial" w:hAnsi="Arial" w:cs="Arial"/>
            <w:w w:val="78"/>
            <w:sz w:val="16"/>
            <w:szCs w:val="16"/>
            <w:rPrChange w:id="303" w:author="schulz" w:date="2016-01-14T21:14:00Z">
              <w:rPr>
                <w:w w:val="78"/>
              </w:rPr>
            </w:rPrChange>
          </w:rPr>
          <w:delText xml:space="preserve">ses </w:delText>
        </w:r>
        <w:r w:rsidRPr="004B281B" w:rsidDel="000F6E7C">
          <w:rPr>
            <w:rFonts w:ascii="Arial" w:eastAsia="Arial" w:hAnsi="Arial" w:cs="Arial"/>
            <w:spacing w:val="5"/>
            <w:w w:val="78"/>
            <w:sz w:val="16"/>
            <w:szCs w:val="16"/>
            <w:rPrChange w:id="304" w:author="schulz" w:date="2016-01-14T21:14:00Z">
              <w:rPr>
                <w:spacing w:val="5"/>
                <w:w w:val="7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05" w:author="schulz" w:date="2016-01-14T21:14:00Z">
              <w:rPr/>
            </w:rPrChange>
          </w:rPr>
          <w:delText>are</w:delText>
        </w:r>
        <w:r w:rsidRPr="004B281B" w:rsidDel="000F6E7C">
          <w:rPr>
            <w:rFonts w:ascii="Arial" w:eastAsia="Arial" w:hAnsi="Arial" w:cs="Arial"/>
            <w:spacing w:val="-8"/>
            <w:sz w:val="16"/>
            <w:szCs w:val="16"/>
            <w:rPrChange w:id="306" w:author="schulz" w:date="2016-01-14T21:14:00Z">
              <w:rPr>
                <w:spacing w:val="-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07" w:author="schulz" w:date="2016-01-14T21:14:00Z">
              <w:rPr/>
            </w:rPrChange>
          </w:rPr>
          <w:delText>identified</w:delText>
        </w:r>
        <w:r w:rsidRPr="004B281B" w:rsidDel="000F6E7C">
          <w:rPr>
            <w:rFonts w:ascii="Arial" w:eastAsia="Arial" w:hAnsi="Arial" w:cs="Arial"/>
            <w:spacing w:val="-9"/>
            <w:sz w:val="16"/>
            <w:szCs w:val="16"/>
            <w:rPrChange w:id="308" w:author="schulz" w:date="2016-01-14T21:14:00Z">
              <w:rPr>
                <w:spacing w:val="-9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09" w:author="schulz" w:date="2016-01-14T21:14:00Z">
              <w:rPr/>
            </w:rPrChange>
          </w:rPr>
          <w:delText>in</w:delText>
        </w:r>
        <w:r w:rsidRPr="004B281B" w:rsidDel="000F6E7C">
          <w:rPr>
            <w:rFonts w:ascii="Arial" w:eastAsia="Arial" w:hAnsi="Arial" w:cs="Arial"/>
            <w:spacing w:val="28"/>
            <w:sz w:val="16"/>
            <w:szCs w:val="16"/>
            <w:rPrChange w:id="310" w:author="schulz" w:date="2016-01-14T21:14:00Z">
              <w:rPr>
                <w:spacing w:val="2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85"/>
            <w:sz w:val="16"/>
            <w:szCs w:val="16"/>
            <w:rPrChange w:id="311" w:author="schulz" w:date="2016-01-14T21:14:00Z">
              <w:rPr>
                <w:w w:val="85"/>
              </w:rPr>
            </w:rPrChange>
          </w:rPr>
          <w:delText>database</w:delText>
        </w:r>
        <w:r w:rsidRPr="004B281B" w:rsidDel="000F6E7C">
          <w:rPr>
            <w:rFonts w:ascii="Arial" w:eastAsia="Arial" w:hAnsi="Arial" w:cs="Arial"/>
            <w:spacing w:val="23"/>
            <w:w w:val="85"/>
            <w:sz w:val="16"/>
            <w:szCs w:val="16"/>
            <w:rPrChange w:id="312" w:author="schulz" w:date="2016-01-14T21:14:00Z">
              <w:rPr>
                <w:spacing w:val="23"/>
                <w:w w:val="85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85"/>
            <w:sz w:val="16"/>
            <w:szCs w:val="16"/>
            <w:rPrChange w:id="313" w:author="schulz" w:date="2016-01-14T21:14:00Z">
              <w:rPr>
                <w:w w:val="85"/>
              </w:rPr>
            </w:rPrChange>
          </w:rPr>
          <w:delText xml:space="preserve">records. </w:delText>
        </w:r>
        <w:r w:rsidRPr="004B281B" w:rsidDel="000F6E7C">
          <w:rPr>
            <w:rFonts w:ascii="Arial" w:eastAsia="Arial" w:hAnsi="Arial" w:cs="Arial"/>
            <w:spacing w:val="33"/>
            <w:w w:val="85"/>
            <w:sz w:val="16"/>
            <w:szCs w:val="16"/>
            <w:rPrChange w:id="314" w:author="schulz" w:date="2016-01-14T21:14:00Z">
              <w:rPr>
                <w:spacing w:val="33"/>
                <w:w w:val="85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85"/>
            <w:sz w:val="16"/>
            <w:szCs w:val="16"/>
            <w:rPrChange w:id="315" w:author="schulz" w:date="2016-01-14T21:14:00Z">
              <w:rPr>
                <w:w w:val="85"/>
              </w:rPr>
            </w:rPrChange>
          </w:rPr>
          <w:delText>These</w:delText>
        </w:r>
        <w:r w:rsidRPr="004B281B" w:rsidDel="000F6E7C">
          <w:rPr>
            <w:rFonts w:ascii="Arial" w:eastAsia="Arial" w:hAnsi="Arial" w:cs="Arial"/>
            <w:spacing w:val="36"/>
            <w:w w:val="85"/>
            <w:sz w:val="16"/>
            <w:szCs w:val="16"/>
            <w:rPrChange w:id="316" w:author="schulz" w:date="2016-01-14T21:14:00Z">
              <w:rPr>
                <w:spacing w:val="36"/>
                <w:w w:val="85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17" w:author="schulz" w:date="2016-01-14T21:14:00Z">
              <w:rPr/>
            </w:rPrChange>
          </w:rPr>
          <w:delText>are</w:delText>
        </w:r>
        <w:r w:rsidRPr="004B281B" w:rsidDel="000F6E7C">
          <w:rPr>
            <w:rFonts w:ascii="Arial" w:eastAsia="Arial" w:hAnsi="Arial" w:cs="Arial"/>
            <w:spacing w:val="-8"/>
            <w:sz w:val="16"/>
            <w:szCs w:val="16"/>
            <w:rPrChange w:id="318" w:author="schulz" w:date="2016-01-14T21:14:00Z">
              <w:rPr>
                <w:spacing w:val="-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19" w:author="schulz" w:date="2016-01-14T21:14:00Z">
              <w:rPr/>
            </w:rPrChange>
          </w:rPr>
          <w:delText>going</w:delText>
        </w:r>
        <w:r w:rsidRPr="004B281B" w:rsidDel="000F6E7C">
          <w:rPr>
            <w:rFonts w:ascii="Arial" w:eastAsia="Arial" w:hAnsi="Arial" w:cs="Arial"/>
            <w:spacing w:val="-2"/>
            <w:sz w:val="16"/>
            <w:szCs w:val="16"/>
            <w:rPrChange w:id="320" w:author="schulz" w:date="2016-01-14T21:14:00Z">
              <w:rPr>
                <w:spacing w:val="-2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21" w:author="schulz" w:date="2016-01-14T21:14:00Z">
              <w:rPr/>
            </w:rPrChange>
          </w:rPr>
          <w:delText>to</w:delText>
        </w:r>
        <w:r w:rsidRPr="004B281B" w:rsidDel="000F6E7C">
          <w:rPr>
            <w:rFonts w:ascii="Arial" w:eastAsia="Arial" w:hAnsi="Arial" w:cs="Arial"/>
            <w:spacing w:val="19"/>
            <w:sz w:val="16"/>
            <w:szCs w:val="16"/>
            <w:rPrChange w:id="322" w:author="schulz" w:date="2016-01-14T21:14:00Z">
              <w:rPr>
                <w:spacing w:val="19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23" w:author="schulz" w:date="2016-01-14T21:14:00Z">
              <w:rPr/>
            </w:rPrChange>
          </w:rPr>
          <w:delText>be</w:delText>
        </w:r>
        <w:r w:rsidRPr="004B281B" w:rsidDel="000F6E7C">
          <w:rPr>
            <w:rFonts w:ascii="Arial" w:eastAsia="Arial" w:hAnsi="Arial" w:cs="Arial"/>
            <w:spacing w:val="1"/>
            <w:sz w:val="16"/>
            <w:szCs w:val="16"/>
            <w:rPrChange w:id="324" w:author="schulz" w:date="2016-01-14T21:14:00Z">
              <w:rPr>
                <w:spacing w:val="1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25" w:author="schulz" w:date="2016-01-14T21:14:00Z">
              <w:rPr/>
            </w:rPrChange>
          </w:rPr>
          <w:delText xml:space="preserve">the </w:delText>
        </w:r>
        <w:r w:rsidRPr="004B281B" w:rsidDel="000F6E7C">
          <w:rPr>
            <w:rFonts w:ascii="Arial" w:eastAsia="Arial" w:hAnsi="Arial" w:cs="Arial"/>
            <w:w w:val="94"/>
            <w:sz w:val="16"/>
            <w:szCs w:val="16"/>
            <w:rPrChange w:id="326" w:author="schulz" w:date="2016-01-14T21:14:00Z">
              <w:rPr>
                <w:w w:val="94"/>
              </w:rPr>
            </w:rPrChange>
          </w:rPr>
          <w:delText>introductory</w:delText>
        </w:r>
        <w:r w:rsidRPr="004B281B" w:rsidDel="000F6E7C">
          <w:rPr>
            <w:rFonts w:ascii="Arial" w:eastAsia="Arial" w:hAnsi="Arial" w:cs="Arial"/>
            <w:spacing w:val="-2"/>
            <w:w w:val="94"/>
            <w:sz w:val="16"/>
            <w:szCs w:val="16"/>
            <w:rPrChange w:id="327" w:author="schulz" w:date="2016-01-14T21:14:00Z">
              <w:rPr>
                <w:spacing w:val="-2"/>
                <w:w w:val="94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28" w:author="schulz" w:date="2016-01-14T21:14:00Z">
              <w:rPr/>
            </w:rPrChange>
          </w:rPr>
          <w:delText>links</w:delText>
        </w:r>
        <w:r w:rsidRPr="004B281B" w:rsidDel="000F6E7C">
          <w:rPr>
            <w:rFonts w:ascii="Arial" w:eastAsia="Arial" w:hAnsi="Arial" w:cs="Arial"/>
            <w:spacing w:val="-18"/>
            <w:sz w:val="16"/>
            <w:szCs w:val="16"/>
            <w:rPrChange w:id="329" w:author="schulz" w:date="2016-01-14T21:14:00Z">
              <w:rPr>
                <w:spacing w:val="-1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30" w:author="schulz" w:date="2016-01-14T21:14:00Z">
              <w:rPr/>
            </w:rPrChange>
          </w:rPr>
          <w:delText>from</w:delText>
        </w:r>
        <w:r w:rsidRPr="004B281B" w:rsidDel="000F6E7C">
          <w:rPr>
            <w:rFonts w:ascii="Arial" w:eastAsia="Arial" w:hAnsi="Arial" w:cs="Arial"/>
            <w:spacing w:val="-18"/>
            <w:sz w:val="16"/>
            <w:szCs w:val="16"/>
            <w:rPrChange w:id="331" w:author="schulz" w:date="2016-01-14T21:14:00Z">
              <w:rPr>
                <w:spacing w:val="-18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83"/>
            <w:sz w:val="16"/>
            <w:szCs w:val="16"/>
            <w:rPrChange w:id="332" w:author="schulz" w:date="2016-01-14T21:14:00Z">
              <w:rPr>
                <w:w w:val="83"/>
              </w:rPr>
            </w:rPrChange>
          </w:rPr>
          <w:delText>database</w:delText>
        </w:r>
        <w:r w:rsidRPr="004B281B" w:rsidDel="000F6E7C">
          <w:rPr>
            <w:rFonts w:ascii="Arial" w:eastAsia="Arial" w:hAnsi="Arial" w:cs="Arial"/>
            <w:spacing w:val="3"/>
            <w:w w:val="83"/>
            <w:sz w:val="16"/>
            <w:szCs w:val="16"/>
            <w:rPrChange w:id="333" w:author="schulz" w:date="2016-01-14T21:14:00Z">
              <w:rPr>
                <w:spacing w:val="3"/>
                <w:w w:val="83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34" w:author="schulz" w:date="2016-01-14T21:14:00Z">
              <w:rPr/>
            </w:rPrChange>
          </w:rPr>
          <w:delText>to</w:delText>
        </w:r>
        <w:r w:rsidRPr="004B281B" w:rsidDel="000F6E7C">
          <w:rPr>
            <w:rFonts w:ascii="Arial" w:eastAsia="Arial" w:hAnsi="Arial" w:cs="Arial"/>
            <w:spacing w:val="-16"/>
            <w:sz w:val="16"/>
            <w:szCs w:val="16"/>
            <w:rPrChange w:id="335" w:author="schulz" w:date="2016-01-14T21:14:00Z">
              <w:rPr>
                <w:spacing w:val="-16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w w:val="93"/>
            <w:sz w:val="16"/>
            <w:szCs w:val="16"/>
            <w:rPrChange w:id="336" w:author="schulz" w:date="2016-01-14T21:14:00Z">
              <w:rPr>
                <w:w w:val="93"/>
              </w:rPr>
            </w:rPrChange>
          </w:rPr>
          <w:delText>ontology</w:delText>
        </w:r>
        <w:r w:rsidRPr="004B281B" w:rsidDel="000F6E7C">
          <w:rPr>
            <w:rFonts w:ascii="Arial" w:eastAsia="Arial" w:hAnsi="Arial" w:cs="Arial"/>
            <w:spacing w:val="-2"/>
            <w:w w:val="93"/>
            <w:sz w:val="16"/>
            <w:szCs w:val="16"/>
            <w:rPrChange w:id="337" w:author="schulz" w:date="2016-01-14T21:14:00Z">
              <w:rPr>
                <w:spacing w:val="-2"/>
                <w:w w:val="93"/>
              </w:rPr>
            </w:rPrChange>
          </w:rPr>
          <w:delText xml:space="preserve"> </w:delText>
        </w:r>
        <w:r w:rsidRPr="004B281B" w:rsidDel="000F6E7C">
          <w:rPr>
            <w:rFonts w:ascii="Arial" w:eastAsia="Arial" w:hAnsi="Arial" w:cs="Arial"/>
            <w:sz w:val="16"/>
            <w:szCs w:val="16"/>
            <w:rPrChange w:id="338" w:author="schulz" w:date="2016-01-14T21:14:00Z">
              <w:rPr/>
            </w:rPrChange>
          </w:rPr>
          <w:delText>interpretation</w:delText>
        </w:r>
      </w:del>
      <w:ins w:id="339" w:author="schulz" w:date="2016-01-14T21:17:00Z">
        <w:r w:rsidR="000F6E7C">
          <w:rPr>
            <w:rFonts w:ascii="Arial" w:eastAsia="Arial" w:hAnsi="Arial" w:cs="Arial"/>
            <w:w w:val="90"/>
            <w:sz w:val="16"/>
            <w:szCs w:val="16"/>
          </w:rPr>
          <w:t xml:space="preserve">are identified in database records and linked to </w:t>
        </w:r>
      </w:ins>
      <w:ins w:id="340" w:author="schulz" w:date="2016-01-14T21:22:00Z">
        <w:r w:rsidR="002B43E6">
          <w:rPr>
            <w:rFonts w:ascii="Arial" w:eastAsia="Arial" w:hAnsi="Arial" w:cs="Arial"/>
            <w:w w:val="90"/>
            <w:sz w:val="16"/>
            <w:szCs w:val="16"/>
          </w:rPr>
          <w:t xml:space="preserve">the </w:t>
        </w:r>
      </w:ins>
      <w:ins w:id="341" w:author="schulz" w:date="2016-01-14T21:17:00Z">
        <w:r w:rsidR="000F6E7C">
          <w:rPr>
            <w:rFonts w:ascii="Arial" w:eastAsia="Arial" w:hAnsi="Arial" w:cs="Arial"/>
            <w:w w:val="90"/>
            <w:sz w:val="16"/>
            <w:szCs w:val="16"/>
          </w:rPr>
          <w:t>ontolog</w:t>
        </w:r>
      </w:ins>
      <w:ins w:id="342" w:author="schulz" w:date="2016-01-14T21:22:00Z">
        <w:r w:rsidR="002B43E6">
          <w:rPr>
            <w:rFonts w:ascii="Arial" w:eastAsia="Arial" w:hAnsi="Arial" w:cs="Arial"/>
            <w:w w:val="90"/>
            <w:sz w:val="16"/>
            <w:szCs w:val="16"/>
          </w:rPr>
          <w:t>y entities they denote (classes or individuals)</w:t>
        </w:r>
      </w:ins>
      <w:r w:rsidRPr="004B281B">
        <w:rPr>
          <w:rFonts w:ascii="Arial" w:eastAsia="Arial" w:hAnsi="Arial" w:cs="Arial"/>
          <w:sz w:val="16"/>
          <w:szCs w:val="16"/>
          <w:rPrChange w:id="343" w:author="schulz" w:date="2016-01-14T21:14:00Z">
            <w:rPr/>
          </w:rPrChange>
        </w:rPr>
        <w:t>;</w:t>
      </w:r>
    </w:p>
    <w:p w14:paraId="3E1732FD" w14:textId="657CD120" w:rsidR="00B77D6E" w:rsidRDefault="00D6358D">
      <w:pPr>
        <w:spacing w:before="1" w:after="0" w:line="285" w:lineRule="auto"/>
        <w:ind w:left="206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>T</w:t>
      </w:r>
      <w:r>
        <w:rPr>
          <w:rFonts w:ascii="Arial" w:eastAsia="Arial" w:hAnsi="Arial" w:cs="Arial"/>
          <w:w w:val="86"/>
          <w:sz w:val="16"/>
          <w:szCs w:val="16"/>
        </w:rPr>
        <w:t>op-l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 xml:space="preserve">el 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relations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aligned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upper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el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>y</w:t>
      </w:r>
      <w:r>
        <w:rPr>
          <w:rFonts w:ascii="Arial" w:eastAsia="Arial" w:hAnsi="Arial" w:cs="Arial"/>
          <w:w w:val="86"/>
          <w:sz w:val="16"/>
          <w:szCs w:val="16"/>
        </w:rPr>
        <w:t xml:space="preserve">.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del w:id="344" w:author="schulz" w:date="2016-01-14T21:18:00Z">
        <w:r w:rsidDel="000F6E7C">
          <w:rPr>
            <w:rFonts w:ascii="Arial" w:eastAsia="Arial" w:hAnsi="Arial" w:cs="Arial"/>
            <w:w w:val="86"/>
            <w:sz w:val="16"/>
            <w:szCs w:val="16"/>
          </w:rPr>
          <w:delText>Mappings</w:delText>
        </w:r>
        <w:r w:rsidDel="000F6E7C">
          <w:rPr>
            <w:rFonts w:ascii="Arial" w:eastAsia="Arial" w:hAnsi="Arial" w:cs="Arial"/>
            <w:spacing w:val="36"/>
            <w:w w:val="86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86"/>
            <w:sz w:val="16"/>
            <w:szCs w:val="16"/>
          </w:rPr>
          <w:delText>are</w:delText>
        </w:r>
        <w:r w:rsidDel="000F6E7C">
          <w:rPr>
            <w:rFonts w:ascii="Arial" w:eastAsia="Arial" w:hAnsi="Arial" w:cs="Arial"/>
            <w:spacing w:val="-3"/>
            <w:w w:val="86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86"/>
            <w:sz w:val="16"/>
            <w:szCs w:val="16"/>
          </w:rPr>
          <w:delText>generated</w:delText>
        </w:r>
        <w:r w:rsidDel="000F6E7C">
          <w:rPr>
            <w:rFonts w:ascii="Arial" w:eastAsia="Arial" w:hAnsi="Arial" w:cs="Arial"/>
            <w:spacing w:val="-6"/>
            <w:w w:val="86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sz w:val="16"/>
            <w:szCs w:val="16"/>
          </w:rPr>
          <w:delText>from</w:delText>
        </w:r>
        <w:r w:rsidDel="000F6E7C">
          <w:rPr>
            <w:rFonts w:ascii="Arial" w:eastAsia="Arial" w:hAnsi="Arial" w:cs="Arial"/>
            <w:spacing w:val="-18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83"/>
            <w:sz w:val="16"/>
            <w:szCs w:val="16"/>
          </w:rPr>
          <w:delText xml:space="preserve">database </w:delText>
        </w:r>
        <w:r w:rsidDel="000F6E7C">
          <w:rPr>
            <w:rFonts w:ascii="Arial" w:eastAsia="Arial" w:hAnsi="Arial" w:cs="Arial"/>
            <w:sz w:val="16"/>
            <w:szCs w:val="16"/>
          </w:rPr>
          <w:delText>to</w:delText>
        </w:r>
        <w:r w:rsidDel="000F6E7C">
          <w:rPr>
            <w:rFonts w:ascii="Arial" w:eastAsia="Arial" w:hAnsi="Arial" w:cs="Arial"/>
            <w:spacing w:val="-16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90"/>
            <w:sz w:val="16"/>
            <w:szCs w:val="16"/>
          </w:rPr>
          <w:delText>the</w:delText>
        </w:r>
        <w:r w:rsidDel="000F6E7C">
          <w:rPr>
            <w:rFonts w:ascii="Arial" w:eastAsia="Arial" w:hAnsi="Arial" w:cs="Arial"/>
            <w:spacing w:val="-7"/>
            <w:w w:val="90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90"/>
            <w:sz w:val="16"/>
            <w:szCs w:val="16"/>
          </w:rPr>
          <w:delText>ontology</w:delText>
        </w:r>
        <w:r w:rsidDel="000F6E7C">
          <w:rPr>
            <w:rFonts w:ascii="Arial" w:eastAsia="Arial" w:hAnsi="Arial" w:cs="Arial"/>
            <w:spacing w:val="18"/>
            <w:w w:val="90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w w:val="90"/>
            <w:sz w:val="16"/>
            <w:szCs w:val="16"/>
          </w:rPr>
          <w:delText>aligned</w:delText>
        </w:r>
        <w:r w:rsidDel="000F6E7C">
          <w:rPr>
            <w:rFonts w:ascii="Arial" w:eastAsia="Arial" w:hAnsi="Arial" w:cs="Arial"/>
            <w:spacing w:val="-1"/>
            <w:w w:val="90"/>
            <w:sz w:val="16"/>
            <w:szCs w:val="16"/>
          </w:rPr>
          <w:delText xml:space="preserve"> </w:delText>
        </w:r>
        <w:r w:rsidDel="000F6E7C">
          <w:rPr>
            <w:rFonts w:ascii="Arial" w:eastAsia="Arial" w:hAnsi="Arial" w:cs="Arial"/>
            <w:sz w:val="16"/>
            <w:szCs w:val="16"/>
          </w:rPr>
          <w:delText>structure.</w:delText>
        </w:r>
      </w:del>
      <w:ins w:id="345" w:author="schulz" w:date="2016-01-14T21:18:00Z">
        <w:r w:rsidR="000F6E7C">
          <w:rPr>
            <w:rFonts w:ascii="Arial" w:eastAsia="Arial" w:hAnsi="Arial" w:cs="Arial"/>
            <w:w w:val="86"/>
            <w:sz w:val="16"/>
            <w:szCs w:val="16"/>
          </w:rPr>
          <w:t xml:space="preserve"> </w:t>
        </w:r>
      </w:ins>
    </w:p>
    <w:p w14:paraId="1B0BFC10" w14:textId="5AE87672" w:rsidR="00B77D6E" w:rsidRDefault="00D6358D">
      <w:pPr>
        <w:spacing w:before="1" w:after="0" w:line="285" w:lineRule="auto"/>
        <w:ind w:left="206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del w:id="346" w:author="schulz" w:date="2016-01-14T21:23:00Z">
        <w:r w:rsidDel="002B43E6">
          <w:rPr>
            <w:rFonts w:ascii="Arial" w:eastAsia="Arial" w:hAnsi="Arial" w:cs="Arial"/>
            <w:w w:val="86"/>
            <w:sz w:val="16"/>
            <w:szCs w:val="16"/>
          </w:rPr>
          <w:delText>Database</w:delText>
        </w:r>
        <w:r w:rsidDel="002B43E6">
          <w:rPr>
            <w:rFonts w:ascii="Arial" w:eastAsia="Arial" w:hAnsi="Arial" w:cs="Arial"/>
            <w:spacing w:val="12"/>
            <w:w w:val="8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6"/>
            <w:sz w:val="16"/>
            <w:szCs w:val="16"/>
          </w:rPr>
          <w:delText>objects</w:delText>
        </w:r>
        <w:r w:rsidDel="002B43E6">
          <w:rPr>
            <w:rFonts w:ascii="Arial" w:eastAsia="Arial" w:hAnsi="Arial" w:cs="Arial"/>
            <w:spacing w:val="34"/>
            <w:w w:val="8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6"/>
            <w:sz w:val="16"/>
            <w:szCs w:val="16"/>
          </w:rPr>
          <w:delText>are</w:delText>
        </w:r>
        <w:r w:rsidDel="002B43E6">
          <w:rPr>
            <w:rFonts w:ascii="Arial" w:eastAsia="Arial" w:hAnsi="Arial" w:cs="Arial"/>
            <w:spacing w:val="15"/>
            <w:w w:val="8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6"/>
            <w:sz w:val="16"/>
            <w:szCs w:val="16"/>
          </w:rPr>
          <w:delText>subjected</w:delText>
        </w:r>
        <w:r w:rsidDel="002B43E6">
          <w:rPr>
            <w:rFonts w:ascii="Arial" w:eastAsia="Arial" w:hAnsi="Arial" w:cs="Arial"/>
            <w:spacing w:val="26"/>
            <w:w w:val="8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to</w:delText>
        </w:r>
        <w:r w:rsidDel="002B43E6">
          <w:rPr>
            <w:rFonts w:ascii="Arial" w:eastAsia="Arial" w:hAnsi="Arial" w:cs="Arial"/>
            <w:spacing w:val="2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93"/>
            <w:sz w:val="16"/>
            <w:szCs w:val="16"/>
          </w:rPr>
          <w:delText>ontology-inspired</w:delText>
        </w:r>
        <w:r w:rsidDel="002B43E6">
          <w:rPr>
            <w:rFonts w:ascii="Arial" w:eastAsia="Arial" w:hAnsi="Arial" w:cs="Arial"/>
            <w:spacing w:val="16"/>
            <w:w w:val="93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93"/>
            <w:sz w:val="16"/>
            <w:szCs w:val="16"/>
          </w:rPr>
          <w:delText>scruti</w:delText>
        </w:r>
        <w:r w:rsidDel="002B43E6">
          <w:rPr>
            <w:rFonts w:ascii="Arial" w:eastAsia="Arial" w:hAnsi="Arial" w:cs="Arial"/>
            <w:spacing w:val="-2"/>
            <w:w w:val="93"/>
            <w:sz w:val="16"/>
            <w:szCs w:val="16"/>
          </w:rPr>
          <w:delText>n</w:delText>
        </w:r>
        <w:r w:rsidDel="002B43E6">
          <w:rPr>
            <w:rFonts w:ascii="Arial" w:eastAsia="Arial" w:hAnsi="Arial" w:cs="Arial"/>
            <w:w w:val="93"/>
            <w:sz w:val="16"/>
            <w:szCs w:val="16"/>
          </w:rPr>
          <w:delText>y:</w:delText>
        </w:r>
        <w:r w:rsidDel="002B43E6">
          <w:rPr>
            <w:rFonts w:ascii="Arial" w:eastAsia="Arial" w:hAnsi="Arial" w:cs="Arial"/>
            <w:spacing w:val="27"/>
            <w:w w:val="93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 xml:space="preserve">while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generally</w:delText>
        </w:r>
        <w:r w:rsidDel="002B43E6">
          <w:rPr>
            <w:rFonts w:ascii="Arial" w:eastAsia="Arial" w:hAnsi="Arial" w:cs="Arial"/>
            <w:spacing w:val="19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cat</w:delText>
        </w:r>
        <w:r w:rsidDel="002B43E6">
          <w:rPr>
            <w:rFonts w:ascii="Arial" w:eastAsia="Arial" w:hAnsi="Arial" w:cs="Arial"/>
            <w:spacing w:val="-2"/>
            <w:w w:val="89"/>
            <w:sz w:val="16"/>
            <w:szCs w:val="16"/>
          </w:rPr>
          <w:delText>e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gorized</w:delText>
        </w:r>
        <w:r w:rsidDel="002B43E6">
          <w:rPr>
            <w:rFonts w:ascii="Arial" w:eastAsia="Arial" w:hAnsi="Arial" w:cs="Arial"/>
            <w:spacing w:val="1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as</w:delText>
        </w:r>
        <w:r w:rsidDel="002B43E6">
          <w:rPr>
            <w:rFonts w:ascii="Arial" w:eastAsia="Arial" w:hAnsi="Arial" w:cs="Arial"/>
            <w:spacing w:val="-13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 xml:space="preserve">information </w:delText>
        </w:r>
        <w:r w:rsidDel="002B43E6">
          <w:rPr>
            <w:rFonts w:ascii="Arial" w:eastAsia="Arial" w:hAnsi="Arial" w:cs="Arial"/>
            <w:spacing w:val="14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entities,</w:delText>
        </w:r>
        <w:r w:rsidDel="002B43E6">
          <w:rPr>
            <w:rFonts w:ascii="Arial" w:eastAsia="Arial" w:hAnsi="Arial" w:cs="Arial"/>
            <w:spacing w:val="14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data</w:delText>
        </w:r>
        <w:r w:rsidDel="002B43E6">
          <w:rPr>
            <w:rFonts w:ascii="Arial" w:eastAsia="Arial" w:hAnsi="Arial" w:cs="Arial"/>
            <w:spacing w:val="-7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objects</w:delText>
        </w:r>
        <w:r w:rsidDel="002B43E6">
          <w:rPr>
            <w:rFonts w:ascii="Arial" w:eastAsia="Arial" w:hAnsi="Arial" w:cs="Arial"/>
            <w:spacing w:val="6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h</w:delText>
        </w:r>
        <w:r w:rsidDel="002B43E6">
          <w:rPr>
            <w:rFonts w:ascii="Arial" w:eastAsia="Arial" w:hAnsi="Arial" w:cs="Arial"/>
            <w:spacing w:val="-3"/>
            <w:w w:val="89"/>
            <w:sz w:val="16"/>
            <w:szCs w:val="16"/>
          </w:rPr>
          <w:delText>a</w:delText>
        </w:r>
        <w:r w:rsidDel="002B43E6">
          <w:rPr>
            <w:rFonts w:ascii="Arial" w:eastAsia="Arial" w:hAnsi="Arial" w:cs="Arial"/>
            <w:spacing w:val="-2"/>
            <w:w w:val="89"/>
            <w:sz w:val="16"/>
            <w:szCs w:val="16"/>
          </w:rPr>
          <w:delText>v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e</w:delText>
        </w:r>
        <w:r w:rsidDel="002B43E6">
          <w:rPr>
            <w:rFonts w:ascii="Arial" w:eastAsia="Arial" w:hAnsi="Arial" w:cs="Arial"/>
            <w:spacing w:val="-4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to</w:delText>
        </w:r>
        <w:r w:rsidDel="002B43E6">
          <w:rPr>
            <w:rFonts w:ascii="Arial" w:eastAsia="Arial" w:hAnsi="Arial" w:cs="Arial"/>
            <w:spacing w:val="-10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 xml:space="preserve">be </w:delText>
        </w:r>
        <w:r w:rsidDel="002B43E6">
          <w:rPr>
            <w:rFonts w:ascii="Arial" w:eastAsia="Arial" w:hAnsi="Arial" w:cs="Arial"/>
            <w:w w:val="87"/>
            <w:sz w:val="16"/>
            <w:szCs w:val="16"/>
          </w:rPr>
          <w:delText>connected</w:delText>
        </w:r>
        <w:r w:rsidDel="002B43E6">
          <w:rPr>
            <w:rFonts w:ascii="Arial" w:eastAsia="Arial" w:hAnsi="Arial" w:cs="Arial"/>
            <w:spacing w:val="23"/>
            <w:w w:val="87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to</w:delText>
        </w:r>
        <w:r w:rsidDel="002B43E6">
          <w:rPr>
            <w:rFonts w:ascii="Arial" w:eastAsia="Arial" w:hAnsi="Arial" w:cs="Arial"/>
            <w:spacing w:val="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their</w:delText>
        </w:r>
        <w:r w:rsidDel="002B43E6">
          <w:rPr>
            <w:rFonts w:ascii="Arial" w:eastAsia="Arial" w:hAnsi="Arial" w:cs="Arial"/>
            <w:spacing w:val="-5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8"/>
            <w:sz w:val="16"/>
            <w:szCs w:val="16"/>
          </w:rPr>
          <w:delText>referents</w:delText>
        </w:r>
        <w:r w:rsidDel="002B43E6">
          <w:rPr>
            <w:rFonts w:ascii="Arial" w:eastAsia="Arial" w:hAnsi="Arial" w:cs="Arial"/>
            <w:spacing w:val="22"/>
            <w:w w:val="88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in</w:delText>
        </w:r>
        <w:r w:rsidDel="002B43E6">
          <w:rPr>
            <w:rFonts w:ascii="Arial" w:eastAsia="Arial" w:hAnsi="Arial" w:cs="Arial"/>
            <w:spacing w:val="16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the</w:delText>
        </w:r>
        <w:r w:rsidDel="002B43E6">
          <w:rPr>
            <w:rFonts w:ascii="Arial" w:eastAsia="Arial" w:hAnsi="Arial" w:cs="Arial"/>
            <w:spacing w:val="-12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91"/>
            <w:sz w:val="16"/>
            <w:szCs w:val="16"/>
          </w:rPr>
          <w:delText>domain,</w:delText>
        </w:r>
        <w:r w:rsidDel="002B43E6">
          <w:rPr>
            <w:rFonts w:ascii="Arial" w:eastAsia="Arial" w:hAnsi="Arial" w:cs="Arial"/>
            <w:spacing w:val="31"/>
            <w:w w:val="91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for</w:delText>
        </w:r>
        <w:r w:rsidDel="002B43E6">
          <w:rPr>
            <w:rFonts w:ascii="Arial" w:eastAsia="Arial" w:hAnsi="Arial" w:cs="Arial"/>
            <w:spacing w:val="15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which</w:delText>
        </w:r>
        <w:r w:rsidDel="002B43E6">
          <w:rPr>
            <w:rFonts w:ascii="Arial" w:eastAsia="Arial" w:hAnsi="Arial" w:cs="Arial"/>
            <w:spacing w:val="-3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it</w:delText>
        </w:r>
        <w:r w:rsidDel="002B43E6">
          <w:rPr>
            <w:rFonts w:ascii="Arial" w:eastAsia="Arial" w:hAnsi="Arial" w:cs="Arial"/>
            <w:spacing w:val="25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is</w:delText>
        </w:r>
        <w:r w:rsidDel="002B43E6">
          <w:rPr>
            <w:rFonts w:ascii="Arial" w:eastAsia="Arial" w:hAnsi="Arial" w:cs="Arial"/>
            <w:spacing w:val="8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8"/>
            <w:sz w:val="16"/>
            <w:szCs w:val="16"/>
          </w:rPr>
          <w:delText xml:space="preserve">decided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whether</w:delText>
        </w:r>
        <w:r w:rsidDel="002B43E6">
          <w:rPr>
            <w:rFonts w:ascii="Arial" w:eastAsia="Arial" w:hAnsi="Arial" w:cs="Arial"/>
            <w:spacing w:val="6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th</w:delText>
        </w:r>
        <w:r w:rsidDel="002B43E6">
          <w:rPr>
            <w:rFonts w:ascii="Arial" w:eastAsia="Arial" w:hAnsi="Arial" w:cs="Arial"/>
            <w:spacing w:val="-2"/>
            <w:w w:val="89"/>
            <w:sz w:val="16"/>
            <w:szCs w:val="16"/>
          </w:rPr>
          <w:delText>e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y</w:delText>
        </w:r>
        <w:r w:rsidDel="002B43E6">
          <w:rPr>
            <w:rFonts w:ascii="Arial" w:eastAsia="Arial" w:hAnsi="Arial" w:cs="Arial"/>
            <w:spacing w:val="3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are</w:delText>
        </w:r>
        <w:r w:rsidDel="002B43E6">
          <w:rPr>
            <w:rFonts w:ascii="Arial" w:eastAsia="Arial" w:hAnsi="Arial" w:cs="Arial"/>
            <w:spacing w:val="-12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ind</w:delText>
        </w:r>
        <w:r w:rsidDel="002B43E6">
          <w:rPr>
            <w:rFonts w:ascii="Arial" w:eastAsia="Arial" w:hAnsi="Arial" w:cs="Arial"/>
            <w:spacing w:val="-4"/>
            <w:w w:val="89"/>
            <w:sz w:val="16"/>
            <w:szCs w:val="16"/>
          </w:rPr>
          <w:delText>i</w:delText>
        </w:r>
        <w:r w:rsidDel="002B43E6">
          <w:rPr>
            <w:rFonts w:ascii="Arial" w:eastAsia="Arial" w:hAnsi="Arial" w:cs="Arial"/>
            <w:w w:val="89"/>
            <w:sz w:val="16"/>
            <w:szCs w:val="16"/>
          </w:rPr>
          <w:delText>viduals</w:delText>
        </w:r>
        <w:r w:rsidDel="002B43E6">
          <w:rPr>
            <w:rFonts w:ascii="Arial" w:eastAsia="Arial" w:hAnsi="Arial" w:cs="Arial"/>
            <w:spacing w:val="39"/>
            <w:w w:val="89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sz w:val="16"/>
            <w:szCs w:val="16"/>
          </w:rPr>
          <w:delText>or</w:delText>
        </w:r>
        <w:r w:rsidDel="002B43E6">
          <w:rPr>
            <w:rFonts w:ascii="Arial" w:eastAsia="Arial" w:hAnsi="Arial" w:cs="Arial"/>
            <w:spacing w:val="-15"/>
            <w:sz w:val="16"/>
            <w:szCs w:val="16"/>
          </w:rPr>
          <w:delText xml:space="preserve"> </w:delText>
        </w:r>
        <w:r w:rsidDel="002B43E6">
          <w:rPr>
            <w:rFonts w:ascii="Arial" w:eastAsia="Arial" w:hAnsi="Arial" w:cs="Arial"/>
            <w:w w:val="83"/>
            <w:sz w:val="16"/>
            <w:szCs w:val="16"/>
          </w:rPr>
          <w:delText>classes.</w:delText>
        </w:r>
      </w:del>
      <w:ins w:id="347" w:author="schulz" w:date="2016-01-14T21:23:00Z">
        <w:r w:rsidR="002B43E6">
          <w:rPr>
            <w:rFonts w:ascii="Arial" w:eastAsia="Arial" w:hAnsi="Arial" w:cs="Arial"/>
            <w:w w:val="86"/>
            <w:sz w:val="16"/>
            <w:szCs w:val="16"/>
          </w:rPr>
          <w:t xml:space="preserve"> </w:t>
        </w:r>
      </w:ins>
    </w:p>
    <w:p w14:paraId="35D1B7B9" w14:textId="77777777" w:rsidR="00B77D6E" w:rsidRDefault="00D6358D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alignments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maps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assured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by</w:t>
      </w:r>
      <w:r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reasone</w:t>
      </w:r>
      <w:r>
        <w:rPr>
          <w:rFonts w:ascii="Arial" w:eastAsia="Arial" w:hAnsi="Arial" w:cs="Arial"/>
          <w:spacing w:val="-9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.</w:t>
      </w:r>
    </w:p>
    <w:p w14:paraId="4981F9BD" w14:textId="77777777" w:rsidR="00B77D6E" w:rsidRDefault="00D6358D">
      <w:pPr>
        <w:spacing w:before="35" w:after="0" w:line="285" w:lineRule="auto"/>
        <w:ind w:left="206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Repetit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structures,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description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 g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en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able to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perform 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intracellular 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process,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identified</w:t>
      </w:r>
      <w:r>
        <w:rPr>
          <w:rFonts w:ascii="Arial" w:eastAsia="Arial" w:hAnsi="Arial" w:cs="Arial"/>
          <w:spacing w:val="2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database </w:t>
      </w:r>
      <w:r>
        <w:rPr>
          <w:rFonts w:ascii="Arial" w:eastAsia="Arial" w:hAnsi="Arial" w:cs="Arial"/>
          <w:w w:val="88"/>
          <w:sz w:val="16"/>
          <w:szCs w:val="16"/>
        </w:rPr>
        <w:t>records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according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</w:t>
      </w:r>
      <w:r>
        <w:rPr>
          <w:rFonts w:ascii="Arial" w:eastAsia="Arial" w:hAnsi="Arial" w:cs="Arial"/>
          <w:spacing w:val="2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>anization</w:t>
      </w:r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described </w:t>
      </w:r>
      <w:r>
        <w:rPr>
          <w:rFonts w:ascii="Arial" w:eastAsia="Arial" w:hAnsi="Arial" w:cs="Arial"/>
          <w:spacing w:val="3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as </w:t>
      </w:r>
      <w:r>
        <w:rPr>
          <w:rFonts w:ascii="Arial" w:eastAsia="Arial" w:hAnsi="Arial" w:cs="Arial"/>
          <w:w w:val="87"/>
          <w:sz w:val="16"/>
          <w:szCs w:val="16"/>
        </w:rPr>
        <w:t>general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patterns:</w:t>
      </w:r>
    </w:p>
    <w:p w14:paraId="1A56B715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0BBA57EE" w14:textId="77777777" w:rsidR="00B77D6E" w:rsidRDefault="00D6358D">
      <w:pPr>
        <w:spacing w:after="0" w:line="285" w:lineRule="auto"/>
        <w:ind w:left="290" w:right="2060" w:hanging="20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interdependencies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relationships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between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referents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and/or </w:t>
      </w:r>
      <w:r>
        <w:rPr>
          <w:rFonts w:ascii="Arial" w:eastAsia="Arial" w:hAnsi="Arial" w:cs="Arial"/>
          <w:w w:val="85"/>
          <w:sz w:val="16"/>
          <w:szCs w:val="16"/>
        </w:rPr>
        <w:t>their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types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analysed,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based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domain</w:t>
      </w:r>
      <w:r>
        <w:rPr>
          <w:rFonts w:ascii="Arial" w:eastAsia="Arial" w:hAnsi="Arial" w:cs="Arial"/>
          <w:spacing w:val="3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wledge.</w:t>
      </w:r>
    </w:p>
    <w:p w14:paraId="06CBFAE3" w14:textId="77777777" w:rsidR="00B77D6E" w:rsidRDefault="00D6358D">
      <w:pPr>
        <w:spacing w:before="1" w:after="0" w:line="240" w:lineRule="auto"/>
        <w:ind w:left="8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need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 xml:space="preserve">wly 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defined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subclasses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assessed.</w:t>
      </w:r>
    </w:p>
    <w:p w14:paraId="5A649D7F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60FAF278" w14:textId="77777777" w:rsidR="00B77D6E" w:rsidRDefault="00D6358D">
      <w:pPr>
        <w:spacing w:after="0" w:line="285" w:lineRule="auto"/>
        <w:ind w:left="206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General</w:t>
      </w:r>
      <w:r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patterns</w:t>
      </w:r>
      <w:r>
        <w:rPr>
          <w:rFonts w:ascii="Arial" w:eastAsia="Arial" w:hAnsi="Arial" w:cs="Arial"/>
          <w:spacing w:val="1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propa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>g</w:t>
      </w:r>
      <w:r>
        <w:rPr>
          <w:rFonts w:ascii="Arial" w:eastAsia="Arial" w:hAnsi="Arial" w:cs="Arial"/>
          <w:w w:val="83"/>
          <w:sz w:val="16"/>
          <w:szCs w:val="16"/>
        </w:rPr>
        <w:t>ated</w:t>
      </w:r>
      <w:r>
        <w:rPr>
          <w:rFonts w:ascii="Arial" w:eastAsia="Arial" w:hAnsi="Arial" w:cs="Arial"/>
          <w:spacing w:val="2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to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ov</w:t>
      </w:r>
      <w:r>
        <w:rPr>
          <w:rFonts w:ascii="Arial" w:eastAsia="Arial" w:hAnsi="Arial" w:cs="Arial"/>
          <w:w w:val="83"/>
          <w:sz w:val="16"/>
          <w:szCs w:val="16"/>
        </w:rPr>
        <w:t xml:space="preserve">erall 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or</w:t>
      </w:r>
      <w:r>
        <w:rPr>
          <w:rFonts w:ascii="Arial" w:eastAsia="Arial" w:hAnsi="Arial" w:cs="Arial"/>
          <w:spacing w:val="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subset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 consideration;</w:t>
      </w:r>
    </w:p>
    <w:p w14:paraId="1634BD90" w14:textId="77777777" w:rsidR="00B77D6E" w:rsidRDefault="00D6358D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Content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generated 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needs 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 xml:space="preserve">aluated 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CQs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defined</w:t>
      </w:r>
    </w:p>
    <w:p w14:paraId="0058FA3C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407"/>
            <w:col w:w="6728"/>
          </w:cols>
        </w:sectPr>
      </w:pPr>
    </w:p>
    <w:p w14:paraId="708476C2" w14:textId="77777777" w:rsidR="00B77D6E" w:rsidRDefault="00B77D6E">
      <w:pPr>
        <w:spacing w:before="7" w:after="0" w:line="140" w:lineRule="exact"/>
        <w:rPr>
          <w:sz w:val="14"/>
          <w:szCs w:val="14"/>
        </w:rPr>
      </w:pPr>
    </w:p>
    <w:p w14:paraId="24CCDBB4" w14:textId="77777777" w:rsidR="00B77D6E" w:rsidRDefault="00D6358D">
      <w:pPr>
        <w:spacing w:after="0" w:line="240" w:lineRule="auto"/>
        <w:ind w:left="3245" w:right="490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4"/>
          <w:w w:val="103"/>
          <w:sz w:val="15"/>
          <w:szCs w:val="15"/>
        </w:rPr>
        <w:t>B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</w:t>
      </w:r>
    </w:p>
    <w:p w14:paraId="6215478E" w14:textId="77777777" w:rsidR="00B77D6E" w:rsidRDefault="00B77D6E">
      <w:pPr>
        <w:spacing w:before="1" w:after="0" w:line="130" w:lineRule="exact"/>
        <w:rPr>
          <w:sz w:val="13"/>
          <w:szCs w:val="13"/>
        </w:rPr>
      </w:pPr>
    </w:p>
    <w:p w14:paraId="6566F12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93DFB1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9D7B692" w14:textId="77777777" w:rsidR="00B77D6E" w:rsidRDefault="00D6358D">
      <w:pPr>
        <w:spacing w:after="0" w:line="259" w:lineRule="auto"/>
        <w:ind w:left="2812" w:right="55" w:firstLine="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fi</w:t>
      </w:r>
      <w:r>
        <w:rPr>
          <w:rFonts w:ascii="Times New Roman" w:eastAsia="Times New Roman" w:hAnsi="Times New Roman" w:cs="Times New Roman"/>
          <w:sz w:val="15"/>
          <w:szCs w:val="15"/>
        </w:rPr>
        <w:t>ne</w:t>
      </w:r>
      <w:r>
        <w:rPr>
          <w:rFonts w:ascii="Times New Roman" w:eastAsia="Times New Roman" w:hAnsi="Times New Roman" w:cs="Times New Roman"/>
          <w:spacing w:val="1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do</w:t>
      </w:r>
      <w:r>
        <w:rPr>
          <w:rFonts w:ascii="Times New Roman" w:eastAsia="Times New Roman" w:hAnsi="Times New Roman" w:cs="Times New Roman"/>
          <w:spacing w:val="-6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9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n </w:t>
      </w:r>
      <w:r>
        <w:rPr>
          <w:rFonts w:ascii="Times New Roman" w:eastAsia="Times New Roman" w:hAnsi="Times New Roman" w:cs="Times New Roman"/>
          <w:sz w:val="15"/>
          <w:szCs w:val="15"/>
        </w:rPr>
        <w:t>q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spacing w:val="1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nded</w:t>
      </w:r>
      <w:r>
        <w:rPr>
          <w:rFonts w:ascii="Times New Roman" w:eastAsia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da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ba</w:t>
      </w:r>
      <w:r>
        <w:rPr>
          <w:rFonts w:ascii="Times New Roman" w:eastAsia="Times New Roman" w:hAnsi="Times New Roman" w:cs="Times New Roman"/>
          <w:spacing w:val="-3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(s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)</w:t>
      </w:r>
    </w:p>
    <w:p w14:paraId="0383BE82" w14:textId="77777777" w:rsidR="00B77D6E" w:rsidRDefault="00B77D6E">
      <w:pPr>
        <w:spacing w:before="9" w:after="0" w:line="170" w:lineRule="exact"/>
        <w:rPr>
          <w:sz w:val="17"/>
          <w:szCs w:val="17"/>
        </w:rPr>
      </w:pPr>
    </w:p>
    <w:p w14:paraId="70302EE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3855906" w14:textId="77777777" w:rsidR="00B77D6E" w:rsidRDefault="00D6358D">
      <w:pPr>
        <w:spacing w:after="0" w:line="259" w:lineRule="auto"/>
        <w:ind w:left="2823" w:right="60" w:hanging="10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one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or</w:t>
      </w:r>
      <w:r>
        <w:rPr>
          <w:rFonts w:ascii="Times New Roman" w:eastAsia="Times New Roman" w:hAnsi="Times New Roman" w:cs="Times New Roman"/>
          <w:spacing w:val="1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ab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z w:val="15"/>
          <w:szCs w:val="15"/>
        </w:rPr>
        <w:t>at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ov</w:t>
      </w:r>
      <w:r>
        <w:rPr>
          <w:rFonts w:ascii="Times New Roman" w:eastAsia="Times New Roman" w:hAnsi="Times New Roman" w:cs="Times New Roman"/>
          <w:spacing w:val="9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r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he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q</w:t>
      </w:r>
      <w:r>
        <w:rPr>
          <w:rFonts w:ascii="Times New Roman" w:eastAsia="Times New Roman" w:hAnsi="Times New Roman" w:cs="Times New Roman"/>
          <w:sz w:val="15"/>
          <w:szCs w:val="15"/>
        </w:rPr>
        <w:t>ue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y</w:t>
      </w:r>
      <w:r>
        <w:rPr>
          <w:rFonts w:ascii="Times New Roman" w:eastAsia="Times New Roman" w:hAnsi="Times New Roman" w:cs="Times New Roman"/>
          <w:spacing w:val="1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on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ent</w:t>
      </w:r>
    </w:p>
    <w:p w14:paraId="2DB4F8B2" w14:textId="77777777" w:rsidR="00B77D6E" w:rsidRDefault="00B77D6E">
      <w:pPr>
        <w:spacing w:before="16" w:after="0" w:line="280" w:lineRule="exact"/>
        <w:rPr>
          <w:sz w:val="28"/>
          <w:szCs w:val="28"/>
        </w:rPr>
      </w:pPr>
    </w:p>
    <w:p w14:paraId="12B5A360" w14:textId="03D3C4CD" w:rsidR="00B77D6E" w:rsidRDefault="00D6358D">
      <w:pPr>
        <w:spacing w:after="0" w:line="259" w:lineRule="auto"/>
        <w:ind w:left="2724" w:right="-33" w:hanging="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do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og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2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14"/>
          <w:sz w:val="15"/>
          <w:szCs w:val="15"/>
        </w:rPr>
        <w:t xml:space="preserve"> </w:t>
      </w:r>
      <w:del w:id="348" w:author="schulz" w:date="2016-01-14T21:09:00Z">
        <w:r w:rsidDel="005A0A45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con</w:delText>
        </w:r>
        <w:r w:rsidDel="005A0A45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delText>v</w:delText>
        </w:r>
        <w:r w:rsidDel="005A0A45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 xml:space="preserve">ey </w:delText>
        </w:r>
      </w:del>
      <w:ins w:id="349" w:author="schulz" w:date="2016-01-14T21:09:00Z">
        <w:r w:rsidR="005A0A45">
          <w:rPr>
            <w:rFonts w:ascii="Times New Roman" w:eastAsia="Times New Roman" w:hAnsi="Times New Roman" w:cs="Times New Roman"/>
            <w:w w:val="103"/>
            <w:sz w:val="15"/>
            <w:szCs w:val="15"/>
          </w:rPr>
          <w:t xml:space="preserve">represent the referents of </w:t>
        </w:r>
      </w:ins>
      <w:r>
        <w:rPr>
          <w:rFonts w:ascii="Times New Roman" w:eastAsia="Times New Roman" w:hAnsi="Times New Roman" w:cs="Times New Roman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4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spacing w:val="1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z w:val="15"/>
          <w:szCs w:val="15"/>
        </w:rPr>
        <w:t>nd</w:t>
      </w:r>
      <w:r>
        <w:rPr>
          <w:rFonts w:ascii="Times New Roman" w:eastAsia="Times New Roman" w:hAnsi="Times New Roman" w:cs="Times New Roman"/>
          <w:spacing w:val="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n </w:t>
      </w:r>
      <w:r>
        <w:rPr>
          <w:rFonts w:ascii="Times New Roman" w:eastAsia="Times New Roman" w:hAnsi="Times New Roman" w:cs="Times New Roman"/>
          <w:sz w:val="15"/>
          <w:szCs w:val="15"/>
        </w:rPr>
        <w:t>upp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evel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ogy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o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gn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s</w:t>
      </w:r>
    </w:p>
    <w:p w14:paraId="5D496421" w14:textId="77777777" w:rsidR="00B77D6E" w:rsidRDefault="00B77D6E">
      <w:pPr>
        <w:spacing w:before="18" w:after="0" w:line="280" w:lineRule="exact"/>
        <w:rPr>
          <w:sz w:val="28"/>
          <w:szCs w:val="28"/>
        </w:rPr>
      </w:pPr>
    </w:p>
    <w:p w14:paraId="6393200D" w14:textId="3A7FF54E" w:rsidR="00B77D6E" w:rsidRDefault="00D6358D">
      <w:pPr>
        <w:spacing w:after="0" w:line="259" w:lineRule="auto"/>
        <w:ind w:left="2819" w:right="64" w:firstLine="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de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7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6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z w:val="15"/>
          <w:szCs w:val="15"/>
        </w:rPr>
        <w:t>y</w:t>
      </w:r>
      <w:r>
        <w:rPr>
          <w:rFonts w:ascii="Times New Roman" w:eastAsia="Times New Roman" w:hAnsi="Times New Roman" w:cs="Times New Roman"/>
          <w:spacing w:val="1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on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y </w:t>
      </w:r>
      <w:r>
        <w:rPr>
          <w:rFonts w:ascii="Times New Roman" w:eastAsia="Times New Roman" w:hAnsi="Times New Roman" w:cs="Times New Roman"/>
          <w:sz w:val="15"/>
          <w:szCs w:val="15"/>
        </w:rPr>
        <w:t>ann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7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ons</w:t>
      </w:r>
      <w:r>
        <w:rPr>
          <w:rFonts w:ascii="Times New Roman" w:eastAsia="Times New Roman" w:hAnsi="Times New Roman" w:cs="Times New Roman"/>
          <w:spacing w:val="1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or </w:t>
      </w:r>
      <w:del w:id="350" w:author="schulz" w:date="2016-01-14T21:10:00Z">
        <w:r w:rsidDel="005A0A45">
          <w:rPr>
            <w:rFonts w:ascii="Times New Roman" w:eastAsia="Times New Roman" w:hAnsi="Times New Roman" w:cs="Times New Roman"/>
            <w:spacing w:val="-3"/>
            <w:sz w:val="15"/>
            <w:szCs w:val="15"/>
          </w:rPr>
          <w:delText>s</w:delText>
        </w:r>
        <w:r w:rsidDel="005A0A45">
          <w:rPr>
            <w:rFonts w:ascii="Times New Roman" w:eastAsia="Times New Roman" w:hAnsi="Times New Roman" w:cs="Times New Roman"/>
            <w:spacing w:val="5"/>
            <w:sz w:val="15"/>
            <w:szCs w:val="15"/>
          </w:rPr>
          <w:delText>i</w:delText>
        </w:r>
        <w:r w:rsidDel="005A0A45">
          <w:rPr>
            <w:rFonts w:ascii="Times New Roman" w:eastAsia="Times New Roman" w:hAnsi="Times New Roman" w:cs="Times New Roman"/>
            <w:spacing w:val="-4"/>
            <w:sz w:val="15"/>
            <w:szCs w:val="15"/>
          </w:rPr>
          <w:delText>m</w:delText>
        </w:r>
        <w:r w:rsidDel="005A0A45">
          <w:rPr>
            <w:rFonts w:ascii="Times New Roman" w:eastAsia="Times New Roman" w:hAnsi="Times New Roman" w:cs="Times New Roman"/>
            <w:sz w:val="15"/>
            <w:szCs w:val="15"/>
          </w:rPr>
          <w:delText>bo</w:delText>
        </w:r>
        <w:r w:rsidDel="005A0A45">
          <w:rPr>
            <w:rFonts w:ascii="Times New Roman" w:eastAsia="Times New Roman" w:hAnsi="Times New Roman" w:cs="Times New Roman"/>
            <w:spacing w:val="5"/>
            <w:sz w:val="15"/>
            <w:szCs w:val="15"/>
          </w:rPr>
          <w:delText>l</w:delText>
        </w:r>
        <w:r w:rsidDel="005A0A45">
          <w:rPr>
            <w:rFonts w:ascii="Times New Roman" w:eastAsia="Times New Roman" w:hAnsi="Times New Roman" w:cs="Times New Roman"/>
            <w:spacing w:val="-4"/>
            <w:sz w:val="15"/>
            <w:szCs w:val="15"/>
          </w:rPr>
          <w:delText>i</w:delText>
        </w:r>
        <w:r w:rsidDel="005A0A45">
          <w:rPr>
            <w:rFonts w:ascii="Times New Roman" w:eastAsia="Times New Roman" w:hAnsi="Times New Roman" w:cs="Times New Roman"/>
            <w:sz w:val="15"/>
            <w:szCs w:val="15"/>
          </w:rPr>
          <w:delText>c</w:delText>
        </w:r>
        <w:r w:rsidDel="005A0A45">
          <w:rPr>
            <w:rFonts w:ascii="Times New Roman" w:eastAsia="Times New Roman" w:hAnsi="Times New Roman" w:cs="Times New Roman"/>
            <w:spacing w:val="14"/>
            <w:sz w:val="15"/>
            <w:szCs w:val="15"/>
          </w:rPr>
          <w:delText xml:space="preserve"> </w:delText>
        </w:r>
      </w:del>
      <w:ins w:id="351" w:author="schulz" w:date="2016-01-14T21:10:00Z">
        <w:r w:rsidR="005A0A45">
          <w:rPr>
            <w:rFonts w:ascii="Times New Roman" w:eastAsia="Times New Roman" w:hAnsi="Times New Roman" w:cs="Times New Roman"/>
            <w:spacing w:val="-3"/>
            <w:sz w:val="15"/>
            <w:szCs w:val="15"/>
          </w:rPr>
          <w:t>s</w:t>
        </w:r>
        <w:r w:rsidR="005A0A45">
          <w:rPr>
            <w:rFonts w:ascii="Times New Roman" w:eastAsia="Times New Roman" w:hAnsi="Times New Roman" w:cs="Times New Roman"/>
            <w:spacing w:val="5"/>
            <w:sz w:val="15"/>
            <w:szCs w:val="15"/>
          </w:rPr>
          <w:t>y</w:t>
        </w:r>
        <w:r w:rsidR="005A0A45">
          <w:rPr>
            <w:rFonts w:ascii="Times New Roman" w:eastAsia="Times New Roman" w:hAnsi="Times New Roman" w:cs="Times New Roman"/>
            <w:spacing w:val="-4"/>
            <w:sz w:val="15"/>
            <w:szCs w:val="15"/>
          </w:rPr>
          <w:t>m</w:t>
        </w:r>
        <w:r w:rsidR="005A0A45">
          <w:rPr>
            <w:rFonts w:ascii="Times New Roman" w:eastAsia="Times New Roman" w:hAnsi="Times New Roman" w:cs="Times New Roman"/>
            <w:sz w:val="15"/>
            <w:szCs w:val="15"/>
          </w:rPr>
          <w:t>bo</w:t>
        </w:r>
        <w:r w:rsidR="005A0A45">
          <w:rPr>
            <w:rFonts w:ascii="Times New Roman" w:eastAsia="Times New Roman" w:hAnsi="Times New Roman" w:cs="Times New Roman"/>
            <w:spacing w:val="5"/>
            <w:sz w:val="15"/>
            <w:szCs w:val="15"/>
          </w:rPr>
          <w:t>l</w:t>
        </w:r>
        <w:r w:rsidR="005A0A45">
          <w:rPr>
            <w:rFonts w:ascii="Times New Roman" w:eastAsia="Times New Roman" w:hAnsi="Times New Roman" w:cs="Times New Roman"/>
            <w:spacing w:val="-4"/>
            <w:sz w:val="15"/>
            <w:szCs w:val="15"/>
          </w:rPr>
          <w:t>i</w:t>
        </w:r>
        <w:r w:rsidR="005A0A45">
          <w:rPr>
            <w:rFonts w:ascii="Times New Roman" w:eastAsia="Times New Roman" w:hAnsi="Times New Roman" w:cs="Times New Roman"/>
            <w:sz w:val="15"/>
            <w:szCs w:val="15"/>
          </w:rPr>
          <w:t>c</w:t>
        </w:r>
        <w:r w:rsidR="005A0A45">
          <w:rPr>
            <w:rFonts w:ascii="Times New Roman" w:eastAsia="Times New Roman" w:hAnsi="Times New Roman" w:cs="Times New Roman"/>
            <w:spacing w:val="14"/>
            <w:sz w:val="15"/>
            <w:szCs w:val="15"/>
          </w:rPr>
          <w:t xml:space="preserve"> </w:t>
        </w:r>
      </w:ins>
      <w:r>
        <w:rPr>
          <w:rFonts w:ascii="Times New Roman" w:eastAsia="Times New Roman" w:hAnsi="Times New Roman" w:cs="Times New Roman"/>
          <w:sz w:val="15"/>
          <w:szCs w:val="15"/>
        </w:rPr>
        <w:t>en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ri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1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t </w:t>
      </w:r>
      <w:r>
        <w:rPr>
          <w:rFonts w:ascii="Times New Roman" w:eastAsia="Times New Roman" w:hAnsi="Times New Roman" w:cs="Times New Roman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no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del w:id="352" w:author="schulz" w:date="2016-01-14T21:10:00Z">
        <w:r w:rsidDel="005A0A45">
          <w:rPr>
            <w:rFonts w:ascii="Times New Roman" w:eastAsia="Times New Roman" w:hAnsi="Times New Roman" w:cs="Times New Roman"/>
            <w:sz w:val="15"/>
            <w:szCs w:val="15"/>
          </w:rPr>
          <w:delText>s</w:delText>
        </w:r>
      </w:del>
      <w:r>
        <w:rPr>
          <w:rFonts w:ascii="Times New Roman" w:eastAsia="Times New Roman" w:hAnsi="Times New Roman" w:cs="Times New Roman"/>
          <w:spacing w:val="1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on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ogy </w:t>
      </w:r>
      <w:r>
        <w:rPr>
          <w:rFonts w:ascii="Times New Roman" w:eastAsia="Times New Roman" w:hAnsi="Times New Roman" w:cs="Times New Roman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ss</w:t>
      </w:r>
      <w:r>
        <w:rPr>
          <w:rFonts w:ascii="Times New Roman" w:eastAsia="Times New Roman" w:hAnsi="Times New Roman" w:cs="Times New Roman"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spacing w:val="1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</w:p>
    <w:p w14:paraId="1E41794D" w14:textId="77777777" w:rsidR="00B77D6E" w:rsidRDefault="00B77D6E">
      <w:pPr>
        <w:spacing w:before="18" w:after="0" w:line="280" w:lineRule="exact"/>
        <w:rPr>
          <w:sz w:val="28"/>
          <w:szCs w:val="28"/>
        </w:rPr>
      </w:pPr>
    </w:p>
    <w:p w14:paraId="50D74C00" w14:textId="11A4426D" w:rsidR="00B77D6E" w:rsidRDefault="00D6358D">
      <w:pPr>
        <w:spacing w:after="0" w:line="259" w:lineRule="auto"/>
        <w:ind w:left="3125" w:right="372" w:firstLine="1"/>
        <w:jc w:val="center"/>
        <w:rPr>
          <w:rFonts w:ascii="Times New Roman" w:eastAsia="Times New Roman" w:hAnsi="Times New Roman" w:cs="Times New Roman"/>
          <w:sz w:val="15"/>
          <w:szCs w:val="15"/>
        </w:rPr>
      </w:pPr>
      <w:del w:id="353" w:author="schulz" w:date="2016-01-14T21:10:00Z">
        <w:r w:rsidDel="004B281B">
          <w:rPr>
            <w:rFonts w:ascii="Times New Roman" w:eastAsia="Times New Roman" w:hAnsi="Times New Roman" w:cs="Times New Roman"/>
            <w:spacing w:val="-3"/>
            <w:w w:val="103"/>
            <w:sz w:val="15"/>
            <w:szCs w:val="15"/>
          </w:rPr>
          <w:delText>M</w:delText>
        </w:r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 xml:space="preserve">ap </w:delText>
        </w:r>
      </w:del>
      <w:ins w:id="354" w:author="schulz" w:date="2016-01-14T21:10:00Z">
        <w:r w:rsidR="004B281B">
          <w:rPr>
            <w:rFonts w:ascii="Times New Roman" w:eastAsia="Times New Roman" w:hAnsi="Times New Roman" w:cs="Times New Roman"/>
            <w:spacing w:val="-3"/>
            <w:w w:val="103"/>
            <w:sz w:val="15"/>
            <w:szCs w:val="15"/>
          </w:rPr>
          <w:t>Connect</w:t>
        </w:r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 xml:space="preserve"> </w:t>
        </w:r>
      </w:ins>
      <w:del w:id="355" w:author="schulz" w:date="2016-01-14T21:10:00Z"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on</w:delText>
        </w:r>
        <w:r w:rsidDel="004B281B">
          <w:rPr>
            <w:rFonts w:ascii="Times New Roman" w:eastAsia="Times New Roman" w:hAnsi="Times New Roman" w:cs="Times New Roman"/>
            <w:spacing w:val="-4"/>
            <w:w w:val="103"/>
            <w:sz w:val="15"/>
            <w:szCs w:val="15"/>
          </w:rPr>
          <w:delText>t</w:delText>
        </w:r>
        <w:r w:rsidDel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delText>o</w:delText>
        </w:r>
        <w:r w:rsidDel="004B281B">
          <w:rPr>
            <w:rFonts w:ascii="Times New Roman" w:eastAsia="Times New Roman" w:hAnsi="Times New Roman" w:cs="Times New Roman"/>
            <w:spacing w:val="7"/>
            <w:w w:val="103"/>
            <w:sz w:val="15"/>
            <w:szCs w:val="15"/>
          </w:rPr>
          <w:delText>l</w:delText>
        </w:r>
        <w:r w:rsidDel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delText>o</w:delText>
        </w:r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g</w:delText>
        </w:r>
        <w:r w:rsidDel="004B281B">
          <w:rPr>
            <w:rFonts w:ascii="Times New Roman" w:eastAsia="Times New Roman" w:hAnsi="Times New Roman" w:cs="Times New Roman"/>
            <w:spacing w:val="-4"/>
            <w:w w:val="103"/>
            <w:sz w:val="15"/>
            <w:szCs w:val="15"/>
          </w:rPr>
          <w:delText>i</w:delText>
        </w:r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es</w:delText>
        </w:r>
      </w:del>
      <w:ins w:id="356" w:author="schulz" w:date="2016-01-14T21:10:00Z"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>on</w:t>
        </w:r>
        <w:r w:rsidR="004B281B">
          <w:rPr>
            <w:rFonts w:ascii="Times New Roman" w:eastAsia="Times New Roman" w:hAnsi="Times New Roman" w:cs="Times New Roman"/>
            <w:spacing w:val="-4"/>
            <w:w w:val="103"/>
            <w:sz w:val="15"/>
            <w:szCs w:val="15"/>
          </w:rPr>
          <w:t>t</w:t>
        </w:r>
        <w:r w:rsidR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t>o</w:t>
        </w:r>
        <w:r w:rsidR="004B281B">
          <w:rPr>
            <w:rFonts w:ascii="Times New Roman" w:eastAsia="Times New Roman" w:hAnsi="Times New Roman" w:cs="Times New Roman"/>
            <w:spacing w:val="7"/>
            <w:w w:val="103"/>
            <w:sz w:val="15"/>
            <w:szCs w:val="15"/>
          </w:rPr>
          <w:t>l</w:t>
        </w:r>
        <w:r w:rsidR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t>o</w:t>
        </w:r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>g</w:t>
        </w:r>
        <w:r w:rsidR="004B281B">
          <w:rPr>
            <w:rFonts w:ascii="Times New Roman" w:eastAsia="Times New Roman" w:hAnsi="Times New Roman" w:cs="Times New Roman"/>
            <w:spacing w:val="-4"/>
            <w:w w:val="103"/>
            <w:sz w:val="15"/>
            <w:szCs w:val="15"/>
          </w:rPr>
          <w:t>y</w:t>
        </w:r>
      </w:ins>
    </w:p>
    <w:p w14:paraId="6E8B6B59" w14:textId="4E8A93D0" w:rsidR="00B77D6E" w:rsidRDefault="00D6358D">
      <w:pPr>
        <w:spacing w:after="0" w:line="170" w:lineRule="exact"/>
        <w:ind w:left="3000" w:right="245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8"/>
          <w:sz w:val="15"/>
          <w:szCs w:val="15"/>
        </w:rPr>
        <w:t xml:space="preserve"> </w:t>
      </w:r>
      <w:del w:id="357" w:author="schulz" w:date="2016-01-14T21:10:00Z"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da</w:delText>
        </w:r>
        <w:r w:rsidDel="004B281B">
          <w:rPr>
            <w:rFonts w:ascii="Times New Roman" w:eastAsia="Times New Roman" w:hAnsi="Times New Roman" w:cs="Times New Roman"/>
            <w:spacing w:val="5"/>
            <w:w w:val="103"/>
            <w:sz w:val="15"/>
            <w:szCs w:val="15"/>
          </w:rPr>
          <w:delText>t</w:delText>
        </w:r>
        <w:r w:rsidDel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delText>a</w:delText>
        </w:r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ba</w:delText>
        </w:r>
        <w:r w:rsidDel="004B281B">
          <w:rPr>
            <w:rFonts w:ascii="Times New Roman" w:eastAsia="Times New Roman" w:hAnsi="Times New Roman" w:cs="Times New Roman"/>
            <w:spacing w:val="-3"/>
            <w:w w:val="103"/>
            <w:sz w:val="15"/>
            <w:szCs w:val="15"/>
          </w:rPr>
          <w:delText>s</w:delText>
        </w:r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es</w:delText>
        </w:r>
      </w:del>
      <w:ins w:id="358" w:author="schulz" w:date="2016-01-14T21:10:00Z"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>da</w:t>
        </w:r>
        <w:r w:rsidR="004B281B">
          <w:rPr>
            <w:rFonts w:ascii="Times New Roman" w:eastAsia="Times New Roman" w:hAnsi="Times New Roman" w:cs="Times New Roman"/>
            <w:spacing w:val="5"/>
            <w:w w:val="103"/>
            <w:sz w:val="15"/>
            <w:szCs w:val="15"/>
          </w:rPr>
          <w:t>t</w:t>
        </w:r>
        <w:r w:rsidR="004B281B">
          <w:rPr>
            <w:rFonts w:ascii="Times New Roman" w:eastAsia="Times New Roman" w:hAnsi="Times New Roman" w:cs="Times New Roman"/>
            <w:spacing w:val="-2"/>
            <w:w w:val="103"/>
            <w:sz w:val="15"/>
            <w:szCs w:val="15"/>
          </w:rPr>
          <w:t>a</w:t>
        </w:r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>ba</w:t>
        </w:r>
        <w:r w:rsidR="004B281B">
          <w:rPr>
            <w:rFonts w:ascii="Times New Roman" w:eastAsia="Times New Roman" w:hAnsi="Times New Roman" w:cs="Times New Roman"/>
            <w:spacing w:val="-3"/>
            <w:w w:val="103"/>
            <w:sz w:val="15"/>
            <w:szCs w:val="15"/>
          </w:rPr>
          <w:t>s</w:t>
        </w:r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>e</w:t>
        </w:r>
        <w:r w:rsidR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t xml:space="preserve"> contents</w:t>
        </w:r>
      </w:ins>
    </w:p>
    <w:p w14:paraId="75A21CE1" w14:textId="77777777" w:rsidR="00B77D6E" w:rsidRDefault="00D6358D">
      <w:pPr>
        <w:spacing w:before="2" w:after="0" w:line="140" w:lineRule="exact"/>
        <w:rPr>
          <w:sz w:val="14"/>
          <w:szCs w:val="14"/>
        </w:rPr>
      </w:pPr>
      <w:r>
        <w:br w:type="column"/>
      </w:r>
    </w:p>
    <w:p w14:paraId="673AE523" w14:textId="77777777" w:rsidR="00B77D6E" w:rsidRDefault="00D6358D">
      <w:pPr>
        <w:spacing w:after="0" w:line="240" w:lineRule="auto"/>
        <w:ind w:left="480" w:right="463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nd</w:t>
      </w:r>
    </w:p>
    <w:p w14:paraId="5975643A" w14:textId="77777777" w:rsidR="00B77D6E" w:rsidRDefault="00B77D6E">
      <w:pPr>
        <w:spacing w:before="3" w:after="0" w:line="160" w:lineRule="exact"/>
        <w:rPr>
          <w:sz w:val="16"/>
          <w:szCs w:val="16"/>
        </w:rPr>
      </w:pPr>
    </w:p>
    <w:p w14:paraId="0792F03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B16647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5182390" w14:textId="77777777" w:rsidR="00B77D6E" w:rsidRDefault="00D6358D">
      <w:pPr>
        <w:spacing w:after="0" w:line="259" w:lineRule="auto"/>
        <w:ind w:left="-8" w:right="-29" w:hanging="8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4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v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7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ge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6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d </w:t>
      </w:r>
      <w:r>
        <w:rPr>
          <w:rFonts w:ascii="Times New Roman" w:eastAsia="Times New Roman" w:hAnsi="Times New Roman" w:cs="Times New Roman"/>
          <w:sz w:val="15"/>
          <w:szCs w:val="15"/>
        </w:rPr>
        <w:t>con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nt</w:t>
      </w:r>
      <w:r>
        <w:rPr>
          <w:rFonts w:ascii="Times New Roman" w:eastAsia="Times New Roman" w:hAnsi="Times New Roman" w:cs="Times New Roman"/>
          <w:spacing w:val="1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w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q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ue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ri</w:t>
      </w:r>
      <w:r>
        <w:rPr>
          <w:rFonts w:ascii="Times New Roman" w:eastAsia="Times New Roman" w:hAnsi="Times New Roman" w:cs="Times New Roman"/>
          <w:spacing w:val="9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s </w:t>
      </w:r>
      <w:r>
        <w:rPr>
          <w:rFonts w:ascii="Times New Roman" w:eastAsia="Times New Roman" w:hAnsi="Times New Roman" w:cs="Times New Roman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6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ed</w:t>
      </w:r>
      <w:r>
        <w:rPr>
          <w:rFonts w:ascii="Times New Roman" w:eastAsia="Times New Roman" w:hAnsi="Times New Roman" w:cs="Times New Roman"/>
          <w:spacing w:val="1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b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8"/>
          <w:w w:val="10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1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ha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</w:t>
      </w:r>
    </w:p>
    <w:p w14:paraId="5A18FCF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BAE6029" w14:textId="77777777" w:rsidR="00B77D6E" w:rsidRDefault="00B77D6E">
      <w:pPr>
        <w:spacing w:before="2" w:after="0" w:line="200" w:lineRule="exact"/>
        <w:rPr>
          <w:sz w:val="20"/>
          <w:szCs w:val="20"/>
        </w:rPr>
      </w:pPr>
    </w:p>
    <w:p w14:paraId="3BABCE1A" w14:textId="77777777" w:rsidR="00B77D6E" w:rsidRDefault="00D6358D">
      <w:pPr>
        <w:spacing w:after="0" w:line="259" w:lineRule="auto"/>
        <w:ind w:left="56" w:right="36" w:hanging="5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P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opa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2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x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sz w:val="15"/>
          <w:szCs w:val="15"/>
        </w:rPr>
        <w:t>ene</w:t>
      </w:r>
      <w:r>
        <w:rPr>
          <w:rFonts w:ascii="Times New Roman" w:eastAsia="Times New Roman" w:hAnsi="Times New Roman" w:cs="Times New Roman"/>
          <w:spacing w:val="6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ed</w:t>
      </w:r>
      <w:r>
        <w:rPr>
          <w:rFonts w:ascii="Times New Roman" w:eastAsia="Times New Roman" w:hAnsi="Times New Roman" w:cs="Times New Roman"/>
          <w:spacing w:val="1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7"/>
          <w:w w:val="103"/>
          <w:sz w:val="15"/>
          <w:szCs w:val="15"/>
        </w:rPr>
        <w:t>w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6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ds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he</w:t>
      </w:r>
      <w:r>
        <w:rPr>
          <w:rFonts w:ascii="Times New Roman" w:eastAsia="Times New Roman" w:hAnsi="Times New Roman" w:cs="Times New Roman"/>
          <w:spacing w:val="1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ec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2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un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er con</w:t>
      </w:r>
      <w:r>
        <w:rPr>
          <w:rFonts w:ascii="Times New Roman" w:eastAsia="Times New Roman" w:hAnsi="Times New Roman" w:cs="Times New Roman"/>
          <w:spacing w:val="-3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de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on</w:t>
      </w:r>
    </w:p>
    <w:p w14:paraId="490E80AE" w14:textId="77777777" w:rsidR="00B77D6E" w:rsidRDefault="00B77D6E">
      <w:pPr>
        <w:spacing w:before="9" w:after="0" w:line="110" w:lineRule="exact"/>
        <w:rPr>
          <w:sz w:val="11"/>
          <w:szCs w:val="11"/>
        </w:rPr>
      </w:pPr>
    </w:p>
    <w:p w14:paraId="4C6B66C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F51E842" w14:textId="77777777" w:rsidR="00B77D6E" w:rsidRDefault="00D6358D">
      <w:pPr>
        <w:spacing w:after="0" w:line="259" w:lineRule="auto"/>
        <w:ind w:left="65" w:right="54" w:firstLine="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z w:val="15"/>
          <w:szCs w:val="15"/>
        </w:rPr>
        <w:t>b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6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act</w:t>
      </w:r>
      <w:r>
        <w:rPr>
          <w:rFonts w:ascii="Times New Roman" w:eastAsia="Times New Roman" w:hAnsi="Times New Roman" w:cs="Times New Roman"/>
          <w:spacing w:val="1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da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b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3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9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ds</w:t>
      </w:r>
      <w:r>
        <w:rPr>
          <w:rFonts w:ascii="Times New Roman" w:eastAsia="Times New Roman" w:hAnsi="Times New Roman" w:cs="Times New Roman"/>
          <w:spacing w:val="1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as</w:t>
      </w:r>
      <w:r>
        <w:rPr>
          <w:rFonts w:ascii="Times New Roman" w:eastAsia="Times New Roman" w:hAnsi="Times New Roman" w:cs="Times New Roman"/>
          <w:spacing w:val="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9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x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m</w:t>
      </w:r>
      <w:del w:id="359" w:author="schulz" w:date="2016-01-14T21:11:00Z">
        <w:r w:rsidDel="004B281B">
          <w:rPr>
            <w:rFonts w:ascii="Times New Roman" w:eastAsia="Times New Roman" w:hAnsi="Times New Roman" w:cs="Times New Roman"/>
            <w:w w:val="103"/>
            <w:sz w:val="15"/>
            <w:szCs w:val="15"/>
          </w:rPr>
          <w:delText>s</w:delText>
        </w:r>
      </w:del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p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ns</w:t>
      </w:r>
    </w:p>
    <w:p w14:paraId="14480645" w14:textId="77777777" w:rsidR="00B77D6E" w:rsidRDefault="00B77D6E">
      <w:pPr>
        <w:spacing w:before="3" w:after="0" w:line="130" w:lineRule="exact"/>
        <w:rPr>
          <w:sz w:val="13"/>
          <w:szCs w:val="13"/>
        </w:rPr>
      </w:pPr>
    </w:p>
    <w:p w14:paraId="2A2533D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041E650" w14:textId="77777777" w:rsidR="00B77D6E" w:rsidRDefault="00D6358D">
      <w:pPr>
        <w:spacing w:after="0" w:line="259" w:lineRule="auto"/>
        <w:ind w:left="-13" w:right="-33" w:hanging="5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z w:val="15"/>
          <w:szCs w:val="15"/>
        </w:rPr>
        <w:t>en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6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z w:val="15"/>
          <w:szCs w:val="15"/>
        </w:rPr>
        <w:t>y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ep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ve 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uc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spacing w:val="1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ons</w:t>
      </w:r>
      <w:r>
        <w:rPr>
          <w:rFonts w:ascii="Times New Roman" w:eastAsia="Times New Roman" w:hAnsi="Times New Roman" w:cs="Times New Roman"/>
          <w:spacing w:val="1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ab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8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e</w:t>
      </w:r>
    </w:p>
    <w:p w14:paraId="2B2D81E6" w14:textId="77777777" w:rsidR="00B77D6E" w:rsidRDefault="00B77D6E">
      <w:pPr>
        <w:spacing w:before="8" w:after="0" w:line="120" w:lineRule="exact"/>
        <w:rPr>
          <w:sz w:val="12"/>
          <w:szCs w:val="12"/>
        </w:rPr>
      </w:pPr>
    </w:p>
    <w:p w14:paraId="0BDD31B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FC824AC" w14:textId="77777777" w:rsidR="00B77D6E" w:rsidRDefault="00D6358D">
      <w:pPr>
        <w:spacing w:after="0" w:line="259" w:lineRule="auto"/>
        <w:ind w:left="259" w:right="24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4"/>
          <w:w w:val="10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ck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on</w:t>
      </w:r>
      <w:r>
        <w:rPr>
          <w:rFonts w:ascii="Times New Roman" w:eastAsia="Times New Roman" w:hAnsi="Times New Roman" w:cs="Times New Roman"/>
          <w:spacing w:val="-3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7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3"/>
          <w:w w:val="103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9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y 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8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de</w:t>
      </w:r>
      <w:r>
        <w:rPr>
          <w:rFonts w:ascii="Times New Roman" w:eastAsia="Times New Roman" w:hAnsi="Times New Roman" w:cs="Times New Roman"/>
          <w:spacing w:val="6"/>
          <w:w w:val="10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v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 xml:space="preserve">d 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-4"/>
          <w:w w:val="10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-2"/>
          <w:w w:val="10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5"/>
          <w:w w:val="103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w w:val="103"/>
          <w:sz w:val="15"/>
          <w:szCs w:val="15"/>
        </w:rPr>
        <w:t>s</w:t>
      </w:r>
    </w:p>
    <w:p w14:paraId="7C33BE5C" w14:textId="77777777" w:rsidR="00B77D6E" w:rsidRDefault="00D6358D">
      <w:pPr>
        <w:spacing w:before="35" w:after="0" w:line="240" w:lineRule="auto"/>
        <w:ind w:left="255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beforehand.</w:t>
      </w:r>
    </w:p>
    <w:p w14:paraId="681AD47E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6856D663" w14:textId="77777777" w:rsidR="00B77D6E" w:rsidRDefault="00D6358D">
      <w:pPr>
        <w:spacing w:after="0" w:line="285" w:lineRule="auto"/>
        <w:ind w:left="339" w:right="2060" w:hanging="20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generated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meets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w w:val="86"/>
          <w:sz w:val="16"/>
          <w:szCs w:val="16"/>
        </w:rPr>
        <w:t>y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able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answer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4"/>
          <w:sz w:val="16"/>
          <w:szCs w:val="16"/>
        </w:rPr>
        <w:t>user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needs,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reaches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end,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user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output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ontologized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interpretation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database.</w:t>
      </w:r>
    </w:p>
    <w:p w14:paraId="666B9464" w14:textId="77777777" w:rsidR="00B77D6E" w:rsidRDefault="00D6358D">
      <w:pPr>
        <w:spacing w:before="1" w:after="0" w:line="285" w:lineRule="auto"/>
        <w:ind w:left="339" w:right="2060" w:hanging="20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Otherwise,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more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iterations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aluations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required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9"/>
          <w:sz w:val="16"/>
          <w:szCs w:val="16"/>
        </w:rPr>
        <w:t>meet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domain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alidity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spectations.</w:t>
      </w:r>
    </w:p>
    <w:p w14:paraId="4828A6E8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5A97DF4E" w14:textId="77777777" w:rsidR="00B77D6E" w:rsidRDefault="00D6358D">
      <w:pPr>
        <w:spacing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xt,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introduce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some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CQs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used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x</w:t>
      </w:r>
      <w:r>
        <w:rPr>
          <w:rFonts w:ascii="Arial" w:eastAsia="Arial" w:hAnsi="Arial" w:cs="Arial"/>
          <w:w w:val="94"/>
          <w:sz w:val="16"/>
          <w:szCs w:val="16"/>
        </w:rPr>
        <w:t>emplification:</w:t>
      </w:r>
    </w:p>
    <w:p w14:paraId="0F5EA90D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3D8818E9" w14:textId="77777777" w:rsidR="00B77D6E" w:rsidRDefault="00D6358D">
      <w:pPr>
        <w:spacing w:after="0" w:line="285" w:lineRule="auto"/>
        <w:ind w:left="290" w:right="2060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1.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Which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kinds</w:t>
      </w:r>
      <w:r>
        <w:rPr>
          <w:rFonts w:ascii="Arial" w:eastAsia="Arial" w:hAnsi="Arial" w:cs="Arial"/>
          <w:spacing w:val="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6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processes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can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found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mice?</w:t>
      </w:r>
    </w:p>
    <w:p w14:paraId="29307D89" w14:textId="77777777" w:rsidR="00B77D6E" w:rsidRDefault="00D6358D">
      <w:pPr>
        <w:spacing w:before="1" w:after="0" w:line="240" w:lineRule="auto"/>
        <w:ind w:left="4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2.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that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9"/>
          <w:sz w:val="16"/>
          <w:szCs w:val="16"/>
        </w:rPr>
        <w:t>xhibit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methylt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ase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’?</w:t>
      </w:r>
    </w:p>
    <w:p w14:paraId="444CB0E9" w14:textId="77777777" w:rsidR="00B77D6E" w:rsidRDefault="00D6358D">
      <w:pPr>
        <w:spacing w:before="35" w:after="0" w:line="285" w:lineRule="auto"/>
        <w:ind w:left="290" w:right="2060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3.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 are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1"/>
          <w:sz w:val="16"/>
          <w:szCs w:val="16"/>
        </w:rPr>
        <w:t>cystationine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gama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lyaseâŁ™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participate,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8"/>
          <w:sz w:val="16"/>
          <w:szCs w:val="16"/>
        </w:rPr>
        <w:t>xhibiting</w:t>
      </w:r>
    </w:p>
    <w:p w14:paraId="4D2BA0B4" w14:textId="77777777" w:rsidR="00B77D6E" w:rsidRDefault="00D6358D">
      <w:pPr>
        <w:spacing w:before="1" w:after="0" w:line="240" w:lineRule="auto"/>
        <w:ind w:left="29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carbon-sulfur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’?</w:t>
      </w:r>
    </w:p>
    <w:p w14:paraId="1DC0ECDD" w14:textId="77777777" w:rsidR="00B77D6E" w:rsidRDefault="00D6358D">
      <w:pPr>
        <w:spacing w:before="35" w:after="0" w:line="285" w:lineRule="auto"/>
        <w:ind w:left="290" w:right="2060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4.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Which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biological</w:t>
      </w:r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entail</w:t>
      </w:r>
      <w:r>
        <w:rPr>
          <w:rFonts w:ascii="Arial" w:eastAsia="Arial" w:hAnsi="Arial" w:cs="Arial"/>
          <w:spacing w:val="2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risk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2"/>
          <w:sz w:val="16"/>
          <w:szCs w:val="16"/>
        </w:rPr>
        <w:t>Athe</w:t>
      </w:r>
      <w:r>
        <w:rPr>
          <w:rFonts w:ascii="Arial" w:eastAsia="Arial" w:hAnsi="Arial" w:cs="Arial"/>
          <w:i/>
          <w:spacing w:val="-7"/>
          <w:w w:val="92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oscle- </w:t>
      </w:r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osi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’?</w:t>
      </w:r>
    </w:p>
    <w:p w14:paraId="0D4B9B1A" w14:textId="77777777" w:rsidR="00B77D6E" w:rsidRDefault="00D6358D">
      <w:pPr>
        <w:spacing w:before="1" w:after="0" w:line="285" w:lineRule="auto"/>
        <w:ind w:left="290" w:right="2060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5.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kinds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 xml:space="preserve">anisms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capable 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performing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7"/>
          <w:sz w:val="16"/>
          <w:szCs w:val="16"/>
        </w:rPr>
        <w:t xml:space="preserve">cysteine </w:t>
      </w:r>
      <w:r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99"/>
          <w:sz w:val="16"/>
          <w:szCs w:val="16"/>
        </w:rPr>
        <w:t>’?</w:t>
      </w:r>
    </w:p>
    <w:p w14:paraId="2889EC7E" w14:textId="77777777" w:rsidR="00B77D6E" w:rsidRDefault="00D6358D">
      <w:pPr>
        <w:spacing w:before="1" w:after="0" w:line="285" w:lineRule="auto"/>
        <w:ind w:left="290" w:right="2060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6.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Which</w:t>
      </w:r>
      <w:r>
        <w:rPr>
          <w:rFonts w:ascii="Arial" w:eastAsia="Arial" w:hAnsi="Arial" w:cs="Arial"/>
          <w:spacing w:val="2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proteins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found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Bos</w:t>
      </w:r>
      <w:r>
        <w:rPr>
          <w:rFonts w:ascii="Arial" w:eastAsia="Arial" w:hAnsi="Arial" w:cs="Arial"/>
          <w:i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taurus</w:t>
      </w:r>
      <w:r>
        <w:rPr>
          <w:rFonts w:ascii="Arial" w:eastAsia="Arial" w:hAnsi="Arial" w:cs="Arial"/>
          <w:i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4"/>
          <w:sz w:val="16"/>
          <w:szCs w:val="16"/>
        </w:rPr>
        <w:t>capability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methionine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biosynthesis?</w:t>
      </w:r>
    </w:p>
    <w:p w14:paraId="4E427284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66301C80" w14:textId="77777777" w:rsidR="00B77D6E" w:rsidRDefault="00D6358D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CQs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selected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vide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xamples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3"/>
          <w:sz w:val="16"/>
          <w:szCs w:val="16"/>
        </w:rPr>
        <w:t>xplore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entity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types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 xml:space="preserve">xpres- </w:t>
      </w:r>
      <w:r>
        <w:rPr>
          <w:rFonts w:ascii="Arial" w:eastAsia="Arial" w:hAnsi="Arial" w:cs="Arial"/>
          <w:w w:val="82"/>
          <w:sz w:val="16"/>
          <w:szCs w:val="16"/>
        </w:rPr>
        <w:t>sed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data,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phenotypes,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proteins,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molecules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processes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eral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anisms.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From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these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CQs,</w:t>
      </w:r>
      <w:r>
        <w:rPr>
          <w:rFonts w:ascii="Arial" w:eastAsia="Arial" w:hAnsi="Arial" w:cs="Arial"/>
          <w:spacing w:val="2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identified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ontological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resources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(Section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4).</w:t>
      </w:r>
    </w:p>
    <w:p w14:paraId="5EC23F94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4190" w:space="357"/>
            <w:col w:w="1280" w:space="1256"/>
            <w:col w:w="6777"/>
          </w:cols>
        </w:sectPr>
      </w:pPr>
    </w:p>
    <w:p w14:paraId="5D0DEBE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A1EEBC7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F4837B8" w14:textId="77777777" w:rsidR="00B77D6E" w:rsidRDefault="00B77D6E">
      <w:pPr>
        <w:spacing w:before="6" w:after="0" w:line="220" w:lineRule="exact"/>
      </w:pPr>
    </w:p>
    <w:p w14:paraId="608E3C39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BA94141" w14:textId="77777777" w:rsidR="00B77D6E" w:rsidRDefault="00D6358D">
      <w:pPr>
        <w:spacing w:before="37" w:after="0" w:line="240" w:lineRule="auto"/>
        <w:ind w:left="2062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</w:rPr>
        <w:lastRenderedPageBreak/>
        <w:t>Fig.</w:t>
      </w:r>
      <w:r>
        <w:rPr>
          <w:rFonts w:ascii="Arial" w:eastAsia="Arial" w:hAnsi="Arial" w:cs="Arial"/>
          <w:b/>
          <w:bCs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sz w:val="13"/>
          <w:szCs w:val="13"/>
        </w:rPr>
        <w:t>1.</w:t>
      </w:r>
      <w:r>
        <w:rPr>
          <w:rFonts w:ascii="Arial" w:eastAsia="Arial" w:hAnsi="Arial" w:cs="Arial"/>
          <w:b/>
          <w:bCs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w w:val="93"/>
          <w:sz w:val="13"/>
          <w:szCs w:val="13"/>
        </w:rPr>
        <w:t>Ontology</w:t>
      </w:r>
      <w:r>
        <w:rPr>
          <w:rFonts w:ascii="Arial" w:eastAsia="Arial" w:hAnsi="Arial" w:cs="Arial"/>
          <w:spacing w:val="4"/>
          <w:w w:val="93"/>
          <w:sz w:val="13"/>
          <w:szCs w:val="13"/>
        </w:rPr>
        <w:t xml:space="preserve"> </w:t>
      </w:r>
      <w:r>
        <w:rPr>
          <w:rFonts w:ascii="Arial" w:eastAsia="Arial" w:hAnsi="Arial" w:cs="Arial"/>
          <w:w w:val="93"/>
          <w:sz w:val="13"/>
          <w:szCs w:val="13"/>
        </w:rPr>
        <w:t>grounding</w:t>
      </w:r>
      <w:r>
        <w:rPr>
          <w:rFonts w:ascii="Arial" w:eastAsia="Arial" w:hAnsi="Arial" w:cs="Arial"/>
          <w:spacing w:val="-7"/>
          <w:w w:val="93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process.</w:t>
      </w:r>
    </w:p>
    <w:p w14:paraId="37393FB1" w14:textId="77777777" w:rsidR="00B77D6E" w:rsidRDefault="00B77D6E">
      <w:pPr>
        <w:spacing w:before="7" w:after="0" w:line="160" w:lineRule="exact"/>
        <w:rPr>
          <w:sz w:val="16"/>
          <w:szCs w:val="16"/>
        </w:rPr>
      </w:pPr>
    </w:p>
    <w:p w14:paraId="2A4D446A" w14:textId="77777777" w:rsidR="00B77D6E" w:rsidRDefault="00D6358D">
      <w:pPr>
        <w:spacing w:after="0" w:line="240" w:lineRule="auto"/>
        <w:ind w:left="2269" w:right="2303"/>
        <w:jc w:val="center"/>
        <w:rPr>
          <w:rFonts w:ascii="Arial" w:eastAsia="Arial" w:hAnsi="Arial" w:cs="Arial"/>
          <w:sz w:val="16"/>
          <w:szCs w:val="16"/>
        </w:rPr>
      </w:pPr>
      <w:commentRangeStart w:id="360"/>
      <w:r>
        <w:rPr>
          <w:rFonts w:ascii="Arial" w:eastAsia="Arial" w:hAnsi="Arial" w:cs="Arial"/>
          <w:w w:val="89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xt,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97"/>
          <w:sz w:val="16"/>
          <w:szCs w:val="16"/>
        </w:rPr>
        <w:t>orkfl</w:t>
      </w:r>
      <w:r>
        <w:rPr>
          <w:rFonts w:ascii="Arial" w:eastAsia="Arial" w:hAnsi="Arial" w:cs="Arial"/>
          <w:spacing w:val="-4"/>
          <w:w w:val="97"/>
          <w:sz w:val="16"/>
          <w:szCs w:val="16"/>
        </w:rPr>
        <w:t>o</w:t>
      </w:r>
      <w:r>
        <w:rPr>
          <w:rFonts w:ascii="Arial" w:eastAsia="Arial" w:hAnsi="Arial" w:cs="Arial"/>
          <w:w w:val="99"/>
          <w:sz w:val="16"/>
          <w:szCs w:val="16"/>
        </w:rPr>
        <w:t>w:</w:t>
      </w:r>
      <w:commentRangeEnd w:id="360"/>
      <w:r w:rsidR="000F6E7C">
        <w:rPr>
          <w:rStyle w:val="Kommentarzeichen"/>
        </w:rPr>
        <w:commentReference w:id="360"/>
      </w:r>
    </w:p>
    <w:p w14:paraId="71466B8C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3598E048" w14:textId="77777777" w:rsidR="00B77D6E" w:rsidRDefault="00D6358D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Domain 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defined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(Gruninger 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>ox,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1994)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(queries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introduced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section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5.4,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xplained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tested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section </w:t>
      </w:r>
      <w:r>
        <w:rPr>
          <w:rFonts w:ascii="Arial" w:eastAsia="Arial" w:hAnsi="Arial" w:cs="Arial"/>
          <w:sz w:val="16"/>
          <w:szCs w:val="16"/>
        </w:rPr>
        <w:t>6.4);</w:t>
      </w:r>
    </w:p>
    <w:p w14:paraId="44E0FEE6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more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databases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ov</w:t>
      </w:r>
      <w:r>
        <w:rPr>
          <w:rFonts w:ascii="Arial" w:eastAsia="Arial" w:hAnsi="Arial" w:cs="Arial"/>
          <w:w w:val="85"/>
          <w:sz w:val="16"/>
          <w:szCs w:val="16"/>
        </w:rPr>
        <w:t>er  the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content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queries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selected.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selected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UniProt, 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Ensembl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NCBI 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axonomy</w:t>
      </w:r>
      <w:r>
        <w:rPr>
          <w:rFonts w:ascii="Arial" w:eastAsia="Arial" w:hAnsi="Arial" w:cs="Arial"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</w:p>
    <w:p w14:paraId="069FA81B" w14:textId="77777777" w:rsidR="00B77D6E" w:rsidRDefault="00D6358D">
      <w:pPr>
        <w:spacing w:before="1" w:after="0" w:line="240" w:lineRule="auto"/>
        <w:ind w:left="2285" w:right="332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x</w:t>
      </w:r>
      <w:r>
        <w:rPr>
          <w:rFonts w:ascii="Arial" w:eastAsia="Arial" w:hAnsi="Arial" w:cs="Arial"/>
          <w:w w:val="94"/>
          <w:sz w:val="16"/>
          <w:szCs w:val="16"/>
        </w:rPr>
        <w:t>emplification;</w:t>
      </w:r>
    </w:p>
    <w:p w14:paraId="3600D286" w14:textId="77777777" w:rsidR="00B77D6E" w:rsidRDefault="00D6358D">
      <w:pPr>
        <w:spacing w:before="58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z w:val="20"/>
          <w:szCs w:val="20"/>
        </w:rPr>
        <w:lastRenderedPageBreak/>
        <w:t>4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Resou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ces</w:t>
      </w:r>
    </w:p>
    <w:p w14:paraId="589939CB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094AF5CB" w14:textId="77777777" w:rsidR="00B77D6E" w:rsidRDefault="00D6358D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Biomedical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Ontologies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nv</w:t>
      </w:r>
      <w:r>
        <w:rPr>
          <w:rFonts w:ascii="Arial" w:eastAsia="Arial" w:hAnsi="Arial" w:cs="Arial"/>
          <w:sz w:val="18"/>
          <w:szCs w:val="18"/>
        </w:rPr>
        <w:t>ol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ed</w:t>
      </w:r>
    </w:p>
    <w:p w14:paraId="1BC42672" w14:textId="77777777" w:rsidR="00B77D6E" w:rsidRDefault="00D6358D">
      <w:pPr>
        <w:spacing w:before="74" w:after="0" w:line="220" w:lineRule="atLeast"/>
        <w:ind w:left="255" w:right="2058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Gene</w:t>
      </w:r>
      <w:r>
        <w:rPr>
          <w:rFonts w:ascii="Arial" w:eastAsia="Arial" w:hAnsi="Arial" w:cs="Arial"/>
          <w:b/>
          <w:bCs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Ontology</w:t>
      </w:r>
      <w:r>
        <w:rPr>
          <w:rFonts w:ascii="Arial" w:eastAsia="Arial" w:hAnsi="Arial" w:cs="Arial"/>
          <w:b/>
          <w:bCs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(GO)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1998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</w:t>
      </w:r>
      <w:r>
        <w:rPr>
          <w:rFonts w:ascii="Arial" w:eastAsia="Arial" w:hAnsi="Arial" w:cs="Arial"/>
          <w:spacing w:val="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biomedical </w:t>
      </w:r>
      <w:r>
        <w:rPr>
          <w:rFonts w:ascii="Arial" w:eastAsia="Arial" w:hAnsi="Arial" w:cs="Arial"/>
          <w:w w:val="89"/>
          <w:sz w:val="16"/>
          <w:szCs w:val="16"/>
        </w:rPr>
        <w:t xml:space="preserve">information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gration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through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standardization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terms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anno- </w:t>
      </w:r>
      <w:r>
        <w:rPr>
          <w:rFonts w:ascii="Arial" w:eastAsia="Arial" w:hAnsi="Arial" w:cs="Arial"/>
          <w:w w:val="92"/>
          <w:sz w:val="16"/>
          <w:szCs w:val="16"/>
        </w:rPr>
        <w:t xml:space="preserve">tation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6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sequences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their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respect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characteristics. 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GO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has </w:t>
      </w:r>
      <w:r>
        <w:rPr>
          <w:rFonts w:ascii="Arial" w:eastAsia="Arial" w:hAnsi="Arial" w:cs="Arial"/>
          <w:w w:val="85"/>
          <w:sz w:val="16"/>
          <w:szCs w:val="16"/>
        </w:rPr>
        <w:t>become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crucial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resource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functional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genomics,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an ongoing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col- </w:t>
      </w:r>
      <w:r>
        <w:rPr>
          <w:rFonts w:ascii="Arial" w:eastAsia="Arial" w:hAnsi="Arial" w:cs="Arial"/>
          <w:w w:val="89"/>
          <w:sz w:val="16"/>
          <w:szCs w:val="16"/>
        </w:rPr>
        <w:t>laborat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>fort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 del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ers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controlled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oca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b</w:t>
      </w:r>
      <w:r>
        <w:rPr>
          <w:rFonts w:ascii="Arial" w:eastAsia="Arial" w:hAnsi="Arial" w:cs="Arial"/>
          <w:w w:val="89"/>
          <w:sz w:val="16"/>
          <w:szCs w:val="16"/>
        </w:rPr>
        <w:t>ulary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underpinned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language.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vides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hierarchies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</w:p>
    <w:p w14:paraId="4F0391A5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56F7438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6E7658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62F5FD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27D570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D7FCAA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A8D79B3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6082A17D" w14:textId="1AE899A8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2" behindDoc="1" locked="0" layoutInCell="1" allowOverlap="1" wp14:anchorId="2396D053" wp14:editId="0C0AF1BD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5080" r="11430" b="12700"/>
                <wp:wrapNone/>
                <wp:docPr id="328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329" name="Freeform 230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12603" id="Group 229" o:spid="_x0000_s1026" style="position:absolute;margin-left:13.45pt;margin-top:-7.85pt;width:29.9pt;height:.1pt;z-index:-1308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">
                <v:shape id="Freeform 230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QRhcQA&#10;AADcAAAADwAAAGRycy9kb3ducmV2LnhtbESPzW7CMBCE70i8g7VI3MAplRBNMYiGIrjyc+ltGy9J&#10;1HhtxW4SeHpcqRLH0cx8o1mue1OLlhpfWVbwMk1AEOdWV1wouJx3kwUIH5A11pZJwY08rFfDwRJT&#10;bTs+UnsKhYgQ9ikqKENwqZQ+L8mgn1pHHL2rbQyGKJtC6ga7CDe1nCXJXBqsOC6U6CgrKf85/RoF&#10;2/v3Z2aP7eJjc/kKfN27bNs5pcajfvMOIlAfnuH/9kEreJ29wd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EEYXEAAAA3AAAAA8AAAAAAAAAAAAAAAAAmAIAAGRycy9k&#10;b3ducmV2LnhtbFBLBQYAAAAABAAEAPUAAACJ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3" behindDoc="1" locked="0" layoutInCell="1" allowOverlap="1" wp14:anchorId="6BC2C6E2" wp14:editId="04745C4E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1430" r="3810" b="8890"/>
                <wp:wrapNone/>
                <wp:docPr id="326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327" name="Freeform 228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0FB56" id="Group 227" o:spid="_x0000_s1026" style="position:absolute;margin-left:48.35pt;margin-top:-2.85pt;width:.1pt;height:29.9pt;z-index:-1307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">
                <v:shape id="Freeform 228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jJeMQA&#10;AADcAAAADwAAAGRycy9kb3ducmV2LnhtbESPUWvCMBSF34X9h3AHvmmqohudUUSx7GXCan/Apblr&#10;is1NSTKt/34RBj4ezjnf4ay3g+3ElXxoHSuYTTMQxLXTLTcKqvNx8g4iRGSNnWNScKcA283LaI25&#10;djf+pmsZG5EgHHJUYGLscylDbchimLqeOHk/zluMSfpGao+3BLednGfZSlpsOS0Y7GlvqL6Uv1bB&#10;5TwrDm1RLVd4OFVfhdn7HZVKjV+H3QeISEN8hv/bn1rBYv4Gj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yXjEAAAA3AAAAA8AAAAAAAAAAAAAAAAAmAIAAGRycy9k&#10;b3ducmV2LnhtbFBLBQYAAAAABAAEAPUAAACJ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4" behindDoc="1" locked="0" layoutInCell="1" allowOverlap="1" wp14:anchorId="2A54B7ED" wp14:editId="4E5E7DB2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5080" r="10160" b="12700"/>
                <wp:wrapNone/>
                <wp:docPr id="324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325" name="Freeform 226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BC57C" id="Group 225" o:spid="_x0000_s1026" style="position:absolute;margin-left:665.3pt;margin-top:-7.85pt;width:29.9pt;height:.1pt;z-index:-1306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">
                <v:shape id="Freeform 226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bgMQA&#10;AADcAAAADwAAAGRycy9kb3ducmV2LnhtbESPQWvCQBSE74L/YXmCN92otEh0FY0t9ar14u2ZfSbB&#10;7Nslu03S/vquUOhxmJlvmPW2N7VoqfGVZQWzaQKCOLe64kLB5fN9sgThA7LG2jIp+CYP281wsMZU&#10;245P1J5DISKEfYoKyhBcKqXPSzLop9YRR+9uG4MhyqaQusEuwk0t50nyKg1WHBdKdJSVlD/OX0bB&#10;4ef2ltlTu9zvLtfA9w+XHTqn1HjU71YgAvXhP/zXPmoFi/kLP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JG4DEAAAA3AAAAA8AAAAAAAAAAAAAAAAAmAIAAGRycy9k&#10;b3ducmV2LnhtbFBLBQYAAAAABAAEAPUAAACJ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5" behindDoc="1" locked="0" layoutInCell="1" allowOverlap="1" wp14:anchorId="0F20C143" wp14:editId="6B11D137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1430" r="3810" b="8890"/>
                <wp:wrapNone/>
                <wp:docPr id="322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323" name="Freeform 224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DCD51" id="Group 223" o:spid="_x0000_s1026" style="position:absolute;margin-left:660.35pt;margin-top:-2.85pt;width:.1pt;height:29.9pt;z-index:-1305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">
                <v:shape id="Freeform 224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Pe8MA&#10;AADcAAAADwAAAGRycy9kb3ducmV2LnhtbESP0YrCMBRE3xf8h3CFfVtTFUWqUUTZsi8ubO0HXJpr&#10;U2xuShK1/r1ZWNjHYWbOMJvdYDtxJx9axwqmkwwEce10y42C6vz5sQIRIrLGzjEpeFKA3Xb0tsFc&#10;uwf/0L2MjUgQDjkqMDH2uZShNmQxTFxPnLyL8xZjkr6R2uMjwW0nZ1m2lBZbTgsGezoYqq/lzSq4&#10;nqfFsS2qxRKP39WpMAe/p1Kp9/GwX4OINMT/8F/7SyuYz+bweyYdAb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Pe8MAAADcAAAADwAAAAAAAAAAAAAAAACYAgAAZHJzL2Rv&#10;d25yZXYueG1sUEsFBgAAAAAEAAQA9QAAAIg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3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#3</w:t>
      </w:r>
    </w:p>
    <w:p w14:paraId="0E7A33F8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12878BB" w14:textId="77777777" w:rsidR="00B77D6E" w:rsidRDefault="00B77D6E">
      <w:pPr>
        <w:spacing w:before="8" w:after="0" w:line="140" w:lineRule="exact"/>
        <w:rPr>
          <w:sz w:val="14"/>
          <w:szCs w:val="14"/>
        </w:rPr>
      </w:pPr>
    </w:p>
    <w:p w14:paraId="08AC43ED" w14:textId="77777777" w:rsidR="00B77D6E" w:rsidRDefault="00B77D6E">
      <w:pPr>
        <w:spacing w:after="0"/>
        <w:sectPr w:rsidR="00B77D6E">
          <w:headerReference w:type="default" r:id="rId14"/>
          <w:pgSz w:w="14180" w:h="20020"/>
          <w:pgMar w:top="3020" w:right="160" w:bottom="280" w:left="160" w:header="1385" w:footer="0" w:gutter="0"/>
          <w:cols w:space="720"/>
        </w:sectPr>
      </w:pPr>
    </w:p>
    <w:p w14:paraId="53B69218" w14:textId="77777777" w:rsidR="00B77D6E" w:rsidRDefault="00D6358D">
      <w:pPr>
        <w:spacing w:before="60" w:after="0" w:line="285" w:lineRule="auto"/>
        <w:ind w:left="23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88"/>
          <w:sz w:val="16"/>
          <w:szCs w:val="16"/>
        </w:rPr>
        <w:lastRenderedPageBreak/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 (ontolo- </w:t>
      </w:r>
      <w:r>
        <w:rPr>
          <w:rFonts w:ascii="Arial" w:eastAsia="Arial" w:hAnsi="Arial" w:cs="Arial"/>
          <w:w w:val="89"/>
          <w:sz w:val="16"/>
          <w:szCs w:val="16"/>
        </w:rPr>
        <w:t>gically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better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molecular</w:t>
      </w:r>
      <w:r>
        <w:rPr>
          <w:rFonts w:ascii="Arial" w:eastAsia="Arial" w:hAnsi="Arial" w:cs="Arial"/>
          <w:spacing w:val="-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act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w w:val="92"/>
          <w:sz w:val="16"/>
          <w:szCs w:val="16"/>
        </w:rPr>
        <w:t>vities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processes),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together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relations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between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them.</w:t>
      </w:r>
    </w:p>
    <w:p w14:paraId="1E0F9480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Chemical</w:t>
      </w:r>
      <w:r>
        <w:rPr>
          <w:rFonts w:ascii="Arial" w:eastAsia="Arial" w:hAnsi="Arial" w:cs="Arial"/>
          <w:b/>
          <w:bCs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Entities</w:t>
      </w:r>
      <w:r>
        <w:rPr>
          <w:rFonts w:ascii="Arial" w:eastAsia="Arial" w:hAnsi="Arial" w:cs="Arial"/>
          <w:b/>
          <w:bCs/>
          <w:spacing w:val="2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Biological</w:t>
      </w:r>
      <w:r>
        <w:rPr>
          <w:rFonts w:ascii="Arial" w:eastAsia="Arial" w:hAnsi="Arial" w:cs="Arial"/>
          <w:b/>
          <w:bCs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Inte</w:t>
      </w:r>
      <w:r>
        <w:rPr>
          <w:rFonts w:ascii="Arial" w:eastAsia="Arial" w:hAnsi="Arial" w:cs="Arial"/>
          <w:b/>
          <w:bCs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 xml:space="preserve">est </w:t>
      </w:r>
      <w:r>
        <w:rPr>
          <w:rFonts w:ascii="Arial" w:eastAsia="Arial" w:hAnsi="Arial" w:cs="Arial"/>
          <w:b/>
          <w:bCs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(ChEBI) </w:t>
      </w:r>
      <w:r>
        <w:rPr>
          <w:rFonts w:ascii="Arial" w:eastAsia="Arial" w:hAnsi="Arial" w:cs="Arial"/>
          <w:w w:val="86"/>
          <w:sz w:val="16"/>
          <w:szCs w:val="16"/>
        </w:rPr>
        <w:t>describes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w- </w:t>
      </w:r>
      <w:r>
        <w:rPr>
          <w:rFonts w:ascii="Arial" w:eastAsia="Arial" w:hAnsi="Arial" w:cs="Arial"/>
          <w:w w:val="91"/>
          <w:sz w:val="16"/>
          <w:szCs w:val="16"/>
        </w:rPr>
        <w:t>molecula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w w:val="91"/>
          <w:sz w:val="16"/>
          <w:szCs w:val="16"/>
        </w:rPr>
        <w:t>-weight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chemical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entities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understanding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inter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 xml:space="preserve">ening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functioning.</w:t>
      </w:r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Each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ChEBI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entry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denotes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chemical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stru- cture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graphical 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form,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together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3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axioms.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subd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w w:val="90"/>
          <w:sz w:val="16"/>
          <w:szCs w:val="16"/>
        </w:rPr>
        <w:t>vided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into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structu</w:t>
      </w:r>
      <w:r>
        <w:rPr>
          <w:rFonts w:ascii="Arial" w:eastAsia="Arial" w:hAnsi="Arial" w:cs="Arial"/>
          <w:i/>
          <w:spacing w:val="-6"/>
          <w:w w:val="94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7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ole</w:t>
      </w:r>
      <w:r>
        <w:rPr>
          <w:rFonts w:ascii="Arial" w:eastAsia="Arial" w:hAnsi="Arial" w:cs="Arial"/>
          <w:w w:val="116"/>
          <w:sz w:val="16"/>
          <w:szCs w:val="16"/>
        </w:rPr>
        <w:t xml:space="preserve">’. </w:t>
      </w:r>
      <w:r>
        <w:rPr>
          <w:rFonts w:ascii="Arial" w:eastAsia="Arial" w:hAnsi="Arial" w:cs="Arial"/>
          <w:w w:val="88"/>
          <w:sz w:val="16"/>
          <w:szCs w:val="16"/>
        </w:rPr>
        <w:t>Whereas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structure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small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molecules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 their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constituents,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latter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used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classify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molecules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depending </w:t>
      </w:r>
      <w:r>
        <w:rPr>
          <w:rFonts w:ascii="Arial" w:eastAsia="Arial" w:hAnsi="Arial" w:cs="Arial"/>
          <w:w w:val="91"/>
          <w:sz w:val="16"/>
          <w:szCs w:val="16"/>
        </w:rPr>
        <w:t>on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their</w:t>
      </w:r>
      <w:r>
        <w:rPr>
          <w:rFonts w:ascii="Arial" w:eastAsia="Arial" w:hAnsi="Arial" w:cs="Arial"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disposition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participating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56C0B256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otein</w:t>
      </w:r>
      <w:r>
        <w:rPr>
          <w:rFonts w:ascii="Arial" w:eastAsia="Arial" w:hAnsi="Arial" w:cs="Arial"/>
          <w:b/>
          <w:bCs/>
          <w:spacing w:val="3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Ontology</w:t>
      </w:r>
      <w:r>
        <w:rPr>
          <w:rFonts w:ascii="Arial" w:eastAsia="Arial" w:hAnsi="Arial" w:cs="Arial"/>
          <w:b/>
          <w:bCs/>
          <w:spacing w:val="2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(PR)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held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Pro-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tein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Information </w:t>
      </w:r>
      <w:r>
        <w:rPr>
          <w:rFonts w:ascii="Arial" w:eastAsia="Arial" w:hAnsi="Arial" w:cs="Arial"/>
          <w:w w:val="87"/>
          <w:sz w:val="16"/>
          <w:szCs w:val="16"/>
        </w:rPr>
        <w:t>Resource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(PIR),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w w:val="87"/>
          <w:sz w:val="16"/>
          <w:szCs w:val="16"/>
        </w:rPr>
        <w:t>grating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>eral</w:t>
      </w:r>
      <w:r>
        <w:rPr>
          <w:rFonts w:ascii="Arial" w:eastAsia="Arial" w:hAnsi="Arial" w:cs="Arial"/>
          <w:spacing w:val="2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responsible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9"/>
          <w:sz w:val="16"/>
          <w:szCs w:val="16"/>
        </w:rPr>
        <w:t>rent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UniProt 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database.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modified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forms, </w:t>
      </w:r>
      <w:r>
        <w:rPr>
          <w:rFonts w:ascii="Arial" w:eastAsia="Arial" w:hAnsi="Arial" w:cs="Arial"/>
          <w:w w:val="89"/>
          <w:sz w:val="16"/>
          <w:szCs w:val="16"/>
        </w:rPr>
        <w:t>isoforms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ving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vides </w:t>
      </w:r>
      <w:r>
        <w:rPr>
          <w:rFonts w:ascii="Arial" w:eastAsia="Arial" w:hAnsi="Arial" w:cs="Arial"/>
          <w:w w:val="88"/>
          <w:sz w:val="16"/>
          <w:szCs w:val="16"/>
        </w:rPr>
        <w:t>relations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between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them.</w:t>
      </w:r>
    </w:p>
    <w:p w14:paraId="39868427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SNOMED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CT</w:t>
      </w:r>
      <w:r>
        <w:rPr>
          <w:rFonts w:ascii="Arial" w:eastAsia="Arial" w:hAnsi="Arial" w:cs="Arial"/>
          <w:b/>
          <w:bCs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(Donnelly,</w:t>
      </w:r>
      <w:r>
        <w:rPr>
          <w:rFonts w:ascii="Arial" w:eastAsia="Arial" w:hAnsi="Arial" w:cs="Arial"/>
          <w:spacing w:val="3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2006)</w:t>
      </w:r>
      <w:r>
        <w:rPr>
          <w:rFonts w:ascii="Arial" w:eastAsia="Arial" w:hAnsi="Arial" w:cs="Arial"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la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r</w:t>
      </w:r>
      <w:r>
        <w:rPr>
          <w:rFonts w:ascii="Arial" w:eastAsia="Arial" w:hAnsi="Arial" w:cs="Arial"/>
          <w:w w:val="83"/>
          <w:sz w:val="16"/>
          <w:szCs w:val="16"/>
        </w:rPr>
        <w:t xml:space="preserve">ge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clinical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terminology</w:t>
      </w:r>
      <w:r>
        <w:rPr>
          <w:rFonts w:ascii="Arial" w:eastAsia="Arial" w:hAnsi="Arial" w:cs="Arial"/>
          <w:spacing w:val="1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90"/>
          <w:sz w:val="16"/>
          <w:szCs w:val="16"/>
        </w:rPr>
        <w:t>human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eterinary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medicine,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containing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formal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definitions,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 transformed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WL-EL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93"/>
          <w:sz w:val="16"/>
          <w:szCs w:val="16"/>
        </w:rPr>
        <w:t>y</w:t>
      </w:r>
      <w:r>
        <w:rPr>
          <w:rFonts w:ascii="Arial" w:eastAsia="Arial" w:hAnsi="Arial" w:cs="Arial"/>
          <w:w w:val="93"/>
          <w:sz w:val="16"/>
          <w:szCs w:val="16"/>
        </w:rPr>
        <w:t>.</w:t>
      </w:r>
      <w:r>
        <w:rPr>
          <w:rFonts w:ascii="Arial" w:eastAsia="Arial" w:hAnsi="Arial" w:cs="Arial"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SNOMED</w:t>
      </w:r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3"/>
          <w:sz w:val="16"/>
          <w:szCs w:val="16"/>
        </w:rPr>
        <w:t xml:space="preserve">ers </w:t>
      </w:r>
      <w:r>
        <w:rPr>
          <w:rFonts w:ascii="Arial" w:eastAsia="Arial" w:hAnsi="Arial" w:cs="Arial"/>
          <w:w w:val="88"/>
          <w:sz w:val="16"/>
          <w:szCs w:val="16"/>
        </w:rPr>
        <w:t>clinical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findings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disorders,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body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parts,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vices,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drugs,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substances, 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clinical 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procedures,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among </w:t>
      </w:r>
      <w:r>
        <w:rPr>
          <w:rFonts w:ascii="Arial" w:eastAsia="Arial" w:hAnsi="Arial" w:cs="Arial"/>
          <w:sz w:val="16"/>
          <w:szCs w:val="16"/>
        </w:rPr>
        <w:t>others.</w:t>
      </w:r>
    </w:p>
    <w:p w14:paraId="7888B01F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2"/>
          <w:sz w:val="16"/>
          <w:szCs w:val="16"/>
        </w:rPr>
        <w:t>Bio</w:t>
      </w:r>
      <w:r>
        <w:rPr>
          <w:rFonts w:ascii="Arial" w:eastAsia="Arial" w:hAnsi="Arial" w:cs="Arial"/>
          <w:b/>
          <w:bCs/>
          <w:spacing w:val="-14"/>
          <w:w w:val="92"/>
          <w:sz w:val="16"/>
          <w:szCs w:val="16"/>
        </w:rPr>
        <w:t>T</w:t>
      </w:r>
      <w:r>
        <w:rPr>
          <w:rFonts w:ascii="Arial" w:eastAsia="Arial" w:hAnsi="Arial" w:cs="Arial"/>
          <w:b/>
          <w:bCs/>
          <w:w w:val="92"/>
          <w:sz w:val="16"/>
          <w:szCs w:val="16"/>
        </w:rPr>
        <w:t>opLite</w:t>
      </w:r>
      <w:r>
        <w:rPr>
          <w:rFonts w:ascii="Arial" w:eastAsia="Arial" w:hAnsi="Arial" w:cs="Arial"/>
          <w:b/>
          <w:bCs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lightweight 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redesigned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v</w:t>
      </w:r>
      <w:r>
        <w:rPr>
          <w:rFonts w:ascii="Arial" w:eastAsia="Arial" w:hAnsi="Arial" w:cs="Arial"/>
          <w:w w:val="87"/>
          <w:sz w:val="16"/>
          <w:szCs w:val="16"/>
        </w:rPr>
        <w:t>ersion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Bio-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T</w:t>
      </w:r>
      <w:r>
        <w:rPr>
          <w:rFonts w:ascii="Arial" w:eastAsia="Arial" w:hAnsi="Arial" w:cs="Arial"/>
          <w:w w:val="88"/>
          <w:sz w:val="16"/>
          <w:szCs w:val="16"/>
        </w:rPr>
        <w:t>op,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2006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-domain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layer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enable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general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aspects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biology</w:t>
      </w:r>
      <w:r>
        <w:rPr>
          <w:rFonts w:ascii="Arial" w:eastAsia="Arial" w:hAnsi="Arial" w:cs="Arial"/>
          <w:spacing w:val="2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medicine.</w:t>
      </w:r>
      <w:r>
        <w:rPr>
          <w:rFonts w:ascii="Arial" w:eastAsia="Arial" w:hAnsi="Arial" w:cs="Arial"/>
          <w:spacing w:val="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BTL2 </w:t>
      </w:r>
      <w:r>
        <w:rPr>
          <w:rFonts w:ascii="Arial" w:eastAsia="Arial" w:hAnsi="Arial" w:cs="Arial"/>
          <w:w w:val="92"/>
          <w:sz w:val="16"/>
          <w:szCs w:val="16"/>
        </w:rPr>
        <w:t>o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f</w:t>
      </w:r>
      <w:r>
        <w:rPr>
          <w:rFonts w:ascii="Arial" w:eastAsia="Arial" w:hAnsi="Arial" w:cs="Arial"/>
          <w:w w:val="92"/>
          <w:sz w:val="16"/>
          <w:szCs w:val="16"/>
        </w:rPr>
        <w:t>fers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highly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constrained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classes,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small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set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relations.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Classes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ganism</w:t>
      </w:r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8"/>
          <w:sz w:val="16"/>
          <w:szCs w:val="16"/>
        </w:rPr>
        <w:t>mono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4"/>
          <w:sz w:val="16"/>
          <w:szCs w:val="16"/>
        </w:rPr>
        <w:t>entit</w:t>
      </w:r>
      <w:r>
        <w:rPr>
          <w:rFonts w:ascii="Arial" w:eastAsia="Arial" w:hAnsi="Arial" w:cs="Arial"/>
          <w:i/>
          <w:spacing w:val="2"/>
          <w:w w:val="94"/>
          <w:sz w:val="16"/>
          <w:szCs w:val="16"/>
        </w:rPr>
        <w:t>y</w:t>
      </w:r>
      <w:r>
        <w:rPr>
          <w:rFonts w:ascii="Arial" w:eastAsia="Arial" w:hAnsi="Arial" w:cs="Arial"/>
          <w:w w:val="94"/>
          <w:sz w:val="16"/>
          <w:szCs w:val="16"/>
        </w:rPr>
        <w:t>’,</w:t>
      </w:r>
      <w:r>
        <w:rPr>
          <w:rFonts w:ascii="Arial" w:eastAsia="Arial" w:hAnsi="Arial" w:cs="Arial"/>
          <w:spacing w:val="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9"/>
          <w:sz w:val="16"/>
          <w:szCs w:val="16"/>
        </w:rPr>
        <w:t>body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6"/>
          <w:sz w:val="16"/>
          <w:szCs w:val="16"/>
        </w:rPr>
        <w:t>par</w:t>
      </w:r>
      <w:r>
        <w:rPr>
          <w:rFonts w:ascii="Arial" w:eastAsia="Arial" w:hAnsi="Arial" w:cs="Arial"/>
          <w:i/>
          <w:spacing w:val="8"/>
          <w:w w:val="96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93"/>
          <w:sz w:val="16"/>
          <w:szCs w:val="16"/>
        </w:rPr>
        <w:t>acilitate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9"/>
          <w:sz w:val="16"/>
          <w:szCs w:val="16"/>
        </w:rPr>
        <w:t>alignment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with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other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ontologies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GO,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ChEBI.</w:t>
      </w:r>
      <w:r>
        <w:rPr>
          <w:rFonts w:ascii="Arial" w:eastAsia="Arial" w:hAnsi="Arial" w:cs="Arial"/>
          <w:spacing w:val="3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BTL2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w w:val="90"/>
          <w:sz w:val="16"/>
          <w:szCs w:val="16"/>
        </w:rPr>
        <w:t>aligned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most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BFO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 xml:space="preserve"> R</w:t>
      </w:r>
      <w:r>
        <w:rPr>
          <w:rFonts w:ascii="Arial" w:eastAsia="Arial" w:hAnsi="Arial" w:cs="Arial"/>
          <w:w w:val="91"/>
          <w:sz w:val="16"/>
          <w:szCs w:val="16"/>
        </w:rPr>
        <w:t>O.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ailable</w:t>
      </w:r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biomedical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ontologies </w:t>
      </w:r>
      <w:r>
        <w:rPr>
          <w:rFonts w:ascii="Arial" w:eastAsia="Arial" w:hAnsi="Arial" w:cs="Arial"/>
          <w:w w:val="93"/>
          <w:sz w:val="16"/>
          <w:szCs w:val="16"/>
        </w:rPr>
        <w:t>compliant</w:t>
      </w:r>
      <w:r>
        <w:rPr>
          <w:rFonts w:ascii="Arial" w:eastAsia="Arial" w:hAnsi="Arial" w:cs="Arial"/>
          <w:spacing w:val="-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sources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can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easily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grated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BTL2.</w:t>
      </w:r>
    </w:p>
    <w:p w14:paraId="2ED97AF1" w14:textId="77777777" w:rsidR="00B77D6E" w:rsidRDefault="00B77D6E">
      <w:pPr>
        <w:spacing w:before="8" w:after="0" w:line="190" w:lineRule="exact"/>
        <w:rPr>
          <w:sz w:val="19"/>
          <w:szCs w:val="19"/>
        </w:rPr>
      </w:pPr>
    </w:p>
    <w:p w14:paraId="684E35C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B7134E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106A10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65CB56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DA90AA9" w14:textId="77777777" w:rsidR="00B77D6E" w:rsidRDefault="00D6358D">
      <w:pPr>
        <w:spacing w:after="0" w:line="240" w:lineRule="auto"/>
        <w:ind w:left="2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Biological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Databases</w:t>
      </w:r>
    </w:p>
    <w:p w14:paraId="190ADD19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50D0CA8B" w14:textId="77777777" w:rsidR="00B77D6E" w:rsidRDefault="00D6358D">
      <w:pPr>
        <w:spacing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Un</w:t>
      </w:r>
      <w:r>
        <w:rPr>
          <w:rFonts w:ascii="Arial" w:eastAsia="Arial" w:hAnsi="Arial" w:cs="Arial"/>
          <w:b/>
          <w:bCs/>
          <w:spacing w:val="-2"/>
          <w:w w:val="88"/>
          <w:sz w:val="16"/>
          <w:szCs w:val="16"/>
        </w:rPr>
        <w:t>iv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ersal</w:t>
      </w:r>
      <w:r>
        <w:rPr>
          <w:rFonts w:ascii="Arial" w:eastAsia="Arial" w:hAnsi="Arial" w:cs="Arial"/>
          <w:b/>
          <w:bCs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P</w:t>
      </w:r>
      <w:r>
        <w:rPr>
          <w:rFonts w:ascii="Arial" w:eastAsia="Arial" w:hAnsi="Arial" w:cs="Arial"/>
          <w:b/>
          <w:bCs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otein</w:t>
      </w:r>
      <w:r>
        <w:rPr>
          <w:rFonts w:ascii="Arial" w:eastAsia="Arial" w:hAnsi="Arial" w:cs="Arial"/>
          <w:b/>
          <w:bCs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Resou</w:t>
      </w:r>
      <w:r>
        <w:rPr>
          <w:rFonts w:ascii="Arial" w:eastAsia="Arial" w:hAnsi="Arial" w:cs="Arial"/>
          <w:b/>
          <w:bCs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ce</w:t>
      </w:r>
      <w:r>
        <w:rPr>
          <w:rFonts w:ascii="Arial" w:eastAsia="Arial" w:hAnsi="Arial" w:cs="Arial"/>
          <w:b/>
          <w:bCs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(UniProt) 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created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2"/>
          <w:sz w:val="16"/>
          <w:szCs w:val="16"/>
        </w:rPr>
        <w:t xml:space="preserve">enable </w:t>
      </w:r>
      <w:r>
        <w:rPr>
          <w:rFonts w:ascii="Arial" w:eastAsia="Arial" w:hAnsi="Arial" w:cs="Arial"/>
          <w:spacing w:val="1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2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quick </w:t>
      </w:r>
      <w:r>
        <w:rPr>
          <w:rFonts w:ascii="Arial" w:eastAsia="Arial" w:hAnsi="Arial" w:cs="Arial"/>
          <w:w w:val="89"/>
          <w:sz w:val="16"/>
          <w:szCs w:val="16"/>
        </w:rPr>
        <w:t>understanding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field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proteomics.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3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-2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vi- </w:t>
      </w:r>
      <w:r>
        <w:rPr>
          <w:rFonts w:ascii="Arial" w:eastAsia="Arial" w:hAnsi="Arial" w:cs="Arial"/>
          <w:w w:val="84"/>
          <w:sz w:val="16"/>
          <w:szCs w:val="16"/>
        </w:rPr>
        <w:t>des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comprehens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e, 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open-access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resource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4"/>
          <w:sz w:val="16"/>
          <w:szCs w:val="16"/>
        </w:rPr>
        <w:t>functional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information.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UniProt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mainly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composed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 xml:space="preserve">wledge </w:t>
      </w:r>
      <w:r>
        <w:rPr>
          <w:rFonts w:ascii="Arial" w:eastAsia="Arial" w:hAnsi="Arial" w:cs="Arial"/>
          <w:w w:val="84"/>
          <w:sz w:val="16"/>
          <w:szCs w:val="16"/>
        </w:rPr>
        <w:t>Base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 xml:space="preserve">(UniProtKB), </w:t>
      </w:r>
      <w:r>
        <w:rPr>
          <w:rFonts w:ascii="Arial" w:eastAsia="Arial" w:hAnsi="Arial" w:cs="Arial"/>
          <w:spacing w:val="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subd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i</w:t>
      </w:r>
      <w:r>
        <w:rPr>
          <w:rFonts w:ascii="Arial" w:eastAsia="Arial" w:hAnsi="Arial" w:cs="Arial"/>
          <w:w w:val="93"/>
          <w:sz w:val="16"/>
          <w:szCs w:val="16"/>
        </w:rPr>
        <w:t>vided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SwissProt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(manually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curated)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spacing w:val="-6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rEMBL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(generated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maintained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tools).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Other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parts </w:t>
      </w:r>
      <w:r>
        <w:rPr>
          <w:rFonts w:ascii="Arial" w:eastAsia="Arial" w:hAnsi="Arial" w:cs="Arial"/>
          <w:w w:val="82"/>
          <w:sz w:val="16"/>
          <w:szCs w:val="16"/>
        </w:rPr>
        <w:t>are databases</w:t>
      </w:r>
      <w:r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sequences,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closely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related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sequences,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protein </w:t>
      </w:r>
      <w:r>
        <w:rPr>
          <w:rFonts w:ascii="Arial" w:eastAsia="Arial" w:hAnsi="Arial" w:cs="Arial"/>
          <w:w w:val="95"/>
          <w:sz w:val="16"/>
          <w:szCs w:val="16"/>
        </w:rPr>
        <w:t>information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fully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anisms,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metagenomics.</w:t>
      </w:r>
    </w:p>
    <w:p w14:paraId="74F714C1" w14:textId="77777777" w:rsidR="00B77D6E" w:rsidRDefault="00D6358D">
      <w:pPr>
        <w:spacing w:before="1" w:after="0" w:line="285" w:lineRule="auto"/>
        <w:ind w:left="23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Data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literature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ailable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UniProt 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anized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8"/>
          <w:sz w:val="16"/>
          <w:szCs w:val="16"/>
        </w:rPr>
        <w:t>stored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according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gene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names,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function,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catalytic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vit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90"/>
          <w:sz w:val="16"/>
          <w:szCs w:val="16"/>
        </w:rPr>
        <w:t>co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actors,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path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ay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information, 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sub-cellular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location,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among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others. </w:t>
      </w:r>
      <w:r>
        <w:rPr>
          <w:rFonts w:ascii="Arial" w:eastAsia="Arial" w:hAnsi="Arial" w:cs="Arial"/>
          <w:w w:val="89"/>
          <w:sz w:val="16"/>
          <w:szCs w:val="16"/>
        </w:rPr>
        <w:t xml:space="preserve">UniProt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embeds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>T</w:t>
      </w:r>
      <w:r>
        <w:rPr>
          <w:rFonts w:ascii="Arial" w:eastAsia="Arial" w:hAnsi="Arial" w:cs="Arial"/>
          <w:w w:val="92"/>
          <w:sz w:val="16"/>
          <w:szCs w:val="16"/>
        </w:rPr>
        <w:t>axonomy</w:t>
      </w:r>
      <w:r>
        <w:rPr>
          <w:rFonts w:ascii="Arial" w:eastAsia="Arial" w:hAnsi="Arial" w:cs="Arial"/>
          <w:spacing w:val="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identifiers</w:t>
      </w:r>
      <w:r>
        <w:rPr>
          <w:rFonts w:ascii="Arial" w:eastAsia="Arial" w:hAnsi="Arial" w:cs="Arial"/>
          <w:spacing w:val="2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throughout</w:t>
      </w:r>
      <w:r>
        <w:rPr>
          <w:rFonts w:ascii="Arial" w:eastAsia="Arial" w:hAnsi="Arial" w:cs="Arial"/>
          <w:spacing w:val="1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its </w:t>
      </w:r>
      <w:r>
        <w:rPr>
          <w:rFonts w:ascii="Arial" w:eastAsia="Arial" w:hAnsi="Arial" w:cs="Arial"/>
          <w:w w:val="83"/>
          <w:sz w:val="16"/>
          <w:szCs w:val="16"/>
        </w:rPr>
        <w:t xml:space="preserve">structure, </w:t>
      </w:r>
      <w:r>
        <w:rPr>
          <w:rFonts w:ascii="Arial" w:eastAsia="Arial" w:hAnsi="Arial" w:cs="Arial"/>
          <w:spacing w:val="1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1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annotations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(Huntl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2014),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together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mappings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eral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including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Ensembl.</w:t>
      </w:r>
    </w:p>
    <w:p w14:paraId="45E41D49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Ensembl</w:t>
      </w:r>
      <w:r>
        <w:rPr>
          <w:rFonts w:ascii="Arial" w:eastAsia="Arial" w:hAnsi="Arial" w:cs="Arial"/>
          <w:b/>
          <w:bCs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project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launched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1999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order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automatically </w:t>
      </w:r>
      <w:r>
        <w:rPr>
          <w:rFonts w:ascii="Arial" w:eastAsia="Arial" w:hAnsi="Arial" w:cs="Arial"/>
          <w:w w:val="86"/>
          <w:sz w:val="16"/>
          <w:szCs w:val="16"/>
        </w:rPr>
        <w:t xml:space="preserve">annotate genomes and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grate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other</w:t>
      </w:r>
      <w:r>
        <w:rPr>
          <w:rFonts w:ascii="Arial" w:eastAsia="Arial" w:hAnsi="Arial" w:cs="Arial"/>
          <w:spacing w:val="-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biological</w:t>
      </w:r>
      <w:r>
        <w:rPr>
          <w:rFonts w:ascii="Arial" w:eastAsia="Arial" w:hAnsi="Arial" w:cs="Arial"/>
          <w:spacing w:val="1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85"/>
          <w:sz w:val="16"/>
          <w:szCs w:val="16"/>
        </w:rPr>
        <w:t>sources,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thus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creating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freely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ailable</w:t>
      </w:r>
      <w:r>
        <w:rPr>
          <w:rFonts w:ascii="Arial" w:eastAsia="Arial" w:hAnsi="Arial" w:cs="Arial"/>
          <w:spacing w:val="-2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online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source.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Ensembl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proces- </w:t>
      </w:r>
      <w:r>
        <w:rPr>
          <w:rFonts w:ascii="Arial" w:eastAsia="Arial" w:hAnsi="Arial" w:cs="Arial"/>
          <w:w w:val="78"/>
          <w:sz w:val="16"/>
          <w:szCs w:val="16"/>
        </w:rPr>
        <w:t>ses</w:t>
      </w:r>
      <w:r>
        <w:rPr>
          <w:rFonts w:ascii="Arial" w:eastAsia="Arial" w:hAnsi="Arial" w:cs="Arial"/>
          <w:spacing w:val="-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summarizes</w:t>
      </w:r>
      <w:r>
        <w:rPr>
          <w:rFonts w:ascii="Arial" w:eastAsia="Arial" w:hAnsi="Arial" w:cs="Arial"/>
          <w:spacing w:val="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la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w w:val="86"/>
          <w:sz w:val="16"/>
          <w:szCs w:val="16"/>
        </w:rPr>
        <w:t>ge-scale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genomic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chordates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model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anisms.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Its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transcript </w:t>
      </w:r>
      <w:r>
        <w:rPr>
          <w:rFonts w:ascii="Arial" w:eastAsia="Arial" w:hAnsi="Arial" w:cs="Arial"/>
          <w:w w:val="86"/>
          <w:sz w:val="16"/>
          <w:szCs w:val="16"/>
        </w:rPr>
        <w:t xml:space="preserve">locations,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sequence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ev</w:t>
      </w:r>
      <w:r>
        <w:rPr>
          <w:rFonts w:ascii="Arial" w:eastAsia="Arial" w:hAnsi="Arial" w:cs="Arial"/>
          <w:w w:val="86"/>
          <w:sz w:val="16"/>
          <w:szCs w:val="16"/>
        </w:rPr>
        <w:t xml:space="preserve">olution,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genome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ev</w:t>
      </w:r>
      <w:r>
        <w:rPr>
          <w:rFonts w:ascii="Arial" w:eastAsia="Arial" w:hAnsi="Arial" w:cs="Arial"/>
          <w:w w:val="86"/>
          <w:sz w:val="16"/>
          <w:szCs w:val="16"/>
        </w:rPr>
        <w:t xml:space="preserve">olution, 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sequence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structural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ariants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gulatory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elements.</w:t>
      </w:r>
    </w:p>
    <w:p w14:paraId="5B444605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NCBI</w:t>
      </w:r>
      <w:r>
        <w:rPr>
          <w:rFonts w:ascii="Arial" w:eastAsia="Arial" w:hAnsi="Arial" w:cs="Arial"/>
          <w:b/>
          <w:bCs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13"/>
          <w:w w:val="88"/>
          <w:sz w:val="16"/>
          <w:szCs w:val="16"/>
        </w:rPr>
        <w:t>T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axonomy</w:t>
      </w:r>
      <w:r>
        <w:rPr>
          <w:rFonts w:ascii="Arial" w:eastAsia="Arial" w:hAnsi="Arial" w:cs="Arial"/>
          <w:b/>
          <w:bCs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project 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taxonomy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anisms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that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aimed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 xml:space="preserve">xtracting 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sequences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4"/>
          <w:sz w:val="16"/>
          <w:szCs w:val="16"/>
        </w:rPr>
        <w:t xml:space="preserve">ai- </w:t>
      </w:r>
      <w:r>
        <w:rPr>
          <w:rFonts w:ascii="Arial" w:eastAsia="Arial" w:hAnsi="Arial" w:cs="Arial"/>
          <w:w w:val="91"/>
          <w:sz w:val="16"/>
          <w:szCs w:val="16"/>
        </w:rPr>
        <w:t>lable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dedicated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genomic literature.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coincided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 collection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about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taxonomic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classifications.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goal of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 xml:space="preserve">axonomy 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combine</w:t>
      </w:r>
      <w:r>
        <w:rPr>
          <w:rFonts w:ascii="Arial" w:eastAsia="Arial" w:hAnsi="Arial" w:cs="Arial"/>
          <w:spacing w:val="3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xistent, 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distri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b</w:t>
      </w:r>
      <w:r>
        <w:rPr>
          <w:rFonts w:ascii="Arial" w:eastAsia="Arial" w:hAnsi="Arial" w:cs="Arial"/>
          <w:w w:val="90"/>
          <w:sz w:val="16"/>
          <w:szCs w:val="16"/>
        </w:rPr>
        <w:t xml:space="preserve">uted 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</w:t>
      </w:r>
    </w:p>
    <w:p w14:paraId="653F191D" w14:textId="77777777" w:rsidR="00B77D6E" w:rsidRDefault="00D6358D">
      <w:pPr>
        <w:spacing w:before="1" w:after="0" w:line="240" w:lineRule="auto"/>
        <w:ind w:left="2362" w:right="25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 xml:space="preserve">taxonomies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single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GenBank.</w:t>
      </w:r>
    </w:p>
    <w:p w14:paraId="40B34B92" w14:textId="77777777" w:rsidR="00B77D6E" w:rsidRDefault="00D6358D">
      <w:pPr>
        <w:spacing w:before="23" w:after="0" w:line="240" w:lineRule="auto"/>
        <w:ind w:right="5689"/>
        <w:jc w:val="both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z w:val="20"/>
          <w:szCs w:val="20"/>
        </w:rPr>
        <w:lastRenderedPageBreak/>
        <w:t>5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Methods</w:t>
      </w:r>
    </w:p>
    <w:p w14:paraId="3966F84E" w14:textId="77777777" w:rsidR="00B77D6E" w:rsidRDefault="00B77D6E">
      <w:pPr>
        <w:spacing w:before="6" w:after="0" w:line="100" w:lineRule="exact"/>
        <w:rPr>
          <w:sz w:val="10"/>
          <w:szCs w:val="10"/>
        </w:rPr>
      </w:pPr>
    </w:p>
    <w:p w14:paraId="3E50A120" w14:textId="77777777" w:rsidR="00B77D6E" w:rsidRDefault="00D6358D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acquisition 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methodology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 xml:space="preserve">erting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content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axioms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described. Content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related </w:t>
      </w:r>
      <w:r>
        <w:rPr>
          <w:rFonts w:ascii="Arial" w:eastAsia="Arial" w:hAnsi="Arial" w:cs="Arial"/>
          <w:w w:val="85"/>
          <w:sz w:val="16"/>
          <w:szCs w:val="16"/>
        </w:rPr>
        <w:t>files,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spreadsheets,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scripts,</w:t>
      </w:r>
      <w:r>
        <w:rPr>
          <w:rFonts w:ascii="Arial" w:eastAsia="Arial" w:hAnsi="Arial" w:cs="Arial"/>
          <w:spacing w:val="3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files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av</w:t>
      </w:r>
      <w:r>
        <w:rPr>
          <w:rFonts w:ascii="Arial" w:eastAsia="Arial" w:hAnsi="Arial" w:cs="Arial"/>
          <w:w w:val="85"/>
          <w:sz w:val="16"/>
          <w:szCs w:val="16"/>
        </w:rPr>
        <w:t xml:space="preserve">ailable 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0"/>
          <w:sz w:val="16"/>
          <w:szCs w:val="16"/>
        </w:rPr>
        <w:t>project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website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hyperlink r:id="rId15">
        <w:r>
          <w:rPr>
            <w:rFonts w:ascii="Arial" w:eastAsia="Arial" w:hAnsi="Arial" w:cs="Arial"/>
            <w:sz w:val="16"/>
            <w:szCs w:val="16"/>
          </w:rPr>
          <w:t>(http://ww</w:t>
        </w:r>
        <w:r>
          <w:rPr>
            <w:rFonts w:ascii="Arial" w:eastAsia="Arial" w:hAnsi="Arial" w:cs="Arial"/>
            <w:spacing w:val="-10"/>
            <w:sz w:val="16"/>
            <w:szCs w:val="16"/>
          </w:rPr>
          <w:t>w</w:t>
        </w:r>
        <w:r>
          <w:rPr>
            <w:rFonts w:ascii="Arial" w:eastAsia="Arial" w:hAnsi="Arial" w:cs="Arial"/>
            <w:sz w:val="16"/>
            <w:szCs w:val="16"/>
          </w:rPr>
          <w:t>.cin.ufpe.br/˜int</w:t>
        </w:r>
        <w:r>
          <w:rPr>
            <w:rFonts w:ascii="Arial" w:eastAsia="Arial" w:hAnsi="Arial" w:cs="Arial"/>
            <w:spacing w:val="-2"/>
            <w:sz w:val="16"/>
            <w:szCs w:val="16"/>
          </w:rPr>
          <w:t>e</w:t>
        </w:r>
        <w:r>
          <w:rPr>
            <w:rFonts w:ascii="Arial" w:eastAsia="Arial" w:hAnsi="Arial" w:cs="Arial"/>
            <w:sz w:val="16"/>
            <w:szCs w:val="16"/>
          </w:rPr>
          <w:t>grat</w:t>
        </w:r>
        <w:r>
          <w:rPr>
            <w:rFonts w:ascii="Arial" w:eastAsia="Arial" w:hAnsi="Arial" w:cs="Arial"/>
            <w:spacing w:val="-4"/>
            <w:sz w:val="16"/>
            <w:szCs w:val="16"/>
          </w:rPr>
          <w:t>i</w:t>
        </w:r>
      </w:hyperlink>
      <w:r>
        <w:rPr>
          <w:rFonts w:ascii="Arial" w:eastAsia="Arial" w:hAnsi="Arial" w:cs="Arial"/>
          <w:spacing w:val="-3"/>
          <w:sz w:val="16"/>
          <w:szCs w:val="16"/>
        </w:rPr>
        <w:t>v</w:t>
      </w:r>
      <w:hyperlink r:id="rId16">
        <w:r>
          <w:rPr>
            <w:rFonts w:ascii="Arial" w:eastAsia="Arial" w:hAnsi="Arial" w:cs="Arial"/>
            <w:sz w:val="16"/>
            <w:szCs w:val="16"/>
          </w:rPr>
          <w:t>o).</w:t>
        </w:r>
      </w:hyperlink>
    </w:p>
    <w:p w14:paraId="36422BD5" w14:textId="77777777" w:rsidR="00B77D6E" w:rsidRDefault="00B77D6E">
      <w:pPr>
        <w:spacing w:before="9" w:after="0" w:line="150" w:lineRule="exact"/>
        <w:rPr>
          <w:sz w:val="15"/>
          <w:szCs w:val="15"/>
        </w:rPr>
      </w:pPr>
    </w:p>
    <w:p w14:paraId="239850B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55E2BA4" w14:textId="77777777" w:rsidR="00B77D6E" w:rsidRDefault="00D6358D">
      <w:pPr>
        <w:spacing w:after="0" w:line="240" w:lineRule="auto"/>
        <w:ind w:right="56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Sampling</w:t>
      </w:r>
    </w:p>
    <w:p w14:paraId="28BD0946" w14:textId="77777777" w:rsidR="00B77D6E" w:rsidRDefault="00D6358D">
      <w:pPr>
        <w:spacing w:before="88" w:after="0" w:line="264" w:lineRule="auto"/>
        <w:ind w:right="201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21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4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together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by-products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metabolism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ed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</w:t>
      </w:r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website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Ensembl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5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ChEBI and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were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wnloded</w:t>
      </w:r>
      <w:r>
        <w:rPr>
          <w:rFonts w:ascii="Arial" w:eastAsia="Arial" w:hAnsi="Arial" w:cs="Arial"/>
          <w:spacing w:val="2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6"/>
          <w:w w:val="97"/>
          <w:sz w:val="16"/>
          <w:szCs w:val="16"/>
        </w:rPr>
        <w:t>O</w:t>
      </w:r>
      <w:r>
        <w:rPr>
          <w:rFonts w:ascii="Arial" w:eastAsia="Arial" w:hAnsi="Arial" w:cs="Arial"/>
          <w:w w:val="97"/>
          <w:sz w:val="16"/>
          <w:szCs w:val="16"/>
        </w:rPr>
        <w:t>WL2</w:t>
      </w:r>
      <w:r>
        <w:rPr>
          <w:rFonts w:ascii="Arial" w:eastAsia="Arial" w:hAnsi="Arial" w:cs="Arial"/>
          <w:spacing w:val="-3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format</w:t>
      </w:r>
      <w:r>
        <w:rPr>
          <w:rFonts w:ascii="Arial" w:eastAsia="Arial" w:hAnsi="Arial" w:cs="Arial"/>
          <w:w w:val="89"/>
          <w:position w:val="6"/>
          <w:sz w:val="12"/>
          <w:szCs w:val="12"/>
        </w:rPr>
        <w:t>6</w:t>
      </w:r>
      <w:r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</w:p>
    <w:p w14:paraId="77197BF9" w14:textId="77777777" w:rsidR="00B77D6E" w:rsidRDefault="00D6358D">
      <w:pPr>
        <w:spacing w:before="15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>or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creation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subset</w:t>
      </w:r>
      <w:r>
        <w:rPr>
          <w:rFonts w:ascii="Arial" w:eastAsia="Arial" w:hAnsi="Arial" w:cs="Arial"/>
          <w:spacing w:val="2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Ensembl,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w w:val="90"/>
          <w:sz w:val="16"/>
          <w:szCs w:val="16"/>
        </w:rPr>
        <w:t>were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filtered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by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string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“homo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ysteine”,</w:t>
      </w:r>
      <w:r>
        <w:rPr>
          <w:rFonts w:ascii="Arial" w:eastAsia="Arial" w:hAnsi="Arial" w:cs="Arial"/>
          <w:spacing w:val="3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thus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ving</w:t>
      </w:r>
      <w:r>
        <w:rPr>
          <w:rFonts w:ascii="Arial" w:eastAsia="Arial" w:hAnsi="Arial" w:cs="Arial"/>
          <w:spacing w:val="2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H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 xml:space="preserve">y-related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from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UniProt/SwissProt+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>T</w:t>
      </w:r>
      <w:r>
        <w:rPr>
          <w:rFonts w:ascii="Arial" w:eastAsia="Arial" w:hAnsi="Arial" w:cs="Arial"/>
          <w:w w:val="92"/>
          <w:sz w:val="16"/>
          <w:szCs w:val="16"/>
        </w:rPr>
        <w:t>rembl.</w:t>
      </w:r>
      <w:r>
        <w:rPr>
          <w:rFonts w:ascii="Arial" w:eastAsia="Arial" w:hAnsi="Arial" w:cs="Arial"/>
          <w:spacing w:val="-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From</w:t>
      </w:r>
      <w:r>
        <w:rPr>
          <w:rFonts w:ascii="Arial" w:eastAsia="Arial" w:hAnsi="Arial" w:cs="Arial"/>
          <w:spacing w:val="-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obtained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212,156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records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ones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annotations,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specified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names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proteins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descri- </w:t>
      </w:r>
      <w:r>
        <w:rPr>
          <w:rFonts w:ascii="Arial" w:eastAsia="Arial" w:hAnsi="Arial" w:cs="Arial"/>
          <w:w w:val="86"/>
          <w:sz w:val="16"/>
          <w:szCs w:val="16"/>
        </w:rPr>
        <w:t>bed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Selhub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(1999)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were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selected.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resulting</w:t>
      </w:r>
      <w:r>
        <w:rPr>
          <w:rFonts w:ascii="Arial" w:eastAsia="Arial" w:hAnsi="Arial" w:cs="Arial"/>
          <w:spacing w:val="3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1,716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records </w:t>
      </w:r>
      <w:r>
        <w:rPr>
          <w:rFonts w:ascii="Arial" w:eastAsia="Arial" w:hAnsi="Arial" w:cs="Arial"/>
          <w:w w:val="90"/>
          <w:sz w:val="16"/>
          <w:szCs w:val="16"/>
        </w:rPr>
        <w:t>fragments,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isoforms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homologue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entries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xcluded.</w:t>
      </w:r>
    </w:p>
    <w:p w14:paraId="27B5EC7B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resulting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set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includes 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Methionine 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synthase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(MS), </w:t>
      </w:r>
      <w:r>
        <w:rPr>
          <w:rFonts w:ascii="Arial" w:eastAsia="Arial" w:hAnsi="Arial" w:cs="Arial"/>
          <w:w w:val="91"/>
          <w:sz w:val="16"/>
          <w:szCs w:val="16"/>
        </w:rPr>
        <w:t>Met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ylenetetra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h</w:t>
      </w:r>
      <w:r>
        <w:rPr>
          <w:rFonts w:ascii="Arial" w:eastAsia="Arial" w:hAnsi="Arial" w:cs="Arial"/>
          <w:w w:val="91"/>
          <w:sz w:val="16"/>
          <w:szCs w:val="16"/>
        </w:rPr>
        <w:t>ydrofolate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reductase </w:t>
      </w:r>
      <w:r>
        <w:rPr>
          <w:rFonts w:ascii="Arial" w:eastAsia="Arial" w:hAnsi="Arial" w:cs="Arial"/>
          <w:w w:val="97"/>
          <w:sz w:val="16"/>
          <w:szCs w:val="16"/>
        </w:rPr>
        <w:t>(MTHFR),</w:t>
      </w:r>
      <w:r>
        <w:rPr>
          <w:rFonts w:ascii="Arial" w:eastAsia="Arial" w:hAnsi="Arial" w:cs="Arial"/>
          <w:spacing w:val="-6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Cystathionine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beta-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syn- </w:t>
      </w:r>
      <w:r>
        <w:rPr>
          <w:rFonts w:ascii="Arial" w:eastAsia="Arial" w:hAnsi="Arial" w:cs="Arial"/>
          <w:w w:val="88"/>
          <w:sz w:val="16"/>
          <w:szCs w:val="16"/>
        </w:rPr>
        <w:t>thase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(CBS)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Gamma-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ystathionase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(CSE).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rem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ving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records </w:t>
      </w:r>
      <w:r>
        <w:rPr>
          <w:rFonts w:ascii="Arial" w:eastAsia="Arial" w:hAnsi="Arial" w:cs="Arial"/>
          <w:w w:val="88"/>
          <w:sz w:val="16"/>
          <w:szCs w:val="16"/>
        </w:rPr>
        <w:t>without</w:t>
      </w:r>
      <w:r>
        <w:rPr>
          <w:rFonts w:ascii="Arial" w:eastAsia="Arial" w:hAnsi="Arial" w:cs="Arial"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Ensembl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IDs,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final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sample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46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y-related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records,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made </w:t>
      </w:r>
      <w:r>
        <w:rPr>
          <w:rFonts w:ascii="Arial" w:eastAsia="Arial" w:hAnsi="Arial" w:cs="Arial"/>
          <w:spacing w:val="-2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2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 xml:space="preserve">ailable  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2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Microsoft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Excel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spreadsheet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ta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ular structure:</w:t>
      </w:r>
    </w:p>
    <w:p w14:paraId="093DE941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272A096E" w14:textId="77777777" w:rsidR="00B77D6E" w:rsidRDefault="00D6358D">
      <w:pPr>
        <w:spacing w:after="0" w:line="240" w:lineRule="auto"/>
        <w:ind w:left="49" w:right="491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 </w:t>
      </w:r>
      <w:r>
        <w:rPr>
          <w:rFonts w:ascii="Arial" w:eastAsia="Arial" w:hAnsi="Arial" w:cs="Arial"/>
          <w:i/>
          <w:w w:val="88"/>
          <w:sz w:val="16"/>
          <w:szCs w:val="16"/>
        </w:rPr>
        <w:t>CBS)</w:t>
      </w:r>
      <w:r>
        <w:rPr>
          <w:rFonts w:ascii="Arial" w:eastAsia="Arial" w:hAnsi="Arial" w:cs="Arial"/>
          <w:w w:val="99"/>
          <w:sz w:val="16"/>
          <w:szCs w:val="16"/>
        </w:rPr>
        <w:t>;</w:t>
      </w:r>
    </w:p>
    <w:p w14:paraId="12B877E3" w14:textId="77777777" w:rsidR="00B77D6E" w:rsidRDefault="00D6358D">
      <w:pPr>
        <w:spacing w:before="35" w:after="0" w:line="240" w:lineRule="auto"/>
        <w:ind w:left="49" w:right="411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T</w:t>
      </w:r>
      <w:r>
        <w:rPr>
          <w:rFonts w:ascii="Arial" w:eastAsia="Arial" w:hAnsi="Arial" w:cs="Arial"/>
          <w:w w:val="88"/>
          <w:sz w:val="16"/>
          <w:szCs w:val="16"/>
        </w:rPr>
        <w:t>axon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 </w:t>
      </w:r>
      <w:r>
        <w:rPr>
          <w:rFonts w:ascii="Arial" w:eastAsia="Arial" w:hAnsi="Arial" w:cs="Arial"/>
          <w:i/>
          <w:w w:val="88"/>
          <w:sz w:val="16"/>
          <w:szCs w:val="16"/>
        </w:rPr>
        <w:t xml:space="preserve">Rattus </w:t>
      </w:r>
      <w:r>
        <w:rPr>
          <w:rFonts w:ascii="Arial" w:eastAsia="Arial" w:hAnsi="Arial" w:cs="Arial"/>
          <w:i/>
          <w:w w:val="90"/>
          <w:sz w:val="16"/>
          <w:szCs w:val="16"/>
        </w:rPr>
        <w:t>norv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>e</w:t>
      </w:r>
      <w:r>
        <w:rPr>
          <w:rFonts w:ascii="Arial" w:eastAsia="Arial" w:hAnsi="Arial" w:cs="Arial"/>
          <w:i/>
          <w:w w:val="90"/>
          <w:sz w:val="16"/>
          <w:szCs w:val="16"/>
        </w:rPr>
        <w:t>gicu</w:t>
      </w:r>
      <w:r>
        <w:rPr>
          <w:rFonts w:ascii="Arial" w:eastAsia="Arial" w:hAnsi="Arial" w:cs="Arial"/>
          <w:i/>
          <w:spacing w:val="1"/>
          <w:w w:val="90"/>
          <w:sz w:val="16"/>
          <w:szCs w:val="16"/>
        </w:rPr>
        <w:t>s</w:t>
      </w:r>
      <w:r>
        <w:rPr>
          <w:rFonts w:ascii="Arial" w:eastAsia="Arial" w:hAnsi="Arial" w:cs="Arial"/>
          <w:w w:val="99"/>
          <w:sz w:val="16"/>
          <w:szCs w:val="16"/>
        </w:rPr>
        <w:t>);</w:t>
      </w:r>
    </w:p>
    <w:p w14:paraId="49DBF869" w14:textId="77777777" w:rsidR="00B77D6E" w:rsidRDefault="00D6358D">
      <w:pPr>
        <w:spacing w:before="35" w:after="0" w:line="240" w:lineRule="auto"/>
        <w:ind w:left="49" w:right="201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One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to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n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GO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(e.g.,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Blood</w:t>
      </w:r>
      <w:r>
        <w:rPr>
          <w:rFonts w:ascii="Arial" w:eastAsia="Arial" w:hAnsi="Arial" w:cs="Arial"/>
          <w:i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vessel</w:t>
      </w:r>
      <w:r>
        <w:rPr>
          <w:rFonts w:ascii="Arial" w:eastAsia="Arial" w:hAnsi="Arial" w:cs="Arial"/>
          <w:i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emodeling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16D5AFC9" w14:textId="77777777" w:rsidR="00B77D6E" w:rsidRDefault="00D6358D">
      <w:pPr>
        <w:spacing w:before="35" w:after="0" w:line="285" w:lineRule="auto"/>
        <w:ind w:left="255" w:right="2012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molecular  </w:t>
      </w:r>
      <w:r>
        <w:rPr>
          <w:rFonts w:ascii="Arial" w:eastAsia="Arial" w:hAnsi="Arial" w:cs="Arial"/>
          <w:sz w:val="16"/>
          <w:szCs w:val="16"/>
        </w:rPr>
        <w:t>functions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(e.g.,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 xml:space="preserve">Cystathionine  </w:t>
      </w:r>
      <w:r>
        <w:rPr>
          <w:rFonts w:ascii="Arial" w:eastAsia="Arial" w:hAnsi="Arial" w:cs="Arial"/>
          <w:i/>
          <w:sz w:val="16"/>
          <w:szCs w:val="16"/>
        </w:rPr>
        <w:t xml:space="preserve">beta- </w:t>
      </w:r>
      <w:r>
        <w:rPr>
          <w:rFonts w:ascii="Arial" w:eastAsia="Arial" w:hAnsi="Arial" w:cs="Arial"/>
          <w:i/>
          <w:w w:val="85"/>
          <w:sz w:val="16"/>
          <w:szCs w:val="16"/>
        </w:rPr>
        <w:t>synthase</w:t>
      </w:r>
      <w:r>
        <w:rPr>
          <w:rFonts w:ascii="Arial" w:eastAsia="Arial" w:hAnsi="Arial" w:cs="Arial"/>
          <w:i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)</w:t>
      </w:r>
    </w:p>
    <w:p w14:paraId="1EC56B1E" w14:textId="77777777" w:rsidR="00B77D6E" w:rsidRDefault="00D6358D">
      <w:pPr>
        <w:spacing w:before="1" w:after="0" w:line="240" w:lineRule="auto"/>
        <w:ind w:left="49" w:right="286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GO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(e.g.,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Cytoplas</w:t>
      </w:r>
      <w:r>
        <w:rPr>
          <w:rFonts w:ascii="Arial" w:eastAsia="Arial" w:hAnsi="Arial" w:cs="Arial"/>
          <w:i/>
          <w:spacing w:val="2"/>
          <w:w w:val="90"/>
          <w:sz w:val="16"/>
          <w:szCs w:val="16"/>
        </w:rPr>
        <w:t>m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16AB211D" w14:textId="77777777" w:rsidR="00B77D6E" w:rsidRDefault="00D6358D">
      <w:pPr>
        <w:spacing w:before="35" w:after="0" w:line="240" w:lineRule="auto"/>
        <w:ind w:left="49" w:right="212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Zero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n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(e.g., </w:t>
      </w:r>
      <w:r>
        <w:rPr>
          <w:rFonts w:ascii="Arial" w:eastAsia="Arial" w:hAnsi="Arial" w:cs="Arial"/>
          <w:i/>
          <w:w w:val="88"/>
          <w:sz w:val="16"/>
          <w:szCs w:val="16"/>
        </w:rPr>
        <w:t>Endocrine</w:t>
      </w:r>
      <w:r>
        <w:rPr>
          <w:rFonts w:ascii="Arial" w:eastAsia="Arial" w:hAnsi="Arial" w:cs="Arial"/>
          <w:i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panc</w:t>
      </w:r>
      <w:r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i/>
          <w:w w:val="88"/>
          <w:sz w:val="16"/>
          <w:szCs w:val="16"/>
        </w:rPr>
        <w:t>eas inc</w:t>
      </w:r>
      <w:r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i/>
          <w:w w:val="88"/>
          <w:sz w:val="16"/>
          <w:szCs w:val="16"/>
        </w:rPr>
        <w:t>eased</w:t>
      </w:r>
      <w:r>
        <w:rPr>
          <w:rFonts w:ascii="Arial" w:eastAsia="Arial" w:hAnsi="Arial" w:cs="Arial"/>
          <w:i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size</w:t>
      </w:r>
      <w:r>
        <w:rPr>
          <w:rFonts w:ascii="Arial" w:eastAsia="Arial" w:hAnsi="Arial" w:cs="Arial"/>
          <w:sz w:val="16"/>
          <w:szCs w:val="16"/>
        </w:rPr>
        <w:t>)</w:t>
      </w:r>
    </w:p>
    <w:p w14:paraId="3E220664" w14:textId="77777777" w:rsidR="00B77D6E" w:rsidRDefault="00B77D6E">
      <w:pPr>
        <w:spacing w:before="3" w:after="0" w:line="190" w:lineRule="exact"/>
        <w:rPr>
          <w:sz w:val="19"/>
          <w:szCs w:val="19"/>
        </w:rPr>
      </w:pPr>
    </w:p>
    <w:p w14:paraId="3A5BEE4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3D15D0E" w14:textId="77777777" w:rsidR="00B77D6E" w:rsidRDefault="00D6358D">
      <w:pPr>
        <w:spacing w:after="0" w:line="240" w:lineRule="auto"/>
        <w:ind w:right="431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Alignments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mappings</w:t>
      </w:r>
    </w:p>
    <w:p w14:paraId="41EBC990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0DA06D4F" w14:textId="77777777" w:rsidR="00B77D6E" w:rsidRDefault="00D6358D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92"/>
          <w:sz w:val="16"/>
          <w:szCs w:val="16"/>
        </w:rPr>
        <w:t>T</w:t>
      </w:r>
      <w:r>
        <w:rPr>
          <w:rFonts w:ascii="Arial" w:eastAsia="Arial" w:hAnsi="Arial" w:cs="Arial"/>
          <w:w w:val="92"/>
          <w:sz w:val="16"/>
          <w:szCs w:val="16"/>
        </w:rPr>
        <w:t>op</w:t>
      </w:r>
      <w:r>
        <w:rPr>
          <w:rFonts w:ascii="Arial" w:eastAsia="Arial" w:hAnsi="Arial" w:cs="Arial"/>
          <w:spacing w:val="-1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GO,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PR,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ChEBI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BTL2 </w:t>
      </w:r>
      <w:r>
        <w:rPr>
          <w:rFonts w:ascii="Arial" w:eastAsia="Arial" w:hAnsi="Arial" w:cs="Arial"/>
          <w:w w:val="87"/>
          <w:sz w:val="16"/>
          <w:szCs w:val="16"/>
        </w:rPr>
        <w:t>leaf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nodes</w:t>
      </w:r>
      <w:r>
        <w:rPr>
          <w:rFonts w:ascii="Arial" w:eastAsia="Arial" w:hAnsi="Arial" w:cs="Arial"/>
          <w:spacing w:val="-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tested</w:t>
      </w:r>
      <w:r>
        <w:rPr>
          <w:rFonts w:ascii="Arial" w:eastAsia="Arial" w:hAnsi="Arial" w:cs="Arial"/>
          <w:spacing w:val="-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logical</w:t>
      </w:r>
      <w:r>
        <w:rPr>
          <w:rFonts w:ascii="Arial" w:eastAsia="Arial" w:hAnsi="Arial" w:cs="Arial"/>
          <w:spacing w:val="2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Hermi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.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particula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alignments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were </w:t>
      </w:r>
      <w:r>
        <w:rPr>
          <w:rFonts w:ascii="Arial" w:eastAsia="Arial" w:hAnsi="Arial" w:cs="Arial"/>
          <w:sz w:val="16"/>
          <w:szCs w:val="16"/>
        </w:rPr>
        <w:t>done:</w:t>
      </w:r>
    </w:p>
    <w:p w14:paraId="5E8E3AED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11777E07" w14:textId="77777777" w:rsidR="00B77D6E" w:rsidRDefault="00D6358D">
      <w:pPr>
        <w:spacing w:after="0" w:line="285" w:lineRule="auto"/>
        <w:ind w:left="290" w:right="2014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1.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more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references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GO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2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UniProt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annotations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GO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classes, </w:t>
      </w:r>
      <w:r>
        <w:rPr>
          <w:rFonts w:ascii="Arial" w:eastAsia="Arial" w:hAnsi="Arial" w:cs="Arial"/>
          <w:spacing w:val="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such </w:t>
      </w:r>
      <w:r>
        <w:rPr>
          <w:rFonts w:ascii="Arial" w:eastAsia="Arial" w:hAnsi="Arial" w:cs="Arial"/>
          <w:spacing w:val="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go:‘</w:t>
      </w:r>
      <w:r>
        <w:rPr>
          <w:rFonts w:ascii="Arial" w:eastAsia="Arial" w:hAnsi="Arial" w:cs="Arial"/>
          <w:i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gical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go:</w:t>
      </w:r>
      <w:r>
        <w:rPr>
          <w:rFonts w:ascii="Arial" w:eastAsia="Arial" w:hAnsi="Arial" w:cs="Arial"/>
          <w:i/>
          <w:w w:val="93"/>
          <w:sz w:val="16"/>
          <w:szCs w:val="16"/>
        </w:rPr>
        <w:t>Methylation</w:t>
      </w:r>
      <w:r>
        <w:rPr>
          <w:rFonts w:ascii="Arial" w:eastAsia="Arial" w:hAnsi="Arial" w:cs="Arial"/>
          <w:i/>
          <w:spacing w:val="2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inclu- </w:t>
      </w:r>
      <w:r>
        <w:rPr>
          <w:rFonts w:ascii="Arial" w:eastAsia="Arial" w:hAnsi="Arial" w:cs="Arial"/>
          <w:w w:val="84"/>
          <w:sz w:val="16"/>
          <w:szCs w:val="16"/>
        </w:rPr>
        <w:t>ded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annotation 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2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synthase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UniProt,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2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as </w:t>
      </w:r>
      <w:r>
        <w:rPr>
          <w:rFonts w:ascii="Arial" w:eastAsia="Arial" w:hAnsi="Arial" w:cs="Arial"/>
          <w:w w:val="98"/>
          <w:sz w:val="16"/>
          <w:szCs w:val="16"/>
        </w:rPr>
        <w:t>go:‘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  <w:r>
        <w:rPr>
          <w:rFonts w:ascii="Arial" w:eastAsia="Arial" w:hAnsi="Arial" w:cs="Arial"/>
          <w:i/>
          <w:spacing w:val="-2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go:‘</w:t>
      </w:r>
      <w:r>
        <w:rPr>
          <w:rFonts w:ascii="Arial" w:eastAsia="Arial" w:hAnsi="Arial" w:cs="Arial"/>
          <w:i/>
          <w:w w:val="96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classes;</w:t>
      </w:r>
    </w:p>
    <w:p w14:paraId="302A838C" w14:textId="77777777" w:rsidR="00B77D6E" w:rsidRDefault="00D6358D">
      <w:pPr>
        <w:spacing w:before="1" w:after="0" w:line="240" w:lineRule="auto"/>
        <w:ind w:left="46" w:right="204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2.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Reference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Proteins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directly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names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UniProt;</w:t>
      </w:r>
    </w:p>
    <w:p w14:paraId="6A0563C1" w14:textId="77777777" w:rsidR="00B77D6E" w:rsidRDefault="00D6358D">
      <w:pPr>
        <w:spacing w:before="35" w:after="0" w:line="240" w:lineRule="auto"/>
        <w:ind w:left="46" w:right="283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3.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Ensembl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vice-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ersa;</w:t>
      </w:r>
    </w:p>
    <w:p w14:paraId="6BD0D168" w14:textId="77777777" w:rsidR="00B77D6E" w:rsidRDefault="00D6358D">
      <w:pPr>
        <w:spacing w:before="35" w:after="0" w:line="240" w:lineRule="auto"/>
        <w:ind w:left="46"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4.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4"/>
          <w:sz w:val="16"/>
          <w:szCs w:val="16"/>
        </w:rPr>
        <w:t>anism</w:t>
      </w:r>
      <w:r>
        <w:rPr>
          <w:rFonts w:ascii="Arial" w:eastAsia="Arial" w:hAnsi="Arial" w:cs="Arial"/>
          <w:spacing w:val="3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names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NCBI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T</w:t>
      </w:r>
      <w:r>
        <w:rPr>
          <w:rFonts w:ascii="Arial" w:eastAsia="Arial" w:hAnsi="Arial" w:cs="Arial"/>
          <w:w w:val="88"/>
          <w:sz w:val="16"/>
          <w:szCs w:val="16"/>
        </w:rPr>
        <w:t>axonomy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inside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Ensembl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44FE6B02" w14:textId="77777777" w:rsidR="00B77D6E" w:rsidRDefault="00D6358D">
      <w:pPr>
        <w:spacing w:before="35" w:after="0" w:line="240" w:lineRule="auto"/>
        <w:ind w:left="258" w:right="583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UniProt;</w:t>
      </w:r>
    </w:p>
    <w:p w14:paraId="6F5BF8AD" w14:textId="77777777" w:rsidR="00B77D6E" w:rsidRDefault="00D6358D">
      <w:pPr>
        <w:spacing w:before="35" w:after="0" w:line="285" w:lineRule="auto"/>
        <w:ind w:left="290" w:right="2014" w:hanging="2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5. 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according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Ensembl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included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</w:t>
      </w:r>
      <w:r>
        <w:rPr>
          <w:rFonts w:ascii="Arial" w:eastAsia="Arial" w:hAnsi="Arial" w:cs="Arial"/>
          <w:spacing w:val="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subclasses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Situation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alinged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Clinical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finding</w:t>
      </w:r>
      <w:r>
        <w:rPr>
          <w:rFonts w:ascii="Arial" w:eastAsia="Arial" w:hAnsi="Arial" w:cs="Arial"/>
          <w:i/>
          <w:spacing w:val="-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SNOMED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1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.</w:t>
      </w:r>
    </w:p>
    <w:p w14:paraId="365FF398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1A10D3AE" w14:textId="77777777" w:rsidR="00B77D6E" w:rsidRDefault="00D6358D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 xml:space="preserve">Figure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illustrates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mapping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GO,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SNOMED</w:t>
      </w:r>
      <w:r>
        <w:rPr>
          <w:rFonts w:ascii="Arial" w:eastAsia="Arial" w:hAnsi="Arial" w:cs="Arial"/>
          <w:spacing w:val="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1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89"/>
          <w:sz w:val="16"/>
          <w:szCs w:val="16"/>
        </w:rPr>
        <w:t>PR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ChEBI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BTL2.</w:t>
      </w:r>
    </w:p>
    <w:p w14:paraId="12957C4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BCE516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51544B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BFAF794" w14:textId="4ECE0073" w:rsidR="00B77D6E" w:rsidRDefault="00E25282">
      <w:pPr>
        <w:spacing w:after="0" w:line="259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2" behindDoc="1" locked="0" layoutInCell="1" allowOverlap="1" wp14:anchorId="76A2E9B9" wp14:editId="36D970ED">
                <wp:simplePos x="0" y="0"/>
                <wp:positionH relativeFrom="page">
                  <wp:posOffset>4628515</wp:posOffset>
                </wp:positionH>
                <wp:positionV relativeFrom="paragraph">
                  <wp:posOffset>-7620</wp:posOffset>
                </wp:positionV>
                <wp:extent cx="2961005" cy="1270"/>
                <wp:effectExtent l="8890" t="6350" r="11430" b="11430"/>
                <wp:wrapNone/>
                <wp:docPr id="320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1005" cy="1270"/>
                          <a:chOff x="7289" y="-12"/>
                          <a:chExt cx="4663" cy="2"/>
                        </a:xfrm>
                      </wpg:grpSpPr>
                      <wps:wsp>
                        <wps:cNvPr id="321" name="Freeform 222"/>
                        <wps:cNvSpPr>
                          <a:spLocks/>
                        </wps:cNvSpPr>
                        <wps:spPr bwMode="auto">
                          <a:xfrm>
                            <a:off x="7289" y="-12"/>
                            <a:ext cx="4663" cy="2"/>
                          </a:xfrm>
                          <a:custGeom>
                            <a:avLst/>
                            <a:gdLst>
                              <a:gd name="T0" fmla="+- 0 7289 7289"/>
                              <a:gd name="T1" fmla="*/ T0 w 4663"/>
                              <a:gd name="T2" fmla="+- 0 11951 7289"/>
                              <a:gd name="T3" fmla="*/ T2 w 46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63">
                                <a:moveTo>
                                  <a:pt x="0" y="0"/>
                                </a:moveTo>
                                <a:lnTo>
                                  <a:pt x="4662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BCEBB" id="Group 221" o:spid="_x0000_s1026" style="position:absolute;margin-left:364.45pt;margin-top:-.6pt;width:233.15pt;height:.1pt;z-index:-1298;mso-position-horizontal-relative:page" coordorigin="7289,-12" coordsize="46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">
                <v:shape id="Freeform 222" o:spid="_x0000_s1027" style="position:absolute;left:7289;top:-12;width:4663;height:2;visibility:visible;mso-wrap-style:square;v-text-anchor:top" coordsize="46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yE8UA&#10;AADcAAAADwAAAGRycy9kb3ducmV2LnhtbESPS2vDMBCE74X+B7GFXkIix4FiXCuhlAZ6KIQ4vuS2&#10;tdYPaq2Mpfjx76tCIcdhZr5hssNsOjHS4FrLCrabCARxaXXLtYLiclwnIJxH1thZJgULOTjsHx8y&#10;TLWd+Exj7msRIOxSVNB436dSurIhg25je+LgVXYw6IMcaqkHnALcdDKOohdpsOWw0GBP7w2VP/nN&#10;KJDXKYmO9G3bk7wtxeqrWFXlh1LPT/PbKwhPs7+H/9ufWsEu3sLfmXA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/ITxQAAANwAAAAPAAAAAAAAAAAAAAAAAJgCAABkcnMv&#10;ZG93bnJldi54bWxQSwUGAAAAAAQABAD1AAAAigMAAAAA&#10;" path="m,l4662,e" filled="f" strokeweight=".17569mm">
                  <v:path arrowok="t" o:connecttype="custom" o:connectlocs="0,0;4662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position w:val="6"/>
          <w:sz w:val="12"/>
          <w:szCs w:val="12"/>
        </w:rPr>
        <w:t>4</w:t>
      </w:r>
      <w:r w:rsidR="00D6358D"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Giant</w:t>
      </w:r>
      <w:r w:rsidR="00D6358D"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panda,</w:t>
      </w:r>
      <w:r w:rsidR="00D6358D"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B</w:t>
      </w:r>
      <w:r w:rsidR="00D6358D">
        <w:rPr>
          <w:rFonts w:ascii="Arial" w:eastAsia="Arial" w:hAnsi="Arial" w:cs="Arial"/>
          <w:spacing w:val="-2"/>
          <w:w w:val="89"/>
          <w:sz w:val="16"/>
          <w:szCs w:val="16"/>
        </w:rPr>
        <w:t>o</w:t>
      </w:r>
      <w:r w:rsidR="00D6358D">
        <w:rPr>
          <w:rFonts w:ascii="Arial" w:eastAsia="Arial" w:hAnsi="Arial" w:cs="Arial"/>
          <w:w w:val="89"/>
          <w:sz w:val="16"/>
          <w:szCs w:val="16"/>
        </w:rPr>
        <w:t xml:space="preserve">vine, </w:t>
      </w:r>
      <w:r w:rsidR="00D6358D"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 xml:space="preserve">white-tufted </w:t>
      </w:r>
      <w:r w:rsidR="00D6358D"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marmoset,</w:t>
      </w:r>
      <w:r w:rsidR="00D6358D"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dog,</w:t>
      </w:r>
      <w:r w:rsidR="00D6358D"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zebrafish,</w:t>
      </w:r>
      <w:r w:rsidR="00D6358D"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4"/>
          <w:sz w:val="16"/>
          <w:szCs w:val="16"/>
        </w:rPr>
        <w:t>chic</w:t>
      </w:r>
      <w:r w:rsidR="00D6358D">
        <w:rPr>
          <w:rFonts w:ascii="Arial" w:eastAsia="Arial" w:hAnsi="Arial" w:cs="Arial"/>
          <w:spacing w:val="-2"/>
          <w:w w:val="94"/>
          <w:sz w:val="16"/>
          <w:szCs w:val="16"/>
        </w:rPr>
        <w:t>k</w:t>
      </w:r>
      <w:r w:rsidR="00D6358D">
        <w:rPr>
          <w:rFonts w:ascii="Arial" w:eastAsia="Arial" w:hAnsi="Arial" w:cs="Arial"/>
          <w:w w:val="85"/>
          <w:sz w:val="16"/>
          <w:szCs w:val="16"/>
        </w:rPr>
        <w:t>en, human,</w:t>
      </w:r>
      <w:r w:rsidR="00D6358D"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pacing w:val="-11"/>
          <w:w w:val="85"/>
          <w:sz w:val="16"/>
          <w:szCs w:val="16"/>
        </w:rPr>
        <w:t>W</w:t>
      </w:r>
      <w:r w:rsidR="00D6358D">
        <w:rPr>
          <w:rFonts w:ascii="Arial" w:eastAsia="Arial" w:hAnsi="Arial" w:cs="Arial"/>
          <w:w w:val="85"/>
          <w:sz w:val="16"/>
          <w:szCs w:val="16"/>
        </w:rPr>
        <w:t>est</w:t>
      </w:r>
      <w:r w:rsidR="00D6358D"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5"/>
          <w:sz w:val="16"/>
          <w:szCs w:val="16"/>
        </w:rPr>
        <w:t>Indian</w:t>
      </w:r>
      <w:r w:rsidR="00D6358D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5"/>
          <w:sz w:val="16"/>
          <w:szCs w:val="16"/>
        </w:rPr>
        <w:t>ocean</w:t>
      </w:r>
      <w:r w:rsidR="00D6358D"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5"/>
          <w:sz w:val="16"/>
          <w:szCs w:val="16"/>
        </w:rPr>
        <w:t>coelacanth,</w:t>
      </w:r>
      <w:r w:rsidR="00D6358D"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7"/>
          <w:sz w:val="16"/>
          <w:szCs w:val="16"/>
        </w:rPr>
        <w:t>African</w:t>
      </w:r>
      <w:r w:rsidR="00D6358D">
        <w:rPr>
          <w:rFonts w:ascii="Arial" w:eastAsia="Arial" w:hAnsi="Arial" w:cs="Arial"/>
          <w:spacing w:val="-15"/>
          <w:w w:val="9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elephant,</w:t>
      </w:r>
      <w:r w:rsidR="00D6358D"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mouse,</w:t>
      </w:r>
      <w:r w:rsidR="00D6358D"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 xml:space="preserve">European </w:t>
      </w:r>
      <w:r w:rsidR="00D6358D">
        <w:rPr>
          <w:rFonts w:ascii="Arial" w:eastAsia="Arial" w:hAnsi="Arial" w:cs="Arial"/>
          <w:w w:val="90"/>
          <w:sz w:val="16"/>
          <w:szCs w:val="16"/>
        </w:rPr>
        <w:t>domestic</w:t>
      </w:r>
      <w:r w:rsidR="00D6358D"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0"/>
          <w:sz w:val="16"/>
          <w:szCs w:val="16"/>
        </w:rPr>
        <w:t>ferret,</w:t>
      </w:r>
      <w:r w:rsidR="00D6358D"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Nile</w:t>
      </w:r>
      <w:r w:rsidR="00D6358D"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tilapia,</w:t>
      </w:r>
      <w:r w:rsidR="00D6358D"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rabbit,</w:t>
      </w:r>
      <w:r w:rsidR="00D6358D"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chimpanzee,</w:t>
      </w:r>
      <w:r w:rsidR="00D6358D"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Sumatran</w:t>
      </w:r>
      <w:r w:rsidR="00D6358D"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orangutan,</w:t>
      </w:r>
      <w:r w:rsidR="00D6358D"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rat, </w:t>
      </w:r>
      <w:r w:rsidR="00D6358D"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 w:rsidR="00D6358D">
        <w:rPr>
          <w:rFonts w:ascii="Arial" w:eastAsia="Arial" w:hAnsi="Arial" w:cs="Arial"/>
          <w:w w:val="89"/>
          <w:sz w:val="16"/>
          <w:szCs w:val="16"/>
        </w:rPr>
        <w:t>asmanian</w:t>
      </w:r>
      <w:r w:rsidR="00D6358D"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d</w:t>
      </w:r>
      <w:r w:rsidR="00D6358D"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 w:rsidR="00D6358D">
        <w:rPr>
          <w:rFonts w:ascii="Arial" w:eastAsia="Arial" w:hAnsi="Arial" w:cs="Arial"/>
          <w:w w:val="89"/>
          <w:sz w:val="16"/>
          <w:szCs w:val="16"/>
        </w:rPr>
        <w:t>vil,</w:t>
      </w:r>
      <w:r w:rsidR="00D6358D"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pig,</w:t>
      </w:r>
      <w:r w:rsidR="00D6358D"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1"/>
          <w:sz w:val="16"/>
          <w:szCs w:val="16"/>
        </w:rPr>
        <w:t>Japanese</w:t>
      </w:r>
      <w:r w:rsidR="00D6358D"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0"/>
          <w:sz w:val="16"/>
          <w:szCs w:val="16"/>
        </w:rPr>
        <w:t>pu</w:t>
      </w:r>
      <w:r w:rsidR="00D6358D">
        <w:rPr>
          <w:rFonts w:ascii="Arial" w:eastAsia="Arial" w:hAnsi="Arial" w:cs="Arial"/>
          <w:spacing w:val="-4"/>
          <w:w w:val="90"/>
          <w:sz w:val="16"/>
          <w:szCs w:val="16"/>
        </w:rPr>
        <w:t>f</w:t>
      </w:r>
      <w:r w:rsidR="00D6358D">
        <w:rPr>
          <w:rFonts w:ascii="Arial" w:eastAsia="Arial" w:hAnsi="Arial" w:cs="Arial"/>
          <w:w w:val="90"/>
          <w:sz w:val="16"/>
          <w:szCs w:val="16"/>
        </w:rPr>
        <w:t>ferfish.</w:t>
      </w:r>
      <w:r w:rsidR="00D6358D"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pacing w:val="-12"/>
          <w:w w:val="90"/>
          <w:sz w:val="16"/>
          <w:szCs w:val="16"/>
        </w:rPr>
        <w:t>W</w:t>
      </w:r>
      <w:r w:rsidR="00D6358D">
        <w:rPr>
          <w:rFonts w:ascii="Arial" w:eastAsia="Arial" w:hAnsi="Arial" w:cs="Arial"/>
          <w:w w:val="90"/>
          <w:sz w:val="16"/>
          <w:szCs w:val="16"/>
        </w:rPr>
        <w:t>estern</w:t>
      </w:r>
      <w:r w:rsidR="00D6358D">
        <w:rPr>
          <w:rFonts w:ascii="Arial" w:eastAsia="Arial" w:hAnsi="Arial" w:cs="Arial"/>
          <w:spacing w:val="-10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0"/>
          <w:sz w:val="16"/>
          <w:szCs w:val="16"/>
        </w:rPr>
        <w:t>cl</w:t>
      </w:r>
      <w:r w:rsidR="00D6358D">
        <w:rPr>
          <w:rFonts w:ascii="Arial" w:eastAsia="Arial" w:hAnsi="Arial" w:cs="Arial"/>
          <w:spacing w:val="-2"/>
          <w:w w:val="90"/>
          <w:sz w:val="16"/>
          <w:szCs w:val="16"/>
        </w:rPr>
        <w:t>a</w:t>
      </w:r>
      <w:r w:rsidR="00D6358D">
        <w:rPr>
          <w:rFonts w:ascii="Arial" w:eastAsia="Arial" w:hAnsi="Arial" w:cs="Arial"/>
          <w:w w:val="90"/>
          <w:sz w:val="16"/>
          <w:szCs w:val="16"/>
        </w:rPr>
        <w:t>wed</w:t>
      </w:r>
      <w:r w:rsidR="00D6358D"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frog</w:t>
      </w:r>
    </w:p>
    <w:p w14:paraId="05F8B858" w14:textId="77777777" w:rsidR="00B77D6E" w:rsidRDefault="00D6358D">
      <w:pPr>
        <w:spacing w:before="18" w:after="0" w:line="240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5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UniProt: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2015_04, </w:t>
      </w:r>
      <w:r>
        <w:rPr>
          <w:rFonts w:ascii="Arial" w:eastAsia="Arial" w:hAnsi="Arial" w:cs="Arial"/>
          <w:spacing w:val="3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Ensembl 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79,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99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axonomy</w:t>
      </w:r>
    </w:p>
    <w:p w14:paraId="31C4B7B3" w14:textId="77777777" w:rsidR="00B77D6E" w:rsidRDefault="00D6358D">
      <w:pPr>
        <w:spacing w:before="15" w:after="0" w:line="240" w:lineRule="auto"/>
        <w:ind w:right="609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2015AA.</w:t>
      </w:r>
    </w:p>
    <w:p w14:paraId="62C81C8D" w14:textId="77777777" w:rsidR="00B77D6E" w:rsidRDefault="00D6358D">
      <w:pPr>
        <w:spacing w:before="32" w:after="0" w:line="257" w:lineRule="auto"/>
        <w:ind w:right="201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6"/>
          <w:sz w:val="12"/>
          <w:szCs w:val="12"/>
        </w:rPr>
        <w:t>6</w:t>
      </w:r>
      <w:r>
        <w:rPr>
          <w:rFonts w:ascii="Arial" w:eastAsia="Arial" w:hAnsi="Arial" w:cs="Arial"/>
          <w:spacing w:val="31"/>
          <w:position w:val="6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vision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25527,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ChEBI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127,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BTL2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8th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march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2015, </w:t>
      </w:r>
      <w:r>
        <w:rPr>
          <w:rFonts w:ascii="Arial" w:eastAsia="Arial" w:hAnsi="Arial" w:cs="Arial"/>
          <w:w w:val="86"/>
          <w:sz w:val="16"/>
          <w:szCs w:val="16"/>
        </w:rPr>
        <w:t>PR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release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22nd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2015</w:t>
      </w:r>
    </w:p>
    <w:p w14:paraId="31FC34DA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33844AB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532245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FA8243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0826EA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6DBF59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F69F53A" w14:textId="77777777" w:rsidR="00B77D6E" w:rsidRDefault="00B77D6E">
      <w:pPr>
        <w:spacing w:before="4" w:after="0" w:line="280" w:lineRule="exact"/>
        <w:rPr>
          <w:sz w:val="28"/>
          <w:szCs w:val="28"/>
        </w:rPr>
      </w:pPr>
    </w:p>
    <w:p w14:paraId="4EF19BA5" w14:textId="72F2F0FF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8" behindDoc="1" locked="0" layoutInCell="1" allowOverlap="1" wp14:anchorId="62ED5BDC" wp14:editId="4868AE49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10795" r="11430" b="6985"/>
                <wp:wrapNone/>
                <wp:docPr id="318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319" name="Freeform 220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FE05C" id="Group 219" o:spid="_x0000_s1026" style="position:absolute;margin-left:13.45pt;margin-top:-7.85pt;width:29.9pt;height:.1pt;z-index:-1302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">
                <v:shape id="Freeform 220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bOMQA&#10;AADcAAAADwAAAGRycy9kb3ducmV2LnhtbESPzW7CMBCE70i8g7VIvYEDSIimGASBil75ufS2jZck&#10;Il5bsUnSPn1dqRLH0cx8o1ltelOLlhpfWVYwnSQgiHOrKy4UXC/v4yUIH5A11pZJwTd52KyHgxWm&#10;2nZ8ovYcChEh7FNUUIbgUil9XpJBP7GOOHo32xgMUTaF1A12EW5qOUuShTRYcVwo0VFWUn4/P4yC&#10;/c/XIbOndrnbXj8D344u23dOqZdRv30DEagPz/B/+0MrmE9f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2zjEAAAA3AAAAA8AAAAAAAAAAAAAAAAAmAIAAGRycy9k&#10;b3ducmV2LnhtbFBLBQYAAAAABAAEAPUAAACJ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79" behindDoc="1" locked="0" layoutInCell="1" allowOverlap="1" wp14:anchorId="46E9F84A" wp14:editId="3DEA1962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7620" r="3810" b="12700"/>
                <wp:wrapNone/>
                <wp:docPr id="31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317" name="Freeform 218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9040F" id="Group 217" o:spid="_x0000_s1026" style="position:absolute;margin-left:48.35pt;margin-top:-2.85pt;width:.1pt;height:29.9pt;z-index:-1301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">
                <v:shape id="Freeform 218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DxcQA&#10;AADcAAAADwAAAGRycy9kb3ducmV2LnhtbESPwWrDMBBE74X8g9hAb43slqbFiRJCQk0uLcT2ByzW&#10;xjKxVkZSE/fvo0Khx2Fm3jDr7WQHcSUfescK8kUGgrh1uudOQVN/PL2DCBFZ4+CYFPxQgO1m9rDG&#10;Qrsbn+haxU4kCIcCFZgYx0LK0BqyGBZuJE7e2XmLMUnfSe3xluB2kM9ZtpQWe04LBkfaG2ov1bdV&#10;cKnz8tCXzesSD1/NZ2n2fkeVUo/zabcCEWmK/+G/9lEreMnf4Pd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0A8XEAAAA3AAAAA8AAAAAAAAAAAAAAAAAmAIAAGRycy9k&#10;b3ducmV2LnhtbFBLBQYAAAAABAAEAPUAAACJ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0" behindDoc="1" locked="0" layoutInCell="1" allowOverlap="1" wp14:anchorId="18E701E8" wp14:editId="35CE74C5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10795" r="10160" b="6985"/>
                <wp:wrapNone/>
                <wp:docPr id="3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315" name="Freeform 216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6F74A" id="Group 215" o:spid="_x0000_s1026" style="position:absolute;margin-left:665.3pt;margin-top:-7.85pt;width:29.9pt;height:.1pt;z-index:-1300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">
                <v:shape id="Freeform 216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RPcQA&#10;AADcAAAADwAAAGRycy9kb3ducmV2LnhtbESPQWvCQBSE7wX/w/IEb3WjYpHoKhpb6lXrxdsz+0yC&#10;2bdLdpuk/fWuUOhxmJlvmNWmN7VoqfGVZQWTcQKCOLe64kLB+evjdQHCB2SNtWVS8EMeNuvBywpT&#10;bTs+UnsKhYgQ9ikqKENwqZQ+L8mgH1tHHL2bbQyGKJtC6ga7CDe1nCbJmzRYcVwo0VFWUn4/fRsF&#10;+9/re2aP7WK3PV8C3z5dtu+cUqNhv12CCNSH//Bf+6AVzCZze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l0T3EAAAA3AAAAA8AAAAAAAAAAAAAAAAAmAIAAGRycy9k&#10;b3ducmV2LnhtbFBLBQYAAAAABAAEAPUAAACJ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1" behindDoc="1" locked="0" layoutInCell="1" allowOverlap="1" wp14:anchorId="7140DEA5" wp14:editId="7ED31F1B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7620" r="3810" b="12700"/>
                <wp:wrapNone/>
                <wp:docPr id="312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313" name="Freeform 214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A24DC" id="Group 213" o:spid="_x0000_s1026" style="position:absolute;margin-left:660.35pt;margin-top:-2.85pt;width:.1pt;height:29.9pt;z-index:-1299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">
                <v:shape id="Freeform 214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FxsMA&#10;AADcAAAADwAAAGRycy9kb3ducmV2LnhtbESPUWvCMBSF3wf+h3AF32bayUQ6o4hi2csEa3/Apblr&#10;is1NSTLt/v0yEHw8nHO+w1lvR9uLG/nQOVaQzzMQxI3THbcK6svxdQUiRGSNvWNS8EsBtpvJyxoL&#10;7e58plsVW5EgHApUYGIcCilDY8himLuBOHnfzluMSfpWao/3BLe9fMuypbTYcVowONDeUHOtfqyC&#10;6yUvD11Zvy/xcKq/SrP3O6qUmk3H3QeISGN8hh/tT61gkS/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8FxsMAAADcAAAADwAAAAAAAAAAAAAAAACYAgAAZHJzL2Rv&#10;d25yZXYueG1sUEsFBgAAAAAEAAQA9QAAAIg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4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#4</w:t>
      </w:r>
    </w:p>
    <w:p w14:paraId="25ECE03C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B6328BB" w14:textId="77777777" w:rsidR="00B77D6E" w:rsidRDefault="00B77D6E">
      <w:pPr>
        <w:spacing w:before="3" w:after="0" w:line="200" w:lineRule="exact"/>
        <w:rPr>
          <w:sz w:val="20"/>
          <w:szCs w:val="20"/>
        </w:rPr>
      </w:pPr>
    </w:p>
    <w:p w14:paraId="761E339F" w14:textId="25C302DA" w:rsidR="00B77D6E" w:rsidRDefault="00E25282">
      <w:pPr>
        <w:spacing w:after="0" w:line="262" w:lineRule="auto"/>
        <w:ind w:left="3998" w:right="-45" w:hanging="57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7" behindDoc="1" locked="0" layoutInCell="1" allowOverlap="1" wp14:anchorId="60AA5713" wp14:editId="5DC9E780">
                <wp:simplePos x="0" y="0"/>
                <wp:positionH relativeFrom="page">
                  <wp:posOffset>1426845</wp:posOffset>
                </wp:positionH>
                <wp:positionV relativeFrom="paragraph">
                  <wp:posOffset>12700</wp:posOffset>
                </wp:positionV>
                <wp:extent cx="2896235" cy="1796415"/>
                <wp:effectExtent l="7620" t="11430" r="10795" b="11430"/>
                <wp:wrapNone/>
                <wp:docPr id="21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6235" cy="1796415"/>
                          <a:chOff x="2247" y="20"/>
                          <a:chExt cx="4561" cy="2829"/>
                        </a:xfrm>
                      </wpg:grpSpPr>
                      <wpg:grpSp>
                        <wpg:cNvPr id="216" name="Group 211"/>
                        <wpg:cNvGrpSpPr>
                          <a:grpSpLocks/>
                        </wpg:cNvGrpSpPr>
                        <wpg:grpSpPr bwMode="auto">
                          <a:xfrm>
                            <a:off x="4525" y="324"/>
                            <a:ext cx="4" cy="2"/>
                            <a:chOff x="4525" y="324"/>
                            <a:chExt cx="4" cy="2"/>
                          </a:xfrm>
                        </wpg:grpSpPr>
                        <wps:wsp>
                          <wps:cNvPr id="217" name="Freeform 212"/>
                          <wps:cNvSpPr>
                            <a:spLocks/>
                          </wps:cNvSpPr>
                          <wps:spPr bwMode="auto">
                            <a:xfrm>
                              <a:off x="4525" y="324"/>
                              <a:ext cx="4" cy="2"/>
                            </a:xfrm>
                            <a:custGeom>
                              <a:avLst/>
                              <a:gdLst>
                                <a:gd name="T0" fmla="+- 0 4525 4525"/>
                                <a:gd name="T1" fmla="*/ T0 w 4"/>
                                <a:gd name="T2" fmla="+- 0 4529 4525"/>
                                <a:gd name="T3" fmla="*/ T2 w 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">
                                  <a:moveTo>
                                    <a:pt x="0" y="0"/>
                                  </a:moveTo>
                                  <a:lnTo>
                                    <a:pt x="4" y="0"/>
                                  </a:lnTo>
                                </a:path>
                              </a:pathLst>
                            </a:custGeom>
                            <a:noFill/>
                            <a:ln w="258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09"/>
                        <wpg:cNvGrpSpPr>
                          <a:grpSpLocks/>
                        </wpg:cNvGrpSpPr>
                        <wpg:grpSpPr bwMode="auto">
                          <a:xfrm>
                            <a:off x="4512" y="304"/>
                            <a:ext cx="32" cy="33"/>
                            <a:chOff x="4512" y="304"/>
                            <a:chExt cx="32" cy="33"/>
                          </a:xfrm>
                        </wpg:grpSpPr>
                        <wps:wsp>
                          <wps:cNvPr id="219" name="Freeform 210"/>
                          <wps:cNvSpPr>
                            <a:spLocks/>
                          </wps:cNvSpPr>
                          <wps:spPr bwMode="auto">
                            <a:xfrm>
                              <a:off x="4512" y="304"/>
                              <a:ext cx="32" cy="33"/>
                            </a:xfrm>
                            <a:custGeom>
                              <a:avLst/>
                              <a:gdLst>
                                <a:gd name="T0" fmla="+- 0 4527 4512"/>
                                <a:gd name="T1" fmla="*/ T0 w 32"/>
                                <a:gd name="T2" fmla="+- 0 304 304"/>
                                <a:gd name="T3" fmla="*/ 304 h 33"/>
                                <a:gd name="T4" fmla="+- 0 4512 4512"/>
                                <a:gd name="T5" fmla="*/ T4 w 32"/>
                                <a:gd name="T6" fmla="+- 0 337 304"/>
                                <a:gd name="T7" fmla="*/ 337 h 33"/>
                                <a:gd name="T8" fmla="+- 0 4543 4512"/>
                                <a:gd name="T9" fmla="*/ T8 w 32"/>
                                <a:gd name="T10" fmla="+- 0 337 304"/>
                                <a:gd name="T11" fmla="*/ 337 h 33"/>
                                <a:gd name="T12" fmla="+- 0 4527 4512"/>
                                <a:gd name="T13" fmla="*/ T12 w 32"/>
                                <a:gd name="T14" fmla="+- 0 304 304"/>
                                <a:gd name="T15" fmla="*/ 304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07"/>
                        <wpg:cNvGrpSpPr>
                          <a:grpSpLocks/>
                        </wpg:cNvGrpSpPr>
                        <wpg:grpSpPr bwMode="auto">
                          <a:xfrm>
                            <a:off x="4527" y="333"/>
                            <a:ext cx="357" cy="149"/>
                            <a:chOff x="4527" y="333"/>
                            <a:chExt cx="357" cy="149"/>
                          </a:xfrm>
                        </wpg:grpSpPr>
                        <wps:wsp>
                          <wps:cNvPr id="221" name="Freeform 208"/>
                          <wps:cNvSpPr>
                            <a:spLocks/>
                          </wps:cNvSpPr>
                          <wps:spPr bwMode="auto">
                            <a:xfrm>
                              <a:off x="4527" y="333"/>
                              <a:ext cx="357" cy="149"/>
                            </a:xfrm>
                            <a:custGeom>
                              <a:avLst/>
                              <a:gdLst>
                                <a:gd name="T0" fmla="+- 0 4884 4527"/>
                                <a:gd name="T1" fmla="*/ T0 w 357"/>
                                <a:gd name="T2" fmla="+- 0 481 333"/>
                                <a:gd name="T3" fmla="*/ 481 h 149"/>
                                <a:gd name="T4" fmla="+- 0 4884 4527"/>
                                <a:gd name="T5" fmla="*/ T4 w 357"/>
                                <a:gd name="T6" fmla="+- 0 420 333"/>
                                <a:gd name="T7" fmla="*/ 420 h 149"/>
                                <a:gd name="T8" fmla="+- 0 4527 4527"/>
                                <a:gd name="T9" fmla="*/ T8 w 357"/>
                                <a:gd name="T10" fmla="+- 0 420 333"/>
                                <a:gd name="T11" fmla="*/ 420 h 149"/>
                                <a:gd name="T12" fmla="+- 0 4527 4527"/>
                                <a:gd name="T13" fmla="*/ T12 w 357"/>
                                <a:gd name="T14" fmla="+- 0 333 333"/>
                                <a:gd name="T15" fmla="*/ 33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7" h="149">
                                  <a:moveTo>
                                    <a:pt x="357" y="148"/>
                                  </a:moveTo>
                                  <a:lnTo>
                                    <a:pt x="357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05"/>
                        <wpg:cNvGrpSpPr>
                          <a:grpSpLocks/>
                        </wpg:cNvGrpSpPr>
                        <wpg:grpSpPr bwMode="auto">
                          <a:xfrm>
                            <a:off x="4512" y="304"/>
                            <a:ext cx="32" cy="33"/>
                            <a:chOff x="4512" y="304"/>
                            <a:chExt cx="32" cy="33"/>
                          </a:xfrm>
                        </wpg:grpSpPr>
                        <wps:wsp>
                          <wps:cNvPr id="223" name="Freeform 206"/>
                          <wps:cNvSpPr>
                            <a:spLocks/>
                          </wps:cNvSpPr>
                          <wps:spPr bwMode="auto">
                            <a:xfrm>
                              <a:off x="4512" y="304"/>
                              <a:ext cx="32" cy="33"/>
                            </a:xfrm>
                            <a:custGeom>
                              <a:avLst/>
                              <a:gdLst>
                                <a:gd name="T0" fmla="+- 0 4527 4512"/>
                                <a:gd name="T1" fmla="*/ T0 w 32"/>
                                <a:gd name="T2" fmla="+- 0 304 304"/>
                                <a:gd name="T3" fmla="*/ 304 h 33"/>
                                <a:gd name="T4" fmla="+- 0 4512 4512"/>
                                <a:gd name="T5" fmla="*/ T4 w 32"/>
                                <a:gd name="T6" fmla="+- 0 337 304"/>
                                <a:gd name="T7" fmla="*/ 337 h 33"/>
                                <a:gd name="T8" fmla="+- 0 4543 4512"/>
                                <a:gd name="T9" fmla="*/ T8 w 32"/>
                                <a:gd name="T10" fmla="+- 0 337 304"/>
                                <a:gd name="T11" fmla="*/ 337 h 33"/>
                                <a:gd name="T12" fmla="+- 0 4527 4512"/>
                                <a:gd name="T13" fmla="*/ T12 w 32"/>
                                <a:gd name="T14" fmla="+- 0 304 304"/>
                                <a:gd name="T15" fmla="*/ 304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03"/>
                        <wpg:cNvGrpSpPr>
                          <a:grpSpLocks/>
                        </wpg:cNvGrpSpPr>
                        <wpg:grpSpPr bwMode="auto">
                          <a:xfrm>
                            <a:off x="2724" y="333"/>
                            <a:ext cx="1803" cy="149"/>
                            <a:chOff x="2724" y="333"/>
                            <a:chExt cx="1803" cy="149"/>
                          </a:xfrm>
                        </wpg:grpSpPr>
                        <wps:wsp>
                          <wps:cNvPr id="225" name="Freeform 204"/>
                          <wps:cNvSpPr>
                            <a:spLocks/>
                          </wps:cNvSpPr>
                          <wps:spPr bwMode="auto">
                            <a:xfrm>
                              <a:off x="2724" y="333"/>
                              <a:ext cx="1803" cy="149"/>
                            </a:xfrm>
                            <a:custGeom>
                              <a:avLst/>
                              <a:gdLst>
                                <a:gd name="T0" fmla="+- 0 2724 2724"/>
                                <a:gd name="T1" fmla="*/ T0 w 1803"/>
                                <a:gd name="T2" fmla="+- 0 481 333"/>
                                <a:gd name="T3" fmla="*/ 481 h 149"/>
                                <a:gd name="T4" fmla="+- 0 2724 2724"/>
                                <a:gd name="T5" fmla="*/ T4 w 1803"/>
                                <a:gd name="T6" fmla="+- 0 420 333"/>
                                <a:gd name="T7" fmla="*/ 420 h 149"/>
                                <a:gd name="T8" fmla="+- 0 4527 2724"/>
                                <a:gd name="T9" fmla="*/ T8 w 1803"/>
                                <a:gd name="T10" fmla="+- 0 420 333"/>
                                <a:gd name="T11" fmla="*/ 420 h 149"/>
                                <a:gd name="T12" fmla="+- 0 4527 2724"/>
                                <a:gd name="T13" fmla="*/ T12 w 1803"/>
                                <a:gd name="T14" fmla="+- 0 333 333"/>
                                <a:gd name="T15" fmla="*/ 33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803" h="149">
                                  <a:moveTo>
                                    <a:pt x="0" y="148"/>
                                  </a:moveTo>
                                  <a:lnTo>
                                    <a:pt x="0" y="87"/>
                                  </a:lnTo>
                                  <a:lnTo>
                                    <a:pt x="1803" y="87"/>
                                  </a:lnTo>
                                  <a:lnTo>
                                    <a:pt x="1803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01"/>
                        <wpg:cNvGrpSpPr>
                          <a:grpSpLocks/>
                        </wpg:cNvGrpSpPr>
                        <wpg:grpSpPr bwMode="auto">
                          <a:xfrm>
                            <a:off x="4512" y="304"/>
                            <a:ext cx="32" cy="33"/>
                            <a:chOff x="4512" y="304"/>
                            <a:chExt cx="32" cy="33"/>
                          </a:xfrm>
                        </wpg:grpSpPr>
                        <wps:wsp>
                          <wps:cNvPr id="227" name="Freeform 202"/>
                          <wps:cNvSpPr>
                            <a:spLocks/>
                          </wps:cNvSpPr>
                          <wps:spPr bwMode="auto">
                            <a:xfrm>
                              <a:off x="4512" y="304"/>
                              <a:ext cx="32" cy="33"/>
                            </a:xfrm>
                            <a:custGeom>
                              <a:avLst/>
                              <a:gdLst>
                                <a:gd name="T0" fmla="+- 0 4527 4512"/>
                                <a:gd name="T1" fmla="*/ T0 w 32"/>
                                <a:gd name="T2" fmla="+- 0 304 304"/>
                                <a:gd name="T3" fmla="*/ 304 h 33"/>
                                <a:gd name="T4" fmla="+- 0 4512 4512"/>
                                <a:gd name="T5" fmla="*/ T4 w 32"/>
                                <a:gd name="T6" fmla="+- 0 337 304"/>
                                <a:gd name="T7" fmla="*/ 337 h 33"/>
                                <a:gd name="T8" fmla="+- 0 4543 4512"/>
                                <a:gd name="T9" fmla="*/ T8 w 32"/>
                                <a:gd name="T10" fmla="+- 0 337 304"/>
                                <a:gd name="T11" fmla="*/ 337 h 33"/>
                                <a:gd name="T12" fmla="+- 0 4527 4512"/>
                                <a:gd name="T13" fmla="*/ T12 w 32"/>
                                <a:gd name="T14" fmla="+- 0 304 304"/>
                                <a:gd name="T15" fmla="*/ 304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99"/>
                        <wpg:cNvGrpSpPr>
                          <a:grpSpLocks/>
                        </wpg:cNvGrpSpPr>
                        <wpg:grpSpPr bwMode="auto">
                          <a:xfrm>
                            <a:off x="4527" y="333"/>
                            <a:ext cx="1395" cy="149"/>
                            <a:chOff x="4527" y="333"/>
                            <a:chExt cx="1395" cy="149"/>
                          </a:xfrm>
                        </wpg:grpSpPr>
                        <wps:wsp>
                          <wps:cNvPr id="229" name="Freeform 200"/>
                          <wps:cNvSpPr>
                            <a:spLocks/>
                          </wps:cNvSpPr>
                          <wps:spPr bwMode="auto">
                            <a:xfrm>
                              <a:off x="4527" y="333"/>
                              <a:ext cx="1395" cy="149"/>
                            </a:xfrm>
                            <a:custGeom>
                              <a:avLst/>
                              <a:gdLst>
                                <a:gd name="T0" fmla="+- 0 5922 4527"/>
                                <a:gd name="T1" fmla="*/ T0 w 1395"/>
                                <a:gd name="T2" fmla="+- 0 481 333"/>
                                <a:gd name="T3" fmla="*/ 481 h 149"/>
                                <a:gd name="T4" fmla="+- 0 5922 4527"/>
                                <a:gd name="T5" fmla="*/ T4 w 1395"/>
                                <a:gd name="T6" fmla="+- 0 420 333"/>
                                <a:gd name="T7" fmla="*/ 420 h 149"/>
                                <a:gd name="T8" fmla="+- 0 4527 4527"/>
                                <a:gd name="T9" fmla="*/ T8 w 1395"/>
                                <a:gd name="T10" fmla="+- 0 420 333"/>
                                <a:gd name="T11" fmla="*/ 420 h 149"/>
                                <a:gd name="T12" fmla="+- 0 4527 4527"/>
                                <a:gd name="T13" fmla="*/ T12 w 1395"/>
                                <a:gd name="T14" fmla="+- 0 333 333"/>
                                <a:gd name="T15" fmla="*/ 33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95" h="149">
                                  <a:moveTo>
                                    <a:pt x="1395" y="148"/>
                                  </a:moveTo>
                                  <a:lnTo>
                                    <a:pt x="1395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197"/>
                        <wpg:cNvGrpSpPr>
                          <a:grpSpLocks/>
                        </wpg:cNvGrpSpPr>
                        <wpg:grpSpPr bwMode="auto">
                          <a:xfrm>
                            <a:off x="4512" y="304"/>
                            <a:ext cx="32" cy="33"/>
                            <a:chOff x="4512" y="304"/>
                            <a:chExt cx="32" cy="33"/>
                          </a:xfrm>
                        </wpg:grpSpPr>
                        <wps:wsp>
                          <wps:cNvPr id="231" name="Freeform 198"/>
                          <wps:cNvSpPr>
                            <a:spLocks/>
                          </wps:cNvSpPr>
                          <wps:spPr bwMode="auto">
                            <a:xfrm>
                              <a:off x="4512" y="304"/>
                              <a:ext cx="32" cy="33"/>
                            </a:xfrm>
                            <a:custGeom>
                              <a:avLst/>
                              <a:gdLst>
                                <a:gd name="T0" fmla="+- 0 4527 4512"/>
                                <a:gd name="T1" fmla="*/ T0 w 32"/>
                                <a:gd name="T2" fmla="+- 0 304 304"/>
                                <a:gd name="T3" fmla="*/ 304 h 33"/>
                                <a:gd name="T4" fmla="+- 0 4512 4512"/>
                                <a:gd name="T5" fmla="*/ T4 w 32"/>
                                <a:gd name="T6" fmla="+- 0 337 304"/>
                                <a:gd name="T7" fmla="*/ 337 h 33"/>
                                <a:gd name="T8" fmla="+- 0 4543 4512"/>
                                <a:gd name="T9" fmla="*/ T8 w 32"/>
                                <a:gd name="T10" fmla="+- 0 337 304"/>
                                <a:gd name="T11" fmla="*/ 337 h 33"/>
                                <a:gd name="T12" fmla="+- 0 4527 4512"/>
                                <a:gd name="T13" fmla="*/ T12 w 32"/>
                                <a:gd name="T14" fmla="+- 0 304 304"/>
                                <a:gd name="T15" fmla="*/ 304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95"/>
                        <wpg:cNvGrpSpPr>
                          <a:grpSpLocks/>
                        </wpg:cNvGrpSpPr>
                        <wpg:grpSpPr bwMode="auto">
                          <a:xfrm>
                            <a:off x="4052" y="22"/>
                            <a:ext cx="951" cy="282"/>
                            <a:chOff x="4052" y="22"/>
                            <a:chExt cx="951" cy="282"/>
                          </a:xfrm>
                        </wpg:grpSpPr>
                        <wps:wsp>
                          <wps:cNvPr id="233" name="Freeform 196"/>
                          <wps:cNvSpPr>
                            <a:spLocks/>
                          </wps:cNvSpPr>
                          <wps:spPr bwMode="auto">
                            <a:xfrm>
                              <a:off x="4052" y="22"/>
                              <a:ext cx="951" cy="282"/>
                            </a:xfrm>
                            <a:custGeom>
                              <a:avLst/>
                              <a:gdLst>
                                <a:gd name="T0" fmla="+- 0 4052 4052"/>
                                <a:gd name="T1" fmla="*/ T0 w 951"/>
                                <a:gd name="T2" fmla="+- 0 304 22"/>
                                <a:gd name="T3" fmla="*/ 304 h 282"/>
                                <a:gd name="T4" fmla="+- 0 5003 4052"/>
                                <a:gd name="T5" fmla="*/ T4 w 951"/>
                                <a:gd name="T6" fmla="+- 0 304 22"/>
                                <a:gd name="T7" fmla="*/ 304 h 282"/>
                                <a:gd name="T8" fmla="+- 0 5003 4052"/>
                                <a:gd name="T9" fmla="*/ T8 w 951"/>
                                <a:gd name="T10" fmla="+- 0 22 22"/>
                                <a:gd name="T11" fmla="*/ 22 h 282"/>
                                <a:gd name="T12" fmla="+- 0 4052 4052"/>
                                <a:gd name="T13" fmla="*/ T12 w 951"/>
                                <a:gd name="T14" fmla="+- 0 22 22"/>
                                <a:gd name="T15" fmla="*/ 22 h 282"/>
                                <a:gd name="T16" fmla="+- 0 4052 4052"/>
                                <a:gd name="T17" fmla="*/ T16 w 951"/>
                                <a:gd name="T18" fmla="+- 0 304 22"/>
                                <a:gd name="T19" fmla="*/ 304 h 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1" h="282">
                                  <a:moveTo>
                                    <a:pt x="0" y="282"/>
                                  </a:moveTo>
                                  <a:lnTo>
                                    <a:pt x="951" y="282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193"/>
                        <wpg:cNvGrpSpPr>
                          <a:grpSpLocks/>
                        </wpg:cNvGrpSpPr>
                        <wpg:grpSpPr bwMode="auto">
                          <a:xfrm>
                            <a:off x="3844" y="333"/>
                            <a:ext cx="683" cy="149"/>
                            <a:chOff x="3844" y="333"/>
                            <a:chExt cx="683" cy="149"/>
                          </a:xfrm>
                        </wpg:grpSpPr>
                        <wps:wsp>
                          <wps:cNvPr id="235" name="Freeform 194"/>
                          <wps:cNvSpPr>
                            <a:spLocks/>
                          </wps:cNvSpPr>
                          <wps:spPr bwMode="auto">
                            <a:xfrm>
                              <a:off x="3844" y="333"/>
                              <a:ext cx="683" cy="149"/>
                            </a:xfrm>
                            <a:custGeom>
                              <a:avLst/>
                              <a:gdLst>
                                <a:gd name="T0" fmla="+- 0 3844 3844"/>
                                <a:gd name="T1" fmla="*/ T0 w 683"/>
                                <a:gd name="T2" fmla="+- 0 481 333"/>
                                <a:gd name="T3" fmla="*/ 481 h 149"/>
                                <a:gd name="T4" fmla="+- 0 3844 3844"/>
                                <a:gd name="T5" fmla="*/ T4 w 683"/>
                                <a:gd name="T6" fmla="+- 0 420 333"/>
                                <a:gd name="T7" fmla="*/ 420 h 149"/>
                                <a:gd name="T8" fmla="+- 0 4527 3844"/>
                                <a:gd name="T9" fmla="*/ T8 w 683"/>
                                <a:gd name="T10" fmla="+- 0 420 333"/>
                                <a:gd name="T11" fmla="*/ 420 h 149"/>
                                <a:gd name="T12" fmla="+- 0 4527 3844"/>
                                <a:gd name="T13" fmla="*/ T12 w 683"/>
                                <a:gd name="T14" fmla="+- 0 333 333"/>
                                <a:gd name="T15" fmla="*/ 33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83" h="149">
                                  <a:moveTo>
                                    <a:pt x="0" y="148"/>
                                  </a:moveTo>
                                  <a:lnTo>
                                    <a:pt x="0" y="87"/>
                                  </a:lnTo>
                                  <a:lnTo>
                                    <a:pt x="683" y="87"/>
                                  </a:lnTo>
                                  <a:lnTo>
                                    <a:pt x="683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91"/>
                        <wpg:cNvGrpSpPr>
                          <a:grpSpLocks/>
                        </wpg:cNvGrpSpPr>
                        <wpg:grpSpPr bwMode="auto">
                          <a:xfrm>
                            <a:off x="4512" y="304"/>
                            <a:ext cx="32" cy="33"/>
                            <a:chOff x="4512" y="304"/>
                            <a:chExt cx="32" cy="33"/>
                          </a:xfrm>
                        </wpg:grpSpPr>
                        <wps:wsp>
                          <wps:cNvPr id="237" name="Freeform 192"/>
                          <wps:cNvSpPr>
                            <a:spLocks/>
                          </wps:cNvSpPr>
                          <wps:spPr bwMode="auto">
                            <a:xfrm>
                              <a:off x="4512" y="304"/>
                              <a:ext cx="32" cy="33"/>
                            </a:xfrm>
                            <a:custGeom>
                              <a:avLst/>
                              <a:gdLst>
                                <a:gd name="T0" fmla="+- 0 4527 4512"/>
                                <a:gd name="T1" fmla="*/ T0 w 32"/>
                                <a:gd name="T2" fmla="+- 0 304 304"/>
                                <a:gd name="T3" fmla="*/ 304 h 33"/>
                                <a:gd name="T4" fmla="+- 0 4512 4512"/>
                                <a:gd name="T5" fmla="*/ T4 w 32"/>
                                <a:gd name="T6" fmla="+- 0 337 304"/>
                                <a:gd name="T7" fmla="*/ 337 h 33"/>
                                <a:gd name="T8" fmla="+- 0 4543 4512"/>
                                <a:gd name="T9" fmla="*/ T8 w 32"/>
                                <a:gd name="T10" fmla="+- 0 337 304"/>
                                <a:gd name="T11" fmla="*/ 337 h 33"/>
                                <a:gd name="T12" fmla="+- 0 4527 4512"/>
                                <a:gd name="T13" fmla="*/ T12 w 32"/>
                                <a:gd name="T14" fmla="+- 0 304 304"/>
                                <a:gd name="T15" fmla="*/ 304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3">
                                  <a:moveTo>
                                    <a:pt x="15" y="0"/>
                                  </a:moveTo>
                                  <a:lnTo>
                                    <a:pt x="0" y="33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189"/>
                        <wpg:cNvGrpSpPr>
                          <a:grpSpLocks/>
                        </wpg:cNvGrpSpPr>
                        <wpg:grpSpPr bwMode="auto">
                          <a:xfrm>
                            <a:off x="4488" y="481"/>
                            <a:ext cx="790" cy="364"/>
                            <a:chOff x="4488" y="481"/>
                            <a:chExt cx="790" cy="364"/>
                          </a:xfrm>
                        </wpg:grpSpPr>
                        <wps:wsp>
                          <wps:cNvPr id="239" name="Freeform 190"/>
                          <wps:cNvSpPr>
                            <a:spLocks/>
                          </wps:cNvSpPr>
                          <wps:spPr bwMode="auto">
                            <a:xfrm>
                              <a:off x="4488" y="481"/>
                              <a:ext cx="790" cy="364"/>
                            </a:xfrm>
                            <a:custGeom>
                              <a:avLst/>
                              <a:gdLst>
                                <a:gd name="T0" fmla="+- 0 4488 4488"/>
                                <a:gd name="T1" fmla="*/ T0 w 790"/>
                                <a:gd name="T2" fmla="+- 0 845 481"/>
                                <a:gd name="T3" fmla="*/ 845 h 364"/>
                                <a:gd name="T4" fmla="+- 0 5278 4488"/>
                                <a:gd name="T5" fmla="*/ T4 w 790"/>
                                <a:gd name="T6" fmla="+- 0 845 481"/>
                                <a:gd name="T7" fmla="*/ 845 h 364"/>
                                <a:gd name="T8" fmla="+- 0 5278 4488"/>
                                <a:gd name="T9" fmla="*/ T8 w 790"/>
                                <a:gd name="T10" fmla="+- 0 481 481"/>
                                <a:gd name="T11" fmla="*/ 481 h 364"/>
                                <a:gd name="T12" fmla="+- 0 4488 4488"/>
                                <a:gd name="T13" fmla="*/ T12 w 790"/>
                                <a:gd name="T14" fmla="+- 0 481 481"/>
                                <a:gd name="T15" fmla="*/ 481 h 364"/>
                                <a:gd name="T16" fmla="+- 0 4488 4488"/>
                                <a:gd name="T17" fmla="*/ T16 w 790"/>
                                <a:gd name="T18" fmla="+- 0 845 481"/>
                                <a:gd name="T19" fmla="*/ 845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0" h="364">
                                  <a:moveTo>
                                    <a:pt x="0" y="364"/>
                                  </a:moveTo>
                                  <a:lnTo>
                                    <a:pt x="790" y="364"/>
                                  </a:lnTo>
                                  <a:lnTo>
                                    <a:pt x="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187"/>
                        <wpg:cNvGrpSpPr>
                          <a:grpSpLocks/>
                        </wpg:cNvGrpSpPr>
                        <wpg:grpSpPr bwMode="auto">
                          <a:xfrm>
                            <a:off x="3844" y="874"/>
                            <a:ext cx="2" cy="144"/>
                            <a:chOff x="3844" y="874"/>
                            <a:chExt cx="2" cy="144"/>
                          </a:xfrm>
                        </wpg:grpSpPr>
                        <wps:wsp>
                          <wps:cNvPr id="241" name="Freeform 188"/>
                          <wps:cNvSpPr>
                            <a:spLocks/>
                          </wps:cNvSpPr>
                          <wps:spPr bwMode="auto">
                            <a:xfrm>
                              <a:off x="3844" y="874"/>
                              <a:ext cx="2" cy="144"/>
                            </a:xfrm>
                            <a:custGeom>
                              <a:avLst/>
                              <a:gdLst>
                                <a:gd name="T0" fmla="+- 0 1017 874"/>
                                <a:gd name="T1" fmla="*/ 1017 h 144"/>
                                <a:gd name="T2" fmla="+- 0 874 874"/>
                                <a:gd name="T3" fmla="*/ 874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1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85"/>
                        <wpg:cNvGrpSpPr>
                          <a:grpSpLocks/>
                        </wpg:cNvGrpSpPr>
                        <wpg:grpSpPr bwMode="auto">
                          <a:xfrm>
                            <a:off x="3828" y="845"/>
                            <a:ext cx="32" cy="32"/>
                            <a:chOff x="3828" y="845"/>
                            <a:chExt cx="32" cy="32"/>
                          </a:xfrm>
                        </wpg:grpSpPr>
                        <wps:wsp>
                          <wps:cNvPr id="243" name="Freeform 186"/>
                          <wps:cNvSpPr>
                            <a:spLocks/>
                          </wps:cNvSpPr>
                          <wps:spPr bwMode="auto">
                            <a:xfrm>
                              <a:off x="3828" y="845"/>
                              <a:ext cx="32" cy="32"/>
                            </a:xfrm>
                            <a:custGeom>
                              <a:avLst/>
                              <a:gdLst>
                                <a:gd name="T0" fmla="+- 0 3844 3828"/>
                                <a:gd name="T1" fmla="*/ T0 w 32"/>
                                <a:gd name="T2" fmla="+- 0 845 845"/>
                                <a:gd name="T3" fmla="*/ 845 h 32"/>
                                <a:gd name="T4" fmla="+- 0 3828 3828"/>
                                <a:gd name="T5" fmla="*/ T4 w 32"/>
                                <a:gd name="T6" fmla="+- 0 877 845"/>
                                <a:gd name="T7" fmla="*/ 877 h 32"/>
                                <a:gd name="T8" fmla="+- 0 3860 3828"/>
                                <a:gd name="T9" fmla="*/ T8 w 32"/>
                                <a:gd name="T10" fmla="+- 0 877 845"/>
                                <a:gd name="T11" fmla="*/ 877 h 32"/>
                                <a:gd name="T12" fmla="+- 0 3844 3828"/>
                                <a:gd name="T13" fmla="*/ T12 w 32"/>
                                <a:gd name="T14" fmla="+- 0 845 845"/>
                                <a:gd name="T15" fmla="*/ 845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6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183"/>
                        <wpg:cNvGrpSpPr>
                          <a:grpSpLocks/>
                        </wpg:cNvGrpSpPr>
                        <wpg:grpSpPr bwMode="auto">
                          <a:xfrm>
                            <a:off x="3368" y="481"/>
                            <a:ext cx="951" cy="364"/>
                            <a:chOff x="3368" y="481"/>
                            <a:chExt cx="951" cy="364"/>
                          </a:xfrm>
                        </wpg:grpSpPr>
                        <wps:wsp>
                          <wps:cNvPr id="245" name="Freeform 184"/>
                          <wps:cNvSpPr>
                            <a:spLocks/>
                          </wps:cNvSpPr>
                          <wps:spPr bwMode="auto">
                            <a:xfrm>
                              <a:off x="3368" y="481"/>
                              <a:ext cx="951" cy="364"/>
                            </a:xfrm>
                            <a:custGeom>
                              <a:avLst/>
                              <a:gdLst>
                                <a:gd name="T0" fmla="+- 0 3368 3368"/>
                                <a:gd name="T1" fmla="*/ T0 w 951"/>
                                <a:gd name="T2" fmla="+- 0 845 481"/>
                                <a:gd name="T3" fmla="*/ 845 h 364"/>
                                <a:gd name="T4" fmla="+- 0 4319 3368"/>
                                <a:gd name="T5" fmla="*/ T4 w 951"/>
                                <a:gd name="T6" fmla="+- 0 845 481"/>
                                <a:gd name="T7" fmla="*/ 845 h 364"/>
                                <a:gd name="T8" fmla="+- 0 4319 3368"/>
                                <a:gd name="T9" fmla="*/ T8 w 951"/>
                                <a:gd name="T10" fmla="+- 0 481 481"/>
                                <a:gd name="T11" fmla="*/ 481 h 364"/>
                                <a:gd name="T12" fmla="+- 0 3368 3368"/>
                                <a:gd name="T13" fmla="*/ T12 w 951"/>
                                <a:gd name="T14" fmla="+- 0 481 481"/>
                                <a:gd name="T15" fmla="*/ 481 h 364"/>
                                <a:gd name="T16" fmla="+- 0 3368 3368"/>
                                <a:gd name="T17" fmla="*/ T16 w 951"/>
                                <a:gd name="T18" fmla="+- 0 845 481"/>
                                <a:gd name="T19" fmla="*/ 845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1" h="364">
                                  <a:moveTo>
                                    <a:pt x="0" y="364"/>
                                  </a:moveTo>
                                  <a:lnTo>
                                    <a:pt x="951" y="364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81"/>
                        <wpg:cNvGrpSpPr>
                          <a:grpSpLocks/>
                        </wpg:cNvGrpSpPr>
                        <wpg:grpSpPr bwMode="auto">
                          <a:xfrm>
                            <a:off x="3368" y="1017"/>
                            <a:ext cx="951" cy="283"/>
                            <a:chOff x="3368" y="1017"/>
                            <a:chExt cx="951" cy="283"/>
                          </a:xfrm>
                        </wpg:grpSpPr>
                        <wps:wsp>
                          <wps:cNvPr id="247" name="Freeform 182"/>
                          <wps:cNvSpPr>
                            <a:spLocks/>
                          </wps:cNvSpPr>
                          <wps:spPr bwMode="auto">
                            <a:xfrm>
                              <a:off x="3368" y="1017"/>
                              <a:ext cx="951" cy="283"/>
                            </a:xfrm>
                            <a:custGeom>
                              <a:avLst/>
                              <a:gdLst>
                                <a:gd name="T0" fmla="+- 0 3368 3368"/>
                                <a:gd name="T1" fmla="*/ T0 w 951"/>
                                <a:gd name="T2" fmla="+- 0 1301 1017"/>
                                <a:gd name="T3" fmla="*/ 1301 h 283"/>
                                <a:gd name="T4" fmla="+- 0 4319 3368"/>
                                <a:gd name="T5" fmla="*/ T4 w 951"/>
                                <a:gd name="T6" fmla="+- 0 1301 1017"/>
                                <a:gd name="T7" fmla="*/ 1301 h 283"/>
                                <a:gd name="T8" fmla="+- 0 4319 3368"/>
                                <a:gd name="T9" fmla="*/ T8 w 951"/>
                                <a:gd name="T10" fmla="+- 0 1017 1017"/>
                                <a:gd name="T11" fmla="*/ 1017 h 283"/>
                                <a:gd name="T12" fmla="+- 0 3368 3368"/>
                                <a:gd name="T13" fmla="*/ T12 w 951"/>
                                <a:gd name="T14" fmla="+- 0 1017 1017"/>
                                <a:gd name="T15" fmla="*/ 1017 h 283"/>
                                <a:gd name="T16" fmla="+- 0 3368 3368"/>
                                <a:gd name="T17" fmla="*/ T16 w 951"/>
                                <a:gd name="T18" fmla="+- 0 1301 1017"/>
                                <a:gd name="T19" fmla="*/ 1301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1" h="283">
                                  <a:moveTo>
                                    <a:pt x="0" y="284"/>
                                  </a:moveTo>
                                  <a:lnTo>
                                    <a:pt x="951" y="284"/>
                                  </a:lnTo>
                                  <a:lnTo>
                                    <a:pt x="9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179"/>
                        <wpg:cNvGrpSpPr>
                          <a:grpSpLocks/>
                        </wpg:cNvGrpSpPr>
                        <wpg:grpSpPr bwMode="auto">
                          <a:xfrm>
                            <a:off x="2724" y="874"/>
                            <a:ext cx="2" cy="144"/>
                            <a:chOff x="2724" y="874"/>
                            <a:chExt cx="2" cy="144"/>
                          </a:xfrm>
                        </wpg:grpSpPr>
                        <wps:wsp>
                          <wps:cNvPr id="249" name="Freeform 180"/>
                          <wps:cNvSpPr>
                            <a:spLocks/>
                          </wps:cNvSpPr>
                          <wps:spPr bwMode="auto">
                            <a:xfrm>
                              <a:off x="2724" y="874"/>
                              <a:ext cx="2" cy="144"/>
                            </a:xfrm>
                            <a:custGeom>
                              <a:avLst/>
                              <a:gdLst>
                                <a:gd name="T0" fmla="+- 0 1017 874"/>
                                <a:gd name="T1" fmla="*/ 1017 h 144"/>
                                <a:gd name="T2" fmla="+- 0 874 874"/>
                                <a:gd name="T3" fmla="*/ 874 h 1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">
                                  <a:moveTo>
                                    <a:pt x="0" y="1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77"/>
                        <wpg:cNvGrpSpPr>
                          <a:grpSpLocks/>
                        </wpg:cNvGrpSpPr>
                        <wpg:grpSpPr bwMode="auto">
                          <a:xfrm>
                            <a:off x="2708" y="845"/>
                            <a:ext cx="32" cy="32"/>
                            <a:chOff x="2708" y="845"/>
                            <a:chExt cx="32" cy="32"/>
                          </a:xfrm>
                        </wpg:grpSpPr>
                        <wps:wsp>
                          <wps:cNvPr id="251" name="Freeform 178"/>
                          <wps:cNvSpPr>
                            <a:spLocks/>
                          </wps:cNvSpPr>
                          <wps:spPr bwMode="auto">
                            <a:xfrm>
                              <a:off x="2708" y="845"/>
                              <a:ext cx="32" cy="32"/>
                            </a:xfrm>
                            <a:custGeom>
                              <a:avLst/>
                              <a:gdLst>
                                <a:gd name="T0" fmla="+- 0 2724 2708"/>
                                <a:gd name="T1" fmla="*/ T0 w 32"/>
                                <a:gd name="T2" fmla="+- 0 845 845"/>
                                <a:gd name="T3" fmla="*/ 845 h 32"/>
                                <a:gd name="T4" fmla="+- 0 2708 2708"/>
                                <a:gd name="T5" fmla="*/ T4 w 32"/>
                                <a:gd name="T6" fmla="+- 0 877 845"/>
                                <a:gd name="T7" fmla="*/ 877 h 32"/>
                                <a:gd name="T8" fmla="+- 0 2740 2708"/>
                                <a:gd name="T9" fmla="*/ T8 w 32"/>
                                <a:gd name="T10" fmla="+- 0 877 845"/>
                                <a:gd name="T11" fmla="*/ 877 h 32"/>
                                <a:gd name="T12" fmla="+- 0 2724 2708"/>
                                <a:gd name="T13" fmla="*/ T12 w 32"/>
                                <a:gd name="T14" fmla="+- 0 845 845"/>
                                <a:gd name="T15" fmla="*/ 845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6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175"/>
                        <wpg:cNvGrpSpPr>
                          <a:grpSpLocks/>
                        </wpg:cNvGrpSpPr>
                        <wpg:grpSpPr bwMode="auto">
                          <a:xfrm>
                            <a:off x="2249" y="481"/>
                            <a:ext cx="950" cy="364"/>
                            <a:chOff x="2249" y="481"/>
                            <a:chExt cx="950" cy="364"/>
                          </a:xfrm>
                        </wpg:grpSpPr>
                        <wps:wsp>
                          <wps:cNvPr id="253" name="Freeform 176"/>
                          <wps:cNvSpPr>
                            <a:spLocks/>
                          </wps:cNvSpPr>
                          <wps:spPr bwMode="auto">
                            <a:xfrm>
                              <a:off x="2249" y="481"/>
                              <a:ext cx="950" cy="364"/>
                            </a:xfrm>
                            <a:custGeom>
                              <a:avLst/>
                              <a:gdLst>
                                <a:gd name="T0" fmla="+- 0 2249 2249"/>
                                <a:gd name="T1" fmla="*/ T0 w 950"/>
                                <a:gd name="T2" fmla="+- 0 845 481"/>
                                <a:gd name="T3" fmla="*/ 845 h 364"/>
                                <a:gd name="T4" fmla="+- 0 3199 2249"/>
                                <a:gd name="T5" fmla="*/ T4 w 950"/>
                                <a:gd name="T6" fmla="+- 0 845 481"/>
                                <a:gd name="T7" fmla="*/ 845 h 364"/>
                                <a:gd name="T8" fmla="+- 0 3199 2249"/>
                                <a:gd name="T9" fmla="*/ T8 w 950"/>
                                <a:gd name="T10" fmla="+- 0 481 481"/>
                                <a:gd name="T11" fmla="*/ 481 h 364"/>
                                <a:gd name="T12" fmla="+- 0 2249 2249"/>
                                <a:gd name="T13" fmla="*/ T12 w 950"/>
                                <a:gd name="T14" fmla="+- 0 481 481"/>
                                <a:gd name="T15" fmla="*/ 481 h 364"/>
                                <a:gd name="T16" fmla="+- 0 2249 2249"/>
                                <a:gd name="T17" fmla="*/ T16 w 950"/>
                                <a:gd name="T18" fmla="+- 0 845 481"/>
                                <a:gd name="T19" fmla="*/ 845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0" h="364">
                                  <a:moveTo>
                                    <a:pt x="0" y="364"/>
                                  </a:moveTo>
                                  <a:lnTo>
                                    <a:pt x="950" y="364"/>
                                  </a:lnTo>
                                  <a:lnTo>
                                    <a:pt x="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73"/>
                        <wpg:cNvGrpSpPr>
                          <a:grpSpLocks/>
                        </wpg:cNvGrpSpPr>
                        <wpg:grpSpPr bwMode="auto">
                          <a:xfrm>
                            <a:off x="2390" y="1017"/>
                            <a:ext cx="669" cy="283"/>
                            <a:chOff x="2390" y="1017"/>
                            <a:chExt cx="669" cy="283"/>
                          </a:xfrm>
                        </wpg:grpSpPr>
                        <wps:wsp>
                          <wps:cNvPr id="255" name="Freeform 174"/>
                          <wps:cNvSpPr>
                            <a:spLocks/>
                          </wps:cNvSpPr>
                          <wps:spPr bwMode="auto">
                            <a:xfrm>
                              <a:off x="2390" y="1017"/>
                              <a:ext cx="669" cy="283"/>
                            </a:xfrm>
                            <a:custGeom>
                              <a:avLst/>
                              <a:gdLst>
                                <a:gd name="T0" fmla="+- 0 2390 2390"/>
                                <a:gd name="T1" fmla="*/ T0 w 669"/>
                                <a:gd name="T2" fmla="+- 0 1301 1017"/>
                                <a:gd name="T3" fmla="*/ 1301 h 283"/>
                                <a:gd name="T4" fmla="+- 0 3059 2390"/>
                                <a:gd name="T5" fmla="*/ T4 w 669"/>
                                <a:gd name="T6" fmla="+- 0 1301 1017"/>
                                <a:gd name="T7" fmla="*/ 1301 h 283"/>
                                <a:gd name="T8" fmla="+- 0 3059 2390"/>
                                <a:gd name="T9" fmla="*/ T8 w 669"/>
                                <a:gd name="T10" fmla="+- 0 1017 1017"/>
                                <a:gd name="T11" fmla="*/ 1017 h 283"/>
                                <a:gd name="T12" fmla="+- 0 2390 2390"/>
                                <a:gd name="T13" fmla="*/ T12 w 669"/>
                                <a:gd name="T14" fmla="+- 0 1017 1017"/>
                                <a:gd name="T15" fmla="*/ 1017 h 283"/>
                                <a:gd name="T16" fmla="+- 0 2390 2390"/>
                                <a:gd name="T17" fmla="*/ T16 w 669"/>
                                <a:gd name="T18" fmla="+- 0 1301 1017"/>
                                <a:gd name="T19" fmla="*/ 1301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69" h="283">
                                  <a:moveTo>
                                    <a:pt x="0" y="284"/>
                                  </a:moveTo>
                                  <a:lnTo>
                                    <a:pt x="669" y="284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171"/>
                        <wpg:cNvGrpSpPr>
                          <a:grpSpLocks/>
                        </wpg:cNvGrpSpPr>
                        <wpg:grpSpPr bwMode="auto">
                          <a:xfrm>
                            <a:off x="5447" y="481"/>
                            <a:ext cx="950" cy="364"/>
                            <a:chOff x="5447" y="481"/>
                            <a:chExt cx="950" cy="364"/>
                          </a:xfrm>
                        </wpg:grpSpPr>
                        <wps:wsp>
                          <wps:cNvPr id="257" name="Freeform 172"/>
                          <wps:cNvSpPr>
                            <a:spLocks/>
                          </wps:cNvSpPr>
                          <wps:spPr bwMode="auto">
                            <a:xfrm>
                              <a:off x="5447" y="481"/>
                              <a:ext cx="950" cy="364"/>
                            </a:xfrm>
                            <a:custGeom>
                              <a:avLst/>
                              <a:gdLst>
                                <a:gd name="T0" fmla="+- 0 5447 5447"/>
                                <a:gd name="T1" fmla="*/ T0 w 950"/>
                                <a:gd name="T2" fmla="+- 0 845 481"/>
                                <a:gd name="T3" fmla="*/ 845 h 364"/>
                                <a:gd name="T4" fmla="+- 0 6397 5447"/>
                                <a:gd name="T5" fmla="*/ T4 w 950"/>
                                <a:gd name="T6" fmla="+- 0 845 481"/>
                                <a:gd name="T7" fmla="*/ 845 h 364"/>
                                <a:gd name="T8" fmla="+- 0 6397 5447"/>
                                <a:gd name="T9" fmla="*/ T8 w 950"/>
                                <a:gd name="T10" fmla="+- 0 481 481"/>
                                <a:gd name="T11" fmla="*/ 481 h 364"/>
                                <a:gd name="T12" fmla="+- 0 5447 5447"/>
                                <a:gd name="T13" fmla="*/ T12 w 950"/>
                                <a:gd name="T14" fmla="+- 0 481 481"/>
                                <a:gd name="T15" fmla="*/ 481 h 364"/>
                                <a:gd name="T16" fmla="+- 0 5447 5447"/>
                                <a:gd name="T17" fmla="*/ T16 w 950"/>
                                <a:gd name="T18" fmla="+- 0 845 481"/>
                                <a:gd name="T19" fmla="*/ 845 h 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0" h="364">
                                  <a:moveTo>
                                    <a:pt x="0" y="364"/>
                                  </a:moveTo>
                                  <a:lnTo>
                                    <a:pt x="950" y="364"/>
                                  </a:lnTo>
                                  <a:lnTo>
                                    <a:pt x="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169"/>
                        <wpg:cNvGrpSpPr>
                          <a:grpSpLocks/>
                        </wpg:cNvGrpSpPr>
                        <wpg:grpSpPr bwMode="auto">
                          <a:xfrm>
                            <a:off x="5433" y="874"/>
                            <a:ext cx="489" cy="144"/>
                            <a:chOff x="5433" y="874"/>
                            <a:chExt cx="489" cy="144"/>
                          </a:xfrm>
                        </wpg:grpSpPr>
                        <wps:wsp>
                          <wps:cNvPr id="259" name="Freeform 170"/>
                          <wps:cNvSpPr>
                            <a:spLocks/>
                          </wps:cNvSpPr>
                          <wps:spPr bwMode="auto">
                            <a:xfrm>
                              <a:off x="5433" y="874"/>
                              <a:ext cx="489" cy="144"/>
                            </a:xfrm>
                            <a:custGeom>
                              <a:avLst/>
                              <a:gdLst>
                                <a:gd name="T0" fmla="+- 0 5433 5433"/>
                                <a:gd name="T1" fmla="*/ T0 w 489"/>
                                <a:gd name="T2" fmla="+- 0 1017 874"/>
                                <a:gd name="T3" fmla="*/ 1017 h 144"/>
                                <a:gd name="T4" fmla="+- 0 5433 5433"/>
                                <a:gd name="T5" fmla="*/ T4 w 489"/>
                                <a:gd name="T6" fmla="+- 0 957 874"/>
                                <a:gd name="T7" fmla="*/ 957 h 144"/>
                                <a:gd name="T8" fmla="+- 0 5922 5433"/>
                                <a:gd name="T9" fmla="*/ T8 w 489"/>
                                <a:gd name="T10" fmla="+- 0 957 874"/>
                                <a:gd name="T11" fmla="*/ 957 h 144"/>
                                <a:gd name="T12" fmla="+- 0 5922 5433"/>
                                <a:gd name="T13" fmla="*/ T12 w 489"/>
                                <a:gd name="T14" fmla="+- 0 874 874"/>
                                <a:gd name="T15" fmla="*/ 874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9" h="144">
                                  <a:moveTo>
                                    <a:pt x="0" y="143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489" y="83"/>
                                  </a:lnTo>
                                  <a:lnTo>
                                    <a:pt x="489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5907" y="845"/>
                            <a:ext cx="32" cy="32"/>
                            <a:chOff x="5907" y="845"/>
                            <a:chExt cx="32" cy="32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5907" y="845"/>
                              <a:ext cx="32" cy="32"/>
                            </a:xfrm>
                            <a:custGeom>
                              <a:avLst/>
                              <a:gdLst>
                                <a:gd name="T0" fmla="+- 0 5922 5907"/>
                                <a:gd name="T1" fmla="*/ T0 w 32"/>
                                <a:gd name="T2" fmla="+- 0 845 845"/>
                                <a:gd name="T3" fmla="*/ 845 h 32"/>
                                <a:gd name="T4" fmla="+- 0 5907 5907"/>
                                <a:gd name="T5" fmla="*/ T4 w 32"/>
                                <a:gd name="T6" fmla="+- 0 877 845"/>
                                <a:gd name="T7" fmla="*/ 877 h 32"/>
                                <a:gd name="T8" fmla="+- 0 5939 5907"/>
                                <a:gd name="T9" fmla="*/ T8 w 32"/>
                                <a:gd name="T10" fmla="+- 0 877 845"/>
                                <a:gd name="T11" fmla="*/ 877 h 32"/>
                                <a:gd name="T12" fmla="+- 0 5922 5907"/>
                                <a:gd name="T13" fmla="*/ T12 w 32"/>
                                <a:gd name="T14" fmla="+- 0 845 845"/>
                                <a:gd name="T15" fmla="*/ 845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5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165"/>
                        <wpg:cNvGrpSpPr>
                          <a:grpSpLocks/>
                        </wpg:cNvGrpSpPr>
                        <wpg:grpSpPr bwMode="auto">
                          <a:xfrm>
                            <a:off x="5922" y="874"/>
                            <a:ext cx="489" cy="144"/>
                            <a:chOff x="5922" y="874"/>
                            <a:chExt cx="489" cy="144"/>
                          </a:xfrm>
                        </wpg:grpSpPr>
                        <wps:wsp>
                          <wps:cNvPr id="263" name="Freeform 166"/>
                          <wps:cNvSpPr>
                            <a:spLocks/>
                          </wps:cNvSpPr>
                          <wps:spPr bwMode="auto">
                            <a:xfrm>
                              <a:off x="5922" y="874"/>
                              <a:ext cx="489" cy="144"/>
                            </a:xfrm>
                            <a:custGeom>
                              <a:avLst/>
                              <a:gdLst>
                                <a:gd name="T0" fmla="+- 0 6412 5922"/>
                                <a:gd name="T1" fmla="*/ T0 w 489"/>
                                <a:gd name="T2" fmla="+- 0 1017 874"/>
                                <a:gd name="T3" fmla="*/ 1017 h 144"/>
                                <a:gd name="T4" fmla="+- 0 6412 5922"/>
                                <a:gd name="T5" fmla="*/ T4 w 489"/>
                                <a:gd name="T6" fmla="+- 0 957 874"/>
                                <a:gd name="T7" fmla="*/ 957 h 144"/>
                                <a:gd name="T8" fmla="+- 0 5922 5922"/>
                                <a:gd name="T9" fmla="*/ T8 w 489"/>
                                <a:gd name="T10" fmla="+- 0 957 874"/>
                                <a:gd name="T11" fmla="*/ 957 h 144"/>
                                <a:gd name="T12" fmla="+- 0 5922 5922"/>
                                <a:gd name="T13" fmla="*/ T12 w 489"/>
                                <a:gd name="T14" fmla="+- 0 874 874"/>
                                <a:gd name="T15" fmla="*/ 874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9" h="144">
                                  <a:moveTo>
                                    <a:pt x="490" y="143"/>
                                  </a:moveTo>
                                  <a:lnTo>
                                    <a:pt x="490" y="83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163"/>
                        <wpg:cNvGrpSpPr>
                          <a:grpSpLocks/>
                        </wpg:cNvGrpSpPr>
                        <wpg:grpSpPr bwMode="auto">
                          <a:xfrm>
                            <a:off x="5907" y="845"/>
                            <a:ext cx="32" cy="32"/>
                            <a:chOff x="5907" y="845"/>
                            <a:chExt cx="32" cy="32"/>
                          </a:xfrm>
                        </wpg:grpSpPr>
                        <wps:wsp>
                          <wps:cNvPr id="265" name="Freeform 164"/>
                          <wps:cNvSpPr>
                            <a:spLocks/>
                          </wps:cNvSpPr>
                          <wps:spPr bwMode="auto">
                            <a:xfrm>
                              <a:off x="5907" y="845"/>
                              <a:ext cx="32" cy="32"/>
                            </a:xfrm>
                            <a:custGeom>
                              <a:avLst/>
                              <a:gdLst>
                                <a:gd name="T0" fmla="+- 0 5922 5907"/>
                                <a:gd name="T1" fmla="*/ T0 w 32"/>
                                <a:gd name="T2" fmla="+- 0 845 845"/>
                                <a:gd name="T3" fmla="*/ 845 h 32"/>
                                <a:gd name="T4" fmla="+- 0 5907 5907"/>
                                <a:gd name="T5" fmla="*/ T4 w 32"/>
                                <a:gd name="T6" fmla="+- 0 877 845"/>
                                <a:gd name="T7" fmla="*/ 877 h 32"/>
                                <a:gd name="T8" fmla="+- 0 5939 5907"/>
                                <a:gd name="T9" fmla="*/ T8 w 32"/>
                                <a:gd name="T10" fmla="+- 0 877 845"/>
                                <a:gd name="T11" fmla="*/ 877 h 32"/>
                                <a:gd name="T12" fmla="+- 0 5922 5907"/>
                                <a:gd name="T13" fmla="*/ T12 w 32"/>
                                <a:gd name="T14" fmla="+- 0 845 845"/>
                                <a:gd name="T15" fmla="*/ 845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5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161"/>
                        <wpg:cNvGrpSpPr>
                          <a:grpSpLocks/>
                        </wpg:cNvGrpSpPr>
                        <wpg:grpSpPr bwMode="auto">
                          <a:xfrm>
                            <a:off x="5039" y="1017"/>
                            <a:ext cx="790" cy="365"/>
                            <a:chOff x="5039" y="1017"/>
                            <a:chExt cx="790" cy="365"/>
                          </a:xfrm>
                        </wpg:grpSpPr>
                        <wps:wsp>
                          <wps:cNvPr id="267" name="Freeform 162"/>
                          <wps:cNvSpPr>
                            <a:spLocks/>
                          </wps:cNvSpPr>
                          <wps:spPr bwMode="auto">
                            <a:xfrm>
                              <a:off x="5039" y="1017"/>
                              <a:ext cx="790" cy="365"/>
                            </a:xfrm>
                            <a:custGeom>
                              <a:avLst/>
                              <a:gdLst>
                                <a:gd name="T0" fmla="+- 0 5039 5039"/>
                                <a:gd name="T1" fmla="*/ T0 w 790"/>
                                <a:gd name="T2" fmla="+- 0 1382 1017"/>
                                <a:gd name="T3" fmla="*/ 1382 h 365"/>
                                <a:gd name="T4" fmla="+- 0 5829 5039"/>
                                <a:gd name="T5" fmla="*/ T4 w 790"/>
                                <a:gd name="T6" fmla="+- 0 1382 1017"/>
                                <a:gd name="T7" fmla="*/ 1382 h 365"/>
                                <a:gd name="T8" fmla="+- 0 5829 5039"/>
                                <a:gd name="T9" fmla="*/ T8 w 790"/>
                                <a:gd name="T10" fmla="+- 0 1017 1017"/>
                                <a:gd name="T11" fmla="*/ 1017 h 365"/>
                                <a:gd name="T12" fmla="+- 0 5039 5039"/>
                                <a:gd name="T13" fmla="*/ T12 w 790"/>
                                <a:gd name="T14" fmla="+- 0 1017 1017"/>
                                <a:gd name="T15" fmla="*/ 1017 h 365"/>
                                <a:gd name="T16" fmla="+- 0 5039 5039"/>
                                <a:gd name="T17" fmla="*/ T16 w 790"/>
                                <a:gd name="T18" fmla="+- 0 1382 1017"/>
                                <a:gd name="T19" fmla="*/ 138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0" h="365">
                                  <a:moveTo>
                                    <a:pt x="0" y="365"/>
                                  </a:moveTo>
                                  <a:lnTo>
                                    <a:pt x="790" y="365"/>
                                  </a:lnTo>
                                  <a:lnTo>
                                    <a:pt x="7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159"/>
                        <wpg:cNvGrpSpPr>
                          <a:grpSpLocks/>
                        </wpg:cNvGrpSpPr>
                        <wpg:grpSpPr bwMode="auto">
                          <a:xfrm>
                            <a:off x="6017" y="1017"/>
                            <a:ext cx="789" cy="365"/>
                            <a:chOff x="6017" y="1017"/>
                            <a:chExt cx="789" cy="365"/>
                          </a:xfrm>
                        </wpg:grpSpPr>
                        <wps:wsp>
                          <wps:cNvPr id="269" name="Freeform 160"/>
                          <wps:cNvSpPr>
                            <a:spLocks/>
                          </wps:cNvSpPr>
                          <wps:spPr bwMode="auto">
                            <a:xfrm>
                              <a:off x="6017" y="1017"/>
                              <a:ext cx="789" cy="365"/>
                            </a:xfrm>
                            <a:custGeom>
                              <a:avLst/>
                              <a:gdLst>
                                <a:gd name="T0" fmla="+- 0 6017 6017"/>
                                <a:gd name="T1" fmla="*/ T0 w 789"/>
                                <a:gd name="T2" fmla="+- 0 1382 1017"/>
                                <a:gd name="T3" fmla="*/ 1382 h 365"/>
                                <a:gd name="T4" fmla="+- 0 6806 6017"/>
                                <a:gd name="T5" fmla="*/ T4 w 789"/>
                                <a:gd name="T6" fmla="+- 0 1382 1017"/>
                                <a:gd name="T7" fmla="*/ 1382 h 365"/>
                                <a:gd name="T8" fmla="+- 0 6806 6017"/>
                                <a:gd name="T9" fmla="*/ T8 w 789"/>
                                <a:gd name="T10" fmla="+- 0 1017 1017"/>
                                <a:gd name="T11" fmla="*/ 1017 h 365"/>
                                <a:gd name="T12" fmla="+- 0 6017 6017"/>
                                <a:gd name="T13" fmla="*/ T12 w 789"/>
                                <a:gd name="T14" fmla="+- 0 1017 1017"/>
                                <a:gd name="T15" fmla="*/ 1017 h 365"/>
                                <a:gd name="T16" fmla="+- 0 6017 6017"/>
                                <a:gd name="T17" fmla="*/ T16 w 789"/>
                                <a:gd name="T18" fmla="+- 0 1382 1017"/>
                                <a:gd name="T19" fmla="*/ 1382 h 3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9" h="365">
                                  <a:moveTo>
                                    <a:pt x="0" y="365"/>
                                  </a:moveTo>
                                  <a:lnTo>
                                    <a:pt x="789" y="365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157"/>
                        <wpg:cNvGrpSpPr>
                          <a:grpSpLocks/>
                        </wpg:cNvGrpSpPr>
                        <wpg:grpSpPr bwMode="auto">
                          <a:xfrm>
                            <a:off x="2249" y="1561"/>
                            <a:ext cx="1224" cy="327"/>
                            <a:chOff x="2249" y="1561"/>
                            <a:chExt cx="1224" cy="327"/>
                          </a:xfrm>
                        </wpg:grpSpPr>
                        <wps:wsp>
                          <wps:cNvPr id="271" name="Freeform 158"/>
                          <wps:cNvSpPr>
                            <a:spLocks/>
                          </wps:cNvSpPr>
                          <wps:spPr bwMode="auto">
                            <a:xfrm>
                              <a:off x="2249" y="1561"/>
                              <a:ext cx="1224" cy="327"/>
                            </a:xfrm>
                            <a:custGeom>
                              <a:avLst/>
                              <a:gdLst>
                                <a:gd name="T0" fmla="+- 0 2249 2249"/>
                                <a:gd name="T1" fmla="*/ T0 w 1224"/>
                                <a:gd name="T2" fmla="+- 0 1888 1561"/>
                                <a:gd name="T3" fmla="*/ 1888 h 327"/>
                                <a:gd name="T4" fmla="+- 0 3473 2249"/>
                                <a:gd name="T5" fmla="*/ T4 w 1224"/>
                                <a:gd name="T6" fmla="+- 0 1888 1561"/>
                                <a:gd name="T7" fmla="*/ 1888 h 327"/>
                                <a:gd name="T8" fmla="+- 0 3473 2249"/>
                                <a:gd name="T9" fmla="*/ T8 w 1224"/>
                                <a:gd name="T10" fmla="+- 0 1561 1561"/>
                                <a:gd name="T11" fmla="*/ 1561 h 327"/>
                                <a:gd name="T12" fmla="+- 0 2249 2249"/>
                                <a:gd name="T13" fmla="*/ T12 w 1224"/>
                                <a:gd name="T14" fmla="+- 0 1561 1561"/>
                                <a:gd name="T15" fmla="*/ 1561 h 327"/>
                                <a:gd name="T16" fmla="+- 0 2249 2249"/>
                                <a:gd name="T17" fmla="*/ T16 w 1224"/>
                                <a:gd name="T18" fmla="+- 0 1888 1561"/>
                                <a:gd name="T19" fmla="*/ 1888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4" h="327">
                                  <a:moveTo>
                                    <a:pt x="0" y="327"/>
                                  </a:moveTo>
                                  <a:lnTo>
                                    <a:pt x="1224" y="327"/>
                                  </a:lnTo>
                                  <a:lnTo>
                                    <a:pt x="1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155"/>
                        <wpg:cNvGrpSpPr>
                          <a:grpSpLocks/>
                        </wpg:cNvGrpSpPr>
                        <wpg:grpSpPr bwMode="auto">
                          <a:xfrm>
                            <a:off x="2249" y="1997"/>
                            <a:ext cx="1224" cy="327"/>
                            <a:chOff x="2249" y="1997"/>
                            <a:chExt cx="1224" cy="327"/>
                          </a:xfrm>
                        </wpg:grpSpPr>
                        <wps:wsp>
                          <wps:cNvPr id="273" name="Freeform 156"/>
                          <wps:cNvSpPr>
                            <a:spLocks/>
                          </wps:cNvSpPr>
                          <wps:spPr bwMode="auto">
                            <a:xfrm>
                              <a:off x="2249" y="1997"/>
                              <a:ext cx="1224" cy="327"/>
                            </a:xfrm>
                            <a:custGeom>
                              <a:avLst/>
                              <a:gdLst>
                                <a:gd name="T0" fmla="+- 0 2249 2249"/>
                                <a:gd name="T1" fmla="*/ T0 w 1224"/>
                                <a:gd name="T2" fmla="+- 0 2324 1997"/>
                                <a:gd name="T3" fmla="*/ 2324 h 327"/>
                                <a:gd name="T4" fmla="+- 0 3473 2249"/>
                                <a:gd name="T5" fmla="*/ T4 w 1224"/>
                                <a:gd name="T6" fmla="+- 0 2324 1997"/>
                                <a:gd name="T7" fmla="*/ 2324 h 327"/>
                                <a:gd name="T8" fmla="+- 0 3473 2249"/>
                                <a:gd name="T9" fmla="*/ T8 w 1224"/>
                                <a:gd name="T10" fmla="+- 0 1997 1997"/>
                                <a:gd name="T11" fmla="*/ 1997 h 327"/>
                                <a:gd name="T12" fmla="+- 0 2249 2249"/>
                                <a:gd name="T13" fmla="*/ T12 w 1224"/>
                                <a:gd name="T14" fmla="+- 0 1997 1997"/>
                                <a:gd name="T15" fmla="*/ 1997 h 327"/>
                                <a:gd name="T16" fmla="+- 0 2249 2249"/>
                                <a:gd name="T17" fmla="*/ T16 w 1224"/>
                                <a:gd name="T18" fmla="+- 0 2324 1997"/>
                                <a:gd name="T19" fmla="*/ 2324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4" h="327">
                                  <a:moveTo>
                                    <a:pt x="0" y="327"/>
                                  </a:moveTo>
                                  <a:lnTo>
                                    <a:pt x="1224" y="327"/>
                                  </a:lnTo>
                                  <a:lnTo>
                                    <a:pt x="1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153"/>
                        <wpg:cNvGrpSpPr>
                          <a:grpSpLocks/>
                        </wpg:cNvGrpSpPr>
                        <wpg:grpSpPr bwMode="auto">
                          <a:xfrm>
                            <a:off x="2861" y="1915"/>
                            <a:ext cx="2" cy="82"/>
                            <a:chOff x="2861" y="1915"/>
                            <a:chExt cx="2" cy="82"/>
                          </a:xfrm>
                        </wpg:grpSpPr>
                        <wps:wsp>
                          <wps:cNvPr id="275" name="Freeform 154"/>
                          <wps:cNvSpPr>
                            <a:spLocks/>
                          </wps:cNvSpPr>
                          <wps:spPr bwMode="auto">
                            <a:xfrm>
                              <a:off x="2861" y="1915"/>
                              <a:ext cx="2" cy="82"/>
                            </a:xfrm>
                            <a:custGeom>
                              <a:avLst/>
                              <a:gdLst>
                                <a:gd name="T0" fmla="+- 0 1997 1915"/>
                                <a:gd name="T1" fmla="*/ 1997 h 82"/>
                                <a:gd name="T2" fmla="+- 0 1915 1915"/>
                                <a:gd name="T3" fmla="*/ 1915 h 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">
                                  <a:moveTo>
                                    <a:pt x="0" y="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151"/>
                        <wpg:cNvGrpSpPr>
                          <a:grpSpLocks/>
                        </wpg:cNvGrpSpPr>
                        <wpg:grpSpPr bwMode="auto">
                          <a:xfrm>
                            <a:off x="2846" y="1888"/>
                            <a:ext cx="32" cy="32"/>
                            <a:chOff x="2846" y="1888"/>
                            <a:chExt cx="32" cy="32"/>
                          </a:xfrm>
                        </wpg:grpSpPr>
                        <wps:wsp>
                          <wps:cNvPr id="277" name="Freeform 152"/>
                          <wps:cNvSpPr>
                            <a:spLocks/>
                          </wps:cNvSpPr>
                          <wps:spPr bwMode="auto">
                            <a:xfrm>
                              <a:off x="2846" y="1888"/>
                              <a:ext cx="32" cy="32"/>
                            </a:xfrm>
                            <a:custGeom>
                              <a:avLst/>
                              <a:gdLst>
                                <a:gd name="T0" fmla="+- 0 2861 2846"/>
                                <a:gd name="T1" fmla="*/ T0 w 32"/>
                                <a:gd name="T2" fmla="+- 0 1888 1888"/>
                                <a:gd name="T3" fmla="*/ 1888 h 32"/>
                                <a:gd name="T4" fmla="+- 0 2846 2846"/>
                                <a:gd name="T5" fmla="*/ T4 w 32"/>
                                <a:gd name="T6" fmla="+- 0 1919 1888"/>
                                <a:gd name="T7" fmla="*/ 1919 h 32"/>
                                <a:gd name="T8" fmla="+- 0 2877 2846"/>
                                <a:gd name="T9" fmla="*/ T8 w 32"/>
                                <a:gd name="T10" fmla="+- 0 1919 1888"/>
                                <a:gd name="T11" fmla="*/ 1919 h 32"/>
                                <a:gd name="T12" fmla="+- 0 2861 2846"/>
                                <a:gd name="T13" fmla="*/ T12 w 32"/>
                                <a:gd name="T14" fmla="+- 0 1888 1888"/>
                                <a:gd name="T15" fmla="*/ 1888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5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149"/>
                        <wpg:cNvGrpSpPr>
                          <a:grpSpLocks/>
                        </wpg:cNvGrpSpPr>
                        <wpg:grpSpPr bwMode="auto">
                          <a:xfrm>
                            <a:off x="2485" y="2433"/>
                            <a:ext cx="753" cy="254"/>
                            <a:chOff x="2485" y="2433"/>
                            <a:chExt cx="753" cy="254"/>
                          </a:xfrm>
                        </wpg:grpSpPr>
                        <wps:wsp>
                          <wps:cNvPr id="279" name="Freeform 150"/>
                          <wps:cNvSpPr>
                            <a:spLocks/>
                          </wps:cNvSpPr>
                          <wps:spPr bwMode="auto">
                            <a:xfrm>
                              <a:off x="2485" y="2433"/>
                              <a:ext cx="753" cy="254"/>
                            </a:xfrm>
                            <a:custGeom>
                              <a:avLst/>
                              <a:gdLst>
                                <a:gd name="T0" fmla="+- 0 2485 2485"/>
                                <a:gd name="T1" fmla="*/ T0 w 753"/>
                                <a:gd name="T2" fmla="+- 0 2687 2433"/>
                                <a:gd name="T3" fmla="*/ 2687 h 254"/>
                                <a:gd name="T4" fmla="+- 0 3238 2485"/>
                                <a:gd name="T5" fmla="*/ T4 w 753"/>
                                <a:gd name="T6" fmla="+- 0 2687 2433"/>
                                <a:gd name="T7" fmla="*/ 2687 h 254"/>
                                <a:gd name="T8" fmla="+- 0 3238 2485"/>
                                <a:gd name="T9" fmla="*/ T8 w 753"/>
                                <a:gd name="T10" fmla="+- 0 2433 2433"/>
                                <a:gd name="T11" fmla="*/ 2433 h 254"/>
                                <a:gd name="T12" fmla="+- 0 2485 2485"/>
                                <a:gd name="T13" fmla="*/ T12 w 753"/>
                                <a:gd name="T14" fmla="+- 0 2433 2433"/>
                                <a:gd name="T15" fmla="*/ 2433 h 254"/>
                                <a:gd name="T16" fmla="+- 0 2485 2485"/>
                                <a:gd name="T17" fmla="*/ T16 w 753"/>
                                <a:gd name="T18" fmla="+- 0 2687 2433"/>
                                <a:gd name="T19" fmla="*/ 2687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3" h="254">
                                  <a:moveTo>
                                    <a:pt x="0" y="254"/>
                                  </a:moveTo>
                                  <a:lnTo>
                                    <a:pt x="753" y="254"/>
                                  </a:lnTo>
                                  <a:lnTo>
                                    <a:pt x="7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147"/>
                        <wpg:cNvGrpSpPr>
                          <a:grpSpLocks/>
                        </wpg:cNvGrpSpPr>
                        <wpg:grpSpPr bwMode="auto">
                          <a:xfrm>
                            <a:off x="2861" y="2351"/>
                            <a:ext cx="2" cy="82"/>
                            <a:chOff x="2861" y="2351"/>
                            <a:chExt cx="2" cy="82"/>
                          </a:xfrm>
                        </wpg:grpSpPr>
                        <wps:wsp>
                          <wps:cNvPr id="281" name="Freeform 148"/>
                          <wps:cNvSpPr>
                            <a:spLocks/>
                          </wps:cNvSpPr>
                          <wps:spPr bwMode="auto">
                            <a:xfrm>
                              <a:off x="2861" y="2351"/>
                              <a:ext cx="2" cy="82"/>
                            </a:xfrm>
                            <a:custGeom>
                              <a:avLst/>
                              <a:gdLst>
                                <a:gd name="T0" fmla="+- 0 2433 2351"/>
                                <a:gd name="T1" fmla="*/ 2433 h 82"/>
                                <a:gd name="T2" fmla="+- 0 2351 2351"/>
                                <a:gd name="T3" fmla="*/ 2351 h 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">
                                  <a:moveTo>
                                    <a:pt x="0" y="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145"/>
                        <wpg:cNvGrpSpPr>
                          <a:grpSpLocks/>
                        </wpg:cNvGrpSpPr>
                        <wpg:grpSpPr bwMode="auto">
                          <a:xfrm>
                            <a:off x="2846" y="2324"/>
                            <a:ext cx="32" cy="32"/>
                            <a:chOff x="2846" y="2324"/>
                            <a:chExt cx="32" cy="32"/>
                          </a:xfrm>
                        </wpg:grpSpPr>
                        <wps:wsp>
                          <wps:cNvPr id="283" name="Freeform 146"/>
                          <wps:cNvSpPr>
                            <a:spLocks/>
                          </wps:cNvSpPr>
                          <wps:spPr bwMode="auto">
                            <a:xfrm>
                              <a:off x="2846" y="2324"/>
                              <a:ext cx="32" cy="32"/>
                            </a:xfrm>
                            <a:custGeom>
                              <a:avLst/>
                              <a:gdLst>
                                <a:gd name="T0" fmla="+- 0 2861 2846"/>
                                <a:gd name="T1" fmla="*/ T0 w 32"/>
                                <a:gd name="T2" fmla="+- 0 2324 2324"/>
                                <a:gd name="T3" fmla="*/ 2324 h 32"/>
                                <a:gd name="T4" fmla="+- 0 2846 2846"/>
                                <a:gd name="T5" fmla="*/ T4 w 32"/>
                                <a:gd name="T6" fmla="+- 0 2355 2324"/>
                                <a:gd name="T7" fmla="*/ 2355 h 32"/>
                                <a:gd name="T8" fmla="+- 0 2877 2846"/>
                                <a:gd name="T9" fmla="*/ T8 w 32"/>
                                <a:gd name="T10" fmla="+- 0 2355 2324"/>
                                <a:gd name="T11" fmla="*/ 2355 h 32"/>
                                <a:gd name="T12" fmla="+- 0 2861 2846"/>
                                <a:gd name="T13" fmla="*/ T12 w 32"/>
                                <a:gd name="T14" fmla="+- 0 2324 2324"/>
                                <a:gd name="T15" fmla="*/ 2324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5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4" name="Group 143"/>
                        <wpg:cNvGrpSpPr>
                          <a:grpSpLocks/>
                        </wpg:cNvGrpSpPr>
                        <wpg:grpSpPr bwMode="auto">
                          <a:xfrm>
                            <a:off x="2861" y="1301"/>
                            <a:ext cx="983" cy="232"/>
                            <a:chOff x="2861" y="1301"/>
                            <a:chExt cx="983" cy="232"/>
                          </a:xfrm>
                        </wpg:grpSpPr>
                        <wps:wsp>
                          <wps:cNvPr id="285" name="Freeform 144"/>
                          <wps:cNvSpPr>
                            <a:spLocks/>
                          </wps:cNvSpPr>
                          <wps:spPr bwMode="auto">
                            <a:xfrm>
                              <a:off x="2861" y="1301"/>
                              <a:ext cx="983" cy="232"/>
                            </a:xfrm>
                            <a:custGeom>
                              <a:avLst/>
                              <a:gdLst>
                                <a:gd name="T0" fmla="+- 0 3844 2861"/>
                                <a:gd name="T1" fmla="*/ T0 w 983"/>
                                <a:gd name="T2" fmla="+- 0 1301 1301"/>
                                <a:gd name="T3" fmla="*/ 1301 h 232"/>
                                <a:gd name="T4" fmla="+- 0 3844 2861"/>
                                <a:gd name="T5" fmla="*/ T4 w 983"/>
                                <a:gd name="T6" fmla="+- 0 1362 1301"/>
                                <a:gd name="T7" fmla="*/ 1362 h 232"/>
                                <a:gd name="T8" fmla="+- 0 2861 2861"/>
                                <a:gd name="T9" fmla="*/ T8 w 983"/>
                                <a:gd name="T10" fmla="+- 0 1362 1301"/>
                                <a:gd name="T11" fmla="*/ 1362 h 232"/>
                                <a:gd name="T12" fmla="+- 0 2861 2861"/>
                                <a:gd name="T13" fmla="*/ T12 w 983"/>
                                <a:gd name="T14" fmla="+- 0 1533 1301"/>
                                <a:gd name="T15" fmla="*/ 1533 h 2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83" h="232">
                                  <a:moveTo>
                                    <a:pt x="983" y="0"/>
                                  </a:moveTo>
                                  <a:lnTo>
                                    <a:pt x="983" y="61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232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141"/>
                        <wpg:cNvGrpSpPr>
                          <a:grpSpLocks/>
                        </wpg:cNvGrpSpPr>
                        <wpg:grpSpPr bwMode="auto">
                          <a:xfrm>
                            <a:off x="2846" y="1529"/>
                            <a:ext cx="32" cy="32"/>
                            <a:chOff x="2846" y="1529"/>
                            <a:chExt cx="32" cy="32"/>
                          </a:xfrm>
                        </wpg:grpSpPr>
                        <wps:wsp>
                          <wps:cNvPr id="287" name="Freeform 142"/>
                          <wps:cNvSpPr>
                            <a:spLocks/>
                          </wps:cNvSpPr>
                          <wps:spPr bwMode="auto">
                            <a:xfrm>
                              <a:off x="2846" y="1529"/>
                              <a:ext cx="32" cy="32"/>
                            </a:xfrm>
                            <a:custGeom>
                              <a:avLst/>
                              <a:gdLst>
                                <a:gd name="T0" fmla="+- 0 2877 2846"/>
                                <a:gd name="T1" fmla="*/ T0 w 32"/>
                                <a:gd name="T2" fmla="+- 0 1529 1529"/>
                                <a:gd name="T3" fmla="*/ 1529 h 32"/>
                                <a:gd name="T4" fmla="+- 0 2846 2846"/>
                                <a:gd name="T5" fmla="*/ T4 w 32"/>
                                <a:gd name="T6" fmla="+- 0 1529 1529"/>
                                <a:gd name="T7" fmla="*/ 1529 h 32"/>
                                <a:gd name="T8" fmla="+- 0 2861 2846"/>
                                <a:gd name="T9" fmla="*/ T8 w 32"/>
                                <a:gd name="T10" fmla="+- 0 1561 1529"/>
                                <a:gd name="T11" fmla="*/ 1561 h 32"/>
                                <a:gd name="T12" fmla="+- 0 2877 2846"/>
                                <a:gd name="T13" fmla="*/ T12 w 32"/>
                                <a:gd name="T14" fmla="+- 0 1529 1529"/>
                                <a:gd name="T15" fmla="*/ 1529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3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31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139"/>
                        <wpg:cNvGrpSpPr>
                          <a:grpSpLocks/>
                        </wpg:cNvGrpSpPr>
                        <wpg:grpSpPr bwMode="auto">
                          <a:xfrm>
                            <a:off x="4120" y="2367"/>
                            <a:ext cx="623" cy="197"/>
                            <a:chOff x="4120" y="2367"/>
                            <a:chExt cx="623" cy="197"/>
                          </a:xfrm>
                        </wpg:grpSpPr>
                        <wps:wsp>
                          <wps:cNvPr id="289" name="Freeform 140"/>
                          <wps:cNvSpPr>
                            <a:spLocks/>
                          </wps:cNvSpPr>
                          <wps:spPr bwMode="auto">
                            <a:xfrm>
                              <a:off x="4120" y="2367"/>
                              <a:ext cx="623" cy="197"/>
                            </a:xfrm>
                            <a:custGeom>
                              <a:avLst/>
                              <a:gdLst>
                                <a:gd name="T0" fmla="+- 0 4120 4120"/>
                                <a:gd name="T1" fmla="*/ T0 w 623"/>
                                <a:gd name="T2" fmla="+- 0 2563 2367"/>
                                <a:gd name="T3" fmla="*/ 2563 h 197"/>
                                <a:gd name="T4" fmla="+- 0 4120 4120"/>
                                <a:gd name="T5" fmla="*/ T4 w 623"/>
                                <a:gd name="T6" fmla="+- 0 2502 2367"/>
                                <a:gd name="T7" fmla="*/ 2502 h 197"/>
                                <a:gd name="T8" fmla="+- 0 4742 4120"/>
                                <a:gd name="T9" fmla="*/ T8 w 623"/>
                                <a:gd name="T10" fmla="+- 0 2502 2367"/>
                                <a:gd name="T11" fmla="*/ 2502 h 197"/>
                                <a:gd name="T12" fmla="+- 0 4742 4120"/>
                                <a:gd name="T13" fmla="*/ T12 w 623"/>
                                <a:gd name="T14" fmla="+- 0 2367 2367"/>
                                <a:gd name="T15" fmla="*/ 2367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23" h="197">
                                  <a:moveTo>
                                    <a:pt x="0" y="196"/>
                                  </a:moveTo>
                                  <a:lnTo>
                                    <a:pt x="0" y="135"/>
                                  </a:lnTo>
                                  <a:lnTo>
                                    <a:pt x="622" y="135"/>
                                  </a:lnTo>
                                  <a:lnTo>
                                    <a:pt x="622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137"/>
                        <wpg:cNvGrpSpPr>
                          <a:grpSpLocks/>
                        </wpg:cNvGrpSpPr>
                        <wpg:grpSpPr bwMode="auto">
                          <a:xfrm>
                            <a:off x="4726" y="2339"/>
                            <a:ext cx="32" cy="32"/>
                            <a:chOff x="4726" y="2339"/>
                            <a:chExt cx="32" cy="32"/>
                          </a:xfrm>
                        </wpg:grpSpPr>
                        <wps:wsp>
                          <wps:cNvPr id="291" name="Freeform 138"/>
                          <wps:cNvSpPr>
                            <a:spLocks/>
                          </wps:cNvSpPr>
                          <wps:spPr bwMode="auto">
                            <a:xfrm>
                              <a:off x="4726" y="2339"/>
                              <a:ext cx="32" cy="32"/>
                            </a:xfrm>
                            <a:custGeom>
                              <a:avLst/>
                              <a:gdLst>
                                <a:gd name="T0" fmla="+- 0 4742 4726"/>
                                <a:gd name="T1" fmla="*/ T0 w 32"/>
                                <a:gd name="T2" fmla="+- 0 2339 2339"/>
                                <a:gd name="T3" fmla="*/ 2339 h 32"/>
                                <a:gd name="T4" fmla="+- 0 4726 4726"/>
                                <a:gd name="T5" fmla="*/ T4 w 32"/>
                                <a:gd name="T6" fmla="+- 0 2371 2339"/>
                                <a:gd name="T7" fmla="*/ 2371 h 32"/>
                                <a:gd name="T8" fmla="+- 0 4758 4726"/>
                                <a:gd name="T9" fmla="*/ T8 w 32"/>
                                <a:gd name="T10" fmla="+- 0 2371 2339"/>
                                <a:gd name="T11" fmla="*/ 2371 h 32"/>
                                <a:gd name="T12" fmla="+- 0 4742 4726"/>
                                <a:gd name="T13" fmla="*/ T12 w 32"/>
                                <a:gd name="T14" fmla="+- 0 2339 2339"/>
                                <a:gd name="T15" fmla="*/ 2339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6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135"/>
                        <wpg:cNvGrpSpPr>
                          <a:grpSpLocks/>
                        </wpg:cNvGrpSpPr>
                        <wpg:grpSpPr bwMode="auto">
                          <a:xfrm>
                            <a:off x="4742" y="2367"/>
                            <a:ext cx="565" cy="197"/>
                            <a:chOff x="4742" y="2367"/>
                            <a:chExt cx="565" cy="197"/>
                          </a:xfrm>
                        </wpg:grpSpPr>
                        <wps:wsp>
                          <wps:cNvPr id="293" name="Freeform 136"/>
                          <wps:cNvSpPr>
                            <a:spLocks/>
                          </wps:cNvSpPr>
                          <wps:spPr bwMode="auto">
                            <a:xfrm>
                              <a:off x="4742" y="2367"/>
                              <a:ext cx="565" cy="197"/>
                            </a:xfrm>
                            <a:custGeom>
                              <a:avLst/>
                              <a:gdLst>
                                <a:gd name="T0" fmla="+- 0 5307 4742"/>
                                <a:gd name="T1" fmla="*/ T0 w 565"/>
                                <a:gd name="T2" fmla="+- 0 2563 2367"/>
                                <a:gd name="T3" fmla="*/ 2563 h 197"/>
                                <a:gd name="T4" fmla="+- 0 5307 4742"/>
                                <a:gd name="T5" fmla="*/ T4 w 565"/>
                                <a:gd name="T6" fmla="+- 0 2502 2367"/>
                                <a:gd name="T7" fmla="*/ 2502 h 197"/>
                                <a:gd name="T8" fmla="+- 0 4742 4742"/>
                                <a:gd name="T9" fmla="*/ T8 w 565"/>
                                <a:gd name="T10" fmla="+- 0 2502 2367"/>
                                <a:gd name="T11" fmla="*/ 2502 h 197"/>
                                <a:gd name="T12" fmla="+- 0 4742 4742"/>
                                <a:gd name="T13" fmla="*/ T12 w 565"/>
                                <a:gd name="T14" fmla="+- 0 2367 2367"/>
                                <a:gd name="T15" fmla="*/ 2367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65" h="197">
                                  <a:moveTo>
                                    <a:pt x="565" y="196"/>
                                  </a:moveTo>
                                  <a:lnTo>
                                    <a:pt x="565" y="135"/>
                                  </a:lnTo>
                                  <a:lnTo>
                                    <a:pt x="0" y="13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133"/>
                        <wpg:cNvGrpSpPr>
                          <a:grpSpLocks/>
                        </wpg:cNvGrpSpPr>
                        <wpg:grpSpPr bwMode="auto">
                          <a:xfrm>
                            <a:off x="4726" y="2339"/>
                            <a:ext cx="32" cy="32"/>
                            <a:chOff x="4726" y="2339"/>
                            <a:chExt cx="32" cy="32"/>
                          </a:xfrm>
                        </wpg:grpSpPr>
                        <wps:wsp>
                          <wps:cNvPr id="295" name="Freeform 134"/>
                          <wps:cNvSpPr>
                            <a:spLocks/>
                          </wps:cNvSpPr>
                          <wps:spPr bwMode="auto">
                            <a:xfrm>
                              <a:off x="4726" y="2339"/>
                              <a:ext cx="32" cy="32"/>
                            </a:xfrm>
                            <a:custGeom>
                              <a:avLst/>
                              <a:gdLst>
                                <a:gd name="T0" fmla="+- 0 4742 4726"/>
                                <a:gd name="T1" fmla="*/ T0 w 32"/>
                                <a:gd name="T2" fmla="+- 0 2339 2339"/>
                                <a:gd name="T3" fmla="*/ 2339 h 32"/>
                                <a:gd name="T4" fmla="+- 0 4726 4726"/>
                                <a:gd name="T5" fmla="*/ T4 w 32"/>
                                <a:gd name="T6" fmla="+- 0 2371 2339"/>
                                <a:gd name="T7" fmla="*/ 2371 h 32"/>
                                <a:gd name="T8" fmla="+- 0 4758 4726"/>
                                <a:gd name="T9" fmla="*/ T8 w 32"/>
                                <a:gd name="T10" fmla="+- 0 2371 2339"/>
                                <a:gd name="T11" fmla="*/ 2371 h 32"/>
                                <a:gd name="T12" fmla="+- 0 4742 4726"/>
                                <a:gd name="T13" fmla="*/ T12 w 32"/>
                                <a:gd name="T14" fmla="+- 0 2339 2339"/>
                                <a:gd name="T15" fmla="*/ 2339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6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32" y="32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131"/>
                        <wpg:cNvGrpSpPr>
                          <a:grpSpLocks/>
                        </wpg:cNvGrpSpPr>
                        <wpg:grpSpPr bwMode="auto">
                          <a:xfrm>
                            <a:off x="4742" y="1907"/>
                            <a:ext cx="2" cy="102"/>
                            <a:chOff x="4742" y="1907"/>
                            <a:chExt cx="2" cy="102"/>
                          </a:xfrm>
                        </wpg:grpSpPr>
                        <wps:wsp>
                          <wps:cNvPr id="297" name="Freeform 132"/>
                          <wps:cNvSpPr>
                            <a:spLocks/>
                          </wps:cNvSpPr>
                          <wps:spPr bwMode="auto">
                            <a:xfrm>
                              <a:off x="4742" y="1907"/>
                              <a:ext cx="2" cy="102"/>
                            </a:xfrm>
                            <a:custGeom>
                              <a:avLst/>
                              <a:gdLst>
                                <a:gd name="T0" fmla="+- 0 2009 1907"/>
                                <a:gd name="T1" fmla="*/ 2009 h 102"/>
                                <a:gd name="T2" fmla="+- 0 1907 1907"/>
                                <a:gd name="T3" fmla="*/ 1907 h 1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2">
                                  <a:moveTo>
                                    <a:pt x="0" y="10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129"/>
                        <wpg:cNvGrpSpPr>
                          <a:grpSpLocks/>
                        </wpg:cNvGrpSpPr>
                        <wpg:grpSpPr bwMode="auto">
                          <a:xfrm>
                            <a:off x="4726" y="1880"/>
                            <a:ext cx="32" cy="32"/>
                            <a:chOff x="4726" y="1880"/>
                            <a:chExt cx="32" cy="32"/>
                          </a:xfrm>
                        </wpg:grpSpPr>
                        <wps:wsp>
                          <wps:cNvPr id="299" name="Freeform 130"/>
                          <wps:cNvSpPr>
                            <a:spLocks/>
                          </wps:cNvSpPr>
                          <wps:spPr bwMode="auto">
                            <a:xfrm>
                              <a:off x="4726" y="1880"/>
                              <a:ext cx="32" cy="32"/>
                            </a:xfrm>
                            <a:custGeom>
                              <a:avLst/>
                              <a:gdLst>
                                <a:gd name="T0" fmla="+- 0 4742 4726"/>
                                <a:gd name="T1" fmla="*/ T0 w 32"/>
                                <a:gd name="T2" fmla="+- 0 1880 1880"/>
                                <a:gd name="T3" fmla="*/ 1880 h 32"/>
                                <a:gd name="T4" fmla="+- 0 4726 4726"/>
                                <a:gd name="T5" fmla="*/ T4 w 32"/>
                                <a:gd name="T6" fmla="+- 0 1911 1880"/>
                                <a:gd name="T7" fmla="*/ 1911 h 32"/>
                                <a:gd name="T8" fmla="+- 0 4758 4726"/>
                                <a:gd name="T9" fmla="*/ T8 w 32"/>
                                <a:gd name="T10" fmla="+- 0 1911 1880"/>
                                <a:gd name="T11" fmla="*/ 1911 h 32"/>
                                <a:gd name="T12" fmla="+- 0 4742 4726"/>
                                <a:gd name="T13" fmla="*/ T12 w 32"/>
                                <a:gd name="T14" fmla="+- 0 1880 1880"/>
                                <a:gd name="T15" fmla="*/ 1880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16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32" y="3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127"/>
                        <wpg:cNvGrpSpPr>
                          <a:grpSpLocks/>
                        </wpg:cNvGrpSpPr>
                        <wpg:grpSpPr bwMode="auto">
                          <a:xfrm>
                            <a:off x="4077" y="1549"/>
                            <a:ext cx="1331" cy="330"/>
                            <a:chOff x="4077" y="1549"/>
                            <a:chExt cx="1331" cy="330"/>
                          </a:xfrm>
                        </wpg:grpSpPr>
                        <wps:wsp>
                          <wps:cNvPr id="301" name="Freeform 128"/>
                          <wps:cNvSpPr>
                            <a:spLocks/>
                          </wps:cNvSpPr>
                          <wps:spPr bwMode="auto">
                            <a:xfrm>
                              <a:off x="4077" y="1549"/>
                              <a:ext cx="1331" cy="330"/>
                            </a:xfrm>
                            <a:custGeom>
                              <a:avLst/>
                              <a:gdLst>
                                <a:gd name="T0" fmla="+- 0 4077 4077"/>
                                <a:gd name="T1" fmla="*/ T0 w 1331"/>
                                <a:gd name="T2" fmla="+- 0 1880 1549"/>
                                <a:gd name="T3" fmla="*/ 1880 h 330"/>
                                <a:gd name="T4" fmla="+- 0 5408 4077"/>
                                <a:gd name="T5" fmla="*/ T4 w 1331"/>
                                <a:gd name="T6" fmla="+- 0 1880 1549"/>
                                <a:gd name="T7" fmla="*/ 1880 h 330"/>
                                <a:gd name="T8" fmla="+- 0 5408 4077"/>
                                <a:gd name="T9" fmla="*/ T8 w 1331"/>
                                <a:gd name="T10" fmla="+- 0 1549 1549"/>
                                <a:gd name="T11" fmla="*/ 1549 h 330"/>
                                <a:gd name="T12" fmla="+- 0 4077 4077"/>
                                <a:gd name="T13" fmla="*/ T12 w 1331"/>
                                <a:gd name="T14" fmla="+- 0 1549 1549"/>
                                <a:gd name="T15" fmla="*/ 1549 h 330"/>
                                <a:gd name="T16" fmla="+- 0 4077 4077"/>
                                <a:gd name="T17" fmla="*/ T16 w 1331"/>
                                <a:gd name="T18" fmla="+- 0 1880 1549"/>
                                <a:gd name="T19" fmla="*/ 1880 h 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1" h="330">
                                  <a:moveTo>
                                    <a:pt x="0" y="331"/>
                                  </a:moveTo>
                                  <a:lnTo>
                                    <a:pt x="1331" y="331"/>
                                  </a:lnTo>
                                  <a:lnTo>
                                    <a:pt x="13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25"/>
                        <wpg:cNvGrpSpPr>
                          <a:grpSpLocks/>
                        </wpg:cNvGrpSpPr>
                        <wpg:grpSpPr bwMode="auto">
                          <a:xfrm>
                            <a:off x="4077" y="2009"/>
                            <a:ext cx="1331" cy="330"/>
                            <a:chOff x="4077" y="2009"/>
                            <a:chExt cx="1331" cy="330"/>
                          </a:xfrm>
                        </wpg:grpSpPr>
                        <wps:wsp>
                          <wps:cNvPr id="303" name="Freeform 126"/>
                          <wps:cNvSpPr>
                            <a:spLocks/>
                          </wps:cNvSpPr>
                          <wps:spPr bwMode="auto">
                            <a:xfrm>
                              <a:off x="4077" y="2009"/>
                              <a:ext cx="1331" cy="330"/>
                            </a:xfrm>
                            <a:custGeom>
                              <a:avLst/>
                              <a:gdLst>
                                <a:gd name="T0" fmla="+- 0 4077 4077"/>
                                <a:gd name="T1" fmla="*/ T0 w 1331"/>
                                <a:gd name="T2" fmla="+- 0 2339 2009"/>
                                <a:gd name="T3" fmla="*/ 2339 h 330"/>
                                <a:gd name="T4" fmla="+- 0 5408 4077"/>
                                <a:gd name="T5" fmla="*/ T4 w 1331"/>
                                <a:gd name="T6" fmla="+- 0 2339 2009"/>
                                <a:gd name="T7" fmla="*/ 2339 h 330"/>
                                <a:gd name="T8" fmla="+- 0 5408 4077"/>
                                <a:gd name="T9" fmla="*/ T8 w 1331"/>
                                <a:gd name="T10" fmla="+- 0 2009 2009"/>
                                <a:gd name="T11" fmla="*/ 2009 h 330"/>
                                <a:gd name="T12" fmla="+- 0 4077 4077"/>
                                <a:gd name="T13" fmla="*/ T12 w 1331"/>
                                <a:gd name="T14" fmla="+- 0 2009 2009"/>
                                <a:gd name="T15" fmla="*/ 2009 h 330"/>
                                <a:gd name="T16" fmla="+- 0 4077 4077"/>
                                <a:gd name="T17" fmla="*/ T16 w 1331"/>
                                <a:gd name="T18" fmla="+- 0 2339 2009"/>
                                <a:gd name="T19" fmla="*/ 2339 h 3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1" h="330">
                                  <a:moveTo>
                                    <a:pt x="0" y="330"/>
                                  </a:moveTo>
                                  <a:lnTo>
                                    <a:pt x="1331" y="330"/>
                                  </a:lnTo>
                                  <a:lnTo>
                                    <a:pt x="13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123"/>
                        <wpg:cNvGrpSpPr>
                          <a:grpSpLocks/>
                        </wpg:cNvGrpSpPr>
                        <wpg:grpSpPr bwMode="auto">
                          <a:xfrm>
                            <a:off x="3645" y="2563"/>
                            <a:ext cx="950" cy="283"/>
                            <a:chOff x="3645" y="2563"/>
                            <a:chExt cx="950" cy="283"/>
                          </a:xfrm>
                        </wpg:grpSpPr>
                        <wps:wsp>
                          <wps:cNvPr id="305" name="Freeform 124"/>
                          <wps:cNvSpPr>
                            <a:spLocks/>
                          </wps:cNvSpPr>
                          <wps:spPr bwMode="auto">
                            <a:xfrm>
                              <a:off x="3645" y="2563"/>
                              <a:ext cx="950" cy="283"/>
                            </a:xfrm>
                            <a:custGeom>
                              <a:avLst/>
                              <a:gdLst>
                                <a:gd name="T0" fmla="+- 0 3645 3645"/>
                                <a:gd name="T1" fmla="*/ T0 w 950"/>
                                <a:gd name="T2" fmla="+- 0 2847 2563"/>
                                <a:gd name="T3" fmla="*/ 2847 h 283"/>
                                <a:gd name="T4" fmla="+- 0 4594 3645"/>
                                <a:gd name="T5" fmla="*/ T4 w 950"/>
                                <a:gd name="T6" fmla="+- 0 2847 2563"/>
                                <a:gd name="T7" fmla="*/ 2847 h 283"/>
                                <a:gd name="T8" fmla="+- 0 4594 3645"/>
                                <a:gd name="T9" fmla="*/ T8 w 950"/>
                                <a:gd name="T10" fmla="+- 0 2563 2563"/>
                                <a:gd name="T11" fmla="*/ 2563 h 283"/>
                                <a:gd name="T12" fmla="+- 0 3645 3645"/>
                                <a:gd name="T13" fmla="*/ T12 w 950"/>
                                <a:gd name="T14" fmla="+- 0 2563 2563"/>
                                <a:gd name="T15" fmla="*/ 2563 h 283"/>
                                <a:gd name="T16" fmla="+- 0 3645 3645"/>
                                <a:gd name="T17" fmla="*/ T16 w 950"/>
                                <a:gd name="T18" fmla="+- 0 2847 2563"/>
                                <a:gd name="T19" fmla="*/ 2847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0" h="283">
                                  <a:moveTo>
                                    <a:pt x="0" y="284"/>
                                  </a:moveTo>
                                  <a:lnTo>
                                    <a:pt x="949" y="284"/>
                                  </a:lnTo>
                                  <a:lnTo>
                                    <a:pt x="9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121"/>
                        <wpg:cNvGrpSpPr>
                          <a:grpSpLocks/>
                        </wpg:cNvGrpSpPr>
                        <wpg:grpSpPr bwMode="auto">
                          <a:xfrm>
                            <a:off x="4784" y="2563"/>
                            <a:ext cx="1046" cy="283"/>
                            <a:chOff x="4784" y="2563"/>
                            <a:chExt cx="1046" cy="283"/>
                          </a:xfrm>
                        </wpg:grpSpPr>
                        <wps:wsp>
                          <wps:cNvPr id="307" name="Freeform 122"/>
                          <wps:cNvSpPr>
                            <a:spLocks/>
                          </wps:cNvSpPr>
                          <wps:spPr bwMode="auto">
                            <a:xfrm>
                              <a:off x="4784" y="2563"/>
                              <a:ext cx="1046" cy="283"/>
                            </a:xfrm>
                            <a:custGeom>
                              <a:avLst/>
                              <a:gdLst>
                                <a:gd name="T0" fmla="+- 0 4784 4784"/>
                                <a:gd name="T1" fmla="*/ T0 w 1046"/>
                                <a:gd name="T2" fmla="+- 0 2847 2563"/>
                                <a:gd name="T3" fmla="*/ 2847 h 283"/>
                                <a:gd name="T4" fmla="+- 0 5830 4784"/>
                                <a:gd name="T5" fmla="*/ T4 w 1046"/>
                                <a:gd name="T6" fmla="+- 0 2847 2563"/>
                                <a:gd name="T7" fmla="*/ 2847 h 283"/>
                                <a:gd name="T8" fmla="+- 0 5830 4784"/>
                                <a:gd name="T9" fmla="*/ T8 w 1046"/>
                                <a:gd name="T10" fmla="+- 0 2563 2563"/>
                                <a:gd name="T11" fmla="*/ 2563 h 283"/>
                                <a:gd name="T12" fmla="+- 0 4784 4784"/>
                                <a:gd name="T13" fmla="*/ T12 w 1046"/>
                                <a:gd name="T14" fmla="+- 0 2563 2563"/>
                                <a:gd name="T15" fmla="*/ 2563 h 283"/>
                                <a:gd name="T16" fmla="+- 0 4784 4784"/>
                                <a:gd name="T17" fmla="*/ T16 w 1046"/>
                                <a:gd name="T18" fmla="+- 0 2847 2563"/>
                                <a:gd name="T19" fmla="*/ 2847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46" h="283">
                                  <a:moveTo>
                                    <a:pt x="0" y="284"/>
                                  </a:moveTo>
                                  <a:lnTo>
                                    <a:pt x="1046" y="284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119"/>
                        <wpg:cNvGrpSpPr>
                          <a:grpSpLocks/>
                        </wpg:cNvGrpSpPr>
                        <wpg:grpSpPr bwMode="auto">
                          <a:xfrm>
                            <a:off x="3844" y="1301"/>
                            <a:ext cx="898" cy="221"/>
                            <a:chOff x="3844" y="1301"/>
                            <a:chExt cx="898" cy="221"/>
                          </a:xfrm>
                        </wpg:grpSpPr>
                        <wps:wsp>
                          <wps:cNvPr id="309" name="Freeform 120"/>
                          <wps:cNvSpPr>
                            <a:spLocks/>
                          </wps:cNvSpPr>
                          <wps:spPr bwMode="auto">
                            <a:xfrm>
                              <a:off x="3844" y="1301"/>
                              <a:ext cx="898" cy="221"/>
                            </a:xfrm>
                            <a:custGeom>
                              <a:avLst/>
                              <a:gdLst>
                                <a:gd name="T0" fmla="+- 0 3844 3844"/>
                                <a:gd name="T1" fmla="*/ T0 w 898"/>
                                <a:gd name="T2" fmla="+- 0 1301 1301"/>
                                <a:gd name="T3" fmla="*/ 1301 h 221"/>
                                <a:gd name="T4" fmla="+- 0 3844 3844"/>
                                <a:gd name="T5" fmla="*/ T4 w 898"/>
                                <a:gd name="T6" fmla="+- 0 1362 1301"/>
                                <a:gd name="T7" fmla="*/ 1362 h 221"/>
                                <a:gd name="T8" fmla="+- 0 4742 3844"/>
                                <a:gd name="T9" fmla="*/ T8 w 898"/>
                                <a:gd name="T10" fmla="+- 0 1362 1301"/>
                                <a:gd name="T11" fmla="*/ 1362 h 221"/>
                                <a:gd name="T12" fmla="+- 0 4742 3844"/>
                                <a:gd name="T13" fmla="*/ T12 w 898"/>
                                <a:gd name="T14" fmla="+- 0 1522 1301"/>
                                <a:gd name="T15" fmla="*/ 1522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8" h="221">
                                  <a:moveTo>
                                    <a:pt x="0" y="0"/>
                                  </a:moveTo>
                                  <a:lnTo>
                                    <a:pt x="0" y="61"/>
                                  </a:lnTo>
                                  <a:lnTo>
                                    <a:pt x="898" y="61"/>
                                  </a:lnTo>
                                  <a:lnTo>
                                    <a:pt x="898" y="221"/>
                                  </a:lnTo>
                                </a:path>
                              </a:pathLst>
                            </a:custGeom>
                            <a:noFill/>
                            <a:ln w="27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117"/>
                        <wpg:cNvGrpSpPr>
                          <a:grpSpLocks/>
                        </wpg:cNvGrpSpPr>
                        <wpg:grpSpPr bwMode="auto">
                          <a:xfrm>
                            <a:off x="4726" y="1518"/>
                            <a:ext cx="32" cy="32"/>
                            <a:chOff x="4726" y="1518"/>
                            <a:chExt cx="32" cy="32"/>
                          </a:xfrm>
                        </wpg:grpSpPr>
                        <wps:wsp>
                          <wps:cNvPr id="311" name="Freeform 118"/>
                          <wps:cNvSpPr>
                            <a:spLocks/>
                          </wps:cNvSpPr>
                          <wps:spPr bwMode="auto">
                            <a:xfrm>
                              <a:off x="4726" y="1518"/>
                              <a:ext cx="32" cy="32"/>
                            </a:xfrm>
                            <a:custGeom>
                              <a:avLst/>
                              <a:gdLst>
                                <a:gd name="T0" fmla="+- 0 4758 4726"/>
                                <a:gd name="T1" fmla="*/ T0 w 32"/>
                                <a:gd name="T2" fmla="+- 0 1518 1518"/>
                                <a:gd name="T3" fmla="*/ 1518 h 32"/>
                                <a:gd name="T4" fmla="+- 0 4726 4726"/>
                                <a:gd name="T5" fmla="*/ T4 w 32"/>
                                <a:gd name="T6" fmla="+- 0 1518 1518"/>
                                <a:gd name="T7" fmla="*/ 1518 h 32"/>
                                <a:gd name="T8" fmla="+- 0 4742 4726"/>
                                <a:gd name="T9" fmla="*/ T8 w 32"/>
                                <a:gd name="T10" fmla="+- 0 1549 1518"/>
                                <a:gd name="T11" fmla="*/ 1549 h 32"/>
                                <a:gd name="T12" fmla="+- 0 4758 4726"/>
                                <a:gd name="T13" fmla="*/ T12 w 32"/>
                                <a:gd name="T14" fmla="+- 0 1518 1518"/>
                                <a:gd name="T15" fmla="*/ 1518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6" y="31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CE9D0" id="Group 116" o:spid="_x0000_s1026" style="position:absolute;margin-left:112.35pt;margin-top:1pt;width:228.05pt;height:141.45pt;z-index:-1293;mso-position-horizontal-relative:page" coordorigin="2247,20" coordsize="4561,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">
                <v:group id="Group 211" o:spid="_x0000_s1027" style="position:absolute;left:4525;top:324;width:4;height:2" coordorigin="4525,324" coordsize="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Freeform 212" o:spid="_x0000_s1028" style="position:absolute;left:4525;top:324;width:4;height:2;visibility:visible;mso-wrap-style:square;v-text-anchor:top" coordsize="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zJsYA&#10;AADcAAAADwAAAGRycy9kb3ducmV2LnhtbESPQWvCQBSE7wX/w/KE3uomCmkbXUMQhCKFopUWb8/s&#10;Mwlm34bsNon/visUehxm5htmlY2mET11rrasIJ5FIIgLq2suFRw/t08vIJxH1thYJgU3cpCtJw8r&#10;TLUdeE/9wZciQNilqKDyvk2ldEVFBt3MtsTBu9jOoA+yK6XucAhw08h5FCXSYM1hocKWNhUV18OP&#10;UfCFx+H7Fl9eeZHr8+nD7ZL3xU6px+mYL0F4Gv1/+K/9phXM42e4nw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pzJsYAAADcAAAADwAAAAAAAAAAAAAAAACYAgAAZHJz&#10;L2Rvd25yZXYueG1sUEsFBgAAAAAEAAQA9QAAAIsDAAAAAA==&#10;" path="m,l4,e" filled="f" strokeweight=".71906mm">
                    <v:path arrowok="t" o:connecttype="custom" o:connectlocs="0,0;4,0" o:connectangles="0,0"/>
                  </v:shape>
                </v:group>
                <v:group id="Group 209" o:spid="_x0000_s1029" style="position:absolute;left:4512;top:304;width:32;height:33" coordorigin="4512,304" coordsize="32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210" o:spid="_x0000_s1030" style="position:absolute;left:4512;top:304;width:32;height:33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sUMIA&#10;AADcAAAADwAAAGRycy9kb3ducmV2LnhtbESPQWvCQBSE70L/w/KEXqRuzEFsmlWkINWjidLrI/ua&#10;Dc2+Ddk1Sf99VxA8DjPzDZPvJtuKgXrfOFawWiYgiCunG64VXMrD2waED8gaW8ek4I887LYvsxwz&#10;7UY+01CEWkQI+wwVmBC6TEpfGbLol64jjt6P6y2GKPta6h7HCLetTJNkLS02HBcMdvRpqPotblbB&#10;cDyR/ppK/rbJ2SyuGnGQqNTrfNp/gAg0hWf40T5qBenqHe5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uxQwgAAANwAAAAPAAAAAAAAAAAAAAAAAJgCAABkcnMvZG93&#10;bnJldi54bWxQSwUGAAAAAAQABAD1AAAAhwMAAAAA&#10;" path="m15,l,33r31,l15,e" fillcolor="black" stroked="f">
                    <v:path arrowok="t" o:connecttype="custom" o:connectlocs="15,304;0,337;31,337;15,304" o:connectangles="0,0,0,0"/>
                  </v:shape>
                </v:group>
                <v:group id="Group 207" o:spid="_x0000_s1031" style="position:absolute;left:4527;top:333;width:357;height:149" coordorigin="4527,333" coordsize="357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208" o:spid="_x0000_s1032" style="position:absolute;left:4527;top:333;width:357;height:149;visibility:visible;mso-wrap-style:square;v-text-anchor:top" coordsize="35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u03sYA&#10;AADcAAAADwAAAGRycy9kb3ducmV2LnhtbESPzWrDMBCE74W8g9hAb7VsH0pwI5s2tFBKA/kpTY+L&#10;tbGdWCtjqbHz9lEgkOMwM98w82I0rThR7xrLCpIoBkFcWt1wpeBn+/E0A+E8ssbWMik4k4MinzzM&#10;MdN24DWdNr4SAcIuQwW1910mpStrMugi2xEHb297gz7IvpK6xyHATSvTOH6WBhsOCzV2tKipPG7+&#10;jYLf4ShjtzS79Hv3tno/JH/7L2eVepyOry8gPI3+Hr61P7WCNE3geiYc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u03sYAAADcAAAADwAAAAAAAAAAAAAAAACYAgAAZHJz&#10;L2Rvd25yZXYueG1sUEsFBgAAAAAEAAQA9QAAAIsDAAAAAA==&#10;" path="m357,148r,-61l,87,,e" filled="f" strokeweight=".07536mm">
                    <v:path arrowok="t" o:connecttype="custom" o:connectlocs="357,481;357,420;0,420;0,333" o:connectangles="0,0,0,0"/>
                  </v:shape>
                </v:group>
                <v:group id="Group 205" o:spid="_x0000_s1033" style="position:absolute;left:4512;top:304;width:32;height:33" coordorigin="4512,304" coordsize="32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206" o:spid="_x0000_s1034" style="position:absolute;left:4512;top:304;width:32;height:33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RB78A&#10;AADcAAAADwAAAGRycy9kb3ducmV2LnhtbESPzarCMBSE9xd8h3AENxdNrSBSjSKCqEv/cHtojk2x&#10;OSlNrL1vfyMILoeZ+YZZrDpbiZYaXzpWMB4lIIhzp0suFFzO2+EMhA/IGivHpOCPPKyWvZ8FZtq9&#10;+EjtKRQiQthnqMCEUGdS+tyQRT9yNXH07q6xGKJsCqkbfEW4rWSaJFNpseS4YLCmjaH8cXpaBe3+&#10;QHrXnflmk6P5vWrEVqJSg363noMI1IVv+NPeawVpOoH3mX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hEHvwAAANwAAAAPAAAAAAAAAAAAAAAAAJgCAABkcnMvZG93bnJl&#10;di54bWxQSwUGAAAAAAQABAD1AAAAhAMAAAAA&#10;" path="m15,l,33r31,l15,e" fillcolor="black" stroked="f">
                    <v:path arrowok="t" o:connecttype="custom" o:connectlocs="15,304;0,337;31,337;15,304" o:connectangles="0,0,0,0"/>
                  </v:shape>
                </v:group>
                <v:group id="Group 203" o:spid="_x0000_s1035" style="position:absolute;left:2724;top:333;width:1803;height:149" coordorigin="2724,333" coordsize="1803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204" o:spid="_x0000_s1036" style="position:absolute;left:2724;top:333;width:1803;height:149;visibility:visible;mso-wrap-style:square;v-text-anchor:top" coordsize="180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AZcYA&#10;AADcAAAADwAAAGRycy9kb3ducmV2LnhtbESPQWvCQBSE74X+h+UVvJS6MWqxqavEQqEe1R7a22v2&#10;NRuafRuyT03/fbcgeBxm5htmuR58q07Uxyawgck4A0VcBdtwbeD98PqwABUF2WIbmAz8UoT16vZm&#10;iYUNZ97RaS+1ShCOBRpwIl2hdawceYzj0BEn7zv0HiXJvta2x3OC+1bnWfaoPTacFhx29OKo+tkf&#10;vYHPfKrni49yu7uXp9JNN7MvaYIxo7uhfAYlNMg1fGm/WQN5Pof/M+kI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JAZcYAAADcAAAADwAAAAAAAAAAAAAAAACYAgAAZHJz&#10;L2Rvd25yZXYueG1sUEsFBgAAAAAEAAQA9QAAAIsDAAAAAA==&#10;" path="m,148l,87r1803,l1803,e" filled="f" strokeweight=".07536mm">
                    <v:path arrowok="t" o:connecttype="custom" o:connectlocs="0,481;0,420;1803,420;1803,333" o:connectangles="0,0,0,0"/>
                  </v:shape>
                </v:group>
                <v:group id="Group 201" o:spid="_x0000_s1037" style="position:absolute;left:4512;top:304;width:32;height:33" coordorigin="4512,304" coordsize="32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202" o:spid="_x0000_s1038" style="position:absolute;left:4512;top:304;width:32;height:33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XBMAA&#10;AADcAAAADwAAAGRycy9kb3ducmV2LnhtbESPzarCMBSE9xd8h3AENxdN7UKlGkUEUZf+4fbQHJti&#10;c1KaWHvf/kYQXA4z8w2zWHW2Ei01vnSsYDxKQBDnTpdcKLict8MZCB+QNVaOScEfeVgtez8LzLR7&#10;8ZHaUyhEhLDPUIEJoc6k9Lkhi37kauLo3V1jMUTZFFI3+IpwW8k0SSbSYslxwWBNG0P54/S0Ctr9&#10;gfSuO/PNJkfze9WIrUSlBv1uPQcRqAvf8Ke91wrSdArvM/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kXBMAAAADcAAAADwAAAAAAAAAAAAAAAACYAgAAZHJzL2Rvd25y&#10;ZXYueG1sUEsFBgAAAAAEAAQA9QAAAIUDAAAAAA==&#10;" path="m15,l,33r31,l15,e" fillcolor="black" stroked="f">
                    <v:path arrowok="t" o:connecttype="custom" o:connectlocs="15,304;0,337;31,337;15,304" o:connectangles="0,0,0,0"/>
                  </v:shape>
                </v:group>
                <v:group id="Group 199" o:spid="_x0000_s1039" style="position:absolute;left:4527;top:333;width:1395;height:149" coordorigin="4527,333" coordsize="1395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Freeform 200" o:spid="_x0000_s1040" style="position:absolute;left:4527;top:333;width:1395;height:149;visibility:visible;mso-wrap-style:square;v-text-anchor:top" coordsize="1395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u58UA&#10;AADcAAAADwAAAGRycy9kb3ducmV2LnhtbESPQWvCQBSE7wX/w/IEb3VjDI1GV7FCi3gQjB48PrLP&#10;JJh9G7Jbk/77bqHQ4zAz3zDr7WAa8aTO1ZYVzKYRCOLC6ppLBdfLx+sChPPIGhvLpOCbHGw3o5c1&#10;Ztr2fKZn7ksRIOwyVFB532ZSuqIig25qW+Lg3W1n0AfZlVJ32Ae4aWQcRW/SYM1hocKW9hUVj/zL&#10;KJgnOj8dHkf5yWnaF+k8uR3fE6Um42G3AuFp8P/hv/ZBK4jjJ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C7nxQAAANwAAAAPAAAAAAAAAAAAAAAAAJgCAABkcnMv&#10;ZG93bnJldi54bWxQSwUGAAAAAAQABAD1AAAAigMAAAAA&#10;" path="m1395,148r,-61l,87,,e" filled="f" strokeweight=".07536mm">
                    <v:path arrowok="t" o:connecttype="custom" o:connectlocs="1395,481;1395,420;0,420;0,333" o:connectangles="0,0,0,0"/>
                  </v:shape>
                </v:group>
                <v:group id="Group 197" o:spid="_x0000_s1041" style="position:absolute;left:4512;top:304;width:32;height:33" coordorigin="4512,304" coordsize="32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Freeform 198" o:spid="_x0000_s1042" style="position:absolute;left:4512;top:304;width:32;height:33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8NsIA&#10;AADcAAAADwAAAGRycy9kb3ducmV2LnhtbESPQWvCQBSE70L/w/KEXqRujCAlzSpSkOrRROn1kX3N&#10;hmbfhuyapP++Kwgeh5n5hsl3k23FQL1vHCtYLRMQxJXTDdcKLuXh7R2ED8gaW8ek4I887LYvsxwz&#10;7UY+01CEWkQI+wwVmBC6TEpfGbLol64jjt6P6y2GKPta6h7HCLetTJNkIy02HBcMdvRpqPotblbB&#10;cDyR/ppK/rbJ2SyuGnGQqNTrfNp/gAg0hWf40T5qBel6Bfcz8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5bw2wgAAANwAAAAPAAAAAAAAAAAAAAAAAJgCAABkcnMvZG93&#10;bnJldi54bWxQSwUGAAAAAAQABAD1AAAAhwMAAAAA&#10;" path="m15,l,33r31,l15,e" fillcolor="black" stroked="f">
                    <v:path arrowok="t" o:connecttype="custom" o:connectlocs="15,304;0,337;31,337;15,304" o:connectangles="0,0,0,0"/>
                  </v:shape>
                </v:group>
                <v:group id="Group 195" o:spid="_x0000_s1043" style="position:absolute;left:4052;top:22;width:951;height:282" coordorigin="4052,22" coordsize="951,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196" o:spid="_x0000_s1044" style="position:absolute;left:4052;top:22;width:951;height:282;visibility:visible;mso-wrap-style:square;v-text-anchor:top" coordsize="951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02McA&#10;AADcAAAADwAAAGRycy9kb3ducmV2LnhtbESP3WrCQBSE7wt9h+UUetdsalAkdZXSWhBBxJ/SXh6y&#10;x2Q1ezZmV03f3i0IXg4z8w0zmnS2FmdqvXGs4DVJQRAXThsuFWw3Xy9DED4ga6wdk4I/8jAZPz6M&#10;MNfuwis6r0MpIoR9jgqqEJpcSl9UZNEnriGO3s61FkOUbSl1i5cIt7XspelAWjQcFyps6KOi4rA+&#10;WQXF7PvzMNiX/flxan4ys1hq+btU6vmpe38DEagL9/CtPdMKelkG/2fiEZD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+tNjHAAAA3AAAAA8AAAAAAAAAAAAAAAAAmAIAAGRy&#10;cy9kb3ducmV2LnhtbFBLBQYAAAAABAAEAPUAAACMAwAAAAA=&#10;" path="m,282r951,l951,,,,,282xe" filled="f" strokeweight=".07536mm">
                    <v:path arrowok="t" o:connecttype="custom" o:connectlocs="0,304;951,304;951,22;0,22;0,304" o:connectangles="0,0,0,0,0"/>
                  </v:shape>
                </v:group>
                <v:group id="Group 193" o:spid="_x0000_s1045" style="position:absolute;left:3844;top:333;width:683;height:149" coordorigin="3844,333" coordsize="683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194" o:spid="_x0000_s1046" style="position:absolute;left:3844;top:333;width:683;height:149;visibility:visible;mso-wrap-style:square;v-text-anchor:top" coordsize="68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MDsQA&#10;AADcAAAADwAAAGRycy9kb3ducmV2LnhtbESPQWvCQBSE74X+h+UVeqsbI0qNrlIERfBkrOjxkX0m&#10;0ezbNLuN8d+7guBxmJlvmOm8M5VoqXGlZQX9XgSCOLO65FzB72759Q3CeWSNlWVScCMH89n72xQT&#10;ba+8pTb1uQgQdgkqKLyvEyldVpBB17M1cfBOtjHog2xyqRu8BripZBxFI2mw5LBQYE2LgrJL+m8U&#10;pPG2XRxW4z/TyuX+mJ39bnPUSn1+dD8TEJ46/wo/22utIB4M4XEmHA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zA7EAAAA3AAAAA8AAAAAAAAAAAAAAAAAmAIAAGRycy9k&#10;b3ducmV2LnhtbFBLBQYAAAAABAAEAPUAAACJAwAAAAA=&#10;" path="m,148l,87r683,l683,e" filled="f" strokeweight=".07536mm">
                    <v:path arrowok="t" o:connecttype="custom" o:connectlocs="0,481;0,420;683,420;683,333" o:connectangles="0,0,0,0"/>
                  </v:shape>
                </v:group>
                <v:group id="Group 191" o:spid="_x0000_s1047" style="position:absolute;left:4512;top:304;width:32;height:33" coordorigin="4512,304" coordsize="32,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192" o:spid="_x0000_s1048" style="position:absolute;left:4512;top:304;width:32;height:33;visibility:visible;mso-wrap-style:square;v-text-anchor:top" coordsize="32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B2cEA&#10;AADcAAAADwAAAGRycy9kb3ducmV2LnhtbESPT4vCMBTE78J+h/CEvYimKqh0m8oiyOrRP8teH83b&#10;pti8lCbW+u2NIHgcZuY3TLbubS06an3lWMF0koAgLpyuuFRwPm3HKxA+IGusHZOCO3lY5x+DDFPt&#10;bnyg7hhKESHsU1RgQmhSKX1hyKKfuIY4ev+utRiibEupW7xFuK3lLEkW0mLFccFgQxtDxeV4tQq6&#10;3Z70T3/iP5sczOhXI3YSlfoc9t9fIAL14R1+tXdawWy+hOe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AgdnBAAAA3AAAAA8AAAAAAAAAAAAAAAAAmAIAAGRycy9kb3du&#10;cmV2LnhtbFBLBQYAAAAABAAEAPUAAACGAwAAAAA=&#10;" path="m15,l,33r31,l15,e" fillcolor="black" stroked="f">
                    <v:path arrowok="t" o:connecttype="custom" o:connectlocs="15,304;0,337;31,337;15,304" o:connectangles="0,0,0,0"/>
                  </v:shape>
                </v:group>
                <v:group id="Group 189" o:spid="_x0000_s1049" style="position:absolute;left:4488;top:481;width:790;height:364" coordorigin="4488,481" coordsize="79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190" o:spid="_x0000_s1050" style="position:absolute;left:4488;top:481;width:790;height:364;visibility:visible;mso-wrap-style:square;v-text-anchor:top" coordsize="79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j9/MYA&#10;AADcAAAADwAAAGRycy9kb3ducmV2LnhtbESPQWvCQBSE74L/YXlCb3WjBVujq0hQENuLttgen9ln&#10;Esy+jdk1Rn99t1DwOMzMN8x03ppSNFS7wrKCQT8CQZxaXXCm4Otz9fwGwnlkjaVlUnAjB/NZtzPF&#10;WNsrb6nZ+UwECLsYFeTeV7GULs3JoOvbijh4R1sb9EHWmdQ1XgPclHIYRSNpsOCwkGNFSU7paXcx&#10;CprXn7Nb6+Xq8L2h94r3yeXjnij11GsXExCeWv8I/7fXWsHwZQx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j9/MYAAADcAAAADwAAAAAAAAAAAAAAAACYAgAAZHJz&#10;L2Rvd25yZXYueG1sUEsFBgAAAAAEAAQA9QAAAIsDAAAAAA==&#10;" path="m,364r790,l790,,,,,364xe" filled="f" strokeweight=".07536mm">
                    <v:path arrowok="t" o:connecttype="custom" o:connectlocs="0,845;790,845;790,481;0,481;0,845" o:connectangles="0,0,0,0,0"/>
                  </v:shape>
                </v:group>
                <v:group id="Group 187" o:spid="_x0000_s1051" style="position:absolute;left:3844;top:874;width:2;height:144" coordorigin="3844,874" coordsize="2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reeform 188" o:spid="_x0000_s1052" style="position:absolute;left:3844;top:874;width:2;height:144;visibility:visible;mso-wrap-style:square;v-text-anchor:top" coordsize="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lKWMQA&#10;AADcAAAADwAAAGRycy9kb3ducmV2LnhtbESPQYvCMBSE74L/ITzBm6YVEekaRRRhYQ9q9bDHZ/O2&#10;7dq81Cba7r/fCILHYWa+YRarzlTiQY0rLSuIxxEI4szqknMF59NuNAfhPLLGyjIp+CMHq2W/t8BE&#10;25aP9Eh9LgKEXYIKCu/rREqXFWTQjW1NHLwf2xj0QTa51A22AW4qOYmimTRYclgosKZNQdk1vRsF&#10;Bxvvb+3s+7JNj/fL9AsPN/pdKzUcdOsPEJ46/w6/2p9awWQaw/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SljEAAAA3AAAAA8AAAAAAAAAAAAAAAAAmAIAAGRycy9k&#10;b3ducmV2LnhtbFBLBQYAAAAABAAEAPUAAACJAwAAAAA=&#10;" path="m,143l,e" filled="f" strokeweight=".07536mm">
                    <v:path arrowok="t" o:connecttype="custom" o:connectlocs="0,1017;0,874" o:connectangles="0,0"/>
                  </v:shape>
                </v:group>
                <v:group id="Group 185" o:spid="_x0000_s1053" style="position:absolute;left:3828;top:845;width:32;height:32" coordorigin="3828,845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Freeform 186" o:spid="_x0000_s1054" style="position:absolute;left:3828;top:845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ezcMA&#10;AADcAAAADwAAAGRycy9kb3ducmV2LnhtbESP3YrCMBSE7wXfIRzBO039YZGuUVZBlL1yax/g2Jxt&#10;yzYnJYnavr1ZELwcZuYbZr3tTCPu5HxtWcFsmoAgLqyuuVSQXw6TFQgfkDU2lklBTx62m+Fgjam2&#10;D/6hexZKESHsU1RQhdCmUvqiIoN+alvi6P1aZzBE6UqpHT4i3DRyniQf0mDNcaHClvYVFX/ZzSjY&#10;hfr7kJyXus/Px9xdi162u0yp8aj7+gQRqAvv8Kt90grmywX8n4lH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ezcMAAADcAAAADwAAAAAAAAAAAAAAAACYAgAAZHJzL2Rv&#10;d25yZXYueG1sUEsFBgAAAAAEAAQA9QAAAIgDAAAAAA==&#10;" path="m16,l,32r32,l16,e" fillcolor="black" stroked="f">
                    <v:path arrowok="t" o:connecttype="custom" o:connectlocs="16,845;0,877;32,877;16,845" o:connectangles="0,0,0,0"/>
                  </v:shape>
                </v:group>
                <v:group id="Group 183" o:spid="_x0000_s1055" style="position:absolute;left:3368;top:481;width:951;height:364" coordorigin="3368,481" coordsize="951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Freeform 184" o:spid="_x0000_s1056" style="position:absolute;left:3368;top:481;width:951;height:364;visibility:visible;mso-wrap-style:square;v-text-anchor:top" coordsize="951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zNsYA&#10;AADcAAAADwAAAGRycy9kb3ducmV2LnhtbESP3WrCQBSE7wt9h+UUvCm6UepP0qwiQqHQEjDq/SF7&#10;mkSzZ0N2o+nbdwuCl8PMfMOkm8E04kqdqy0rmE4iEMSF1TWXCo6Hj/EKhPPIGhvLpOCXHGzWz08p&#10;JtreeE/X3JciQNglqKDyvk2kdEVFBt3EtsTB+7GdQR9kV0rd4S3ATSNnUbSQBmsOCxW2tKuouOS9&#10;UbCM+/O+jrPs1ORf29eiX7XZ7lup0cuwfQfhafCP8L39qRXM3u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azNsYAAADcAAAADwAAAAAAAAAAAAAAAACYAgAAZHJz&#10;L2Rvd25yZXYueG1sUEsFBgAAAAAEAAQA9QAAAIsDAAAAAA==&#10;" path="m,364r951,l951,,,,,364xe" filled="f" strokeweight=".07536mm">
                    <v:path arrowok="t" o:connecttype="custom" o:connectlocs="0,845;951,845;951,481;0,481;0,845" o:connectangles="0,0,0,0,0"/>
                  </v:shape>
                </v:group>
                <v:group id="Group 181" o:spid="_x0000_s1057" style="position:absolute;left:3368;top:1017;width:951;height:283" coordorigin="3368,1017" coordsize="95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shape id="Freeform 182" o:spid="_x0000_s1058" style="position:absolute;left:3368;top:1017;width:951;height:283;visibility:visible;mso-wrap-style:square;v-text-anchor:top" coordsize="951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1r5cUA&#10;AADcAAAADwAAAGRycy9kb3ducmV2LnhtbESPT2vCQBTE74V+h+UVvIhuoq1K6ioi+O/Y6MXbI/tM&#10;0mbfptk1xm/vFoQeh5n5DTNfdqYSLTWutKwgHkYgiDOrS84VnI6bwQyE88gaK8uk4E4OlovXlzkm&#10;2t74i9rU5yJA2CWooPC+TqR0WUEG3dDWxMG72MagD7LJpW7wFuCmkqMomkiDJYeFAmtaF5T9pFej&#10;IP2ejuPzRxxH2111Noct+rb/q1TvrVt9gvDU+f/ws73XCkbvU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WvlxQAAANwAAAAPAAAAAAAAAAAAAAAAAJgCAABkcnMv&#10;ZG93bnJldi54bWxQSwUGAAAAAAQABAD1AAAAigMAAAAA&#10;" path="m,284r951,l951,,,,,284xe" filled="f" strokeweight=".07536mm">
                    <v:path arrowok="t" o:connecttype="custom" o:connectlocs="0,1301;951,1301;951,1017;0,1017;0,1301" o:connectangles="0,0,0,0,0"/>
                  </v:shape>
                </v:group>
                <v:group id="Group 179" o:spid="_x0000_s1059" style="position:absolute;left:2724;top:874;width:2;height:144" coordorigin="2724,874" coordsize="2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Freeform 180" o:spid="_x0000_s1060" style="position:absolute;left:2724;top:874;width:2;height:144;visibility:visible;mso-wrap-style:square;v-text-anchor:top" coordsize="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GXsUA&#10;AADcAAAADwAAAGRycy9kb3ducmV2LnhtbESPQYvCMBSE74L/ITzBm6aKyNo1iiiC4GG1evD4bN62&#10;3W1eahNt998bYcHjMDPfMPNla0rxoNoVlhWMhhEI4tTqgjMF59N28AHCeWSNpWVS8EcOlotuZ46x&#10;tg0f6ZH4TAQIuxgV5N5XsZQuzcmgG9qKOHjftjbog6wzqWtsAtyUchxFU2mw4LCQY0XrnNLf5G4U&#10;HOzo69ZML9dNcrxfJ3s83OhnpVS/164+QXhq/Tv8395pBePJD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0ZexQAAANwAAAAPAAAAAAAAAAAAAAAAAJgCAABkcnMv&#10;ZG93bnJldi54bWxQSwUGAAAAAAQABAD1AAAAigMAAAAA&#10;" path="m,143l,e" filled="f" strokeweight=".07536mm">
                    <v:path arrowok="t" o:connecttype="custom" o:connectlocs="0,1017;0,874" o:connectangles="0,0"/>
                  </v:shape>
                </v:group>
                <v:group id="Group 177" o:spid="_x0000_s1061" style="position:absolute;left:2708;top:845;width:32;height:32" coordorigin="2708,845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178" o:spid="_x0000_s1062" style="position:absolute;left:2708;top:845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z/MIA&#10;AADcAAAADwAAAGRycy9kb3ducmV2LnhtbESP0YrCMBRE34X9h3AXfNNUWUWqUXRBVnzS2g+4Nte2&#10;2NyUJKvt3xthYR+HmTnDrDadacSDnK8tK5iMExDEhdU1lwryy360AOEDssbGMinoycNm/TFYYart&#10;k8/0yEIpIoR9igqqENpUSl9UZNCPbUscvZt1BkOUrpTa4TPCTSOnSTKXBmuOCxW29F1Rcc9+jYJd&#10;qI/75PSl+/z0k7tr0ct2lyk1/Oy2SxCBuvAf/msftILpbALv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u7P8wgAAANwAAAAPAAAAAAAAAAAAAAAAAJgCAABkcnMvZG93&#10;bnJldi54bWxQSwUGAAAAAAQABAD1AAAAhwMAAAAA&#10;" path="m16,l,32r32,l16,e" fillcolor="black" stroked="f">
                    <v:path arrowok="t" o:connecttype="custom" o:connectlocs="16,845;0,877;32,877;16,845" o:connectangles="0,0,0,0"/>
                  </v:shape>
                </v:group>
                <v:group id="Group 175" o:spid="_x0000_s1063" style="position:absolute;left:2249;top:481;width:950;height:364" coordorigin="2249,481" coordsize="95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shape id="Freeform 176" o:spid="_x0000_s1064" style="position:absolute;left:2249;top:481;width:950;height:364;visibility:visible;mso-wrap-style:square;v-text-anchor:top" coordsize="95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ku8UA&#10;AADcAAAADwAAAGRycy9kb3ducmV2LnhtbESPQWuDQBSE74H+h+UVekvWRhqCySoloSCFHowh54f7&#10;orbuW3G3Ufvru4VCjsPMfMPss8l04kaDay0reF5FIIgrq1uuFZzLt+UWhPPIGjvLpGAmB1n6sNhj&#10;ou3IBd1OvhYBwi5BBY33fSKlqxoy6Fa2Jw7e1Q4GfZBDLfWAY4CbTq6jaCMNthwWGuzp0FD1dfo2&#10;Cj45j+P347Y886XQPzx/HKeDV+rpcXrdgfA0+Xv4v51rBeuXGP7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6S7xQAAANwAAAAPAAAAAAAAAAAAAAAAAJgCAABkcnMv&#10;ZG93bnJldi54bWxQSwUGAAAAAAQABAD1AAAAigMAAAAA&#10;" path="m,364r950,l950,,,,,364xe" filled="f" strokeweight=".07536mm">
                    <v:path arrowok="t" o:connecttype="custom" o:connectlocs="0,845;950,845;950,481;0,481;0,845" o:connectangles="0,0,0,0,0"/>
                  </v:shape>
                </v:group>
                <v:group id="Group 173" o:spid="_x0000_s1065" style="position:absolute;left:2390;top:1017;width:669;height:283" coordorigin="2390,1017" coordsize="669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Freeform 174" o:spid="_x0000_s1066" style="position:absolute;left:2390;top:1017;width:669;height:283;visibility:visible;mso-wrap-style:square;v-text-anchor:top" coordsize="669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mxMMA&#10;AADcAAAADwAAAGRycy9kb3ducmV2LnhtbESP3YrCMBSE74V9h3AW9s6mPypLNYoIghfe+PMAh+Zs&#10;Wzc56TZRu29vBMHLYWa+YRarwRpxo963jhVkSQqCuHK65VrB+bQdf4PwAVmjcUwK/snDavkxWmCp&#10;3Z0PdDuGWkQI+xIVNCF0pZS+asiiT1xHHL0f11sMUfa11D3eI9wamafpTFpsOS402NGmoer3eLUK&#10;rpOi2HNu/raHdXvZFybLKmOU+voc1nMQgYbwDr/aO60gn07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rmxMMAAADcAAAADwAAAAAAAAAAAAAAAACYAgAAZHJzL2Rv&#10;d25yZXYueG1sUEsFBgAAAAAEAAQA9QAAAIgDAAAAAA==&#10;" path="m,284r669,l669,,,,,284xe" filled="f" strokeweight=".07536mm">
                    <v:path arrowok="t" o:connecttype="custom" o:connectlocs="0,1301;669,1301;669,1017;0,1017;0,1301" o:connectangles="0,0,0,0,0"/>
                  </v:shape>
                </v:group>
                <v:group id="Group 171" o:spid="_x0000_s1067" style="position:absolute;left:5447;top:481;width:950;height:364" coordorigin="5447,481" coordsize="950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shape id="Freeform 172" o:spid="_x0000_s1068" style="position:absolute;left:5447;top:481;width:950;height:364;visibility:visible;mso-wrap-style:square;v-text-anchor:top" coordsize="950,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iuMUA&#10;AADcAAAADwAAAGRycy9kb3ducmV2LnhtbESPQWvCQBSE70L/w/IKvZlNDbWSZhVRCkHoQSM9P7Kv&#10;Sdrs25BdY+Kv7xaEHoeZ+YbJNqNpxUC9aywreI5iEMSl1Q1XCs7F+3wFwnlkja1lUjCRg836YZZh&#10;qu2VjzScfCUChF2KCmrvu1RKV9Zk0EW2Iw7el+0N+iD7SuoerwFuWrmI46U02HBYqLGjXU3lz+li&#10;FHxzniSH/ao48+dR33j62I87r9TT47h9A+Fp9P/hezvXChYvr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KK4xQAAANwAAAAPAAAAAAAAAAAAAAAAAJgCAABkcnMv&#10;ZG93bnJldi54bWxQSwUGAAAAAAQABAD1AAAAigMAAAAA&#10;" path="m,364r950,l950,,,,,364xe" filled="f" strokeweight=".07536mm">
                    <v:path arrowok="t" o:connecttype="custom" o:connectlocs="0,845;950,845;950,481;0,481;0,845" o:connectangles="0,0,0,0,0"/>
                  </v:shape>
                </v:group>
                <v:group id="Group 169" o:spid="_x0000_s1069" style="position:absolute;left:5433;top:874;width:489;height:144" coordorigin="5433,874" coordsize="489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170" o:spid="_x0000_s1070" style="position:absolute;left:5433;top:874;width:489;height:144;visibility:visible;mso-wrap-style:square;v-text-anchor:top" coordsize="48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Mk8UA&#10;AADcAAAADwAAAGRycy9kb3ducmV2LnhtbESPW2vCQBSE3wX/w3IEX4puItZLdBURtIVSxNv7MXtM&#10;gtmzIbtq+u+7hYKPw8x8w8yXjSnFg2pXWFYQ9yMQxKnVBWcKTsdNbwLCeWSNpWVS8EMOlot2a46J&#10;tk/e0+PgMxEg7BJUkHtfJVK6NCeDrm8r4uBdbW3QB1lnUtf4DHBTykEUjaTBgsNCjhWtc0pvh7tR&#10;cP36OEan89swduNtXHzfJV82O6W6nWY1A+Gp8a/wf/tTKxi8T+H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UyTxQAAANwAAAAPAAAAAAAAAAAAAAAAAJgCAABkcnMv&#10;ZG93bnJldi54bWxQSwUGAAAAAAQABAD1AAAAigMAAAAA&#10;" path="m,143l,83r489,l489,e" filled="f" strokeweight=".07536mm">
                    <v:path arrowok="t" o:connecttype="custom" o:connectlocs="0,1017;0,957;489,957;489,874" o:connectangles="0,0,0,0"/>
                  </v:shape>
                </v:group>
                <v:group id="Group 167" o:spid="_x0000_s1071" style="position:absolute;left:5907;top:845;width:32;height:32" coordorigin="5907,845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Freeform 168" o:spid="_x0000_s1072" style="position:absolute;left:5907;top:845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5QcMA&#10;AADcAAAADwAAAGRycy9kb3ducmV2LnhtbESPUWvCMBSF3wf+h3AHvs3UIjKqUVZBJntytT/gmty1&#10;Zc1NSTJt/70ZDPZ4OOd8h7Pdj7YXN/Khc6xguchAEGtnOm4U1JfjyyuIEJEN9o5JwUQB9rvZ0xYL&#10;4+78SbcqNiJBOBSooI1xKKQMuiWLYeEG4uR9OW8xJukbaTzeE9z2Ms+ytbTYcVpocaBDS/q7+rEK&#10;yth9HLPzykz1+b32Vz3JoayUmj+PbxsQkcb4H/5rn4yCfL2E3zPpCM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d5QcMAAADcAAAADwAAAAAAAAAAAAAAAACYAgAAZHJzL2Rv&#10;d25yZXYueG1sUEsFBgAAAAAEAAQA9QAAAIgDAAAAAA==&#10;" path="m15,l,32r32,l15,e" fillcolor="black" stroked="f">
                    <v:path arrowok="t" o:connecttype="custom" o:connectlocs="15,845;0,877;32,877;15,845" o:connectangles="0,0,0,0"/>
                  </v:shape>
                </v:group>
                <v:group id="Group 165" o:spid="_x0000_s1073" style="position:absolute;left:5922;top:874;width:489;height:144" coordorigin="5922,874" coordsize="489,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Freeform 166" o:spid="_x0000_s1074" style="position:absolute;left:5922;top:874;width:489;height:144;visibility:visible;mso-wrap-style:square;v-text-anchor:top" coordsize="489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xxMUA&#10;AADcAAAADwAAAGRycy9kb3ducmV2LnhtbESPW4vCMBSE3xf8D+EI+7KsaVXcpRpFFryAiHjZ92Nz&#10;bIvNSWmi1n9vBMHHYWa+YUaTxpTiSrUrLCuIOxEI4tTqgjMFh/3s+xeE88gaS8uk4E4OJuPWxwgT&#10;bW+8pevOZyJA2CWoIPe+SqR0aU4GXcdWxME72dqgD7LOpK7xFuCmlN0oGkiDBYeFHCv6yyk97y5G&#10;wWm12EeH/69+7H7mcbG+SD7ONkp9tpvpEISnxr/Dr/ZSK+gOevA8E46AH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bHExQAAANwAAAAPAAAAAAAAAAAAAAAAAJgCAABkcnMv&#10;ZG93bnJldi54bWxQSwUGAAAAAAQABAD1AAAAigMAAAAA&#10;" path="m490,143r,-60l,83,,e" filled="f" strokeweight=".07536mm">
                    <v:path arrowok="t" o:connecttype="custom" o:connectlocs="490,1017;490,957;0,957;0,874" o:connectangles="0,0,0,0"/>
                  </v:shape>
                </v:group>
                <v:group id="Group 163" o:spid="_x0000_s1075" style="position:absolute;left:5907;top:845;width:32;height:32" coordorigin="5907,845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Freeform 164" o:spid="_x0000_s1076" style="position:absolute;left:5907;top:845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x/QsIA&#10;AADcAAAADwAAAGRycy9kb3ducmV2LnhtbESP0YrCMBRE3wX/IdyFfdN0ZZWlGkUFUXzS2g+421zb&#10;YnNTkqjt35uFBR+HmTnDLFadacSDnK8tK/gaJyCIC6trLhXkl93oB4QPyBoby6SgJw+r5XCwwFTb&#10;J5/pkYVSRAj7FBVUIbSplL6oyKAf25Y4elfrDIYoXSm1w2eEm0ZOkmQmDdYcFypsaVtRccvuRsEm&#10;1MddcvrWfX7a5+636GW7yZT6/OjWcxCBuvAO/7cPWsFkNoW/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7H9CwgAAANwAAAAPAAAAAAAAAAAAAAAAAJgCAABkcnMvZG93&#10;bnJldi54bWxQSwUGAAAAAAQABAD1AAAAhwMAAAAA&#10;" path="m15,l,32r32,l15,e" fillcolor="black" stroked="f">
                    <v:path arrowok="t" o:connecttype="custom" o:connectlocs="15,845;0,877;32,877;15,845" o:connectangles="0,0,0,0"/>
                  </v:shape>
                </v:group>
                <v:group id="Group 161" o:spid="_x0000_s1077" style="position:absolute;left:5039;top:1017;width:790;height:365" coordorigin="5039,1017" coordsize="790,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162" o:spid="_x0000_s1078" style="position:absolute;left:5039;top:1017;width:790;height:365;visibility:visible;mso-wrap-style:square;v-text-anchor:top" coordsize="79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mVcUA&#10;AADcAAAADwAAAGRycy9kb3ducmV2LnhtbESPzWrCQBSF94LvMFyhuzoxlLSkGUUrLYLdaAulu5vM&#10;NQlm7oTMNIlv7wgFl4fz83Gy1Wga0VPnassKFvMIBHFhdc2lgu+v98cXEM4ja2wsk4ILOVgtp5MM&#10;U20HPlB/9KUII+xSVFB536ZSuqIig25uW+LgnWxn0AfZlVJ3OIRx08g4ihJpsOZAqLClt4qK8/HP&#10;BEjs5LD9vOy3H/nm6bfJy58FD0o9zMb1KwhPo7+H/9s7rSBOnuF2Jhw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uZVxQAAANwAAAAPAAAAAAAAAAAAAAAAAJgCAABkcnMv&#10;ZG93bnJldi54bWxQSwUGAAAAAAQABAD1AAAAigMAAAAA&#10;" path="m,365r790,l790,,,,,365xe" filled="f" strokeweight=".07536mm">
                    <v:path arrowok="t" o:connecttype="custom" o:connectlocs="0,1382;790,1382;790,1017;0,1017;0,1382" o:connectangles="0,0,0,0,0"/>
                  </v:shape>
                </v:group>
                <v:group id="Group 159" o:spid="_x0000_s1079" style="position:absolute;left:6017;top:1017;width:789;height:365" coordorigin="6017,1017" coordsize="789,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160" o:spid="_x0000_s1080" style="position:absolute;left:6017;top:1017;width:789;height:365;visibility:visible;mso-wrap-style:square;v-text-anchor:top" coordsize="78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II8EA&#10;AADcAAAADwAAAGRycy9kb3ducmV2LnhtbESP0YrCMBRE3xf8h3AF39ZUEYnVKCKIln2yux9waa5t&#10;sbkpTbT1740g7OMwM2eYzW6wjXhQ52vHGmbTBARx4UzNpYa/3+O3AuEDssHGMWl4kofddvS1wdS4&#10;ni/0yEMpIoR9ihqqENpUSl9UZNFPXUscvavrLIYou1KaDvsIt42cJ8lSWqw5LlTY0qGi4pbfrYZD&#10;O2SL7KROTmXucs5/lOLeaz0ZD/s1iEBD+A9/2mejYb5cwf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yCPBAAAA3AAAAA8AAAAAAAAAAAAAAAAAmAIAAGRycy9kb3du&#10;cmV2LnhtbFBLBQYAAAAABAAEAPUAAACGAwAAAAA=&#10;" path="m,365r789,l789,,,,,365xe" filled="f" strokeweight=".07536mm">
                    <v:path arrowok="t" o:connecttype="custom" o:connectlocs="0,1382;789,1382;789,1017;0,1017;0,1382" o:connectangles="0,0,0,0,0"/>
                  </v:shape>
                </v:group>
                <v:group id="Group 157" o:spid="_x0000_s1081" style="position:absolute;left:2249;top:1561;width:1224;height:327" coordorigin="2249,1561" coordsize="1224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Freeform 158" o:spid="_x0000_s1082" style="position:absolute;left:2249;top:1561;width:1224;height:327;visibility:visible;mso-wrap-style:square;v-text-anchor:top" coordsize="1224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C0sUA&#10;AADcAAAADwAAAGRycy9kb3ducmV2LnhtbESPzWrDMBCE74W8g9hCbo2cHNLWsWxKQqhPpU0LJbfF&#10;Wv9ga2Us1XbePioEchxm5hsmyWbTiZEG11hWsF5FIIgLqxuuFPx8H59eQDiPrLGzTAou5CBLFw8J&#10;xtpO/EXjyVciQNjFqKD2vo+ldEVNBt3K9sTBK+1g0Ac5VFIPOAW46eQmirbSYMNhocae9jUV7enP&#10;KDiY/oyfv/n+49U0NL4fymhuS6WWj/PbDoSn2d/Dt3auFWye1/B/JhwB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MLSxQAAANwAAAAPAAAAAAAAAAAAAAAAAJgCAABkcnMv&#10;ZG93bnJldi54bWxQSwUGAAAAAAQABAD1AAAAigMAAAAA&#10;" path="m,327r1224,l1224,,,,,327xe" filled="f" strokeweight=".07536mm">
                    <v:path arrowok="t" o:connecttype="custom" o:connectlocs="0,1888;1224,1888;1224,1561;0,1561;0,1888" o:connectangles="0,0,0,0,0"/>
                  </v:shape>
                </v:group>
                <v:group id="Group 155" o:spid="_x0000_s1083" style="position:absolute;left:2249;top:1997;width:1224;height:327" coordorigin="2249,1997" coordsize="1224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Freeform 156" o:spid="_x0000_s1084" style="position:absolute;left:2249;top:1997;width:1224;height:327;visibility:visible;mso-wrap-style:square;v-text-anchor:top" coordsize="1224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5PsUA&#10;AADcAAAADwAAAGRycy9kb3ducmV2LnhtbESPT2vCQBTE70K/w/IK3uqmEVpNXUNRijkVTQvS2yP7&#10;8gezb0N2m8Rv3y0IHoeZ+Q2zSSfTioF611hW8LyIQBAXVjdcKfj++nhagXAeWWNrmRRcyUG6fZht&#10;MNF25BMNua9EgLBLUEHtfZdI6YqaDLqF7YiDV9reoA+yr6TucQxw08o4il6kwYbDQo0d7WoqLvmv&#10;UbA33Q8ez9nuc20aGg77MpoupVLzx+n9DYSnyd/Dt3amFcSvS/g/E4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vk+xQAAANwAAAAPAAAAAAAAAAAAAAAAAJgCAABkcnMv&#10;ZG93bnJldi54bWxQSwUGAAAAAAQABAD1AAAAigMAAAAA&#10;" path="m,327r1224,l1224,,,,,327xe" filled="f" strokeweight=".07536mm">
                    <v:path arrowok="t" o:connecttype="custom" o:connectlocs="0,2324;1224,2324;1224,1997;0,1997;0,2324" o:connectangles="0,0,0,0,0"/>
                  </v:shape>
                </v:group>
                <v:group id="Group 153" o:spid="_x0000_s1085" style="position:absolute;left:2861;top:1915;width:2;height:82" coordorigin="2861,1915" coordsize="2,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154" o:spid="_x0000_s1086" style="position:absolute;left:2861;top:1915;width:2;height:82;visibility:visible;mso-wrap-style:square;v-text-anchor:top" coordsize="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TEb8YA&#10;AADcAAAADwAAAGRycy9kb3ducmV2LnhtbESPQUvDQBSE70L/w/IK3uzGglbTbkspFPSithW8vmZf&#10;k2D2bdh9TWJ/vSsIPQ4z8w2zWA2uUR2FWHs2cD/JQBEX3tZcGvg8bO+eQEVBtth4JgM/FGG1HN0s&#10;MLe+5x11eylVgnDM0UAl0uZax6Iih3HiW+LknXxwKEmGUtuAfYK7Rk+z7FE7rDktVNjSpqLie392&#10;Bta7y+Hr9fQsH/2mu5Rh1h3l7d2Y2/GwnoMSGuQa/m+/WAPT2QP8nUlH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TEb8YAAADcAAAADwAAAAAAAAAAAAAAAACYAgAAZHJz&#10;L2Rvd25yZXYueG1sUEsFBgAAAAAEAAQA9QAAAIsDAAAAAA==&#10;" path="m,82l,e" filled="f" strokeweight=".07536mm">
                    <v:path arrowok="t" o:connecttype="custom" o:connectlocs="0,1997;0,1915" o:connectangles="0,0"/>
                  </v:shape>
                </v:group>
                <v:group id="Group 151" o:spid="_x0000_s1087" style="position:absolute;left:2846;top:1888;width:32;height:32" coordorigin="2846,1888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shape id="Freeform 152" o:spid="_x0000_s1088" style="position:absolute;left:2846;top:1888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Sc8IA&#10;AADcAAAADwAAAGRycy9kb3ducmV2LnhtbESP0YrCMBRE3wX/IdyFfdN0ZdGlGkUFUXzS2g+421zb&#10;YnNTkqjt35uFBR+HmTnDLFadacSDnK8tK/gaJyCIC6trLhXkl93oB4QPyBoby6SgJw+r5XCwwFTb&#10;J5/pkYVSRAj7FBVUIbSplL6oyKAf25Y4elfrDIYoXSm1w2eEm0ZOkmQqDdYcFypsaVtRccvuRsEm&#10;1MddcvrWfX7a5+636GW7yZT6/OjWcxCBuvAO/7cPWsFkNoO/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9JzwgAAANwAAAAPAAAAAAAAAAAAAAAAAJgCAABkcnMvZG93&#10;bnJldi54bWxQSwUGAAAAAAQABAD1AAAAhwMAAAAA&#10;" path="m15,l,31r31,l15,e" fillcolor="black" stroked="f">
                    <v:path arrowok="t" o:connecttype="custom" o:connectlocs="15,1888;0,1919;31,1919;15,1888" o:connectangles="0,0,0,0"/>
                  </v:shape>
                </v:group>
                <v:group id="Group 149" o:spid="_x0000_s1089" style="position:absolute;left:2485;top:2433;width:753;height:254" coordorigin="2485,2433" coordsize="753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Freeform 150" o:spid="_x0000_s1090" style="position:absolute;left:2485;top:2433;width:753;height:254;visibility:visible;mso-wrap-style:square;v-text-anchor:top" coordsize="753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QTsUA&#10;AADcAAAADwAAAGRycy9kb3ducmV2LnhtbESPT2vCQBTE74LfYXlCb3VjDlpTV5GIIPRS/5UeX7PP&#10;JJh9G7Krbv30bqHgcZiZ3zCzRTCNuFLnassKRsMEBHFhdc2lgsN+/foGwnlkjY1lUvBLDhbzfm+G&#10;mbY33tJ150sRIewyVFB532ZSuqIig25oW+LonWxn0EfZlVJ3eItw08g0ScbSYM1xocKW8oqK8+5i&#10;FHyPQp77o5Xy9Jme71+Tj9U9/Cj1MgjLdxCegn+G/9sbrSCdTO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FBOxQAAANwAAAAPAAAAAAAAAAAAAAAAAJgCAABkcnMv&#10;ZG93bnJldi54bWxQSwUGAAAAAAQABAD1AAAAigMAAAAA&#10;" path="m,254r753,l753,,,,,254xe" filled="f" strokeweight=".07536mm">
                    <v:path arrowok="t" o:connecttype="custom" o:connectlocs="0,2687;753,2687;753,2433;0,2433;0,2687" o:connectangles="0,0,0,0,0"/>
                  </v:shape>
                </v:group>
                <v:group id="Group 147" o:spid="_x0000_s1091" style="position:absolute;left:2861;top:2351;width:2;height:82" coordorigin="2861,2351" coordsize="2,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Freeform 148" o:spid="_x0000_s1092" style="position:absolute;left:2861;top:2351;width:2;height:82;visibility:visible;mso-wrap-style:square;v-text-anchor:top" coordsize="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S8YA&#10;AADcAAAADwAAAGRycy9kb3ducmV2LnhtbESPQWvCQBSE74X+h+UVeqsbPbQ2uooIgl7aqoVeX7PP&#10;JJh9G3afSeqv7xYKHoeZ+YaZLwfXqI5CrD0bGI8yUMSFtzWXBj6Pm6cpqCjIFhvPZOCHIiwX93dz&#10;zK3veU/dQUqVIBxzNFCJtLnWsajIYRz5ljh5Jx8cSpKh1DZgn+Cu0ZMse9YOa04LFba0rqg4Hy7O&#10;wGp/PX7tTq/y0a+7axleum95ezfm8WFYzUAJDXIL/7e31sBkOoa/M+kI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qyS8YAAADcAAAADwAAAAAAAAAAAAAAAACYAgAAZHJz&#10;L2Rvd25yZXYueG1sUEsFBgAAAAAEAAQA9QAAAIsDAAAAAA==&#10;" path="m,82l,e" filled="f" strokeweight=".07536mm">
                    <v:path arrowok="t" o:connecttype="custom" o:connectlocs="0,2433;0,2351" o:connectangles="0,0"/>
                  </v:shape>
                </v:group>
                <v:group id="Group 145" o:spid="_x0000_s1093" style="position:absolute;left:2846;top:2324;width:32;height:32" coordorigin="2846,2324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reeform 146" o:spid="_x0000_s1094" style="position:absolute;left:2846;top:2324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kV8IA&#10;AADcAAAADwAAAGRycy9kb3ducmV2LnhtbESP0YrCMBRE34X9h3AX9k3TVRGpRlkXxMUnrf2Aa3Nt&#10;i81NSbLa/r0RBB+HmTnDLNedacSNnK8tK/geJSCIC6trLhXkp+1wDsIHZI2NZVLQk4f16mOwxFTb&#10;Ox/ploVSRAj7FBVUIbSplL6oyKAf2ZY4ehfrDIYoXSm1w3uEm0aOk2QmDdYcFyps6bei4pr9GwWb&#10;UO+3yWGq+/ywy9256GW7yZT6+ux+FiACdeEdfrX/tILxfAL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aRXwgAAANwAAAAPAAAAAAAAAAAAAAAAAJgCAABkcnMvZG93&#10;bnJldi54bWxQSwUGAAAAAAQABAD1AAAAhwMAAAAA&#10;" path="m15,l,31r31,l15,e" fillcolor="black" stroked="f">
                    <v:path arrowok="t" o:connecttype="custom" o:connectlocs="15,2324;0,2355;31,2355;15,2324" o:connectangles="0,0,0,0"/>
                  </v:shape>
                </v:group>
                <v:group id="Group 143" o:spid="_x0000_s1095" style="position:absolute;left:2861;top:1301;width:983;height:232" coordorigin="2861,1301" coordsize="983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Freeform 144" o:spid="_x0000_s1096" style="position:absolute;left:2861;top:1301;width:983;height:232;visibility:visible;mso-wrap-style:square;v-text-anchor:top" coordsize="983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xtcIA&#10;AADcAAAADwAAAGRycy9kb3ducmV2LnhtbESPzYrCQBCE7wu+w9DC3taJQUWio4iysuDJH3JuMm0S&#10;zPSETKvx7Z2FhT0WVfUVtVz3rlEP6kLt2cB4lIAiLrytuTRwOX9/zUEFQbbYeCYDLwqwXg0+lphZ&#10;/+QjPU5SqgjhkKGBSqTNtA5FRQ7DyLfE0bv6zqFE2ZXadviMcNfoNElm2mHNcaHClrYVFbfT3Rmg&#10;rUx6cW6XpHaf5/Ukv48Pe2M+h/1mAUqol//wX/vHGkjnU/g9E4+AX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7G1wgAAANwAAAAPAAAAAAAAAAAAAAAAAJgCAABkcnMvZG93&#10;bnJldi54bWxQSwUGAAAAAAQABAD1AAAAhwMAAAAA&#10;" path="m983,r,61l,61,,232e" filled="f" strokeweight=".07536mm">
                    <v:path arrowok="t" o:connecttype="custom" o:connectlocs="983,1301;983,1362;0,1362;0,1533" o:connectangles="0,0,0,0"/>
                  </v:shape>
                </v:group>
                <v:group id="Group 141" o:spid="_x0000_s1097" style="position:absolute;left:2846;top:1529;width:32;height:32" coordorigin="2846,1529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shape id="Freeform 142" o:spid="_x0000_s1098" style="position:absolute;left:2846;top:1529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6iVMIA&#10;AADcAAAADwAAAGRycy9kb3ducmV2LnhtbESP0YrCMBRE34X9h3AX9k3TFVGpRlkXxMUnrf2Aa3Nt&#10;i81NSbLa/r0RBB+HmTnDLNedacSNnK8tK/geJSCIC6trLhXkp+1wDsIHZI2NZVLQk4f16mOwxFTb&#10;Ox/ploVSRAj7FBVUIbSplL6oyKAf2ZY4ehfrDIYoXSm1w3uEm0aOk2QqDdYcFyps6bei4pr9GwWb&#10;UO+3yWGi+/ywy9256GW7yZT6+ux+FiACdeEdfrX/tILxfAb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qJUwgAAANwAAAAPAAAAAAAAAAAAAAAAAJgCAABkcnMvZG93&#10;bnJldi54bWxQSwUGAAAAAAQABAD1AAAAhwMAAAAA&#10;" path="m31,l,,15,32,31,e" fillcolor="black" stroked="f">
                    <v:path arrowok="t" o:connecttype="custom" o:connectlocs="31,1529;0,1529;15,1561;31,1529" o:connectangles="0,0,0,0"/>
                  </v:shape>
                </v:group>
                <v:group id="Group 139" o:spid="_x0000_s1099" style="position:absolute;left:4120;top:2367;width:623;height:197" coordorigin="4120,2367" coordsize="623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shape id="Freeform 140" o:spid="_x0000_s1100" style="position:absolute;left:4120;top:2367;width:623;height:197;visibility:visible;mso-wrap-style:square;v-text-anchor:top" coordsize="62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Asb8A&#10;AADcAAAADwAAAGRycy9kb3ducmV2LnhtbESPSwvCMBCE74L/IazgTVM9+KhGER8g3nwcPC7N2lab&#10;TWlirf/eCILHYeabYebLxhSipsrllhUM+hEI4sTqnFMFl/OuNwHhPLLGwjIpeJOD5aLdmmOs7YuP&#10;VJ98KkIJuxgVZN6XsZQuycig69uSOHg3Wxn0QVap1BW+Qrkp5DCKRtJgzmEhw5LWGSWP09Mo+FLb&#10;Kx22Ll8dzUbXm/t7fFeq22lWMxCeGv8P/+i9VjCcTO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gICxvwAAANwAAAAPAAAAAAAAAAAAAAAAAJgCAABkcnMvZG93bnJl&#10;di54bWxQSwUGAAAAAAQABAD1AAAAhAMAAAAA&#10;" path="m,196l,135r622,l622,e" filled="f" strokeweight=".07536mm">
                    <v:path arrowok="t" o:connecttype="custom" o:connectlocs="0,2563;0,2502;622,2502;622,2367" o:connectangles="0,0,0,0"/>
                  </v:shape>
                </v:group>
                <v:group id="Group 137" o:spid="_x0000_s1101" style="position:absolute;left:4726;top:2339;width:32;height:32" coordorigin="4726,2339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shape id="Freeform 138" o:spid="_x0000_s1102" style="position:absolute;left:4726;top:2339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JZsIA&#10;AADcAAAADwAAAGRycy9kb3ducmV2LnhtbESP0YrCMBRE34X9h3AXfNNUWUSrUXRBVnzS2g+4Nte2&#10;2NyUJKvt3xthYR+HmTnDrDadacSDnK8tK5iMExDEhdU1lwryy340B+EDssbGMinoycNm/TFYYart&#10;k8/0yEIpIoR9igqqENpUSl9UZNCPbUscvZt1BkOUrpTa4TPCTSOnSTKTBmuOCxW29F1Rcc9+jYJd&#10;qI/75PSl+/z0k7tr0ct2lyk1/Oy2SxCBuvAf/msftILpYgLv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glmwgAAANwAAAAPAAAAAAAAAAAAAAAAAJgCAABkcnMvZG93&#10;bnJldi54bWxQSwUGAAAAAAQABAD1AAAAhwMAAAAA&#10;" path="m16,l,32r32,l16,e" fillcolor="black" stroked="f">
                    <v:path arrowok="t" o:connecttype="custom" o:connectlocs="16,2339;0,2371;32,2371;16,2339" o:connectangles="0,0,0,0"/>
                  </v:shape>
                </v:group>
                <v:group id="Group 135" o:spid="_x0000_s1103" style="position:absolute;left:4742;top:2367;width:565;height:197" coordorigin="4742,2367" coordsize="56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shape id="Freeform 136" o:spid="_x0000_s1104" style="position:absolute;left:4742;top:2367;width:565;height:197;visibility:visible;mso-wrap-style:square;v-text-anchor:top" coordsize="5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T6sUA&#10;AADcAAAADwAAAGRycy9kb3ducmV2LnhtbESPT4vCMBTE78J+h/AEb5r6B9GuURZBUG/qXrw9m2dT&#10;bV5KE2t3P/1mQfA4zMxvmMWqtaVoqPaFYwXDQQKCOHO64FzB92nTn4HwAVlj6ZgU/JCH1fKjs8BU&#10;uycfqDmGXEQI+xQVmBCqVEqfGbLoB64ijt7V1RZDlHUudY3PCLelHCXJVFosOC4YrGhtKLsfH1bB&#10;fNZsz7+T095cbofhbnPZVbI5K9Xrtl+fIAK14R1+tbdawWg+hv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1PqxQAAANwAAAAPAAAAAAAAAAAAAAAAAJgCAABkcnMv&#10;ZG93bnJldi54bWxQSwUGAAAAAAQABAD1AAAAigMAAAAA&#10;" path="m565,196r,-61l,135,,e" filled="f" strokeweight=".07536mm">
                    <v:path arrowok="t" o:connecttype="custom" o:connectlocs="565,2563;565,2502;0,2502;0,2367" o:connectangles="0,0,0,0"/>
                  </v:shape>
                </v:group>
                <v:group id="Group 133" o:spid="_x0000_s1105" style="position:absolute;left:4726;top:2339;width:32;height:32" coordorigin="4726,2339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shape id="Freeform 134" o:spid="_x0000_s1106" style="position:absolute;left:4726;top:2339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PZcMA&#10;AADcAAAADwAAAGRycy9kb3ducmV2LnhtbESP0WrCQBRE34X+w3ILfdNNRYtGV6kFqfikMR9wzV6T&#10;0OzdsLtq8veuIPRxmJkzzHLdmUbcyPnasoLPUQKCuLC65lJBftoOZyB8QNbYWCYFPXlYr94GS0y1&#10;vfORblkoRYSwT1FBFUKbSumLigz6kW2Jo3exzmCI0pVSO7xHuGnkOEm+pMGa40KFLf1UVPxlV6Ng&#10;E+r9NjlMdJ8ffnN3LnrZbjKlPt677wWIQF34D7/aO61gPJ/C80w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kPZcMAAADcAAAADwAAAAAAAAAAAAAAAACYAgAAZHJzL2Rv&#10;d25yZXYueG1sUEsFBgAAAAAEAAQA9QAAAIgDAAAAAA==&#10;" path="m16,l,32r32,l16,e" fillcolor="black" stroked="f">
                    <v:path arrowok="t" o:connecttype="custom" o:connectlocs="16,2339;0,2371;32,2371;16,2339" o:connectangles="0,0,0,0"/>
                  </v:shape>
                </v:group>
                <v:group id="Group 131" o:spid="_x0000_s1107" style="position:absolute;left:4742;top:1907;width:2;height:102" coordorigin="4742,1907" coordsize="2,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Freeform 132" o:spid="_x0000_s1108" style="position:absolute;left:4742;top:1907;width:2;height:102;visibility:visible;mso-wrap-style:square;v-text-anchor:top" coordsize="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8d8UA&#10;AADcAAAADwAAAGRycy9kb3ducmV2LnhtbESPQWvCQBSE74X+h+UVvNWNIrWJrqJCQdAeNAWvj+wz&#10;mzb7NmS3Jvn3XUHocZiZb5jlure1uFHrK8cKJuMEBHHhdMWlgq/84/UdhA/IGmvHpGAgD+vV89MS&#10;M+06PtHtHEoRIewzVGBCaDIpfWHIoh+7hjh6V9daDFG2pdQtdhFuazlNkjdpseK4YLChnaHi5/xr&#10;Fcx4Mxu0+UyP87w/fG+vx8nhUig1euk3CxCB+vAffrT3WsE0ncP9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Lx3xQAAANwAAAAPAAAAAAAAAAAAAAAAAJgCAABkcnMv&#10;ZG93bnJldi54bWxQSwUGAAAAAAQABAD1AAAAigMAAAAA&#10;" path="m,102l,e" filled="f" strokeweight=".07536mm">
                    <v:path arrowok="t" o:connecttype="custom" o:connectlocs="0,2009;0,1907" o:connectangles="0,0"/>
                  </v:shape>
                </v:group>
                <v:group id="Group 129" o:spid="_x0000_s1109" style="position:absolute;left:4726;top:1880;width:32;height:32" coordorigin="4726,1880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Freeform 130" o:spid="_x0000_s1110" style="position:absolute;left:4726;top:1880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FYMIA&#10;AADcAAAADwAAAGRycy9kb3ducmV2LnhtbESP0YrCMBRE34X9h3AX9k3TFRGtRlkXxMUnrf2Aa3Nt&#10;i81NSbLa/r0RBB+HmTnDLNedacSNnK8tK/geJSCIC6trLhXkp+1wBsIHZI2NZVLQk4f16mOwxFTb&#10;Ox/ploVSRAj7FBVUIbSplL6oyKAf2ZY4ehfrDIYoXSm1w3uEm0aOk2QqDdYcFyps6bei4pr9GwWb&#10;UO+3yWGi+/ywy9256GW7yZT6+ux+FiACdeEdfrX/tILxfA7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AVgwgAAANwAAAAPAAAAAAAAAAAAAAAAAJgCAABkcnMvZG93&#10;bnJldi54bWxQSwUGAAAAAAQABAD1AAAAhwMAAAAA&#10;" path="m16,l,31r32,l16,e" fillcolor="black" stroked="f">
                    <v:path arrowok="t" o:connecttype="custom" o:connectlocs="16,1880;0,1911;32,1911;16,1880" o:connectangles="0,0,0,0"/>
                  </v:shape>
                </v:group>
                <v:group id="Group 127" o:spid="_x0000_s1111" style="position:absolute;left:4077;top:1549;width:1331;height:330" coordorigin="4077,1549" coordsize="1331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Freeform 128" o:spid="_x0000_s1112" style="position:absolute;left:4077;top:1549;width:1331;height:330;visibility:visible;mso-wrap-style:square;v-text-anchor:top" coordsize="1331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0UvsIA&#10;AADcAAAADwAAAGRycy9kb3ducmV2LnhtbESPQYvCMBSE7wv+h/CEva2JWkSqUVQQPLmsCl4fzbMt&#10;Ni+1iW3335uFBY/DzHzDLNe9rURLjS8daxiPFAjizJmScw2X8/5rDsIHZIOVY9LwSx7Wq8HHElPj&#10;Ov6h9hRyESHsU9RQhFCnUvqsIIt+5Gri6N1cYzFE2eTSNNhFuK3kRKmZtFhyXCiwpl1B2f30tBq2&#10;5dQlqrq3+YST7vh4tEl3/db6c9hvFiAC9eEd/m8fjIapGsPf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TRS+wgAAANwAAAAPAAAAAAAAAAAAAAAAAJgCAABkcnMvZG93&#10;bnJldi54bWxQSwUGAAAAAAQABAD1AAAAhwMAAAAA&#10;" path="m,331r1331,l1331,,,,,331xe" filled="f" strokeweight=".07536mm">
                    <v:path arrowok="t" o:connecttype="custom" o:connectlocs="0,1880;1331,1880;1331,1549;0,1549;0,1880" o:connectangles="0,0,0,0,0"/>
                  </v:shape>
                </v:group>
                <v:group id="Group 125" o:spid="_x0000_s1113" style="position:absolute;left:4077;top:2009;width:1331;height:330" coordorigin="4077,2009" coordsize="1331,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Freeform 126" o:spid="_x0000_s1114" style="position:absolute;left:4077;top:2009;width:1331;height:330;visibility:visible;mso-wrap-style:square;v-text-anchor:top" coordsize="1331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vUsMA&#10;AADcAAAADwAAAGRycy9kb3ducmV2LnhtbESPQWvCQBSE70L/w/IK3sxuTZCSukorFHpS1EKvj+xr&#10;Esy+jdk1if/eFQSPw8x8wyzXo21ET52vHWt4SxQI4sKZmksNv8fv2TsIH5ANNo5Jw5U8rFcvkyXm&#10;xg28p/4QShEh7HPUUIXQ5lL6oiKLPnEtcfT+XWcxRNmV0nQ4RLht5FyphbRYc1yosKVNRcXpcLEa&#10;vurUZao59eWcs2F7PvfZ8LfTevo6fn6ACDSGZ/jR/jEaUpXC/Uw8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MvUsMAAADcAAAADwAAAAAAAAAAAAAAAACYAgAAZHJzL2Rv&#10;d25yZXYueG1sUEsFBgAAAAAEAAQA9QAAAIgDAAAAAA==&#10;" path="m,330r1331,l1331,,,,,330xe" filled="f" strokeweight=".07536mm">
                    <v:path arrowok="t" o:connecttype="custom" o:connectlocs="0,2339;1331,2339;1331,2009;0,2009;0,2339" o:connectangles="0,0,0,0,0"/>
                  </v:shape>
                </v:group>
                <v:group id="Group 123" o:spid="_x0000_s1115" style="position:absolute;left:3645;top:2563;width:950;height:283" coordorigin="3645,2563" coordsize="950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Freeform 124" o:spid="_x0000_s1116" style="position:absolute;left:3645;top:2563;width:950;height:283;visibility:visible;mso-wrap-style:square;v-text-anchor:top" coordsize="95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SA8QA&#10;AADcAAAADwAAAGRycy9kb3ducmV2LnhtbESPQWvCQBSE70L/w/IKvZndWpSQuoZQsHg1VdveHtnX&#10;JDT7NmS3Jv57tyB4HGbmG2adT7YTZxp861jDc6JAEFfOtFxrOHxs5ykIH5ANdo5Jw4U85JuH2Roz&#10;40be07kMtYgQ9hlqaELoMyl91ZBFn7ieOHo/brAYohxqaQYcI9x2cqHUSlpsOS402NNbQ9Vv+Wc1&#10;HHfl13e6NPXn4rR9p7FIlb94rZ8ep+IVRKAp3MO39s5oeFFL+D8Tj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ikgPEAAAA3AAAAA8AAAAAAAAAAAAAAAAAmAIAAGRycy9k&#10;b3ducmV2LnhtbFBLBQYAAAAABAAEAPUAAACJAwAAAAA=&#10;" path="m,284r949,l949,,,,,284xe" filled="f" strokeweight=".07536mm">
                    <v:path arrowok="t" o:connecttype="custom" o:connectlocs="0,2847;949,2847;949,2563;0,2563;0,2847" o:connectangles="0,0,0,0,0"/>
                  </v:shape>
                </v:group>
                <v:group id="Group 121" o:spid="_x0000_s1117" style="position:absolute;left:4784;top:2563;width:1046;height:283" coordorigin="4784,2563" coordsize="1046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shape id="Freeform 122" o:spid="_x0000_s1118" style="position:absolute;left:4784;top:2563;width:1046;height:283;visibility:visible;mso-wrap-style:square;v-text-anchor:top" coordsize="1046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qCHcIA&#10;AADcAAAADwAAAGRycy9kb3ducmV2LnhtbESPUWvCQBCE3wv+h2OFvtWLFlpJPaUUCiK0YOIPWHPb&#10;JDS3F+9WTf59TxD6OMzMN8xqM7hOXSjE1rOB+SwDRVx523Jt4FB+Pi1BRUG22HkmAyNF2KwnDyvM&#10;rb/yni6F1CpBOOZooBHpc61j1ZDDOPM9cfJ+fHAoSYZa24DXBHedXmTZi3bYclposKePhqrf4uwM&#10;HAtdFrSTr1PYf5cyjDIeSIx5nA7vb6CEBvkP39tba+A5e4XbmXQ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oIdwgAAANwAAAAPAAAAAAAAAAAAAAAAAJgCAABkcnMvZG93&#10;bnJldi54bWxQSwUGAAAAAAQABAD1AAAAhwMAAAAA&#10;" path="m,284r1046,l1046,,,,,284xe" filled="f" strokeweight=".07536mm">
                    <v:path arrowok="t" o:connecttype="custom" o:connectlocs="0,2847;1046,2847;1046,2563;0,2563;0,2847" o:connectangles="0,0,0,0,0"/>
                  </v:shape>
                </v:group>
                <v:group id="Group 119" o:spid="_x0000_s1119" style="position:absolute;left:3844;top:1301;width:898;height:221" coordorigin="3844,1301" coordsize="898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shape id="Freeform 120" o:spid="_x0000_s1120" style="position:absolute;left:3844;top:1301;width:898;height:221;visibility:visible;mso-wrap-style:square;v-text-anchor:top" coordsize="898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nJMQA&#10;AADcAAAADwAAAGRycy9kb3ducmV2LnhtbESPQWsCMRSE70L/Q3iF3jSpC0VXo0ihWIQeqpZeH8kz&#10;u7h5WTZxXf99Iwg9DjPzDbNcD74RPXWxDqzhdaJAEJtga3YajoeP8QxETMgWm8Ck4UYR1qun0RJL&#10;G678Tf0+OZEhHEvUUKXUllJGU5HHOAktcfZOofOYsuyctB1eM9w3cqrUm/RYc16osKX3isx5f/Ea&#10;3HZ2U8X08jWvd67ZbX9M0f8arV+eh80CRKIh/Ycf7U+roVBzuJ/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JyTEAAAA3AAAAA8AAAAAAAAAAAAAAAAAmAIAAGRycy9k&#10;b3ducmV2LnhtbFBLBQYAAAAABAAEAPUAAACJAwAAAAA=&#10;" path="m,l,61r898,l898,221e" filled="f" strokeweight=".07536mm">
                    <v:path arrowok="t" o:connecttype="custom" o:connectlocs="0,1301;0,1362;898,1362;898,1522" o:connectangles="0,0,0,0"/>
                  </v:shape>
                </v:group>
                <v:group id="Group 117" o:spid="_x0000_s1121" style="position:absolute;left:4726;top:1518;width:32;height:32" coordorigin="4726,1518" coordsize="32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shape id="Freeform 118" o:spid="_x0000_s1122" style="position:absolute;left:4726;top:1518;width:32;height:32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FocMA&#10;AADcAAAADwAAAGRycy9kb3ducmV2LnhtbESP0WrCQBRE34X+w3ILfTObWJESXaUWpKVPmuYDrtlr&#10;EszeDburJn/fFQQfh5k5w6w2g+nElZxvLSvIkhQEcWV1y7WC8m83/QDhA7LGzjIpGMnDZv0yWWGu&#10;7Y0PdC1CLSKEfY4KmhD6XEpfNWTQJ7Ynjt7JOoMhSldL7fAW4aaTszRdSIMtx4UGe/pqqDoXF6Ng&#10;G9rfXbqf67Hcf5fuWI2y3xZKvb0On0sQgYbwDD/aP1rBe5bB/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FocMAAADcAAAADwAAAAAAAAAAAAAAAACYAgAAZHJzL2Rv&#10;d25yZXYueG1sUEsFBgAAAAAEAAQA9QAAAIgDAAAAAA==&#10;" path="m32,l,,16,31,32,e" fillcolor="black" stroked="f">
                    <v:path arrowok="t" o:connecttype="custom" o:connectlocs="32,1518;0,1518;16,1549;32,1518" o:connectangles="0,0,0,0"/>
                  </v:shape>
                </v:group>
                <w10:wrap anchorx="page"/>
              </v:group>
            </w:pict>
          </mc:Fallback>
        </mc:AlternateContent>
      </w:r>
      <w:r w:rsidR="00D6358D"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 w:rsidR="00D6358D"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r w:rsidR="00D6358D"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 w:rsidR="00D6358D"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 w:rsidR="00D6358D"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 w:rsidR="00D6358D"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 w:rsidR="00D6358D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a</w:t>
      </w:r>
      <w:r w:rsidR="00D6358D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 w:rsidR="00D6358D"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tic</w:t>
      </w:r>
      <w:r w:rsidR="00D6358D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 w:rsidR="00D6358D"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lar </w:t>
      </w:r>
      <w:r w:rsidR="00D6358D">
        <w:rPr>
          <w:rFonts w:ascii="Times New Roman" w:eastAsia="Times New Roman" w:hAnsi="Times New Roman" w:cs="Times New Roman"/>
          <w:i/>
          <w:sz w:val="13"/>
          <w:szCs w:val="13"/>
        </w:rPr>
        <w:t>at</w:t>
      </w:r>
      <w:r w:rsidR="00D6358D">
        <w:rPr>
          <w:rFonts w:ascii="Times New Roman" w:eastAsia="Times New Roman" w:hAnsi="Times New Roman" w:cs="Times New Roman"/>
          <w:i/>
          <w:spacing w:val="9"/>
          <w:sz w:val="13"/>
          <w:szCs w:val="13"/>
        </w:rPr>
        <w:t xml:space="preserve"> </w:t>
      </w:r>
      <w:r w:rsidR="00D6358D">
        <w:rPr>
          <w:rFonts w:ascii="Times New Roman" w:eastAsia="Times New Roman" w:hAnsi="Times New Roman" w:cs="Times New Roman"/>
          <w:i/>
          <w:spacing w:val="-2"/>
          <w:sz w:val="13"/>
          <w:szCs w:val="13"/>
        </w:rPr>
        <w:t>s</w:t>
      </w:r>
      <w:r w:rsidR="00D6358D"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o</w:t>
      </w:r>
      <w:r w:rsidR="00D6358D">
        <w:rPr>
          <w:rFonts w:ascii="Times New Roman" w:eastAsia="Times New Roman" w:hAnsi="Times New Roman" w:cs="Times New Roman"/>
          <w:i/>
          <w:sz w:val="13"/>
          <w:szCs w:val="13"/>
        </w:rPr>
        <w:t>me</w:t>
      </w:r>
      <w:r w:rsidR="00D6358D">
        <w:rPr>
          <w:rFonts w:ascii="Times New Roman" w:eastAsia="Times New Roman" w:hAnsi="Times New Roman" w:cs="Times New Roman"/>
          <w:i/>
          <w:spacing w:val="21"/>
          <w:sz w:val="13"/>
          <w:szCs w:val="13"/>
        </w:rPr>
        <w:t xml:space="preserve"> </w:t>
      </w:r>
      <w:r w:rsidR="00D6358D"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</w:t>
      </w:r>
      <w:r w:rsidR="00D6358D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 w:rsidR="00D6358D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m</w:t>
      </w:r>
      <w:r w:rsidR="00D6358D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 w:rsidR="00D6358D"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7FAF429C" w14:textId="77777777" w:rsidR="00B77D6E" w:rsidRDefault="00D6358D">
      <w:pPr>
        <w:spacing w:before="3" w:after="0" w:line="170" w:lineRule="exact"/>
        <w:rPr>
          <w:sz w:val="17"/>
          <w:szCs w:val="17"/>
        </w:rPr>
      </w:pPr>
      <w:r>
        <w:br w:type="column"/>
      </w:r>
    </w:p>
    <w:p w14:paraId="019B5196" w14:textId="77777777" w:rsidR="00B77D6E" w:rsidRDefault="00D6358D">
      <w:pPr>
        <w:spacing w:after="0" w:line="220" w:lineRule="atLeast"/>
        <w:ind w:right="20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and not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engineers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ould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it,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neutral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arding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internal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structure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3E95A529" w14:textId="77777777" w:rsidR="00B77D6E" w:rsidRDefault="00B77D6E">
      <w:pPr>
        <w:spacing w:after="0"/>
        <w:sectPr w:rsidR="00B77D6E">
          <w:headerReference w:type="default" r:id="rId17"/>
          <w:pgSz w:w="14180" w:h="20020"/>
          <w:pgMar w:top="3020" w:right="160" w:bottom="280" w:left="160" w:header="1385" w:footer="0" w:gutter="0"/>
          <w:cols w:num="2" w:space="720" w:equalWidth="0">
            <w:col w:w="4798" w:space="2285"/>
            <w:col w:w="6777"/>
          </w:cols>
        </w:sectPr>
      </w:pPr>
    </w:p>
    <w:p w14:paraId="0DEDDC2F" w14:textId="77777777" w:rsidR="00B77D6E" w:rsidRDefault="00B77D6E">
      <w:pPr>
        <w:spacing w:before="7" w:after="0" w:line="170" w:lineRule="exact"/>
        <w:rPr>
          <w:sz w:val="17"/>
          <w:szCs w:val="17"/>
        </w:rPr>
      </w:pPr>
    </w:p>
    <w:p w14:paraId="79249E2F" w14:textId="77777777" w:rsidR="00B77D6E" w:rsidRDefault="00D6358D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di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it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on</w:t>
      </w:r>
    </w:p>
    <w:p w14:paraId="0CD56A3D" w14:textId="77777777" w:rsidR="00B77D6E" w:rsidRDefault="00D6358D">
      <w:pPr>
        <w:spacing w:before="92" w:after="0" w:line="261" w:lineRule="auto"/>
        <w:ind w:left="199" w:right="-45" w:hanging="199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lastRenderedPageBreak/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at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ial obj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ec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t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72594EB2" w14:textId="77777777" w:rsidR="00B77D6E" w:rsidRDefault="00D6358D">
      <w:pPr>
        <w:spacing w:before="92" w:after="0" w:line="261" w:lineRule="auto"/>
        <w:ind w:left="139" w:right="-45" w:hanging="139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w w:val="106"/>
          <w:sz w:val="13"/>
          <w:szCs w:val="13"/>
        </w:rPr>
        <w:lastRenderedPageBreak/>
        <w:t>s</w:t>
      </w:r>
      <w:r>
        <w:rPr>
          <w:rFonts w:ascii="Times New Roman" w:eastAsia="Times New Roman" w:hAnsi="Times New Roman" w:cs="Times New Roman"/>
          <w:spacing w:val="2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q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e f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at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e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672CE6C4" w14:textId="77777777" w:rsidR="00B77D6E" w:rsidRDefault="00D6358D">
      <w:pPr>
        <w:spacing w:before="5" w:after="0" w:line="170" w:lineRule="exact"/>
        <w:rPr>
          <w:sz w:val="17"/>
          <w:szCs w:val="17"/>
        </w:rPr>
      </w:pPr>
      <w:r>
        <w:br w:type="column"/>
      </w:r>
    </w:p>
    <w:p w14:paraId="409DE0D1" w14:textId="77777777" w:rsidR="00B77D6E" w:rsidRDefault="00D6358D">
      <w:pPr>
        <w:spacing w:after="0" w:line="240" w:lineRule="auto"/>
        <w:ind w:right="-65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ce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s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03C6962F" w14:textId="77777777" w:rsidR="00B77D6E" w:rsidRDefault="00D6358D">
      <w:pPr>
        <w:spacing w:after="0" w:line="220" w:lineRule="atLeast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translation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CQs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queries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relies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correct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16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query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denote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relations,  referents,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ay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entities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another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(cf.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section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6.4.1).</w:t>
      </w:r>
    </w:p>
    <w:p w14:paraId="747C3DE5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2995" w:space="301"/>
            <w:col w:w="782" w:space="291"/>
            <w:col w:w="713" w:space="292"/>
            <w:col w:w="782" w:space="927"/>
            <w:col w:w="6777"/>
          </w:cols>
        </w:sectPr>
      </w:pPr>
    </w:p>
    <w:p w14:paraId="5D5F7C91" w14:textId="77777777" w:rsidR="00B77D6E" w:rsidRDefault="00D6358D">
      <w:pPr>
        <w:spacing w:before="15" w:after="0" w:line="240" w:lineRule="auto"/>
        <w:ind w:right="-20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lastRenderedPageBreak/>
        <w:t>c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h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spacing w:val="1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ole</w:t>
      </w:r>
    </w:p>
    <w:p w14:paraId="333AA29D" w14:textId="77777777" w:rsidR="00B77D6E" w:rsidRDefault="00D6358D">
      <w:pPr>
        <w:spacing w:before="15" w:after="0" w:line="240" w:lineRule="auto"/>
        <w:ind w:right="-61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lastRenderedPageBreak/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d</w:t>
      </w:r>
    </w:p>
    <w:p w14:paraId="6B7D3600" w14:textId="77777777" w:rsidR="00B77D6E" w:rsidRDefault="00D6358D">
      <w:pPr>
        <w:spacing w:after="0" w:line="123" w:lineRule="exact"/>
        <w:ind w:left="-30" w:right="-50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lastRenderedPageBreak/>
        <w:t>g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bi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logi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al</w:t>
      </w:r>
    </w:p>
    <w:p w14:paraId="3D8D9D74" w14:textId="77777777" w:rsidR="00B77D6E" w:rsidRDefault="00D6358D">
      <w:pPr>
        <w:spacing w:before="15" w:after="0" w:line="240" w:lineRule="auto"/>
        <w:ind w:left="127" w:right="109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s</w:t>
      </w:r>
    </w:p>
    <w:p w14:paraId="7CDE43ED" w14:textId="77777777" w:rsidR="00B77D6E" w:rsidRDefault="00D6358D">
      <w:pPr>
        <w:spacing w:after="0" w:line="123" w:lineRule="exact"/>
        <w:ind w:left="-30" w:right="-50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lastRenderedPageBreak/>
        <w:t>go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ul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r</w:t>
      </w:r>
    </w:p>
    <w:p w14:paraId="75E0E4AA" w14:textId="77777777" w:rsidR="00B77D6E" w:rsidRDefault="00D6358D">
      <w:pPr>
        <w:spacing w:before="15" w:after="0" w:line="240" w:lineRule="auto"/>
        <w:ind w:left="112" w:right="89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f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tion</w:t>
      </w:r>
    </w:p>
    <w:p w14:paraId="4FB13A7A" w14:textId="77777777" w:rsidR="00B77D6E" w:rsidRDefault="00D6358D">
      <w:pPr>
        <w:spacing w:after="0" w:line="220" w:lineRule="atLeast"/>
        <w:ind w:right="206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13"/>
          <w:sz w:val="16"/>
          <w:szCs w:val="16"/>
        </w:rPr>
        <w:lastRenderedPageBreak/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av</w:t>
      </w:r>
      <w:r>
        <w:rPr>
          <w:rFonts w:ascii="Arial" w:eastAsia="Arial" w:hAnsi="Arial" w:cs="Arial"/>
          <w:w w:val="87"/>
          <w:sz w:val="16"/>
          <w:szCs w:val="16"/>
        </w:rPr>
        <w:t>oid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biased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judgements,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grounding 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assessed</w:t>
      </w:r>
      <w:r>
        <w:rPr>
          <w:rFonts w:ascii="Arial" w:eastAsia="Arial" w:hAnsi="Arial" w:cs="Arial"/>
          <w:spacing w:val="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classification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ev</w:t>
      </w:r>
      <w:r>
        <w:rPr>
          <w:rFonts w:ascii="Arial" w:eastAsia="Arial" w:hAnsi="Arial" w:cs="Arial"/>
          <w:w w:val="89"/>
          <w:sz w:val="16"/>
          <w:szCs w:val="16"/>
        </w:rPr>
        <w:t>al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axioms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generated.</w:t>
      </w:r>
    </w:p>
    <w:p w14:paraId="5D1D49BD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2845" w:space="427"/>
            <w:col w:w="827" w:space="809"/>
            <w:col w:w="737" w:space="240"/>
            <w:col w:w="735" w:space="462"/>
            <w:col w:w="6778"/>
          </w:cols>
        </w:sectPr>
      </w:pPr>
    </w:p>
    <w:p w14:paraId="47A2B552" w14:textId="77777777" w:rsidR="00B77D6E" w:rsidRDefault="00D6358D">
      <w:pPr>
        <w:spacing w:before="56" w:after="0" w:line="261" w:lineRule="auto"/>
        <w:ind w:left="2251" w:right="-5"/>
        <w:jc w:val="center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lastRenderedPageBreak/>
        <w:t>c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h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eb</w:t>
      </w:r>
      <w:r>
        <w:rPr>
          <w:rFonts w:ascii="Times New Roman" w:eastAsia="Times New Roman" w:hAnsi="Times New Roman" w:cs="Times New Roman"/>
          <w:spacing w:val="2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spacing w:val="1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ch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ntity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4812E693" w14:textId="77777777" w:rsidR="00B77D6E" w:rsidRDefault="00B77D6E">
      <w:pPr>
        <w:spacing w:before="6" w:after="0" w:line="100" w:lineRule="exact"/>
        <w:rPr>
          <w:sz w:val="10"/>
          <w:szCs w:val="10"/>
        </w:rPr>
      </w:pPr>
    </w:p>
    <w:p w14:paraId="182482CD" w14:textId="77777777" w:rsidR="00B77D6E" w:rsidRDefault="00D6358D">
      <w:pPr>
        <w:spacing w:after="0" w:line="262" w:lineRule="auto"/>
        <w:ind w:left="2220" w:right="-32"/>
        <w:jc w:val="center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h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spacing w:val="2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le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ul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ntity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4BBAAD71" w14:textId="77777777" w:rsidR="00B77D6E" w:rsidRDefault="00B77D6E">
      <w:pPr>
        <w:spacing w:before="3" w:after="0" w:line="150" w:lineRule="exact"/>
        <w:rPr>
          <w:sz w:val="15"/>
          <w:szCs w:val="15"/>
        </w:rPr>
      </w:pPr>
    </w:p>
    <w:p w14:paraId="539CA004" w14:textId="77777777" w:rsidR="00B77D6E" w:rsidRDefault="00D6358D">
      <w:pPr>
        <w:spacing w:after="0" w:line="240" w:lineRule="auto"/>
        <w:ind w:right="176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pr: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ot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</w:t>
      </w:r>
    </w:p>
    <w:p w14:paraId="3AB39CBC" w14:textId="77777777" w:rsidR="00B77D6E" w:rsidRDefault="00D6358D">
      <w:pPr>
        <w:spacing w:before="47" w:after="0" w:line="261" w:lineRule="auto"/>
        <w:ind w:left="432" w:right="273"/>
        <w:jc w:val="center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lastRenderedPageBreak/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2: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ly</w:t>
      </w:r>
      <w:r>
        <w:rPr>
          <w:rFonts w:ascii="Times New Roman" w:eastAsia="Times New Roman" w:hAnsi="Times New Roman" w:cs="Times New Roman"/>
          <w:i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ar 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3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 xml:space="preserve">ite  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ntit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y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1790A5A0" w14:textId="77777777" w:rsidR="00B77D6E" w:rsidRDefault="00B77D6E">
      <w:pPr>
        <w:spacing w:before="9" w:after="0" w:line="120" w:lineRule="exact"/>
        <w:rPr>
          <w:sz w:val="12"/>
          <w:szCs w:val="12"/>
        </w:rPr>
      </w:pPr>
    </w:p>
    <w:p w14:paraId="232EAFFC" w14:textId="77777777" w:rsidR="00B77D6E" w:rsidRDefault="00D6358D">
      <w:pPr>
        <w:spacing w:after="0" w:line="261" w:lineRule="auto"/>
        <w:ind w:left="524" w:right="365" w:firstLine="2"/>
        <w:jc w:val="center"/>
        <w:rPr>
          <w:rFonts w:ascii="Lucida Sans Typewriter" w:eastAsia="Lucida Sans Typewriter" w:hAnsi="Lucida Sans Typewriter" w:cs="Lucida Sans Typewriter"/>
          <w:sz w:val="13"/>
          <w:szCs w:val="13"/>
        </w:rPr>
      </w:pPr>
      <w:r>
        <w:rPr>
          <w:rFonts w:ascii="Times New Roman" w:eastAsia="Times New Roman" w:hAnsi="Times New Roman" w:cs="Times New Roman"/>
          <w:w w:val="106"/>
          <w:sz w:val="13"/>
          <w:szCs w:val="13"/>
        </w:rPr>
        <w:t>bt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l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:</w:t>
      </w:r>
      <w:r>
        <w:rPr>
          <w:rFonts w:ascii="Lucida Sans Typewriter" w:eastAsia="Lucida Sans Typewriter" w:hAnsi="Lucida Sans Typewriter" w:cs="Lucida Sans Typewriter"/>
          <w:spacing w:val="1"/>
          <w:w w:val="58"/>
          <w:sz w:val="13"/>
          <w:szCs w:val="13"/>
        </w:rPr>
        <w:t>‘</w:t>
      </w:r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tu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 xml:space="preserve">d 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bi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>logi</w:t>
      </w:r>
      <w:r>
        <w:rPr>
          <w:rFonts w:ascii="Times New Roman" w:eastAsia="Times New Roman" w:hAnsi="Times New Roman" w:cs="Times New Roman"/>
          <w:i/>
          <w:spacing w:val="-1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 xml:space="preserve">al </w:t>
      </w:r>
      <w:r>
        <w:rPr>
          <w:rFonts w:ascii="Times New Roman" w:eastAsia="Times New Roman" w:hAnsi="Times New Roman" w:cs="Times New Roman"/>
          <w:i/>
          <w:spacing w:val="2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ntit</w:t>
      </w:r>
      <w:r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</w:rPr>
        <w:t>y</w:t>
      </w:r>
      <w:r>
        <w:rPr>
          <w:rFonts w:ascii="Lucida Sans Typewriter" w:eastAsia="Lucida Sans Typewriter" w:hAnsi="Lucida Sans Typewriter" w:cs="Lucida Sans Typewriter"/>
          <w:w w:val="58"/>
          <w:sz w:val="13"/>
          <w:szCs w:val="13"/>
        </w:rPr>
        <w:t>’</w:t>
      </w:r>
    </w:p>
    <w:p w14:paraId="51222D9D" w14:textId="77777777" w:rsidR="00B77D6E" w:rsidRDefault="00B77D6E">
      <w:pPr>
        <w:spacing w:before="4" w:after="0" w:line="260" w:lineRule="exact"/>
        <w:rPr>
          <w:sz w:val="26"/>
          <w:szCs w:val="26"/>
        </w:rPr>
      </w:pPr>
    </w:p>
    <w:p w14:paraId="273CBC6C" w14:textId="77777777" w:rsidR="00B77D6E" w:rsidRDefault="00D6358D">
      <w:pPr>
        <w:tabs>
          <w:tab w:val="left" w:pos="1220"/>
        </w:tabs>
        <w:spacing w:after="0" w:line="169" w:lineRule="auto"/>
        <w:ind w:left="1238" w:right="-20" w:hanging="1271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b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tl</w:t>
      </w:r>
      <w:r>
        <w:rPr>
          <w:rFonts w:ascii="Times New Roman" w:eastAsia="Times New Roman" w:hAnsi="Times New Roman" w:cs="Times New Roman"/>
          <w:spacing w:val="-1"/>
          <w:w w:val="106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w w:val="106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</w:rPr>
        <w:t>r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ga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</w:rPr>
        <w:t>i</w:t>
      </w:r>
      <w:r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</w:rPr>
        <w:t>s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z w:val="13"/>
          <w:szCs w:val="13"/>
        </w:rPr>
        <w:tab/>
      </w:r>
      <w:r>
        <w:rPr>
          <w:rFonts w:ascii="Times New Roman" w:eastAsia="Times New Roman" w:hAnsi="Times New Roman" w:cs="Times New Roman"/>
          <w:w w:val="106"/>
          <w:position w:val="8"/>
          <w:sz w:val="13"/>
          <w:szCs w:val="13"/>
        </w:rPr>
        <w:t>go</w:t>
      </w:r>
      <w:r>
        <w:rPr>
          <w:rFonts w:ascii="Times New Roman" w:eastAsia="Times New Roman" w:hAnsi="Times New Roman" w:cs="Times New Roman"/>
          <w:spacing w:val="-1"/>
          <w:w w:val="106"/>
          <w:position w:val="8"/>
          <w:sz w:val="13"/>
          <w:szCs w:val="13"/>
        </w:rPr>
        <w:t>: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8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>llul</w:t>
      </w:r>
      <w:r>
        <w:rPr>
          <w:rFonts w:ascii="Times New Roman" w:eastAsia="Times New Roman" w:hAnsi="Times New Roman" w:cs="Times New Roman"/>
          <w:i/>
          <w:spacing w:val="-1"/>
          <w:w w:val="106"/>
          <w:position w:val="8"/>
          <w:sz w:val="13"/>
          <w:szCs w:val="13"/>
        </w:rPr>
        <w:t>a</w:t>
      </w:r>
      <w:r>
        <w:rPr>
          <w:rFonts w:ascii="Times New Roman" w:eastAsia="Times New Roman" w:hAnsi="Times New Roman" w:cs="Times New Roman"/>
          <w:i/>
          <w:w w:val="106"/>
          <w:position w:val="8"/>
          <w:sz w:val="13"/>
          <w:szCs w:val="13"/>
        </w:rPr>
        <w:t xml:space="preserve">r 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o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</w:rPr>
        <w:t>p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on</w:t>
      </w:r>
      <w:r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</w:rPr>
        <w:t>e</w:t>
      </w:r>
      <w:r>
        <w:rPr>
          <w:rFonts w:ascii="Times New Roman" w:eastAsia="Times New Roman" w:hAnsi="Times New Roman" w:cs="Times New Roman"/>
          <w:i/>
          <w:w w:val="106"/>
          <w:sz w:val="13"/>
          <w:szCs w:val="13"/>
        </w:rPr>
        <w:t>nt</w:t>
      </w:r>
    </w:p>
    <w:p w14:paraId="601553A6" w14:textId="77777777" w:rsidR="00B77D6E" w:rsidRDefault="00D6358D">
      <w:pPr>
        <w:spacing w:before="35"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3"/>
          <w:sz w:val="16"/>
          <w:szCs w:val="16"/>
        </w:rPr>
        <w:lastRenderedPageBreak/>
        <w:t>This</w:t>
      </w:r>
      <w:r>
        <w:rPr>
          <w:rFonts w:ascii="Arial" w:eastAsia="Arial" w:hAnsi="Arial" w:cs="Arial"/>
          <w:spacing w:val="5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possible  as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CQs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rendered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submitted</w:t>
      </w:r>
      <w:r>
        <w:rPr>
          <w:rFonts w:ascii="Arial" w:eastAsia="Arial" w:hAnsi="Arial" w:cs="Arial"/>
          <w:spacing w:val="2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final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2D36EE08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2F5683D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50DC91F" w14:textId="77777777" w:rsidR="00B77D6E" w:rsidRDefault="00D6358D">
      <w:pPr>
        <w:spacing w:after="0" w:line="240" w:lineRule="auto"/>
        <w:ind w:right="32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5.5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Methodology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aluation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scalability</w:t>
      </w:r>
    </w:p>
    <w:p w14:paraId="1CE96C33" w14:textId="77777777" w:rsidR="00B77D6E" w:rsidRDefault="00D6358D">
      <w:pPr>
        <w:spacing w:before="84" w:after="0" w:line="220" w:lineRule="exact"/>
        <w:ind w:right="205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4"/>
          <w:sz w:val="16"/>
          <w:szCs w:val="16"/>
        </w:rPr>
        <w:t>Scalability</w:t>
      </w:r>
      <w:r>
        <w:rPr>
          <w:rFonts w:ascii="Arial" w:eastAsia="Arial" w:hAnsi="Arial" w:cs="Arial"/>
          <w:spacing w:val="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aluated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artificially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increasing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size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89"/>
          <w:sz w:val="16"/>
          <w:szCs w:val="16"/>
        </w:rPr>
        <w:t>by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actors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88"/>
          <w:sz w:val="16"/>
          <w:szCs w:val="16"/>
        </w:rPr>
        <w:t>∈</w:t>
      </w:r>
      <w:r>
        <w:rPr>
          <w:rFonts w:ascii="Lucida Sans Unicode" w:eastAsia="Lucida Sans Unicode" w:hAnsi="Lucida Sans Unicode" w:cs="Lucida Sans Unicode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1,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3,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10,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30.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is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done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programmaticall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>y</w:t>
      </w:r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creating </w:t>
      </w:r>
      <w:r>
        <w:rPr>
          <w:rFonts w:ascii="Arial" w:eastAsia="Arial" w:hAnsi="Arial" w:cs="Arial"/>
          <w:w w:val="86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w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>fi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x</w:t>
      </w:r>
      <w:r>
        <w:rPr>
          <w:rFonts w:ascii="Arial" w:eastAsia="Arial" w:hAnsi="Arial" w:cs="Arial"/>
          <w:w w:val="86"/>
          <w:sz w:val="16"/>
          <w:szCs w:val="16"/>
        </w:rPr>
        <w:t xml:space="preserve">ed 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z w:val="16"/>
          <w:szCs w:val="16"/>
        </w:rPr>
        <w:t>∈</w:t>
      </w:r>
      <w:r>
        <w:rPr>
          <w:rFonts w:ascii="Lucida Sans Unicode" w:eastAsia="Lucida Sans Unicode" w:hAnsi="Lucida Sans Unicode" w:cs="Lucida Sans Unicode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1, …,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f.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>T</w:t>
      </w:r>
      <w:r>
        <w:rPr>
          <w:rFonts w:ascii="Arial" w:eastAsia="Arial" w:hAnsi="Arial" w:cs="Arial"/>
          <w:w w:val="86"/>
          <w:sz w:val="16"/>
          <w:szCs w:val="16"/>
        </w:rPr>
        <w:t>angledness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these</w:t>
      </w:r>
      <w:r>
        <w:rPr>
          <w:rFonts w:ascii="Arial" w:eastAsia="Arial" w:hAnsi="Arial" w:cs="Arial"/>
          <w:spacing w:val="1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2"/>
          <w:sz w:val="16"/>
          <w:szCs w:val="16"/>
        </w:rPr>
        <w:t>xperimental</w:t>
      </w:r>
    </w:p>
    <w:p w14:paraId="41E8B45F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3174" w:space="401"/>
            <w:col w:w="1879" w:space="1628"/>
            <w:col w:w="6778"/>
          </w:cols>
        </w:sectPr>
      </w:pPr>
    </w:p>
    <w:p w14:paraId="175C842B" w14:textId="77777777" w:rsidR="00B77D6E" w:rsidRDefault="00D6358D">
      <w:pPr>
        <w:spacing w:before="20" w:after="0" w:line="240" w:lineRule="auto"/>
        <w:ind w:left="2062" w:right="989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</w:rPr>
        <w:lastRenderedPageBreak/>
        <w:t>Fig.</w:t>
      </w:r>
      <w:r>
        <w:rPr>
          <w:rFonts w:ascii="Arial" w:eastAsia="Arial" w:hAnsi="Arial" w:cs="Arial"/>
          <w:b/>
          <w:bCs/>
          <w:spacing w:val="-2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sz w:val="13"/>
          <w:szCs w:val="13"/>
        </w:rPr>
        <w:t>2.</w:t>
      </w:r>
      <w:r>
        <w:rPr>
          <w:rFonts w:ascii="Arial" w:eastAsia="Arial" w:hAnsi="Arial" w:cs="Arial"/>
          <w:b/>
          <w:bCs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w w:val="95"/>
          <w:sz w:val="13"/>
          <w:szCs w:val="13"/>
        </w:rPr>
        <w:t>Alignment</w:t>
      </w:r>
      <w:r>
        <w:rPr>
          <w:rFonts w:ascii="Arial" w:eastAsia="Arial" w:hAnsi="Arial" w:cs="Arial"/>
          <w:spacing w:val="-2"/>
          <w:w w:val="95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of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w w:val="94"/>
          <w:sz w:val="13"/>
          <w:szCs w:val="13"/>
        </w:rPr>
        <w:t>GO,</w:t>
      </w:r>
      <w:r>
        <w:rPr>
          <w:rFonts w:ascii="Arial" w:eastAsia="Arial" w:hAnsi="Arial" w:cs="Arial"/>
          <w:spacing w:val="-7"/>
          <w:w w:val="94"/>
          <w:sz w:val="13"/>
          <w:szCs w:val="13"/>
        </w:rPr>
        <w:t xml:space="preserve"> </w:t>
      </w:r>
      <w:r>
        <w:rPr>
          <w:rFonts w:ascii="Arial" w:eastAsia="Arial" w:hAnsi="Arial" w:cs="Arial"/>
          <w:w w:val="94"/>
          <w:sz w:val="13"/>
          <w:szCs w:val="13"/>
        </w:rPr>
        <w:t>ChEBI,</w:t>
      </w:r>
      <w:r>
        <w:rPr>
          <w:rFonts w:ascii="Arial" w:eastAsia="Arial" w:hAnsi="Arial" w:cs="Arial"/>
          <w:spacing w:val="2"/>
          <w:w w:val="94"/>
          <w:sz w:val="13"/>
          <w:szCs w:val="13"/>
        </w:rPr>
        <w:t xml:space="preserve"> </w:t>
      </w:r>
      <w:r>
        <w:rPr>
          <w:rFonts w:ascii="Arial" w:eastAsia="Arial" w:hAnsi="Arial" w:cs="Arial"/>
          <w:w w:val="94"/>
          <w:sz w:val="13"/>
          <w:szCs w:val="13"/>
        </w:rPr>
        <w:t>SNOMED</w:t>
      </w:r>
      <w:r>
        <w:rPr>
          <w:rFonts w:ascii="Arial" w:eastAsia="Arial" w:hAnsi="Arial" w:cs="Arial"/>
          <w:spacing w:val="4"/>
          <w:w w:val="94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CT</w:t>
      </w:r>
      <w:r>
        <w:rPr>
          <w:rFonts w:ascii="Arial" w:eastAsia="Arial" w:hAnsi="Arial" w:cs="Arial"/>
          <w:spacing w:val="-13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and</w:t>
      </w:r>
      <w:r>
        <w:rPr>
          <w:rFonts w:ascii="Arial" w:eastAsia="Arial" w:hAnsi="Arial" w:cs="Arial"/>
          <w:spacing w:val="-1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PR</w:t>
      </w:r>
      <w:r>
        <w:rPr>
          <w:rFonts w:ascii="Arial" w:eastAsia="Arial" w:hAnsi="Arial" w:cs="Arial"/>
          <w:spacing w:val="1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under</w:t>
      </w:r>
      <w:r>
        <w:rPr>
          <w:rFonts w:ascii="Arial" w:eastAsia="Arial" w:hAnsi="Arial" w:cs="Arial"/>
          <w:spacing w:val="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BTL2</w:t>
      </w:r>
    </w:p>
    <w:p w14:paraId="53472F6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CF33F36" w14:textId="77777777" w:rsidR="00B77D6E" w:rsidRDefault="00B77D6E">
      <w:pPr>
        <w:spacing w:before="19" w:after="0" w:line="220" w:lineRule="exact"/>
      </w:pPr>
    </w:p>
    <w:p w14:paraId="4ACCF9EC" w14:textId="77777777" w:rsidR="00B77D6E" w:rsidRDefault="00D6358D">
      <w:pPr>
        <w:spacing w:after="0" w:line="240" w:lineRule="auto"/>
        <w:ind w:left="2062" w:right="107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echnical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aspects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rounding</w:t>
      </w:r>
    </w:p>
    <w:p w14:paraId="349C9D97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77566EF0" w14:textId="77777777" w:rsidR="00B77D6E" w:rsidRDefault="00D6358D">
      <w:pPr>
        <w:spacing w:after="0" w:line="240" w:lineRule="auto"/>
        <w:ind w:left="2062" w:right="169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technical 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aspects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were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applied:</w:t>
      </w:r>
    </w:p>
    <w:p w14:paraId="49EAD929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5199C9FE" w14:textId="77777777" w:rsidR="00B77D6E" w:rsidRDefault="00D6358D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2"/>
          <w:w w:val="93"/>
          <w:sz w:val="16"/>
          <w:szCs w:val="16"/>
        </w:rPr>
        <w:t>T</w:t>
      </w:r>
      <w:r>
        <w:rPr>
          <w:rFonts w:ascii="Arial" w:eastAsia="Arial" w:hAnsi="Arial" w:cs="Arial"/>
          <w:w w:val="93"/>
          <w:sz w:val="16"/>
          <w:szCs w:val="16"/>
        </w:rPr>
        <w:t>op-l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v</w:t>
      </w:r>
      <w:r>
        <w:rPr>
          <w:rFonts w:ascii="Arial" w:eastAsia="Arial" w:hAnsi="Arial" w:cs="Arial"/>
          <w:w w:val="93"/>
          <w:sz w:val="16"/>
          <w:szCs w:val="16"/>
        </w:rPr>
        <w:t>el</w:t>
      </w:r>
      <w:r>
        <w:rPr>
          <w:rFonts w:ascii="Arial" w:eastAsia="Arial" w:hAnsi="Arial" w:cs="Arial"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r>
        <w:rPr>
          <w:rFonts w:ascii="Arial" w:eastAsia="Arial" w:hAnsi="Arial" w:cs="Arial"/>
          <w:spacing w:val="-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relations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were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aligned </w:t>
      </w:r>
      <w:r>
        <w:rPr>
          <w:rFonts w:ascii="Arial" w:eastAsia="Arial" w:hAnsi="Arial" w:cs="Arial"/>
          <w:w w:val="92"/>
          <w:sz w:val="16"/>
          <w:szCs w:val="16"/>
        </w:rPr>
        <w:t>manually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upper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(cf.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2)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ProtÃ©gÃ© v5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beta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17 ontology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editor;</w:t>
      </w:r>
    </w:p>
    <w:p w14:paraId="13E6F5C9" w14:textId="77777777" w:rsidR="00B77D6E" w:rsidRDefault="00D6358D">
      <w:pPr>
        <w:spacing w:before="1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maps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assured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with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reasoner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HermiT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1.3.8;</w:t>
      </w:r>
    </w:p>
    <w:p w14:paraId="1E6FD1B3" w14:textId="77777777" w:rsidR="00B77D6E" w:rsidRDefault="00D6358D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performance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optimization, 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modules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xternal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(GO, </w:t>
      </w:r>
      <w:r>
        <w:rPr>
          <w:rFonts w:ascii="Arial" w:eastAsia="Arial" w:hAnsi="Arial" w:cs="Arial"/>
          <w:w w:val="88"/>
          <w:sz w:val="16"/>
          <w:szCs w:val="16"/>
        </w:rPr>
        <w:t xml:space="preserve">ChEBI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PR)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 created,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classes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referred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selected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signature,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ProtÃ©gÃ©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plug-in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90"/>
          <w:sz w:val="16"/>
          <w:szCs w:val="16"/>
        </w:rPr>
        <w:t xml:space="preserve">Modularity 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(Jiang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et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2011).</w:t>
      </w:r>
    </w:p>
    <w:p w14:paraId="42CC83EA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Database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objects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were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subjected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ontology-inspired</w:t>
      </w:r>
      <w:r>
        <w:rPr>
          <w:rFonts w:ascii="Arial" w:eastAsia="Arial" w:hAnsi="Arial" w:cs="Arial"/>
          <w:spacing w:val="1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scruti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93"/>
          <w:sz w:val="16"/>
          <w:szCs w:val="16"/>
        </w:rPr>
        <w:t>y</w:t>
      </w:r>
      <w:r>
        <w:rPr>
          <w:rFonts w:ascii="Arial" w:eastAsia="Arial" w:hAnsi="Arial" w:cs="Arial"/>
          <w:spacing w:val="1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spreadsheets;</w:t>
      </w:r>
    </w:p>
    <w:p w14:paraId="3AED7137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Prototyping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performed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manually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ProtÃ©gÃ©,</w:t>
      </w:r>
      <w:r>
        <w:rPr>
          <w:rFonts w:ascii="Arial" w:eastAsia="Arial" w:hAnsi="Arial" w:cs="Arial"/>
          <w:spacing w:val="3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test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general </w:t>
      </w:r>
      <w:r>
        <w:rPr>
          <w:rFonts w:ascii="Arial" w:eastAsia="Arial" w:hAnsi="Arial" w:cs="Arial"/>
          <w:w w:val="90"/>
          <w:sz w:val="16"/>
          <w:szCs w:val="16"/>
        </w:rPr>
        <w:t>axioms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arding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formalization;</w:t>
      </w:r>
    </w:p>
    <w:p w14:paraId="421D1037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 sample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translated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XML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format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manu- ally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dissected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 xml:space="preserve">ariable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</w:t>
      </w:r>
      <w:r>
        <w:rPr>
          <w:rFonts w:ascii="Arial" w:eastAsia="Arial" w:hAnsi="Arial" w:cs="Arial"/>
          <w:spacing w:val="-2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elements.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4"/>
          <w:sz w:val="16"/>
          <w:szCs w:val="16"/>
        </w:rPr>
        <w:t xml:space="preserve">All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ariable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elements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identified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placeholders;.</w:t>
      </w:r>
    </w:p>
    <w:p w14:paraId="7003E186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Both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 xml:space="preserve">xtract 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placeholders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3"/>
          <w:sz w:val="16"/>
          <w:szCs w:val="16"/>
        </w:rPr>
        <w:t>represented</w:t>
      </w:r>
      <w:r>
        <w:rPr>
          <w:rFonts w:ascii="Arial" w:eastAsia="Arial" w:hAnsi="Arial" w:cs="Arial"/>
          <w:spacing w:val="2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also</w:t>
      </w:r>
      <w:r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spreadsheets.</w:t>
      </w:r>
    </w:p>
    <w:p w14:paraId="5FEFBFD3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get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transforming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patterns,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using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customized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script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k</w:t>
      </w:r>
      <w:r>
        <w:rPr>
          <w:rFonts w:ascii="Arial" w:eastAsia="Arial" w:hAnsi="Arial" w:cs="Arial"/>
          <w:w w:val="84"/>
          <w:sz w:val="16"/>
          <w:szCs w:val="16"/>
        </w:rPr>
        <w:t>es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spreadsheet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2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generates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code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-6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scripts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Excel.</w:t>
      </w:r>
    </w:p>
    <w:p w14:paraId="0B9EDC18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686E4169" w14:textId="77777777" w:rsidR="00B77D6E" w:rsidRDefault="00D6358D">
      <w:pPr>
        <w:spacing w:after="0" w:line="240" w:lineRule="auto"/>
        <w:ind w:left="230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Figure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can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summarized 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ws:</w:t>
      </w:r>
    </w:p>
    <w:p w14:paraId="68D037ED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16FE76B0" w14:textId="77777777" w:rsidR="00B77D6E" w:rsidRDefault="00D6358D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UniProt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annotations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were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aligned li</w:t>
      </w:r>
      <w:r>
        <w:rPr>
          <w:rFonts w:ascii="Arial" w:eastAsia="Arial" w:hAnsi="Arial" w:cs="Arial"/>
          <w:spacing w:val="-2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e: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go:‘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7"/>
          <w:sz w:val="16"/>
          <w:szCs w:val="16"/>
        </w:rPr>
        <w:t>gical</w:t>
      </w:r>
      <w:r>
        <w:rPr>
          <w:rFonts w:ascii="Arial" w:eastAsia="Arial" w:hAnsi="Arial" w:cs="Arial"/>
          <w:i/>
          <w:spacing w:val="2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subclass</w:t>
      </w:r>
      <w:r>
        <w:rPr>
          <w:rFonts w:ascii="Arial" w:eastAsia="Arial" w:hAnsi="Arial" w:cs="Arial"/>
          <w:spacing w:val="3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86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>s</w:t>
      </w:r>
      <w:r>
        <w:rPr>
          <w:rFonts w:ascii="Arial" w:eastAsia="Arial" w:hAnsi="Arial" w:cs="Arial"/>
          <w:w w:val="86"/>
          <w:sz w:val="16"/>
          <w:szCs w:val="16"/>
        </w:rPr>
        <w:t>;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go:‘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  <w:r>
        <w:rPr>
          <w:rFonts w:ascii="Arial" w:eastAsia="Arial" w:hAnsi="Arial" w:cs="Arial"/>
          <w:i/>
          <w:spacing w:val="-2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-2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subclass</w:t>
      </w:r>
      <w:r>
        <w:rPr>
          <w:rFonts w:ascii="Arial" w:eastAsia="Arial" w:hAnsi="Arial" w:cs="Arial"/>
          <w:spacing w:val="28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102"/>
          <w:sz w:val="16"/>
          <w:szCs w:val="16"/>
        </w:rPr>
        <w:t>btl2:‘</w:t>
      </w:r>
      <w:r>
        <w:rPr>
          <w:rFonts w:ascii="Arial" w:eastAsia="Arial" w:hAnsi="Arial" w:cs="Arial"/>
          <w:i/>
          <w:w w:val="93"/>
          <w:sz w:val="16"/>
          <w:szCs w:val="16"/>
        </w:rPr>
        <w:t>Structu</w:t>
      </w:r>
      <w:r>
        <w:rPr>
          <w:rFonts w:ascii="Arial" w:eastAsia="Arial" w:hAnsi="Arial" w:cs="Arial"/>
          <w:i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 xml:space="preserve">ed </w:t>
      </w:r>
      <w:r>
        <w:rPr>
          <w:rFonts w:ascii="Arial" w:eastAsia="Arial" w:hAnsi="Arial" w:cs="Arial"/>
          <w:i/>
          <w:w w:val="95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gical</w:t>
      </w:r>
      <w:r>
        <w:rPr>
          <w:rFonts w:ascii="Arial" w:eastAsia="Arial" w:hAnsi="Arial" w:cs="Arial"/>
          <w:i/>
          <w:spacing w:val="4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entit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’;</w:t>
      </w:r>
    </w:p>
    <w:p w14:paraId="3B1BED85" w14:textId="77777777" w:rsidR="00B77D6E" w:rsidRDefault="00D6358D">
      <w:pPr>
        <w:spacing w:before="1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Reference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i/>
          <w:w w:val="93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93"/>
          <w:sz w:val="16"/>
          <w:szCs w:val="16"/>
        </w:rPr>
        <w:t>otein</w:t>
      </w:r>
      <w:r>
        <w:rPr>
          <w:rFonts w:ascii="Arial" w:eastAsia="Arial" w:hAnsi="Arial" w:cs="Arial"/>
          <w:i/>
          <w:spacing w:val="1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mapped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names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</w:p>
    <w:p w14:paraId="3973C7E8" w14:textId="77777777" w:rsidR="00B77D6E" w:rsidRDefault="00D6358D">
      <w:pPr>
        <w:spacing w:before="35" w:after="0" w:line="240" w:lineRule="auto"/>
        <w:ind w:left="231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UniProt,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aligned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chebi: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otei</w:t>
      </w:r>
      <w:r>
        <w:rPr>
          <w:rFonts w:ascii="Arial" w:eastAsia="Arial" w:hAnsi="Arial" w:cs="Arial"/>
          <w:i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;</w:t>
      </w:r>
    </w:p>
    <w:p w14:paraId="29C8D8CA" w14:textId="77777777" w:rsidR="00B77D6E" w:rsidRDefault="00D6358D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Small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molecules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included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according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ChEBI.</w:t>
      </w:r>
      <w:r>
        <w:rPr>
          <w:rFonts w:ascii="Arial" w:eastAsia="Arial" w:hAnsi="Arial" w:cs="Arial"/>
          <w:spacing w:val="8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ChEBI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aligned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 sublass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Compound</w:t>
      </w:r>
    </w:p>
    <w:p w14:paraId="19317821" w14:textId="77777777" w:rsidR="00B77D6E" w:rsidRDefault="00D6358D">
      <w:pPr>
        <w:spacing w:before="1" w:after="0" w:line="240" w:lineRule="auto"/>
        <w:ind w:left="2111" w:right="20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mapping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Ensembl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UniProt,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vice-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ersa;</w:t>
      </w:r>
    </w:p>
    <w:p w14:paraId="19DA4D0D" w14:textId="77777777" w:rsidR="00B77D6E" w:rsidRDefault="00D6358D">
      <w:pPr>
        <w:spacing w:before="35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anism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names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3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NCBI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axonomy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inside Ensembl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66CAB500" w14:textId="77777777" w:rsidR="00B77D6E" w:rsidRDefault="00D6358D">
      <w:pPr>
        <w:spacing w:before="35" w:after="0" w:line="240" w:lineRule="auto"/>
        <w:ind w:left="231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3"/>
          <w:sz w:val="16"/>
          <w:szCs w:val="16"/>
        </w:rPr>
        <w:t>UniProt,</w:t>
      </w:r>
      <w:r>
        <w:rPr>
          <w:rFonts w:ascii="Arial" w:eastAsia="Arial" w:hAnsi="Arial" w:cs="Arial"/>
          <w:spacing w:val="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included</w:t>
      </w:r>
      <w:r>
        <w:rPr>
          <w:rFonts w:ascii="Arial" w:eastAsia="Arial" w:hAnsi="Arial" w:cs="Arial"/>
          <w:spacing w:val="-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subclasses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btl2: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>ganis</w:t>
      </w:r>
      <w:r>
        <w:rPr>
          <w:rFonts w:ascii="Arial" w:eastAsia="Arial" w:hAnsi="Arial" w:cs="Arial"/>
          <w:i/>
          <w:spacing w:val="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;</w:t>
      </w:r>
    </w:p>
    <w:p w14:paraId="098EB392" w14:textId="77777777" w:rsidR="00B77D6E" w:rsidRDefault="00D6358D">
      <w:pPr>
        <w:spacing w:before="35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according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Ensembl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subclasses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Situation,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alinged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Clinical</w:t>
      </w:r>
      <w:r>
        <w:rPr>
          <w:rFonts w:ascii="Arial" w:eastAsia="Arial" w:hAnsi="Arial" w:cs="Arial"/>
          <w:spacing w:val="2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finding</w:t>
      </w:r>
      <w:r>
        <w:rPr>
          <w:rFonts w:ascii="Arial" w:eastAsia="Arial" w:hAnsi="Arial" w:cs="Arial"/>
          <w:spacing w:val="-8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SNOMED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1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.</w:t>
      </w:r>
    </w:p>
    <w:p w14:paraId="428B911A" w14:textId="77777777" w:rsidR="00B77D6E" w:rsidRDefault="00B77D6E">
      <w:pPr>
        <w:spacing w:before="10" w:after="0" w:line="160" w:lineRule="exact"/>
        <w:rPr>
          <w:sz w:val="16"/>
          <w:szCs w:val="16"/>
        </w:rPr>
      </w:pPr>
    </w:p>
    <w:p w14:paraId="7F4A5A9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2829CB6" w14:textId="77777777" w:rsidR="00B77D6E" w:rsidRDefault="00D6358D">
      <w:pPr>
        <w:spacing w:after="0" w:line="240" w:lineRule="auto"/>
        <w:ind w:left="2062" w:right="18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5.4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Methodology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CQ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5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aluation</w:t>
      </w:r>
    </w:p>
    <w:p w14:paraId="47C2D925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191130EB" w14:textId="77777777" w:rsidR="00B77D6E" w:rsidRDefault="00D6358D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ontological</w:t>
      </w:r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content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</w:t>
      </w:r>
      <w:r>
        <w:rPr>
          <w:rFonts w:ascii="Arial" w:eastAsia="Arial" w:hAnsi="Arial" w:cs="Arial"/>
          <w:spacing w:val="24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set</w:t>
      </w:r>
      <w:r>
        <w:rPr>
          <w:rFonts w:ascii="Arial" w:eastAsia="Arial" w:hAnsi="Arial" w:cs="Arial"/>
          <w:spacing w:val="29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questions </w:t>
      </w:r>
      <w:r>
        <w:rPr>
          <w:rFonts w:ascii="Arial" w:eastAsia="Arial" w:hAnsi="Arial" w:cs="Arial"/>
          <w:w w:val="90"/>
          <w:sz w:val="16"/>
          <w:szCs w:val="16"/>
        </w:rPr>
        <w:t>(CQs).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>ormulated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English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first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autho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biologist,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sha- </w:t>
      </w:r>
      <w:r>
        <w:rPr>
          <w:rFonts w:ascii="Arial" w:eastAsia="Arial" w:hAnsi="Arial" w:cs="Arial"/>
          <w:w w:val="88"/>
          <w:sz w:val="16"/>
          <w:szCs w:val="16"/>
        </w:rPr>
        <w:t>ped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according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domain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xperts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w</w:t>
      </w:r>
      <w:r>
        <w:rPr>
          <w:rFonts w:ascii="Arial" w:eastAsia="Arial" w:hAnsi="Arial" w:cs="Arial"/>
          <w:w w:val="88"/>
          <w:sz w:val="16"/>
          <w:szCs w:val="16"/>
        </w:rPr>
        <w:t>ould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database,</w:t>
      </w:r>
    </w:p>
    <w:p w14:paraId="438E5DFE" w14:textId="77777777" w:rsidR="00B77D6E" w:rsidRDefault="00D6358D">
      <w:pPr>
        <w:spacing w:before="25" w:after="0" w:line="240" w:lineRule="auto"/>
        <w:ind w:right="2495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1"/>
          <w:sz w:val="16"/>
          <w:szCs w:val="16"/>
        </w:rPr>
        <w:lastRenderedPageBreak/>
        <w:t>ontologies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guaranteed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random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assignment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axioms.</w:t>
      </w:r>
    </w:p>
    <w:p w14:paraId="47B8C312" w14:textId="77777777" w:rsidR="00B77D6E" w:rsidRDefault="00D6358D">
      <w:pPr>
        <w:spacing w:before="35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ferent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sizes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submitted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>y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checking </w:t>
      </w:r>
      <w:r>
        <w:rPr>
          <w:rFonts w:ascii="Arial" w:eastAsia="Arial" w:hAnsi="Arial" w:cs="Arial"/>
          <w:w w:val="85"/>
          <w:sz w:val="16"/>
          <w:szCs w:val="16"/>
        </w:rPr>
        <w:t>test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erify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performance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(in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hours).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second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test </w:t>
      </w:r>
      <w:r>
        <w:rPr>
          <w:rFonts w:ascii="Arial" w:eastAsia="Arial" w:hAnsi="Arial" w:cs="Arial"/>
          <w:w w:val="91"/>
          <w:sz w:val="16"/>
          <w:szCs w:val="16"/>
        </w:rPr>
        <w:t>performed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satisfiability 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(miliseconds, 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ms),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accounts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81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time</w:t>
      </w:r>
      <w:r>
        <w:rPr>
          <w:rFonts w:ascii="Arial" w:eastAsia="Arial" w:hAnsi="Arial" w:cs="Arial"/>
          <w:spacing w:val="2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CQ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alidated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ainst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der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ed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model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from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test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162075AA" w14:textId="77777777" w:rsidR="00B77D6E" w:rsidRDefault="00D6358D">
      <w:pPr>
        <w:spacing w:before="1" w:after="0" w:line="240" w:lineRule="auto"/>
        <w:ind w:left="239" w:right="206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tests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performed 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Intel-based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core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i5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3210M</w:t>
      </w:r>
      <w:r>
        <w:rPr>
          <w:rFonts w:ascii="Arial" w:eastAsia="Arial" w:hAnsi="Arial" w:cs="Arial"/>
          <w:spacing w:val="1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laptop,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</w:p>
    <w:p w14:paraId="764EB25A" w14:textId="77777777" w:rsidR="00B77D6E" w:rsidRDefault="00D6358D">
      <w:pPr>
        <w:spacing w:before="35" w:after="0" w:line="240" w:lineRule="auto"/>
        <w:ind w:right="274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 xml:space="preserve">8Gbytes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RAM,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>W</w:t>
      </w:r>
      <w:r>
        <w:rPr>
          <w:rFonts w:ascii="Arial" w:eastAsia="Arial" w:hAnsi="Arial" w:cs="Arial"/>
          <w:w w:val="86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o</w:t>
      </w:r>
      <w:r>
        <w:rPr>
          <w:rFonts w:ascii="Arial" w:eastAsia="Arial" w:hAnsi="Arial" w:cs="Arial"/>
          <w:w w:val="86"/>
          <w:sz w:val="16"/>
          <w:szCs w:val="16"/>
        </w:rPr>
        <w:t xml:space="preserve">ws 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10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x64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J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av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JDK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uilt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66).</w:t>
      </w:r>
    </w:p>
    <w:p w14:paraId="441D1E5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C22660C" w14:textId="77777777" w:rsidR="00B77D6E" w:rsidRDefault="00B77D6E">
      <w:pPr>
        <w:spacing w:before="9" w:after="0" w:line="220" w:lineRule="exact"/>
      </w:pPr>
    </w:p>
    <w:p w14:paraId="3EB19DCC" w14:textId="77777777" w:rsidR="00B77D6E" w:rsidRDefault="00D6358D">
      <w:pPr>
        <w:spacing w:after="0" w:line="240" w:lineRule="auto"/>
        <w:ind w:right="58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Results</w:t>
      </w:r>
    </w:p>
    <w:p w14:paraId="3EFF60DE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6634029B" w14:textId="77777777" w:rsidR="00B77D6E" w:rsidRDefault="00D6358D">
      <w:pPr>
        <w:spacing w:after="0" w:line="240" w:lineRule="auto"/>
        <w:ind w:right="492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6.1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Basic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assumptions</w:t>
      </w:r>
    </w:p>
    <w:p w14:paraId="7454EBF7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78ED6600" w14:textId="77777777" w:rsidR="00B77D6E" w:rsidRDefault="00D6358D">
      <w:pPr>
        <w:spacing w:after="0" w:line="285" w:lineRule="auto"/>
        <w:ind w:right="20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content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inspection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performed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according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 interpretation:</w:t>
      </w:r>
    </w:p>
    <w:p w14:paraId="466F1732" w14:textId="77777777" w:rsidR="00B77D6E" w:rsidRDefault="00B77D6E">
      <w:pPr>
        <w:spacing w:before="7" w:after="0" w:line="200" w:lineRule="exact"/>
        <w:rPr>
          <w:sz w:val="20"/>
          <w:szCs w:val="20"/>
        </w:rPr>
      </w:pPr>
    </w:p>
    <w:p w14:paraId="2ED9A31F" w14:textId="77777777" w:rsidR="00B77D6E" w:rsidRDefault="00D6358D">
      <w:pPr>
        <w:spacing w:after="0" w:line="285" w:lineRule="auto"/>
        <w:ind w:left="248"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implicitly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introduces </w:t>
      </w:r>
      <w:r>
        <w:rPr>
          <w:rFonts w:ascii="Arial" w:eastAsia="Arial" w:hAnsi="Arial" w:cs="Arial"/>
          <w:spacing w:val="1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series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defined</w:t>
      </w:r>
      <w:r>
        <w:rPr>
          <w:rFonts w:ascii="Arial" w:eastAsia="Arial" w:hAnsi="Arial" w:cs="Arial"/>
          <w:spacing w:val="3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subclasses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these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defined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0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w w:val="90"/>
          <w:sz w:val="16"/>
          <w:szCs w:val="16"/>
        </w:rPr>
        <w:t>ving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certain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type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small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molecule 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as </w:t>
      </w:r>
      <w:r>
        <w:rPr>
          <w:rFonts w:ascii="Arial" w:eastAsia="Arial" w:hAnsi="Arial" w:cs="Arial"/>
          <w:w w:val="90"/>
          <w:sz w:val="16"/>
          <w:szCs w:val="16"/>
        </w:rPr>
        <w:t>participants,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occur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certain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cell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components,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parts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certain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8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processes.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addition,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only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spacing w:val="-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lead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eloping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pathological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phenotypes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mentioned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source.</w:t>
      </w:r>
    </w:p>
    <w:p w14:paraId="6E539A73" w14:textId="77777777" w:rsidR="00B77D6E" w:rsidRDefault="00B77D6E">
      <w:pPr>
        <w:spacing w:before="7" w:after="0" w:line="200" w:lineRule="exact"/>
        <w:rPr>
          <w:sz w:val="20"/>
          <w:szCs w:val="20"/>
        </w:rPr>
      </w:pPr>
    </w:p>
    <w:p w14:paraId="185924D7" w14:textId="77777777" w:rsidR="00B77D6E" w:rsidRDefault="00D6358D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Thus,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biological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scruti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n</w:t>
      </w:r>
      <w:r>
        <w:rPr>
          <w:rFonts w:ascii="Arial" w:eastAsia="Arial" w:hAnsi="Arial" w:cs="Arial"/>
          <w:w w:val="90"/>
          <w:sz w:val="16"/>
          <w:szCs w:val="16"/>
        </w:rPr>
        <w:t>y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is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entirely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e</w:t>
      </w:r>
      <w:r>
        <w:rPr>
          <w:rFonts w:ascii="Arial" w:eastAsia="Arial" w:hAnsi="Arial" w:cs="Arial"/>
          <w:w w:val="84"/>
          <w:sz w:val="16"/>
          <w:szCs w:val="16"/>
        </w:rPr>
        <w:t>xpressed</w:t>
      </w:r>
      <w:r>
        <w:rPr>
          <w:rFonts w:ascii="Arial" w:eastAsia="Arial" w:hAnsi="Arial" w:cs="Arial"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el.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es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assumption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these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defined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non-empt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otherwise 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there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been</w:t>
      </w:r>
      <w:r>
        <w:rPr>
          <w:rFonts w:ascii="Arial" w:eastAsia="Arial" w:hAnsi="Arial" w:cs="Arial"/>
          <w:spacing w:val="2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 xml:space="preserve">xperimental 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vidence</w:t>
      </w:r>
      <w:r>
        <w:rPr>
          <w:rFonts w:ascii="Arial" w:eastAsia="Arial" w:hAnsi="Arial" w:cs="Arial"/>
          <w:spacing w:val="3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manifested 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curated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Additio- nall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assume</w:t>
      </w:r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wrong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data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occur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(data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instances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not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 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n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referent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reality).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all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ws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us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refrain</w:t>
      </w:r>
      <w:r>
        <w:rPr>
          <w:rFonts w:ascii="Arial" w:eastAsia="Arial" w:hAnsi="Arial" w:cs="Arial"/>
          <w:spacing w:val="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from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about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viduals,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which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av</w:t>
      </w:r>
      <w:r>
        <w:rPr>
          <w:rFonts w:ascii="Arial" w:eastAsia="Arial" w:hAnsi="Arial" w:cs="Arial"/>
          <w:w w:val="89"/>
          <w:sz w:val="16"/>
          <w:szCs w:val="16"/>
        </w:rPr>
        <w:t>oid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kn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wn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scaling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problems.</w:t>
      </w:r>
    </w:p>
    <w:p w14:paraId="2EE717B6" w14:textId="77777777" w:rsidR="00B77D6E" w:rsidRDefault="00D6358D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 from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UniProt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Ensembl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interpreted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unique;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similar</w:t>
      </w:r>
      <w:r>
        <w:rPr>
          <w:rFonts w:ascii="Arial" w:eastAsia="Arial" w:hAnsi="Arial" w:cs="Arial"/>
          <w:spacing w:val="3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xperiments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may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resulted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population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single 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14:paraId="72855F28" w14:textId="77777777" w:rsidR="00B77D6E" w:rsidRDefault="00B77D6E">
      <w:pPr>
        <w:spacing w:before="8" w:after="0" w:line="100" w:lineRule="exact"/>
        <w:rPr>
          <w:sz w:val="10"/>
          <w:szCs w:val="10"/>
        </w:rPr>
      </w:pPr>
    </w:p>
    <w:p w14:paraId="01A06AA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22882E1" w14:textId="77777777" w:rsidR="00B77D6E" w:rsidRDefault="00D6358D">
      <w:pPr>
        <w:spacing w:after="0" w:line="240" w:lineRule="auto"/>
        <w:ind w:right="46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6.2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Ontological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Grounding</w:t>
      </w:r>
    </w:p>
    <w:p w14:paraId="6731AF07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78149B35" w14:textId="77777777" w:rsidR="00B77D6E" w:rsidRDefault="00D635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grounding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steps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selected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 content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described.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>T</w:t>
      </w:r>
      <w:r>
        <w:rPr>
          <w:rFonts w:ascii="Arial" w:eastAsia="Arial" w:hAnsi="Arial" w:cs="Arial"/>
          <w:w w:val="85"/>
          <w:sz w:val="16"/>
          <w:szCs w:val="16"/>
        </w:rPr>
        <w:t>able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1)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ws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subset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table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created</w:t>
      </w:r>
      <w:r>
        <w:rPr>
          <w:rFonts w:ascii="Arial" w:eastAsia="Arial" w:hAnsi="Arial" w:cs="Arial"/>
          <w:spacing w:val="1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 from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UniProt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Ensembl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1).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translate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table</w:t>
      </w:r>
    </w:p>
    <w:p w14:paraId="499334EB" w14:textId="77777777" w:rsidR="00B77D6E" w:rsidRDefault="00D6358D">
      <w:pPr>
        <w:spacing w:before="1" w:after="0" w:line="240" w:lineRule="auto"/>
        <w:ind w:right="407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xample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table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interpretation.</w:t>
      </w:r>
    </w:p>
    <w:p w14:paraId="2F61EE2B" w14:textId="77777777" w:rsidR="00B77D6E" w:rsidRDefault="00D6358D">
      <w:pPr>
        <w:spacing w:before="35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task,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interpreted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represented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point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w:</w:t>
      </w:r>
    </w:p>
    <w:p w14:paraId="5AFAB672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5F36108C" w14:textId="77777777" w:rsidR="00B77D6E" w:rsidRDefault="00D6358D">
      <w:pPr>
        <w:spacing w:after="0" w:line="240" w:lineRule="auto"/>
        <w:ind w:left="49" w:right="205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xist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biological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of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type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3"/>
          <w:sz w:val="16"/>
          <w:szCs w:val="16"/>
        </w:rPr>
        <w:t>Bp</w:t>
      </w:r>
      <w:r>
        <w:rPr>
          <w:rFonts w:ascii="Arial" w:eastAsia="Arial" w:hAnsi="Arial" w:cs="Arial"/>
          <w:i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in</w:t>
      </w:r>
      <w:r>
        <w:rPr>
          <w:rFonts w:ascii="Arial" w:eastAsia="Arial" w:hAnsi="Arial" w:cs="Arial"/>
          <w:spacing w:val="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</w:t>
      </w:r>
      <w:r>
        <w:rPr>
          <w:rFonts w:ascii="Arial" w:eastAsia="Arial" w:hAnsi="Arial" w:cs="Arial"/>
          <w:spacing w:val="-2"/>
          <w:w w:val="8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>g</w:t>
      </w:r>
      <w:r>
        <w:rPr>
          <w:rFonts w:ascii="Arial" w:eastAsia="Arial" w:hAnsi="Arial" w:cs="Arial"/>
          <w:w w:val="83"/>
          <w:sz w:val="16"/>
          <w:szCs w:val="16"/>
        </w:rPr>
        <w:t>anisms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of</w:t>
      </w:r>
      <w:r>
        <w:rPr>
          <w:rFonts w:ascii="Arial" w:eastAsia="Arial" w:hAnsi="Arial" w:cs="Arial"/>
          <w:spacing w:val="1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type</w:t>
      </w:r>
    </w:p>
    <w:p w14:paraId="3825C298" w14:textId="77777777" w:rsidR="00B77D6E" w:rsidRDefault="00D6358D">
      <w:pPr>
        <w:spacing w:before="35" w:after="0" w:line="240" w:lineRule="auto"/>
        <w:ind w:left="255" w:right="217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participants;</w:t>
      </w:r>
    </w:p>
    <w:p w14:paraId="1BA7251A" w14:textId="77777777" w:rsidR="00B77D6E" w:rsidRDefault="00D6358D">
      <w:pPr>
        <w:spacing w:before="35" w:after="0" w:line="285" w:lineRule="auto"/>
        <w:ind w:left="255" w:right="2058" w:hanging="2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protein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capable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performing</w:t>
      </w:r>
      <w:r>
        <w:rPr>
          <w:rFonts w:ascii="Arial" w:eastAsia="Arial" w:hAnsi="Arial" w:cs="Arial"/>
          <w:spacing w:val="3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more </w:t>
      </w:r>
      <w:r>
        <w:rPr>
          <w:rFonts w:ascii="Arial" w:eastAsia="Arial" w:hAnsi="Arial" w:cs="Arial"/>
          <w:w w:val="86"/>
          <w:sz w:val="16"/>
          <w:szCs w:val="16"/>
        </w:rPr>
        <w:t>molecular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functions 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(processes)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;</w:t>
      </w:r>
    </w:p>
    <w:p w14:paraId="76470ECA" w14:textId="77777777" w:rsidR="00B77D6E" w:rsidRDefault="00D6358D">
      <w:pPr>
        <w:spacing w:before="1" w:after="0" w:line="240" w:lineRule="auto"/>
        <w:ind w:left="49" w:right="219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Bp</w:t>
      </w:r>
      <w:r>
        <w:rPr>
          <w:rFonts w:ascii="Arial" w:eastAsia="Arial" w:hAnsi="Arial" w:cs="Arial"/>
          <w:i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occur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more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8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;</w:t>
      </w:r>
    </w:p>
    <w:p w14:paraId="1F0F4C01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28E3762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9380A4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5EE753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814C19D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F5461B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334FCAD" w14:textId="77777777" w:rsidR="00B77D6E" w:rsidRDefault="00B77D6E">
      <w:pPr>
        <w:spacing w:before="3" w:after="0" w:line="260" w:lineRule="exact"/>
        <w:rPr>
          <w:sz w:val="26"/>
          <w:szCs w:val="26"/>
        </w:rPr>
      </w:pPr>
    </w:p>
    <w:p w14:paraId="72CE3B02" w14:textId="3508A667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3" behindDoc="1" locked="0" layoutInCell="1" allowOverlap="1" wp14:anchorId="01DB6CEA" wp14:editId="2781AE4E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6350" r="11430" b="11430"/>
                <wp:wrapNone/>
                <wp:docPr id="21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214" name="Freeform 115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40D2F" id="Group 114" o:spid="_x0000_s1026" style="position:absolute;margin-left:13.45pt;margin-top:-7.85pt;width:29.9pt;height:.1pt;z-index:-1297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">
                <v:shape id="Freeform 115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7O8MA&#10;AADcAAAADwAAAGRycy9kb3ducmV2LnhtbESPQWvCQBSE7wX/w/IEb3WjSJHoKhqV9qr10tsz+0yC&#10;2bdLdk1if323IHgcZuYbZrnuTS1aanxlWcFknIAgzq2uuFBw/j68z0H4gKyxtkwKHuRhvRq8LTHV&#10;tuMjtadQiAhhn6KCMgSXSunzkgz6sXXE0bvaxmCIsimkbrCLcFPLaZJ8SIMVx4USHWUl5bfT3SjY&#10;/V72mT228+3m/BP4+umyXeeUGg37zQJEoD68ws/2l1Ywnczg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h7O8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4" behindDoc="1" locked="0" layoutInCell="1" allowOverlap="1" wp14:anchorId="59EE0DE5" wp14:editId="61EB0A1C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2700" r="3810" b="7620"/>
                <wp:wrapNone/>
                <wp:docPr id="2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212" name="Freeform 113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C5BAA" id="Group 112" o:spid="_x0000_s1026" style="position:absolute;margin-left:48.35pt;margin-top:-2.85pt;width:.1pt;height:29.9pt;z-index:-1296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">
                <v:shape id="Freeform 113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vwMMA&#10;AADcAAAADwAAAGRycy9kb3ducmV2LnhtbESPUWvCMBSF3wX/Q7jC3jRtYSKdUURZ2csG1v6AS3PX&#10;FJubkmTa/ftFEPZ4OOd8h7PdT3YQN/Khd6wgX2UgiFune+4UNJf35QZEiMgaB8ek4JcC7Hfz2RZL&#10;7e58plsdO5EgHEpUYGIcSylDa8hiWLmROHnfzluMSfpOao/3BLeDLLJsLS32nBYMjnQ01F7rH6vg&#10;esmrU181r2s8fTWflTn6A9VKvSymwxuISFP8Dz/bH1pBkRfwOJOO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KvwMMAAADcAAAADwAAAAAAAAAAAAAAAACYAgAAZHJzL2Rv&#10;d25yZXYueG1sUEsFBgAAAAAEAAQA9QAAAIg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5" behindDoc="1" locked="0" layoutInCell="1" allowOverlap="1" wp14:anchorId="1C97EF93" wp14:editId="1BB67B48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6350" r="10160" b="11430"/>
                <wp:wrapNone/>
                <wp:docPr id="2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210" name="Freeform 111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0C3A4" id="Group 110" o:spid="_x0000_s1026" style="position:absolute;margin-left:665.3pt;margin-top:-7.85pt;width:29.9pt;height:.1pt;z-index:-1295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">
                <v:shape id="Freeform 111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9OMEA&#10;AADcAAAADwAAAGRycy9kb3ducmV2LnhtbERPPW+DMBDdK/U/WFcpWzHJUCGKE6WkVbOGsnS74gug&#10;4rOFXSD59fEQqePT+y52ixnERKPvLStYJykI4sbqnlsF9dfHcwbCB2SNg2VScCEPu+3jQ4G5tjOf&#10;aKpCK2II+xwVdCG4XErfdGTQJ9YRR+5sR4MhwrGVesQ5hptBbtL0RRrsOTZ06KjsqPmt/oyCw/Xn&#10;vbSnKXvb19+Bz5+uPMxOqdXTsn8FEWgJ/+K7+6gVbNZxfjwTj4D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fTjBAAAA3AAAAA8AAAAAAAAAAAAAAAAAmAIAAGRycy9kb3du&#10;cmV2LnhtbFBLBQYAAAAABAAEAPUAAACG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6" behindDoc="1" locked="0" layoutInCell="1" allowOverlap="1" wp14:anchorId="0BCE9BAB" wp14:editId="15017CF7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2700" r="3810" b="7620"/>
                <wp:wrapNone/>
                <wp:docPr id="2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208" name="Freeform 109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802FC" id="Group 108" o:spid="_x0000_s1026" style="position:absolute;margin-left:660.35pt;margin-top:-2.85pt;width:.1pt;height:29.9pt;z-index:-1294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">
                <v:shape id="Freeform 109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MO978A&#10;AADcAAAADwAAAGRycy9kb3ducmV2LnhtbERPzYrCMBC+C/sOYRa8aaqgSDWKKFu8KFj7AEMz2xSb&#10;SUmy2n17cxA8fnz/m91gO/EgH1rHCmbTDARx7XTLjYLq9jNZgQgRWWPnmBT8U4Dd9mu0wVy7J1/p&#10;UcZGpBAOOSowMfa5lKE2ZDFMXU+cuF/nLcYEfSO1x2cKt52cZ9lSWmw5NRjs6WCovpd/VsH9NiuO&#10;bVEtlni8VOfCHPyeSqXG38N+DSLSED/it/ukFcyztDadSUdAb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w73vwAAANwAAAAPAAAAAAAAAAAAAAAAAJgCAABkcnMvZG93bnJl&#10;di54bWxQSwUGAAAAAAQABAD1AAAAhAMAAAAA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5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#5</w:t>
      </w:r>
    </w:p>
    <w:p w14:paraId="6CBAA479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F44B3C3" w14:textId="77777777" w:rsidR="00B77D6E" w:rsidRDefault="00B77D6E">
      <w:pPr>
        <w:spacing w:before="5" w:after="0" w:line="160" w:lineRule="exact"/>
        <w:rPr>
          <w:sz w:val="16"/>
          <w:szCs w:val="16"/>
        </w:rPr>
      </w:pPr>
    </w:p>
    <w:p w14:paraId="19B118C8" w14:textId="2DB6A8DD" w:rsidR="00B77D6E" w:rsidRDefault="00E25282">
      <w:pPr>
        <w:spacing w:after="0" w:line="240" w:lineRule="auto"/>
        <w:ind w:left="2108" w:right="-20"/>
        <w:rPr>
          <w:rFonts w:ascii="Arial" w:eastAsia="Arial" w:hAnsi="Arial" w:cs="Arial"/>
          <w:sz w:val="15"/>
          <w:szCs w:val="15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2" behindDoc="1" locked="0" layoutInCell="1" allowOverlap="1" wp14:anchorId="1036AA9E" wp14:editId="783F413D">
                <wp:simplePos x="0" y="0"/>
                <wp:positionH relativeFrom="page">
                  <wp:posOffset>1437005</wp:posOffset>
                </wp:positionH>
                <wp:positionV relativeFrom="paragraph">
                  <wp:posOffset>194945</wp:posOffset>
                </wp:positionV>
                <wp:extent cx="6129655" cy="854075"/>
                <wp:effectExtent l="8255" t="7620" r="5715" b="5080"/>
                <wp:wrapNone/>
                <wp:docPr id="19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655" cy="854075"/>
                          <a:chOff x="2263" y="307"/>
                          <a:chExt cx="9653" cy="1345"/>
                        </a:xfrm>
                      </wpg:grpSpPr>
                      <wpg:grpSp>
                        <wpg:cNvPr id="199" name="Group 106"/>
                        <wpg:cNvGrpSpPr>
                          <a:grpSpLocks/>
                        </wpg:cNvGrpSpPr>
                        <wpg:grpSpPr bwMode="auto">
                          <a:xfrm>
                            <a:off x="2268" y="312"/>
                            <a:ext cx="9643" cy="2"/>
                            <a:chOff x="2268" y="312"/>
                            <a:chExt cx="9643" cy="2"/>
                          </a:xfrm>
                        </wpg:grpSpPr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268" y="312"/>
                              <a:ext cx="9643" cy="2"/>
                            </a:xfrm>
                            <a:custGeom>
                              <a:avLst/>
                              <a:gdLst>
                                <a:gd name="T0" fmla="+- 0 2268 2268"/>
                                <a:gd name="T1" fmla="*/ T0 w 9643"/>
                                <a:gd name="T2" fmla="+- 0 11910 2268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2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4"/>
                        <wpg:cNvGrpSpPr>
                          <a:grpSpLocks/>
                        </wpg:cNvGrpSpPr>
                        <wpg:grpSpPr bwMode="auto">
                          <a:xfrm>
                            <a:off x="8129" y="317"/>
                            <a:ext cx="2" cy="1325"/>
                            <a:chOff x="8129" y="317"/>
                            <a:chExt cx="2" cy="1325"/>
                          </a:xfrm>
                        </wpg:grpSpPr>
                        <wps:wsp>
                          <wps:cNvPr id="202" name="Freeform 105"/>
                          <wps:cNvSpPr>
                            <a:spLocks/>
                          </wps:cNvSpPr>
                          <wps:spPr bwMode="auto">
                            <a:xfrm>
                              <a:off x="8129" y="317"/>
                              <a:ext cx="2" cy="1325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1325"/>
                                <a:gd name="T2" fmla="+- 0 1642 317"/>
                                <a:gd name="T3" fmla="*/ 1642 h 13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25">
                                  <a:moveTo>
                                    <a:pt x="0" y="0"/>
                                  </a:moveTo>
                                  <a:lnTo>
                                    <a:pt x="0" y="1325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02"/>
                        <wpg:cNvGrpSpPr>
                          <a:grpSpLocks/>
                        </wpg:cNvGrpSpPr>
                        <wpg:grpSpPr bwMode="auto">
                          <a:xfrm>
                            <a:off x="2268" y="541"/>
                            <a:ext cx="9643" cy="2"/>
                            <a:chOff x="2268" y="541"/>
                            <a:chExt cx="9643" cy="2"/>
                          </a:xfrm>
                        </wpg:grpSpPr>
                        <wps:wsp>
                          <wps:cNvPr id="204" name="Freeform 103"/>
                          <wps:cNvSpPr>
                            <a:spLocks/>
                          </wps:cNvSpPr>
                          <wps:spPr bwMode="auto">
                            <a:xfrm>
                              <a:off x="2268" y="541"/>
                              <a:ext cx="9643" cy="2"/>
                            </a:xfrm>
                            <a:custGeom>
                              <a:avLst/>
                              <a:gdLst>
                                <a:gd name="T0" fmla="+- 0 2268 2268"/>
                                <a:gd name="T1" fmla="*/ T0 w 9643"/>
                                <a:gd name="T2" fmla="+- 0 11910 2268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2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00"/>
                        <wpg:cNvGrpSpPr>
                          <a:grpSpLocks/>
                        </wpg:cNvGrpSpPr>
                        <wpg:grpSpPr bwMode="auto">
                          <a:xfrm>
                            <a:off x="2268" y="1647"/>
                            <a:ext cx="9643" cy="2"/>
                            <a:chOff x="2268" y="1647"/>
                            <a:chExt cx="9643" cy="2"/>
                          </a:xfrm>
                        </wpg:grpSpPr>
                        <wps:wsp>
                          <wps:cNvPr id="206" name="Freeform 101"/>
                          <wps:cNvSpPr>
                            <a:spLocks/>
                          </wps:cNvSpPr>
                          <wps:spPr bwMode="auto">
                            <a:xfrm>
                              <a:off x="2268" y="1647"/>
                              <a:ext cx="9643" cy="2"/>
                            </a:xfrm>
                            <a:custGeom>
                              <a:avLst/>
                              <a:gdLst>
                                <a:gd name="T0" fmla="+- 0 2268 2268"/>
                                <a:gd name="T1" fmla="*/ T0 w 9643"/>
                                <a:gd name="T2" fmla="+- 0 11910 2268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2" y="0"/>
                                  </a:lnTo>
                                </a:path>
                              </a:pathLst>
                            </a:custGeom>
                            <a:noFill/>
                            <a:ln w="63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FF20D" id="Group 99" o:spid="_x0000_s1026" style="position:absolute;margin-left:113.15pt;margin-top:15.35pt;width:482.65pt;height:67.25pt;z-index:-1288;mso-position-horizontal-relative:page" coordorigin="2263,307" coordsize="9653,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">
                <v:group id="Group 106" o:spid="_x0000_s1027" style="position:absolute;left:2268;top:312;width:9643;height:2" coordorigin="2268,312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107" o:spid="_x0000_s1028" style="position:absolute;left:2268;top:312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dJcAA&#10;AADcAAAADwAAAGRycy9kb3ducmV2LnhtbESPzQrCMBCE74LvEFbwZlM9qFSjiCAInvxB8LZt1rbY&#10;bEoTtfr0RhA8DjPzDTNftqYSD2pcaVnBMIpBEGdWl5wrOB03gykI55E1VpZJwYscLBfdzhwTbZ+8&#10;p8fB5yJA2CWooPC+TqR0WUEGXWRr4uBdbWPQB9nkUjf4DHBTyVEcj6XBksNCgTWtC8puh7tRwLtj&#10;W73q9zrdp2eP28t58k5HSvV77WoGwlPr/+Ffe6sVBCJ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DdJcAAAADcAAAADwAAAAAAAAAAAAAAAACYAgAAZHJzL2Rvd25y&#10;ZXYueG1sUEsFBgAAAAAEAAQA9QAAAIUDAAAAAA==&#10;" path="m,l9642,e" filled="f" strokeweight=".17569mm">
                    <v:path arrowok="t" o:connecttype="custom" o:connectlocs="0,0;9642,0" o:connectangles="0,0"/>
                  </v:shape>
                </v:group>
                <v:group id="Group 104" o:spid="_x0000_s1029" style="position:absolute;left:8129;top:317;width:2;height:1325" coordorigin="8129,317" coordsize="2,1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05" o:spid="_x0000_s1030" style="position:absolute;left:8129;top:317;width:2;height:1325;visibility:visible;mso-wrap-style:square;v-text-anchor:top" coordsize="2,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coCcIA&#10;AADcAAAADwAAAGRycy9kb3ducmV2LnhtbESPQYvCMBSE74L/ITxhL0VTe1ikGkUEZZX1sCqeH82z&#10;LTYvJYm1/vvNgrDHYWa+YRar3jSiI+drywqmkxQEcWF1zaWCy3k7noHwAVljY5kUvMjDajkcLDDX&#10;9sk/1J1CKSKEfY4KqhDaXEpfVGTQT2xLHL2bdQZDlK6U2uEzwk0jszT9lAZrjgsVtrSpqLifHkYB&#10;1dtv3Tl2R5/tk8MuSfx1/1DqY9Sv5yAC9eE//G5/aQVZmsHfmXg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hygJwgAAANwAAAAPAAAAAAAAAAAAAAAAAJgCAABkcnMvZG93&#10;bnJldi54bWxQSwUGAAAAAAQABAD1AAAAhwMAAAAA&#10;" path="m,l,1325e" filled="f" strokeweight=".17569mm">
                    <v:path arrowok="t" o:connecttype="custom" o:connectlocs="0,317;0,1642" o:connectangles="0,0"/>
                  </v:shape>
                </v:group>
                <v:group id="Group 102" o:spid="_x0000_s1031" style="position:absolute;left:2268;top:541;width:9643;height:2" coordorigin="2268,541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103" o:spid="_x0000_s1032" style="position:absolute;left:2268;top:541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bJsUA&#10;AADcAAAADwAAAGRycy9kb3ducmV2LnhtbESPQWuDQBSE74H8h+UFekvWSmmDySolUBB6ipZAbk/3&#10;RSXuW3G3xuTXdwuFHoeZ+YbZZ7PpxUSj6ywreN5EIIhrqztuFHyVH+stCOeRNfaWScGdHGTpcrHH&#10;RNsbH2kqfCMChF2CClrvh0RKV7dk0G3sQBy8ix0N+iDHRuoRbwFuehlH0as02HFYaHGgQ0v1tfg2&#10;CviznPv78DhUx+rkMT+f3h5VrNTTan7fgfA0+//wXzvXCuLoBX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9smxQAAANwAAAAPAAAAAAAAAAAAAAAAAJgCAABkcnMv&#10;ZG93bnJldi54bWxQSwUGAAAAAAQABAD1AAAAigMAAAAA&#10;" path="m,l9642,e" filled="f" strokeweight=".17569mm">
                    <v:path arrowok="t" o:connecttype="custom" o:connectlocs="0,0;9642,0" o:connectangles="0,0"/>
                  </v:shape>
                </v:group>
                <v:group id="Group 100" o:spid="_x0000_s1033" style="position:absolute;left:2268;top:1647;width:9643;height:2" coordorigin="2268,1647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101" o:spid="_x0000_s1034" style="position:absolute;left:2268;top:1647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gysEA&#10;AADcAAAADwAAAGRycy9kb3ducmV2LnhtbESPzQrCMBCE74LvEFbwpqk9qFSjiCAInvxB8LZt1rbY&#10;bEoTtfr0RhA8DjPzDTNftqYSD2pcaVnBaBiBIM6sLjlXcDpuBlMQziNrrCyTghc5WC66nTkm2j55&#10;T4+Dz0WAsEtQQeF9nUjpsoIMuqGtiYN3tY1BH2STS93gM8BNJeMoGkuDJYeFAmtaF5TdDnejgHfH&#10;tnrV73W6T88et5fz5J3GSvV77WoGwlPr/+Ffe6sVxNEYvmfCEZ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F4MrBAAAA3AAAAA8AAAAAAAAAAAAAAAAAmAIAAGRycy9kb3du&#10;cmV2LnhtbFBLBQYAAAAABAAEAPUAAACGAwAAAAA=&#10;" path="m,l9642,e" filled="f" strokeweight=".17569mm">
                    <v:path arrowok="t" o:connecttype="custom" o:connectlocs="0,0;9642,0" o:connectangles="0,0"/>
                  </v:shape>
                </v:group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pacing w:val="-11"/>
          <w:w w:val="89"/>
          <w:sz w:val="15"/>
          <w:szCs w:val="15"/>
        </w:rPr>
        <w:t>T</w:t>
      </w:r>
      <w:r w:rsidR="00D6358D">
        <w:rPr>
          <w:rFonts w:ascii="Arial" w:eastAsia="Arial" w:hAnsi="Arial" w:cs="Arial"/>
          <w:w w:val="89"/>
          <w:sz w:val="15"/>
          <w:szCs w:val="15"/>
        </w:rPr>
        <w:t>able</w:t>
      </w:r>
      <w:r w:rsidR="00D6358D">
        <w:rPr>
          <w:rFonts w:ascii="Arial" w:eastAsia="Arial" w:hAnsi="Arial" w:cs="Arial"/>
          <w:spacing w:val="3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w w:val="89"/>
          <w:sz w:val="15"/>
          <w:szCs w:val="15"/>
        </w:rPr>
        <w:t>1.</w:t>
      </w:r>
      <w:r w:rsidR="00D6358D"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w w:val="89"/>
          <w:sz w:val="15"/>
          <w:szCs w:val="15"/>
        </w:rPr>
        <w:t>Uniprot</w:t>
      </w:r>
      <w:r w:rsidR="00D6358D">
        <w:rPr>
          <w:rFonts w:ascii="Arial" w:eastAsia="Arial" w:hAnsi="Arial" w:cs="Arial"/>
          <w:spacing w:val="34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w w:val="89"/>
          <w:sz w:val="15"/>
          <w:szCs w:val="15"/>
        </w:rPr>
        <w:t>and</w:t>
      </w:r>
      <w:r w:rsidR="00D6358D">
        <w:rPr>
          <w:rFonts w:ascii="Arial" w:eastAsia="Arial" w:hAnsi="Arial" w:cs="Arial"/>
          <w:spacing w:val="-7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w w:val="89"/>
          <w:sz w:val="15"/>
          <w:szCs w:val="15"/>
        </w:rPr>
        <w:t>Ensembl</w:t>
      </w:r>
      <w:r w:rsidR="00D6358D"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w w:val="89"/>
          <w:sz w:val="15"/>
          <w:szCs w:val="15"/>
        </w:rPr>
        <w:t>table</w:t>
      </w:r>
      <w:r w:rsidR="00D6358D"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 w:rsidR="00D6358D">
        <w:rPr>
          <w:rFonts w:ascii="Arial" w:eastAsia="Arial" w:hAnsi="Arial" w:cs="Arial"/>
          <w:sz w:val="15"/>
          <w:szCs w:val="15"/>
        </w:rPr>
        <w:t>vi</w:t>
      </w:r>
      <w:r w:rsidR="00D6358D">
        <w:rPr>
          <w:rFonts w:ascii="Arial" w:eastAsia="Arial" w:hAnsi="Arial" w:cs="Arial"/>
          <w:spacing w:val="-4"/>
          <w:sz w:val="15"/>
          <w:szCs w:val="15"/>
        </w:rPr>
        <w:t>e</w:t>
      </w:r>
      <w:r w:rsidR="00D6358D">
        <w:rPr>
          <w:rFonts w:ascii="Arial" w:eastAsia="Arial" w:hAnsi="Arial" w:cs="Arial"/>
          <w:spacing w:val="-10"/>
          <w:sz w:val="15"/>
          <w:szCs w:val="15"/>
        </w:rPr>
        <w:t>w</w:t>
      </w:r>
      <w:r w:rsidR="00D6358D">
        <w:rPr>
          <w:rFonts w:ascii="Arial" w:eastAsia="Arial" w:hAnsi="Arial" w:cs="Arial"/>
          <w:sz w:val="15"/>
          <w:szCs w:val="15"/>
        </w:rPr>
        <w:t>.</w:t>
      </w:r>
    </w:p>
    <w:p w14:paraId="3A107B6F" w14:textId="77777777" w:rsidR="00B77D6E" w:rsidRDefault="00B77D6E">
      <w:pPr>
        <w:spacing w:before="8" w:after="0" w:line="140" w:lineRule="exact"/>
        <w:rPr>
          <w:sz w:val="14"/>
          <w:szCs w:val="14"/>
        </w:rPr>
      </w:pPr>
    </w:p>
    <w:p w14:paraId="255C35CE" w14:textId="77777777" w:rsidR="00B77D6E" w:rsidRDefault="00D6358D">
      <w:pPr>
        <w:tabs>
          <w:tab w:val="left" w:pos="2940"/>
          <w:tab w:val="left" w:pos="3640"/>
          <w:tab w:val="left" w:pos="4480"/>
          <w:tab w:val="left" w:pos="5760"/>
          <w:tab w:val="left" w:pos="7020"/>
          <w:tab w:val="left" w:pos="8020"/>
          <w:tab w:val="left" w:pos="9960"/>
        </w:tabs>
        <w:spacing w:after="0" w:line="240" w:lineRule="auto"/>
        <w:ind w:left="217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Entry</w:t>
      </w:r>
      <w:r>
        <w:rPr>
          <w:rFonts w:ascii="Arial" w:eastAsia="Arial" w:hAnsi="Arial" w:cs="Arial"/>
          <w:sz w:val="16"/>
          <w:szCs w:val="16"/>
        </w:rPr>
        <w:tab/>
        <w:t>Protein</w:t>
      </w:r>
      <w:r>
        <w:rPr>
          <w:rFonts w:ascii="Arial" w:eastAsia="Arial" w:hAnsi="Arial" w:cs="Arial"/>
          <w:sz w:val="16"/>
          <w:szCs w:val="16"/>
        </w:rPr>
        <w:tab/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(bp)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(mf)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(cc)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89"/>
          <w:sz w:val="16"/>
          <w:szCs w:val="16"/>
        </w:rPr>
        <w:t xml:space="preserve">Ensembl </w:t>
      </w:r>
      <w:r>
        <w:rPr>
          <w:rFonts w:ascii="Arial" w:eastAsia="Arial" w:hAnsi="Arial" w:cs="Arial"/>
          <w:sz w:val="16"/>
          <w:szCs w:val="16"/>
        </w:rPr>
        <w:t>ID</w:t>
      </w:r>
      <w:r>
        <w:rPr>
          <w:rFonts w:ascii="Arial" w:eastAsia="Arial" w:hAnsi="Arial" w:cs="Arial"/>
          <w:spacing w:val="-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89"/>
          <w:sz w:val="16"/>
          <w:szCs w:val="16"/>
        </w:rPr>
        <w:t xml:space="preserve">Ensembl </w:t>
      </w:r>
      <w:r>
        <w:rPr>
          <w:rFonts w:ascii="Arial" w:eastAsia="Arial" w:hAnsi="Arial" w:cs="Arial"/>
          <w:sz w:val="16"/>
          <w:szCs w:val="16"/>
        </w:rPr>
        <w:t>Phenotype</w:t>
      </w:r>
    </w:p>
    <w:p w14:paraId="5D88E990" w14:textId="77777777" w:rsidR="00B77D6E" w:rsidRDefault="00B77D6E">
      <w:pPr>
        <w:spacing w:after="0"/>
        <w:sectPr w:rsidR="00B77D6E">
          <w:headerReference w:type="default" r:id="rId18"/>
          <w:pgSz w:w="14180" w:h="20020"/>
          <w:pgMar w:top="3020" w:right="160" w:bottom="280" w:left="160" w:header="1385" w:footer="0" w:gutter="0"/>
          <w:cols w:space="720"/>
        </w:sectPr>
      </w:pPr>
    </w:p>
    <w:p w14:paraId="68752F53" w14:textId="77777777" w:rsidR="00B77D6E" w:rsidRDefault="00D6358D">
      <w:pPr>
        <w:tabs>
          <w:tab w:val="left" w:pos="3640"/>
          <w:tab w:val="left" w:pos="5240"/>
        </w:tabs>
        <w:spacing w:before="45" w:after="0" w:line="285" w:lineRule="auto"/>
        <w:ind w:left="4486" w:right="-48" w:hanging="231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F1MEW4 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CBS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i/>
          <w:w w:val="86"/>
          <w:sz w:val="16"/>
          <w:szCs w:val="16"/>
        </w:rPr>
        <w:t>Bos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taurus </w:t>
      </w:r>
      <w:r>
        <w:rPr>
          <w:rFonts w:ascii="Arial" w:eastAsia="Arial" w:hAnsi="Arial" w:cs="Arial"/>
          <w:i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blood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2"/>
          <w:sz w:val="16"/>
          <w:szCs w:val="16"/>
        </w:rPr>
        <w:t xml:space="preserve">essel </w:t>
      </w:r>
      <w:r>
        <w:rPr>
          <w:rFonts w:ascii="Arial" w:eastAsia="Arial" w:hAnsi="Arial" w:cs="Arial"/>
          <w:w w:val="92"/>
          <w:sz w:val="16"/>
          <w:szCs w:val="16"/>
        </w:rPr>
        <w:t>remodeling;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72A56036" w14:textId="77777777" w:rsidR="00B77D6E" w:rsidRDefault="00D6358D">
      <w:pPr>
        <w:spacing w:before="45" w:after="0" w:line="285" w:lineRule="auto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sz w:val="16"/>
          <w:szCs w:val="16"/>
        </w:rPr>
        <w:lastRenderedPageBreak/>
        <w:t>c</w:t>
      </w:r>
      <w:r>
        <w:rPr>
          <w:rFonts w:ascii="Arial" w:eastAsia="Arial" w:hAnsi="Arial" w:cs="Arial"/>
          <w:sz w:val="16"/>
          <w:szCs w:val="16"/>
        </w:rPr>
        <w:t>ystathionine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8"/>
          <w:w w:val="103"/>
          <w:sz w:val="16"/>
          <w:szCs w:val="16"/>
        </w:rPr>
        <w:t>β</w:t>
      </w:r>
      <w:r>
        <w:rPr>
          <w:rFonts w:ascii="Arial" w:eastAsia="Arial" w:hAnsi="Arial" w:cs="Arial"/>
          <w:w w:val="99"/>
          <w:sz w:val="16"/>
          <w:szCs w:val="16"/>
        </w:rPr>
        <w:t xml:space="preserve">- </w:t>
      </w:r>
      <w:r>
        <w:rPr>
          <w:rFonts w:ascii="Arial" w:eastAsia="Arial" w:hAnsi="Arial" w:cs="Arial"/>
          <w:sz w:val="16"/>
          <w:szCs w:val="16"/>
        </w:rPr>
        <w:t>synthase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vity</w:t>
      </w:r>
    </w:p>
    <w:p w14:paraId="4D68E862" w14:textId="77777777" w:rsidR="00B77D6E" w:rsidRDefault="00D6358D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…</w:t>
      </w:r>
    </w:p>
    <w:p w14:paraId="4CA7DFAD" w14:textId="77777777" w:rsidR="00B77D6E" w:rsidRDefault="00D6358D">
      <w:pPr>
        <w:spacing w:before="45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w w:val="90"/>
          <w:sz w:val="16"/>
          <w:szCs w:val="16"/>
        </w:rPr>
        <w:lastRenderedPageBreak/>
        <w:t>c</w:t>
      </w:r>
      <w:r>
        <w:rPr>
          <w:rFonts w:ascii="Arial" w:eastAsia="Arial" w:hAnsi="Arial" w:cs="Arial"/>
          <w:w w:val="90"/>
          <w:sz w:val="16"/>
          <w:szCs w:val="16"/>
        </w:rPr>
        <w:t>ytoplasm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 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ENSB</w:t>
      </w:r>
      <w:r>
        <w:rPr>
          <w:rFonts w:ascii="Arial" w:eastAsia="Arial" w:hAnsi="Arial" w:cs="Arial"/>
          <w:spacing w:val="-14"/>
          <w:w w:val="92"/>
          <w:sz w:val="16"/>
          <w:szCs w:val="16"/>
        </w:rPr>
        <w:t>T</w:t>
      </w:r>
      <w:r>
        <w:rPr>
          <w:rFonts w:ascii="Arial" w:eastAsia="Arial" w:hAnsi="Arial" w:cs="Arial"/>
          <w:spacing w:val="-17"/>
          <w:w w:val="92"/>
          <w:sz w:val="16"/>
          <w:szCs w:val="16"/>
        </w:rPr>
        <w:t>A</w:t>
      </w:r>
      <w:r>
        <w:rPr>
          <w:rFonts w:ascii="Arial" w:eastAsia="Arial" w:hAnsi="Arial" w:cs="Arial"/>
          <w:w w:val="92"/>
          <w:sz w:val="16"/>
          <w:szCs w:val="16"/>
        </w:rPr>
        <w:t>T00000000184;</w:t>
      </w:r>
      <w:r>
        <w:rPr>
          <w:rFonts w:ascii="Arial" w:eastAsia="Arial" w:hAnsi="Arial" w:cs="Arial"/>
          <w:spacing w:val="-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phenotype </w:t>
      </w:r>
      <w:r>
        <w:rPr>
          <w:rFonts w:ascii="Arial" w:eastAsia="Arial" w:hAnsi="Arial" w:cs="Arial"/>
          <w:sz w:val="16"/>
          <w:szCs w:val="16"/>
        </w:rPr>
        <w:t>associated</w:t>
      </w:r>
    </w:p>
    <w:p w14:paraId="5F3CD526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5638" w:space="124"/>
            <w:col w:w="1153" w:space="124"/>
            <w:col w:w="6821"/>
          </w:cols>
        </w:sectPr>
      </w:pPr>
    </w:p>
    <w:p w14:paraId="3BCA02D3" w14:textId="77777777" w:rsidR="00B77D6E" w:rsidRDefault="00D6358D">
      <w:pPr>
        <w:tabs>
          <w:tab w:val="left" w:pos="2940"/>
          <w:tab w:val="left" w:pos="3640"/>
        </w:tabs>
        <w:spacing w:after="0" w:line="220" w:lineRule="atLeast"/>
        <w:ind w:left="3642" w:right="-48" w:hanging="147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>Q99707</w:t>
      </w:r>
      <w:r>
        <w:rPr>
          <w:rFonts w:ascii="Arial" w:eastAsia="Arial" w:hAnsi="Arial" w:cs="Arial"/>
          <w:sz w:val="16"/>
          <w:szCs w:val="16"/>
        </w:rPr>
        <w:tab/>
        <w:t>MS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 xml:space="preserve">Homo </w:t>
      </w:r>
      <w:r>
        <w:rPr>
          <w:rFonts w:ascii="Arial" w:eastAsia="Arial" w:hAnsi="Arial" w:cs="Arial"/>
          <w:i/>
          <w:w w:val="86"/>
          <w:sz w:val="16"/>
          <w:szCs w:val="16"/>
        </w:rPr>
        <w:t>sapiens</w:t>
      </w:r>
    </w:p>
    <w:p w14:paraId="4FDB2155" w14:textId="77777777" w:rsidR="00B77D6E" w:rsidRDefault="00D6358D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cobalamin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meta- bolic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process;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249A9B10" w14:textId="77777777" w:rsidR="00B77D6E" w:rsidRDefault="00D6358D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 xml:space="preserve">cobalamin </w:t>
      </w:r>
      <w:r>
        <w:rPr>
          <w:rFonts w:ascii="Arial" w:eastAsia="Arial" w:hAnsi="Arial" w:cs="Arial"/>
          <w:w w:val="94"/>
          <w:sz w:val="16"/>
          <w:szCs w:val="16"/>
        </w:rPr>
        <w:t>binding;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5A3B7ED7" w14:textId="77777777" w:rsidR="00B77D6E" w:rsidRDefault="00D6358D">
      <w:pPr>
        <w:spacing w:after="0" w:line="220" w:lineRule="atLeast"/>
        <w:ind w:left="998" w:right="-48" w:hanging="998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2"/>
          <w:w w:val="90"/>
          <w:sz w:val="16"/>
          <w:szCs w:val="16"/>
        </w:rPr>
        <w:lastRenderedPageBreak/>
        <w:t>c</w:t>
      </w:r>
      <w:r>
        <w:rPr>
          <w:rFonts w:ascii="Arial" w:eastAsia="Arial" w:hAnsi="Arial" w:cs="Arial"/>
          <w:w w:val="90"/>
          <w:sz w:val="16"/>
          <w:szCs w:val="16"/>
        </w:rPr>
        <w:t>ytoplasm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…  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ENST00000366577; </w:t>
      </w:r>
      <w:r>
        <w:rPr>
          <w:rFonts w:ascii="Arial" w:eastAsia="Arial" w:hAnsi="Arial" w:cs="Arial"/>
          <w:w w:val="90"/>
          <w:sz w:val="16"/>
          <w:szCs w:val="16"/>
        </w:rPr>
        <w:t>ENST00000535889</w:t>
      </w:r>
    </w:p>
    <w:p w14:paraId="377DE9A1" w14:textId="77777777" w:rsidR="00B77D6E" w:rsidRDefault="00D6358D">
      <w:pPr>
        <w:spacing w:after="0" w:line="220" w:lineRule="atLeast"/>
        <w:ind w:right="2117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90"/>
          <w:sz w:val="16"/>
          <w:szCs w:val="16"/>
        </w:rPr>
        <w:lastRenderedPageBreak/>
        <w:t>Neural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tube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defect;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M</w:t>
      </w:r>
      <w:r>
        <w:rPr>
          <w:rFonts w:ascii="Arial" w:eastAsia="Arial" w:hAnsi="Arial" w:cs="Arial"/>
          <w:spacing w:val="-2"/>
          <w:w w:val="95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 xml:space="preserve">a- </w:t>
      </w:r>
      <w:r>
        <w:rPr>
          <w:rFonts w:ascii="Arial" w:eastAsia="Arial" w:hAnsi="Arial" w:cs="Arial"/>
          <w:w w:val="90"/>
          <w:sz w:val="16"/>
          <w:szCs w:val="16"/>
        </w:rPr>
        <w:t>loblastic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anemia;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</w:t>
      </w:r>
    </w:p>
    <w:p w14:paraId="74789210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4121" w:space="365"/>
            <w:col w:w="1152" w:space="124"/>
            <w:col w:w="731" w:space="545"/>
            <w:col w:w="2318" w:space="604"/>
            <w:col w:w="3900"/>
          </w:cols>
        </w:sectPr>
      </w:pPr>
    </w:p>
    <w:p w14:paraId="50886214" w14:textId="77777777" w:rsidR="00B77D6E" w:rsidRDefault="00D6358D">
      <w:pPr>
        <w:spacing w:before="75" w:after="0" w:line="220" w:lineRule="atLeast"/>
        <w:ind w:left="2294" w:right="205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lastRenderedPageBreak/>
        <w:t>UniProt</w:t>
      </w:r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entries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left,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Ensembl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right.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(bp)</w:t>
      </w:r>
      <w:r>
        <w:rPr>
          <w:rFonts w:ascii="Arial" w:eastAsia="Arial" w:hAnsi="Arial" w:cs="Arial"/>
          <w:spacing w:val="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GO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(mf)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(cc)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ws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UniProt</w:t>
      </w:r>
      <w:r>
        <w:rPr>
          <w:rFonts w:ascii="Arial" w:eastAsia="Arial" w:hAnsi="Arial" w:cs="Arial"/>
          <w:spacing w:val="2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that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annotations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GO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5"/>
          <w:sz w:val="16"/>
          <w:szCs w:val="16"/>
        </w:rPr>
        <w:t>Molecular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functio</w:t>
      </w:r>
      <w:r>
        <w:rPr>
          <w:rFonts w:ascii="Arial" w:eastAsia="Arial" w:hAnsi="Arial" w:cs="Arial"/>
          <w:i/>
          <w:spacing w:val="1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w w:val="98"/>
          <w:sz w:val="16"/>
          <w:szCs w:val="16"/>
        </w:rPr>
        <w:t>Cellular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componen</w:t>
      </w:r>
      <w:r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respect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.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UniProt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Ensembl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used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mapping purposes</w:t>
      </w:r>
    </w:p>
    <w:p w14:paraId="1B277342" w14:textId="77777777" w:rsidR="00B77D6E" w:rsidRDefault="00B77D6E">
      <w:pPr>
        <w:spacing w:before="2" w:after="0" w:line="90" w:lineRule="exact"/>
        <w:rPr>
          <w:sz w:val="9"/>
          <w:szCs w:val="9"/>
        </w:rPr>
      </w:pPr>
    </w:p>
    <w:tbl>
      <w:tblPr>
        <w:tblW w:w="0" w:type="auto"/>
        <w:tblInd w:w="2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420"/>
        <w:gridCol w:w="595"/>
        <w:gridCol w:w="567"/>
        <w:gridCol w:w="973"/>
        <w:gridCol w:w="1008"/>
        <w:gridCol w:w="918"/>
        <w:gridCol w:w="1043"/>
        <w:gridCol w:w="1085"/>
      </w:tblGrid>
      <w:tr w:rsidR="00B77D6E" w14:paraId="59B93388" w14:textId="77777777">
        <w:trPr>
          <w:trHeight w:hRule="exact" w:val="34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537D6439" w14:textId="77777777" w:rsidR="00B77D6E" w:rsidRDefault="00D6358D">
            <w:pPr>
              <w:spacing w:before="74" w:after="0" w:line="240" w:lineRule="auto"/>
              <w:ind w:left="4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11"/>
                <w:w w:val="89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able</w:t>
            </w:r>
            <w:r>
              <w:rPr>
                <w:rFonts w:ascii="Arial" w:eastAsia="Arial" w:hAnsi="Arial" w:cs="Arial"/>
                <w:spacing w:val="3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2.</w:t>
            </w:r>
            <w:r>
              <w:rPr>
                <w:rFonts w:ascii="Arial" w:eastAsia="Arial" w:hAnsi="Arial" w:cs="Arial"/>
                <w:spacing w:val="1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w w:val="89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89"/>
                <w:sz w:val="15"/>
                <w:szCs w:val="15"/>
              </w:rPr>
              <w:t>emplate</w:t>
            </w:r>
            <w:r>
              <w:rPr>
                <w:rFonts w:ascii="Arial" w:eastAsia="Arial" w:hAnsi="Arial" w:cs="Arial"/>
                <w:spacing w:val="3"/>
                <w:w w:val="8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table.</w:t>
            </w:r>
          </w:p>
        </w:tc>
        <w:tc>
          <w:tcPr>
            <w:tcW w:w="6609" w:type="dxa"/>
            <w:gridSpan w:val="8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7AAFDC" w14:textId="77777777" w:rsidR="00B77D6E" w:rsidRDefault="00B77D6E"/>
        </w:tc>
      </w:tr>
      <w:tr w:rsidR="00B77D6E" w14:paraId="3099B4AD" w14:textId="77777777">
        <w:trPr>
          <w:trHeight w:hRule="exact" w:val="229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0FAD37B" w14:textId="77777777" w:rsidR="00B77D6E" w:rsidRDefault="00B77D6E"/>
        </w:tc>
        <w:tc>
          <w:tcPr>
            <w:tcW w:w="4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18FDED1" w14:textId="77777777" w:rsidR="00B77D6E" w:rsidRDefault="00D6358D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#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763B631" w14:textId="77777777" w:rsidR="00B77D6E" w:rsidRDefault="00D6358D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514D78" w14:textId="77777777" w:rsidR="00B77D6E" w:rsidRDefault="00D6358D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515BC00" w14:textId="77777777" w:rsidR="00B77D6E" w:rsidRDefault="00D6358D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Bp</w:t>
            </w:r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DDA29CF" w14:textId="77777777" w:rsidR="00B77D6E" w:rsidRDefault="00D6358D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Mf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582D3EC" w14:textId="77777777" w:rsidR="00B77D6E" w:rsidRDefault="00D6358D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708E9F6" w14:textId="77777777" w:rsidR="00B77D6E" w:rsidRDefault="00D6358D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Ph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046B6A" w14:textId="77777777" w:rsidR="00B77D6E" w:rsidRDefault="00D6358D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</w:p>
        </w:tc>
      </w:tr>
      <w:tr w:rsidR="00B77D6E" w14:paraId="3B09519F" w14:textId="77777777">
        <w:trPr>
          <w:trHeight w:hRule="exact" w:val="231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3B50B4B" w14:textId="77777777" w:rsidR="00B77D6E" w:rsidRDefault="00B77D6E"/>
        </w:tc>
        <w:tc>
          <w:tcPr>
            <w:tcW w:w="4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7F09CD" w14:textId="77777777" w:rsidR="00B77D6E" w:rsidRDefault="00D6358D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10"/>
                <w:sz w:val="16"/>
                <w:szCs w:val="16"/>
              </w:rPr>
              <w:t>k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A7B0DF" w14:textId="77777777" w:rsidR="00B77D6E" w:rsidRDefault="00D6358D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</w:rPr>
              <w:t>k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394C14" w14:textId="77777777" w:rsidR="00B77D6E" w:rsidRDefault="00D6358D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</w:rPr>
              <w:t>k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2878C6" w14:textId="77777777" w:rsidR="00B77D6E" w:rsidRDefault="00D6358D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AE3824" w14:textId="77777777" w:rsidR="00B77D6E" w:rsidRDefault="00D6358D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ACB2CA" w14:textId="77777777" w:rsidR="00B77D6E" w:rsidRDefault="00D6358D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D53D6F0" w14:textId="77777777" w:rsidR="00B77D6E" w:rsidRDefault="00D6358D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6969B6" w14:textId="77777777" w:rsidR="00B77D6E" w:rsidRDefault="00D6358D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  <w:tr w:rsidR="00B77D6E" w14:paraId="72031593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F8D06D1" w14:textId="77777777" w:rsidR="00B77D6E" w:rsidRDefault="00B77D6E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04B79C3" w14:textId="77777777" w:rsidR="00B77D6E" w:rsidRDefault="00D6358D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A8AEECE" w14:textId="77777777" w:rsidR="00B77D6E" w:rsidRDefault="00D6358D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F81AD1" w14:textId="77777777" w:rsidR="00B77D6E" w:rsidRDefault="00D6358D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F29B6CB" w14:textId="77777777" w:rsidR="00B77D6E" w:rsidRDefault="00D6358D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E564EC1" w14:textId="77777777" w:rsidR="00B77D6E" w:rsidRDefault="00D6358D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6018271D" w14:textId="77777777" w:rsidR="00B77D6E" w:rsidRDefault="00D6358D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19A17E0C" w14:textId="77777777" w:rsidR="00B77D6E" w:rsidRDefault="00D6358D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36D4529" w14:textId="77777777" w:rsidR="00B77D6E" w:rsidRDefault="00D6358D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</w:tr>
      <w:tr w:rsidR="00B77D6E" w14:paraId="0028FE5A" w14:textId="77777777">
        <w:trPr>
          <w:trHeight w:hRule="exact" w:val="22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B5FA6E1" w14:textId="77777777" w:rsidR="00B77D6E" w:rsidRDefault="00B77D6E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F91F6F5" w14:textId="77777777" w:rsidR="00B77D6E" w:rsidRDefault="00D6358D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42"/>
                <w:sz w:val="16"/>
                <w:szCs w:val="16"/>
              </w:rPr>
              <w:t>l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DBBDA2A" w14:textId="77777777" w:rsidR="00B77D6E" w:rsidRDefault="00D6358D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AD49D5" w14:textId="77777777" w:rsidR="00B77D6E" w:rsidRDefault="00D6358D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</w:rPr>
              <w:t>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14F662A6" w14:textId="77777777" w:rsidR="00B77D6E" w:rsidRDefault="00D6358D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B332DDB" w14:textId="77777777" w:rsidR="00B77D6E" w:rsidRDefault="00D6358D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5730334" w14:textId="77777777" w:rsidR="00B77D6E" w:rsidRDefault="00D6358D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284E90CC" w14:textId="77777777" w:rsidR="00B77D6E" w:rsidRDefault="00D6358D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6915B0B5" w14:textId="77777777" w:rsidR="00B77D6E" w:rsidRDefault="00D6358D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  <w:tr w:rsidR="00B77D6E" w14:paraId="5A500286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3FB27A11" w14:textId="77777777" w:rsidR="00B77D6E" w:rsidRDefault="00B77D6E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D01C0EF" w14:textId="77777777" w:rsidR="00B77D6E" w:rsidRDefault="00D6358D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7536220" w14:textId="77777777" w:rsidR="00B77D6E" w:rsidRDefault="00D6358D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E81C2D" w14:textId="77777777" w:rsidR="00B77D6E" w:rsidRDefault="00D6358D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78DA6D0" w14:textId="77777777" w:rsidR="00B77D6E" w:rsidRDefault="00D6358D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04569CF" w14:textId="77777777" w:rsidR="00B77D6E" w:rsidRDefault="00D6358D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1F8E192" w14:textId="77777777" w:rsidR="00B77D6E" w:rsidRDefault="00D6358D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53F280CB" w14:textId="77777777" w:rsidR="00B77D6E" w:rsidRDefault="00D6358D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943D506" w14:textId="77777777" w:rsidR="00B77D6E" w:rsidRDefault="00D6358D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…</w:t>
            </w:r>
          </w:p>
        </w:tc>
      </w:tr>
      <w:tr w:rsidR="00B77D6E" w14:paraId="58CC7389" w14:textId="77777777">
        <w:trPr>
          <w:trHeight w:hRule="exact" w:val="22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4A7DA320" w14:textId="77777777" w:rsidR="00B77D6E" w:rsidRDefault="00B77D6E"/>
        </w:tc>
        <w:tc>
          <w:tcPr>
            <w:tcW w:w="4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E7D14D" w14:textId="77777777" w:rsidR="00B77D6E" w:rsidRDefault="00D6358D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w w:val="112"/>
                <w:sz w:val="16"/>
                <w:szCs w:val="16"/>
              </w:rPr>
              <w:t>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55462B" w14:textId="77777777" w:rsidR="00B77D6E" w:rsidRDefault="00D6358D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position w:val="2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w w:val="130"/>
                <w:sz w:val="12"/>
                <w:szCs w:val="12"/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71DF9A" w14:textId="77777777" w:rsidR="00B77D6E" w:rsidRDefault="00D6358D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i/>
                <w:w w:val="103"/>
                <w:position w:val="2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i/>
                <w:w w:val="130"/>
                <w:sz w:val="12"/>
                <w:szCs w:val="12"/>
              </w:rPr>
              <w:t>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D9BD3B6" w14:textId="77777777" w:rsidR="00B77D6E" w:rsidRDefault="00D6358D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pacing w:val="8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15D2E0" w14:textId="77777777" w:rsidR="00B77D6E" w:rsidRDefault="00D6358D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82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w w:val="109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6478243" w14:textId="77777777" w:rsidR="00B77D6E" w:rsidRDefault="00D6358D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>1</w:t>
            </w:r>
            <w:r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5D2898" w14:textId="77777777" w:rsidR="00B77D6E" w:rsidRDefault="00D6358D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i/>
                <w:spacing w:val="-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EB2A8F" w14:textId="77777777" w:rsidR="00B77D6E" w:rsidRDefault="00D6358D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position w:val="-2"/>
                <w:sz w:val="12"/>
                <w:szCs w:val="12"/>
              </w:rPr>
              <w:t xml:space="preserve">1 </w:t>
            </w:r>
            <w:r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115"/>
                <w:sz w:val="16"/>
                <w:szCs w:val="16"/>
              </w:rPr>
              <w:t>n</w:t>
            </w:r>
          </w:p>
        </w:tc>
      </w:tr>
    </w:tbl>
    <w:p w14:paraId="36792277" w14:textId="77777777" w:rsidR="00B77D6E" w:rsidRDefault="00D6358D">
      <w:pPr>
        <w:spacing w:before="59" w:after="0" w:line="240" w:lineRule="auto"/>
        <w:ind w:left="229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symbol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#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IDs;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proteins;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G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genes;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>g</w:t>
      </w:r>
      <w:r>
        <w:rPr>
          <w:rFonts w:ascii="Arial" w:eastAsia="Arial" w:hAnsi="Arial" w:cs="Arial"/>
          <w:w w:val="91"/>
          <w:sz w:val="16"/>
          <w:szCs w:val="16"/>
        </w:rPr>
        <w:t>anisms;</w:t>
      </w:r>
      <w:r>
        <w:rPr>
          <w:rFonts w:ascii="Arial" w:eastAsia="Arial" w:hAnsi="Arial" w:cs="Arial"/>
          <w:spacing w:val="-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Bp</w:t>
      </w:r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biological</w:t>
      </w:r>
      <w:r>
        <w:rPr>
          <w:rFonts w:ascii="Arial" w:eastAsia="Arial" w:hAnsi="Arial" w:cs="Arial"/>
          <w:spacing w:val="3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processes;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molecular</w:t>
      </w:r>
      <w:r>
        <w:rPr>
          <w:rFonts w:ascii="Arial" w:eastAsia="Arial" w:hAnsi="Arial" w:cs="Arial"/>
          <w:spacing w:val="-1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function;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cellular</w:t>
      </w:r>
      <w:r>
        <w:rPr>
          <w:rFonts w:ascii="Arial" w:eastAsia="Arial" w:hAnsi="Arial" w:cs="Arial"/>
          <w:spacing w:val="1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component;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Ph</w:t>
      </w:r>
    </w:p>
    <w:p w14:paraId="602C1069" w14:textId="77777777" w:rsidR="00B77D6E" w:rsidRDefault="00D6358D">
      <w:pPr>
        <w:spacing w:before="35" w:after="0" w:line="240" w:lineRule="auto"/>
        <w:ind w:left="229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phenotype;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associate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molecules.</w:t>
      </w:r>
    </w:p>
    <w:p w14:paraId="157E7C8A" w14:textId="77777777" w:rsidR="00B77D6E" w:rsidRDefault="00B77D6E">
      <w:pPr>
        <w:spacing w:before="16" w:after="0" w:line="200" w:lineRule="exact"/>
        <w:rPr>
          <w:sz w:val="20"/>
          <w:szCs w:val="20"/>
        </w:rPr>
      </w:pPr>
    </w:p>
    <w:p w14:paraId="307C7F4B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332C2CD3" w14:textId="77777777" w:rsidR="00B77D6E" w:rsidRDefault="00D6358D">
      <w:pPr>
        <w:spacing w:before="33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lastRenderedPageBreak/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There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xist</w:t>
      </w:r>
      <w:r>
        <w:rPr>
          <w:rFonts w:ascii="Arial" w:eastAsia="Arial" w:hAnsi="Arial" w:cs="Arial"/>
          <w:spacing w:val="1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dysfunctio- nal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therefore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bear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risks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causing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more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pathological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;</w:t>
      </w:r>
    </w:p>
    <w:p w14:paraId="40C0668E" w14:textId="77777777" w:rsidR="00B77D6E" w:rsidRDefault="00D6358D">
      <w:pPr>
        <w:spacing w:before="1" w:after="0" w:line="240" w:lineRule="auto"/>
        <w:ind w:left="2157" w:right="-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be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realized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</w:p>
    <w:p w14:paraId="302B2F80" w14:textId="77777777" w:rsidR="00B77D6E" w:rsidRDefault="00D6358D">
      <w:pPr>
        <w:spacing w:before="35" w:after="0" w:line="240" w:lineRule="auto"/>
        <w:ind w:left="2330" w:right="370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4"/>
          <w:sz w:val="16"/>
          <w:szCs w:val="16"/>
        </w:rPr>
        <w:t>processes;</w:t>
      </w:r>
    </w:p>
    <w:p w14:paraId="03CA1A25" w14:textId="77777777" w:rsidR="00B77D6E" w:rsidRDefault="00D6358D">
      <w:pPr>
        <w:spacing w:before="33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lastRenderedPageBreak/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ws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type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single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database </w:t>
      </w:r>
      <w:r>
        <w:rPr>
          <w:rFonts w:ascii="Arial" w:eastAsia="Arial" w:hAnsi="Arial" w:cs="Arial"/>
          <w:w w:val="85"/>
          <w:sz w:val="16"/>
          <w:szCs w:val="16"/>
        </w:rPr>
        <w:t>record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introduced 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defined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pr:</w:t>
      </w:r>
      <w:r>
        <w:rPr>
          <w:rFonts w:ascii="Arial" w:eastAsia="Arial" w:hAnsi="Arial" w:cs="Arial"/>
          <w:i/>
          <w:w w:val="89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otein</w:t>
      </w:r>
      <w:r>
        <w:rPr>
          <w:rFonts w:ascii="Arial" w:eastAsia="Arial" w:hAnsi="Arial" w:cs="Arial"/>
          <w:w w:val="89"/>
          <w:sz w:val="16"/>
          <w:szCs w:val="16"/>
        </w:rPr>
        <w:t>.</w:t>
      </w:r>
      <w:r>
        <w:rPr>
          <w:rFonts w:ascii="Arial" w:eastAsia="Arial" w:hAnsi="Arial" w:cs="Arial"/>
          <w:spacing w:val="3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composed </w:t>
      </w:r>
      <w:r>
        <w:rPr>
          <w:rFonts w:ascii="Arial" w:eastAsia="Arial" w:hAnsi="Arial" w:cs="Arial"/>
          <w:w w:val="88"/>
          <w:sz w:val="16"/>
          <w:szCs w:val="16"/>
        </w:rPr>
        <w:t>name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concerning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specific</w:t>
      </w:r>
      <w:r>
        <w:rPr>
          <w:rFonts w:ascii="Arial" w:eastAsia="Arial" w:hAnsi="Arial" w:cs="Arial"/>
          <w:spacing w:val="3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anism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r>
        <w:rPr>
          <w:rFonts w:ascii="Arial" w:eastAsia="Arial" w:hAnsi="Arial" w:cs="Arial"/>
          <w:i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0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type 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.</w:t>
      </w:r>
    </w:p>
    <w:p w14:paraId="7B59AC58" w14:textId="77777777" w:rsidR="00B77D6E" w:rsidRDefault="00B77D6E">
      <w:pPr>
        <w:spacing w:before="5" w:after="0" w:line="120" w:lineRule="exact"/>
        <w:rPr>
          <w:sz w:val="12"/>
          <w:szCs w:val="12"/>
        </w:rPr>
      </w:pPr>
    </w:p>
    <w:p w14:paraId="3A35A0EF" w14:textId="77777777" w:rsidR="00B77D6E" w:rsidRDefault="00D6358D">
      <w:pPr>
        <w:spacing w:after="0" w:line="122" w:lineRule="exact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5"/>
          <w:position w:val="-4"/>
          <w:sz w:val="15"/>
          <w:szCs w:val="15"/>
        </w:rPr>
        <w:t>T</w:t>
      </w:r>
      <w:r>
        <w:rPr>
          <w:rFonts w:ascii="Arial" w:eastAsia="Arial" w:hAnsi="Arial" w:cs="Arial"/>
          <w:w w:val="85"/>
          <w:position w:val="-4"/>
          <w:sz w:val="15"/>
          <w:szCs w:val="15"/>
        </w:rPr>
        <w:t>able</w:t>
      </w:r>
      <w:r>
        <w:rPr>
          <w:rFonts w:ascii="Arial" w:eastAsia="Arial" w:hAnsi="Arial" w:cs="Arial"/>
          <w:spacing w:val="19"/>
          <w:w w:val="85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4"/>
          <w:sz w:val="15"/>
          <w:szCs w:val="15"/>
        </w:rPr>
        <w:t>4.</w:t>
      </w:r>
      <w:r>
        <w:rPr>
          <w:rFonts w:ascii="Arial" w:eastAsia="Arial" w:hAnsi="Arial" w:cs="Arial"/>
          <w:spacing w:val="7"/>
          <w:w w:val="85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4"/>
          <w:sz w:val="15"/>
          <w:szCs w:val="15"/>
        </w:rPr>
        <w:t>Defined</w:t>
      </w:r>
      <w:r>
        <w:rPr>
          <w:rFonts w:ascii="Arial" w:eastAsia="Arial" w:hAnsi="Arial" w:cs="Arial"/>
          <w:spacing w:val="33"/>
          <w:w w:val="85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position w:val="-4"/>
          <w:sz w:val="15"/>
          <w:szCs w:val="15"/>
        </w:rPr>
        <w:t>Subclasses</w:t>
      </w:r>
      <w:r>
        <w:rPr>
          <w:rFonts w:ascii="Arial" w:eastAsia="Arial" w:hAnsi="Arial" w:cs="Arial"/>
          <w:spacing w:val="-5"/>
          <w:w w:val="85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4"/>
          <w:sz w:val="15"/>
          <w:szCs w:val="15"/>
        </w:rPr>
        <w:t>of</w:t>
      </w:r>
      <w:r>
        <w:rPr>
          <w:rFonts w:ascii="Arial" w:eastAsia="Arial" w:hAnsi="Arial" w:cs="Arial"/>
          <w:spacing w:val="-5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position w:val="-4"/>
          <w:sz w:val="15"/>
          <w:szCs w:val="15"/>
        </w:rPr>
        <w:t xml:space="preserve">biological </w:t>
      </w:r>
      <w:r>
        <w:rPr>
          <w:rFonts w:ascii="Arial" w:eastAsia="Arial" w:hAnsi="Arial" w:cs="Arial"/>
          <w:spacing w:val="15"/>
          <w:w w:val="87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position w:val="-4"/>
          <w:sz w:val="15"/>
          <w:szCs w:val="15"/>
        </w:rPr>
        <w:t>process</w:t>
      </w:r>
      <w:r>
        <w:rPr>
          <w:rFonts w:ascii="Arial" w:eastAsia="Arial" w:hAnsi="Arial" w:cs="Arial"/>
          <w:spacing w:val="-9"/>
          <w:w w:val="87"/>
          <w:position w:val="-4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4"/>
          <w:sz w:val="15"/>
          <w:szCs w:val="15"/>
        </w:rPr>
        <w:t>Bp.</w:t>
      </w:r>
    </w:p>
    <w:p w14:paraId="366BB922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5DAA0BB1" w14:textId="77777777" w:rsidR="00B77D6E" w:rsidRDefault="00D6358D">
      <w:pPr>
        <w:tabs>
          <w:tab w:val="left" w:pos="7220"/>
          <w:tab w:val="left" w:pos="11680"/>
        </w:tabs>
        <w:spacing w:after="0" w:line="157" w:lineRule="exact"/>
        <w:ind w:left="215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lastRenderedPageBreak/>
        <w:t>•</w:t>
      </w:r>
      <w:r>
        <w:rPr>
          <w:rFonts w:ascii="Arial" w:eastAsia="Arial" w:hAnsi="Arial" w:cs="Arial"/>
          <w:i/>
          <w:sz w:val="14"/>
          <w:szCs w:val="14"/>
        </w:rPr>
        <w:t xml:space="preserve">  </w:t>
      </w:r>
      <w:r>
        <w:rPr>
          <w:rFonts w:ascii="Arial" w:eastAsia="Arial" w:hAnsi="Arial" w:cs="Arial"/>
          <w:i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114"/>
          <w:sz w:val="16"/>
          <w:szCs w:val="16"/>
        </w:rPr>
        <w:t>All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types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protein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O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able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Mf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processes;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w w:val="89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sz w:val="16"/>
          <w:szCs w:val="16"/>
          <w:u w:val="single" w:color="000000"/>
        </w:rPr>
        <w:tab/>
      </w:r>
    </w:p>
    <w:p w14:paraId="5F8F63EF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1AF9B17A" w14:textId="77777777" w:rsidR="00B77D6E" w:rsidRDefault="00D6358D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lastRenderedPageBreak/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 xml:space="preserve">anism  specific. 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DB </w:t>
      </w:r>
      <w:r>
        <w:rPr>
          <w:rFonts w:ascii="Arial" w:eastAsia="Arial" w:hAnsi="Arial" w:cs="Arial"/>
          <w:w w:val="87"/>
          <w:sz w:val="16"/>
          <w:szCs w:val="16"/>
        </w:rPr>
        <w:t>records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refer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specific</w:t>
      </w:r>
      <w:r>
        <w:rPr>
          <w:rFonts w:ascii="Arial" w:eastAsia="Arial" w:hAnsi="Arial" w:cs="Arial"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introduce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subclasses </w:t>
      </w:r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r>
        <w:rPr>
          <w:rFonts w:ascii="Arial" w:eastAsia="Arial" w:hAnsi="Arial" w:cs="Arial"/>
          <w:i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record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(Protein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typeO).</w:t>
      </w:r>
    </w:p>
    <w:p w14:paraId="781A4D24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referred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record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happen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same </w:t>
      </w:r>
      <w:r>
        <w:rPr>
          <w:rFonts w:ascii="Arial" w:eastAsia="Arial" w:hAnsi="Arial" w:cs="Arial"/>
          <w:w w:val="90"/>
          <w:sz w:val="16"/>
          <w:szCs w:val="16"/>
        </w:rPr>
        <w:t>cellular</w:t>
      </w:r>
      <w:r>
        <w:rPr>
          <w:rFonts w:ascii="Arial" w:eastAsia="Arial" w:hAnsi="Arial" w:cs="Arial"/>
          <w:spacing w:val="1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structure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eral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anisms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including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>anism-specific proteins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molecules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denotes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xclus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 xml:space="preserve">e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occurrence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sense, </w:t>
      </w:r>
      <w:r>
        <w:rPr>
          <w:rFonts w:ascii="Arial" w:eastAsia="Arial" w:hAnsi="Arial" w:cs="Arial"/>
          <w:spacing w:val="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each 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repre- </w:t>
      </w:r>
      <w:r>
        <w:rPr>
          <w:rFonts w:ascii="Arial" w:eastAsia="Arial" w:hAnsi="Arial" w:cs="Arial"/>
          <w:w w:val="83"/>
          <w:sz w:val="16"/>
          <w:szCs w:val="16"/>
        </w:rPr>
        <w:t>sents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Bp</w:t>
      </w:r>
      <w:r>
        <w:rPr>
          <w:rFonts w:ascii="Arial" w:eastAsia="Arial" w:hAnsi="Arial" w:cs="Arial"/>
          <w:w w:val="89"/>
          <w:sz w:val="16"/>
          <w:szCs w:val="16"/>
        </w:rPr>
        <w:t>,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6"/>
          <w:sz w:val="16"/>
          <w:szCs w:val="16"/>
        </w:rPr>
        <w:t>generated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 a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combination 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process,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anism,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protein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molecule;</w:t>
      </w:r>
    </w:p>
    <w:p w14:paraId="240E4448" w14:textId="77777777" w:rsidR="00B77D6E" w:rsidRDefault="00D6358D">
      <w:pPr>
        <w:spacing w:before="1" w:after="0" w:line="281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structure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es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open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which</w:t>
      </w:r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cellular</w:t>
      </w:r>
      <w:r>
        <w:rPr>
          <w:rFonts w:ascii="Arial" w:eastAsia="Arial" w:hAnsi="Arial" w:cs="Arial"/>
          <w:spacing w:val="2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component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86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en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Bp</w:t>
      </w:r>
      <w:r>
        <w:rPr>
          <w:rFonts w:ascii="Arial" w:eastAsia="Arial" w:hAnsi="Arial" w:cs="Arial"/>
          <w:i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subclass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located,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when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more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than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entry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1"/>
          <w:sz w:val="16"/>
          <w:szCs w:val="16"/>
        </w:rPr>
        <w:t>cellular</w:t>
      </w:r>
      <w:r>
        <w:rPr>
          <w:rFonts w:ascii="Arial" w:eastAsia="Arial" w:hAnsi="Arial" w:cs="Arial"/>
          <w:spacing w:val="2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component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field.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reason,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union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classes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type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3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3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…or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6"/>
          <w:sz w:val="16"/>
          <w:szCs w:val="16"/>
        </w:rPr>
        <w:t>C</w:t>
      </w:r>
      <w:r>
        <w:rPr>
          <w:rFonts w:ascii="Arial" w:eastAsia="Arial" w:hAnsi="Arial" w:cs="Arial"/>
          <w:i/>
          <w:w w:val="116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17"/>
          <w:w w:val="116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which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locations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safely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assigned.</w:t>
      </w:r>
    </w:p>
    <w:p w14:paraId="525E4EB4" w14:textId="77777777" w:rsidR="00B77D6E" w:rsidRDefault="00D6358D">
      <w:pPr>
        <w:spacing w:before="4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not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>xplicit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connect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Bp</w:t>
      </w:r>
      <w:r>
        <w:rPr>
          <w:rFonts w:ascii="Arial" w:eastAsia="Arial" w:hAnsi="Arial" w:cs="Arial"/>
          <w:i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process.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Therefore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definition</w:t>
      </w:r>
      <w:r>
        <w:rPr>
          <w:rFonts w:ascii="Arial" w:eastAsia="Arial" w:hAnsi="Arial" w:cs="Arial"/>
          <w:spacing w:val="3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subclass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attached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agent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Bp</w:t>
      </w:r>
      <w:r>
        <w:rPr>
          <w:rFonts w:ascii="Arial" w:eastAsia="Arial" w:hAnsi="Arial" w:cs="Arial"/>
          <w:i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subclass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possible 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realisations 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disposition 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 xml:space="preserve">ealized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b</w:t>
      </w:r>
      <w:r>
        <w:rPr>
          <w:rFonts w:ascii="Arial" w:eastAsia="Arial" w:hAnsi="Arial" w:cs="Arial"/>
          <w:b/>
          <w:bCs/>
          <w:spacing w:val="2"/>
          <w:w w:val="90"/>
          <w:sz w:val="16"/>
          <w:szCs w:val="16"/>
        </w:rPr>
        <w:t>y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);</w:t>
      </w:r>
    </w:p>
    <w:p w14:paraId="06FE3359" w14:textId="77777777" w:rsidR="00B77D6E" w:rsidRDefault="00D6358D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If 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there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phenotype 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entries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Ph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a  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type </w:t>
      </w:r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r>
        <w:rPr>
          <w:rFonts w:ascii="Arial" w:eastAsia="Arial" w:hAnsi="Arial" w:cs="Arial"/>
          <w:i/>
          <w:spacing w:val="2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w w:val="85"/>
          <w:sz w:val="16"/>
          <w:szCs w:val="16"/>
        </w:rPr>
        <w:t>generated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 xml:space="preserve">ery </w:t>
      </w:r>
      <w:r>
        <w:rPr>
          <w:rFonts w:ascii="Arial" w:eastAsia="Arial" w:hAnsi="Arial" w:cs="Arial"/>
          <w:i/>
          <w:w w:val="89"/>
          <w:sz w:val="16"/>
          <w:szCs w:val="16"/>
        </w:rPr>
        <w:t>Bp_in_O_with_P_and_M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phenotypes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referred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being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realizations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risks.</w:t>
      </w:r>
    </w:p>
    <w:p w14:paraId="61049CA5" w14:textId="77777777" w:rsidR="00B77D6E" w:rsidRDefault="00B77D6E">
      <w:pPr>
        <w:spacing w:before="3" w:after="0" w:line="260" w:lineRule="exact"/>
        <w:rPr>
          <w:sz w:val="26"/>
          <w:szCs w:val="26"/>
        </w:rPr>
      </w:pPr>
    </w:p>
    <w:p w14:paraId="08FA5271" w14:textId="77777777" w:rsidR="00B77D6E" w:rsidRDefault="00D6358D">
      <w:pPr>
        <w:spacing w:after="0" w:line="240" w:lineRule="auto"/>
        <w:ind w:left="2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6.3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Ontology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patte</w:t>
      </w:r>
      <w:r>
        <w:rPr>
          <w:rFonts w:ascii="Arial" w:eastAsia="Arial" w:hAnsi="Arial" w:cs="Arial"/>
          <w:spacing w:val="4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ns</w:t>
      </w:r>
    </w:p>
    <w:p w14:paraId="06396D21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641C47AE" w14:textId="77777777" w:rsidR="00B77D6E" w:rsidRDefault="00D6358D">
      <w:pPr>
        <w:spacing w:after="0" w:line="285" w:lineRule="auto"/>
        <w:ind w:left="2108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analysis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all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 xml:space="preserve">wed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patterns.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present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axiomatic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definitions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4"/>
          <w:w w:val="90"/>
          <w:sz w:val="16"/>
          <w:szCs w:val="16"/>
        </w:rPr>
        <w:t>P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3),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Bp</w:t>
      </w:r>
      <w:r>
        <w:rPr>
          <w:rFonts w:ascii="Arial" w:eastAsia="Arial" w:hAnsi="Arial" w:cs="Arial"/>
          <w:i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</w:p>
    <w:p w14:paraId="2BF6BCFF" w14:textId="77777777" w:rsidR="00B77D6E" w:rsidRDefault="00B77D6E">
      <w:pPr>
        <w:spacing w:before="1" w:after="0" w:line="190" w:lineRule="exact"/>
        <w:rPr>
          <w:sz w:val="19"/>
          <w:szCs w:val="19"/>
        </w:rPr>
      </w:pPr>
    </w:p>
    <w:p w14:paraId="33BD53DC" w14:textId="77777777" w:rsidR="00B77D6E" w:rsidRDefault="00D6358D">
      <w:pPr>
        <w:spacing w:after="0" w:line="240" w:lineRule="auto"/>
        <w:ind w:left="2108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5"/>
          <w:sz w:val="15"/>
          <w:szCs w:val="15"/>
        </w:rPr>
        <w:t>T</w:t>
      </w:r>
      <w:r>
        <w:rPr>
          <w:rFonts w:ascii="Arial" w:eastAsia="Arial" w:hAnsi="Arial" w:cs="Arial"/>
          <w:w w:val="85"/>
          <w:sz w:val="15"/>
          <w:szCs w:val="15"/>
        </w:rPr>
        <w:t>able</w:t>
      </w:r>
      <w:r>
        <w:rPr>
          <w:rFonts w:ascii="Arial" w:eastAsia="Arial" w:hAnsi="Arial" w:cs="Arial"/>
          <w:spacing w:val="19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3.</w:t>
      </w:r>
      <w:r>
        <w:rPr>
          <w:rFonts w:ascii="Arial" w:eastAsia="Arial" w:hAnsi="Arial" w:cs="Arial"/>
          <w:spacing w:val="7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Defined</w:t>
      </w:r>
      <w:r>
        <w:rPr>
          <w:rFonts w:ascii="Arial" w:eastAsia="Arial" w:hAnsi="Arial" w:cs="Arial"/>
          <w:spacing w:val="33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Subclasses</w:t>
      </w:r>
      <w:r>
        <w:rPr>
          <w:rFonts w:ascii="Arial" w:eastAsia="Arial" w:hAnsi="Arial" w:cs="Arial"/>
          <w:spacing w:val="-5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 xml:space="preserve">proteins </w:t>
      </w:r>
      <w:r>
        <w:rPr>
          <w:rFonts w:ascii="Arial" w:eastAsia="Arial" w:hAnsi="Arial" w:cs="Arial"/>
          <w:sz w:val="15"/>
          <w:szCs w:val="15"/>
        </w:rPr>
        <w:t>P.</w:t>
      </w:r>
    </w:p>
    <w:p w14:paraId="0146F4DE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1A2CA93D" w14:textId="0178F85E" w:rsidR="00B77D6E" w:rsidRDefault="00E25282">
      <w:pPr>
        <w:spacing w:after="0" w:line="240" w:lineRule="auto"/>
        <w:ind w:left="2584" w:right="456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3" behindDoc="1" locked="0" layoutInCell="1" allowOverlap="1" wp14:anchorId="1C3C2B6B" wp14:editId="7E28E227">
                <wp:simplePos x="0" y="0"/>
                <wp:positionH relativeFrom="page">
                  <wp:posOffset>1724025</wp:posOffset>
                </wp:positionH>
                <wp:positionV relativeFrom="paragraph">
                  <wp:posOffset>-5080</wp:posOffset>
                </wp:positionV>
                <wp:extent cx="2392045" cy="1270"/>
                <wp:effectExtent l="9525" t="6350" r="8255" b="11430"/>
                <wp:wrapNone/>
                <wp:docPr id="1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1270"/>
                          <a:chOff x="2715" y="-8"/>
                          <a:chExt cx="3767" cy="2"/>
                        </a:xfrm>
                      </wpg:grpSpPr>
                      <wps:wsp>
                        <wps:cNvPr id="197" name="Freeform 98"/>
                        <wps:cNvSpPr>
                          <a:spLocks/>
                        </wps:cNvSpPr>
                        <wps:spPr bwMode="auto">
                          <a:xfrm>
                            <a:off x="2715" y="-8"/>
                            <a:ext cx="3767" cy="2"/>
                          </a:xfrm>
                          <a:custGeom>
                            <a:avLst/>
                            <a:gdLst>
                              <a:gd name="T0" fmla="+- 0 2715 2715"/>
                              <a:gd name="T1" fmla="*/ T0 w 3767"/>
                              <a:gd name="T2" fmla="+- 0 6482 2715"/>
                              <a:gd name="T3" fmla="*/ T2 w 37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7">
                                <a:moveTo>
                                  <a:pt x="0" y="0"/>
                                </a:moveTo>
                                <a:lnTo>
                                  <a:pt x="3767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1DD2A" id="Group 97" o:spid="_x0000_s1026" style="position:absolute;margin-left:135.75pt;margin-top:-.4pt;width:188.35pt;height:.1pt;z-index:-1287;mso-position-horizontal-relative:page" coordorigin="2715,-8" coordsize="37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">
                <v:shape id="Freeform 98" o:spid="_x0000_s1027" style="position:absolute;left:2715;top:-8;width:3767;height:2;visibility:visible;mso-wrap-style:square;v-text-anchor:top" coordsize="37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fOcMA&#10;AADcAAAADwAAAGRycy9kb3ducmV2LnhtbERP22rCQBB9L/gPywh9azZKqW10FRGEXkSp9gOm2TEb&#10;zc6G7EaTv+8KQt/mcK4zW3S2EhdqfOlYwShJQRDnTpdcKPg5rJ9eQfiArLFyTAp68rCYDx5mmGl3&#10;5W+67EMhYgj7DBWYEOpMSp8bsugTVxNH7ugaiyHCppC6wWsMt5Ucp+mLtFhybDBY08pQft63VsHm&#10;0Bs7/n3ud+32A3enDqv261Opx2G3nIII1IV/8d39ruP8twncno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MfOcMAAADcAAAADwAAAAAAAAAAAAAAAACYAgAAZHJzL2Rv&#10;d25yZXYueG1sUEsFBgAAAAAEAAQA9QAAAIgDAAAAAA==&#10;" path="m,l3767,e" filled="f" strokeweight=".17569mm">
                  <v:path arrowok="t" o:connecttype="custom" o:connectlocs="0,0;3767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7"/>
          <w:sz w:val="16"/>
          <w:szCs w:val="16"/>
        </w:rPr>
        <w:t>P_sensu_O</w:t>
      </w:r>
      <w:r w:rsidR="00D6358D"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7"/>
          <w:sz w:val="16"/>
          <w:szCs w:val="16"/>
        </w:rPr>
        <w:t>equ</w:t>
      </w:r>
      <w:r w:rsidR="00D6358D">
        <w:rPr>
          <w:rFonts w:ascii="Arial" w:eastAsia="Arial" w:hAnsi="Arial" w:cs="Arial"/>
          <w:spacing w:val="-3"/>
          <w:w w:val="87"/>
          <w:sz w:val="16"/>
          <w:szCs w:val="16"/>
        </w:rPr>
        <w:t>iv</w:t>
      </w:r>
      <w:r w:rsidR="00D6358D">
        <w:rPr>
          <w:rFonts w:ascii="Arial" w:eastAsia="Arial" w:hAnsi="Arial" w:cs="Arial"/>
          <w:w w:val="87"/>
          <w:sz w:val="16"/>
          <w:szCs w:val="16"/>
        </w:rPr>
        <w:t>alent</w:t>
      </w:r>
      <w:r w:rsidR="00D6358D">
        <w:rPr>
          <w:rFonts w:ascii="Arial" w:eastAsia="Arial" w:hAnsi="Arial" w:cs="Arial"/>
          <w:spacing w:val="-11"/>
          <w:w w:val="87"/>
          <w:sz w:val="16"/>
          <w:szCs w:val="16"/>
        </w:rPr>
        <w:t>T</w:t>
      </w:r>
      <w:r w:rsidR="00D6358D">
        <w:rPr>
          <w:rFonts w:ascii="Arial" w:eastAsia="Arial" w:hAnsi="Arial" w:cs="Arial"/>
          <w:w w:val="87"/>
          <w:sz w:val="16"/>
          <w:szCs w:val="16"/>
        </w:rPr>
        <w:t>o</w:t>
      </w:r>
      <w:r w:rsidR="00D6358D"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and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(‘</w:t>
      </w:r>
      <w:r w:rsidR="00D6358D">
        <w:rPr>
          <w:rFonts w:ascii="Arial" w:eastAsia="Arial" w:hAnsi="Arial" w:cs="Arial"/>
          <w:i/>
          <w:sz w:val="16"/>
          <w:szCs w:val="16"/>
        </w:rPr>
        <w:t>is</w:t>
      </w:r>
      <w:r w:rsidR="00D6358D"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2"/>
          <w:sz w:val="16"/>
          <w:szCs w:val="16"/>
        </w:rPr>
        <w:t>included</w:t>
      </w:r>
      <w:r w:rsidR="00D6358D">
        <w:rPr>
          <w:rFonts w:ascii="Arial" w:eastAsia="Arial" w:hAnsi="Arial" w:cs="Arial"/>
          <w:i/>
          <w:spacing w:val="-1"/>
          <w:w w:val="9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9"/>
          <w:sz w:val="16"/>
          <w:szCs w:val="16"/>
        </w:rPr>
        <w:t>i</w:t>
      </w:r>
      <w:r w:rsidR="00D6358D">
        <w:rPr>
          <w:rFonts w:ascii="Arial" w:eastAsia="Arial" w:hAnsi="Arial" w:cs="Arial"/>
          <w:i/>
          <w:spacing w:val="1"/>
          <w:w w:val="99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pacing w:val="1"/>
          <w:w w:val="92"/>
          <w:sz w:val="16"/>
          <w:szCs w:val="16"/>
        </w:rPr>
        <w:t>O</w:t>
      </w:r>
      <w:r w:rsidR="00D6358D">
        <w:rPr>
          <w:rFonts w:ascii="Arial" w:eastAsia="Arial" w:hAnsi="Arial" w:cs="Arial"/>
          <w:w w:val="99"/>
          <w:sz w:val="16"/>
          <w:szCs w:val="16"/>
        </w:rPr>
        <w:t>)</w:t>
      </w:r>
    </w:p>
    <w:p w14:paraId="3E6552AB" w14:textId="77777777" w:rsidR="00B77D6E" w:rsidRDefault="00D6358D">
      <w:pPr>
        <w:spacing w:before="35" w:after="0" w:line="240" w:lineRule="auto"/>
        <w:ind w:left="3640" w:right="15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subclassOf </w:t>
      </w:r>
      <w:r>
        <w:rPr>
          <w:rFonts w:ascii="Arial" w:eastAsia="Arial" w:hAnsi="Arial" w:cs="Arial"/>
          <w:w w:val="94"/>
          <w:sz w:val="16"/>
          <w:szCs w:val="16"/>
        </w:rPr>
        <w:t>pr: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</w:t>
      </w:r>
    </w:p>
    <w:p w14:paraId="5021305E" w14:textId="4C3CF442" w:rsidR="00B77D6E" w:rsidRDefault="00E25282">
      <w:pPr>
        <w:spacing w:before="35" w:after="0" w:line="240" w:lineRule="auto"/>
        <w:ind w:left="3603" w:right="1479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4" behindDoc="1" locked="0" layoutInCell="1" allowOverlap="1" wp14:anchorId="4B5A6E4E" wp14:editId="312AA65C">
                <wp:simplePos x="0" y="0"/>
                <wp:positionH relativeFrom="page">
                  <wp:posOffset>1724025</wp:posOffset>
                </wp:positionH>
                <wp:positionV relativeFrom="paragraph">
                  <wp:posOffset>162560</wp:posOffset>
                </wp:positionV>
                <wp:extent cx="2392045" cy="1270"/>
                <wp:effectExtent l="9525" t="10160" r="8255" b="7620"/>
                <wp:wrapNone/>
                <wp:docPr id="1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1270"/>
                          <a:chOff x="2715" y="256"/>
                          <a:chExt cx="3767" cy="2"/>
                        </a:xfrm>
                      </wpg:grpSpPr>
                      <wps:wsp>
                        <wps:cNvPr id="195" name="Freeform 96"/>
                        <wps:cNvSpPr>
                          <a:spLocks/>
                        </wps:cNvSpPr>
                        <wps:spPr bwMode="auto">
                          <a:xfrm>
                            <a:off x="2715" y="256"/>
                            <a:ext cx="3767" cy="2"/>
                          </a:xfrm>
                          <a:custGeom>
                            <a:avLst/>
                            <a:gdLst>
                              <a:gd name="T0" fmla="+- 0 2715 2715"/>
                              <a:gd name="T1" fmla="*/ T0 w 3767"/>
                              <a:gd name="T2" fmla="+- 0 6482 2715"/>
                              <a:gd name="T3" fmla="*/ T2 w 37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67">
                                <a:moveTo>
                                  <a:pt x="0" y="0"/>
                                </a:moveTo>
                                <a:lnTo>
                                  <a:pt x="3767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F00C0" id="Group 95" o:spid="_x0000_s1026" style="position:absolute;margin-left:135.75pt;margin-top:12.8pt;width:188.35pt;height:.1pt;z-index:-1286;mso-position-horizontal-relative:page" coordorigin="2715,256" coordsize="37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">
                <v:shape id="Freeform 96" o:spid="_x0000_s1027" style="position:absolute;left:2715;top:256;width:3767;height:2;visibility:visible;mso-wrap-style:square;v-text-anchor:top" coordsize="37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0k1cMA&#10;AADcAAAADwAAAGRycy9kb3ducmV2LnhtbERP22rCQBB9L/gPywh9azZKK210FRGEXkSp9gOm2TEb&#10;zc6G7EaTv+8KQt/mcK4zW3S2EhdqfOlYwShJQRDnTpdcKPg5rJ9eQfiArLFyTAp68rCYDx5mmGl3&#10;5W+67EMhYgj7DBWYEOpMSp8bsugTVxNH7ugaiyHCppC6wWsMt5Ucp+lEWiw5NhisaWUoP+9bq2Bz&#10;6I0d/z73u3b7gbtTh1X79anU47BbTkEE6sK/+O5+13H+2wvcno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0k1cMAAADcAAAADwAAAAAAAAAAAAAAAACYAgAAZHJzL2Rv&#10;d25yZXYueG1sUEsFBgAAAAAEAAQA9QAAAIgDAAAAAA==&#10;" path="m,l3767,e" filled="f" strokeweight=".17569mm">
                  <v:path arrowok="t" o:connecttype="custom" o:connectlocs="0,0;3767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7"/>
          <w:sz w:val="16"/>
          <w:szCs w:val="16"/>
        </w:rPr>
        <w:t>P_sensu_O</w:t>
      </w:r>
      <w:r w:rsidR="00D6358D">
        <w:rPr>
          <w:rFonts w:ascii="Arial" w:eastAsia="Arial" w:hAnsi="Arial" w:cs="Arial"/>
          <w:i/>
          <w:spacing w:val="-6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7"/>
          <w:sz w:val="16"/>
          <w:szCs w:val="16"/>
        </w:rPr>
        <w:t>subclassOf</w:t>
      </w:r>
      <w:r w:rsidR="00D6358D"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P</w:t>
      </w:r>
    </w:p>
    <w:p w14:paraId="244957D3" w14:textId="77777777" w:rsidR="00B77D6E" w:rsidRDefault="00D6358D">
      <w:pPr>
        <w:spacing w:after="0" w:line="181" w:lineRule="exact"/>
        <w:ind w:left="171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89"/>
          <w:sz w:val="16"/>
          <w:szCs w:val="16"/>
        </w:rPr>
        <w:lastRenderedPageBreak/>
        <w:t>Bp</w:t>
      </w:r>
      <w:r>
        <w:rPr>
          <w:rFonts w:ascii="Arial" w:eastAsia="Arial" w:hAnsi="Arial" w:cs="Arial"/>
          <w:i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subclassOf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go:‘</w:t>
      </w:r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gical_p</w:t>
      </w:r>
      <w:r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</w:p>
    <w:p w14:paraId="2CBAECAE" w14:textId="77777777" w:rsidR="00B77D6E" w:rsidRDefault="00D6358D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89"/>
          <w:sz w:val="16"/>
          <w:szCs w:val="16"/>
        </w:rPr>
        <w:t xml:space="preserve">Bp_in_O_with_P_and_M </w:t>
      </w:r>
      <w:r>
        <w:rPr>
          <w:rFonts w:ascii="Arial" w:eastAsia="Arial" w:hAnsi="Arial" w:cs="Arial"/>
          <w:i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subclassOf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</w:p>
    <w:p w14:paraId="1A169D70" w14:textId="77777777" w:rsidR="00B77D6E" w:rsidRDefault="00D6358D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subclassOf</w:t>
      </w:r>
    </w:p>
    <w:p w14:paraId="70A29D70" w14:textId="17B03588" w:rsidR="00B77D6E" w:rsidRDefault="00E25282">
      <w:pPr>
        <w:spacing w:before="35" w:after="0" w:line="240" w:lineRule="auto"/>
        <w:ind w:left="746" w:right="4256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5" behindDoc="1" locked="0" layoutInCell="1" allowOverlap="1" wp14:anchorId="67467648" wp14:editId="49F6AF4F">
                <wp:simplePos x="0" y="0"/>
                <wp:positionH relativeFrom="page">
                  <wp:posOffset>4697730</wp:posOffset>
                </wp:positionH>
                <wp:positionV relativeFrom="paragraph">
                  <wp:posOffset>162560</wp:posOffset>
                </wp:positionV>
                <wp:extent cx="2821940" cy="1270"/>
                <wp:effectExtent l="11430" t="12700" r="5080" b="5080"/>
                <wp:wrapNone/>
                <wp:docPr id="19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98" y="256"/>
                          <a:chExt cx="4444" cy="2"/>
                        </a:xfrm>
                      </wpg:grpSpPr>
                      <wps:wsp>
                        <wps:cNvPr id="193" name="Freeform 94"/>
                        <wps:cNvSpPr>
                          <a:spLocks/>
                        </wps:cNvSpPr>
                        <wps:spPr bwMode="auto">
                          <a:xfrm>
                            <a:off x="7398" y="256"/>
                            <a:ext cx="4444" cy="2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4444"/>
                              <a:gd name="T2" fmla="+- 0 11842 7398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CFF12" id="Group 93" o:spid="_x0000_s1026" style="position:absolute;margin-left:369.9pt;margin-top:12.8pt;width:222.2pt;height:.1pt;z-index:-1285;mso-position-horizontal-relative:page" coordorigin="7398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">
                <v:shape id="Freeform 94" o:spid="_x0000_s1027" style="position:absolute;left:7398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IXMQA&#10;AADcAAAADwAAAGRycy9kb3ducmV2LnhtbERPTWvCQBC9C/6HZYReSt3UUqnRTZCWQg72YAzB45Ad&#10;k2B2NmS3Jv333ULB2zze5+zSyXTiRoNrLSt4XkYgiCurW64VFKfPpzcQziNr7CyTgh9ykCbz2Q5j&#10;bUc+0i33tQgh7GJU0Hjfx1K6qiGDbml74sBd7GDQBzjUUg84hnDTyVUUraXBlkNDgz29N1Rd82+j&#10;QD4eVlhkh3OP8uujeC3LS341Sj0spv0WhKfJ38X/7kyH+ZsX+HsmX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7CFz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</w:p>
    <w:p w14:paraId="297EC408" w14:textId="77777777" w:rsidR="00B77D6E" w:rsidRDefault="00B77D6E">
      <w:pPr>
        <w:spacing w:before="18" w:after="0" w:line="260" w:lineRule="exact"/>
        <w:rPr>
          <w:sz w:val="26"/>
          <w:szCs w:val="26"/>
        </w:rPr>
      </w:pPr>
    </w:p>
    <w:p w14:paraId="7F332192" w14:textId="77777777" w:rsidR="00B77D6E" w:rsidRDefault="00D6358D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7"/>
          <w:sz w:val="16"/>
          <w:szCs w:val="16"/>
        </w:rPr>
        <w:t>Biological</w:t>
      </w:r>
      <w:r>
        <w:rPr>
          <w:rFonts w:ascii="Arial" w:eastAsia="Arial" w:hAnsi="Arial" w:cs="Arial"/>
          <w:spacing w:val="-12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3"/>
          <w:sz w:val="16"/>
          <w:szCs w:val="16"/>
        </w:rPr>
        <w:t>Bp</w:t>
      </w:r>
      <w:r>
        <w:rPr>
          <w:rFonts w:ascii="Arial" w:eastAsia="Arial" w:hAnsi="Arial" w:cs="Arial"/>
          <w:i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go:‘</w:t>
      </w:r>
      <w:r>
        <w:rPr>
          <w:rFonts w:ascii="Arial" w:eastAsia="Arial" w:hAnsi="Arial" w:cs="Arial"/>
          <w:i/>
          <w:w w:val="97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>
        <w:rPr>
          <w:rFonts w:ascii="Arial" w:eastAsia="Arial" w:hAnsi="Arial" w:cs="Arial"/>
          <w:i/>
          <w:w w:val="97"/>
          <w:sz w:val="16"/>
          <w:szCs w:val="16"/>
        </w:rPr>
        <w:t>gical</w:t>
      </w:r>
      <w:r>
        <w:rPr>
          <w:rFonts w:ascii="Arial" w:eastAsia="Arial" w:hAnsi="Arial" w:cs="Arial"/>
          <w:i/>
          <w:spacing w:val="-10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combination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record</w:t>
      </w:r>
      <w:r>
        <w:rPr>
          <w:rFonts w:ascii="Arial" w:eastAsia="Arial" w:hAnsi="Arial" w:cs="Arial"/>
          <w:spacing w:val="2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rela- ted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anism,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3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small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molecule(s)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determines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creation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as</w:t>
      </w:r>
      <w:r>
        <w:rPr>
          <w:rFonts w:ascii="Arial" w:eastAsia="Arial" w:hAnsi="Arial" w:cs="Arial"/>
          <w:spacing w:val="1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subclasses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Bp</w:t>
      </w:r>
      <w:r>
        <w:rPr>
          <w:rFonts w:ascii="Arial" w:eastAsia="Arial" w:hAnsi="Arial" w:cs="Arial"/>
          <w:sz w:val="16"/>
          <w:szCs w:val="16"/>
        </w:rPr>
        <w:t>.</w:t>
      </w:r>
    </w:p>
    <w:p w14:paraId="679BE6DB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Cellular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components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89"/>
          <w:sz w:val="16"/>
          <w:szCs w:val="16"/>
        </w:rPr>
        <w:t>y type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(within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single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record)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 put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as </w:t>
      </w:r>
      <w:r>
        <w:rPr>
          <w:rFonts w:ascii="Arial" w:eastAsia="Arial" w:hAnsi="Arial" w:cs="Arial"/>
          <w:w w:val="83"/>
          <w:sz w:val="16"/>
          <w:szCs w:val="16"/>
        </w:rPr>
        <w:t>subclasses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go:’</w:t>
      </w:r>
      <w:r>
        <w:rPr>
          <w:rFonts w:ascii="Arial" w:eastAsia="Arial" w:hAnsi="Arial" w:cs="Arial"/>
          <w:i/>
          <w:w w:val="90"/>
          <w:sz w:val="16"/>
          <w:szCs w:val="16"/>
        </w:rPr>
        <w:t>cell_componen</w:t>
      </w:r>
      <w:r>
        <w:rPr>
          <w:rFonts w:ascii="Arial" w:eastAsia="Arial" w:hAnsi="Arial" w:cs="Arial"/>
          <w:i/>
          <w:spacing w:val="8"/>
          <w:w w:val="90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able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5).</w:t>
      </w:r>
    </w:p>
    <w:p w14:paraId="62F45379" w14:textId="77777777" w:rsidR="00B77D6E" w:rsidRDefault="00B77D6E">
      <w:pPr>
        <w:spacing w:before="10" w:after="0" w:line="150" w:lineRule="exact"/>
        <w:rPr>
          <w:sz w:val="15"/>
          <w:szCs w:val="15"/>
        </w:rPr>
      </w:pPr>
    </w:p>
    <w:p w14:paraId="523322B8" w14:textId="77777777" w:rsidR="00B77D6E" w:rsidRDefault="00D6358D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90"/>
          <w:sz w:val="15"/>
          <w:szCs w:val="15"/>
        </w:rPr>
        <w:t>T</w:t>
      </w:r>
      <w:r>
        <w:rPr>
          <w:rFonts w:ascii="Arial" w:eastAsia="Arial" w:hAnsi="Arial" w:cs="Arial"/>
          <w:w w:val="90"/>
          <w:sz w:val="15"/>
          <w:szCs w:val="15"/>
        </w:rPr>
        <w:t>able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5.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Cellular</w:t>
      </w:r>
      <w:r>
        <w:rPr>
          <w:rFonts w:ascii="Arial" w:eastAsia="Arial" w:hAnsi="Arial" w:cs="Arial"/>
          <w:spacing w:val="2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component</w:t>
      </w:r>
      <w:r>
        <w:rPr>
          <w:rFonts w:ascii="Arial" w:eastAsia="Arial" w:hAnsi="Arial" w:cs="Arial"/>
          <w:spacing w:val="-3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C</w:t>
      </w:r>
      <w:r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union</w:t>
      </w:r>
      <w:r>
        <w:rPr>
          <w:rFonts w:ascii="Arial" w:eastAsia="Arial" w:hAnsi="Arial" w:cs="Arial"/>
          <w:spacing w:val="20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classes.</w:t>
      </w:r>
    </w:p>
    <w:p w14:paraId="0EC7DDEA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24991128" w14:textId="3F8AB5A8" w:rsidR="00B77D6E" w:rsidRDefault="00E25282">
      <w:pPr>
        <w:spacing w:after="0" w:line="277" w:lineRule="auto"/>
        <w:ind w:left="171" w:right="3362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6" behindDoc="1" locked="0" layoutInCell="1" allowOverlap="1" wp14:anchorId="1534A118" wp14:editId="3E257F20">
                <wp:simplePos x="0" y="0"/>
                <wp:positionH relativeFrom="page">
                  <wp:posOffset>4697730</wp:posOffset>
                </wp:positionH>
                <wp:positionV relativeFrom="paragraph">
                  <wp:posOffset>-5080</wp:posOffset>
                </wp:positionV>
                <wp:extent cx="2821940" cy="1270"/>
                <wp:effectExtent l="11430" t="13970" r="5080" b="3810"/>
                <wp:wrapNone/>
                <wp:docPr id="1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98" y="-8"/>
                          <a:chExt cx="4444" cy="2"/>
                        </a:xfrm>
                      </wpg:grpSpPr>
                      <wps:wsp>
                        <wps:cNvPr id="191" name="Freeform 92"/>
                        <wps:cNvSpPr>
                          <a:spLocks/>
                        </wps:cNvSpPr>
                        <wps:spPr bwMode="auto">
                          <a:xfrm>
                            <a:off x="7398" y="-8"/>
                            <a:ext cx="4444" cy="2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4444"/>
                              <a:gd name="T2" fmla="+- 0 11842 7398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1A334" id="Group 91" o:spid="_x0000_s1026" style="position:absolute;margin-left:369.9pt;margin-top:-.4pt;width:222.2pt;height:.1pt;z-index:-1284;mso-position-horizontal-relative:page" coordorigin="7398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">
                <v:shape id="Freeform 92" o:spid="_x0000_s1027" style="position:absolute;left:7398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zsMMA&#10;AADcAAAADwAAAGRycy9kb3ducmV2LnhtbERPTWvCQBC9F/oflhG8lGajYNHoKqVFyMEeGkPocciO&#10;STA7G7Krif/eLQje5vE+Z7MbTSuu1LvGsoJZFIMgLq1uuFKQH/fvSxDOI2tsLZOCGznYbV9fNpho&#10;O/AvXTNfiRDCLkEFtfddIqUrazLoItsRB+5ke4M+wL6SuschhJtWzuP4QxpsODTU2NFXTeU5uxgF&#10;8u0wxzw9/HUof77zRVGcsrNRajoZP9cgPI3+KX64Ux3mr2bw/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UzsM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7" behindDoc="1" locked="0" layoutInCell="1" allowOverlap="1" wp14:anchorId="1F14CFA4" wp14:editId="4A6046A0">
                <wp:simplePos x="0" y="0"/>
                <wp:positionH relativeFrom="page">
                  <wp:posOffset>4697730</wp:posOffset>
                </wp:positionH>
                <wp:positionV relativeFrom="paragraph">
                  <wp:posOffset>418465</wp:posOffset>
                </wp:positionV>
                <wp:extent cx="2821940" cy="1270"/>
                <wp:effectExtent l="11430" t="8890" r="5080" b="8890"/>
                <wp:wrapNone/>
                <wp:docPr id="1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98" y="659"/>
                          <a:chExt cx="4444" cy="2"/>
                        </a:xfrm>
                      </wpg:grpSpPr>
                      <wps:wsp>
                        <wps:cNvPr id="189" name="Freeform 90"/>
                        <wps:cNvSpPr>
                          <a:spLocks/>
                        </wps:cNvSpPr>
                        <wps:spPr bwMode="auto">
                          <a:xfrm>
                            <a:off x="7398" y="659"/>
                            <a:ext cx="4444" cy="2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4444"/>
                              <a:gd name="T2" fmla="+- 0 11842 7398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66CE1" id="Group 89" o:spid="_x0000_s1026" style="position:absolute;margin-left:369.9pt;margin-top:32.95pt;width:222.2pt;height:.1pt;z-index:-1283;mso-position-horizontal-relative:page" coordorigin="7398,659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">
                <v:shape id="Freeform 90" o:spid="_x0000_s1027" style="position:absolute;left:7398;top:659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pa8MA&#10;AADcAAAADwAAAGRycy9kb3ducmV2LnhtbERPS2vCQBC+F/wPywi9FLMx0KLRVUpF8GAPjUE8DtnJ&#10;A7OzIbvG9N93C4K3+fies96OphUD9a6xrGAexSCIC6sbrhTkp/1sAcJ5ZI2tZVLwSw62m8nLGlNt&#10;7/xDQ+YrEULYpaig9r5LpXRFTQZdZDviwJW2N+gD7Cupe7yHcNPKJI4/pMGGQ0ONHX3VVFyzm1Eg&#10;344J5ofjpUP5vcvfz+cyuxqlXqfj5wqEp9E/xQ/3QYf5iyX8PxMu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qpa8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sz w:val="16"/>
          <w:szCs w:val="16"/>
        </w:rPr>
        <w:t>C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subclassOf</w:t>
      </w:r>
      <w:r w:rsidR="00D6358D"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go:‘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 xml:space="preserve">Cell </w:t>
      </w:r>
      <w:r w:rsidR="00D6358D">
        <w:rPr>
          <w:rFonts w:ascii="Arial" w:eastAsia="Arial" w:hAnsi="Arial" w:cs="Arial"/>
          <w:i/>
          <w:spacing w:val="5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88"/>
          <w:sz w:val="16"/>
          <w:szCs w:val="16"/>
        </w:rPr>
        <w:t>componen</w:t>
      </w:r>
      <w:r w:rsidR="00D6358D">
        <w:rPr>
          <w:rFonts w:ascii="Arial" w:eastAsia="Arial" w:hAnsi="Arial" w:cs="Arial"/>
          <w:i/>
          <w:spacing w:val="8"/>
          <w:w w:val="88"/>
          <w:sz w:val="16"/>
          <w:szCs w:val="16"/>
        </w:rPr>
        <w:t>t</w:t>
      </w:r>
      <w:r w:rsidR="00D6358D">
        <w:rPr>
          <w:rFonts w:ascii="Arial" w:eastAsia="Arial" w:hAnsi="Arial" w:cs="Arial"/>
          <w:w w:val="149"/>
          <w:sz w:val="16"/>
          <w:szCs w:val="16"/>
        </w:rPr>
        <w:t xml:space="preserve">’ </w:t>
      </w:r>
      <w:r w:rsidR="00D6358D">
        <w:rPr>
          <w:rFonts w:ascii="Arial" w:eastAsia="Arial" w:hAnsi="Arial" w:cs="Arial"/>
          <w:i/>
          <w:sz w:val="16"/>
          <w:szCs w:val="16"/>
        </w:rPr>
        <w:t>C</w:t>
      </w:r>
      <w:r w:rsidR="00D6358D">
        <w:rPr>
          <w:rFonts w:ascii="Arial" w:eastAsia="Arial" w:hAnsi="Arial" w:cs="Arial"/>
          <w:position w:val="-2"/>
          <w:sz w:val="12"/>
          <w:szCs w:val="12"/>
        </w:rPr>
        <w:t>1</w:t>
      </w:r>
      <w:r w:rsidR="00D6358D">
        <w:rPr>
          <w:rFonts w:ascii="Arial" w:eastAsia="Arial" w:hAnsi="Arial" w:cs="Arial"/>
          <w:spacing w:val="-12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_</w:t>
      </w:r>
      <w:r w:rsidR="00D6358D">
        <w:rPr>
          <w:rFonts w:ascii="Arial" w:eastAsia="Arial" w:hAnsi="Arial" w:cs="Arial"/>
          <w:i/>
          <w:w w:val="111"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5"/>
          <w:w w:val="111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_</w:t>
      </w:r>
      <w:r w:rsidR="00D6358D">
        <w:rPr>
          <w:rFonts w:ascii="Arial" w:eastAsia="Arial" w:hAnsi="Arial" w:cs="Arial"/>
          <w:i/>
          <w:w w:val="104"/>
          <w:sz w:val="16"/>
          <w:szCs w:val="16"/>
        </w:rPr>
        <w:t>C</w:t>
      </w:r>
      <w:r w:rsidR="00D6358D"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 w:rsidR="00D6358D">
        <w:rPr>
          <w:rFonts w:ascii="Arial" w:eastAsia="Arial" w:hAnsi="Arial" w:cs="Arial"/>
          <w:i/>
          <w:spacing w:val="17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 xml:space="preserve">subclassOf </w:t>
      </w:r>
      <w:r w:rsidR="00D6358D">
        <w:rPr>
          <w:rFonts w:ascii="Arial" w:eastAsia="Arial" w:hAnsi="Arial" w:cs="Arial"/>
          <w:w w:val="99"/>
          <w:sz w:val="16"/>
          <w:szCs w:val="16"/>
        </w:rPr>
        <w:t>go:‘</w:t>
      </w:r>
      <w:r w:rsidR="00D6358D">
        <w:rPr>
          <w:rFonts w:ascii="Arial" w:eastAsia="Arial" w:hAnsi="Arial" w:cs="Arial"/>
          <w:i/>
          <w:w w:val="90"/>
          <w:sz w:val="16"/>
          <w:szCs w:val="16"/>
        </w:rPr>
        <w:t>cell_componen</w:t>
      </w:r>
      <w:r w:rsidR="00D6358D">
        <w:rPr>
          <w:rFonts w:ascii="Arial" w:eastAsia="Arial" w:hAnsi="Arial" w:cs="Arial"/>
          <w:i/>
          <w:spacing w:val="8"/>
          <w:w w:val="90"/>
          <w:sz w:val="16"/>
          <w:szCs w:val="16"/>
        </w:rPr>
        <w:t>t</w:t>
      </w:r>
      <w:r w:rsidR="00D6358D">
        <w:rPr>
          <w:rFonts w:ascii="Arial" w:eastAsia="Arial" w:hAnsi="Arial" w:cs="Arial"/>
          <w:w w:val="149"/>
          <w:sz w:val="16"/>
          <w:szCs w:val="16"/>
        </w:rPr>
        <w:t xml:space="preserve">’ </w:t>
      </w:r>
      <w:r w:rsidR="00D6358D">
        <w:rPr>
          <w:rFonts w:ascii="Arial" w:eastAsia="Arial" w:hAnsi="Arial" w:cs="Arial"/>
          <w:i/>
          <w:sz w:val="16"/>
          <w:szCs w:val="16"/>
        </w:rPr>
        <w:t>C</w:t>
      </w:r>
      <w:r w:rsidR="00D6358D">
        <w:rPr>
          <w:rFonts w:ascii="Arial" w:eastAsia="Arial" w:hAnsi="Arial" w:cs="Arial"/>
          <w:position w:val="-2"/>
          <w:sz w:val="12"/>
          <w:szCs w:val="12"/>
        </w:rPr>
        <w:t>1</w:t>
      </w:r>
      <w:r w:rsidR="00D6358D">
        <w:rPr>
          <w:rFonts w:ascii="Arial" w:eastAsia="Arial" w:hAnsi="Arial" w:cs="Arial"/>
          <w:spacing w:val="-12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_</w:t>
      </w:r>
      <w:r w:rsidR="00D6358D">
        <w:rPr>
          <w:rFonts w:ascii="Arial" w:eastAsia="Arial" w:hAnsi="Arial" w:cs="Arial"/>
          <w:i/>
          <w:w w:val="111"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5"/>
          <w:w w:val="111"/>
          <w:sz w:val="16"/>
          <w:szCs w:val="16"/>
        </w:rPr>
        <w:t>r</w:t>
      </w:r>
      <w:r w:rsidR="00D6358D">
        <w:rPr>
          <w:rFonts w:ascii="Arial" w:eastAsia="Arial" w:hAnsi="Arial" w:cs="Arial"/>
          <w:w w:val="89"/>
          <w:sz w:val="16"/>
          <w:szCs w:val="16"/>
        </w:rPr>
        <w:t>_</w:t>
      </w:r>
      <w:r w:rsidR="00D6358D">
        <w:rPr>
          <w:rFonts w:ascii="Arial" w:eastAsia="Arial" w:hAnsi="Arial" w:cs="Arial"/>
          <w:i/>
          <w:w w:val="104"/>
          <w:sz w:val="16"/>
          <w:szCs w:val="16"/>
        </w:rPr>
        <w:t>C</w:t>
      </w:r>
      <w:r w:rsidR="00D6358D"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 w:rsidR="00D6358D">
        <w:rPr>
          <w:rFonts w:ascii="Arial" w:eastAsia="Arial" w:hAnsi="Arial" w:cs="Arial"/>
          <w:i/>
          <w:spacing w:val="17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w w:val="90"/>
          <w:sz w:val="16"/>
          <w:szCs w:val="16"/>
        </w:rPr>
        <w:t>equ</w:t>
      </w:r>
      <w:r w:rsidR="00D6358D">
        <w:rPr>
          <w:rFonts w:ascii="Arial" w:eastAsia="Arial" w:hAnsi="Arial" w:cs="Arial"/>
          <w:spacing w:val="-4"/>
          <w:w w:val="90"/>
          <w:sz w:val="16"/>
          <w:szCs w:val="16"/>
        </w:rPr>
        <w:t>iv</w:t>
      </w:r>
      <w:r w:rsidR="00D6358D">
        <w:rPr>
          <w:rFonts w:ascii="Arial" w:eastAsia="Arial" w:hAnsi="Arial" w:cs="Arial"/>
          <w:w w:val="90"/>
          <w:sz w:val="16"/>
          <w:szCs w:val="16"/>
        </w:rPr>
        <w:t>alent</w:t>
      </w:r>
      <w:r w:rsidR="00D6358D">
        <w:rPr>
          <w:rFonts w:ascii="Arial" w:eastAsia="Arial" w:hAnsi="Arial" w:cs="Arial"/>
          <w:spacing w:val="-12"/>
          <w:w w:val="90"/>
          <w:sz w:val="16"/>
          <w:szCs w:val="16"/>
        </w:rPr>
        <w:t>T</w:t>
      </w:r>
      <w:r w:rsidR="00D6358D">
        <w:rPr>
          <w:rFonts w:ascii="Arial" w:eastAsia="Arial" w:hAnsi="Arial" w:cs="Arial"/>
          <w:w w:val="90"/>
          <w:sz w:val="16"/>
          <w:szCs w:val="16"/>
        </w:rPr>
        <w:t>o</w:t>
      </w:r>
      <w:r w:rsidR="00D6358D"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(</w:t>
      </w:r>
      <w:r w:rsidR="00D6358D">
        <w:rPr>
          <w:rFonts w:ascii="Arial" w:eastAsia="Arial" w:hAnsi="Arial" w:cs="Arial"/>
          <w:i/>
          <w:sz w:val="16"/>
          <w:szCs w:val="16"/>
        </w:rPr>
        <w:t>C</w:t>
      </w:r>
      <w:r w:rsidR="00D6358D">
        <w:rPr>
          <w:rFonts w:ascii="Arial" w:eastAsia="Arial" w:hAnsi="Arial" w:cs="Arial"/>
          <w:position w:val="-2"/>
          <w:sz w:val="12"/>
          <w:szCs w:val="12"/>
        </w:rPr>
        <w:t>1</w:t>
      </w:r>
      <w:r w:rsidR="00D6358D">
        <w:rPr>
          <w:rFonts w:ascii="Arial" w:eastAsia="Arial" w:hAnsi="Arial" w:cs="Arial"/>
          <w:spacing w:val="26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or</w:t>
      </w:r>
      <w:r w:rsidR="00D6358D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C</w:t>
      </w:r>
      <w:r w:rsidR="00D6358D">
        <w:rPr>
          <w:rFonts w:ascii="Arial" w:eastAsia="Arial" w:hAnsi="Arial" w:cs="Arial"/>
          <w:position w:val="-2"/>
          <w:sz w:val="12"/>
          <w:szCs w:val="12"/>
        </w:rPr>
        <w:t>2</w:t>
      </w:r>
      <w:r w:rsidR="00D6358D"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or</w:t>
      </w:r>
      <w:r w:rsidR="00D6358D"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…or</w:t>
      </w:r>
      <w:r w:rsidR="00D6358D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104"/>
          <w:sz w:val="16"/>
          <w:szCs w:val="16"/>
        </w:rPr>
        <w:t>C</w:t>
      </w:r>
      <w:r w:rsidR="00D6358D"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 w:rsidR="00D6358D">
        <w:rPr>
          <w:rFonts w:ascii="Arial" w:eastAsia="Arial" w:hAnsi="Arial" w:cs="Arial"/>
          <w:i/>
          <w:spacing w:val="-23"/>
          <w:position w:val="-2"/>
          <w:sz w:val="12"/>
          <w:szCs w:val="12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)</w:t>
      </w:r>
    </w:p>
    <w:p w14:paraId="1F33F962" w14:textId="77777777" w:rsidR="00B77D6E" w:rsidRDefault="00B77D6E">
      <w:pPr>
        <w:spacing w:before="17" w:after="0" w:line="220" w:lineRule="exact"/>
      </w:pPr>
    </w:p>
    <w:p w14:paraId="27F2F3E1" w14:textId="77777777" w:rsidR="00B77D6E" w:rsidRDefault="00D6358D">
      <w:pPr>
        <w:spacing w:after="0" w:line="280" w:lineRule="auto"/>
        <w:ind w:right="2013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3"/>
          <w:sz w:val="16"/>
          <w:szCs w:val="16"/>
        </w:rPr>
        <w:t>When</w:t>
      </w:r>
      <w:r>
        <w:rPr>
          <w:rFonts w:ascii="Arial" w:eastAsia="Arial" w:hAnsi="Arial" w:cs="Arial"/>
          <w:spacing w:val="27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record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includes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than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cellular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component,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union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clas- </w:t>
      </w:r>
      <w:r>
        <w:rPr>
          <w:rFonts w:ascii="Arial" w:eastAsia="Arial" w:hAnsi="Arial" w:cs="Arial"/>
          <w:w w:val="82"/>
          <w:sz w:val="16"/>
          <w:szCs w:val="16"/>
        </w:rPr>
        <w:t>ses</w:t>
      </w:r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type</w:t>
      </w:r>
      <w:r>
        <w:rPr>
          <w:rFonts w:ascii="Arial" w:eastAsia="Arial" w:hAnsi="Arial" w:cs="Arial"/>
          <w:spacing w:val="2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25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25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…or</w:t>
      </w:r>
      <w:r>
        <w:rPr>
          <w:rFonts w:ascii="Arial" w:eastAsia="Arial" w:hAnsi="Arial" w:cs="Arial"/>
          <w:spacing w:val="-5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6"/>
          <w:sz w:val="16"/>
          <w:szCs w:val="16"/>
        </w:rPr>
        <w:t>C</w:t>
      </w:r>
      <w:r>
        <w:rPr>
          <w:rFonts w:ascii="Arial" w:eastAsia="Arial" w:hAnsi="Arial" w:cs="Arial"/>
          <w:i/>
          <w:w w:val="116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9"/>
          <w:w w:val="116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created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go:</w:t>
      </w:r>
      <w:r>
        <w:rPr>
          <w:rFonts w:ascii="Arial" w:eastAsia="Arial" w:hAnsi="Arial" w:cs="Arial"/>
          <w:i/>
          <w:w w:val="87"/>
          <w:sz w:val="16"/>
          <w:szCs w:val="16"/>
        </w:rPr>
        <w:t>cell_component</w:t>
      </w:r>
      <w:r>
        <w:rPr>
          <w:rFonts w:ascii="Arial" w:eastAsia="Arial" w:hAnsi="Arial" w:cs="Arial"/>
          <w:w w:val="87"/>
          <w:sz w:val="16"/>
          <w:szCs w:val="16"/>
        </w:rPr>
        <w:t xml:space="preserve">.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 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due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structure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101"/>
          <w:sz w:val="16"/>
          <w:szCs w:val="16"/>
        </w:rPr>
        <w:t>xplicit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enough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connect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cell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components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subclasses.</w:t>
      </w:r>
    </w:p>
    <w:p w14:paraId="2E82B8F5" w14:textId="77777777" w:rsidR="00B77D6E" w:rsidRDefault="00D6358D">
      <w:pPr>
        <w:spacing w:before="5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sh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ws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axioms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Bp_in_O_with_P_and_M </w:t>
      </w:r>
      <w:r>
        <w:rPr>
          <w:rFonts w:ascii="Arial" w:eastAsia="Arial" w:hAnsi="Arial" w:cs="Arial"/>
          <w:i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classes.</w:t>
      </w:r>
    </w:p>
    <w:p w14:paraId="67FE6E03" w14:textId="77777777" w:rsidR="00B77D6E" w:rsidRDefault="00B77D6E">
      <w:pPr>
        <w:spacing w:before="2" w:after="0" w:line="190" w:lineRule="exact"/>
        <w:rPr>
          <w:sz w:val="19"/>
          <w:szCs w:val="19"/>
        </w:rPr>
      </w:pPr>
    </w:p>
    <w:p w14:paraId="26CF4F38" w14:textId="77777777" w:rsidR="00B77D6E" w:rsidRDefault="00D6358D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9"/>
          <w:sz w:val="15"/>
          <w:szCs w:val="15"/>
        </w:rPr>
        <w:t>T</w:t>
      </w:r>
      <w:r>
        <w:rPr>
          <w:rFonts w:ascii="Arial" w:eastAsia="Arial" w:hAnsi="Arial" w:cs="Arial"/>
          <w:w w:val="89"/>
          <w:sz w:val="15"/>
          <w:szCs w:val="15"/>
        </w:rPr>
        <w:t>able</w:t>
      </w:r>
      <w:r>
        <w:rPr>
          <w:rFonts w:ascii="Arial" w:eastAsia="Arial" w:hAnsi="Arial" w:cs="Arial"/>
          <w:spacing w:val="3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w w:val="89"/>
          <w:sz w:val="15"/>
          <w:szCs w:val="15"/>
        </w:rPr>
        <w:t>6.</w:t>
      </w:r>
      <w:r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Bp_in_O_with_P_and_M.</w:t>
      </w:r>
    </w:p>
    <w:p w14:paraId="7A1EE0EC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0DA7A5D0" w14:textId="56DDBC35" w:rsidR="00B77D6E" w:rsidRDefault="00E25282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8" behindDoc="1" locked="0" layoutInCell="1" allowOverlap="1" wp14:anchorId="7C6E89B6" wp14:editId="79874E8F">
                <wp:simplePos x="0" y="0"/>
                <wp:positionH relativeFrom="page">
                  <wp:posOffset>4697730</wp:posOffset>
                </wp:positionH>
                <wp:positionV relativeFrom="paragraph">
                  <wp:posOffset>-5080</wp:posOffset>
                </wp:positionV>
                <wp:extent cx="2821940" cy="1270"/>
                <wp:effectExtent l="11430" t="8255" r="5080" b="9525"/>
                <wp:wrapNone/>
                <wp:docPr id="1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98" y="-8"/>
                          <a:chExt cx="4444" cy="2"/>
                        </a:xfrm>
                      </wpg:grpSpPr>
                      <wps:wsp>
                        <wps:cNvPr id="187" name="Freeform 88"/>
                        <wps:cNvSpPr>
                          <a:spLocks/>
                        </wps:cNvSpPr>
                        <wps:spPr bwMode="auto">
                          <a:xfrm>
                            <a:off x="7398" y="-8"/>
                            <a:ext cx="4444" cy="2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4444"/>
                              <a:gd name="T2" fmla="+- 0 11842 7398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CFFF7" id="Group 87" o:spid="_x0000_s1026" style="position:absolute;margin-left:369.9pt;margin-top:-.4pt;width:222.2pt;height:.1pt;z-index:-1282;mso-position-horizontal-relative:page" coordorigin="7398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">
                <v:shape id="Freeform 88" o:spid="_x0000_s1027" style="position:absolute;left:7398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YgsMA&#10;AADcAAAADwAAAGRycy9kb3ducmV2LnhtbERPTWvCQBC9F/wPywi9FN0otEp0E0pFyMEeGoN4HLJj&#10;EszOhuxq0n/fLQje5vE+Z5uOphV36l1jWcFiHoEgLq1uuFJQHPezNQjnkTW2lknBLzlIk8nLFmNt&#10;B/6he+4rEULYxaig9r6LpXRlTQbd3HbEgbvY3qAPsK+k7nEI4aaVyyj6kAYbDg01dvRVU3nNb0aB&#10;fDssscgO5w7l9654P50u+dUo9TodPzcgPI3+KX64Mx3mr1fw/0y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mYgs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Bp_in_O_with_P_and_M</w:t>
      </w:r>
      <w:r w:rsidR="00D6358D">
        <w:rPr>
          <w:rFonts w:ascii="Arial" w:eastAsia="Arial" w:hAnsi="Arial" w:cs="Arial"/>
          <w:i/>
          <w:spacing w:val="29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1"/>
          <w:sz w:val="16"/>
          <w:szCs w:val="16"/>
        </w:rPr>
        <w:t>equ</w:t>
      </w:r>
      <w:r w:rsidR="00D6358D"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 w:rsidR="00D6358D">
        <w:rPr>
          <w:rFonts w:ascii="Arial" w:eastAsia="Arial" w:hAnsi="Arial" w:cs="Arial"/>
          <w:w w:val="91"/>
          <w:sz w:val="16"/>
          <w:szCs w:val="16"/>
        </w:rPr>
        <w:t>alent</w:t>
      </w:r>
      <w:r w:rsidR="00D6358D"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 w:rsidR="00D6358D">
        <w:rPr>
          <w:rFonts w:ascii="Arial" w:eastAsia="Arial" w:hAnsi="Arial" w:cs="Arial"/>
          <w:w w:val="91"/>
          <w:sz w:val="16"/>
          <w:szCs w:val="16"/>
        </w:rPr>
        <w:t>o</w:t>
      </w:r>
      <w:r w:rsidR="00D6358D"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Bp</w:t>
      </w:r>
    </w:p>
    <w:p w14:paraId="7390DB93" w14:textId="77777777" w:rsidR="00B77D6E" w:rsidRDefault="00D6358D">
      <w:pPr>
        <w:spacing w:before="35" w:after="0" w:line="240" w:lineRule="auto"/>
        <w:ind w:left="501" w:right="405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M</w:t>
      </w:r>
      <w:r>
        <w:rPr>
          <w:rFonts w:ascii="Arial" w:eastAsia="Arial" w:hAnsi="Arial" w:cs="Arial"/>
          <w:i/>
          <w:spacing w:val="-33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)</w:t>
      </w:r>
    </w:p>
    <w:p w14:paraId="17448D64" w14:textId="77777777" w:rsidR="00B77D6E" w:rsidRDefault="00D6358D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3BF0F9E3" w14:textId="77777777" w:rsidR="00B77D6E" w:rsidRDefault="00D6358D">
      <w:pPr>
        <w:spacing w:before="35" w:after="0" w:line="240" w:lineRule="auto"/>
        <w:ind w:left="744" w:right="334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(btl2:</w:t>
      </w:r>
      <w:r>
        <w:rPr>
          <w:rFonts w:ascii="Arial" w:eastAsia="Arial" w:hAnsi="Arial" w:cs="Arial"/>
          <w:i/>
          <w:w w:val="89"/>
          <w:sz w:val="16"/>
          <w:szCs w:val="16"/>
        </w:rPr>
        <w:t xml:space="preserve">Function </w:t>
      </w:r>
      <w:r>
        <w:rPr>
          <w:rFonts w:ascii="Arial" w:eastAsia="Arial" w:hAnsi="Arial" w:cs="Arial"/>
          <w:i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</w:p>
    <w:p w14:paraId="26AF5B06" w14:textId="77777777" w:rsidR="00B77D6E" w:rsidRDefault="00D6358D">
      <w:pPr>
        <w:spacing w:before="35" w:after="0" w:line="240" w:lineRule="auto"/>
        <w:ind w:left="1029" w:right="366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)))</w:t>
      </w:r>
    </w:p>
    <w:p w14:paraId="3043BBB0" w14:textId="77777777" w:rsidR="00B77D6E" w:rsidRDefault="00D6358D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1</w:t>
      </w:r>
      <w:r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</w:t>
      </w:r>
      <w:r>
        <w:rPr>
          <w:rFonts w:ascii="Arial" w:eastAsia="Arial" w:hAnsi="Arial" w:cs="Arial"/>
          <w:position w:val="-2"/>
          <w:sz w:val="12"/>
          <w:szCs w:val="12"/>
        </w:rPr>
        <w:t>2</w:t>
      </w:r>
      <w:r>
        <w:rPr>
          <w:rFonts w:ascii="Arial" w:eastAsia="Arial" w:hAnsi="Arial" w:cs="Arial"/>
          <w:spacing w:val="27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…or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4"/>
          <w:sz w:val="16"/>
          <w:szCs w:val="16"/>
        </w:rPr>
        <w:t>C</w:t>
      </w:r>
      <w:r>
        <w:rPr>
          <w:rFonts w:ascii="Arial" w:eastAsia="Arial" w:hAnsi="Arial" w:cs="Arial"/>
          <w:i/>
          <w:w w:val="137"/>
          <w:position w:val="-2"/>
          <w:sz w:val="12"/>
          <w:szCs w:val="12"/>
        </w:rPr>
        <w:t>n</w:t>
      </w:r>
      <w:r>
        <w:rPr>
          <w:rFonts w:ascii="Arial" w:eastAsia="Arial" w:hAnsi="Arial" w:cs="Arial"/>
          <w:i/>
          <w:spacing w:val="-23"/>
          <w:position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)</w:t>
      </w:r>
    </w:p>
    <w:p w14:paraId="318425DB" w14:textId="217667AC" w:rsidR="00B77D6E" w:rsidRDefault="00E25282">
      <w:pPr>
        <w:spacing w:before="23" w:after="0" w:line="240" w:lineRule="auto"/>
        <w:ind w:left="495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9" behindDoc="1" locked="0" layoutInCell="1" allowOverlap="1" wp14:anchorId="37A601BB" wp14:editId="56C6BE11">
                <wp:simplePos x="0" y="0"/>
                <wp:positionH relativeFrom="page">
                  <wp:posOffset>4697730</wp:posOffset>
                </wp:positionH>
                <wp:positionV relativeFrom="paragraph">
                  <wp:posOffset>154940</wp:posOffset>
                </wp:positionV>
                <wp:extent cx="2821940" cy="1270"/>
                <wp:effectExtent l="11430" t="6350" r="5080" b="11430"/>
                <wp:wrapNone/>
                <wp:docPr id="1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98" y="244"/>
                          <a:chExt cx="4444" cy="2"/>
                        </a:xfrm>
                      </wpg:grpSpPr>
                      <wps:wsp>
                        <wps:cNvPr id="185" name="Freeform 86"/>
                        <wps:cNvSpPr>
                          <a:spLocks/>
                        </wps:cNvSpPr>
                        <wps:spPr bwMode="auto">
                          <a:xfrm>
                            <a:off x="7398" y="244"/>
                            <a:ext cx="4444" cy="2"/>
                          </a:xfrm>
                          <a:custGeom>
                            <a:avLst/>
                            <a:gdLst>
                              <a:gd name="T0" fmla="+- 0 7398 7398"/>
                              <a:gd name="T1" fmla="*/ T0 w 4444"/>
                              <a:gd name="T2" fmla="+- 0 11842 7398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BE231" id="Group 85" o:spid="_x0000_s1026" style="position:absolute;margin-left:369.9pt;margin-top:12.2pt;width:222.2pt;height:.1pt;z-index:-1281;mso-position-horizontal-relative:page" coordorigin="7398,244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">
                <v:shape id="Freeform 86" o:spid="_x0000_s1027" style="position:absolute;left:7398;top:244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jbsEA&#10;AADcAAAADwAAAGRycy9kb3ducmV2LnhtbERPS4vCMBC+C/sfwix4EU0VXKTbKIsieNCDtYjHoZk+&#10;sJmUJmr990YQ9jYf33OSVW8acafO1ZYVTCcRCOLc6ppLBdlpO16AcB5ZY2OZFDzJwWr5NUgw1vbB&#10;R7qnvhQhhF2MCirv21hKl1dk0E1sSxy4wnYGfYBdKXWHjxBuGjmLoh9psObQUGFL64rya3ozCuRo&#10;P8Nst7+0KA+bbH4+F+nVKDX87v9+QXjq/b/4497pMH8xh/c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Ho27BAAAA3AAAAA8AAAAAAAAAAAAAAAAAmAIAAGRycy9kb3du&#10;cmV2LnhtbFBLBQYAAAAABAAEAPUAAACG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86"/>
          <w:sz w:val="16"/>
          <w:szCs w:val="16"/>
        </w:rPr>
        <w:t>and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 w:rsidR="00D6358D"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 w:rsidR="00D6358D"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pacing w:val="1"/>
          <w:sz w:val="16"/>
          <w:szCs w:val="16"/>
        </w:rPr>
        <w:t>O</w:t>
      </w:r>
      <w:r w:rsidR="00D6358D">
        <w:rPr>
          <w:rFonts w:ascii="Arial" w:eastAsia="Arial" w:hAnsi="Arial" w:cs="Arial"/>
          <w:sz w:val="16"/>
          <w:szCs w:val="16"/>
        </w:rPr>
        <w:t>)</w:t>
      </w:r>
    </w:p>
    <w:p w14:paraId="35AD1102" w14:textId="77777777" w:rsidR="00B77D6E" w:rsidRDefault="00B77D6E">
      <w:pPr>
        <w:spacing w:before="2" w:after="0" w:line="240" w:lineRule="exact"/>
        <w:rPr>
          <w:sz w:val="24"/>
          <w:szCs w:val="24"/>
        </w:rPr>
      </w:pPr>
    </w:p>
    <w:p w14:paraId="4B725A62" w14:textId="77777777" w:rsidR="00B77D6E" w:rsidRDefault="00D6358D">
      <w:pPr>
        <w:spacing w:after="0" w:line="220" w:lineRule="atLeast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Axioms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Bp_in_O_with_P_and_M</w:t>
      </w:r>
      <w:r>
        <w:rPr>
          <w:rFonts w:ascii="Arial" w:eastAsia="Arial" w:hAnsi="Arial" w:cs="Arial"/>
          <w:i/>
          <w:spacing w:val="3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(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>T</w:t>
      </w:r>
      <w:r>
        <w:rPr>
          <w:rFonts w:ascii="Arial" w:eastAsia="Arial" w:hAnsi="Arial" w:cs="Arial"/>
          <w:w w:val="91"/>
          <w:sz w:val="16"/>
          <w:szCs w:val="16"/>
        </w:rPr>
        <w:t>able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6)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describes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that</w:t>
      </w:r>
      <w:r>
        <w:rPr>
          <w:rFonts w:ascii="Arial" w:eastAsia="Arial" w:hAnsi="Arial" w:cs="Arial"/>
          <w:spacing w:val="2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bio- </w:t>
      </w:r>
      <w:r>
        <w:rPr>
          <w:rFonts w:ascii="Arial" w:eastAsia="Arial" w:hAnsi="Arial" w:cs="Arial"/>
          <w:w w:val="84"/>
          <w:sz w:val="16"/>
          <w:szCs w:val="16"/>
        </w:rPr>
        <w:t xml:space="preserve">logical </w:t>
      </w:r>
      <w:r>
        <w:rPr>
          <w:rFonts w:ascii="Arial" w:eastAsia="Arial" w:hAnsi="Arial" w:cs="Arial"/>
          <w:spacing w:val="1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from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single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record</w:t>
      </w:r>
      <w:r>
        <w:rPr>
          <w:rFonts w:ascii="Arial" w:eastAsia="Arial" w:hAnsi="Arial" w:cs="Arial"/>
          <w:spacing w:val="2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has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participants 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one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small</w:t>
      </w:r>
    </w:p>
    <w:p w14:paraId="7D024793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5B80DAC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955A7E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6166DA7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57996E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49E0F3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EBA1315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237AFAA0" w14:textId="20FE61A2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8" behindDoc="1" locked="0" layoutInCell="1" allowOverlap="1" wp14:anchorId="769D2B16" wp14:editId="0CCC9F0D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6350" r="11430" b="11430"/>
                <wp:wrapNone/>
                <wp:docPr id="1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183" name="Freeform 84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AAA94" id="Group 83" o:spid="_x0000_s1026" style="position:absolute;margin-left:13.45pt;margin-top:-7.85pt;width:29.9pt;height:.1pt;z-index:-1292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">
                <v:shape id="Freeform 84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4XtMIA&#10;AADcAAAADwAAAGRycy9kb3ducmV2LnhtbERPS2vCQBC+F/oflhG81Y0VSkhdRaNirz4u3qbZMQlm&#10;Z5fsmkR/fbdQ6G0+vufMl4NpREetry0rmE4SEMSF1TWXCs6n3VsKwgdkjY1lUvAgD8vF68scM217&#10;PlB3DKWIIewzVFCF4DIpfVGRQT+xjjhyV9saDBG2pdQt9jHcNPI9ST6kwZpjQ4WO8oqK2/FuFGye&#10;39vcHrp0vTpfAl/3Lt/0TqnxaFh9ggg0hH/xn/tLx/npDH6fi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zhe0wgAAANwAAAAPAAAAAAAAAAAAAAAAAJgCAABkcnMvZG93&#10;bnJldi54bWxQSwUGAAAAAAQABAD1AAAAhwMAAAAA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89" behindDoc="1" locked="0" layoutInCell="1" allowOverlap="1" wp14:anchorId="068AE820" wp14:editId="1030BC00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2700" r="3810" b="7620"/>
                <wp:wrapNone/>
                <wp:docPr id="180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181" name="Freeform 82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FE30B" id="Group 81" o:spid="_x0000_s1026" style="position:absolute;margin-left:48.35pt;margin-top:-2.85pt;width:.1pt;height:29.9pt;z-index:-1291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">
                <v:shape id="Freeform 82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FTMAA&#10;AADcAAAADwAAAGRycy9kb3ducmV2LnhtbERPzYrCMBC+L/gOYQRva9oFRbpGEcXixYWtfYChmW2K&#10;zaQkUbtvb4SFvc3H9zvr7Wh7cScfOscK8nkGgrhxuuNWQX05vq9AhIissXdMCn4pwHYzeVtjod2D&#10;v+lexVakEA4FKjAxDoWUoTFkMczdQJy4H+ctxgR9K7XHRwq3vfzIsqW02HFqMDjQ3lBzrW5WwfWS&#10;l4eurBdLPHzV59Ls/Y4qpWbTcfcJItIY/8V/7pNO81c5vJ5JF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/FTMAAAADcAAAADwAAAAAAAAAAAAAAAACYAgAAZHJzL2Rvd25y&#10;ZXYueG1sUEsFBgAAAAAEAAQA9QAAAIU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0" behindDoc="1" locked="0" layoutInCell="1" allowOverlap="1" wp14:anchorId="19F7D44A" wp14:editId="5D88E08E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6350" r="10160" b="11430"/>
                <wp:wrapNone/>
                <wp:docPr id="1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179" name="Freeform 80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DF2E1" id="Group 79" o:spid="_x0000_s1026" style="position:absolute;margin-left:665.3pt;margin-top:-7.85pt;width:29.9pt;height:.1pt;z-index:-1290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">
                <v:shape id="Freeform 80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ecIA&#10;AADcAAAADwAAAGRycy9kb3ducmV2LnhtbERPO2/CMBDekfgP1lXqBk4ZWgg4EYRW7cpj6XaNjyQi&#10;PluxSdL++rpSJbb79D1vk4+mFT11vrGs4GmegCAurW64UnA+vc2WIHxA1thaJgXf5CHPppMNptoO&#10;fKD+GCoRQ9inqKAOwaVS+rImg35uHXHkLrYzGCLsKqk7HGK4aeUiSZ6lwYZjQ42OiprK6/FmFOx/&#10;vl4Le+iXu+35M/Dl3RX7wSn1+DBu1yACjeEu/nd/6Dj/ZQV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81B5wgAAANwAAAAPAAAAAAAAAAAAAAAAAJgCAABkcnMvZG93&#10;bnJldi54bWxQSwUGAAAAAAQABAD1AAAAhwMAAAAA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191" behindDoc="1" locked="0" layoutInCell="1" allowOverlap="1" wp14:anchorId="5397EB5B" wp14:editId="56CB7CC6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12700" r="3810" b="7620"/>
                <wp:wrapNone/>
                <wp:docPr id="1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177" name="Freeform 78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1C316" id="Group 77" o:spid="_x0000_s1026" style="position:absolute;margin-left:660.35pt;margin-top:-2.85pt;width:.1pt;height:29.9pt;z-index:-1289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">
                <v:shape id="Freeform 78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+IhMEA&#10;AADcAAAADwAAAGRycy9kb3ducmV2LnhtbERPzYrCMBC+L/gOYYS9ranCqlSjiLLFyy5s7QMMzdgU&#10;m0lJonbf3iwI3ubj+531drCduJEPrWMF00kGgrh2uuVGQXX6+liCCBFZY+eYFPxRgO1m9LbGXLs7&#10;/9KtjI1IIRxyVGBi7HMpQ23IYpi4njhxZ+ctxgR9I7XHewq3nZxl2VxabDk1GOxpb6i+lFer4HKa&#10;Foe2qD7nePipvguz9zsqlXofD7sViEhDfImf7qNO8xcL+H8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iIT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6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#6</w:t>
      </w:r>
    </w:p>
    <w:p w14:paraId="3FED987A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18FF5DAF" w14:textId="77777777" w:rsidR="00B77D6E" w:rsidRDefault="00B77D6E">
      <w:pPr>
        <w:spacing w:before="9" w:after="0" w:line="200" w:lineRule="exact"/>
        <w:rPr>
          <w:sz w:val="20"/>
          <w:szCs w:val="20"/>
        </w:rPr>
      </w:pPr>
    </w:p>
    <w:p w14:paraId="17B9C27E" w14:textId="77777777" w:rsidR="00B77D6E" w:rsidRDefault="00D6358D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7"/>
          <w:sz w:val="16"/>
          <w:szCs w:val="16"/>
        </w:rPr>
        <w:t>molecules;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 process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combination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one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cel- </w:t>
      </w:r>
      <w:r>
        <w:rPr>
          <w:rFonts w:ascii="Arial" w:eastAsia="Arial" w:hAnsi="Arial" w:cs="Arial"/>
          <w:w w:val="90"/>
          <w:sz w:val="16"/>
          <w:szCs w:val="16"/>
        </w:rPr>
        <w:t>lular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component;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included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anism;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from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9"/>
          <w:sz w:val="16"/>
          <w:szCs w:val="16"/>
        </w:rPr>
        <w:t>record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participant </w:t>
      </w:r>
      <w:r>
        <w:rPr>
          <w:rFonts w:ascii="Arial" w:eastAsia="Arial" w:hAnsi="Arial" w:cs="Arial"/>
          <w:spacing w:val="2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bear some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function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perform </w:t>
      </w:r>
      <w:r>
        <w:rPr>
          <w:rFonts w:ascii="Arial" w:eastAsia="Arial" w:hAnsi="Arial" w:cs="Arial"/>
          <w:w w:val="91"/>
          <w:sz w:val="16"/>
          <w:szCs w:val="16"/>
        </w:rPr>
        <w:t>molecular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4C670CED" w14:textId="77777777" w:rsidR="00B77D6E" w:rsidRDefault="00D6358D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 xml:space="preserve">Some </w:t>
      </w:r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  <w:r>
        <w:rPr>
          <w:rFonts w:ascii="Arial" w:eastAsia="Arial" w:hAnsi="Arial" w:cs="Arial"/>
          <w:i/>
          <w:spacing w:val="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dysfunctional</w:t>
      </w:r>
      <w:r>
        <w:rPr>
          <w:rFonts w:ascii="Arial" w:eastAsia="Arial" w:hAnsi="Arial" w:cs="Arial"/>
          <w:spacing w:val="2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then </w:t>
      </w:r>
      <w:r>
        <w:rPr>
          <w:rFonts w:ascii="Arial" w:eastAsia="Arial" w:hAnsi="Arial" w:cs="Arial"/>
          <w:w w:val="85"/>
          <w:sz w:val="16"/>
          <w:szCs w:val="16"/>
        </w:rPr>
        <w:t>bear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pathological 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(represented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as SNOMED 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CT </w:t>
      </w:r>
      <w:r>
        <w:rPr>
          <w:rFonts w:ascii="Arial" w:eastAsia="Arial" w:hAnsi="Arial" w:cs="Arial"/>
          <w:w w:val="93"/>
          <w:sz w:val="16"/>
          <w:szCs w:val="16"/>
        </w:rPr>
        <w:t>findings,</w:t>
      </w:r>
      <w:r>
        <w:rPr>
          <w:rFonts w:ascii="Arial" w:eastAsia="Arial" w:hAnsi="Arial" w:cs="Arial"/>
          <w:spacing w:val="-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ontologically</w:t>
      </w:r>
      <w:r>
        <w:rPr>
          <w:rFonts w:ascii="Arial" w:eastAsia="Arial" w:hAnsi="Arial" w:cs="Arial"/>
          <w:spacing w:val="1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btl2:</w:t>
      </w:r>
      <w:r>
        <w:rPr>
          <w:rFonts w:ascii="Arial" w:eastAsia="Arial" w:hAnsi="Arial" w:cs="Arial"/>
          <w:i/>
          <w:sz w:val="16"/>
          <w:szCs w:val="16"/>
        </w:rPr>
        <w:t>situation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).</w:t>
      </w:r>
    </w:p>
    <w:p w14:paraId="2867BFEF" w14:textId="77777777" w:rsidR="00B77D6E" w:rsidRDefault="00B77D6E">
      <w:pPr>
        <w:spacing w:before="7" w:after="0" w:line="150" w:lineRule="exact"/>
        <w:rPr>
          <w:sz w:val="15"/>
          <w:szCs w:val="15"/>
        </w:rPr>
      </w:pPr>
    </w:p>
    <w:p w14:paraId="2F3AF384" w14:textId="77777777" w:rsidR="00B77D6E" w:rsidRDefault="00D6358D">
      <w:pPr>
        <w:spacing w:after="0" w:line="240" w:lineRule="auto"/>
        <w:ind w:left="2062" w:right="742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90"/>
          <w:sz w:val="15"/>
          <w:szCs w:val="15"/>
        </w:rPr>
        <w:t>T</w:t>
      </w:r>
      <w:r>
        <w:rPr>
          <w:rFonts w:ascii="Arial" w:eastAsia="Arial" w:hAnsi="Arial" w:cs="Arial"/>
          <w:w w:val="90"/>
          <w:sz w:val="15"/>
          <w:szCs w:val="15"/>
        </w:rPr>
        <w:t>able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7.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Dysfunctional</w:t>
      </w:r>
      <w:r>
        <w:rPr>
          <w:rFonts w:ascii="Arial" w:eastAsia="Arial" w:hAnsi="Arial" w:cs="Arial"/>
          <w:spacing w:val="36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phenotypes</w:t>
      </w:r>
      <w:r>
        <w:rPr>
          <w:rFonts w:ascii="Arial" w:eastAsia="Arial" w:hAnsi="Arial" w:cs="Arial"/>
          <w:spacing w:val="1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7"/>
          <w:sz w:val="15"/>
          <w:szCs w:val="15"/>
        </w:rPr>
        <w:t xml:space="preserve"> </w:t>
      </w:r>
      <w:r>
        <w:rPr>
          <w:rFonts w:ascii="Arial" w:eastAsia="Arial" w:hAnsi="Arial" w:cs="Arial"/>
          <w:w w:val="92"/>
          <w:sz w:val="15"/>
          <w:szCs w:val="15"/>
        </w:rPr>
        <w:t>Bp_in_O_with_P_and_M.</w:t>
      </w:r>
    </w:p>
    <w:p w14:paraId="039CD192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32206D83" w14:textId="3CE2B985" w:rsidR="00B77D6E" w:rsidRDefault="00E25282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4" behindDoc="1" locked="0" layoutInCell="1" allowOverlap="1" wp14:anchorId="062CDF0C" wp14:editId="15140A7A">
                <wp:simplePos x="0" y="0"/>
                <wp:positionH relativeFrom="page">
                  <wp:posOffset>1480185</wp:posOffset>
                </wp:positionH>
                <wp:positionV relativeFrom="paragraph">
                  <wp:posOffset>-5080</wp:posOffset>
                </wp:positionV>
                <wp:extent cx="2821940" cy="1270"/>
                <wp:effectExtent l="13335" t="6350" r="12700" b="11430"/>
                <wp:wrapNone/>
                <wp:docPr id="1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-8"/>
                          <a:chExt cx="4444" cy="2"/>
                        </a:xfrm>
                      </wpg:grpSpPr>
                      <wps:wsp>
                        <wps:cNvPr id="175" name="Freeform 76"/>
                        <wps:cNvSpPr>
                          <a:spLocks/>
                        </wps:cNvSpPr>
                        <wps:spPr bwMode="auto">
                          <a:xfrm>
                            <a:off x="2331" y="-8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9FD39" id="Group 75" o:spid="_x0000_s1026" style="position:absolute;margin-left:116.55pt;margin-top:-.4pt;width:222.2pt;height:.1pt;z-index:-1276;mso-position-horizontal-relative:page" coordorigin="2331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">
                <v:shape id="Freeform 76" o:spid="_x0000_s1027" style="position:absolute;left:2331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LTScQA&#10;AADcAAAADwAAAGRycy9kb3ducmV2LnhtbERPyWrDMBC9B/oPYgq5hEZuIAuulVBaAjmkhzgm9DhY&#10;Y8vEGhlLtd2/rwqF3ubx1skOk23FQL1vHCt4XiYgiEunG64VFNfj0w6ED8gaW8ek4Js8HPYPswxT&#10;7Ua+0JCHWsQQ9ikqMCF0qZS+NGTRL11HHLnK9RZDhH0tdY9jDLetXCXJRlpsODYY7OjNUHnPv6wC&#10;uTivsDidPzuUH+/F+nar8rtVav44vb6ACDSFf/Gf+6Tj/O0afp+JF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S00n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r w:rsidR="00D6358D"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equ</w:t>
      </w:r>
      <w:r w:rsidR="00D6358D">
        <w:rPr>
          <w:rFonts w:ascii="Arial" w:eastAsia="Arial" w:hAnsi="Arial" w:cs="Arial"/>
          <w:spacing w:val="-4"/>
          <w:sz w:val="16"/>
          <w:szCs w:val="16"/>
        </w:rPr>
        <w:t>iv</w:t>
      </w:r>
      <w:r w:rsidR="00D6358D">
        <w:rPr>
          <w:rFonts w:ascii="Arial" w:eastAsia="Arial" w:hAnsi="Arial" w:cs="Arial"/>
          <w:sz w:val="16"/>
          <w:szCs w:val="16"/>
        </w:rPr>
        <w:t>alent</w:t>
      </w:r>
      <w:r w:rsidR="00D6358D">
        <w:rPr>
          <w:rFonts w:ascii="Arial" w:eastAsia="Arial" w:hAnsi="Arial" w:cs="Arial"/>
          <w:spacing w:val="-13"/>
          <w:sz w:val="16"/>
          <w:szCs w:val="16"/>
        </w:rPr>
        <w:t>T</w:t>
      </w:r>
      <w:r w:rsidR="00D6358D">
        <w:rPr>
          <w:rFonts w:ascii="Arial" w:eastAsia="Arial" w:hAnsi="Arial" w:cs="Arial"/>
          <w:sz w:val="16"/>
          <w:szCs w:val="16"/>
        </w:rPr>
        <w:t>o</w:t>
      </w:r>
    </w:p>
    <w:p w14:paraId="2115F928" w14:textId="77777777" w:rsidR="00B77D6E" w:rsidRDefault="00D6358D">
      <w:pPr>
        <w:spacing w:before="35" w:after="0" w:line="240" w:lineRule="auto"/>
        <w:ind w:left="2485" w:right="251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</w:p>
    <w:p w14:paraId="630440B5" w14:textId="77777777" w:rsidR="00B77D6E" w:rsidRDefault="00D6358D">
      <w:pPr>
        <w:spacing w:before="35" w:after="0" w:line="240" w:lineRule="auto"/>
        <w:ind w:left="284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Dysfunctional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Qualit</w:t>
      </w:r>
      <w:r>
        <w:rPr>
          <w:rFonts w:ascii="Arial" w:eastAsia="Arial" w:hAnsi="Arial" w:cs="Arial"/>
          <w:i/>
          <w:spacing w:val="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’)</w:t>
      </w:r>
    </w:p>
    <w:p w14:paraId="35333D0A" w14:textId="77777777" w:rsidR="00B77D6E" w:rsidRDefault="00D6358D">
      <w:pPr>
        <w:spacing w:before="35"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r>
        <w:rPr>
          <w:rFonts w:ascii="Arial" w:eastAsia="Arial" w:hAnsi="Arial" w:cs="Arial"/>
          <w:i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subClassOf</w:t>
      </w:r>
    </w:p>
    <w:p w14:paraId="09B987F2" w14:textId="77777777" w:rsidR="00B77D6E" w:rsidRDefault="00D6358D">
      <w:pPr>
        <w:spacing w:before="35" w:after="0" w:line="240" w:lineRule="auto"/>
        <w:ind w:left="2525" w:right="247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2"/>
          <w:sz w:val="16"/>
          <w:szCs w:val="16"/>
        </w:rPr>
        <w:t>Bp_in_O_with_P_and_M</w:t>
      </w:r>
    </w:p>
    <w:p w14:paraId="2DA10431" w14:textId="3707AF69" w:rsidR="00B77D6E" w:rsidRDefault="00E25282">
      <w:pPr>
        <w:spacing w:before="35" w:after="0" w:line="240" w:lineRule="auto"/>
        <w:ind w:left="2838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5" behindDoc="1" locked="0" layoutInCell="1" allowOverlap="1" wp14:anchorId="027592CD" wp14:editId="4D7906D3">
                <wp:simplePos x="0" y="0"/>
                <wp:positionH relativeFrom="page">
                  <wp:posOffset>1480185</wp:posOffset>
                </wp:positionH>
                <wp:positionV relativeFrom="paragraph">
                  <wp:posOffset>162560</wp:posOffset>
                </wp:positionV>
                <wp:extent cx="2821940" cy="1270"/>
                <wp:effectExtent l="13335" t="8890" r="12700" b="8890"/>
                <wp:wrapNone/>
                <wp:docPr id="1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256"/>
                          <a:chExt cx="4444" cy="2"/>
                        </a:xfrm>
                      </wpg:grpSpPr>
                      <wps:wsp>
                        <wps:cNvPr id="173" name="Freeform 74"/>
                        <wps:cNvSpPr>
                          <a:spLocks/>
                        </wps:cNvSpPr>
                        <wps:spPr bwMode="auto">
                          <a:xfrm>
                            <a:off x="2331" y="256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2F47B" id="Group 73" o:spid="_x0000_s1026" style="position:absolute;margin-left:116.55pt;margin-top:12.8pt;width:222.2pt;height:.1pt;z-index:-1275;mso-position-horizontal-relative:page" coordorigin="2331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">
                <v:shape id="Freeform 74" o:spid="_x0000_s1027" style="position:absolute;left:2331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upsQA&#10;AADcAAAADwAAAGRycy9kb3ducmV2LnhtbERPTWvCQBC9C/6HZYReSt3UUivRTZCWQg72YAzB45Ad&#10;k2B2NmS3Jv333ULB2zze5+zSyXTiRoNrLSt4XkYgiCurW64VFKfPpw0I55E1dpZJwQ85SJP5bIex&#10;tiMf6Zb7WoQQdjEqaLzvYyld1ZBBt7Q9ceAudjDoAxxqqQccQ7jp5CqK1tJgy6GhwZ7eG6qu+bdR&#10;IB8PKyyyw7lH+fVRvJblJb8apR4W034LwtPk7+J/d6bD/LcX+HsmX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37qb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86"/>
          <w:sz w:val="16"/>
          <w:szCs w:val="16"/>
        </w:rPr>
        <w:t>and</w:t>
      </w:r>
      <w:r w:rsidR="00D6358D"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 w:rsidR="00D6358D"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 w:rsidR="00D6358D"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29"/>
          <w:w w:val="14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2"/>
          <w:sz w:val="16"/>
          <w:szCs w:val="16"/>
        </w:rPr>
        <w:t xml:space="preserve">only </w:t>
      </w:r>
      <w:r w:rsidR="00D6358D"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2"/>
          <w:sz w:val="16"/>
          <w:szCs w:val="16"/>
        </w:rPr>
        <w:t>(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 xml:space="preserve">Risk  </w:t>
      </w:r>
      <w:r w:rsidR="00D6358D">
        <w:rPr>
          <w:rFonts w:ascii="Arial" w:eastAsia="Arial" w:hAnsi="Arial" w:cs="Arial"/>
          <w:w w:val="82"/>
          <w:sz w:val="16"/>
          <w:szCs w:val="16"/>
        </w:rPr>
        <w:t>and</w:t>
      </w:r>
      <w:r w:rsidR="00D6358D">
        <w:rPr>
          <w:rFonts w:ascii="Arial" w:eastAsia="Arial" w:hAnsi="Arial" w:cs="Arial"/>
          <w:spacing w:val="12"/>
          <w:w w:val="8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2"/>
          <w:sz w:val="16"/>
          <w:szCs w:val="16"/>
        </w:rPr>
        <w:t>(</w:t>
      </w:r>
      <w:r w:rsidR="00D6358D">
        <w:rPr>
          <w:rFonts w:ascii="Arial" w:eastAsia="Arial" w:hAnsi="Arial" w:cs="Arial"/>
          <w:b/>
          <w:bCs/>
          <w:w w:val="82"/>
          <w:sz w:val="16"/>
          <w:szCs w:val="16"/>
        </w:rPr>
        <w:t>causes</w:t>
      </w:r>
      <w:r w:rsidR="00D6358D">
        <w:rPr>
          <w:rFonts w:ascii="Arial" w:eastAsia="Arial" w:hAnsi="Arial" w:cs="Arial"/>
          <w:b/>
          <w:bCs/>
          <w:spacing w:val="-5"/>
          <w:w w:val="8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2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1"/>
          <w:sz w:val="16"/>
          <w:szCs w:val="16"/>
        </w:rPr>
        <w:t>h</w:t>
      </w:r>
      <w:r w:rsidR="00D6358D">
        <w:rPr>
          <w:rFonts w:ascii="Arial" w:eastAsia="Arial" w:hAnsi="Arial" w:cs="Arial"/>
          <w:sz w:val="16"/>
          <w:szCs w:val="16"/>
        </w:rPr>
        <w:t>)))</w:t>
      </w:r>
    </w:p>
    <w:p w14:paraId="152A84E6" w14:textId="77777777" w:rsidR="00B77D6E" w:rsidRDefault="00B77D6E">
      <w:pPr>
        <w:spacing w:before="16" w:after="0" w:line="260" w:lineRule="exact"/>
        <w:rPr>
          <w:sz w:val="26"/>
          <w:szCs w:val="26"/>
        </w:rPr>
      </w:pPr>
    </w:p>
    <w:p w14:paraId="1B392EC5" w14:textId="77777777" w:rsidR="00B77D6E" w:rsidRDefault="00D6358D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2"/>
          <w:sz w:val="16"/>
          <w:szCs w:val="16"/>
        </w:rPr>
        <w:t>Dysfunctional_Bp_in_O_with_P_and_M</w:t>
      </w:r>
      <w:r>
        <w:rPr>
          <w:rFonts w:ascii="Arial" w:eastAsia="Arial" w:hAnsi="Arial" w:cs="Arial"/>
          <w:i/>
          <w:spacing w:val="2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bear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quality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being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dysfunctional.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y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are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realizations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risk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sort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93"/>
          <w:sz w:val="16"/>
          <w:szCs w:val="16"/>
        </w:rPr>
        <w:t>disposition)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causing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dysfunctional 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phenotype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stated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DB.</w:t>
      </w:r>
    </w:p>
    <w:p w14:paraId="7BC3EC6B" w14:textId="77777777" w:rsidR="00B77D6E" w:rsidRDefault="00D6358D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96"/>
          <w:sz w:val="16"/>
          <w:szCs w:val="16"/>
        </w:rPr>
        <w:t>F</w:t>
      </w:r>
      <w:r>
        <w:rPr>
          <w:rFonts w:ascii="Arial" w:eastAsia="Arial" w:hAnsi="Arial" w:cs="Arial"/>
          <w:w w:val="96"/>
          <w:sz w:val="16"/>
          <w:szCs w:val="16"/>
        </w:rPr>
        <w:t>oll</w:t>
      </w:r>
      <w:r>
        <w:rPr>
          <w:rFonts w:ascii="Arial" w:eastAsia="Arial" w:hAnsi="Arial" w:cs="Arial"/>
          <w:spacing w:val="-4"/>
          <w:w w:val="96"/>
          <w:sz w:val="16"/>
          <w:szCs w:val="16"/>
        </w:rPr>
        <w:t>o</w:t>
      </w:r>
      <w:r>
        <w:rPr>
          <w:rFonts w:ascii="Arial" w:eastAsia="Arial" w:hAnsi="Arial" w:cs="Arial"/>
          <w:w w:val="96"/>
          <w:sz w:val="16"/>
          <w:szCs w:val="16"/>
        </w:rPr>
        <w:t>wing,</w:t>
      </w:r>
      <w:r>
        <w:rPr>
          <w:rFonts w:ascii="Arial" w:eastAsia="Arial" w:hAnsi="Arial" w:cs="Arial"/>
          <w:spacing w:val="-6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axioms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required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represent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P_sensu_O</w:t>
      </w:r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>T</w:t>
      </w:r>
      <w:r>
        <w:rPr>
          <w:rFonts w:ascii="Arial" w:eastAsia="Arial" w:hAnsi="Arial" w:cs="Arial"/>
          <w:w w:val="86"/>
          <w:sz w:val="16"/>
          <w:szCs w:val="16"/>
        </w:rPr>
        <w:t>able</w:t>
      </w:r>
      <w:r>
        <w:rPr>
          <w:rFonts w:ascii="Arial" w:eastAsia="Arial" w:hAnsi="Arial" w:cs="Arial"/>
          <w:spacing w:val="1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8)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i.e.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type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specific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anism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4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record.</w:t>
      </w:r>
    </w:p>
    <w:p w14:paraId="2651AF32" w14:textId="77777777" w:rsidR="00B77D6E" w:rsidRDefault="00B77D6E">
      <w:pPr>
        <w:spacing w:before="10" w:after="0" w:line="100" w:lineRule="exact"/>
        <w:rPr>
          <w:sz w:val="10"/>
          <w:szCs w:val="10"/>
        </w:rPr>
      </w:pPr>
    </w:p>
    <w:p w14:paraId="26BAE16A" w14:textId="77777777" w:rsidR="00B77D6E" w:rsidRDefault="00D6358D">
      <w:pPr>
        <w:spacing w:after="0" w:line="240" w:lineRule="auto"/>
        <w:ind w:left="2062" w:right="-46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2"/>
          <w:sz w:val="15"/>
          <w:szCs w:val="15"/>
        </w:rPr>
        <w:t>T</w:t>
      </w:r>
      <w:r>
        <w:rPr>
          <w:rFonts w:ascii="Arial" w:eastAsia="Arial" w:hAnsi="Arial" w:cs="Arial"/>
          <w:sz w:val="15"/>
          <w:szCs w:val="15"/>
        </w:rPr>
        <w:t>able</w:t>
      </w:r>
      <w:r>
        <w:rPr>
          <w:rFonts w:ascii="Arial" w:eastAsia="Arial" w:hAnsi="Arial" w:cs="Arial"/>
          <w:spacing w:val="-1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8.</w:t>
      </w:r>
      <w:r>
        <w:rPr>
          <w:rFonts w:ascii="Arial" w:eastAsia="Arial" w:hAnsi="Arial" w:cs="Arial"/>
          <w:spacing w:val="21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Subclasses</w:t>
      </w:r>
      <w:r>
        <w:rPr>
          <w:rFonts w:ascii="Arial" w:eastAsia="Arial" w:hAnsi="Arial" w:cs="Arial"/>
          <w:spacing w:val="20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w w:val="85"/>
          <w:sz w:val="15"/>
          <w:szCs w:val="15"/>
        </w:rPr>
        <w:t>created</w:t>
      </w:r>
      <w:r>
        <w:rPr>
          <w:rFonts w:ascii="Arial" w:eastAsia="Arial" w:hAnsi="Arial" w:cs="Arial"/>
          <w:spacing w:val="33"/>
          <w:w w:val="85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for</w:t>
      </w:r>
      <w:r>
        <w:rPr>
          <w:rFonts w:ascii="Arial" w:eastAsia="Arial" w:hAnsi="Arial" w:cs="Arial"/>
          <w:spacing w:val="2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the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o</w:t>
      </w:r>
      <w:r>
        <w:rPr>
          <w:rFonts w:ascii="Arial" w:eastAsia="Arial" w:hAnsi="Arial" w:cs="Arial"/>
          <w:spacing w:val="-3"/>
          <w:w w:val="90"/>
          <w:sz w:val="15"/>
          <w:szCs w:val="15"/>
        </w:rPr>
        <w:t>r</w:t>
      </w:r>
      <w:r>
        <w:rPr>
          <w:rFonts w:ascii="Arial" w:eastAsia="Arial" w:hAnsi="Arial" w:cs="Arial"/>
          <w:spacing w:val="-1"/>
          <w:w w:val="90"/>
          <w:sz w:val="15"/>
          <w:szCs w:val="15"/>
        </w:rPr>
        <w:t>g</w:t>
      </w:r>
      <w:r>
        <w:rPr>
          <w:rFonts w:ascii="Arial" w:eastAsia="Arial" w:hAnsi="Arial" w:cs="Arial"/>
          <w:w w:val="90"/>
          <w:sz w:val="15"/>
          <w:szCs w:val="15"/>
        </w:rPr>
        <w:t>anism</w:t>
      </w:r>
      <w:r>
        <w:rPr>
          <w:rFonts w:ascii="Arial" w:eastAsia="Arial" w:hAnsi="Arial" w:cs="Arial"/>
          <w:spacing w:val="25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w w:val="90"/>
          <w:sz w:val="15"/>
          <w:szCs w:val="15"/>
        </w:rPr>
        <w:t>specific</w:t>
      </w:r>
      <w:r>
        <w:rPr>
          <w:rFonts w:ascii="Arial" w:eastAsia="Arial" w:hAnsi="Arial" w:cs="Arial"/>
          <w:spacing w:val="31"/>
          <w:w w:val="9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protein</w:t>
      </w:r>
      <w:r>
        <w:rPr>
          <w:rFonts w:ascii="Arial" w:eastAsia="Arial" w:hAnsi="Arial" w:cs="Arial"/>
          <w:spacing w:val="-15"/>
          <w:sz w:val="15"/>
          <w:szCs w:val="15"/>
        </w:rPr>
        <w:t xml:space="preserve"> </w:t>
      </w:r>
      <w:r>
        <w:rPr>
          <w:rFonts w:ascii="Arial" w:eastAsia="Arial" w:hAnsi="Arial" w:cs="Arial"/>
          <w:w w:val="99"/>
          <w:sz w:val="15"/>
          <w:szCs w:val="15"/>
        </w:rPr>
        <w:t>(</w:t>
      </w:r>
      <w:r>
        <w:rPr>
          <w:rFonts w:ascii="Arial" w:eastAsia="Arial" w:hAnsi="Arial" w:cs="Arial"/>
          <w:w w:val="86"/>
          <w:sz w:val="15"/>
          <w:szCs w:val="15"/>
        </w:rPr>
        <w:t>P_sensu_O)</w:t>
      </w:r>
    </w:p>
    <w:p w14:paraId="6A666796" w14:textId="77777777" w:rsidR="00B77D6E" w:rsidRDefault="00D6358D">
      <w:pPr>
        <w:spacing w:before="36" w:after="0" w:line="240" w:lineRule="auto"/>
        <w:ind w:left="2062" w:right="302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82"/>
          <w:sz w:val="15"/>
          <w:szCs w:val="15"/>
        </w:rPr>
        <w:t>classes</w:t>
      </w:r>
      <w:r>
        <w:rPr>
          <w:rFonts w:ascii="Arial" w:eastAsia="Arial" w:hAnsi="Arial" w:cs="Arial"/>
          <w:spacing w:val="4"/>
          <w:w w:val="8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83"/>
          <w:sz w:val="15"/>
          <w:szCs w:val="15"/>
        </w:rPr>
        <w:t>database</w:t>
      </w:r>
      <w:r>
        <w:rPr>
          <w:rFonts w:ascii="Arial" w:eastAsia="Arial" w:hAnsi="Arial" w:cs="Arial"/>
          <w:spacing w:val="3"/>
          <w:w w:val="83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records</w:t>
      </w:r>
    </w:p>
    <w:p w14:paraId="75A0DBA7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371780AB" w14:textId="65553572" w:rsidR="00B77D6E" w:rsidRDefault="00E25282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6" behindDoc="1" locked="0" layoutInCell="1" allowOverlap="1" wp14:anchorId="738D61DD" wp14:editId="728EA4CD">
                <wp:simplePos x="0" y="0"/>
                <wp:positionH relativeFrom="page">
                  <wp:posOffset>1480185</wp:posOffset>
                </wp:positionH>
                <wp:positionV relativeFrom="paragraph">
                  <wp:posOffset>-5080</wp:posOffset>
                </wp:positionV>
                <wp:extent cx="2821940" cy="1270"/>
                <wp:effectExtent l="13335" t="8255" r="12700" b="9525"/>
                <wp:wrapNone/>
                <wp:docPr id="1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-8"/>
                          <a:chExt cx="4444" cy="2"/>
                        </a:xfrm>
                      </wpg:grpSpPr>
                      <wps:wsp>
                        <wps:cNvPr id="171" name="Freeform 72"/>
                        <wps:cNvSpPr>
                          <a:spLocks/>
                        </wps:cNvSpPr>
                        <wps:spPr bwMode="auto">
                          <a:xfrm>
                            <a:off x="2331" y="-8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083E5" id="Group 71" o:spid="_x0000_s1026" style="position:absolute;margin-left:116.55pt;margin-top:-.4pt;width:222.2pt;height:.1pt;z-index:-1274;mso-position-horizontal-relative:page" coordorigin="2331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">
                <v:shape id="Freeform 72" o:spid="_x0000_s1027" style="position:absolute;left:2331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VSsMA&#10;AADcAAAADwAAAGRycy9kb3ducmV2LnhtbERPTWvCQBC9F/oflhG8lGajYJXoKqVFyMEeGkPocciO&#10;STA7G7Krif/eLQje5vE+Z7MbTSuu1LvGsoJZFIMgLq1uuFKQH/fvKxDOI2tsLZOCGznYbV9fNpho&#10;O/AvXTNfiRDCLkEFtfddIqUrazLoItsRB+5ke4M+wL6SuschhJtWzuP4QxpsODTU2NFXTeU5uxgF&#10;8u0wxzw9/HUof77zRVGcsrNRajoZP9cgPI3+KX64Ux3mL2fw/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nVSs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7"/>
          <w:sz w:val="16"/>
          <w:szCs w:val="16"/>
        </w:rPr>
        <w:t>P_sensu_O</w:t>
      </w:r>
      <w:r w:rsidR="00D6358D"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7"/>
          <w:sz w:val="16"/>
          <w:szCs w:val="16"/>
        </w:rPr>
        <w:t>equ</w:t>
      </w:r>
      <w:r w:rsidR="00D6358D">
        <w:rPr>
          <w:rFonts w:ascii="Arial" w:eastAsia="Arial" w:hAnsi="Arial" w:cs="Arial"/>
          <w:spacing w:val="-3"/>
          <w:w w:val="87"/>
          <w:sz w:val="16"/>
          <w:szCs w:val="16"/>
        </w:rPr>
        <w:t>iv</w:t>
      </w:r>
      <w:r w:rsidR="00D6358D">
        <w:rPr>
          <w:rFonts w:ascii="Arial" w:eastAsia="Arial" w:hAnsi="Arial" w:cs="Arial"/>
          <w:w w:val="87"/>
          <w:sz w:val="16"/>
          <w:szCs w:val="16"/>
        </w:rPr>
        <w:t>alent</w:t>
      </w:r>
      <w:r w:rsidR="00D6358D">
        <w:rPr>
          <w:rFonts w:ascii="Arial" w:eastAsia="Arial" w:hAnsi="Arial" w:cs="Arial"/>
          <w:spacing w:val="-11"/>
          <w:w w:val="87"/>
          <w:sz w:val="16"/>
          <w:szCs w:val="16"/>
        </w:rPr>
        <w:t>T</w:t>
      </w:r>
      <w:r w:rsidR="00D6358D">
        <w:rPr>
          <w:rFonts w:ascii="Arial" w:eastAsia="Arial" w:hAnsi="Arial" w:cs="Arial"/>
          <w:w w:val="87"/>
          <w:sz w:val="16"/>
          <w:szCs w:val="16"/>
        </w:rPr>
        <w:t>o</w:t>
      </w:r>
      <w:r w:rsidR="00D6358D"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and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 w:rsidR="00D6358D"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 w:rsidR="00D6358D"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pacing w:val="1"/>
          <w:sz w:val="16"/>
          <w:szCs w:val="16"/>
        </w:rPr>
        <w:t>O</w:t>
      </w:r>
      <w:r w:rsidR="00D6358D">
        <w:rPr>
          <w:rFonts w:ascii="Arial" w:eastAsia="Arial" w:hAnsi="Arial" w:cs="Arial"/>
          <w:sz w:val="16"/>
          <w:szCs w:val="16"/>
        </w:rPr>
        <w:t>)</w:t>
      </w:r>
    </w:p>
    <w:p w14:paraId="1BAFE249" w14:textId="77777777" w:rsidR="00B77D6E" w:rsidRDefault="00D6358D">
      <w:pPr>
        <w:spacing w:before="35"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87"/>
          <w:sz w:val="16"/>
          <w:szCs w:val="16"/>
        </w:rPr>
        <w:t>P_sensu_O</w:t>
      </w:r>
      <w:r>
        <w:rPr>
          <w:rFonts w:ascii="Arial" w:eastAsia="Arial" w:hAnsi="Arial" w:cs="Arial"/>
          <w:i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subClassOf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i/>
          <w:w w:val="89"/>
          <w:sz w:val="16"/>
          <w:szCs w:val="16"/>
        </w:rPr>
        <w:t>Function</w:t>
      </w:r>
      <w:r>
        <w:rPr>
          <w:rFonts w:ascii="Arial" w:eastAsia="Arial" w:hAnsi="Arial" w:cs="Arial"/>
          <w:i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14:paraId="4588CCE8" w14:textId="24339BEC" w:rsidR="00B77D6E" w:rsidRDefault="00E25282">
      <w:pPr>
        <w:spacing w:before="35" w:after="0" w:line="240" w:lineRule="auto"/>
        <w:ind w:left="2840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7" behindDoc="1" locked="0" layoutInCell="1" allowOverlap="1" wp14:anchorId="11F05F9D" wp14:editId="2380EDE8">
                <wp:simplePos x="0" y="0"/>
                <wp:positionH relativeFrom="page">
                  <wp:posOffset>1480185</wp:posOffset>
                </wp:positionH>
                <wp:positionV relativeFrom="paragraph">
                  <wp:posOffset>162560</wp:posOffset>
                </wp:positionV>
                <wp:extent cx="2821940" cy="1270"/>
                <wp:effectExtent l="13335" t="12700" r="12700" b="5080"/>
                <wp:wrapNone/>
                <wp:docPr id="1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256"/>
                          <a:chExt cx="4444" cy="2"/>
                        </a:xfrm>
                      </wpg:grpSpPr>
                      <wps:wsp>
                        <wps:cNvPr id="169" name="Freeform 70"/>
                        <wps:cNvSpPr>
                          <a:spLocks/>
                        </wps:cNvSpPr>
                        <wps:spPr bwMode="auto">
                          <a:xfrm>
                            <a:off x="2331" y="256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F9CA8" id="Group 69" o:spid="_x0000_s1026" style="position:absolute;margin-left:116.55pt;margin-top:12.8pt;width:222.2pt;height:.1pt;z-index:-1273;mso-position-horizontal-relative:page" coordorigin="2331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">
                <v:shape id="Freeform 70" o:spid="_x0000_s1027" style="position:absolute;left:2331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PkcMA&#10;AADcAAAADwAAAGRycy9kb3ducmV2LnhtbERPTWuDQBC9F/oflgnkUpK1gYbWZA2lIeDBHmok5Di4&#10;ExXdWXE3av99t1DobR7vc/aH2XRipME1lhU8ryMQxKXVDVcKivNp9QrCeWSNnWVS8E0ODsnjwx5j&#10;bSf+ojH3lQgh7GJUUHvfx1K6siaDbm174sDd7GDQBzhUUg84hXDTyU0UbaXBhkNDjT191FS2+d0o&#10;kE/ZBos0u/YoP4/Fy+Vyy1uj1HIxv+9AeJr9v/jPneowf/sGv8+EC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Pkc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 w:rsidR="00D6358D"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only</w:t>
      </w:r>
      <w:r w:rsidR="00D6358D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Mf</w:t>
      </w:r>
      <w:r w:rsidR="00D6358D"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)))</w:t>
      </w:r>
    </w:p>
    <w:p w14:paraId="2C29B793" w14:textId="77777777" w:rsidR="00B77D6E" w:rsidRDefault="00B77D6E">
      <w:pPr>
        <w:spacing w:before="16" w:after="0" w:line="260" w:lineRule="exact"/>
        <w:rPr>
          <w:sz w:val="26"/>
          <w:szCs w:val="26"/>
        </w:rPr>
      </w:pPr>
    </w:p>
    <w:p w14:paraId="57744D54" w14:textId="77777777" w:rsidR="00B77D6E" w:rsidRDefault="00D6358D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4"/>
          <w:sz w:val="16"/>
          <w:szCs w:val="16"/>
        </w:rPr>
        <w:t>Definitions</w:t>
      </w:r>
      <w:r>
        <w:rPr>
          <w:rFonts w:ascii="Arial" w:eastAsia="Arial" w:hAnsi="Arial" w:cs="Arial"/>
          <w:spacing w:val="1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pattern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describe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3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90"/>
          <w:sz w:val="16"/>
          <w:szCs w:val="16"/>
        </w:rPr>
        <w:t xml:space="preserve">anism- </w:t>
      </w:r>
      <w:r>
        <w:rPr>
          <w:rFonts w:ascii="Arial" w:eastAsia="Arial" w:hAnsi="Arial" w:cs="Arial"/>
          <w:w w:val="85"/>
          <w:sz w:val="16"/>
          <w:szCs w:val="16"/>
        </w:rPr>
        <w:t>specific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protein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molecule 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classes.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addition,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Mf</w:t>
      </w:r>
      <w:r>
        <w:rPr>
          <w:rFonts w:ascii="Arial" w:eastAsia="Arial" w:hAnsi="Arial" w:cs="Arial"/>
          <w:i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specified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records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added.</w:t>
      </w:r>
    </w:p>
    <w:p w14:paraId="23C781EF" w14:textId="77777777" w:rsidR="00B77D6E" w:rsidRDefault="00D6358D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0"/>
          <w:sz w:val="16"/>
          <w:szCs w:val="16"/>
        </w:rPr>
        <w:t>The last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required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about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4"/>
          <w:sz w:val="16"/>
          <w:szCs w:val="16"/>
        </w:rPr>
        <w:t>anisms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bearers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dispositions </w:t>
      </w:r>
      <w:r>
        <w:rPr>
          <w:rFonts w:ascii="Arial" w:eastAsia="Arial" w:hAnsi="Arial" w:cs="Arial"/>
          <w:w w:val="88"/>
          <w:sz w:val="16"/>
          <w:szCs w:val="16"/>
        </w:rPr>
        <w:t xml:space="preserve">related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performing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biological</w:t>
      </w:r>
      <w:r>
        <w:rPr>
          <w:rFonts w:ascii="Arial" w:eastAsia="Arial" w:hAnsi="Arial" w:cs="Arial"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processes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</w:t>
      </w:r>
      <w:r>
        <w:rPr>
          <w:rFonts w:ascii="Arial" w:eastAsia="Arial" w:hAnsi="Arial" w:cs="Arial"/>
          <w:spacing w:val="-11"/>
          <w:w w:val="84"/>
          <w:sz w:val="16"/>
          <w:szCs w:val="16"/>
        </w:rPr>
        <w:t>T</w:t>
      </w:r>
      <w:r>
        <w:rPr>
          <w:rFonts w:ascii="Arial" w:eastAsia="Arial" w:hAnsi="Arial" w:cs="Arial"/>
          <w:w w:val="84"/>
          <w:sz w:val="16"/>
          <w:szCs w:val="16"/>
        </w:rPr>
        <w:t>able</w:t>
      </w:r>
      <w:r>
        <w:rPr>
          <w:rFonts w:ascii="Arial" w:eastAsia="Arial" w:hAnsi="Arial" w:cs="Arial"/>
          <w:spacing w:val="3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9)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.</w:t>
      </w:r>
    </w:p>
    <w:p w14:paraId="37D06F50" w14:textId="77777777" w:rsidR="00B77D6E" w:rsidRDefault="00B77D6E">
      <w:pPr>
        <w:spacing w:before="7" w:after="0" w:line="150" w:lineRule="exact"/>
        <w:rPr>
          <w:sz w:val="15"/>
          <w:szCs w:val="15"/>
        </w:rPr>
      </w:pPr>
    </w:p>
    <w:p w14:paraId="524B2076" w14:textId="77777777" w:rsidR="00B77D6E" w:rsidRDefault="00D6358D">
      <w:pPr>
        <w:spacing w:after="0" w:line="240" w:lineRule="auto"/>
        <w:ind w:left="2062" w:right="821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0"/>
          <w:w w:val="86"/>
          <w:sz w:val="15"/>
          <w:szCs w:val="15"/>
        </w:rPr>
        <w:t>T</w:t>
      </w:r>
      <w:r>
        <w:rPr>
          <w:rFonts w:ascii="Arial" w:eastAsia="Arial" w:hAnsi="Arial" w:cs="Arial"/>
          <w:w w:val="86"/>
          <w:sz w:val="15"/>
          <w:szCs w:val="15"/>
        </w:rPr>
        <w:t>able</w:t>
      </w:r>
      <w:r>
        <w:rPr>
          <w:rFonts w:ascii="Arial" w:eastAsia="Arial" w:hAnsi="Arial" w:cs="Arial"/>
          <w:spacing w:val="1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w w:val="86"/>
          <w:sz w:val="15"/>
          <w:szCs w:val="15"/>
        </w:rPr>
        <w:t>9.</w:t>
      </w:r>
      <w:r>
        <w:rPr>
          <w:rFonts w:ascii="Arial" w:eastAsia="Arial" w:hAnsi="Arial" w:cs="Arial"/>
          <w:spacing w:val="6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w w:val="86"/>
          <w:sz w:val="15"/>
          <w:szCs w:val="15"/>
        </w:rPr>
        <w:t xml:space="preserve">Axioms </w:t>
      </w:r>
      <w:r>
        <w:rPr>
          <w:rFonts w:ascii="Arial" w:eastAsia="Arial" w:hAnsi="Arial" w:cs="Arial"/>
          <w:spacing w:val="1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w w:val="86"/>
          <w:sz w:val="15"/>
          <w:szCs w:val="15"/>
        </w:rPr>
        <w:t>generated</w:t>
      </w:r>
      <w:r>
        <w:rPr>
          <w:rFonts w:ascii="Arial" w:eastAsia="Arial" w:hAnsi="Arial" w:cs="Arial"/>
          <w:spacing w:val="-5"/>
          <w:w w:val="86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for</w:t>
      </w:r>
      <w:r>
        <w:rPr>
          <w:rFonts w:ascii="Arial" w:eastAsia="Arial" w:hAnsi="Arial" w:cs="Arial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o</w:t>
      </w:r>
      <w:r>
        <w:rPr>
          <w:rFonts w:ascii="Arial" w:eastAsia="Arial" w:hAnsi="Arial" w:cs="Arial"/>
          <w:spacing w:val="-3"/>
          <w:w w:val="88"/>
          <w:sz w:val="15"/>
          <w:szCs w:val="15"/>
        </w:rPr>
        <w:t>r</w:t>
      </w:r>
      <w:r>
        <w:rPr>
          <w:rFonts w:ascii="Arial" w:eastAsia="Arial" w:hAnsi="Arial" w:cs="Arial"/>
          <w:spacing w:val="-1"/>
          <w:w w:val="88"/>
          <w:sz w:val="15"/>
          <w:szCs w:val="15"/>
        </w:rPr>
        <w:t>g</w:t>
      </w:r>
      <w:r>
        <w:rPr>
          <w:rFonts w:ascii="Arial" w:eastAsia="Arial" w:hAnsi="Arial" w:cs="Arial"/>
          <w:w w:val="88"/>
          <w:sz w:val="15"/>
          <w:szCs w:val="15"/>
        </w:rPr>
        <w:t>anisms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</w:t>
      </w:r>
      <w:r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83"/>
          <w:sz w:val="15"/>
          <w:szCs w:val="15"/>
        </w:rPr>
        <w:t>database</w:t>
      </w:r>
      <w:r>
        <w:rPr>
          <w:rFonts w:ascii="Arial" w:eastAsia="Arial" w:hAnsi="Arial" w:cs="Arial"/>
          <w:spacing w:val="3"/>
          <w:w w:val="83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records</w:t>
      </w:r>
    </w:p>
    <w:p w14:paraId="272924E3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7078E005" w14:textId="5B2F16EA" w:rsidR="00B77D6E" w:rsidRDefault="00E25282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8" behindDoc="1" locked="0" layoutInCell="1" allowOverlap="1" wp14:anchorId="4D90CC0C" wp14:editId="211FC757">
                <wp:simplePos x="0" y="0"/>
                <wp:positionH relativeFrom="page">
                  <wp:posOffset>1480185</wp:posOffset>
                </wp:positionH>
                <wp:positionV relativeFrom="paragraph">
                  <wp:posOffset>-5080</wp:posOffset>
                </wp:positionV>
                <wp:extent cx="2821940" cy="1270"/>
                <wp:effectExtent l="13335" t="5080" r="12700" b="12700"/>
                <wp:wrapNone/>
                <wp:docPr id="1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-8"/>
                          <a:chExt cx="4444" cy="2"/>
                        </a:xfrm>
                      </wpg:grpSpPr>
                      <wps:wsp>
                        <wps:cNvPr id="167" name="Freeform 68"/>
                        <wps:cNvSpPr>
                          <a:spLocks/>
                        </wps:cNvSpPr>
                        <wps:spPr bwMode="auto">
                          <a:xfrm>
                            <a:off x="2331" y="-8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18BF4" id="Group 67" o:spid="_x0000_s1026" style="position:absolute;margin-left:116.55pt;margin-top:-.4pt;width:222.2pt;height:.1pt;z-index:-1272;mso-position-horizontal-relative:page" coordorigin="2331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">
                <v:shape id="Freeform 68" o:spid="_x0000_s1027" style="position:absolute;left:2331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+eMMA&#10;AADcAAAADwAAAGRycy9kb3ducmV2LnhtbERPTWuDQBC9F/oflgnkUpK1gabFZA2lIeDBHmok5Di4&#10;ExXdWXE3av99t1DobR7vc/aH2XRipME1lhU8ryMQxKXVDVcKivNp9QbCeWSNnWVS8E0ODsnjwx5j&#10;bSf+ojH3lQgh7GJUUHvfx1K6siaDbm174sDd7GDQBzhUUg84hXDTyU0UbaXBhkNDjT191FS2+d0o&#10;kE/ZBos0u/YoP4/Fy+Vyy1uj1HIxv+9AeJr9v/jPneowf/sKv8+EC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V+eM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subClassOf</w:t>
      </w:r>
      <w:r w:rsidR="00D6358D"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btl2: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-5"/>
          <w:w w:val="8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 xml:space="preserve">ganism </w:t>
      </w:r>
      <w:r w:rsidR="00D6358D">
        <w:rPr>
          <w:rFonts w:ascii="Arial" w:eastAsia="Arial" w:hAnsi="Arial" w:cs="Arial"/>
          <w:i/>
          <w:spacing w:val="1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and</w:t>
      </w:r>
    </w:p>
    <w:p w14:paraId="68370B90" w14:textId="77777777" w:rsidR="00B77D6E" w:rsidRDefault="00D6358D">
      <w:pPr>
        <w:spacing w:before="35" w:after="0" w:line="240" w:lineRule="auto"/>
        <w:ind w:left="2524" w:right="170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some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</w:t>
      </w:r>
      <w:r>
        <w:rPr>
          <w:rFonts w:ascii="Arial" w:eastAsia="Arial" w:hAnsi="Arial" w:cs="Arial"/>
          <w:i/>
          <w:w w:val="89"/>
          <w:sz w:val="16"/>
          <w:szCs w:val="16"/>
        </w:rPr>
        <w:t>Disposition</w:t>
      </w:r>
      <w:r>
        <w:rPr>
          <w:rFonts w:ascii="Arial" w:eastAsia="Arial" w:hAnsi="Arial" w:cs="Arial"/>
          <w:i/>
          <w:spacing w:val="3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</w:p>
    <w:p w14:paraId="22C374F2" w14:textId="50E517F9" w:rsidR="00B77D6E" w:rsidRDefault="00E25282">
      <w:pPr>
        <w:spacing w:before="35" w:after="0" w:line="240" w:lineRule="auto"/>
        <w:ind w:left="2840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9" behindDoc="1" locked="0" layoutInCell="1" allowOverlap="1" wp14:anchorId="46F0C32C" wp14:editId="12974956">
                <wp:simplePos x="0" y="0"/>
                <wp:positionH relativeFrom="page">
                  <wp:posOffset>1480185</wp:posOffset>
                </wp:positionH>
                <wp:positionV relativeFrom="paragraph">
                  <wp:posOffset>162560</wp:posOffset>
                </wp:positionV>
                <wp:extent cx="2821940" cy="1270"/>
                <wp:effectExtent l="13335" t="9525" r="12700" b="8255"/>
                <wp:wrapNone/>
                <wp:docPr id="1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31" y="256"/>
                          <a:chExt cx="4444" cy="2"/>
                        </a:xfrm>
                      </wpg:grpSpPr>
                      <wps:wsp>
                        <wps:cNvPr id="165" name="Freeform 66"/>
                        <wps:cNvSpPr>
                          <a:spLocks/>
                        </wps:cNvSpPr>
                        <wps:spPr bwMode="auto">
                          <a:xfrm>
                            <a:off x="2331" y="256"/>
                            <a:ext cx="4444" cy="2"/>
                          </a:xfrm>
                          <a:custGeom>
                            <a:avLst/>
                            <a:gdLst>
                              <a:gd name="T0" fmla="+- 0 2331 2331"/>
                              <a:gd name="T1" fmla="*/ T0 w 4444"/>
                              <a:gd name="T2" fmla="+- 0 6775 2331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BA131" id="Group 65" o:spid="_x0000_s1026" style="position:absolute;margin-left:116.55pt;margin-top:12.8pt;width:222.2pt;height:.1pt;z-index:-1271;mso-position-horizontal-relative:page" coordorigin="2331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">
                <v:shape id="Freeform 66" o:spid="_x0000_s1027" style="position:absolute;left:2331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FlMMA&#10;AADcAAAADwAAAGRycy9kb3ducmV2LnhtbERPS0vDQBC+F/oflhG8FLMx0FJiNkUqQg/1YBpCj0N2&#10;8qDZ2ZBd0/jvXUHwNh/fc7LDYgYx0+R6ywqeoxgEcW11z62C8vL+tAfhPLLGwTIp+CYHh3y9yjDV&#10;9s6fNBe+FSGEXYoKOu/HVEpXd2TQRXYkDlxjJ4M+wKmVesJ7CDeDTOJ4Jw32HBo6HOnYUX0rvowC&#10;uTknWJ7O1xHlx1u5raqmuBmlHh+W1xcQnhb/L/5zn3SYv9vC7zPh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tFlM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 w:rsidR="00D6358D"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only</w:t>
      </w:r>
      <w:r w:rsidR="00D6358D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Bp</w:t>
      </w:r>
      <w:r w:rsidR="00D6358D">
        <w:rPr>
          <w:rFonts w:ascii="Arial" w:eastAsia="Arial" w:hAnsi="Arial" w:cs="Arial"/>
          <w:sz w:val="16"/>
          <w:szCs w:val="16"/>
        </w:rPr>
        <w:t>)))</w:t>
      </w:r>
    </w:p>
    <w:p w14:paraId="3F6A3564" w14:textId="77777777" w:rsidR="00B77D6E" w:rsidRDefault="00B77D6E">
      <w:pPr>
        <w:spacing w:before="16" w:after="0" w:line="260" w:lineRule="exact"/>
        <w:rPr>
          <w:sz w:val="26"/>
          <w:szCs w:val="26"/>
        </w:rPr>
      </w:pPr>
    </w:p>
    <w:p w14:paraId="688F101F" w14:textId="77777777" w:rsidR="00B77D6E" w:rsidRDefault="00D6358D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2"/>
          <w:w w:val="89"/>
          <w:sz w:val="16"/>
          <w:szCs w:val="16"/>
        </w:rPr>
        <w:t>T</w:t>
      </w:r>
      <w:r>
        <w:rPr>
          <w:rFonts w:ascii="Arial" w:eastAsia="Arial" w:hAnsi="Arial" w:cs="Arial"/>
          <w:w w:val="89"/>
          <w:sz w:val="16"/>
          <w:szCs w:val="16"/>
        </w:rPr>
        <w:t>able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attaches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realized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specific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biological  processes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anisms.</w:t>
      </w:r>
    </w:p>
    <w:p w14:paraId="536A6A73" w14:textId="77777777" w:rsidR="00B77D6E" w:rsidRDefault="00B77D6E">
      <w:pPr>
        <w:spacing w:before="7" w:after="0" w:line="220" w:lineRule="exact"/>
      </w:pPr>
    </w:p>
    <w:p w14:paraId="34829AEA" w14:textId="77777777" w:rsidR="00B77D6E" w:rsidRDefault="00D6358D">
      <w:pPr>
        <w:spacing w:after="0" w:line="240" w:lineRule="auto"/>
        <w:ind w:left="2062" w:right="16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6.4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aluating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content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gene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ated</w:t>
      </w:r>
    </w:p>
    <w:p w14:paraId="117DD462" w14:textId="77777777" w:rsidR="00B77D6E" w:rsidRDefault="00B77D6E">
      <w:pPr>
        <w:spacing w:before="1" w:after="0" w:line="110" w:lineRule="exact"/>
        <w:rPr>
          <w:sz w:val="11"/>
          <w:szCs w:val="11"/>
        </w:rPr>
      </w:pPr>
    </w:p>
    <w:p w14:paraId="2349711F" w14:textId="77777777" w:rsidR="00B77D6E" w:rsidRDefault="00D6358D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2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entries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has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resulted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a</w:t>
      </w:r>
      <w:r>
        <w:rPr>
          <w:rFonts w:ascii="Arial" w:eastAsia="Arial" w:hAnsi="Arial" w:cs="Arial"/>
          <w:spacing w:val="2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>set</w:t>
      </w:r>
      <w:r>
        <w:rPr>
          <w:rFonts w:ascii="Arial" w:eastAsia="Arial" w:hAnsi="Arial" w:cs="Arial"/>
          <w:spacing w:val="28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3"/>
          <w:w w:val="90"/>
          <w:sz w:val="16"/>
          <w:szCs w:val="16"/>
        </w:rPr>
        <w:t>T</w:t>
      </w:r>
      <w:r>
        <w:rPr>
          <w:rFonts w:ascii="Arial" w:eastAsia="Arial" w:hAnsi="Arial" w:cs="Arial"/>
          <w:w w:val="90"/>
          <w:sz w:val="16"/>
          <w:szCs w:val="16"/>
        </w:rPr>
        <w:t>-Box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each</w:t>
      </w:r>
      <w:r>
        <w:rPr>
          <w:rFonts w:ascii="Arial" w:eastAsia="Arial" w:hAnsi="Arial" w:cs="Arial"/>
          <w:spacing w:val="12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database</w:t>
      </w:r>
      <w:r>
        <w:rPr>
          <w:rFonts w:ascii="Arial" w:eastAsia="Arial" w:hAnsi="Arial" w:cs="Arial"/>
          <w:spacing w:val="21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 xml:space="preserve">record 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ov</w:t>
      </w:r>
      <w:r>
        <w:rPr>
          <w:rFonts w:ascii="Arial" w:eastAsia="Arial" w:hAnsi="Arial" w:cs="Arial"/>
          <w:w w:val="88"/>
          <w:sz w:val="16"/>
          <w:szCs w:val="16"/>
        </w:rPr>
        <w:t>e.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recall t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basic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assumptions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made,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viz.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(i)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non-emptiness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classes: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i.e.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each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wly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defined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classed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corresponds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least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described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literature,  and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eracity</w:t>
      </w:r>
      <w:r>
        <w:rPr>
          <w:rFonts w:ascii="Arial" w:eastAsia="Arial" w:hAnsi="Arial" w:cs="Arial"/>
          <w:spacing w:val="2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entries,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i.e.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informa- tion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considered 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statement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truth.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en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these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boundary</w:t>
      </w:r>
      <w:r>
        <w:rPr>
          <w:rFonts w:ascii="Arial" w:eastAsia="Arial" w:hAnsi="Arial" w:cs="Arial"/>
          <w:spacing w:val="-1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conditions, 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ev</w:t>
      </w:r>
      <w:r>
        <w:rPr>
          <w:rFonts w:ascii="Arial" w:eastAsia="Arial" w:hAnsi="Arial" w:cs="Arial"/>
          <w:w w:val="90"/>
          <w:sz w:val="16"/>
          <w:szCs w:val="16"/>
        </w:rPr>
        <w:t>aluation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generated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x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will</w:t>
      </w:r>
      <w:r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address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2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aspects: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(i)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logical </w:t>
      </w:r>
      <w:r>
        <w:rPr>
          <w:rFonts w:ascii="Arial" w:eastAsia="Arial" w:hAnsi="Arial" w:cs="Arial"/>
          <w:w w:val="91"/>
          <w:sz w:val="16"/>
          <w:szCs w:val="16"/>
        </w:rPr>
        <w:t>satisfiability</w:t>
      </w:r>
      <w:r>
        <w:rPr>
          <w:rFonts w:ascii="Arial" w:eastAsia="Arial" w:hAnsi="Arial" w:cs="Arial"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when</w:t>
      </w:r>
      <w:r>
        <w:rPr>
          <w:rFonts w:ascii="Arial" w:eastAsia="Arial" w:hAnsi="Arial" w:cs="Arial"/>
          <w:spacing w:val="-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importing</w:t>
      </w:r>
      <w:r>
        <w:rPr>
          <w:rFonts w:ascii="Arial" w:eastAsia="Arial" w:hAnsi="Arial" w:cs="Arial"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constraints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from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92"/>
          <w:sz w:val="16"/>
          <w:szCs w:val="16"/>
        </w:rPr>
        <w:t>r</w:t>
      </w:r>
      <w:r>
        <w:rPr>
          <w:rFonts w:ascii="Arial" w:eastAsia="Arial" w:hAnsi="Arial" w:cs="Arial"/>
          <w:w w:val="92"/>
          <w:sz w:val="16"/>
          <w:szCs w:val="16"/>
        </w:rPr>
        <w:t>-l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v</w:t>
      </w:r>
      <w:r>
        <w:rPr>
          <w:rFonts w:ascii="Arial" w:eastAsia="Arial" w:hAnsi="Arial" w:cs="Arial"/>
          <w:w w:val="92"/>
          <w:sz w:val="16"/>
          <w:szCs w:val="16"/>
        </w:rPr>
        <w:t xml:space="preserve">el-ontology </w:t>
      </w:r>
      <w:r>
        <w:rPr>
          <w:rFonts w:ascii="Arial" w:eastAsia="Arial" w:hAnsi="Arial" w:cs="Arial"/>
          <w:w w:val="99"/>
          <w:sz w:val="16"/>
          <w:szCs w:val="16"/>
        </w:rPr>
        <w:t>BTL2;</w:t>
      </w:r>
      <w:r>
        <w:rPr>
          <w:rFonts w:ascii="Arial" w:eastAsia="Arial" w:hAnsi="Arial" w:cs="Arial"/>
          <w:spacing w:val="-14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adequa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w w:val="86"/>
          <w:sz w:val="16"/>
          <w:szCs w:val="16"/>
        </w:rPr>
        <w:t>y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(correctness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completeness)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entailments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4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 xml:space="preserve">ainst </w:t>
      </w:r>
      <w:r>
        <w:rPr>
          <w:rFonts w:ascii="Arial" w:eastAsia="Arial" w:hAnsi="Arial" w:cs="Arial"/>
          <w:w w:val="87"/>
          <w:sz w:val="16"/>
          <w:szCs w:val="16"/>
        </w:rPr>
        <w:t>CQs;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and,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(iii)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computational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performance.</w:t>
      </w:r>
    </w:p>
    <w:p w14:paraId="53856A9B" w14:textId="77777777" w:rsidR="00B77D6E" w:rsidRDefault="00B77D6E">
      <w:pPr>
        <w:spacing w:before="3" w:after="0" w:line="220" w:lineRule="exact"/>
      </w:pPr>
    </w:p>
    <w:p w14:paraId="4057ACED" w14:textId="77777777" w:rsidR="00B77D6E" w:rsidRDefault="00D6358D">
      <w:pPr>
        <w:spacing w:after="0" w:line="240" w:lineRule="auto"/>
        <w:ind w:left="2062" w:right="1295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87"/>
          <w:sz w:val="16"/>
          <w:szCs w:val="16"/>
        </w:rPr>
        <w:t>6.4.1</w:t>
      </w:r>
      <w:r>
        <w:rPr>
          <w:rFonts w:ascii="Arial" w:eastAsia="Arial" w:hAnsi="Arial" w:cs="Arial"/>
          <w:b/>
          <w:bCs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aluation</w:t>
      </w:r>
      <w:r>
        <w:rPr>
          <w:rFonts w:ascii="Arial" w:eastAsia="Arial" w:hAnsi="Arial" w:cs="Arial"/>
          <w:b/>
          <w:bCs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Competency</w:t>
      </w:r>
      <w:r>
        <w:rPr>
          <w:rFonts w:ascii="Arial" w:eastAsia="Arial" w:hAnsi="Arial" w:cs="Arial"/>
          <w:b/>
          <w:bCs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Questions</w:t>
      </w:r>
      <w:r>
        <w:rPr>
          <w:rFonts w:ascii="Arial" w:eastAsia="Arial" w:hAnsi="Arial" w:cs="Arial"/>
          <w:b/>
          <w:bCs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(QCs)</w:t>
      </w:r>
    </w:p>
    <w:p w14:paraId="7E91DA28" w14:textId="77777777" w:rsidR="00B77D6E" w:rsidRDefault="00D6358D">
      <w:pPr>
        <w:spacing w:before="35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each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question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translated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3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</w:t>
      </w:r>
      <w:r>
        <w:rPr>
          <w:rFonts w:ascii="Arial" w:eastAsia="Arial" w:hAnsi="Arial" w:cs="Arial"/>
          <w:spacing w:val="-10"/>
          <w:w w:val="90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>. The result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analysed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discussed.</w:t>
      </w:r>
    </w:p>
    <w:p w14:paraId="3C6B3D79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7922180E" w14:textId="77777777" w:rsidR="00B77D6E" w:rsidRDefault="00D6358D">
      <w:pPr>
        <w:spacing w:after="0" w:line="240" w:lineRule="auto"/>
        <w:ind w:left="2062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1"/>
          <w:sz w:val="16"/>
          <w:szCs w:val="16"/>
        </w:rPr>
        <w:t>CQ1:</w:t>
      </w:r>
      <w:r>
        <w:rPr>
          <w:rFonts w:ascii="Arial" w:eastAsia="Arial" w:hAnsi="Arial" w:cs="Arial"/>
          <w:i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kinds</w:t>
      </w:r>
      <w:r>
        <w:rPr>
          <w:rFonts w:ascii="Arial" w:eastAsia="Arial" w:hAnsi="Arial" w:cs="Arial"/>
          <w:i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5"/>
          <w:sz w:val="16"/>
          <w:szCs w:val="16"/>
        </w:rPr>
        <w:t>o</w:t>
      </w:r>
      <w:r>
        <w:rPr>
          <w:rFonts w:ascii="Arial" w:eastAsia="Arial" w:hAnsi="Arial" w:cs="Arial"/>
          <w:i/>
          <w:w w:val="95"/>
          <w:sz w:val="16"/>
          <w:szCs w:val="16"/>
        </w:rPr>
        <w:t>gical</w:t>
      </w:r>
      <w:r>
        <w:rPr>
          <w:rFonts w:ascii="Arial" w:eastAsia="Arial" w:hAnsi="Arial" w:cs="Arial"/>
          <w:i/>
          <w:spacing w:val="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4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116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elated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to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Hcy</w:t>
      </w:r>
      <w:r>
        <w:rPr>
          <w:rFonts w:ascii="Arial" w:eastAsia="Arial" w:hAnsi="Arial" w:cs="Arial"/>
          <w:i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can</w:t>
      </w:r>
      <w:r>
        <w:rPr>
          <w:rFonts w:ascii="Arial" w:eastAsia="Arial" w:hAnsi="Arial" w:cs="Arial"/>
          <w:i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be</w:t>
      </w:r>
      <w:r>
        <w:rPr>
          <w:rFonts w:ascii="Arial" w:eastAsia="Arial" w:hAnsi="Arial" w:cs="Arial"/>
          <w:i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found</w:t>
      </w:r>
      <w:r>
        <w:rPr>
          <w:rFonts w:ascii="Arial" w:eastAsia="Arial" w:hAnsi="Arial" w:cs="Arial"/>
          <w:i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</w:p>
    <w:p w14:paraId="2C01CDC5" w14:textId="77777777" w:rsidR="00B77D6E" w:rsidRDefault="00D6358D">
      <w:pPr>
        <w:spacing w:before="5" w:after="0" w:line="160" w:lineRule="exact"/>
        <w:rPr>
          <w:sz w:val="16"/>
          <w:szCs w:val="16"/>
        </w:rPr>
      </w:pPr>
      <w:r>
        <w:br w:type="column"/>
      </w:r>
    </w:p>
    <w:p w14:paraId="5C3FBBA2" w14:textId="77777777" w:rsidR="00B77D6E" w:rsidRDefault="00D6358D">
      <w:pPr>
        <w:spacing w:after="0" w:line="240" w:lineRule="auto"/>
        <w:ind w:right="419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10.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#1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140E111E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7AB36883" w14:textId="59C99AEA" w:rsidR="00B77D6E" w:rsidRDefault="00E25282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0" behindDoc="1" locked="0" layoutInCell="1" allowOverlap="1" wp14:anchorId="1D7C4E85" wp14:editId="603E86E3">
                <wp:simplePos x="0" y="0"/>
                <wp:positionH relativeFrom="page">
                  <wp:posOffset>4668520</wp:posOffset>
                </wp:positionH>
                <wp:positionV relativeFrom="paragraph">
                  <wp:posOffset>-5080</wp:posOffset>
                </wp:positionV>
                <wp:extent cx="2821940" cy="1270"/>
                <wp:effectExtent l="10795" t="11430" r="5715" b="6350"/>
                <wp:wrapNone/>
                <wp:docPr id="1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-8"/>
                          <a:chExt cx="4444" cy="2"/>
                        </a:xfrm>
                      </wpg:grpSpPr>
                      <wps:wsp>
                        <wps:cNvPr id="163" name="Freeform 64"/>
                        <wps:cNvSpPr>
                          <a:spLocks/>
                        </wps:cNvSpPr>
                        <wps:spPr bwMode="auto">
                          <a:xfrm>
                            <a:off x="7352" y="-8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96CD8" id="Group 63" o:spid="_x0000_s1026" style="position:absolute;margin-left:367.6pt;margin-top:-.4pt;width:222.2pt;height:.1pt;z-index:-1270;mso-position-horizontal-relative:page" coordorigin="7352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">
                <v:shape id="Freeform 64" o:spid="_x0000_s1027" style="position:absolute;left:7352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54e8MA&#10;AADcAAAADwAAAGRycy9kb3ducmV2LnhtbERPS2vCQBC+F/wPywi9FLMxpSLRVUpF8GAPjUE8DtnJ&#10;A7OzIbvG9N93C4K3+fies96OphUD9a6xrGAexSCIC6sbrhTkp/1sCcJ5ZI2tZVLwSw62m8nLGlNt&#10;7/xDQ+YrEULYpaig9r5LpXRFTQZdZDviwJW2N+gD7Cupe7yHcNPKJI4X0mDDoaHGjr5qKq7ZzSiQ&#10;b8cE88Px0qH83uUf53OZXY1Sr9PxcwXC0+if4of7oMP8xTv8PxMu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54e8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1" behindDoc="1" locked="0" layoutInCell="1" allowOverlap="1" wp14:anchorId="44DD0E7F" wp14:editId="5B3943D7">
                <wp:simplePos x="0" y="0"/>
                <wp:positionH relativeFrom="page">
                  <wp:posOffset>4668520</wp:posOffset>
                </wp:positionH>
                <wp:positionV relativeFrom="paragraph">
                  <wp:posOffset>140335</wp:posOffset>
                </wp:positionV>
                <wp:extent cx="2821940" cy="1270"/>
                <wp:effectExtent l="10795" t="13970" r="5715" b="3810"/>
                <wp:wrapNone/>
                <wp:docPr id="1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221"/>
                          <a:chExt cx="4444" cy="2"/>
                        </a:xfrm>
                      </wpg:grpSpPr>
                      <wps:wsp>
                        <wps:cNvPr id="161" name="Freeform 62"/>
                        <wps:cNvSpPr>
                          <a:spLocks/>
                        </wps:cNvSpPr>
                        <wps:spPr bwMode="auto">
                          <a:xfrm>
                            <a:off x="7352" y="221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6034D" id="Group 61" o:spid="_x0000_s1026" style="position:absolute;margin-left:367.6pt;margin-top:11.05pt;width:222.2pt;height:.1pt;z-index:-1269;mso-position-horizontal-relative:page" coordorigin="7352,221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">
                <v:shape id="Freeform 62" o:spid="_x0000_s1027" style="position:absolute;left:7352;top:221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Dl8IA&#10;AADcAAAADwAAAGRycy9kb3ducmV2LnhtbERPTWvCQBC9F/wPywheitkkUJGYVcQieLCHxiAeh+yY&#10;BLOzIbvV+O/dQqG3ebzPyTej6cSdBtdaVpBEMQjiyuqWawXlaT9fgnAeWWNnmRQ8ycFmPXnLMdP2&#10;wd90L3wtQgi7DBU03veZlK5qyKCLbE8cuKsdDPoAh1rqAR8h3HQyjeOFNNhyaGiwp11D1a34MQrk&#10;+zHF8nC89Ci/PsuP8/la3IxSs+m4XYHwNPp/8Z/7oMP8RQK/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EOXwgAAANwAAAAPAAAAAAAAAAAAAAAAAJgCAABkcnMvZG93&#10;bnJldi54bWxQSwUGAAAAAAQABAD1AAAAhwMAAAAA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7"/>
          <w:sz w:val="16"/>
          <w:szCs w:val="16"/>
        </w:rPr>
        <w:t>Biol</w:t>
      </w:r>
      <w:r w:rsidR="00D6358D">
        <w:rPr>
          <w:rFonts w:ascii="Arial" w:eastAsia="Arial" w:hAnsi="Arial" w:cs="Arial"/>
          <w:i/>
          <w:spacing w:val="-2"/>
          <w:w w:val="97"/>
          <w:sz w:val="16"/>
          <w:szCs w:val="16"/>
        </w:rPr>
        <w:t>o</w:t>
      </w:r>
      <w:r w:rsidR="00D6358D">
        <w:rPr>
          <w:rFonts w:ascii="Arial" w:eastAsia="Arial" w:hAnsi="Arial" w:cs="Arial"/>
          <w:i/>
          <w:w w:val="96"/>
          <w:sz w:val="16"/>
          <w:szCs w:val="16"/>
        </w:rPr>
        <w:t>gical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9"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>oces</w:t>
      </w:r>
      <w:r w:rsidR="00D6358D"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and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 w:rsidR="00D6358D"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 w:rsidR="00D6358D"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0"/>
          <w:sz w:val="16"/>
          <w:szCs w:val="16"/>
        </w:rPr>
        <w:t>Mus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>musculu</w:t>
      </w:r>
      <w:r w:rsidR="00D6358D">
        <w:rPr>
          <w:rFonts w:ascii="Arial" w:eastAsia="Arial" w:hAnsi="Arial" w:cs="Arial"/>
          <w:i/>
          <w:spacing w:val="1"/>
          <w:sz w:val="16"/>
          <w:szCs w:val="16"/>
        </w:rPr>
        <w:t>s</w:t>
      </w:r>
      <w:r w:rsidR="00D6358D">
        <w:rPr>
          <w:rFonts w:ascii="Arial" w:eastAsia="Arial" w:hAnsi="Arial" w:cs="Arial"/>
          <w:sz w:val="16"/>
          <w:szCs w:val="16"/>
        </w:rPr>
        <w:t>’)</w:t>
      </w:r>
    </w:p>
    <w:p w14:paraId="4FBD67C5" w14:textId="77777777" w:rsidR="00B77D6E" w:rsidRDefault="00B77D6E">
      <w:pPr>
        <w:spacing w:before="5" w:after="0" w:line="140" w:lineRule="exact"/>
        <w:rPr>
          <w:sz w:val="14"/>
          <w:szCs w:val="14"/>
        </w:rPr>
      </w:pPr>
    </w:p>
    <w:p w14:paraId="3042C5E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CAF5137" w14:textId="77777777" w:rsidR="00B77D6E" w:rsidRDefault="00D6358D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34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1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(including 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ancestors)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ed.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filtering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5"/>
          <w:sz w:val="16"/>
          <w:szCs w:val="16"/>
        </w:rPr>
        <w:t xml:space="preserve">system-defined 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subclasses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obtain: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âŁ˜amino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acid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betaine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catabolic </w:t>
      </w:r>
      <w:r>
        <w:rPr>
          <w:rFonts w:ascii="Arial" w:eastAsia="Arial" w:hAnsi="Arial" w:cs="Arial"/>
          <w:w w:val="89"/>
          <w:sz w:val="16"/>
          <w:szCs w:val="16"/>
        </w:rPr>
        <w:t xml:space="preserve">process’, </w:t>
      </w:r>
      <w:r>
        <w:rPr>
          <w:rFonts w:ascii="Arial" w:eastAsia="Arial" w:hAnsi="Arial" w:cs="Arial"/>
          <w:sz w:val="16"/>
          <w:szCs w:val="16"/>
        </w:rPr>
        <w:t>’blood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essel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remodeling’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âŁ¦</w:t>
      </w:r>
    </w:p>
    <w:p w14:paraId="3CCB6F17" w14:textId="77777777" w:rsidR="00B77D6E" w:rsidRDefault="00D6358D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These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results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xpected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y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match</w:t>
      </w:r>
      <w:r>
        <w:rPr>
          <w:rFonts w:ascii="Arial" w:eastAsia="Arial" w:hAnsi="Arial" w:cs="Arial"/>
          <w:spacing w:val="3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represented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data.</w:t>
      </w:r>
    </w:p>
    <w:p w14:paraId="6371A377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1998EB78" w14:textId="77777777" w:rsidR="00B77D6E" w:rsidRDefault="00D635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CQ2:</w:t>
      </w:r>
      <w:r>
        <w:rPr>
          <w:rFonts w:ascii="Arial" w:eastAsia="Arial" w:hAnsi="Arial" w:cs="Arial"/>
          <w:i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e</w:t>
      </w:r>
      <w:r>
        <w:rPr>
          <w:rFonts w:ascii="Arial" w:eastAsia="Arial" w:hAnsi="Arial" w:cs="Arial"/>
          <w:i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oteins</w:t>
      </w:r>
      <w:r>
        <w:rPr>
          <w:rFonts w:ascii="Arial" w:eastAsia="Arial" w:hAnsi="Arial" w:cs="Arial"/>
          <w:i/>
          <w:spacing w:val="2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that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w w:val="91"/>
          <w:sz w:val="16"/>
          <w:szCs w:val="16"/>
        </w:rPr>
        <w:t>e</w:t>
      </w:r>
      <w:r>
        <w:rPr>
          <w:rFonts w:ascii="Arial" w:eastAsia="Arial" w:hAnsi="Arial" w:cs="Arial"/>
          <w:i/>
          <w:w w:val="91"/>
          <w:sz w:val="16"/>
          <w:szCs w:val="16"/>
        </w:rPr>
        <w:t>xhibit</w:t>
      </w:r>
      <w:r>
        <w:rPr>
          <w:rFonts w:ascii="Arial" w:eastAsia="Arial" w:hAnsi="Arial" w:cs="Arial"/>
          <w:i/>
          <w:spacing w:val="3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‘methylt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ase</w:t>
      </w:r>
      <w:r>
        <w:rPr>
          <w:rFonts w:ascii="Arial" w:eastAsia="Arial" w:hAnsi="Arial" w:cs="Arial"/>
          <w:i/>
          <w:spacing w:val="2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activity’? (C</w:t>
      </w:r>
      <w:r>
        <w:rPr>
          <w:rFonts w:ascii="Arial" w:eastAsia="Arial" w:hAnsi="Arial" w:cs="Arial"/>
          <w:i/>
          <w:spacing w:val="-2"/>
          <w:sz w:val="16"/>
          <w:szCs w:val="16"/>
        </w:rPr>
        <w:t>f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table</w:t>
      </w:r>
      <w:r>
        <w:rPr>
          <w:rFonts w:ascii="Arial" w:eastAsia="Arial" w:hAnsi="Arial" w:cs="Arial"/>
          <w:i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11)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This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query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meant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 xml:space="preserve">e 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proteins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87"/>
          <w:sz w:val="16"/>
          <w:szCs w:val="16"/>
        </w:rPr>
        <w:t>able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perform</w:t>
      </w:r>
      <w:r>
        <w:rPr>
          <w:rFonts w:ascii="Arial" w:eastAsia="Arial" w:hAnsi="Arial" w:cs="Arial"/>
          <w:spacing w:val="3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certain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Mf  </w:t>
      </w:r>
      <w:r>
        <w:rPr>
          <w:rFonts w:ascii="Arial" w:eastAsia="Arial" w:hAnsi="Arial" w:cs="Arial"/>
          <w:w w:val="84"/>
          <w:sz w:val="16"/>
          <w:szCs w:val="16"/>
        </w:rPr>
        <w:t xml:space="preserve">processes. 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important</w:t>
      </w:r>
      <w:r>
        <w:rPr>
          <w:rFonts w:ascii="Arial" w:eastAsia="Arial" w:hAnsi="Arial" w:cs="Arial"/>
          <w:spacing w:val="2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highlight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that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proteins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capable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act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>y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polymorphisms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4"/>
          <w:sz w:val="16"/>
          <w:szCs w:val="16"/>
        </w:rPr>
        <w:t>gene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leads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methionine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synthase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deficien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>y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leads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higher </w:t>
      </w:r>
      <w:r>
        <w:rPr>
          <w:rFonts w:ascii="Arial" w:eastAsia="Arial" w:hAnsi="Arial" w:cs="Arial"/>
          <w:w w:val="89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c</w:t>
      </w:r>
      <w:r>
        <w:rPr>
          <w:rFonts w:ascii="Arial" w:eastAsia="Arial" w:hAnsi="Arial" w:cs="Arial"/>
          <w:w w:val="89"/>
          <w:sz w:val="16"/>
          <w:szCs w:val="16"/>
        </w:rPr>
        <w:t>ysteine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els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together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dysfunctional 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phenotypes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humans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mice.</w:t>
      </w:r>
    </w:p>
    <w:p w14:paraId="1A8E08E7" w14:textId="77777777" w:rsidR="00B77D6E" w:rsidRDefault="00D6358D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3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illustrate,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we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write</w:t>
      </w:r>
      <w:r>
        <w:rPr>
          <w:rFonts w:ascii="Arial" w:eastAsia="Arial" w:hAnsi="Arial" w:cs="Arial"/>
          <w:spacing w:val="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CQ2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table </w:t>
      </w:r>
      <w:r>
        <w:rPr>
          <w:rFonts w:ascii="Arial" w:eastAsia="Arial" w:hAnsi="Arial" w:cs="Arial"/>
          <w:sz w:val="16"/>
          <w:szCs w:val="16"/>
        </w:rPr>
        <w:t>11.</w:t>
      </w:r>
    </w:p>
    <w:p w14:paraId="55F84322" w14:textId="77777777" w:rsidR="00B77D6E" w:rsidRDefault="00B77D6E">
      <w:pPr>
        <w:spacing w:before="14" w:after="0" w:line="240" w:lineRule="exact"/>
        <w:rPr>
          <w:sz w:val="24"/>
          <w:szCs w:val="24"/>
        </w:rPr>
      </w:pPr>
    </w:p>
    <w:p w14:paraId="3034588D" w14:textId="77777777" w:rsidR="00B77D6E" w:rsidRDefault="00D6358D">
      <w:pPr>
        <w:spacing w:after="0" w:line="240" w:lineRule="auto"/>
        <w:ind w:right="419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11.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#2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6335F3F6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27DCFCEF" w14:textId="29A2E18F" w:rsidR="00B77D6E" w:rsidRDefault="00E25282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2" behindDoc="1" locked="0" layoutInCell="1" allowOverlap="1" wp14:anchorId="6F81F13B" wp14:editId="6332A9A4">
                <wp:simplePos x="0" y="0"/>
                <wp:positionH relativeFrom="page">
                  <wp:posOffset>4668520</wp:posOffset>
                </wp:positionH>
                <wp:positionV relativeFrom="paragraph">
                  <wp:posOffset>-5080</wp:posOffset>
                </wp:positionV>
                <wp:extent cx="2821940" cy="1270"/>
                <wp:effectExtent l="10795" t="10795" r="5715" b="6985"/>
                <wp:wrapNone/>
                <wp:docPr id="1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-8"/>
                          <a:chExt cx="4444" cy="2"/>
                        </a:xfrm>
                      </wpg:grpSpPr>
                      <wps:wsp>
                        <wps:cNvPr id="159" name="Freeform 60"/>
                        <wps:cNvSpPr>
                          <a:spLocks/>
                        </wps:cNvSpPr>
                        <wps:spPr bwMode="auto">
                          <a:xfrm>
                            <a:off x="7352" y="-8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6D902" id="Group 59" o:spid="_x0000_s1026" style="position:absolute;margin-left:367.6pt;margin-top:-.4pt;width:222.2pt;height:.1pt;z-index:-1268;mso-position-horizontal-relative:page" coordorigin="7352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">
                <v:shape id="Freeform 60" o:spid="_x0000_s1027" style="position:absolute;left:7352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FLMMA&#10;AADcAAAADwAAAGRycy9kb3ducmV2LnhtbERPTWvCQBC9C/0PyxS8SN1UUDTNKqVF8GAPxiA9DtlJ&#10;NpidDdltkv77bqHQ2zze52SHybZioN43jhU8LxMQxKXTDdcKiuvxaQvCB2SNrWNS8E0eDvuHWYap&#10;diNfaMhDLWII+xQVmBC6VEpfGrLol64jjlzleoshwr6WuscxhttWrpJkIy02HBsMdvRmqLznX1aB&#10;XJxXWJzOnx3Kj/difbtV+d0qNX+cXl9ABJrCv/jPfdJx/noHv8/EC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qFLM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otein</w:t>
      </w:r>
      <w:r w:rsidR="00D6358D">
        <w:rPr>
          <w:rFonts w:ascii="Arial" w:eastAsia="Arial" w:hAnsi="Arial" w:cs="Arial"/>
          <w:i/>
          <w:spacing w:val="21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and</w:t>
      </w:r>
      <w:r w:rsidR="00D6358D"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 w:rsidR="00D6358D"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 w:rsidR="00D6358D"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 w:rsidR="00D6358D"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some</w:t>
      </w:r>
      <w:r w:rsidR="00D6358D"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function</w:t>
      </w:r>
      <w:r w:rsidR="00D6358D">
        <w:rPr>
          <w:rFonts w:ascii="Arial" w:eastAsia="Arial" w:hAnsi="Arial" w:cs="Arial"/>
          <w:i/>
          <w:spacing w:val="23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and</w:t>
      </w:r>
    </w:p>
    <w:p w14:paraId="63E02B1F" w14:textId="2F6CAB00" w:rsidR="00B77D6E" w:rsidRDefault="00E25282">
      <w:pPr>
        <w:spacing w:before="35" w:after="0" w:line="240" w:lineRule="auto"/>
        <w:ind w:left="462" w:right="2844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3" behindDoc="1" locked="0" layoutInCell="1" allowOverlap="1" wp14:anchorId="67104F21" wp14:editId="497883FF">
                <wp:simplePos x="0" y="0"/>
                <wp:positionH relativeFrom="page">
                  <wp:posOffset>4668520</wp:posOffset>
                </wp:positionH>
                <wp:positionV relativeFrom="paragraph">
                  <wp:posOffset>162560</wp:posOffset>
                </wp:positionV>
                <wp:extent cx="2821940" cy="1270"/>
                <wp:effectExtent l="10795" t="9525" r="5715" b="8255"/>
                <wp:wrapNone/>
                <wp:docPr id="1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256"/>
                          <a:chExt cx="4444" cy="2"/>
                        </a:xfrm>
                      </wpg:grpSpPr>
                      <wps:wsp>
                        <wps:cNvPr id="157" name="Freeform 58"/>
                        <wps:cNvSpPr>
                          <a:spLocks/>
                        </wps:cNvSpPr>
                        <wps:spPr bwMode="auto">
                          <a:xfrm>
                            <a:off x="7352" y="256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A2638" id="Group 57" o:spid="_x0000_s1026" style="position:absolute;margin-left:367.6pt;margin-top:12.8pt;width:222.2pt;height:.1pt;z-index:-1267;mso-position-horizontal-relative:page" coordorigin="7352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">
                <v:shape id="Freeform 58" o:spid="_x0000_s1027" style="position:absolute;left:7352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0xcQA&#10;AADcAAAADwAAAGRycy9kb3ducmV2LnhtbERPyWrDMBC9B/oPYgq5hEZuIAuulVBaAjmkhzgm9DhY&#10;Y8vEGhlLtd2/rwqF3ubx1skOk23FQL1vHCt4XiYgiEunG64VFNfj0w6ED8gaW8ek4Js8HPYPswxT&#10;7Ua+0JCHWsQQ9ikqMCF0qZS+NGTRL11HHLnK9RZDhH0tdY9jDLetXCXJRlpsODYY7OjNUHnPv6wC&#10;uTivsDidPzuUH+/F+nar8rtVav44vb6ACDSFf/Gf+6Tj/PUWfp+JF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5tMX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 w:rsidR="00D6358D"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only</w:t>
      </w:r>
      <w:r w:rsidR="00D6358D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3"/>
          <w:sz w:val="16"/>
          <w:szCs w:val="16"/>
        </w:rPr>
        <w:t>methylt</w:t>
      </w:r>
      <w:r w:rsidR="00D6358D"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ansfe</w:t>
      </w:r>
      <w:r w:rsidR="00D6358D"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>ase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5"/>
          <w:sz w:val="16"/>
          <w:szCs w:val="16"/>
        </w:rPr>
        <w:t>activit</w:t>
      </w:r>
      <w:r w:rsidR="00D6358D"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 w:rsidR="00D6358D">
        <w:rPr>
          <w:rFonts w:ascii="Arial" w:eastAsia="Arial" w:hAnsi="Arial" w:cs="Arial"/>
          <w:w w:val="112"/>
          <w:sz w:val="16"/>
          <w:szCs w:val="16"/>
        </w:rPr>
        <w:t>’))</w:t>
      </w:r>
    </w:p>
    <w:p w14:paraId="29E33D59" w14:textId="77777777" w:rsidR="00B77D6E" w:rsidRDefault="00B77D6E">
      <w:pPr>
        <w:spacing w:before="5" w:after="0" w:line="140" w:lineRule="exact"/>
        <w:rPr>
          <w:sz w:val="14"/>
          <w:szCs w:val="14"/>
        </w:rPr>
      </w:pPr>
    </w:p>
    <w:p w14:paraId="0DB5473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E78DDB1" w14:textId="77777777" w:rsidR="00B77D6E" w:rsidRDefault="00D6358D">
      <w:pPr>
        <w:spacing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3"/>
          <w:sz w:val="16"/>
          <w:szCs w:val="16"/>
        </w:rPr>
        <w:t>Using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reasoning, we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obtain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results:</w:t>
      </w:r>
    </w:p>
    <w:p w14:paraId="7DDDC6A8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401B28DF" w14:textId="77777777" w:rsidR="00B77D6E" w:rsidRDefault="00D6358D">
      <w:pPr>
        <w:spacing w:after="0" w:line="240" w:lineRule="auto"/>
        <w:ind w:left="51" w:right="595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– 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Results:</w:t>
      </w:r>
    </w:p>
    <w:p w14:paraId="6CFBC701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120E62F5" w14:textId="77777777" w:rsidR="00B77D6E" w:rsidRDefault="00D6358D">
      <w:pPr>
        <w:spacing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9"/>
          <w:sz w:val="16"/>
          <w:szCs w:val="16"/>
        </w:rPr>
        <w:t>Betaine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homocysteine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S-methylt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ase</w:t>
      </w:r>
      <w:r>
        <w:rPr>
          <w:rFonts w:ascii="Arial" w:eastAsia="Arial" w:hAnsi="Arial" w:cs="Arial"/>
          <w:i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sensu</w:t>
      </w:r>
      <w:r>
        <w:rPr>
          <w:rFonts w:ascii="Arial" w:eastAsia="Arial" w:hAnsi="Arial" w:cs="Arial"/>
          <w:i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Homo</w:t>
      </w:r>
      <w:r>
        <w:rPr>
          <w:rFonts w:ascii="Arial" w:eastAsia="Arial" w:hAnsi="Arial" w:cs="Arial"/>
          <w:i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sapien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’;</w:t>
      </w:r>
    </w:p>
    <w:p w14:paraId="4CF71291" w14:textId="77777777" w:rsidR="00B77D6E" w:rsidRDefault="00D6358D">
      <w:pPr>
        <w:spacing w:before="35"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2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synthase</w:t>
      </w:r>
      <w:r>
        <w:rPr>
          <w:rFonts w:ascii="Arial" w:eastAsia="Arial" w:hAnsi="Arial" w:cs="Arial"/>
          <w:i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sensu</w:t>
      </w:r>
      <w:r>
        <w:rPr>
          <w:rFonts w:ascii="Arial" w:eastAsia="Arial" w:hAnsi="Arial" w:cs="Arial"/>
          <w:i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Mus</w:t>
      </w:r>
      <w:r>
        <w:rPr>
          <w:rFonts w:ascii="Arial" w:eastAsia="Arial" w:hAnsi="Arial" w:cs="Arial"/>
          <w:i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musculu</w:t>
      </w:r>
      <w:r>
        <w:rPr>
          <w:rFonts w:ascii="Arial" w:eastAsia="Arial" w:hAnsi="Arial" w:cs="Arial"/>
          <w:i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’;</w:t>
      </w:r>
    </w:p>
    <w:p w14:paraId="3D901C0B" w14:textId="77777777" w:rsidR="00B77D6E" w:rsidRDefault="00D6358D">
      <w:pPr>
        <w:spacing w:before="35" w:after="0" w:line="240" w:lineRule="auto"/>
        <w:ind w:left="13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7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classes.</w:t>
      </w:r>
    </w:p>
    <w:p w14:paraId="5C90A3E4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33EC5020" w14:textId="77777777" w:rsidR="00B77D6E" w:rsidRDefault="00D6358D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t>These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3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able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perform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3"/>
          <w:sz w:val="16"/>
          <w:szCs w:val="16"/>
        </w:rPr>
        <w:t>methylt</w:t>
      </w:r>
      <w:r>
        <w:rPr>
          <w:rFonts w:ascii="Arial" w:eastAsia="Arial" w:hAnsi="Arial" w:cs="Arial"/>
          <w:i/>
          <w:spacing w:val="-2"/>
          <w:w w:val="93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ansfe</w:t>
      </w:r>
      <w:r>
        <w:rPr>
          <w:rFonts w:ascii="Arial" w:eastAsia="Arial" w:hAnsi="Arial" w:cs="Arial"/>
          <w:i/>
          <w:spacing w:val="-2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 xml:space="preserve">ase </w:t>
      </w:r>
      <w:r>
        <w:rPr>
          <w:rFonts w:ascii="Arial" w:eastAsia="Arial" w:hAnsi="Arial" w:cs="Arial"/>
          <w:i/>
          <w:w w:val="95"/>
          <w:sz w:val="16"/>
          <w:szCs w:val="16"/>
        </w:rPr>
        <w:t>activit</w:t>
      </w:r>
      <w:r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molecular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function.</w:t>
      </w:r>
    </w:p>
    <w:p w14:paraId="0BCA9D7E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77089149" w14:textId="77777777" w:rsidR="00B77D6E" w:rsidRDefault="00D635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CQ3: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e</w:t>
      </w:r>
      <w:r>
        <w:rPr>
          <w:rFonts w:ascii="Arial" w:eastAsia="Arial" w:hAnsi="Arial" w:cs="Arial"/>
          <w:i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kinds</w:t>
      </w:r>
      <w:r>
        <w:rPr>
          <w:rFonts w:ascii="Arial" w:eastAsia="Arial" w:hAnsi="Arial" w:cs="Arial"/>
          <w:i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gical</w:t>
      </w:r>
      <w:r>
        <w:rPr>
          <w:rFonts w:ascii="Arial" w:eastAsia="Arial" w:hAnsi="Arial" w:cs="Arial"/>
          <w:i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4"/>
          <w:sz w:val="16"/>
          <w:szCs w:val="16"/>
        </w:rPr>
        <w:t>r</w:t>
      </w:r>
      <w:r>
        <w:rPr>
          <w:rFonts w:ascii="Arial" w:eastAsia="Arial" w:hAnsi="Arial" w:cs="Arial"/>
          <w:i/>
          <w:w w:val="84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2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sz w:val="16"/>
          <w:szCs w:val="16"/>
        </w:rPr>
        <w:t>c</w:t>
      </w:r>
      <w:r>
        <w:rPr>
          <w:rFonts w:ascii="Arial" w:eastAsia="Arial" w:hAnsi="Arial" w:cs="Arial"/>
          <w:i/>
          <w:sz w:val="16"/>
          <w:szCs w:val="16"/>
        </w:rPr>
        <w:t>h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oteins</w:t>
      </w:r>
      <w:r>
        <w:rPr>
          <w:rFonts w:ascii="Arial" w:eastAsia="Arial" w:hAnsi="Arial" w:cs="Arial"/>
          <w:i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of </w:t>
      </w:r>
      <w:r>
        <w:rPr>
          <w:rFonts w:ascii="Arial" w:eastAsia="Arial" w:hAnsi="Arial" w:cs="Arial"/>
          <w:i/>
          <w:w w:val="90"/>
          <w:sz w:val="16"/>
          <w:szCs w:val="16"/>
        </w:rPr>
        <w:t>the</w:t>
      </w:r>
      <w:r>
        <w:rPr>
          <w:rFonts w:ascii="Arial" w:eastAsia="Arial" w:hAnsi="Arial" w:cs="Arial"/>
          <w:i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type</w:t>
      </w:r>
      <w:r>
        <w:rPr>
          <w:rFonts w:ascii="Arial" w:eastAsia="Arial" w:hAnsi="Arial" w:cs="Arial"/>
          <w:i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‘cystationine</w:t>
      </w:r>
      <w:r>
        <w:rPr>
          <w:rFonts w:ascii="Arial" w:eastAsia="Arial" w:hAnsi="Arial" w:cs="Arial"/>
          <w:i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gama lyase’</w:t>
      </w:r>
      <w:r>
        <w:rPr>
          <w:rFonts w:ascii="Arial" w:eastAsia="Arial" w:hAnsi="Arial" w:cs="Arial"/>
          <w:i/>
          <w:spacing w:val="2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participat</w:t>
      </w:r>
      <w:r>
        <w:rPr>
          <w:rFonts w:ascii="Arial" w:eastAsia="Arial" w:hAnsi="Arial" w:cs="Arial"/>
          <w:i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i/>
          <w:w w:val="90"/>
          <w:sz w:val="16"/>
          <w:szCs w:val="16"/>
        </w:rPr>
        <w:t xml:space="preserve">, </w:t>
      </w:r>
      <w:r>
        <w:rPr>
          <w:rFonts w:ascii="Arial" w:eastAsia="Arial" w:hAnsi="Arial" w:cs="Arial"/>
          <w:i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3"/>
          <w:w w:val="90"/>
          <w:sz w:val="16"/>
          <w:szCs w:val="16"/>
        </w:rPr>
        <w:t>e</w:t>
      </w:r>
      <w:r>
        <w:rPr>
          <w:rFonts w:ascii="Arial" w:eastAsia="Arial" w:hAnsi="Arial" w:cs="Arial"/>
          <w:i/>
          <w:w w:val="90"/>
          <w:sz w:val="16"/>
          <w:szCs w:val="16"/>
        </w:rPr>
        <w:t>xhibiting</w:t>
      </w:r>
      <w:r>
        <w:rPr>
          <w:rFonts w:ascii="Arial" w:eastAsia="Arial" w:hAnsi="Arial" w:cs="Arial"/>
          <w:i/>
          <w:spacing w:val="3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‘carbon-sulfur </w:t>
      </w:r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r>
        <w:rPr>
          <w:rFonts w:ascii="Arial" w:eastAsia="Arial" w:hAnsi="Arial" w:cs="Arial"/>
          <w:i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activity’?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(C</w:t>
      </w:r>
      <w:r>
        <w:rPr>
          <w:rFonts w:ascii="Arial" w:eastAsia="Arial" w:hAnsi="Arial" w:cs="Arial"/>
          <w:i/>
          <w:spacing w:val="-2"/>
          <w:sz w:val="16"/>
          <w:szCs w:val="16"/>
        </w:rPr>
        <w:t>f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table</w:t>
      </w:r>
      <w:r>
        <w:rPr>
          <w:rFonts w:ascii="Arial" w:eastAsia="Arial" w:hAnsi="Arial" w:cs="Arial"/>
          <w:i/>
          <w:spacing w:val="1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12)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identification of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11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processes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(e.g.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reactions)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</w:t>
      </w:r>
      <w:r>
        <w:rPr>
          <w:rFonts w:ascii="Arial" w:eastAsia="Arial" w:hAnsi="Arial" w:cs="Arial"/>
          <w:spacing w:val="-6"/>
          <w:w w:val="99"/>
          <w:sz w:val="16"/>
          <w:szCs w:val="16"/>
        </w:rPr>
        <w:t>n</w:t>
      </w:r>
      <w:r>
        <w:rPr>
          <w:rFonts w:ascii="Arial" w:eastAsia="Arial" w:hAnsi="Arial" w:cs="Arial"/>
          <w:spacing w:val="-3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9"/>
          <w:sz w:val="16"/>
          <w:szCs w:val="16"/>
        </w:rPr>
        <w:t>ol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specific 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protein, 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 </w:t>
      </w:r>
      <w:r>
        <w:rPr>
          <w:rFonts w:ascii="Arial" w:eastAsia="Arial" w:hAnsi="Arial" w:cs="Arial"/>
          <w:w w:val="92"/>
          <w:sz w:val="16"/>
          <w:szCs w:val="16"/>
        </w:rPr>
        <w:t>protein</w:t>
      </w:r>
      <w:r>
        <w:rPr>
          <w:rFonts w:ascii="Arial" w:eastAsia="Arial" w:hAnsi="Arial" w:cs="Arial"/>
          <w:spacing w:val="2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should</w:t>
      </w:r>
      <w:r>
        <w:rPr>
          <w:rFonts w:ascii="Arial" w:eastAsia="Arial" w:hAnsi="Arial" w:cs="Arial"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able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performing</w:t>
      </w:r>
      <w:r>
        <w:rPr>
          <w:rFonts w:ascii="Arial" w:eastAsia="Arial" w:hAnsi="Arial" w:cs="Arial"/>
          <w:spacing w:val="2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w w:val="90"/>
          <w:sz w:val="16"/>
          <w:szCs w:val="16"/>
        </w:rPr>
        <w:t>reaction.</w:t>
      </w:r>
      <w:r>
        <w:rPr>
          <w:rFonts w:ascii="Arial" w:eastAsia="Arial" w:hAnsi="Arial" w:cs="Arial"/>
          <w:spacing w:val="3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rel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ance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capability</w:t>
      </w:r>
      <w:r>
        <w:rPr>
          <w:rFonts w:ascii="Arial" w:eastAsia="Arial" w:hAnsi="Arial" w:cs="Arial"/>
          <w:spacing w:val="3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e</w:t>
      </w:r>
      <w:r>
        <w:rPr>
          <w:rFonts w:ascii="Arial" w:eastAsia="Arial" w:hAnsi="Arial" w:cs="Arial"/>
          <w:w w:val="92"/>
          <w:sz w:val="16"/>
          <w:szCs w:val="16"/>
        </w:rPr>
        <w:t>ving</w:t>
      </w:r>
      <w:r>
        <w:rPr>
          <w:rFonts w:ascii="Arial" w:eastAsia="Arial" w:hAnsi="Arial" w:cs="Arial"/>
          <w:spacing w:val="2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specific</w:t>
      </w:r>
      <w:r>
        <w:rPr>
          <w:rFonts w:ascii="Arial" w:eastAsia="Arial" w:hAnsi="Arial" w:cs="Arial"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biological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means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proteins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specific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reactions.</w:t>
      </w:r>
    </w:p>
    <w:p w14:paraId="1EBA854C" w14:textId="77777777" w:rsidR="00B77D6E" w:rsidRDefault="00D6358D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CQ3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12)</w:t>
      </w:r>
    </w:p>
    <w:p w14:paraId="74987E1C" w14:textId="77777777" w:rsidR="00B77D6E" w:rsidRDefault="00B77D6E">
      <w:pPr>
        <w:spacing w:before="14" w:after="0" w:line="240" w:lineRule="exact"/>
        <w:rPr>
          <w:sz w:val="24"/>
          <w:szCs w:val="24"/>
        </w:rPr>
      </w:pPr>
    </w:p>
    <w:p w14:paraId="192AFFA5" w14:textId="77777777" w:rsidR="00B77D6E" w:rsidRDefault="00D6358D">
      <w:pPr>
        <w:spacing w:after="0" w:line="240" w:lineRule="auto"/>
        <w:ind w:right="419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12.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#3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in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101"/>
          <w:sz w:val="15"/>
          <w:szCs w:val="15"/>
        </w:rPr>
        <w:t>DL.</w:t>
      </w:r>
    </w:p>
    <w:p w14:paraId="219E2001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4A3E8FA5" w14:textId="1524C057" w:rsidR="00B77D6E" w:rsidRDefault="00E25282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4" behindDoc="1" locked="0" layoutInCell="1" allowOverlap="1" wp14:anchorId="77B89800" wp14:editId="06841BA2">
                <wp:simplePos x="0" y="0"/>
                <wp:positionH relativeFrom="page">
                  <wp:posOffset>4668520</wp:posOffset>
                </wp:positionH>
                <wp:positionV relativeFrom="paragraph">
                  <wp:posOffset>-5080</wp:posOffset>
                </wp:positionV>
                <wp:extent cx="2821940" cy="1270"/>
                <wp:effectExtent l="10795" t="7620" r="5715" b="10160"/>
                <wp:wrapNone/>
                <wp:docPr id="1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-8"/>
                          <a:chExt cx="4444" cy="2"/>
                        </a:xfrm>
                      </wpg:grpSpPr>
                      <wps:wsp>
                        <wps:cNvPr id="155" name="Freeform 56"/>
                        <wps:cNvSpPr>
                          <a:spLocks/>
                        </wps:cNvSpPr>
                        <wps:spPr bwMode="auto">
                          <a:xfrm>
                            <a:off x="7352" y="-8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2E631" id="Group 55" o:spid="_x0000_s1026" style="position:absolute;margin-left:367.6pt;margin-top:-.4pt;width:222.2pt;height:.1pt;z-index:-1266;mso-position-horizontal-relative:page" coordorigin="7352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">
                <v:shape id="Freeform 56" o:spid="_x0000_s1027" style="position:absolute;left:7352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PKcIA&#10;AADcAAAADwAAAGRycy9kb3ducmV2LnhtbERPS2vCQBC+F/oflil4KXVjICJp1lBaBA/2YAzS45Cd&#10;PDA7G7Krxn/vFgRv8/E9J8sn04sLja6zrGAxj0AQV1Z33CgoD5uPFQjnkTX2lknBjRzk69eXDFNt&#10;r7ynS+EbEULYpaig9X5IpXRVSwbd3A7EgavtaNAHODZSj3gN4aaXcRQtpcGOQ0OLA323VJ2Ks1Eg&#10;33cxltvd34Dy96dMjse6OBmlZm/T1ycIT5N/ih/urQ7zkwT+nw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48pwgAAANwAAAAPAAAAAAAAAAAAAAAAAJgCAABkcnMvZG93&#10;bnJldi54bWxQSwUGAAAAAAQABAD1AAAAhwMAAAAA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6"/>
          <w:sz w:val="16"/>
          <w:szCs w:val="16"/>
        </w:rPr>
        <w:t>biol</w:t>
      </w:r>
      <w:r w:rsidR="00D6358D"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 w:rsidR="00D6358D">
        <w:rPr>
          <w:rFonts w:ascii="Arial" w:eastAsia="Arial" w:hAnsi="Arial" w:cs="Arial"/>
          <w:i/>
          <w:w w:val="96"/>
          <w:sz w:val="16"/>
          <w:szCs w:val="16"/>
        </w:rPr>
        <w:t>gical_p</w:t>
      </w:r>
      <w:r w:rsidR="00D6358D"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>oces</w:t>
      </w:r>
      <w:r w:rsidR="00D6358D"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and</w:t>
      </w:r>
    </w:p>
    <w:p w14:paraId="5D197924" w14:textId="77777777" w:rsidR="00B77D6E" w:rsidRDefault="00D6358D">
      <w:pPr>
        <w:spacing w:before="35" w:after="0" w:line="240" w:lineRule="auto"/>
        <w:ind w:left="462" w:right="266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participan</w:t>
      </w:r>
      <w:r>
        <w:rPr>
          <w:rFonts w:ascii="Arial" w:eastAsia="Arial" w:hAnsi="Arial" w:cs="Arial"/>
          <w:b/>
          <w:bCs/>
          <w:spacing w:val="5"/>
          <w:w w:val="93"/>
          <w:sz w:val="16"/>
          <w:szCs w:val="16"/>
        </w:rPr>
        <w:t>t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some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i/>
          <w:w w:val="91"/>
          <w:sz w:val="16"/>
          <w:szCs w:val="16"/>
        </w:rPr>
        <w:t>Cystationine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 xml:space="preserve">gama </w:t>
      </w:r>
      <w:r>
        <w:rPr>
          <w:rFonts w:ascii="Arial" w:eastAsia="Arial" w:hAnsi="Arial" w:cs="Arial"/>
          <w:i/>
          <w:w w:val="87"/>
          <w:sz w:val="16"/>
          <w:szCs w:val="16"/>
        </w:rPr>
        <w:t>lyase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</w:p>
    <w:p w14:paraId="35494FDE" w14:textId="77777777" w:rsidR="00B77D6E" w:rsidRDefault="00D6358D">
      <w:pPr>
        <w:spacing w:before="35" w:after="0" w:line="240" w:lineRule="auto"/>
        <w:ind w:left="77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33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some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</w:t>
      </w:r>
      <w:r>
        <w:rPr>
          <w:rFonts w:ascii="Arial" w:eastAsia="Arial" w:hAnsi="Arial" w:cs="Arial"/>
          <w:i/>
          <w:w w:val="87"/>
          <w:sz w:val="16"/>
          <w:szCs w:val="16"/>
        </w:rPr>
        <w:t>Function</w:t>
      </w:r>
      <w:r>
        <w:rPr>
          <w:rFonts w:ascii="Arial" w:eastAsia="Arial" w:hAnsi="Arial" w:cs="Arial"/>
          <w:i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</w:p>
    <w:p w14:paraId="5889BFCE" w14:textId="1068735D" w:rsidR="00B77D6E" w:rsidRDefault="00E25282">
      <w:pPr>
        <w:spacing w:before="35" w:after="0" w:line="240" w:lineRule="auto"/>
        <w:ind w:left="1313" w:right="3246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5" behindDoc="1" locked="0" layoutInCell="1" allowOverlap="1" wp14:anchorId="7FAC313B" wp14:editId="7D6114D0">
                <wp:simplePos x="0" y="0"/>
                <wp:positionH relativeFrom="page">
                  <wp:posOffset>4668520</wp:posOffset>
                </wp:positionH>
                <wp:positionV relativeFrom="paragraph">
                  <wp:posOffset>162560</wp:posOffset>
                </wp:positionV>
                <wp:extent cx="2821940" cy="1270"/>
                <wp:effectExtent l="10795" t="8255" r="5715" b="9525"/>
                <wp:wrapNone/>
                <wp:docPr id="1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256"/>
                          <a:chExt cx="4444" cy="2"/>
                        </a:xfrm>
                      </wpg:grpSpPr>
                      <wps:wsp>
                        <wps:cNvPr id="153" name="Freeform 54"/>
                        <wps:cNvSpPr>
                          <a:spLocks/>
                        </wps:cNvSpPr>
                        <wps:spPr bwMode="auto">
                          <a:xfrm>
                            <a:off x="7352" y="256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98639" id="Group 53" o:spid="_x0000_s1026" style="position:absolute;margin-left:367.6pt;margin-top:12.8pt;width:222.2pt;height:.1pt;z-index:-1265;mso-position-horizontal-relative:page" coordorigin="7352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">
                <v:shape id="Freeform 54" o:spid="_x0000_s1027" style="position:absolute;left:7352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yxsMA&#10;AADcAAAADwAAAGRycy9kb3ducmV2LnhtbERPTWuDQBC9F/oflgnkUpK1KSnFZA2lIeDBHmok5Di4&#10;ExXdWXE3av99t1DobR7vc/aH2XRipME1lhU8ryMQxKXVDVcKivNp9QbCeWSNnWVS8E0ODsnjwx5j&#10;bSf+ojH3lQgh7GJUUHvfx1K6siaDbm174sDd7GDQBzhUUg84hXDTyU0UvUqDDYeGGnv6qKls87tR&#10;IJ+yDRZpdu1Rfh6L7eVyy1uj1HIxv+9AeJr9v/jPneowf/sCv8+EC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yxs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3"/>
          <w:sz w:val="16"/>
          <w:szCs w:val="16"/>
        </w:rPr>
        <w:t>carbon-sulfur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87"/>
          <w:sz w:val="16"/>
          <w:szCs w:val="16"/>
        </w:rPr>
        <w:t>lyase</w:t>
      </w:r>
      <w:r w:rsidR="00D6358D"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5"/>
          <w:sz w:val="16"/>
          <w:szCs w:val="16"/>
        </w:rPr>
        <w:t>activit</w:t>
      </w:r>
      <w:r w:rsidR="00D6358D">
        <w:rPr>
          <w:rFonts w:ascii="Arial" w:eastAsia="Arial" w:hAnsi="Arial" w:cs="Arial"/>
          <w:i/>
          <w:spacing w:val="2"/>
          <w:w w:val="95"/>
          <w:sz w:val="16"/>
          <w:szCs w:val="16"/>
        </w:rPr>
        <w:t>y</w:t>
      </w:r>
      <w:r w:rsidR="00D6358D">
        <w:rPr>
          <w:rFonts w:ascii="Arial" w:eastAsia="Arial" w:hAnsi="Arial" w:cs="Arial"/>
          <w:w w:val="105"/>
          <w:sz w:val="16"/>
          <w:szCs w:val="16"/>
        </w:rPr>
        <w:t>’)))))</w:t>
      </w:r>
    </w:p>
    <w:p w14:paraId="3790189B" w14:textId="77777777" w:rsidR="00B77D6E" w:rsidRDefault="00B77D6E">
      <w:pPr>
        <w:spacing w:before="5" w:after="0" w:line="140" w:lineRule="exact"/>
        <w:rPr>
          <w:sz w:val="14"/>
          <w:szCs w:val="14"/>
        </w:rPr>
      </w:pPr>
    </w:p>
    <w:p w14:paraId="2E0CB2D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8350B31" w14:textId="77777777" w:rsidR="00B77D6E" w:rsidRDefault="00D6358D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34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classes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(including 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ancestors)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 xml:space="preserve">ed, 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102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102"/>
          <w:sz w:val="16"/>
          <w:szCs w:val="16"/>
        </w:rPr>
        <w:t>o</w:t>
      </w:r>
      <w:r>
        <w:rPr>
          <w:rFonts w:ascii="Arial" w:eastAsia="Arial" w:hAnsi="Arial" w:cs="Arial"/>
          <w:w w:val="99"/>
          <w:sz w:val="16"/>
          <w:szCs w:val="16"/>
        </w:rPr>
        <w:t xml:space="preserve">w- </w:t>
      </w:r>
      <w:r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displayed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after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filtering</w:t>
      </w:r>
      <w:r>
        <w:rPr>
          <w:rFonts w:ascii="Arial" w:eastAsia="Arial" w:hAnsi="Arial" w:cs="Arial"/>
          <w:spacing w:val="3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âŁ˜cellular</w:t>
      </w:r>
      <w:r>
        <w:rPr>
          <w:rFonts w:ascii="Arial" w:eastAsia="Arial" w:hAnsi="Arial" w:cs="Arial"/>
          <w:spacing w:val="2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nitrogen compound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metabolic </w:t>
      </w:r>
      <w:r>
        <w:rPr>
          <w:rFonts w:ascii="Arial" w:eastAsia="Arial" w:hAnsi="Arial" w:cs="Arial"/>
          <w:w w:val="89"/>
          <w:sz w:val="16"/>
          <w:szCs w:val="16"/>
        </w:rPr>
        <w:t xml:space="preserve">process’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âŁ˜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c</w:t>
      </w:r>
      <w:r>
        <w:rPr>
          <w:rFonts w:ascii="Arial" w:eastAsia="Arial" w:hAnsi="Arial" w:cs="Arial"/>
          <w:w w:val="90"/>
          <w:sz w:val="16"/>
          <w:szCs w:val="16"/>
        </w:rPr>
        <w:t>ysteine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biosynthetic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process’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âŁ¦</w:t>
      </w:r>
    </w:p>
    <w:p w14:paraId="65FB15AA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6C7B03CE" w14:textId="77777777" w:rsidR="00B77D6E" w:rsidRDefault="00D635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CQ4:</w:t>
      </w:r>
      <w:r>
        <w:rPr>
          <w:rFonts w:ascii="Arial" w:eastAsia="Arial" w:hAnsi="Arial" w:cs="Arial"/>
          <w:i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c</w:t>
      </w:r>
      <w:r>
        <w:rPr>
          <w:rFonts w:ascii="Arial" w:eastAsia="Arial" w:hAnsi="Arial" w:cs="Arial"/>
          <w:i/>
          <w:w w:val="92"/>
          <w:sz w:val="16"/>
          <w:szCs w:val="16"/>
        </w:rPr>
        <w:t>h</w:t>
      </w:r>
      <w:r>
        <w:rPr>
          <w:rFonts w:ascii="Arial" w:eastAsia="Arial" w:hAnsi="Arial" w:cs="Arial"/>
          <w:i/>
          <w:spacing w:val="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dysfunctional</w:t>
      </w:r>
      <w:r>
        <w:rPr>
          <w:rFonts w:ascii="Arial" w:eastAsia="Arial" w:hAnsi="Arial" w:cs="Arial"/>
          <w:i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o</w:t>
      </w:r>
      <w:r>
        <w:rPr>
          <w:rFonts w:ascii="Arial" w:eastAsia="Arial" w:hAnsi="Arial" w:cs="Arial"/>
          <w:i/>
          <w:w w:val="92"/>
          <w:sz w:val="16"/>
          <w:szCs w:val="16"/>
        </w:rPr>
        <w:t>gical</w:t>
      </w:r>
      <w:r>
        <w:rPr>
          <w:rFonts w:ascii="Arial" w:eastAsia="Arial" w:hAnsi="Arial" w:cs="Arial"/>
          <w:i/>
          <w:spacing w:val="3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ocesses</w:t>
      </w:r>
      <w:r>
        <w:rPr>
          <w:rFonts w:ascii="Arial" w:eastAsia="Arial" w:hAnsi="Arial" w:cs="Arial"/>
          <w:i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entail</w:t>
      </w:r>
      <w:r>
        <w:rPr>
          <w:rFonts w:ascii="Arial" w:eastAsia="Arial" w:hAnsi="Arial" w:cs="Arial"/>
          <w:i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risk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‘Athe</w:t>
      </w:r>
      <w:r>
        <w:rPr>
          <w:rFonts w:ascii="Arial" w:eastAsia="Arial" w:hAnsi="Arial" w:cs="Arial"/>
          <w:i/>
          <w:spacing w:val="-7"/>
          <w:sz w:val="16"/>
          <w:szCs w:val="16"/>
        </w:rPr>
        <w:t>r</w:t>
      </w:r>
      <w:r>
        <w:rPr>
          <w:rFonts w:ascii="Arial" w:eastAsia="Arial" w:hAnsi="Arial" w:cs="Arial"/>
          <w:i/>
          <w:sz w:val="16"/>
          <w:szCs w:val="16"/>
        </w:rPr>
        <w:t xml:space="preserve">o- </w:t>
      </w:r>
      <w:r>
        <w:rPr>
          <w:rFonts w:ascii="Arial" w:eastAsia="Arial" w:hAnsi="Arial" w:cs="Arial"/>
          <w:i/>
          <w:w w:val="92"/>
          <w:sz w:val="16"/>
          <w:szCs w:val="16"/>
        </w:rPr>
        <w:t>scle</w:t>
      </w:r>
      <w:r>
        <w:rPr>
          <w:rFonts w:ascii="Arial" w:eastAsia="Arial" w:hAnsi="Arial" w:cs="Arial"/>
          <w:i/>
          <w:spacing w:val="-6"/>
          <w:w w:val="92"/>
          <w:sz w:val="16"/>
          <w:szCs w:val="16"/>
        </w:rPr>
        <w:t>r</w:t>
      </w:r>
      <w:r>
        <w:rPr>
          <w:rFonts w:ascii="Arial" w:eastAsia="Arial" w:hAnsi="Arial" w:cs="Arial"/>
          <w:i/>
          <w:w w:val="92"/>
          <w:sz w:val="16"/>
          <w:szCs w:val="16"/>
        </w:rPr>
        <w:t>osis’?</w:t>
      </w:r>
      <w:r>
        <w:rPr>
          <w:rFonts w:ascii="Arial" w:eastAsia="Arial" w:hAnsi="Arial" w:cs="Arial"/>
          <w:i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(C</w:t>
      </w:r>
      <w:r>
        <w:rPr>
          <w:rFonts w:ascii="Arial" w:eastAsia="Arial" w:hAnsi="Arial" w:cs="Arial"/>
          <w:i/>
          <w:spacing w:val="-2"/>
          <w:sz w:val="16"/>
          <w:szCs w:val="16"/>
        </w:rPr>
        <w:t>f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table</w:t>
      </w:r>
      <w:r>
        <w:rPr>
          <w:rFonts w:ascii="Arial" w:eastAsia="Arial" w:hAnsi="Arial" w:cs="Arial"/>
          <w:i/>
          <w:spacing w:val="1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13)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query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processes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that </w:t>
      </w:r>
      <w:r>
        <w:rPr>
          <w:rFonts w:ascii="Arial" w:eastAsia="Arial" w:hAnsi="Arial" w:cs="Arial"/>
          <w:w w:val="89"/>
          <w:sz w:val="16"/>
          <w:szCs w:val="16"/>
        </w:rPr>
        <w:t>entail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risk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eloping 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dysfunctional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phenotype.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 is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rele- </w:t>
      </w:r>
      <w:r>
        <w:rPr>
          <w:rFonts w:ascii="Arial" w:eastAsia="Arial" w:hAnsi="Arial" w:cs="Arial"/>
          <w:spacing w:val="-4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ant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sense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whether 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enables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18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abnormal </w:t>
      </w:r>
      <w:r>
        <w:rPr>
          <w:rFonts w:ascii="Arial" w:eastAsia="Arial" w:hAnsi="Arial" w:cs="Arial"/>
          <w:w w:val="87"/>
          <w:sz w:val="16"/>
          <w:szCs w:val="16"/>
        </w:rPr>
        <w:t>situations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arding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specific</w:t>
      </w:r>
      <w:r>
        <w:rPr>
          <w:rFonts w:ascii="Arial" w:eastAsia="Arial" w:hAnsi="Arial" w:cs="Arial"/>
          <w:spacing w:val="2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anism.</w:t>
      </w:r>
    </w:p>
    <w:p w14:paraId="464DE900" w14:textId="77777777" w:rsidR="00B77D6E" w:rsidRDefault="00D6358D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CQ4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page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(table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13).</w:t>
      </w:r>
    </w:p>
    <w:p w14:paraId="35F085E2" w14:textId="77777777" w:rsidR="00B77D6E" w:rsidRDefault="00B77D6E">
      <w:pPr>
        <w:spacing w:after="0" w:line="260" w:lineRule="exact"/>
        <w:rPr>
          <w:sz w:val="26"/>
          <w:szCs w:val="26"/>
        </w:rPr>
      </w:pPr>
    </w:p>
    <w:p w14:paraId="674D039E" w14:textId="77777777" w:rsidR="00B77D6E" w:rsidRDefault="00D6358D">
      <w:pPr>
        <w:spacing w:after="0" w:line="160" w:lineRule="exact"/>
        <w:ind w:right="4621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position w:val="-1"/>
          <w:sz w:val="15"/>
          <w:szCs w:val="15"/>
        </w:rPr>
        <w:t>T</w:t>
      </w:r>
      <w:r>
        <w:rPr>
          <w:rFonts w:ascii="Arial" w:eastAsia="Arial" w:hAnsi="Arial" w:cs="Arial"/>
          <w:w w:val="88"/>
          <w:position w:val="-1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position w:val="-1"/>
          <w:sz w:val="15"/>
          <w:szCs w:val="15"/>
        </w:rPr>
        <w:t>13.</w:t>
      </w:r>
      <w:r>
        <w:rPr>
          <w:rFonts w:ascii="Arial" w:eastAsia="Arial" w:hAnsi="Arial" w:cs="Arial"/>
          <w:spacing w:val="3"/>
          <w:w w:val="8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position w:val="-1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position w:val="-1"/>
          <w:sz w:val="15"/>
          <w:szCs w:val="15"/>
        </w:rPr>
        <w:t>c</w:t>
      </w:r>
      <w:r>
        <w:rPr>
          <w:rFonts w:ascii="Arial" w:eastAsia="Arial" w:hAnsi="Arial" w:cs="Arial"/>
          <w:w w:val="88"/>
          <w:position w:val="-1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position w:val="-1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position w:val="-1"/>
          <w:sz w:val="15"/>
          <w:szCs w:val="15"/>
        </w:rPr>
        <w:t>#4</w:t>
      </w:r>
    </w:p>
    <w:p w14:paraId="1090C068" w14:textId="77777777" w:rsidR="00B77D6E" w:rsidRDefault="00B77D6E">
      <w:pPr>
        <w:spacing w:after="0"/>
        <w:jc w:val="both"/>
        <w:sectPr w:rsidR="00B77D6E">
          <w:headerReference w:type="default" r:id="rId19"/>
          <w:pgSz w:w="14180" w:h="20020"/>
          <w:pgMar w:top="3020" w:right="160" w:bottom="280" w:left="160" w:header="1385" w:footer="0" w:gutter="0"/>
          <w:cols w:num="2" w:space="720" w:equalWidth="0">
            <w:col w:w="6725" w:space="358"/>
            <w:col w:w="6777"/>
          </w:cols>
        </w:sectPr>
      </w:pPr>
    </w:p>
    <w:p w14:paraId="1C3220DD" w14:textId="77777777" w:rsidR="00B77D6E" w:rsidRDefault="00D6358D">
      <w:pPr>
        <w:tabs>
          <w:tab w:val="left" w:pos="7180"/>
          <w:tab w:val="left" w:pos="11620"/>
        </w:tabs>
        <w:spacing w:after="0" w:line="143" w:lineRule="exact"/>
        <w:ind w:left="206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89"/>
          <w:position w:val="-1"/>
          <w:sz w:val="16"/>
          <w:szCs w:val="16"/>
        </w:rPr>
        <w:lastRenderedPageBreak/>
        <w:t>mice?</w:t>
      </w:r>
      <w:r>
        <w:rPr>
          <w:rFonts w:ascii="Arial" w:eastAsia="Arial" w:hAnsi="Arial" w:cs="Arial"/>
          <w:i/>
          <w:spacing w:val="-1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5"/>
          <w:position w:val="-1"/>
          <w:sz w:val="16"/>
          <w:szCs w:val="16"/>
        </w:rPr>
        <w:t>(C</w:t>
      </w:r>
      <w:r>
        <w:rPr>
          <w:rFonts w:ascii="Arial" w:eastAsia="Arial" w:hAnsi="Arial" w:cs="Arial"/>
          <w:i/>
          <w:spacing w:val="-2"/>
          <w:w w:val="95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w w:val="89"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position w:val="-1"/>
          <w:sz w:val="16"/>
          <w:szCs w:val="16"/>
        </w:rPr>
        <w:t>table</w:t>
      </w:r>
      <w:r>
        <w:rPr>
          <w:rFonts w:ascii="Arial" w:eastAsia="Arial" w:hAnsi="Arial" w:cs="Arial"/>
          <w:i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position w:val="-1"/>
          <w:sz w:val="16"/>
          <w:szCs w:val="16"/>
        </w:rPr>
        <w:t>10)</w:t>
      </w:r>
      <w:r>
        <w:rPr>
          <w:rFonts w:ascii="Arial" w:eastAsia="Arial" w:hAnsi="Arial" w:cs="Arial"/>
          <w:i/>
          <w:spacing w:val="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position w:val="-1"/>
          <w:sz w:val="16"/>
          <w:szCs w:val="16"/>
        </w:rPr>
        <w:t>This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position w:val="-1"/>
          <w:sz w:val="16"/>
          <w:szCs w:val="16"/>
        </w:rPr>
        <w:t>query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position w:val="-1"/>
          <w:sz w:val="16"/>
          <w:szCs w:val="16"/>
        </w:rPr>
        <w:t>is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position w:val="-1"/>
          <w:sz w:val="16"/>
          <w:szCs w:val="16"/>
        </w:rPr>
        <w:t>intended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position w:val="-1"/>
          <w:sz w:val="16"/>
          <w:szCs w:val="16"/>
        </w:rPr>
        <w:t>to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position w:val="-1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w w:val="92"/>
          <w:position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position w:val="-1"/>
          <w:sz w:val="16"/>
          <w:szCs w:val="16"/>
        </w:rPr>
        <w:t>v</w:t>
      </w:r>
      <w:r>
        <w:rPr>
          <w:rFonts w:ascii="Arial" w:eastAsia="Arial" w:hAnsi="Arial" w:cs="Arial"/>
          <w:w w:val="79"/>
          <w:position w:val="-1"/>
          <w:sz w:val="16"/>
          <w:szCs w:val="16"/>
        </w:rPr>
        <w:t>e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-1"/>
          <w:sz w:val="16"/>
          <w:szCs w:val="16"/>
        </w:rPr>
        <w:t>all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position w:val="-1"/>
          <w:sz w:val="16"/>
          <w:szCs w:val="16"/>
        </w:rPr>
        <w:t>biological</w:t>
      </w:r>
      <w:r>
        <w:rPr>
          <w:rFonts w:ascii="Arial" w:eastAsia="Arial" w:hAnsi="Arial" w:cs="Arial"/>
          <w:spacing w:val="-2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position w:val="-1"/>
          <w:sz w:val="16"/>
          <w:szCs w:val="16"/>
        </w:rPr>
        <w:t>process</w:t>
      </w:r>
      <w:r>
        <w:rPr>
          <w:rFonts w:ascii="Arial" w:eastAsia="Arial" w:hAnsi="Arial" w:cs="Arial"/>
          <w:position w:val="-1"/>
          <w:sz w:val="16"/>
          <w:szCs w:val="16"/>
        </w:rPr>
        <w:tab/>
      </w:r>
      <w:r>
        <w:rPr>
          <w:rFonts w:ascii="Arial" w:eastAsia="Arial" w:hAnsi="Arial" w:cs="Arial"/>
          <w:w w:val="89"/>
          <w:position w:val="-1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  <w:u w:val="single" w:color="000000"/>
        </w:rPr>
        <w:tab/>
      </w:r>
    </w:p>
    <w:p w14:paraId="4A2371E9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CD5D741" w14:textId="77777777" w:rsidR="00B77D6E" w:rsidRDefault="00D6358D">
      <w:pPr>
        <w:spacing w:before="13" w:after="0" w:line="220" w:lineRule="atLeast"/>
        <w:ind w:left="2062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lastRenderedPageBreak/>
        <w:t>classes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k</w:t>
      </w:r>
      <w:r>
        <w:rPr>
          <w:rFonts w:ascii="Arial" w:eastAsia="Arial" w:hAnsi="Arial" w:cs="Arial"/>
          <w:w w:val="85"/>
          <w:sz w:val="16"/>
          <w:szCs w:val="16"/>
        </w:rPr>
        <w:t>es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place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anisms.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CQ1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translated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presented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9"/>
          <w:sz w:val="16"/>
          <w:szCs w:val="16"/>
        </w:rPr>
        <w:t xml:space="preserve">table 10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>DL.</w:t>
      </w:r>
    </w:p>
    <w:p w14:paraId="42AFA9C3" w14:textId="77777777" w:rsidR="00B77D6E" w:rsidRDefault="00D6358D">
      <w:pPr>
        <w:spacing w:after="0" w:line="157" w:lineRule="exact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149"/>
          <w:sz w:val="16"/>
          <w:szCs w:val="16"/>
        </w:rPr>
        <w:lastRenderedPageBreak/>
        <w:t>‘</w:t>
      </w:r>
      <w:r>
        <w:rPr>
          <w:rFonts w:ascii="Arial" w:eastAsia="Arial" w:hAnsi="Arial" w:cs="Arial"/>
          <w:i/>
          <w:w w:val="96"/>
          <w:sz w:val="16"/>
          <w:szCs w:val="16"/>
        </w:rPr>
        <w:t>biol</w:t>
      </w:r>
      <w:r>
        <w:rPr>
          <w:rFonts w:ascii="Arial" w:eastAsia="Arial" w:hAnsi="Arial" w:cs="Arial"/>
          <w:i/>
          <w:spacing w:val="-2"/>
          <w:w w:val="96"/>
          <w:sz w:val="16"/>
          <w:szCs w:val="16"/>
        </w:rPr>
        <w:t>o</w:t>
      </w:r>
      <w:r>
        <w:rPr>
          <w:rFonts w:ascii="Arial" w:eastAsia="Arial" w:hAnsi="Arial" w:cs="Arial"/>
          <w:i/>
          <w:w w:val="96"/>
          <w:sz w:val="16"/>
          <w:szCs w:val="16"/>
        </w:rPr>
        <w:t>gical_p</w:t>
      </w:r>
      <w:r>
        <w:rPr>
          <w:rFonts w:ascii="Arial" w:eastAsia="Arial" w:hAnsi="Arial" w:cs="Arial"/>
          <w:i/>
          <w:spacing w:val="-7"/>
          <w:w w:val="96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ealization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</w:p>
    <w:p w14:paraId="68106CD0" w14:textId="0B716C31" w:rsidR="00B77D6E" w:rsidRDefault="00E25282">
      <w:pPr>
        <w:spacing w:before="35" w:after="0" w:line="240" w:lineRule="auto"/>
        <w:ind w:left="567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6" behindDoc="1" locked="0" layoutInCell="1" allowOverlap="1" wp14:anchorId="0BE9A0BE" wp14:editId="0BD1D1FC">
                <wp:simplePos x="0" y="0"/>
                <wp:positionH relativeFrom="page">
                  <wp:posOffset>4668520</wp:posOffset>
                </wp:positionH>
                <wp:positionV relativeFrom="paragraph">
                  <wp:posOffset>162560</wp:posOffset>
                </wp:positionV>
                <wp:extent cx="2821940" cy="1270"/>
                <wp:effectExtent l="10795" t="13335" r="5715" b="4445"/>
                <wp:wrapNone/>
                <wp:docPr id="1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7352" y="256"/>
                          <a:chExt cx="4444" cy="2"/>
                        </a:xfrm>
                      </wpg:grpSpPr>
                      <wps:wsp>
                        <wps:cNvPr id="151" name="Freeform 52"/>
                        <wps:cNvSpPr>
                          <a:spLocks/>
                        </wps:cNvSpPr>
                        <wps:spPr bwMode="auto">
                          <a:xfrm>
                            <a:off x="7352" y="256"/>
                            <a:ext cx="4444" cy="2"/>
                          </a:xfrm>
                          <a:custGeom>
                            <a:avLst/>
                            <a:gdLst>
                              <a:gd name="T0" fmla="+- 0 7352 7352"/>
                              <a:gd name="T1" fmla="*/ T0 w 4444"/>
                              <a:gd name="T2" fmla="+- 0 11796 7352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04675" id="Group 51" o:spid="_x0000_s1026" style="position:absolute;margin-left:367.6pt;margin-top:12.8pt;width:222.2pt;height:.1pt;z-index:-1264;mso-position-horizontal-relative:page" coordorigin="7352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">
                <v:shape id="Freeform 52" o:spid="_x0000_s1027" style="position:absolute;left:7352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JKsMA&#10;AADcAAAADwAAAGRycy9kb3ducmV2LnhtbERPTWvCQBC9F/wPywi9FLNJQCkxq4il4MEeGkPocciO&#10;STA7G7Jbjf/eLRS8zeN9Tr6dTC+uNLrOsoIkikEQ11Z33CgoT5+LdxDOI2vsLZOCOznYbmYvOWba&#10;3vibroVvRAhhl6GC1vshk9LVLRl0kR2IA3e2o0Ef4NhIPeIthJtepnG8kgY7Dg0tDrRvqb4Uv0aB&#10;fDumWB6OPwPKr49yWVXn4mKUep1PuzUIT5N/iv/dBx3mLxP4eyZc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yJKs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83"/>
          <w:sz w:val="16"/>
          <w:szCs w:val="16"/>
        </w:rPr>
        <w:t>(</w:t>
      </w:r>
      <w:r w:rsidR="00D6358D">
        <w:rPr>
          <w:rFonts w:ascii="Arial" w:eastAsia="Arial" w:hAnsi="Arial" w:cs="Arial"/>
          <w:i/>
          <w:w w:val="83"/>
          <w:sz w:val="16"/>
          <w:szCs w:val="16"/>
        </w:rPr>
        <w:t>Risk</w:t>
      </w:r>
      <w:r w:rsidR="00D6358D">
        <w:rPr>
          <w:rFonts w:ascii="Arial" w:eastAsia="Arial" w:hAnsi="Arial" w:cs="Arial"/>
          <w:i/>
          <w:spacing w:val="35"/>
          <w:w w:val="8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3"/>
          <w:sz w:val="16"/>
          <w:szCs w:val="16"/>
        </w:rPr>
        <w:t>and</w:t>
      </w:r>
      <w:r w:rsidR="00D6358D"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3"/>
          <w:sz w:val="16"/>
          <w:szCs w:val="16"/>
        </w:rPr>
        <w:t>(</w:t>
      </w:r>
      <w:r w:rsidR="00D6358D">
        <w:rPr>
          <w:rFonts w:ascii="Arial" w:eastAsia="Arial" w:hAnsi="Arial" w:cs="Arial"/>
          <w:b/>
          <w:bCs/>
          <w:w w:val="83"/>
          <w:sz w:val="16"/>
          <w:szCs w:val="16"/>
        </w:rPr>
        <w:t>causes</w:t>
      </w:r>
      <w:r w:rsidR="00D6358D">
        <w:rPr>
          <w:rFonts w:ascii="Arial" w:eastAsia="Arial" w:hAnsi="Arial" w:cs="Arial"/>
          <w:b/>
          <w:bCs/>
          <w:spacing w:val="-10"/>
          <w:w w:val="8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3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4"/>
          <w:w w:val="8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2"/>
          <w:sz w:val="16"/>
          <w:szCs w:val="16"/>
        </w:rPr>
        <w:t>Athe</w:t>
      </w:r>
      <w:r w:rsidR="00D6358D">
        <w:rPr>
          <w:rFonts w:ascii="Arial" w:eastAsia="Arial" w:hAnsi="Arial" w:cs="Arial"/>
          <w:i/>
          <w:spacing w:val="-7"/>
          <w:w w:val="92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oscle</w:t>
      </w:r>
      <w:r w:rsidR="00D6358D">
        <w:rPr>
          <w:rFonts w:ascii="Arial" w:eastAsia="Arial" w:hAnsi="Arial" w:cs="Arial"/>
          <w:i/>
          <w:spacing w:val="-7"/>
          <w:w w:val="91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7"/>
          <w:sz w:val="16"/>
          <w:szCs w:val="16"/>
        </w:rPr>
        <w:t>osi</w:t>
      </w:r>
      <w:r w:rsidR="00D6358D">
        <w:rPr>
          <w:rFonts w:ascii="Arial" w:eastAsia="Arial" w:hAnsi="Arial" w:cs="Arial"/>
          <w:i/>
          <w:spacing w:val="1"/>
          <w:w w:val="87"/>
          <w:sz w:val="16"/>
          <w:szCs w:val="16"/>
        </w:rPr>
        <w:t>s</w:t>
      </w:r>
      <w:r w:rsidR="00D6358D">
        <w:rPr>
          <w:rFonts w:ascii="Arial" w:eastAsia="Arial" w:hAnsi="Arial" w:cs="Arial"/>
          <w:w w:val="108"/>
          <w:sz w:val="16"/>
          <w:szCs w:val="16"/>
        </w:rPr>
        <w:t>’)))</w:t>
      </w:r>
    </w:p>
    <w:p w14:paraId="592B52A2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529"/>
            <w:col w:w="6606"/>
          </w:cols>
        </w:sectPr>
      </w:pPr>
    </w:p>
    <w:p w14:paraId="6E0E005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A30149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193095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0D98387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397ABB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CA40F09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2CE1878A" w14:textId="70A8EE88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0" behindDoc="1" locked="0" layoutInCell="1" allowOverlap="1" wp14:anchorId="1CC859B0" wp14:editId="35C20E3C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10160" r="11430" b="7620"/>
                <wp:wrapNone/>
                <wp:docPr id="1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149" name="Freeform 50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52554" id="Group 49" o:spid="_x0000_s1026" style="position:absolute;margin-left:13.45pt;margin-top:-7.85pt;width:29.9pt;height:.1pt;z-index:-1280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">
                <v:shape id="Freeform 50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+axMMA&#10;AADcAAAADwAAAGRycy9kb3ducmV2LnhtbERPS2vCQBC+C/6HZQq96aZSikY3QWNLe/Vx6W2aHZNg&#10;dnbJrknaX98tFLzNx/ecTT6aVvTU+caygqd5AoK4tLrhSsH59DZbgvABWWNrmRR8k4c8m042mGo7&#10;8IH6Y6hEDGGfooI6BJdK6cuaDPq5dcSRu9jOYIiwq6TucIjhppWLJHmRBhuODTU6Kmoqr8ebUbD/&#10;+Xot7KFf7rbnz8CXd1fsB6fU48O4XYMINIa7+N/9oeP85xX8PRMv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+axM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1" behindDoc="1" locked="0" layoutInCell="1" allowOverlap="1" wp14:anchorId="4D258569" wp14:editId="33A9F4A2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985" r="3810" b="13335"/>
                <wp:wrapNone/>
                <wp:docPr id="1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147" name="Freeform 48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D6A7D" id="Group 47" o:spid="_x0000_s1026" style="position:absolute;margin-left:48.35pt;margin-top:-2.85pt;width:.1pt;height:29.9pt;z-index:-1279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">
                <v:shape id="Freeform 48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NCOcEA&#10;AADcAAAADwAAAGRycy9kb3ducmV2LnhtbERP3WrCMBS+F3yHcITdaapMN6pRRFnZzQbWPsChOTbF&#10;5qQkUbu3X4TB7s7H93s2u8F24k4+tI4VzGcZCOLa6ZYbBdX5Y/oOIkRkjZ1jUvBDAXbb8WiDuXYP&#10;PtG9jI1IIRxyVGBi7HMpQ23IYpi5njhxF+ctxgR9I7XHRwq3nVxk2UpabDk1GOzpYKi+ljer4Hqe&#10;F8e2qJYrPH5XX4U5+D2VSr1Mhv0aRKQh/ov/3J86zX99g+c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DQjn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2" behindDoc="1" locked="0" layoutInCell="1" allowOverlap="1" wp14:anchorId="337BEA22" wp14:editId="2B30954B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10160" r="10160" b="7620"/>
                <wp:wrapNone/>
                <wp:docPr id="1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145" name="Freeform 46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29AB9" id="Group 45" o:spid="_x0000_s1026" style="position:absolute;margin-left:665.3pt;margin-top:-7.85pt;width:29.9pt;height:.1pt;z-index:-1278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">
                <v:shape id="Freeform 46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QwcIA&#10;AADcAAAADwAAAGRycy9kb3ducmV2LnhtbERPS2vCQBC+F/wPywje6kaxRaKraKy0Vx8Xb2N2TILZ&#10;2SW7TWJ/fbdQ8DYf33OW697UoqXGV5YVTMYJCOLc6ooLBefT/nUOwgdkjbVlUvAgD+vV4GWJqbYd&#10;H6g9hkLEEPYpKihDcKmUPi/JoB9bRxy5m20MhgibQuoGuxhuajlNkndpsOLYUKKjrKT8fvw2CnY/&#10;14/MHtr5dnO+BL59umzXOaVGw36zABGoD0/xv/tLx/mzN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pDBwgAAANwAAAAPAAAAAAAAAAAAAAAAAJgCAABkcnMvZG93&#10;bnJldi54bWxQSwUGAAAAAAQABAD1AAAAhwMAAAAA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03" behindDoc="1" locked="0" layoutInCell="1" allowOverlap="1" wp14:anchorId="33D1DDCA" wp14:editId="67DC0947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985" r="3810" b="13335"/>
                <wp:wrapNone/>
                <wp:docPr id="1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143" name="Freeform 44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AE636" id="Group 43" o:spid="_x0000_s1026" style="position:absolute;margin-left:660.35pt;margin-top:-2.85pt;width:.1pt;height:29.9pt;z-index:-1277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">
                <v:shape id="Freeform 44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EOsEA&#10;AADcAAAADwAAAGRycy9kb3ducmV2LnhtbERP3WrCMBS+H+wdwhnsbqZuU0ZnFFEsu1Gw9gEOzVlT&#10;bE5KErW+vREE787H93tmi8F24kw+tI4VjEcZCOLa6ZYbBdVh8/EDIkRkjZ1jUnClAIv568sMc+0u&#10;vKdzGRuRQjjkqMDE2OdShtqQxTByPXHi/p23GBP0jdQeLyncdvIzy6bSYsupwWBPK0P1sTxZBcfD&#10;uFi3RTWZ4npXbQuz8ksqlXp/G5a/ICIN8Sl+uP90mv/9Bfdn0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RDr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7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#7</w:t>
      </w:r>
    </w:p>
    <w:p w14:paraId="6319869B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654DE177" w14:textId="77777777" w:rsidR="00B77D6E" w:rsidRDefault="00B77D6E">
      <w:pPr>
        <w:spacing w:before="5" w:after="0" w:line="170" w:lineRule="exact"/>
        <w:rPr>
          <w:sz w:val="17"/>
          <w:szCs w:val="17"/>
        </w:rPr>
      </w:pPr>
    </w:p>
    <w:p w14:paraId="77CF876A" w14:textId="77777777" w:rsidR="00B77D6E" w:rsidRDefault="00B77D6E">
      <w:pPr>
        <w:spacing w:after="0"/>
        <w:sectPr w:rsidR="00B77D6E">
          <w:headerReference w:type="default" r:id="rId20"/>
          <w:pgSz w:w="14180" w:h="20020"/>
          <w:pgMar w:top="3020" w:right="160" w:bottom="280" w:left="160" w:header="1385" w:footer="0" w:gutter="0"/>
          <w:cols w:space="720"/>
        </w:sectPr>
      </w:pPr>
    </w:p>
    <w:p w14:paraId="6F8AF101" w14:textId="77777777" w:rsidR="00B77D6E" w:rsidRDefault="00D6358D">
      <w:pPr>
        <w:spacing w:before="33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5"/>
          <w:sz w:val="16"/>
          <w:szCs w:val="16"/>
        </w:rPr>
        <w:lastRenderedPageBreak/>
        <w:t>10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(including 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ancestors)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ed,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which</w:t>
      </w:r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wing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displayed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filtering: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âŁ˜Dysfunctional 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w w:val="91"/>
          <w:sz w:val="16"/>
          <w:szCs w:val="16"/>
        </w:rPr>
        <w:t>ysteine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metabolic process’,</w:t>
      </w:r>
      <w:r>
        <w:rPr>
          <w:rFonts w:ascii="Arial" w:eastAsia="Arial" w:hAnsi="Arial" w:cs="Arial"/>
          <w:spacing w:val="-1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âŁ˜Dysfunctional</w:t>
      </w:r>
      <w:r>
        <w:rPr>
          <w:rFonts w:ascii="Arial" w:eastAsia="Arial" w:hAnsi="Arial" w:cs="Arial"/>
          <w:spacing w:val="3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response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interleukin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1’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âŁ¦</w:t>
      </w:r>
    </w:p>
    <w:p w14:paraId="404CAB2D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584FA1E8" w14:textId="77777777" w:rsidR="00B77D6E" w:rsidRDefault="00D6358D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4"/>
          <w:sz w:val="16"/>
          <w:szCs w:val="16"/>
        </w:rPr>
        <w:t>CQ5:</w:t>
      </w:r>
      <w:r>
        <w:rPr>
          <w:rFonts w:ascii="Arial" w:eastAsia="Arial" w:hAnsi="Arial" w:cs="Arial"/>
          <w:i/>
          <w:spacing w:val="-1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2"/>
          <w:sz w:val="16"/>
          <w:szCs w:val="16"/>
        </w:rPr>
        <w:t>c</w:t>
      </w:r>
      <w:r>
        <w:rPr>
          <w:rFonts w:ascii="Arial" w:eastAsia="Arial" w:hAnsi="Arial" w:cs="Arial"/>
          <w:i/>
          <w:w w:val="89"/>
          <w:sz w:val="16"/>
          <w:szCs w:val="16"/>
        </w:rPr>
        <w:t>h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kinds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of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o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7"/>
          <w:sz w:val="16"/>
          <w:szCs w:val="16"/>
        </w:rPr>
        <w:t>ganisms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capable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2"/>
          <w:sz w:val="16"/>
          <w:szCs w:val="16"/>
        </w:rPr>
        <w:t>of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performing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cysteine</w:t>
      </w:r>
      <w:r>
        <w:rPr>
          <w:rFonts w:ascii="Arial" w:eastAsia="Arial" w:hAnsi="Arial" w:cs="Arial"/>
          <w:i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biosyn- </w:t>
      </w:r>
      <w:r>
        <w:rPr>
          <w:rFonts w:ascii="Arial" w:eastAsia="Arial" w:hAnsi="Arial" w:cs="Arial"/>
          <w:i/>
          <w:w w:val="87"/>
          <w:sz w:val="16"/>
          <w:szCs w:val="16"/>
        </w:rPr>
        <w:t>thesis?</w:t>
      </w:r>
      <w:r>
        <w:rPr>
          <w:rFonts w:ascii="Arial" w:eastAsia="Arial" w:hAnsi="Arial" w:cs="Arial"/>
          <w:i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(C</w:t>
      </w:r>
      <w:r>
        <w:rPr>
          <w:rFonts w:ascii="Arial" w:eastAsia="Arial" w:hAnsi="Arial" w:cs="Arial"/>
          <w:i/>
          <w:spacing w:val="-2"/>
          <w:sz w:val="16"/>
          <w:szCs w:val="16"/>
        </w:rPr>
        <w:t>f</w:t>
      </w:r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table</w:t>
      </w:r>
      <w:r>
        <w:rPr>
          <w:rFonts w:ascii="Arial" w:eastAsia="Arial" w:hAnsi="Arial" w:cs="Arial"/>
          <w:i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14)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query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capable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93"/>
          <w:sz w:val="16"/>
          <w:szCs w:val="16"/>
        </w:rPr>
        <w:t>performing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specific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biological</w:t>
      </w:r>
      <w:r>
        <w:rPr>
          <w:rFonts w:ascii="Arial" w:eastAsia="Arial" w:hAnsi="Arial" w:cs="Arial"/>
          <w:spacing w:val="1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pro-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cesses.</w:t>
      </w:r>
      <w:r>
        <w:rPr>
          <w:rFonts w:ascii="Arial" w:eastAsia="Arial" w:hAnsi="Arial" w:cs="Arial"/>
          <w:spacing w:val="-8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This</w:t>
      </w:r>
      <w:r>
        <w:rPr>
          <w:rFonts w:ascii="Arial" w:eastAsia="Arial" w:hAnsi="Arial" w:cs="Arial"/>
          <w:spacing w:val="36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query</w:t>
      </w:r>
      <w:r>
        <w:rPr>
          <w:rFonts w:ascii="Arial" w:eastAsia="Arial" w:hAnsi="Arial" w:cs="Arial"/>
          <w:spacing w:val="3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rel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ev</w:t>
      </w:r>
      <w:r>
        <w:rPr>
          <w:rFonts w:ascii="Arial" w:eastAsia="Arial" w:hAnsi="Arial" w:cs="Arial"/>
          <w:w w:val="86"/>
          <w:sz w:val="16"/>
          <w:szCs w:val="16"/>
        </w:rPr>
        <w:t>ant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because </w:t>
      </w:r>
      <w:r>
        <w:rPr>
          <w:rFonts w:ascii="Arial" w:eastAsia="Arial" w:hAnsi="Arial" w:cs="Arial"/>
          <w:w w:val="91"/>
          <w:sz w:val="16"/>
          <w:szCs w:val="16"/>
        </w:rPr>
        <w:t>not</w:t>
      </w:r>
      <w:r>
        <w:rPr>
          <w:rFonts w:ascii="Arial" w:eastAsia="Arial" w:hAnsi="Arial" w:cs="Arial"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 xml:space="preserve">biological </w:t>
      </w:r>
      <w:r>
        <w:rPr>
          <w:rFonts w:ascii="Arial" w:eastAsia="Arial" w:hAnsi="Arial" w:cs="Arial"/>
          <w:w w:val="83"/>
          <w:sz w:val="16"/>
          <w:szCs w:val="16"/>
        </w:rPr>
        <w:t>processes</w:t>
      </w:r>
      <w:r>
        <w:rPr>
          <w:rFonts w:ascii="Arial" w:eastAsia="Arial" w:hAnsi="Arial" w:cs="Arial"/>
          <w:spacing w:val="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anisms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are </w:t>
      </w:r>
      <w:r>
        <w:rPr>
          <w:rFonts w:ascii="Arial" w:eastAsia="Arial" w:hAnsi="Arial" w:cs="Arial"/>
          <w:sz w:val="16"/>
          <w:szCs w:val="16"/>
        </w:rPr>
        <w:t>fully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described.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94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 xml:space="preserve">anisms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di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 xml:space="preserve">ferent 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species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include</w:t>
      </w:r>
      <w:r>
        <w:rPr>
          <w:rFonts w:ascii="Arial" w:eastAsia="Arial" w:hAnsi="Arial" w:cs="Arial"/>
          <w:spacing w:val="3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which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same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proteins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6"/>
          <w:sz w:val="16"/>
          <w:szCs w:val="16"/>
        </w:rPr>
        <w:t>same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conditions 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described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not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include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similar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processes.</w:t>
      </w:r>
    </w:p>
    <w:p w14:paraId="020322D8" w14:textId="77777777" w:rsidR="00B77D6E" w:rsidRDefault="00D6358D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CQ5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bel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(table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14).</w:t>
      </w:r>
    </w:p>
    <w:p w14:paraId="4D5C589D" w14:textId="77777777" w:rsidR="00B77D6E" w:rsidRDefault="00B77D6E">
      <w:pPr>
        <w:spacing w:before="1" w:after="0" w:line="220" w:lineRule="exact"/>
      </w:pPr>
    </w:p>
    <w:p w14:paraId="6AC055F4" w14:textId="77777777" w:rsidR="00B77D6E" w:rsidRDefault="00D6358D">
      <w:pPr>
        <w:spacing w:after="0" w:line="240" w:lineRule="auto"/>
        <w:ind w:left="2108" w:right="2513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14.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#5</w:t>
      </w:r>
    </w:p>
    <w:p w14:paraId="6FAE5717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0E500B50" w14:textId="75DB5983" w:rsidR="00B77D6E" w:rsidRDefault="00E25282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1" behindDoc="1" locked="0" layoutInCell="1" allowOverlap="1" wp14:anchorId="15365425" wp14:editId="07B996D0">
                <wp:simplePos x="0" y="0"/>
                <wp:positionH relativeFrom="page">
                  <wp:posOffset>1509395</wp:posOffset>
                </wp:positionH>
                <wp:positionV relativeFrom="paragraph">
                  <wp:posOffset>-5080</wp:posOffset>
                </wp:positionV>
                <wp:extent cx="2821940" cy="1270"/>
                <wp:effectExtent l="13970" t="12700" r="12065" b="5080"/>
                <wp:wrapNone/>
                <wp:docPr id="1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77" y="-8"/>
                          <a:chExt cx="4444" cy="2"/>
                        </a:xfrm>
                      </wpg:grpSpPr>
                      <wps:wsp>
                        <wps:cNvPr id="141" name="Freeform 42"/>
                        <wps:cNvSpPr>
                          <a:spLocks/>
                        </wps:cNvSpPr>
                        <wps:spPr bwMode="auto">
                          <a:xfrm>
                            <a:off x="2377" y="-8"/>
                            <a:ext cx="4444" cy="2"/>
                          </a:xfrm>
                          <a:custGeom>
                            <a:avLst/>
                            <a:gdLst>
                              <a:gd name="T0" fmla="+- 0 2377 2377"/>
                              <a:gd name="T1" fmla="*/ T0 w 4444"/>
                              <a:gd name="T2" fmla="+- 0 6821 2377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69C0B" id="Group 41" o:spid="_x0000_s1026" style="position:absolute;margin-left:118.85pt;margin-top:-.4pt;width:222.2pt;height:.1pt;z-index:-1259;mso-position-horizontal-relative:page" coordorigin="2377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">
                <v:shape id="Freeform 42" o:spid="_x0000_s1027" style="position:absolute;left:2377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f98MA&#10;AADcAAAADwAAAGRycy9kb3ducmV2LnhtbERPTWvCQBC9F/oflhG8lGajWJHoKqVFyMEeGkPocciO&#10;STA7G7Krif/eLQje5vE+Z7MbTSuu1LvGsoJZFIMgLq1uuFKQH/fvKxDOI2tsLZOCGznYbV9fNpho&#10;O/AvXTNfiRDCLkEFtfddIqUrazLoItsRB+5ke4M+wL6SuschhJtWzuN4KQ02HBpq7OirpvKcXYwC&#10;+XaYY54e/jqUP9/5R1GcsrNRajoZP9cgPI3+KX64Ux3mL2bw/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Uf98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8"/>
          <w:sz w:val="16"/>
          <w:szCs w:val="16"/>
        </w:rPr>
        <w:t>O</w:t>
      </w:r>
      <w:r w:rsidR="00D6358D">
        <w:rPr>
          <w:rFonts w:ascii="Arial" w:eastAsia="Arial" w:hAnsi="Arial" w:cs="Arial"/>
          <w:i/>
          <w:spacing w:val="-5"/>
          <w:w w:val="88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8"/>
          <w:sz w:val="16"/>
          <w:szCs w:val="16"/>
        </w:rPr>
        <w:t>ganism</w:t>
      </w:r>
      <w:r w:rsidR="00D6358D">
        <w:rPr>
          <w:rFonts w:ascii="Arial" w:eastAsia="Arial" w:hAnsi="Arial" w:cs="Arial"/>
          <w:i/>
          <w:spacing w:val="26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8"/>
          <w:sz w:val="16"/>
          <w:szCs w:val="16"/>
        </w:rPr>
        <w:t>and</w:t>
      </w:r>
      <w:r w:rsidR="00D6358D"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 w:rsidR="00D6358D"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 w:rsidR="00D6358D"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 w:rsidR="00D6358D"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some</w:t>
      </w:r>
      <w:r w:rsidR="00D6358D"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(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Disposition</w:t>
      </w:r>
      <w:r w:rsidR="00D6358D">
        <w:rPr>
          <w:rFonts w:ascii="Arial" w:eastAsia="Arial" w:hAnsi="Arial" w:cs="Arial"/>
          <w:i/>
          <w:spacing w:val="38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and</w:t>
      </w:r>
    </w:p>
    <w:p w14:paraId="2FCEBC94" w14:textId="47CD8E3E" w:rsidR="00B77D6E" w:rsidRDefault="00E25282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2" behindDoc="1" locked="0" layoutInCell="1" allowOverlap="1" wp14:anchorId="6046C709" wp14:editId="330E5487">
                <wp:simplePos x="0" y="0"/>
                <wp:positionH relativeFrom="page">
                  <wp:posOffset>1509395</wp:posOffset>
                </wp:positionH>
                <wp:positionV relativeFrom="paragraph">
                  <wp:posOffset>162560</wp:posOffset>
                </wp:positionV>
                <wp:extent cx="2821940" cy="1270"/>
                <wp:effectExtent l="13970" t="11430" r="12065" b="6350"/>
                <wp:wrapNone/>
                <wp:docPr id="1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77" y="256"/>
                          <a:chExt cx="4444" cy="2"/>
                        </a:xfrm>
                      </wpg:grpSpPr>
                      <wps:wsp>
                        <wps:cNvPr id="139" name="Freeform 40"/>
                        <wps:cNvSpPr>
                          <a:spLocks/>
                        </wps:cNvSpPr>
                        <wps:spPr bwMode="auto">
                          <a:xfrm>
                            <a:off x="2377" y="256"/>
                            <a:ext cx="4444" cy="2"/>
                          </a:xfrm>
                          <a:custGeom>
                            <a:avLst/>
                            <a:gdLst>
                              <a:gd name="T0" fmla="+- 0 2377 2377"/>
                              <a:gd name="T1" fmla="*/ T0 w 4444"/>
                              <a:gd name="T2" fmla="+- 0 6821 2377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E80F2" id="Group 39" o:spid="_x0000_s1026" style="position:absolute;margin-left:118.85pt;margin-top:12.8pt;width:222.2pt;height:.1pt;z-index:-1258;mso-position-horizontal-relative:page" coordorigin="2377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">
                <v:shape id="Freeform 40" o:spid="_x0000_s1027" style="position:absolute;left:2377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gjMQA&#10;AADcAAAADwAAAGRycy9kb3ducmV2LnhtbERPTWvCQBC9C/6HZYReSt3UUqnRTZCWQg72YAzB45Ad&#10;k2B2NmS3Jv333ULB2zze5+zSyXTiRoNrLSt4XkYgiCurW64VFKfPpzcQziNr7CyTgh9ykCbz2Q5j&#10;bUc+0i33tQgh7GJU0Hjfx1K6qiGDbml74sBd7GDQBzjUUg84hnDTyVUUraXBlkNDgz29N1Rd82+j&#10;QD4eVlhkh3OP8uujeC3LS341Sj0spv0WhKfJ38X/7kyH+S8b+HsmX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YIz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 w:rsidR="00D6358D"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 w:rsidR="00D6358D"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only</w:t>
      </w:r>
      <w:r w:rsidR="00D6358D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pacing w:val="1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88"/>
          <w:sz w:val="16"/>
          <w:szCs w:val="16"/>
        </w:rPr>
        <w:t>Cysteine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 w:rsidR="00D6358D"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9"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>oces</w:t>
      </w:r>
      <w:r w:rsidR="00D6358D"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 w:rsidR="00D6358D">
        <w:rPr>
          <w:rFonts w:ascii="Arial" w:eastAsia="Arial" w:hAnsi="Arial" w:cs="Arial"/>
          <w:w w:val="108"/>
          <w:sz w:val="16"/>
          <w:szCs w:val="16"/>
        </w:rPr>
        <w:t>’)))</w:t>
      </w:r>
    </w:p>
    <w:p w14:paraId="29253C4E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14873B3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2F6FC94" w14:textId="77777777" w:rsidR="00B77D6E" w:rsidRDefault="00D6358D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 xml:space="preserve">anism 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were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retri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ed: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âŁ˜Homo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sapien- </w:t>
      </w:r>
      <w:r>
        <w:rPr>
          <w:rFonts w:ascii="Arial" w:eastAsia="Arial" w:hAnsi="Arial" w:cs="Arial"/>
          <w:w w:val="90"/>
          <w:sz w:val="16"/>
          <w:szCs w:val="16"/>
        </w:rPr>
        <w:t>sâŁ™;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âŁ˜Mus</w:t>
      </w:r>
      <w:r>
        <w:rPr>
          <w:rFonts w:ascii="Arial" w:eastAsia="Arial" w:hAnsi="Arial" w:cs="Arial"/>
          <w:spacing w:val="2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musculusâŁ™,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14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more.</w:t>
      </w:r>
    </w:p>
    <w:p w14:paraId="78448690" w14:textId="77777777" w:rsidR="00B77D6E" w:rsidRDefault="00B77D6E">
      <w:pPr>
        <w:spacing w:before="1" w:after="0" w:line="120" w:lineRule="exact"/>
        <w:rPr>
          <w:sz w:val="12"/>
          <w:szCs w:val="12"/>
        </w:rPr>
      </w:pPr>
    </w:p>
    <w:p w14:paraId="77EB497B" w14:textId="77777777" w:rsidR="00B77D6E" w:rsidRDefault="00D6358D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91"/>
          <w:sz w:val="16"/>
          <w:szCs w:val="16"/>
        </w:rPr>
        <w:t>CQ6:</w:t>
      </w:r>
      <w:r>
        <w:rPr>
          <w:rFonts w:ascii="Arial" w:eastAsia="Arial" w:hAnsi="Arial" w:cs="Arial"/>
          <w:i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91"/>
          <w:sz w:val="16"/>
          <w:szCs w:val="16"/>
        </w:rPr>
        <w:t>c</w:t>
      </w:r>
      <w:r>
        <w:rPr>
          <w:rFonts w:ascii="Arial" w:eastAsia="Arial" w:hAnsi="Arial" w:cs="Arial"/>
          <w:i/>
          <w:w w:val="91"/>
          <w:sz w:val="16"/>
          <w:szCs w:val="16"/>
        </w:rPr>
        <w:t>h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p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r</w:t>
      </w:r>
      <w:r>
        <w:rPr>
          <w:rFonts w:ascii="Arial" w:eastAsia="Arial" w:hAnsi="Arial" w:cs="Arial"/>
          <w:i/>
          <w:w w:val="91"/>
          <w:sz w:val="16"/>
          <w:szCs w:val="16"/>
        </w:rPr>
        <w:t>oteins</w:t>
      </w:r>
      <w:r>
        <w:rPr>
          <w:rFonts w:ascii="Arial" w:eastAsia="Arial" w:hAnsi="Arial" w:cs="Arial"/>
          <w:i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found</w:t>
      </w:r>
      <w:r>
        <w:rPr>
          <w:rFonts w:ascii="Arial" w:eastAsia="Arial" w:hAnsi="Arial" w:cs="Arial"/>
          <w:i/>
          <w:spacing w:val="-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o</w:t>
      </w:r>
      <w:r>
        <w:rPr>
          <w:rFonts w:ascii="Arial" w:eastAsia="Arial" w:hAnsi="Arial" w:cs="Arial"/>
          <w:i/>
          <w:spacing w:val="-5"/>
          <w:w w:val="89"/>
          <w:sz w:val="16"/>
          <w:szCs w:val="16"/>
        </w:rPr>
        <w:t>r</w:t>
      </w:r>
      <w:r>
        <w:rPr>
          <w:rFonts w:ascii="Arial" w:eastAsia="Arial" w:hAnsi="Arial" w:cs="Arial"/>
          <w:i/>
          <w:w w:val="89"/>
          <w:sz w:val="16"/>
          <w:szCs w:val="16"/>
        </w:rPr>
        <w:t>ganisms</w:t>
      </w:r>
      <w:r>
        <w:rPr>
          <w:rFonts w:ascii="Arial" w:eastAsia="Arial" w:hAnsi="Arial" w:cs="Arial"/>
          <w:i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the</w:t>
      </w:r>
      <w:r>
        <w:rPr>
          <w:rFonts w:ascii="Arial" w:eastAsia="Arial" w:hAnsi="Arial" w:cs="Arial"/>
          <w:i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kind</w:t>
      </w:r>
      <w:r>
        <w:rPr>
          <w:rFonts w:ascii="Arial" w:eastAsia="Arial" w:hAnsi="Arial" w:cs="Arial"/>
          <w:i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9"/>
          <w:sz w:val="16"/>
          <w:szCs w:val="16"/>
        </w:rPr>
        <w:t>âŁ˜Bos</w:t>
      </w:r>
      <w:r>
        <w:rPr>
          <w:rFonts w:ascii="Arial" w:eastAsia="Arial" w:hAnsi="Arial" w:cs="Arial"/>
          <w:i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3"/>
          <w:w w:val="89"/>
          <w:sz w:val="16"/>
          <w:szCs w:val="16"/>
        </w:rPr>
        <w:t>T</w:t>
      </w:r>
      <w:r>
        <w:rPr>
          <w:rFonts w:ascii="Arial" w:eastAsia="Arial" w:hAnsi="Arial" w:cs="Arial"/>
          <w:i/>
          <w:w w:val="89"/>
          <w:sz w:val="16"/>
          <w:szCs w:val="16"/>
        </w:rPr>
        <w:t>aurus</w:t>
      </w:r>
      <w:r>
        <w:rPr>
          <w:rFonts w:ascii="Arial" w:eastAsia="Arial" w:hAnsi="Arial" w:cs="Arial"/>
          <w:i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have </w:t>
      </w:r>
      <w:r>
        <w:rPr>
          <w:rFonts w:ascii="Arial" w:eastAsia="Arial" w:hAnsi="Arial" w:cs="Arial"/>
          <w:i/>
          <w:w w:val="88"/>
          <w:sz w:val="16"/>
          <w:szCs w:val="16"/>
        </w:rPr>
        <w:t>the</w:t>
      </w:r>
      <w:r>
        <w:rPr>
          <w:rFonts w:ascii="Arial" w:eastAsia="Arial" w:hAnsi="Arial" w:cs="Arial"/>
          <w:i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capability</w:t>
      </w:r>
      <w:r>
        <w:rPr>
          <w:rFonts w:ascii="Arial" w:eastAsia="Arial" w:hAnsi="Arial" w:cs="Arial"/>
          <w:i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of</w:t>
      </w:r>
      <w:r>
        <w:rPr>
          <w:rFonts w:ascii="Arial" w:eastAsia="Arial" w:hAnsi="Arial" w:cs="Arial"/>
          <w:i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methionine</w:t>
      </w:r>
      <w:r>
        <w:rPr>
          <w:rFonts w:ascii="Arial" w:eastAsia="Arial" w:hAnsi="Arial" w:cs="Arial"/>
          <w:i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biosynthesis?</w:t>
      </w:r>
      <w:r>
        <w:rPr>
          <w:rFonts w:ascii="Arial" w:eastAsia="Arial" w:hAnsi="Arial" w:cs="Arial"/>
          <w:i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(C</w:t>
      </w:r>
      <w:r>
        <w:rPr>
          <w:rFonts w:ascii="Arial" w:eastAsia="Arial" w:hAnsi="Arial" w:cs="Arial"/>
          <w:i/>
          <w:spacing w:val="-2"/>
          <w:w w:val="88"/>
          <w:sz w:val="16"/>
          <w:szCs w:val="16"/>
        </w:rPr>
        <w:t>f</w:t>
      </w:r>
      <w:r>
        <w:rPr>
          <w:rFonts w:ascii="Arial" w:eastAsia="Arial" w:hAnsi="Arial" w:cs="Arial"/>
          <w:i/>
          <w:w w:val="88"/>
          <w:sz w:val="16"/>
          <w:szCs w:val="16"/>
        </w:rPr>
        <w:t>.</w:t>
      </w:r>
      <w:r>
        <w:rPr>
          <w:rFonts w:ascii="Arial" w:eastAsia="Arial" w:hAnsi="Arial" w:cs="Arial"/>
          <w:i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table</w:t>
      </w:r>
      <w:r>
        <w:rPr>
          <w:rFonts w:ascii="Arial" w:eastAsia="Arial" w:hAnsi="Arial" w:cs="Arial"/>
          <w:i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6.4.1)</w:t>
      </w:r>
      <w:r>
        <w:rPr>
          <w:rFonts w:ascii="Arial" w:eastAsia="Arial" w:hAnsi="Arial" w:cs="Arial"/>
          <w:i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aim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specific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proteins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related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91"/>
          <w:sz w:val="16"/>
          <w:szCs w:val="16"/>
        </w:rPr>
        <w:t xml:space="preserve">methi- </w:t>
      </w:r>
      <w:r>
        <w:rPr>
          <w:rFonts w:ascii="Arial" w:eastAsia="Arial" w:hAnsi="Arial" w:cs="Arial"/>
          <w:i/>
          <w:w w:val="90"/>
          <w:sz w:val="16"/>
          <w:szCs w:val="16"/>
        </w:rPr>
        <w:t>nine</w:t>
      </w:r>
      <w:r>
        <w:rPr>
          <w:rFonts w:ascii="Arial" w:eastAsia="Arial" w:hAnsi="Arial" w:cs="Arial"/>
          <w:i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biosynthetic</w:t>
      </w:r>
      <w:r>
        <w:rPr>
          <w:rFonts w:ascii="Arial" w:eastAsia="Arial" w:hAnsi="Arial" w:cs="Arial"/>
          <w:i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p</w:t>
      </w:r>
      <w:r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82"/>
          <w:sz w:val="16"/>
          <w:szCs w:val="16"/>
        </w:rPr>
        <w:t>oces</w:t>
      </w:r>
      <w:r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>
        <w:rPr>
          <w:rFonts w:ascii="Arial" w:eastAsia="Arial" w:hAnsi="Arial" w:cs="Arial"/>
          <w:w w:val="116"/>
          <w:sz w:val="16"/>
          <w:szCs w:val="16"/>
        </w:rPr>
        <w:t>’,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when</w:t>
      </w:r>
      <w:r>
        <w:rPr>
          <w:rFonts w:ascii="Arial" w:eastAsia="Arial" w:hAnsi="Arial" w:cs="Arial"/>
          <w:spacing w:val="-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performed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by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anism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type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‘</w:t>
      </w:r>
      <w:r>
        <w:rPr>
          <w:rFonts w:ascii="Arial" w:eastAsia="Arial" w:hAnsi="Arial" w:cs="Arial"/>
          <w:i/>
          <w:w w:val="86"/>
          <w:sz w:val="16"/>
          <w:szCs w:val="16"/>
        </w:rPr>
        <w:t xml:space="preserve">Bos </w:t>
      </w:r>
      <w:r>
        <w:rPr>
          <w:rFonts w:ascii="Arial" w:eastAsia="Arial" w:hAnsi="Arial" w:cs="Arial"/>
          <w:i/>
          <w:w w:val="94"/>
          <w:sz w:val="16"/>
          <w:szCs w:val="16"/>
        </w:rPr>
        <w:t>tauru</w:t>
      </w:r>
      <w:r>
        <w:rPr>
          <w:rFonts w:ascii="Arial" w:eastAsia="Arial" w:hAnsi="Arial" w:cs="Arial"/>
          <w:i/>
          <w:spacing w:val="1"/>
          <w:w w:val="94"/>
          <w:sz w:val="16"/>
          <w:szCs w:val="16"/>
        </w:rPr>
        <w:t>s</w:t>
      </w:r>
      <w:r>
        <w:rPr>
          <w:rFonts w:ascii="Arial" w:eastAsia="Arial" w:hAnsi="Arial" w:cs="Arial"/>
          <w:w w:val="94"/>
          <w:sz w:val="16"/>
          <w:szCs w:val="16"/>
        </w:rPr>
        <w:t xml:space="preserve">’.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other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ords,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able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identify 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specific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proteins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anisms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processes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among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content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embedded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3"/>
          <w:sz w:val="16"/>
          <w:szCs w:val="16"/>
        </w:rPr>
        <w:t>databases.</w:t>
      </w:r>
    </w:p>
    <w:p w14:paraId="186EE79A" w14:textId="77777777" w:rsidR="00B77D6E" w:rsidRDefault="00D6358D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CQ6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written</w:t>
      </w:r>
      <w:r>
        <w:rPr>
          <w:rFonts w:ascii="Arial" w:eastAsia="Arial" w:hAnsi="Arial" w:cs="Arial"/>
          <w:spacing w:val="-3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ws</w:t>
      </w:r>
      <w:r>
        <w:rPr>
          <w:rFonts w:ascii="Arial" w:eastAsia="Arial" w:hAnsi="Arial" w:cs="Arial"/>
          <w:spacing w:val="18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(table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6.4.1).</w:t>
      </w:r>
    </w:p>
    <w:p w14:paraId="71B7B26B" w14:textId="77777777" w:rsidR="00B77D6E" w:rsidRDefault="00B77D6E">
      <w:pPr>
        <w:spacing w:before="1" w:after="0" w:line="240" w:lineRule="exact"/>
        <w:rPr>
          <w:sz w:val="24"/>
          <w:szCs w:val="24"/>
        </w:rPr>
      </w:pPr>
    </w:p>
    <w:p w14:paraId="2F44AAE8" w14:textId="77777777" w:rsidR="00B77D6E" w:rsidRDefault="00D6358D">
      <w:pPr>
        <w:spacing w:after="0" w:line="240" w:lineRule="auto"/>
        <w:ind w:left="2108" w:right="2476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8"/>
          <w:sz w:val="15"/>
          <w:szCs w:val="15"/>
        </w:rPr>
        <w:t>T</w:t>
      </w:r>
      <w:r>
        <w:rPr>
          <w:rFonts w:ascii="Arial" w:eastAsia="Arial" w:hAnsi="Arial" w:cs="Arial"/>
          <w:w w:val="88"/>
          <w:sz w:val="15"/>
          <w:szCs w:val="15"/>
        </w:rPr>
        <w:t>able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15.</w:t>
      </w:r>
      <w:r>
        <w:rPr>
          <w:rFonts w:ascii="Arial" w:eastAsia="Arial" w:hAnsi="Arial" w:cs="Arial"/>
          <w:spacing w:val="3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Competen</w:t>
      </w:r>
      <w:r>
        <w:rPr>
          <w:rFonts w:ascii="Arial" w:eastAsia="Arial" w:hAnsi="Arial" w:cs="Arial"/>
          <w:spacing w:val="-2"/>
          <w:w w:val="88"/>
          <w:sz w:val="15"/>
          <w:szCs w:val="15"/>
        </w:rPr>
        <w:t>c</w:t>
      </w:r>
      <w:r>
        <w:rPr>
          <w:rFonts w:ascii="Arial" w:eastAsia="Arial" w:hAnsi="Arial" w:cs="Arial"/>
          <w:w w:val="88"/>
          <w:sz w:val="15"/>
          <w:szCs w:val="15"/>
        </w:rPr>
        <w:t>y</w:t>
      </w:r>
      <w:r>
        <w:rPr>
          <w:rFonts w:ascii="Arial" w:eastAsia="Arial" w:hAnsi="Arial" w:cs="Arial"/>
          <w:spacing w:val="9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w w:val="88"/>
          <w:sz w:val="15"/>
          <w:szCs w:val="15"/>
        </w:rPr>
        <w:t>Question</w:t>
      </w:r>
      <w:r>
        <w:rPr>
          <w:rFonts w:ascii="Arial" w:eastAsia="Arial" w:hAnsi="Arial" w:cs="Arial"/>
          <w:spacing w:val="7"/>
          <w:w w:val="8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#6.</w:t>
      </w:r>
    </w:p>
    <w:p w14:paraId="785D5FD1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3131D774" w14:textId="2404773D" w:rsidR="00B77D6E" w:rsidRDefault="00E25282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3" behindDoc="1" locked="0" layoutInCell="1" allowOverlap="1" wp14:anchorId="164E9BEF" wp14:editId="202419F4">
                <wp:simplePos x="0" y="0"/>
                <wp:positionH relativeFrom="page">
                  <wp:posOffset>1509395</wp:posOffset>
                </wp:positionH>
                <wp:positionV relativeFrom="paragraph">
                  <wp:posOffset>-5080</wp:posOffset>
                </wp:positionV>
                <wp:extent cx="2821940" cy="1270"/>
                <wp:effectExtent l="13970" t="13970" r="12065" b="3810"/>
                <wp:wrapNone/>
                <wp:docPr id="1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77" y="-8"/>
                          <a:chExt cx="4444" cy="2"/>
                        </a:xfrm>
                      </wpg:grpSpPr>
                      <wps:wsp>
                        <wps:cNvPr id="137" name="Freeform 38"/>
                        <wps:cNvSpPr>
                          <a:spLocks/>
                        </wps:cNvSpPr>
                        <wps:spPr bwMode="auto">
                          <a:xfrm>
                            <a:off x="2377" y="-8"/>
                            <a:ext cx="4444" cy="2"/>
                          </a:xfrm>
                          <a:custGeom>
                            <a:avLst/>
                            <a:gdLst>
                              <a:gd name="T0" fmla="+- 0 2377 2377"/>
                              <a:gd name="T1" fmla="*/ T0 w 4444"/>
                              <a:gd name="T2" fmla="+- 0 6821 2377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E7ED3" id="Group 37" o:spid="_x0000_s1026" style="position:absolute;margin-left:118.85pt;margin-top:-.4pt;width:222.2pt;height:.1pt;z-index:-1257;mso-position-horizontal-relative:page" coordorigin="2377,-8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">
                <v:shape id="Freeform 38" o:spid="_x0000_s1027" style="position:absolute;left:2377;top:-8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ZRZcQA&#10;AADcAAAADwAAAGRycy9kb3ducmV2LnhtbERPTWvCQBC9C/6HZYReSt3UUivRTZCWQg72YAzB45Ad&#10;k2B2NmS3Jv333ULB2zze5+zSyXTiRoNrLSt4XkYgiCurW64VFKfPpw0I55E1dpZJwQ85SJP5bIex&#10;tiMf6Zb7WoQQdjEqaLzvYyld1ZBBt7Q9ceAudjDoAxxqqQccQ7jp5CqK1tJgy6GhwZ7eG6qu+bdR&#10;IB8PKyyyw7lH+fVRvJblJb8apR4W034LwtPk7+J/d6bD/Jc3+HsmX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UWXEAAAA3AAAAA8AAAAAAAAAAAAAAAAAmAIAAGRycy9k&#10;b3ducmV2LnhtbFBLBQYAAAAABAAEAPUAAACJAwAAAAA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6"/>
          <w:w w:val="8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9"/>
          <w:sz w:val="16"/>
          <w:szCs w:val="16"/>
        </w:rPr>
        <w:t>otein</w:t>
      </w:r>
      <w:r w:rsidR="00D6358D">
        <w:rPr>
          <w:rFonts w:ascii="Arial" w:eastAsia="Arial" w:hAnsi="Arial" w:cs="Arial"/>
          <w:i/>
          <w:spacing w:val="21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9"/>
          <w:sz w:val="16"/>
          <w:szCs w:val="16"/>
        </w:rPr>
        <w:t>and</w:t>
      </w:r>
      <w:r w:rsidR="00D6358D"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 w:rsidR="00D6358D"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b/>
          <w:bCs/>
          <w:w w:val="88"/>
          <w:sz w:val="16"/>
          <w:szCs w:val="16"/>
        </w:rPr>
        <w:t xml:space="preserve">included </w:t>
      </w:r>
      <w:r w:rsidR="00D6358D">
        <w:rPr>
          <w:rFonts w:ascii="Arial" w:eastAsia="Arial" w:hAnsi="Arial" w:cs="Arial"/>
          <w:b/>
          <w:bCs/>
          <w:w w:val="93"/>
          <w:sz w:val="16"/>
          <w:szCs w:val="16"/>
        </w:rPr>
        <w:t>i</w:t>
      </w:r>
      <w:r w:rsidR="00D6358D">
        <w:rPr>
          <w:rFonts w:ascii="Arial" w:eastAsia="Arial" w:hAnsi="Arial" w:cs="Arial"/>
          <w:b/>
          <w:bCs/>
          <w:spacing w:val="2"/>
          <w:w w:val="93"/>
          <w:sz w:val="16"/>
          <w:szCs w:val="16"/>
        </w:rPr>
        <w:t>n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some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119"/>
          <w:sz w:val="16"/>
          <w:szCs w:val="16"/>
        </w:rPr>
        <w:t>(‘</w:t>
      </w:r>
      <w:r w:rsidR="00D6358D">
        <w:rPr>
          <w:rFonts w:ascii="Arial" w:eastAsia="Arial" w:hAnsi="Arial" w:cs="Arial"/>
          <w:i/>
          <w:w w:val="86"/>
          <w:sz w:val="16"/>
          <w:szCs w:val="16"/>
        </w:rPr>
        <w:t>Bos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tauru</w:t>
      </w:r>
      <w:r w:rsidR="00D6358D">
        <w:rPr>
          <w:rFonts w:ascii="Arial" w:eastAsia="Arial" w:hAnsi="Arial" w:cs="Arial"/>
          <w:i/>
          <w:spacing w:val="1"/>
          <w:w w:val="91"/>
          <w:sz w:val="16"/>
          <w:szCs w:val="16"/>
        </w:rPr>
        <w:t>s</w:t>
      </w:r>
      <w:r w:rsidR="00D6358D">
        <w:rPr>
          <w:rFonts w:ascii="Arial" w:eastAsia="Arial" w:hAnsi="Arial" w:cs="Arial"/>
          <w:w w:val="149"/>
          <w:sz w:val="16"/>
          <w:szCs w:val="16"/>
        </w:rPr>
        <w:t>’</w:t>
      </w:r>
      <w:r w:rsidR="00D6358D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and</w:t>
      </w:r>
    </w:p>
    <w:p w14:paraId="602340CD" w14:textId="77777777" w:rsidR="00B77D6E" w:rsidRDefault="00D6358D">
      <w:pPr>
        <w:spacing w:before="35" w:after="0" w:line="240" w:lineRule="auto"/>
        <w:ind w:left="2530" w:right="25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79"/>
          <w:sz w:val="16"/>
          <w:szCs w:val="16"/>
        </w:rPr>
        <w:t>is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bea</w:t>
      </w:r>
      <w:r>
        <w:rPr>
          <w:rFonts w:ascii="Arial" w:eastAsia="Arial" w:hAnsi="Arial" w:cs="Arial"/>
          <w:b/>
          <w:bCs/>
          <w:spacing w:val="-3"/>
          <w:w w:val="91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91"/>
          <w:sz w:val="16"/>
          <w:szCs w:val="16"/>
        </w:rPr>
        <w:t>er</w:t>
      </w:r>
      <w:r>
        <w:rPr>
          <w:rFonts w:ascii="Arial" w:eastAsia="Arial" w:hAnsi="Arial" w:cs="Arial"/>
          <w:b/>
          <w:bCs/>
          <w:spacing w:val="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87"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1"/>
          <w:sz w:val="16"/>
          <w:szCs w:val="16"/>
        </w:rPr>
        <w:t xml:space="preserve"> 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27"/>
          <w:w w:val="14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some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</w:t>
      </w:r>
      <w:r>
        <w:rPr>
          <w:rFonts w:ascii="Arial" w:eastAsia="Arial" w:hAnsi="Arial" w:cs="Arial"/>
          <w:i/>
          <w:w w:val="88"/>
          <w:sz w:val="16"/>
          <w:szCs w:val="16"/>
        </w:rPr>
        <w:t>disposition</w:t>
      </w:r>
      <w:r>
        <w:rPr>
          <w:rFonts w:ascii="Arial" w:eastAsia="Arial" w:hAnsi="Arial" w:cs="Arial"/>
          <w:i/>
          <w:spacing w:val="3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9"/>
          <w:sz w:val="16"/>
          <w:szCs w:val="16"/>
        </w:rPr>
        <w:t>(‘</w:t>
      </w:r>
      <w:r>
        <w:rPr>
          <w:rFonts w:ascii="Arial" w:eastAsia="Arial" w:hAnsi="Arial" w:cs="Arial"/>
          <w:b/>
          <w:bCs/>
          <w:w w:val="83"/>
          <w:sz w:val="16"/>
          <w:szCs w:val="16"/>
        </w:rPr>
        <w:t>has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113"/>
          <w:sz w:val="16"/>
          <w:szCs w:val="16"/>
        </w:rPr>
        <w:t>r</w:t>
      </w:r>
      <w:r>
        <w:rPr>
          <w:rFonts w:ascii="Arial" w:eastAsia="Arial" w:hAnsi="Arial" w:cs="Arial"/>
          <w:b/>
          <w:bCs/>
          <w:w w:val="89"/>
          <w:sz w:val="16"/>
          <w:szCs w:val="16"/>
        </w:rPr>
        <w:t>ealizatio</w:t>
      </w:r>
      <w:r>
        <w:rPr>
          <w:rFonts w:ascii="Arial" w:eastAsia="Arial" w:hAnsi="Arial" w:cs="Arial"/>
          <w:b/>
          <w:bCs/>
          <w:spacing w:val="2"/>
          <w:w w:val="89"/>
          <w:sz w:val="16"/>
          <w:szCs w:val="16"/>
        </w:rPr>
        <w:t>n</w:t>
      </w:r>
      <w:r>
        <w:rPr>
          <w:rFonts w:ascii="Arial" w:eastAsia="Arial" w:hAnsi="Arial" w:cs="Arial"/>
          <w:w w:val="149"/>
          <w:sz w:val="16"/>
          <w:szCs w:val="16"/>
        </w:rPr>
        <w:t>’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only</w:t>
      </w:r>
    </w:p>
    <w:p w14:paraId="4379D323" w14:textId="6FAA114E" w:rsidR="00B77D6E" w:rsidRDefault="00E25282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4" behindDoc="1" locked="0" layoutInCell="1" allowOverlap="1" wp14:anchorId="60C0D65F" wp14:editId="264CE997">
                <wp:simplePos x="0" y="0"/>
                <wp:positionH relativeFrom="page">
                  <wp:posOffset>1509395</wp:posOffset>
                </wp:positionH>
                <wp:positionV relativeFrom="paragraph">
                  <wp:posOffset>162560</wp:posOffset>
                </wp:positionV>
                <wp:extent cx="2821940" cy="1270"/>
                <wp:effectExtent l="13970" t="8890" r="12065" b="8890"/>
                <wp:wrapNone/>
                <wp:docPr id="1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1940" cy="1270"/>
                          <a:chOff x="2377" y="256"/>
                          <a:chExt cx="4444" cy="2"/>
                        </a:xfrm>
                      </wpg:grpSpPr>
                      <wps:wsp>
                        <wps:cNvPr id="135" name="Freeform 36"/>
                        <wps:cNvSpPr>
                          <a:spLocks/>
                        </wps:cNvSpPr>
                        <wps:spPr bwMode="auto">
                          <a:xfrm>
                            <a:off x="2377" y="256"/>
                            <a:ext cx="4444" cy="2"/>
                          </a:xfrm>
                          <a:custGeom>
                            <a:avLst/>
                            <a:gdLst>
                              <a:gd name="T0" fmla="+- 0 2377 2377"/>
                              <a:gd name="T1" fmla="*/ T0 w 4444"/>
                              <a:gd name="T2" fmla="+- 0 6821 2377"/>
                              <a:gd name="T3" fmla="*/ T2 w 44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44">
                                <a:moveTo>
                                  <a:pt x="0" y="0"/>
                                </a:moveTo>
                                <a:lnTo>
                                  <a:pt x="4444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CE337" id="Group 35" o:spid="_x0000_s1026" style="position:absolute;margin-left:118.85pt;margin-top:12.8pt;width:222.2pt;height:.1pt;z-index:-1256;mso-position-horizontal-relative:page" coordorigin="2377,256" coordsize="44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">
                <v:shape id="Freeform 36" o:spid="_x0000_s1027" style="position:absolute;left:2377;top:256;width:4444;height:2;visibility:visible;mso-wrap-style:square;v-text-anchor:top" coordsize="44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qicMA&#10;AADcAAAADwAAAGRycy9kb3ducmV2LnhtbERPTWuDQBC9F/oflgnkUpK1KSnFZA2lIeDBHmok5Di4&#10;ExXdWXE3av99t1DobR7vc/aH2XRipME1lhU8ryMQxKXVDVcKivNp9QbCeWSNnWVS8E0ODsnjwx5j&#10;bSf+ojH3lQgh7GJUUHvfx1K6siaDbm174sDd7GDQBzhUUg84hXDTyU0UvUqDDYeGGnv6qKls87tR&#10;IJ+yDRZpdu1Rfh6L7eVyy1uj1HIxv+9AeJr9v/jPneow/2ULv8+EC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hqicMAAADcAAAADwAAAAAAAAAAAAAAAACYAgAAZHJzL2Rv&#10;d25yZXYueG1sUEsFBgAAAAAEAAQA9QAAAIgDAAAAAA==&#10;" path="m,l4444,e" filled="f" strokeweight=".17569mm">
                  <v:path arrowok="t" o:connecttype="custom" o:connectlocs="0,0;4444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w w:val="149"/>
          <w:sz w:val="16"/>
          <w:szCs w:val="16"/>
        </w:rPr>
        <w:t>‘</w:t>
      </w:r>
      <w:r w:rsidR="00D6358D">
        <w:rPr>
          <w:rFonts w:ascii="Arial" w:eastAsia="Arial" w:hAnsi="Arial" w:cs="Arial"/>
          <w:i/>
          <w:w w:val="90"/>
          <w:sz w:val="16"/>
          <w:szCs w:val="16"/>
        </w:rPr>
        <w:t>methionine</w:t>
      </w:r>
      <w:r w:rsidR="00D6358D"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1"/>
          <w:sz w:val="16"/>
          <w:szCs w:val="16"/>
        </w:rPr>
        <w:t>biosynthetic</w:t>
      </w:r>
      <w:r w:rsidR="00D6358D">
        <w:rPr>
          <w:rFonts w:ascii="Arial" w:eastAsia="Arial" w:hAnsi="Arial" w:cs="Arial"/>
          <w:i/>
          <w:spacing w:val="-1"/>
          <w:w w:val="9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w w:val="99"/>
          <w:sz w:val="16"/>
          <w:szCs w:val="16"/>
        </w:rPr>
        <w:t>p</w:t>
      </w:r>
      <w:r w:rsidR="00D6358D">
        <w:rPr>
          <w:rFonts w:ascii="Arial" w:eastAsia="Arial" w:hAnsi="Arial" w:cs="Arial"/>
          <w:i/>
          <w:spacing w:val="-7"/>
          <w:w w:val="99"/>
          <w:sz w:val="16"/>
          <w:szCs w:val="16"/>
        </w:rPr>
        <w:t>r</w:t>
      </w:r>
      <w:r w:rsidR="00D6358D">
        <w:rPr>
          <w:rFonts w:ascii="Arial" w:eastAsia="Arial" w:hAnsi="Arial" w:cs="Arial"/>
          <w:i/>
          <w:w w:val="82"/>
          <w:sz w:val="16"/>
          <w:szCs w:val="16"/>
        </w:rPr>
        <w:t>oces</w:t>
      </w:r>
      <w:r w:rsidR="00D6358D">
        <w:rPr>
          <w:rFonts w:ascii="Arial" w:eastAsia="Arial" w:hAnsi="Arial" w:cs="Arial"/>
          <w:i/>
          <w:spacing w:val="1"/>
          <w:w w:val="82"/>
          <w:sz w:val="16"/>
          <w:szCs w:val="16"/>
        </w:rPr>
        <w:t>s</w:t>
      </w:r>
      <w:r w:rsidR="00D6358D">
        <w:rPr>
          <w:rFonts w:ascii="Arial" w:eastAsia="Arial" w:hAnsi="Arial" w:cs="Arial"/>
          <w:w w:val="105"/>
          <w:sz w:val="16"/>
          <w:szCs w:val="16"/>
        </w:rPr>
        <w:t>’)))))</w:t>
      </w:r>
    </w:p>
    <w:p w14:paraId="33A5B750" w14:textId="77777777" w:rsidR="00B77D6E" w:rsidRDefault="00B77D6E">
      <w:pPr>
        <w:spacing w:before="2" w:after="0" w:line="130" w:lineRule="exact"/>
        <w:rPr>
          <w:sz w:val="13"/>
          <w:szCs w:val="13"/>
        </w:rPr>
      </w:pPr>
    </w:p>
    <w:p w14:paraId="77764A7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0144965" w14:textId="77777777" w:rsidR="00B77D6E" w:rsidRDefault="00D6358D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x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classes</w:t>
      </w:r>
      <w:r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(including</w:t>
      </w:r>
      <w:r>
        <w:rPr>
          <w:rFonts w:ascii="Arial" w:eastAsia="Arial" w:hAnsi="Arial" w:cs="Arial"/>
          <w:spacing w:val="-15"/>
          <w:w w:val="95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ancestors)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ed,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of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which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foll</w:t>
      </w:r>
      <w:r>
        <w:rPr>
          <w:rFonts w:ascii="Arial" w:eastAsia="Arial" w:hAnsi="Arial" w:cs="Arial"/>
          <w:spacing w:val="-4"/>
          <w:w w:val="98"/>
          <w:sz w:val="16"/>
          <w:szCs w:val="16"/>
        </w:rPr>
        <w:t>o</w:t>
      </w:r>
      <w:r>
        <w:rPr>
          <w:rFonts w:ascii="Arial" w:eastAsia="Arial" w:hAnsi="Arial" w:cs="Arial"/>
          <w:w w:val="98"/>
          <w:sz w:val="16"/>
          <w:szCs w:val="16"/>
        </w:rPr>
        <w:t>wing</w:t>
      </w:r>
      <w:r>
        <w:rPr>
          <w:rFonts w:ascii="Arial" w:eastAsia="Arial" w:hAnsi="Arial" w:cs="Arial"/>
          <w:spacing w:val="-11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are </w:t>
      </w:r>
      <w:r>
        <w:rPr>
          <w:rFonts w:ascii="Arial" w:eastAsia="Arial" w:hAnsi="Arial" w:cs="Arial"/>
          <w:w w:val="90"/>
          <w:sz w:val="16"/>
          <w:szCs w:val="16"/>
        </w:rPr>
        <w:t>displayed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after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8"/>
          <w:sz w:val="16"/>
          <w:szCs w:val="16"/>
        </w:rPr>
        <w:t>filtering:</w:t>
      </w:r>
      <w:r>
        <w:rPr>
          <w:rFonts w:ascii="Arial" w:eastAsia="Arial" w:hAnsi="Arial" w:cs="Arial"/>
          <w:spacing w:val="-13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âŁ˜Betaine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homo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ysteine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S-met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h</w:t>
      </w:r>
      <w:r>
        <w:rPr>
          <w:rFonts w:ascii="Arial" w:eastAsia="Arial" w:hAnsi="Arial" w:cs="Arial"/>
          <w:w w:val="88"/>
          <w:sz w:val="16"/>
          <w:szCs w:val="16"/>
        </w:rPr>
        <w:t>yltransferase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1", </w:t>
      </w:r>
      <w:r>
        <w:rPr>
          <w:rFonts w:ascii="Arial" w:eastAsia="Arial" w:hAnsi="Arial" w:cs="Arial"/>
          <w:w w:val="89"/>
          <w:sz w:val="16"/>
          <w:szCs w:val="16"/>
        </w:rPr>
        <w:t>âŁ˜Cystathionine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beta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synthase’ âŁ¦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COMPLETE</w:t>
      </w:r>
    </w:p>
    <w:p w14:paraId="75507324" w14:textId="77777777" w:rsidR="00B77D6E" w:rsidRDefault="00B77D6E">
      <w:pPr>
        <w:spacing w:before="11" w:after="0" w:line="240" w:lineRule="exact"/>
        <w:rPr>
          <w:sz w:val="24"/>
          <w:szCs w:val="24"/>
        </w:rPr>
      </w:pPr>
    </w:p>
    <w:p w14:paraId="2A5E28E9" w14:textId="77777777" w:rsidR="00B77D6E" w:rsidRDefault="00D6358D">
      <w:pPr>
        <w:spacing w:after="0" w:line="240" w:lineRule="auto"/>
        <w:ind w:left="2108" w:right="232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w w:val="90"/>
          <w:sz w:val="16"/>
          <w:szCs w:val="16"/>
        </w:rPr>
        <w:t>6.4.2</w:t>
      </w:r>
      <w:r>
        <w:rPr>
          <w:rFonts w:ascii="Arial" w:eastAsia="Arial" w:hAnsi="Arial" w:cs="Arial"/>
          <w:b/>
          <w:bCs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0"/>
          <w:sz w:val="16"/>
          <w:szCs w:val="16"/>
        </w:rPr>
        <w:t>Computational</w:t>
      </w:r>
      <w:r>
        <w:rPr>
          <w:rFonts w:ascii="Arial" w:eastAsia="Arial" w:hAnsi="Arial" w:cs="Arial"/>
          <w:b/>
          <w:bCs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3"/>
          <w:sz w:val="16"/>
          <w:szCs w:val="16"/>
        </w:rPr>
        <w:t>per</w:t>
      </w:r>
      <w:r>
        <w:rPr>
          <w:rFonts w:ascii="Arial" w:eastAsia="Arial" w:hAnsi="Arial" w:cs="Arial"/>
          <w:b/>
          <w:bCs/>
          <w:spacing w:val="-4"/>
          <w:w w:val="93"/>
          <w:sz w:val="16"/>
          <w:szCs w:val="16"/>
        </w:rPr>
        <w:t>f</w:t>
      </w:r>
      <w:r>
        <w:rPr>
          <w:rFonts w:ascii="Arial" w:eastAsia="Arial" w:hAnsi="Arial" w:cs="Arial"/>
          <w:b/>
          <w:bCs/>
          <w:w w:val="88"/>
          <w:sz w:val="16"/>
          <w:szCs w:val="16"/>
        </w:rPr>
        <w:t>ormance</w:t>
      </w:r>
    </w:p>
    <w:p w14:paraId="79543DCB" w14:textId="77777777" w:rsidR="00B77D6E" w:rsidRDefault="00D6358D">
      <w:pPr>
        <w:spacing w:before="35" w:after="0" w:line="240" w:lineRule="auto"/>
        <w:ind w:left="2108" w:right="-4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Data,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queries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were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manipulated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ws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10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x64</w:t>
      </w:r>
    </w:p>
    <w:p w14:paraId="2FD39C11" w14:textId="77777777" w:rsidR="00B77D6E" w:rsidRDefault="00D6358D">
      <w:pPr>
        <w:spacing w:before="35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Intel-based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core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i7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4510U</w:t>
      </w:r>
      <w:r>
        <w:rPr>
          <w:rFonts w:ascii="Arial" w:eastAsia="Arial" w:hAnsi="Arial" w:cs="Arial"/>
          <w:spacing w:val="4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8gb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RAM.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a</w:t>
      </w:r>
      <w:r>
        <w:rPr>
          <w:rFonts w:ascii="Arial" w:eastAsia="Arial" w:hAnsi="Arial" w:cs="Arial"/>
          <w:w w:val="89"/>
          <w:sz w:val="16"/>
          <w:szCs w:val="16"/>
        </w:rPr>
        <w:t>w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presents 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xpress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</w:t>
      </w:r>
      <w:r>
        <w:rPr>
          <w:rFonts w:ascii="Arial" w:eastAsia="Arial" w:hAnsi="Arial" w:cs="Arial"/>
          <w:w w:val="91"/>
          <w:sz w:val="16"/>
          <w:szCs w:val="16"/>
        </w:rPr>
        <w:t>vity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ALC </w:t>
      </w:r>
      <w:r>
        <w:rPr>
          <w:rFonts w:ascii="Arial" w:eastAsia="Arial" w:hAnsi="Arial" w:cs="Arial"/>
          <w:i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took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half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second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classification 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consiste-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checking.</w:t>
      </w:r>
      <w:r>
        <w:rPr>
          <w:rFonts w:ascii="Arial" w:eastAsia="Arial" w:hAnsi="Arial" w:cs="Arial"/>
          <w:spacing w:val="3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included</w:t>
      </w:r>
      <w:r>
        <w:rPr>
          <w:rFonts w:ascii="Arial" w:eastAsia="Arial" w:hAnsi="Arial" w:cs="Arial"/>
          <w:spacing w:val="2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ChEBI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modules,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vity 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increases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9"/>
          <w:w w:val="96"/>
          <w:sz w:val="16"/>
          <w:szCs w:val="16"/>
        </w:rPr>
        <w:t>S</w:t>
      </w:r>
      <w:r>
        <w:rPr>
          <w:rFonts w:ascii="Arial" w:eastAsia="Arial" w:hAnsi="Arial" w:cs="Arial"/>
          <w:i/>
          <w:spacing w:val="1"/>
          <w:w w:val="110"/>
          <w:sz w:val="16"/>
          <w:szCs w:val="16"/>
        </w:rPr>
        <w:t>R</w:t>
      </w:r>
      <w:r>
        <w:rPr>
          <w:rFonts w:ascii="Arial" w:eastAsia="Arial" w:hAnsi="Arial" w:cs="Arial"/>
          <w:i/>
          <w:w w:val="164"/>
          <w:sz w:val="16"/>
          <w:szCs w:val="16"/>
        </w:rPr>
        <w:t>I</w:t>
      </w:r>
      <w:r>
        <w:rPr>
          <w:rFonts w:ascii="Arial" w:eastAsia="Arial" w:hAnsi="Arial" w:cs="Arial"/>
          <w:i/>
          <w:spacing w:val="-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resulting</w:t>
      </w:r>
      <w:r>
        <w:rPr>
          <w:rFonts w:ascii="Arial" w:eastAsia="Arial" w:hAnsi="Arial" w:cs="Arial"/>
          <w:spacing w:val="2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1.9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hours</w:t>
      </w:r>
      <w:r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classification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checking.</w:t>
      </w:r>
    </w:p>
    <w:p w14:paraId="641713D0" w14:textId="77777777" w:rsidR="00B77D6E" w:rsidRDefault="00D6358D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modules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includes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3284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subclass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axioms,</w:t>
      </w:r>
      <w:r>
        <w:rPr>
          <w:rFonts w:ascii="Arial" w:eastAsia="Arial" w:hAnsi="Arial" w:cs="Arial"/>
          <w:spacing w:val="2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980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equi-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alence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axioms, 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973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hidden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general</w:t>
      </w:r>
      <w:r>
        <w:rPr>
          <w:rFonts w:ascii="Arial" w:eastAsia="Arial" w:hAnsi="Arial" w:cs="Arial"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inclusions 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1721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classes. </w:t>
      </w:r>
      <w:r>
        <w:rPr>
          <w:rFonts w:ascii="Arial" w:eastAsia="Arial" w:hAnsi="Arial" w:cs="Arial"/>
          <w:w w:val="91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o</w:t>
      </w:r>
      <w:r>
        <w:rPr>
          <w:rFonts w:ascii="Arial" w:eastAsia="Arial" w:hAnsi="Arial" w:cs="Arial"/>
          <w:w w:val="91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91"/>
          <w:sz w:val="16"/>
          <w:szCs w:val="16"/>
        </w:rPr>
        <w:t>r</w:t>
      </w:r>
      <w:r>
        <w:rPr>
          <w:rFonts w:ascii="Arial" w:eastAsia="Arial" w:hAnsi="Arial" w:cs="Arial"/>
          <w:w w:val="91"/>
          <w:sz w:val="16"/>
          <w:szCs w:val="16"/>
        </w:rPr>
        <w:t>,</w:t>
      </w:r>
      <w:r>
        <w:rPr>
          <w:rFonts w:ascii="Arial" w:eastAsia="Arial" w:hAnsi="Arial" w:cs="Arial"/>
          <w:spacing w:val="25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querying</w:t>
      </w:r>
      <w:r>
        <w:rPr>
          <w:rFonts w:ascii="Arial" w:eastAsia="Arial" w:hAnsi="Arial" w:cs="Arial"/>
          <w:spacing w:val="3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purposes,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es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much</w:t>
      </w:r>
      <w:r>
        <w:rPr>
          <w:rFonts w:ascii="Arial" w:eastAsia="Arial" w:hAnsi="Arial" w:cs="Arial"/>
          <w:spacing w:val="2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less </w:t>
      </w:r>
      <w:r>
        <w:rPr>
          <w:rFonts w:ascii="Arial" w:eastAsia="Arial" w:hAnsi="Arial" w:cs="Arial"/>
          <w:w w:val="93"/>
          <w:sz w:val="16"/>
          <w:szCs w:val="16"/>
        </w:rPr>
        <w:t>time</w:t>
      </w:r>
      <w:r>
        <w:rPr>
          <w:rFonts w:ascii="Arial" w:eastAsia="Arial" w:hAnsi="Arial" w:cs="Arial"/>
          <w:spacing w:val="-6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(all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CQ1-CQ6)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computed,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comparison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ov</w:t>
      </w:r>
      <w:r>
        <w:rPr>
          <w:rFonts w:ascii="Arial" w:eastAsia="Arial" w:hAnsi="Arial" w:cs="Arial"/>
          <w:w w:val="90"/>
          <w:sz w:val="16"/>
          <w:szCs w:val="16"/>
        </w:rPr>
        <w:t>erall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onto- logy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classification 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procedure.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v</w:t>
      </w:r>
      <w:r>
        <w:rPr>
          <w:rFonts w:ascii="Arial" w:eastAsia="Arial" w:hAnsi="Arial" w:cs="Arial"/>
          <w:w w:val="89"/>
          <w:sz w:val="16"/>
          <w:szCs w:val="16"/>
        </w:rPr>
        <w:t>en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increase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computational </w:t>
      </w:r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xit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>y</w:t>
      </w:r>
      <w:r>
        <w:rPr>
          <w:rFonts w:ascii="Arial" w:eastAsia="Arial" w:hAnsi="Arial" w:cs="Arial"/>
          <w:w w:val="88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CQ2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CQ5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es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seconds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computed.</w:t>
      </w:r>
    </w:p>
    <w:p w14:paraId="645FF205" w14:textId="77777777" w:rsidR="00B77D6E" w:rsidRDefault="00B77D6E">
      <w:pPr>
        <w:spacing w:before="4" w:after="0" w:line="110" w:lineRule="exact"/>
        <w:rPr>
          <w:sz w:val="11"/>
          <w:szCs w:val="11"/>
        </w:rPr>
      </w:pPr>
    </w:p>
    <w:p w14:paraId="4FD4936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9273A8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0FDD0D1" w14:textId="77777777" w:rsidR="00B77D6E" w:rsidRDefault="00D6358D">
      <w:pPr>
        <w:spacing w:after="0" w:line="240" w:lineRule="auto"/>
        <w:ind w:left="2108" w:right="33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7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Discussion</w:t>
      </w:r>
    </w:p>
    <w:p w14:paraId="0440D877" w14:textId="77777777" w:rsidR="00B77D6E" w:rsidRDefault="00D6358D">
      <w:pPr>
        <w:spacing w:before="70" w:after="0" w:line="220" w:lineRule="atLeast"/>
        <w:ind w:left="2108" w:right="-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problem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addresses</w:t>
      </w:r>
      <w:r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interpretation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biological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content</w:t>
      </w:r>
      <w:r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to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enable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ev</w:t>
      </w:r>
      <w:r>
        <w:rPr>
          <w:rFonts w:ascii="Arial" w:eastAsia="Arial" w:hAnsi="Arial" w:cs="Arial"/>
          <w:w w:val="85"/>
          <w:sz w:val="16"/>
          <w:szCs w:val="16"/>
        </w:rPr>
        <w:t>al  using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richer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query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paradigm.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get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es,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thus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av</w:t>
      </w:r>
      <w:r>
        <w:rPr>
          <w:rFonts w:ascii="Arial" w:eastAsia="Arial" w:hAnsi="Arial" w:cs="Arial"/>
          <w:w w:val="89"/>
          <w:sz w:val="16"/>
          <w:szCs w:val="16"/>
        </w:rPr>
        <w:t>oiding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import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inclusion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 xml:space="preserve">viduals. </w:t>
      </w:r>
      <w:r>
        <w:rPr>
          <w:rFonts w:ascii="Arial" w:eastAsia="Arial" w:hAnsi="Arial" w:cs="Arial"/>
          <w:spacing w:val="1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finite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complete,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contrast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costs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rich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together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Abo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x</w:t>
      </w:r>
      <w:r>
        <w:rPr>
          <w:rFonts w:ascii="Arial" w:eastAsia="Arial" w:hAnsi="Arial" w:cs="Arial"/>
          <w:w w:val="89"/>
          <w:sz w:val="16"/>
          <w:szCs w:val="16"/>
        </w:rPr>
        <w:t>es</w:t>
      </w:r>
      <w:r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(Motik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Sattle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>,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2006).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interpretation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supports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notion</w:t>
      </w:r>
      <w:r>
        <w:rPr>
          <w:rFonts w:ascii="Arial" w:eastAsia="Arial" w:hAnsi="Arial" w:cs="Arial"/>
          <w:spacing w:val="2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acco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93"/>
          <w:sz w:val="16"/>
          <w:szCs w:val="16"/>
        </w:rPr>
        <w:t>ding</w:t>
      </w:r>
      <w:r>
        <w:rPr>
          <w:rFonts w:ascii="Arial" w:eastAsia="Arial" w:hAnsi="Arial" w:cs="Arial"/>
          <w:spacing w:val="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w w:val="88"/>
          <w:sz w:val="16"/>
          <w:szCs w:val="16"/>
        </w:rPr>
        <w:t xml:space="preserve">viduals 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membe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,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obser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ed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biological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>xperiments.</w:t>
      </w:r>
    </w:p>
    <w:p w14:paraId="46BD0E58" w14:textId="77777777" w:rsidR="00B77D6E" w:rsidRDefault="00D6358D">
      <w:pPr>
        <w:spacing w:before="33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9"/>
          <w:sz w:val="16"/>
          <w:szCs w:val="16"/>
        </w:rPr>
        <w:lastRenderedPageBreak/>
        <w:t>The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typical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ta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>get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possibilities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  <w:sz w:val="16"/>
          <w:szCs w:val="16"/>
        </w:rPr>
        <w:t>“</w:t>
      </w:r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5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5"/>
          <w:sz w:val="16"/>
          <w:szCs w:val="16"/>
        </w:rPr>
        <w:t>r</w:t>
      </w:r>
      <w:r>
        <w:rPr>
          <w:rFonts w:ascii="Arial" w:eastAsia="Arial" w:hAnsi="Arial" w:cs="Arial"/>
          <w:i/>
          <w:w w:val="85"/>
          <w:sz w:val="16"/>
          <w:szCs w:val="16"/>
        </w:rPr>
        <w:t>s</w:t>
      </w:r>
      <w:r>
        <w:rPr>
          <w:rFonts w:ascii="Arial" w:eastAsia="Arial" w:hAnsi="Arial" w:cs="Arial"/>
          <w:i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w w:val="87"/>
          <w:sz w:val="16"/>
          <w:szCs w:val="16"/>
        </w:rPr>
        <w:t>class</w:t>
      </w:r>
      <w:r>
        <w:rPr>
          <w:rFonts w:ascii="Arial" w:eastAsia="Arial" w:hAnsi="Arial" w:cs="Arial"/>
          <w:i/>
          <w:spacing w:val="-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able</w:t>
      </w:r>
      <w:r>
        <w:rPr>
          <w:rFonts w:ascii="Arial" w:eastAsia="Arial" w:hAnsi="Arial" w:cs="Arial"/>
          <w:i/>
          <w:spacing w:val="-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to</w:t>
      </w:r>
      <w:r>
        <w:rPr>
          <w:rFonts w:ascii="Arial" w:eastAsia="Arial" w:hAnsi="Arial" w:cs="Arial"/>
          <w:i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do</w:t>
      </w:r>
      <w:r>
        <w:rPr>
          <w:rFonts w:ascii="Arial" w:eastAsia="Arial" w:hAnsi="Arial" w:cs="Arial"/>
          <w:i/>
          <w:spacing w:val="-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w w:val="90"/>
          <w:sz w:val="16"/>
          <w:szCs w:val="16"/>
        </w:rPr>
        <w:t>B</w:t>
      </w:r>
      <w:r>
        <w:rPr>
          <w:rFonts w:ascii="Arial" w:eastAsia="Arial" w:hAnsi="Arial" w:cs="Arial"/>
          <w:w w:val="90"/>
          <w:sz w:val="16"/>
          <w:szCs w:val="16"/>
        </w:rPr>
        <w:t>?"</w:t>
      </w:r>
      <w:r>
        <w:rPr>
          <w:rFonts w:ascii="Arial" w:eastAsia="Arial" w:hAnsi="Arial" w:cs="Arial"/>
          <w:spacing w:val="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addressed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by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o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mechanisms.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Firstl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inclu- </w:t>
      </w:r>
      <w:r>
        <w:rPr>
          <w:rFonts w:ascii="Arial" w:eastAsia="Arial" w:hAnsi="Arial" w:cs="Arial"/>
          <w:w w:val="90"/>
          <w:sz w:val="16"/>
          <w:szCs w:val="16"/>
        </w:rPr>
        <w:t>sion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dispositions 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first-class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entities</w:t>
      </w:r>
      <w:r>
        <w:rPr>
          <w:rFonts w:ascii="Arial" w:eastAsia="Arial" w:hAnsi="Arial" w:cs="Arial"/>
          <w:spacing w:val="3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secondly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definition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specific</w:t>
      </w:r>
      <w:r>
        <w:rPr>
          <w:rFonts w:ascii="Arial" w:eastAsia="Arial" w:hAnsi="Arial" w:cs="Arial"/>
          <w:spacing w:val="3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subclasses. The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latter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case,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o</w:t>
      </w:r>
      <w:r>
        <w:rPr>
          <w:rFonts w:ascii="Arial" w:eastAsia="Arial" w:hAnsi="Arial" w:cs="Arial"/>
          <w:w w:val="84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4"/>
          <w:sz w:val="16"/>
          <w:szCs w:val="16"/>
        </w:rPr>
        <w:t>r</w:t>
      </w:r>
      <w:r>
        <w:rPr>
          <w:rFonts w:ascii="Arial" w:eastAsia="Arial" w:hAnsi="Arial" w:cs="Arial"/>
          <w:w w:val="84"/>
          <w:sz w:val="16"/>
          <w:szCs w:val="16"/>
        </w:rPr>
        <w:t>,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requires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>assumption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4"/>
          <w:sz w:val="16"/>
          <w:szCs w:val="16"/>
        </w:rPr>
        <w:t>these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classes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are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populated.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85"/>
          <w:sz w:val="16"/>
          <w:szCs w:val="16"/>
        </w:rPr>
        <w:t>this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sense,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que- </w:t>
      </w:r>
      <w:r>
        <w:rPr>
          <w:rFonts w:ascii="Arial" w:eastAsia="Arial" w:hAnsi="Arial" w:cs="Arial"/>
          <w:w w:val="91"/>
          <w:sz w:val="16"/>
          <w:szCs w:val="16"/>
        </w:rPr>
        <w:t>stion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32"/>
          <w:sz w:val="16"/>
          <w:szCs w:val="16"/>
        </w:rPr>
        <w:t>“</w:t>
      </w:r>
      <w:r>
        <w:rPr>
          <w:rFonts w:ascii="Arial" w:eastAsia="Arial" w:hAnsi="Arial" w:cs="Arial"/>
          <w:i/>
          <w:w w:val="99"/>
          <w:sz w:val="16"/>
          <w:szCs w:val="16"/>
        </w:rPr>
        <w:t>A</w:t>
      </w:r>
      <w:r>
        <w:rPr>
          <w:rFonts w:ascii="Arial" w:eastAsia="Arial" w:hAnsi="Arial" w:cs="Arial"/>
          <w:i/>
          <w:spacing w:val="-6"/>
          <w:w w:val="99"/>
          <w:sz w:val="16"/>
          <w:szCs w:val="16"/>
        </w:rPr>
        <w:t>r</w:t>
      </w:r>
      <w:r>
        <w:rPr>
          <w:rFonts w:ascii="Arial" w:eastAsia="Arial" w:hAnsi="Arial" w:cs="Arial"/>
          <w:i/>
          <w:w w:val="79"/>
          <w:sz w:val="16"/>
          <w:szCs w:val="16"/>
        </w:rPr>
        <w:t>e</w:t>
      </w:r>
      <w:r>
        <w:rPr>
          <w:rFonts w:ascii="Arial" w:eastAsia="Arial" w:hAnsi="Arial" w:cs="Arial"/>
          <w:i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s</w:t>
      </w:r>
      <w:r>
        <w:rPr>
          <w:rFonts w:ascii="Arial" w:eastAsia="Arial" w:hAnsi="Arial" w:cs="Arial"/>
          <w:i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of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the</w:t>
      </w:r>
      <w:r>
        <w:rPr>
          <w:rFonts w:ascii="Arial" w:eastAsia="Arial" w:hAnsi="Arial" w:cs="Arial"/>
          <w:i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class</w:t>
      </w:r>
      <w:r>
        <w:rPr>
          <w:rFonts w:ascii="Arial" w:eastAsia="Arial" w:hAnsi="Arial" w:cs="Arial"/>
          <w:i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</w:t>
      </w:r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able</w:t>
      </w:r>
      <w:r>
        <w:rPr>
          <w:rFonts w:ascii="Arial" w:eastAsia="Arial" w:hAnsi="Arial" w:cs="Arial"/>
          <w:i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to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do</w:t>
      </w:r>
      <w:r>
        <w:rPr>
          <w:rFonts w:ascii="Arial" w:eastAsia="Arial" w:hAnsi="Arial" w:cs="Arial"/>
          <w:i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3"/>
          <w:sz w:val="16"/>
          <w:szCs w:val="16"/>
        </w:rPr>
        <w:t>B?</w:t>
      </w:r>
      <w:r>
        <w:rPr>
          <w:rFonts w:ascii="Arial" w:eastAsia="Arial" w:hAnsi="Arial" w:cs="Arial"/>
          <w:w w:val="93"/>
          <w:sz w:val="16"/>
          <w:szCs w:val="16"/>
        </w:rPr>
        <w:t>"</w:t>
      </w:r>
      <w:r>
        <w:rPr>
          <w:rFonts w:ascii="Arial" w:eastAsia="Arial" w:hAnsi="Arial" w:cs="Arial"/>
          <w:spacing w:val="-7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is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therefore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translated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into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question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14"/>
          <w:sz w:val="16"/>
          <w:szCs w:val="16"/>
        </w:rPr>
        <w:t>"</w:t>
      </w:r>
      <w:r>
        <w:rPr>
          <w:rFonts w:ascii="Arial" w:eastAsia="Arial" w:hAnsi="Arial" w:cs="Arial"/>
          <w:i/>
          <w:w w:val="87"/>
          <w:sz w:val="16"/>
          <w:szCs w:val="16"/>
        </w:rPr>
        <w:t>Does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have</w:t>
      </w:r>
      <w:r>
        <w:rPr>
          <w:rFonts w:ascii="Arial" w:eastAsia="Arial" w:hAnsi="Arial" w:cs="Arial"/>
          <w:i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a</w:t>
      </w:r>
      <w:r>
        <w:rPr>
          <w:rFonts w:ascii="Arial" w:eastAsia="Arial" w:hAnsi="Arial" w:cs="Arial"/>
          <w:i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subclass</w:t>
      </w:r>
      <w:r>
        <w:rPr>
          <w:rFonts w:ascii="Arial" w:eastAsia="Arial" w:hAnsi="Arial" w:cs="Arial"/>
          <w:i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6"/>
          <w:w w:val="91"/>
          <w:sz w:val="16"/>
          <w:szCs w:val="16"/>
        </w:rPr>
        <w:t>A</w:t>
      </w:r>
      <w:r>
        <w:rPr>
          <w:rFonts w:ascii="Arial" w:eastAsia="Arial" w:hAnsi="Arial" w:cs="Arial"/>
          <w:i/>
          <w:w w:val="149"/>
          <w:sz w:val="16"/>
          <w:szCs w:val="16"/>
        </w:rPr>
        <w:t>’</w:t>
      </w:r>
      <w:r>
        <w:rPr>
          <w:rFonts w:ascii="Arial" w:eastAsia="Arial" w:hAnsi="Arial" w:cs="Arial"/>
          <w:i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all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membe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r</w:t>
      </w:r>
      <w:r>
        <w:rPr>
          <w:rFonts w:ascii="Arial" w:eastAsia="Arial" w:hAnsi="Arial" w:cs="Arial"/>
          <w:i/>
          <w:w w:val="86"/>
          <w:sz w:val="16"/>
          <w:szCs w:val="16"/>
        </w:rPr>
        <w:t>s</w:t>
      </w:r>
      <w:r>
        <w:rPr>
          <w:rFonts w:ascii="Arial" w:eastAsia="Arial" w:hAnsi="Arial" w:cs="Arial"/>
          <w:i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of</w:t>
      </w:r>
      <w:r>
        <w:rPr>
          <w:rFonts w:ascii="Arial" w:eastAsia="Arial" w:hAnsi="Arial" w:cs="Arial"/>
          <w:i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>whi</w:t>
      </w:r>
      <w:r>
        <w:rPr>
          <w:rFonts w:ascii="Arial" w:eastAsia="Arial" w:hAnsi="Arial" w:cs="Arial"/>
          <w:i/>
          <w:spacing w:val="-2"/>
          <w:w w:val="86"/>
          <w:sz w:val="16"/>
          <w:szCs w:val="16"/>
        </w:rPr>
        <w:t>c</w:t>
      </w:r>
      <w:r>
        <w:rPr>
          <w:rFonts w:ascii="Arial" w:eastAsia="Arial" w:hAnsi="Arial" w:cs="Arial"/>
          <w:i/>
          <w:w w:val="86"/>
          <w:sz w:val="16"/>
          <w:szCs w:val="16"/>
        </w:rPr>
        <w:t>h</w:t>
      </w:r>
      <w:r>
        <w:rPr>
          <w:rFonts w:ascii="Arial" w:eastAsia="Arial" w:hAnsi="Arial" w:cs="Arial"/>
          <w:i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 xml:space="preserve">actually 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do </w:t>
      </w:r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>B</w:t>
      </w:r>
      <w:r>
        <w:rPr>
          <w:rFonts w:ascii="Arial" w:eastAsia="Arial" w:hAnsi="Arial" w:cs="Arial"/>
          <w:w w:val="91"/>
          <w:sz w:val="16"/>
          <w:szCs w:val="16"/>
        </w:rPr>
        <w:t>?",</w:t>
      </w:r>
      <w:r>
        <w:rPr>
          <w:rFonts w:ascii="Arial" w:eastAsia="Arial" w:hAnsi="Arial" w:cs="Arial"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highlight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xistence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classes,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not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direct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assertion.</w:t>
      </w:r>
    </w:p>
    <w:p w14:paraId="5DDC19E3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t>Interpreting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ontological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perspect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has</w:t>
      </w:r>
      <w:r>
        <w:rPr>
          <w:rFonts w:ascii="Arial" w:eastAsia="Arial" w:hAnsi="Arial" w:cs="Arial"/>
          <w:spacing w:val="-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been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topic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research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interest.</w:t>
      </w:r>
      <w:r>
        <w:rPr>
          <w:rFonts w:ascii="Arial" w:eastAsia="Arial" w:hAnsi="Arial" w:cs="Arial"/>
          <w:spacing w:val="1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>anizzi</w:t>
      </w:r>
      <w:r>
        <w:rPr>
          <w:rFonts w:ascii="Arial" w:eastAsia="Arial" w:hAnsi="Arial" w:cs="Arial"/>
          <w:spacing w:val="3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6"/>
          <w:sz w:val="16"/>
          <w:szCs w:val="16"/>
        </w:rPr>
        <w:t xml:space="preserve">et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(2008)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present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tool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called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 xml:space="preserve">DL- </w:t>
      </w:r>
      <w:r>
        <w:rPr>
          <w:rFonts w:ascii="Arial" w:eastAsia="Arial" w:hAnsi="Arial" w:cs="Arial"/>
          <w:w w:val="98"/>
          <w:sz w:val="16"/>
          <w:szCs w:val="16"/>
        </w:rPr>
        <w:t>FOIL,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which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relies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refinement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operators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for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class-learning.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19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DL-FOIL </w:t>
      </w:r>
      <w:r>
        <w:rPr>
          <w:rFonts w:ascii="Arial" w:eastAsia="Arial" w:hAnsi="Arial" w:cs="Arial"/>
          <w:w w:val="85"/>
          <w:sz w:val="16"/>
          <w:szCs w:val="16"/>
        </w:rPr>
        <w:t xml:space="preserve">grounding 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presented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learning</w:t>
      </w:r>
      <w:r>
        <w:rPr>
          <w:rFonts w:ascii="Arial" w:eastAsia="Arial" w:hAnsi="Arial" w:cs="Arial"/>
          <w:spacing w:val="3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by</w:t>
      </w:r>
      <w:r>
        <w:rPr>
          <w:rFonts w:ascii="Arial" w:eastAsia="Arial" w:hAnsi="Arial" w:cs="Arial"/>
          <w:spacing w:val="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search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class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definitions</w:t>
      </w:r>
      <w:r>
        <w:rPr>
          <w:rFonts w:ascii="Arial" w:eastAsia="Arial" w:hAnsi="Arial" w:cs="Arial"/>
          <w:spacing w:val="-13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</w:t>
      </w:r>
      <w:r>
        <w:rPr>
          <w:rFonts w:ascii="Arial" w:eastAsia="Arial" w:hAnsi="Arial" w:cs="Arial"/>
          <w:spacing w:val="-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indu- </w:t>
      </w:r>
      <w:r>
        <w:rPr>
          <w:rFonts w:ascii="Arial" w:eastAsia="Arial" w:hAnsi="Arial" w:cs="Arial"/>
          <w:w w:val="84"/>
          <w:sz w:val="16"/>
          <w:szCs w:val="16"/>
        </w:rPr>
        <w:t>ced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search space.</w:t>
      </w:r>
      <w:r>
        <w:rPr>
          <w:rFonts w:ascii="Arial" w:eastAsia="Arial" w:hAnsi="Arial" w:cs="Arial"/>
          <w:spacing w:val="-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w w:val="98"/>
          <w:sz w:val="16"/>
          <w:szCs w:val="16"/>
        </w:rPr>
        <w:t>limitation</w:t>
      </w:r>
      <w:r>
        <w:rPr>
          <w:rFonts w:ascii="Arial" w:eastAsia="Arial" w:hAnsi="Arial" w:cs="Arial"/>
          <w:spacing w:val="-6"/>
          <w:w w:val="9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DL-FOIL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treatment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viduals </w:t>
      </w:r>
      <w:r>
        <w:rPr>
          <w:rFonts w:ascii="Arial" w:eastAsia="Arial" w:hAnsi="Arial" w:cs="Arial"/>
          <w:w w:val="89"/>
          <w:sz w:val="16"/>
          <w:szCs w:val="16"/>
        </w:rPr>
        <w:t>that do not</w:t>
      </w:r>
      <w:r>
        <w:rPr>
          <w:rFonts w:ascii="Arial" w:eastAsia="Arial" w:hAnsi="Arial" w:cs="Arial"/>
          <w:spacing w:val="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belong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 xml:space="preserve">specific 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class,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as</w:t>
      </w:r>
      <w:r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incompleteness </w:t>
      </w:r>
      <w:r>
        <w:rPr>
          <w:rFonts w:ascii="Arial" w:eastAsia="Arial" w:hAnsi="Arial" w:cs="Arial"/>
          <w:spacing w:val="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0"/>
          <w:sz w:val="16"/>
          <w:szCs w:val="16"/>
        </w:rPr>
        <w:t>refinement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operato</w:t>
      </w:r>
      <w:r>
        <w:rPr>
          <w:rFonts w:ascii="Arial" w:eastAsia="Arial" w:hAnsi="Arial" w:cs="Arial"/>
          <w:spacing w:val="-9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.</w:t>
      </w:r>
    </w:p>
    <w:p w14:paraId="5FDA0416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DL-Learner 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system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Lehmann</w:t>
      </w:r>
      <w:r>
        <w:rPr>
          <w:rFonts w:ascii="Arial" w:eastAsia="Arial" w:hAnsi="Arial" w:cs="Arial"/>
          <w:spacing w:val="2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(2009)is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grounded</w:t>
      </w:r>
      <w:r>
        <w:rPr>
          <w:rFonts w:ascii="Arial" w:eastAsia="Arial" w:hAnsi="Arial" w:cs="Arial"/>
          <w:spacing w:val="1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requi- </w:t>
      </w:r>
      <w:r>
        <w:rPr>
          <w:rFonts w:ascii="Arial" w:eastAsia="Arial" w:hAnsi="Arial" w:cs="Arial"/>
          <w:w w:val="88"/>
          <w:sz w:val="16"/>
          <w:szCs w:val="16"/>
        </w:rPr>
        <w:t>rement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schema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acquisition  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methods, </w:t>
      </w:r>
      <w:r>
        <w:rPr>
          <w:rFonts w:ascii="Arial" w:eastAsia="Arial" w:hAnsi="Arial" w:cs="Arial"/>
          <w:spacing w:val="2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intend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address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91"/>
          <w:sz w:val="16"/>
          <w:szCs w:val="16"/>
        </w:rPr>
        <w:t>problem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class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learning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techniques.</w:t>
      </w:r>
      <w:r>
        <w:rPr>
          <w:rFonts w:ascii="Arial" w:eastAsia="Arial" w:hAnsi="Arial" w:cs="Arial"/>
          <w:spacing w:val="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DL-Learner 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w w:val="87"/>
          <w:sz w:val="16"/>
          <w:szCs w:val="16"/>
        </w:rPr>
        <w:t>designed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find </w:t>
      </w:r>
      <w:r>
        <w:rPr>
          <w:rFonts w:ascii="Arial" w:eastAsia="Arial" w:hAnsi="Arial" w:cs="Arial"/>
          <w:w w:val="89"/>
          <w:sz w:val="16"/>
          <w:szCs w:val="16"/>
        </w:rPr>
        <w:t>logical</w:t>
      </w:r>
      <w:r>
        <w:rPr>
          <w:rFonts w:ascii="Arial" w:eastAsia="Arial" w:hAnsi="Arial" w:cs="Arial"/>
          <w:spacing w:val="1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xplanations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ind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w w:val="89"/>
          <w:sz w:val="16"/>
          <w:szCs w:val="16"/>
        </w:rPr>
        <w:t>viduals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inside the</w:t>
      </w:r>
      <w:r>
        <w:rPr>
          <w:rFonts w:ascii="Arial" w:eastAsia="Arial" w:hAnsi="Arial" w:cs="Arial"/>
          <w:spacing w:val="-1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>.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is</w:t>
      </w:r>
      <w:r>
        <w:rPr>
          <w:rFonts w:ascii="Arial" w:eastAsia="Arial" w:hAnsi="Arial" w:cs="Arial"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limited</w:t>
      </w:r>
      <w:r>
        <w:rPr>
          <w:rFonts w:ascii="Arial" w:eastAsia="Arial" w:hAnsi="Arial" w:cs="Arial"/>
          <w:spacing w:val="4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act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posit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 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at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xamples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must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vided,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vidu- </w:t>
      </w:r>
      <w:r>
        <w:rPr>
          <w:rFonts w:ascii="Arial" w:eastAsia="Arial" w:hAnsi="Arial" w:cs="Arial"/>
          <w:w w:val="87"/>
          <w:sz w:val="16"/>
          <w:szCs w:val="16"/>
        </w:rPr>
        <w:t>als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must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be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included 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directly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>y</w:t>
      </w:r>
      <w:r>
        <w:rPr>
          <w:rFonts w:ascii="Arial" w:eastAsia="Arial" w:hAnsi="Arial" w:cs="Arial"/>
          <w:w w:val="89"/>
          <w:sz w:val="16"/>
          <w:szCs w:val="16"/>
        </w:rPr>
        <w:t xml:space="preserve">. 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pr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viously</w:t>
      </w:r>
      <w:r>
        <w:rPr>
          <w:rFonts w:ascii="Arial" w:eastAsia="Arial" w:hAnsi="Arial" w:cs="Arial"/>
          <w:spacing w:val="2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mentioned, </w:t>
      </w:r>
      <w:r>
        <w:rPr>
          <w:rFonts w:ascii="Arial" w:eastAsia="Arial" w:hAnsi="Arial" w:cs="Arial"/>
          <w:w w:val="89"/>
          <w:sz w:val="16"/>
          <w:szCs w:val="16"/>
        </w:rPr>
        <w:t>querying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axiomatized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populated ontologies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costl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49DBAC0A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2"/>
          <w:sz w:val="16"/>
          <w:szCs w:val="16"/>
        </w:rPr>
        <w:t>Interpreting</w:t>
      </w:r>
      <w:r>
        <w:rPr>
          <w:rFonts w:ascii="Arial" w:eastAsia="Arial" w:hAnsi="Arial" w:cs="Arial"/>
          <w:spacing w:val="-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grounding 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-5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axioms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seems</w:t>
      </w:r>
      <w:r>
        <w:rPr>
          <w:rFonts w:ascii="Arial" w:eastAsia="Arial" w:hAnsi="Arial" w:cs="Arial"/>
          <w:spacing w:val="8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suita- </w:t>
      </w:r>
      <w:r>
        <w:rPr>
          <w:rFonts w:ascii="Arial" w:eastAsia="Arial" w:hAnsi="Arial" w:cs="Arial"/>
          <w:w w:val="88"/>
          <w:sz w:val="16"/>
          <w:szCs w:val="16"/>
        </w:rPr>
        <w:t>ble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solution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boost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interoperability</w:t>
      </w:r>
      <w:r>
        <w:rPr>
          <w:rFonts w:ascii="Arial" w:eastAsia="Arial" w:hAnsi="Arial" w:cs="Arial"/>
          <w:spacing w:val="-13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with</w:t>
      </w:r>
      <w:r>
        <w:rPr>
          <w:rFonts w:ascii="Arial" w:eastAsia="Arial" w:hAnsi="Arial" w:cs="Arial"/>
          <w:spacing w:val="1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support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formal</w:t>
      </w:r>
      <w:r>
        <w:rPr>
          <w:rFonts w:ascii="Arial" w:eastAsia="Arial" w:hAnsi="Arial" w:cs="Arial"/>
          <w:spacing w:val="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ontologies.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7"/>
          <w:sz w:val="16"/>
          <w:szCs w:val="16"/>
        </w:rPr>
        <w:t xml:space="preserve">, 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usage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w w:val="87"/>
          <w:sz w:val="16"/>
          <w:szCs w:val="16"/>
        </w:rPr>
        <w:t xml:space="preserve">principled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ontologies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as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guidance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 xml:space="preserve">interpreting </w:t>
      </w:r>
      <w:r>
        <w:rPr>
          <w:rFonts w:ascii="Arial" w:eastAsia="Arial" w:hAnsi="Arial" w:cs="Arial"/>
          <w:w w:val="87"/>
          <w:sz w:val="16"/>
          <w:szCs w:val="16"/>
        </w:rPr>
        <w:t>data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quite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limited.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Earlier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-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o</w:t>
      </w:r>
      <w:r>
        <w:rPr>
          <w:rFonts w:ascii="Arial" w:eastAsia="Arial" w:hAnsi="Arial" w:cs="Arial"/>
          <w:w w:val="89"/>
          <w:sz w:val="16"/>
          <w:szCs w:val="16"/>
        </w:rPr>
        <w:t>w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content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tables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from </w:t>
      </w:r>
      <w:r>
        <w:rPr>
          <w:rFonts w:ascii="Arial" w:eastAsia="Arial" w:hAnsi="Arial" w:cs="Arial"/>
          <w:w w:val="88"/>
          <w:sz w:val="16"/>
          <w:szCs w:val="16"/>
        </w:rPr>
        <w:t>scientific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publications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can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interpreted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formal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ontologies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a </w:t>
      </w:r>
      <w:r>
        <w:rPr>
          <w:rFonts w:ascii="Arial" w:eastAsia="Arial" w:hAnsi="Arial" w:cs="Arial"/>
          <w:sz w:val="16"/>
          <w:szCs w:val="16"/>
        </w:rPr>
        <w:t>rigid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upper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el,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also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using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competen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c</w:t>
      </w:r>
      <w:r>
        <w:rPr>
          <w:rFonts w:ascii="Arial" w:eastAsia="Arial" w:hAnsi="Arial" w:cs="Arial"/>
          <w:w w:val="87"/>
          <w:sz w:val="16"/>
          <w:szCs w:val="16"/>
        </w:rPr>
        <w:t>y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questions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ev</w:t>
      </w:r>
      <w:r>
        <w:rPr>
          <w:rFonts w:ascii="Arial" w:eastAsia="Arial" w:hAnsi="Arial" w:cs="Arial"/>
          <w:w w:val="87"/>
          <w:sz w:val="16"/>
          <w:szCs w:val="16"/>
        </w:rPr>
        <w:t>aluation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(Santana </w:t>
      </w:r>
      <w:r>
        <w:rPr>
          <w:rFonts w:ascii="Arial" w:eastAsia="Arial" w:hAnsi="Arial" w:cs="Arial"/>
          <w:i/>
          <w:w w:val="86"/>
          <w:sz w:val="16"/>
          <w:szCs w:val="16"/>
        </w:rPr>
        <w:t>et</w:t>
      </w:r>
      <w:r>
        <w:rPr>
          <w:rFonts w:ascii="Arial" w:eastAsia="Arial" w:hAnsi="Arial" w:cs="Arial"/>
          <w:i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2011).</w:t>
      </w:r>
    </w:p>
    <w:p w14:paraId="0B63D2A1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impr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ov</w:t>
      </w:r>
      <w:r>
        <w:rPr>
          <w:rFonts w:ascii="Arial" w:eastAsia="Arial" w:hAnsi="Arial" w:cs="Arial"/>
          <w:w w:val="91"/>
          <w:sz w:val="16"/>
          <w:szCs w:val="16"/>
        </w:rPr>
        <w:t>ement</w:t>
      </w:r>
      <w:r>
        <w:rPr>
          <w:rFonts w:ascii="Arial" w:eastAsia="Arial" w:hAnsi="Arial" w:cs="Arial"/>
          <w:spacing w:val="1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could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possibility 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using</w:t>
      </w:r>
      <w:r>
        <w:rPr>
          <w:rFonts w:ascii="Arial" w:eastAsia="Arial" w:hAnsi="Arial" w:cs="Arial"/>
          <w:spacing w:val="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more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wer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generalizable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by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means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Quer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w w:val="90"/>
          <w:sz w:val="16"/>
          <w:szCs w:val="16"/>
        </w:rPr>
        <w:t>The retri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ev</w:t>
      </w:r>
      <w:r>
        <w:rPr>
          <w:rFonts w:ascii="Arial" w:eastAsia="Arial" w:hAnsi="Arial" w:cs="Arial"/>
          <w:w w:val="90"/>
          <w:sz w:val="16"/>
          <w:szCs w:val="16"/>
        </w:rPr>
        <w:t>al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OB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>D</w:t>
      </w:r>
      <w:r>
        <w:rPr>
          <w:rFonts w:ascii="Arial" w:eastAsia="Arial" w:hAnsi="Arial" w:cs="Arial"/>
          <w:w w:val="87"/>
          <w:sz w:val="16"/>
          <w:szCs w:val="16"/>
        </w:rPr>
        <w:t xml:space="preserve">A-based 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approaches,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1"/>
          <w:sz w:val="16"/>
          <w:szCs w:val="16"/>
        </w:rPr>
        <w:t>P</w:t>
      </w:r>
      <w:r>
        <w:rPr>
          <w:rFonts w:ascii="Arial" w:eastAsia="Arial" w:hAnsi="Arial" w:cs="Arial"/>
          <w:w w:val="91"/>
          <w:sz w:val="16"/>
          <w:szCs w:val="16"/>
        </w:rPr>
        <w:t>ARQL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endpoints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119"/>
          <w:sz w:val="16"/>
          <w:szCs w:val="16"/>
        </w:rPr>
        <w:t>f</w:t>
      </w:r>
      <w:r>
        <w:rPr>
          <w:rFonts w:ascii="Arial" w:eastAsia="Arial" w:hAnsi="Arial" w:cs="Arial"/>
          <w:w w:val="99"/>
          <w:sz w:val="16"/>
          <w:szCs w:val="16"/>
        </w:rPr>
        <w:t xml:space="preserve">airly </w:t>
      </w:r>
      <w:r>
        <w:rPr>
          <w:rFonts w:ascii="Arial" w:eastAsia="Arial" w:hAnsi="Arial" w:cs="Arial"/>
          <w:w w:val="88"/>
          <w:sz w:val="16"/>
          <w:szCs w:val="16"/>
        </w:rPr>
        <w:t>supports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goes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yond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what</w:t>
      </w:r>
      <w:r>
        <w:rPr>
          <w:rFonts w:ascii="Arial" w:eastAsia="Arial" w:hAnsi="Arial" w:cs="Arial"/>
          <w:spacing w:val="1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ailable</w:t>
      </w:r>
      <w:r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current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relatio- </w:t>
      </w:r>
      <w:r>
        <w:rPr>
          <w:rFonts w:ascii="Arial" w:eastAsia="Arial" w:hAnsi="Arial" w:cs="Arial"/>
          <w:w w:val="89"/>
          <w:sz w:val="16"/>
          <w:szCs w:val="16"/>
        </w:rPr>
        <w:t>nal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(Angles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Gutierrez,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2008).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Our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approach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4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4"/>
          <w:w w:val="99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 xml:space="preserve">aluating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el,</w:t>
      </w:r>
      <w:r>
        <w:rPr>
          <w:rFonts w:ascii="Arial" w:eastAsia="Arial" w:hAnsi="Arial" w:cs="Arial"/>
          <w:spacing w:val="3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e.g.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computing 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class-subclass</w:t>
      </w:r>
      <w:r>
        <w:rPr>
          <w:rFonts w:ascii="Arial" w:eastAsia="Arial" w:hAnsi="Arial" w:cs="Arial"/>
          <w:spacing w:val="-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rela- tions,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checking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subsumption.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reduces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need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91"/>
          <w:sz w:val="16"/>
          <w:szCs w:val="16"/>
        </w:rPr>
        <w:t>manually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filter/interpret</w:t>
      </w:r>
      <w:r>
        <w:rPr>
          <w:rFonts w:ascii="Arial" w:eastAsia="Arial" w:hAnsi="Arial" w:cs="Arial"/>
          <w:spacing w:val="3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data,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without</w:t>
      </w:r>
      <w:r>
        <w:rPr>
          <w:rFonts w:ascii="Arial" w:eastAsia="Arial" w:hAnsi="Arial" w:cs="Arial"/>
          <w:spacing w:val="3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compromising</w:t>
      </w:r>
      <w:r>
        <w:rPr>
          <w:rFonts w:ascii="Arial" w:eastAsia="Arial" w:hAnsi="Arial" w:cs="Arial"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capability</w:t>
      </w:r>
      <w:r>
        <w:rPr>
          <w:rFonts w:ascii="Arial" w:eastAsia="Arial" w:hAnsi="Arial" w:cs="Arial"/>
          <w:spacing w:val="2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w w:val="89"/>
          <w:sz w:val="16"/>
          <w:szCs w:val="16"/>
        </w:rPr>
        <w:t xml:space="preserve">queried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>P</w:t>
      </w:r>
      <w:r>
        <w:rPr>
          <w:rFonts w:ascii="Arial" w:eastAsia="Arial" w:hAnsi="Arial" w:cs="Arial"/>
          <w:w w:val="93"/>
          <w:sz w:val="16"/>
          <w:szCs w:val="16"/>
        </w:rPr>
        <w:t>ARQL</w:t>
      </w:r>
      <w:r>
        <w:rPr>
          <w:rFonts w:ascii="Arial" w:eastAsia="Arial" w:hAnsi="Arial" w:cs="Arial"/>
          <w:spacing w:val="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endpoints.</w:t>
      </w:r>
    </w:p>
    <w:p w14:paraId="0F94198C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ork,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re-a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f</w:t>
      </w:r>
      <w:r>
        <w:rPr>
          <w:rFonts w:ascii="Arial" w:eastAsia="Arial" w:hAnsi="Arial" w:cs="Arial"/>
          <w:w w:val="89"/>
          <w:sz w:val="16"/>
          <w:szCs w:val="16"/>
        </w:rPr>
        <w:t xml:space="preserve">firm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and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demonstrate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o</w:t>
      </w:r>
      <w:r>
        <w:rPr>
          <w:rFonts w:ascii="Arial" w:eastAsia="Arial" w:hAnsi="Arial" w:cs="Arial"/>
          <w:w w:val="88"/>
          <w:sz w:val="16"/>
          <w:szCs w:val="16"/>
        </w:rPr>
        <w:t>wer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embedded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93"/>
          <w:sz w:val="16"/>
          <w:szCs w:val="16"/>
        </w:rPr>
        <w:t>formal</w:t>
      </w:r>
      <w:r>
        <w:rPr>
          <w:rFonts w:ascii="Arial" w:eastAsia="Arial" w:hAnsi="Arial" w:cs="Arial"/>
          <w:spacing w:val="9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ontologies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content.</w:t>
      </w:r>
      <w:r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model</w:t>
      </w:r>
      <w:r>
        <w:rPr>
          <w:rFonts w:ascii="Arial" w:eastAsia="Arial" w:hAnsi="Arial" w:cs="Arial"/>
          <w:spacing w:val="3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real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formal</w:t>
      </w:r>
      <w:r>
        <w:rPr>
          <w:rFonts w:ascii="Arial" w:eastAsia="Arial" w:hAnsi="Arial" w:cs="Arial"/>
          <w:spacing w:val="3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ontologies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requires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reasoning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some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xtent,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ex</w:t>
      </w:r>
      <w:r>
        <w:rPr>
          <w:rFonts w:ascii="Arial" w:eastAsia="Arial" w:hAnsi="Arial" w:cs="Arial"/>
          <w:w w:val="86"/>
          <w:sz w:val="16"/>
          <w:szCs w:val="16"/>
        </w:rPr>
        <w:t>empt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specific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details</w:t>
      </w:r>
      <w:r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optimize </w:t>
      </w:r>
      <w:r>
        <w:rPr>
          <w:rFonts w:ascii="Arial" w:eastAsia="Arial" w:hAnsi="Arial" w:cs="Arial"/>
          <w:w w:val="90"/>
          <w:sz w:val="16"/>
          <w:szCs w:val="16"/>
        </w:rPr>
        <w:t>domain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quer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111"/>
          <w:sz w:val="16"/>
          <w:szCs w:val="16"/>
        </w:rPr>
        <w:t>li</w:t>
      </w:r>
      <w:r>
        <w:rPr>
          <w:rFonts w:ascii="Arial" w:eastAsia="Arial" w:hAnsi="Arial" w:cs="Arial"/>
          <w:spacing w:val="-2"/>
          <w:w w:val="111"/>
          <w:sz w:val="16"/>
          <w:szCs w:val="16"/>
        </w:rPr>
        <w:t>k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when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creating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relational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</w:t>
      </w:r>
      <w:r>
        <w:rPr>
          <w:rFonts w:ascii="Arial" w:eastAsia="Arial" w:hAnsi="Arial" w:cs="Arial"/>
          <w:spacing w:val="-14"/>
          <w:w w:val="93"/>
          <w:sz w:val="16"/>
          <w:szCs w:val="16"/>
        </w:rPr>
        <w:t>P</w:t>
      </w:r>
      <w:r>
        <w:rPr>
          <w:rFonts w:ascii="Arial" w:eastAsia="Arial" w:hAnsi="Arial" w:cs="Arial"/>
          <w:w w:val="93"/>
          <w:sz w:val="16"/>
          <w:szCs w:val="16"/>
        </w:rPr>
        <w:t>ARQL</w:t>
      </w:r>
      <w:r>
        <w:rPr>
          <w:rFonts w:ascii="Arial" w:eastAsia="Arial" w:hAnsi="Arial" w:cs="Arial"/>
          <w:spacing w:val="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queries.</w:t>
      </w:r>
    </w:p>
    <w:p w14:paraId="3FA4C608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w w:val="85"/>
          <w:sz w:val="16"/>
          <w:szCs w:val="16"/>
        </w:rPr>
        <w:t>F</w:t>
      </w:r>
      <w:r>
        <w:rPr>
          <w:rFonts w:ascii="Arial" w:eastAsia="Arial" w:hAnsi="Arial" w:cs="Arial"/>
          <w:w w:val="85"/>
          <w:sz w:val="16"/>
          <w:szCs w:val="16"/>
        </w:rPr>
        <w:t>or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instance,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retri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protein</w:t>
      </w:r>
      <w:r>
        <w:rPr>
          <w:rFonts w:ascii="Arial" w:eastAsia="Arial" w:hAnsi="Arial" w:cs="Arial"/>
          <w:spacing w:val="3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has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met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>h</w:t>
      </w:r>
      <w:r>
        <w:rPr>
          <w:rFonts w:ascii="Arial" w:eastAsia="Arial" w:hAnsi="Arial" w:cs="Arial"/>
          <w:w w:val="92"/>
          <w:sz w:val="16"/>
          <w:szCs w:val="16"/>
        </w:rPr>
        <w:t>ylation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capabilit</w:t>
      </w:r>
      <w:r>
        <w:rPr>
          <w:rFonts w:ascii="Arial" w:eastAsia="Arial" w:hAnsi="Arial" w:cs="Arial"/>
          <w:spacing w:val="-9"/>
          <w:w w:val="92"/>
          <w:sz w:val="16"/>
          <w:szCs w:val="16"/>
        </w:rPr>
        <w:t>y</w:t>
      </w:r>
      <w:r>
        <w:rPr>
          <w:rFonts w:ascii="Arial" w:eastAsia="Arial" w:hAnsi="Arial" w:cs="Arial"/>
          <w:w w:val="92"/>
          <w:sz w:val="16"/>
          <w:szCs w:val="16"/>
        </w:rPr>
        <w:t>,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with </w:t>
      </w:r>
      <w:r>
        <w:rPr>
          <w:rFonts w:ascii="Arial" w:eastAsia="Arial" w:hAnsi="Arial" w:cs="Arial"/>
          <w:w w:val="87"/>
          <w:sz w:val="16"/>
          <w:szCs w:val="16"/>
        </w:rPr>
        <w:t>relational</w:t>
      </w:r>
      <w:r>
        <w:rPr>
          <w:rFonts w:ascii="Arial" w:eastAsia="Arial" w:hAnsi="Arial" w:cs="Arial"/>
          <w:spacing w:val="2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or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</w:t>
      </w:r>
      <w:r>
        <w:rPr>
          <w:rFonts w:ascii="Arial" w:eastAsia="Arial" w:hAnsi="Arial" w:cs="Arial"/>
          <w:spacing w:val="-13"/>
          <w:w w:val="87"/>
          <w:sz w:val="16"/>
          <w:szCs w:val="16"/>
        </w:rPr>
        <w:t>P</w:t>
      </w:r>
      <w:r>
        <w:rPr>
          <w:rFonts w:ascii="Arial" w:eastAsia="Arial" w:hAnsi="Arial" w:cs="Arial"/>
          <w:w w:val="87"/>
          <w:sz w:val="16"/>
          <w:szCs w:val="16"/>
        </w:rPr>
        <w:t>ARQL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(without 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treatments),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user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must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cre- </w:t>
      </w:r>
      <w:r>
        <w:rPr>
          <w:rFonts w:ascii="Arial" w:eastAsia="Arial" w:hAnsi="Arial" w:cs="Arial"/>
          <w:w w:val="86"/>
          <w:sz w:val="16"/>
          <w:szCs w:val="16"/>
        </w:rPr>
        <w:t>ate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joins</w:t>
      </w:r>
      <w:r>
        <w:rPr>
          <w:rFonts w:ascii="Arial" w:eastAsia="Arial" w:hAnsi="Arial" w:cs="Arial"/>
          <w:spacing w:val="2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filters</w:t>
      </w:r>
      <w:r>
        <w:rPr>
          <w:rFonts w:ascii="Arial" w:eastAsia="Arial" w:hAnsi="Arial" w:cs="Arial"/>
          <w:spacing w:val="2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>g</w:t>
      </w:r>
      <w:r>
        <w:rPr>
          <w:rFonts w:ascii="Arial" w:eastAsia="Arial" w:hAnsi="Arial" w:cs="Arial"/>
          <w:w w:val="86"/>
          <w:sz w:val="16"/>
          <w:szCs w:val="16"/>
        </w:rPr>
        <w:t>ather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from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di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f</w:t>
      </w:r>
      <w:r>
        <w:rPr>
          <w:rFonts w:ascii="Arial" w:eastAsia="Arial" w:hAnsi="Arial" w:cs="Arial"/>
          <w:w w:val="86"/>
          <w:sz w:val="16"/>
          <w:szCs w:val="16"/>
        </w:rPr>
        <w:t xml:space="preserve">ferent </w:t>
      </w:r>
      <w:r>
        <w:rPr>
          <w:rFonts w:ascii="Arial" w:eastAsia="Arial" w:hAnsi="Arial" w:cs="Arial"/>
          <w:spacing w:val="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tables/filters. </w:t>
      </w:r>
      <w:r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ith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103"/>
          <w:sz w:val="16"/>
          <w:szCs w:val="16"/>
        </w:rPr>
        <w:t xml:space="preserve">DL </w:t>
      </w:r>
      <w:r>
        <w:rPr>
          <w:rFonts w:ascii="Arial" w:eastAsia="Arial" w:hAnsi="Arial" w:cs="Arial"/>
          <w:w w:val="85"/>
          <w:sz w:val="16"/>
          <w:szCs w:val="16"/>
        </w:rPr>
        <w:t>quer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>y</w:t>
      </w:r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we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only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need</w:t>
      </w:r>
      <w:r>
        <w:rPr>
          <w:rFonts w:ascii="Arial" w:eastAsia="Arial" w:hAnsi="Arial" w:cs="Arial"/>
          <w:spacing w:val="-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to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define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process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es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que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- ying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and</w:t>
      </w:r>
      <w:r>
        <w:rPr>
          <w:rFonts w:ascii="Arial" w:eastAsia="Arial" w:hAnsi="Arial" w:cs="Arial"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computing</w:t>
      </w:r>
      <w:r>
        <w:rPr>
          <w:rFonts w:ascii="Arial" w:eastAsia="Arial" w:hAnsi="Arial" w:cs="Arial"/>
          <w:spacing w:val="1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machine.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One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r</w:t>
      </w:r>
      <w:r>
        <w:rPr>
          <w:rFonts w:ascii="Arial" w:eastAsia="Arial" w:hAnsi="Arial" w:cs="Arial"/>
          <w:w w:val="88"/>
          <w:sz w:val="16"/>
          <w:szCs w:val="16"/>
        </w:rPr>
        <w:t>gue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w w:val="84"/>
          <w:sz w:val="16"/>
          <w:szCs w:val="16"/>
        </w:rPr>
        <w:t>approach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generates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more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e</w:t>
      </w:r>
      <w:r>
        <w:rPr>
          <w:rFonts w:ascii="Arial" w:eastAsia="Arial" w:hAnsi="Arial" w:cs="Arial"/>
          <w:w w:val="91"/>
          <w:sz w:val="16"/>
          <w:szCs w:val="16"/>
        </w:rPr>
        <w:t>xity</w:t>
      </w:r>
      <w:r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to</w:t>
      </w:r>
      <w:r>
        <w:rPr>
          <w:rFonts w:ascii="Arial" w:eastAsia="Arial" w:hAnsi="Arial" w:cs="Arial"/>
          <w:spacing w:val="-9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domain</w:t>
      </w:r>
      <w:r>
        <w:rPr>
          <w:rFonts w:ascii="Arial" w:eastAsia="Arial" w:hAnsi="Arial" w:cs="Arial"/>
          <w:spacing w:val="-10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representations.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5"/>
          <w:sz w:val="16"/>
          <w:szCs w:val="16"/>
        </w:rPr>
        <w:t>o</w:t>
      </w:r>
      <w:r>
        <w:rPr>
          <w:rFonts w:ascii="Arial" w:eastAsia="Arial" w:hAnsi="Arial" w:cs="Arial"/>
          <w:w w:val="90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>r</w:t>
      </w:r>
      <w:r>
        <w:rPr>
          <w:rFonts w:ascii="Arial" w:eastAsia="Arial" w:hAnsi="Arial" w:cs="Arial"/>
          <w:w w:val="89"/>
          <w:sz w:val="16"/>
          <w:szCs w:val="16"/>
        </w:rPr>
        <w:t xml:space="preserve">, </w:t>
      </w:r>
      <w:r>
        <w:rPr>
          <w:rFonts w:ascii="Arial" w:eastAsia="Arial" w:hAnsi="Arial" w:cs="Arial"/>
          <w:w w:val="88"/>
          <w:sz w:val="16"/>
          <w:szCs w:val="16"/>
        </w:rPr>
        <w:t>this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 xml:space="preserve">xity 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is restricted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to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representational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el,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is,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at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some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xtent,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already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ov</w:t>
      </w:r>
      <w:r>
        <w:rPr>
          <w:rFonts w:ascii="Arial" w:eastAsia="Arial" w:hAnsi="Arial" w:cs="Arial"/>
          <w:w w:val="88"/>
          <w:sz w:val="16"/>
          <w:szCs w:val="16"/>
        </w:rPr>
        <w:t>ered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most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formal</w:t>
      </w:r>
      <w:r>
        <w:rPr>
          <w:rFonts w:ascii="Arial" w:eastAsia="Arial" w:hAnsi="Arial" w:cs="Arial"/>
          <w:spacing w:val="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biomedical</w:t>
      </w:r>
      <w:r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ontologies.</w:t>
      </w:r>
    </w:p>
    <w:p w14:paraId="2F4E0742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xity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âŁ“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80"/>
          <w:sz w:val="16"/>
          <w:szCs w:val="16"/>
        </w:rPr>
        <w:t xml:space="preserve">sense </w:t>
      </w:r>
      <w:r>
        <w:rPr>
          <w:rFonts w:ascii="Arial" w:eastAsia="Arial" w:hAnsi="Arial" w:cs="Arial"/>
          <w:spacing w:val="3"/>
          <w:w w:val="8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manual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creation 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ontology </w:t>
      </w:r>
      <w:r>
        <w:rPr>
          <w:rFonts w:ascii="Arial" w:eastAsia="Arial" w:hAnsi="Arial" w:cs="Arial"/>
          <w:w w:val="87"/>
          <w:sz w:val="16"/>
          <w:szCs w:val="16"/>
        </w:rPr>
        <w:t xml:space="preserve">patterns, </w:t>
      </w:r>
      <w:r>
        <w:rPr>
          <w:rFonts w:ascii="Arial" w:eastAsia="Arial" w:hAnsi="Arial" w:cs="Arial"/>
          <w:spacing w:val="2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6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appears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necessary 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 to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produce 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precise, </w:t>
      </w:r>
      <w:r>
        <w:rPr>
          <w:rFonts w:ascii="Arial" w:eastAsia="Arial" w:hAnsi="Arial" w:cs="Arial"/>
          <w:w w:val="90"/>
          <w:sz w:val="16"/>
          <w:szCs w:val="16"/>
        </w:rPr>
        <w:t>ontology-based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picture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what</w:t>
      </w:r>
      <w:r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database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really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represents,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o</w:t>
      </w:r>
      <w:r>
        <w:rPr>
          <w:rFonts w:ascii="Arial" w:eastAsia="Arial" w:hAnsi="Arial" w:cs="Arial"/>
          <w:w w:val="85"/>
          <w:sz w:val="16"/>
          <w:szCs w:val="16"/>
        </w:rPr>
        <w:t>w</w:t>
      </w:r>
      <w:r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 xml:space="preserve">informal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database-ontology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links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interpreted.</w:t>
      </w:r>
      <w:r>
        <w:rPr>
          <w:rFonts w:ascii="Arial" w:eastAsia="Arial" w:hAnsi="Arial" w:cs="Arial"/>
          <w:spacing w:val="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solution</w:t>
      </w:r>
      <w:r>
        <w:rPr>
          <w:rFonts w:ascii="Arial" w:eastAsia="Arial" w:hAnsi="Arial" w:cs="Arial"/>
          <w:spacing w:val="2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com- </w:t>
      </w:r>
      <w:r>
        <w:rPr>
          <w:rFonts w:ascii="Arial" w:eastAsia="Arial" w:hAnsi="Arial" w:cs="Arial"/>
          <w:w w:val="92"/>
          <w:sz w:val="16"/>
          <w:szCs w:val="16"/>
        </w:rPr>
        <w:t>pletely</w:t>
      </w:r>
      <w:r>
        <w:rPr>
          <w:rFonts w:ascii="Arial" w:eastAsia="Arial" w:hAnsi="Arial" w:cs="Arial"/>
          <w:spacing w:val="1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refrains</w:t>
      </w:r>
      <w:r>
        <w:rPr>
          <w:rFonts w:ascii="Arial" w:eastAsia="Arial" w:hAnsi="Arial" w:cs="Arial"/>
          <w:spacing w:val="8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1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denoting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entities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(data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instances), setting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full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focus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denotations,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hence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fulfils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goals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without ABox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reasoning.</w:t>
      </w:r>
    </w:p>
    <w:p w14:paraId="5F794D76" w14:textId="77777777" w:rsidR="00B77D6E" w:rsidRDefault="00D6358D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1"/>
          <w:sz w:val="16"/>
          <w:szCs w:val="16"/>
        </w:rPr>
        <w:t>Current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solutions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acquire</w:t>
      </w:r>
      <w:r>
        <w:rPr>
          <w:rFonts w:ascii="Arial" w:eastAsia="Arial" w:hAnsi="Arial" w:cs="Arial"/>
          <w:spacing w:val="1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process</w:t>
      </w:r>
      <w:r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life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science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 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mainly </w:t>
      </w:r>
      <w:r>
        <w:rPr>
          <w:rFonts w:ascii="Arial" w:eastAsia="Arial" w:hAnsi="Arial" w:cs="Arial"/>
          <w:w w:val="88"/>
          <w:sz w:val="16"/>
          <w:szCs w:val="16"/>
        </w:rPr>
        <w:t>focused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net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 xml:space="preserve">orks, </w:t>
      </w:r>
      <w:r>
        <w:rPr>
          <w:rFonts w:ascii="Arial" w:eastAsia="Arial" w:hAnsi="Arial" w:cs="Arial"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path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w</w:t>
      </w:r>
      <w:r>
        <w:rPr>
          <w:rFonts w:ascii="Arial" w:eastAsia="Arial" w:hAnsi="Arial" w:cs="Arial"/>
          <w:w w:val="87"/>
          <w:sz w:val="16"/>
          <w:szCs w:val="16"/>
        </w:rPr>
        <w:t>ays,  and</w:t>
      </w:r>
      <w:r>
        <w:rPr>
          <w:rFonts w:ascii="Arial" w:eastAsia="Arial" w:hAnsi="Arial" w:cs="Arial"/>
          <w:spacing w:val="1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sequences.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Recent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has</w:t>
      </w:r>
      <w:r>
        <w:rPr>
          <w:rFonts w:ascii="Arial" w:eastAsia="Arial" w:hAnsi="Arial" w:cs="Arial"/>
          <w:spacing w:val="2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been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concerned 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functional 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analysis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data, 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mostly</w:t>
      </w:r>
    </w:p>
    <w:p w14:paraId="4B9D8394" w14:textId="77777777" w:rsidR="00B77D6E" w:rsidRDefault="00D6358D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limited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syntactic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approaches,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without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su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f</w:t>
      </w:r>
      <w:r>
        <w:rPr>
          <w:rFonts w:ascii="Arial" w:eastAsia="Arial" w:hAnsi="Arial" w:cs="Arial"/>
          <w:w w:val="90"/>
          <w:sz w:val="16"/>
          <w:szCs w:val="16"/>
        </w:rPr>
        <w:t xml:space="preserve">ficiently 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analysing</w:t>
      </w:r>
      <w:r>
        <w:rPr>
          <w:rFonts w:ascii="Arial" w:eastAsia="Arial" w:hAnsi="Arial" w:cs="Arial"/>
          <w:spacing w:val="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partly</w:t>
      </w:r>
    </w:p>
    <w:p w14:paraId="74CDAB31" w14:textId="77777777" w:rsidR="00B77D6E" w:rsidRDefault="00B77D6E">
      <w:pPr>
        <w:spacing w:after="0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112D5C4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439015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9F5CE6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5FD520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240273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22C3E11" w14:textId="77777777" w:rsidR="00B77D6E" w:rsidRDefault="00B77D6E">
      <w:pPr>
        <w:spacing w:before="17" w:after="0" w:line="280" w:lineRule="exact"/>
        <w:rPr>
          <w:sz w:val="28"/>
          <w:szCs w:val="28"/>
        </w:rPr>
      </w:pPr>
    </w:p>
    <w:p w14:paraId="56560604" w14:textId="0AC03E09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7" behindDoc="1" locked="0" layoutInCell="1" allowOverlap="1" wp14:anchorId="60ECDD57" wp14:editId="7CA96CCF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10160" r="11430" b="7620"/>
                <wp:wrapNone/>
                <wp:docPr id="1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133" name="Freeform 34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2463F" id="Group 33" o:spid="_x0000_s1026" style="position:absolute;margin-left:13.45pt;margin-top:-7.85pt;width:29.9pt;height:.1pt;z-index:-1263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">
                <v:shape id="Freeform 34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eU8EA&#10;AADcAAAADwAAAGRycy9kb3ducmV2LnhtbERPS4vCMBC+L/gfwgh7W1MVFqlG0bqLe/Vx8TY2Y1ts&#10;JqGJbddfv1kQvM3H95zFqje1aKnxlWUF41ECgji3uuJCwen4/TED4QOyxtoyKfglD6vl4G2BqbYd&#10;76k9hELEEPYpKihDcKmUPi/JoB9ZRxy5q20MhgibQuoGuxhuajlJkk9psOLYUKKjrKT8drgbBdvH&#10;5Suz+3a2WZ/Oga87l207p9T7sF/PQQTqw0v8dP/oOH86hf9n4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x3lPBAAAA3AAAAA8AAAAAAAAAAAAAAAAAmAIAAGRycy9kb3du&#10;cmV2LnhtbFBLBQYAAAAABAAEAPUAAACG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8" behindDoc="1" locked="0" layoutInCell="1" allowOverlap="1" wp14:anchorId="79F442D8" wp14:editId="2102186D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985" r="3810" b="13335"/>
                <wp:wrapNone/>
                <wp:docPr id="1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131" name="Freeform 32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4C69" id="Group 31" o:spid="_x0000_s1026" style="position:absolute;margin-left:48.35pt;margin-top:-2.85pt;width:.1pt;height:29.9pt;z-index:-1262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">
                <v:shape id="Freeform 32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Mq8EA&#10;AADcAAAADwAAAGRycy9kb3ducmV2LnhtbERP3WrCMBS+H/gO4QjezbSKMjqjiLKyGwVrH+DQHJti&#10;c1KSTLu3XwaD3Z2P7/dsdqPtxYN86BwryOcZCOLG6Y5bBfX14/UNRIjIGnvHpOCbAuy2k5cNFto9&#10;+UKPKrYihXAoUIGJcSikDI0hi2HuBuLE3Zy3GBP0rdQenync9nKRZWtpsePUYHCgg6HmXn1ZBfdr&#10;Xh67sl6t8XiuT6U5+D1VSs2m4/4dRKQx/ov/3J86zV/m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gDKv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19" behindDoc="1" locked="0" layoutInCell="1" allowOverlap="1" wp14:anchorId="2AB55C6B" wp14:editId="516B5F99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10160" r="10160" b="7620"/>
                <wp:wrapNone/>
                <wp:docPr id="1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129" name="Freeform 30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57A3A" id="Group 29" o:spid="_x0000_s1026" style="position:absolute;margin-left:665.3pt;margin-top:-7.85pt;width:29.9pt;height:.1pt;z-index:-1261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">
                <v:shape id="Freeform 30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/ZMEA&#10;AADcAAAADwAAAGRycy9kb3ducmV2LnhtbERPO2/CMBDeK/EfrEPqVhwYEAQMggBqVx4L2xEfSUR8&#10;tmKTpP31daVKbPfpe95y3ZtatNT4yrKC8SgBQZxbXXGh4HI+fMxA+ICssbZMCr7Jw3o1eFtiqm3H&#10;R2pPoRAxhH2KCsoQXCqlz0sy6EfWEUfubhuDIcKmkLrBLoabWk6SZCoNVhwbSnSUlZQ/Tk+jYPdz&#10;22f22M62m8s18P3TZbvOKfU+7DcLEIH68BL/u790nD+Zw98z8QK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Af2TBAAAA3AAAAA8AAAAAAAAAAAAAAAAAmAIAAGRycy9kb3du&#10;cmV2LnhtbFBLBQYAAAAABAAEAPUAAACG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0" behindDoc="1" locked="0" layoutInCell="1" allowOverlap="1" wp14:anchorId="0AA749C5" wp14:editId="1875CE17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6985" r="3810" b="13335"/>
                <wp:wrapNone/>
                <wp:docPr id="1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127" name="Freeform 28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185FA" id="Group 27" o:spid="_x0000_s1026" style="position:absolute;margin-left:660.35pt;margin-top:-2.85pt;width:.1pt;height:29.9pt;z-index:-1260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">
                <v:shape id="Freeform 28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nmcEA&#10;AADcAAAADwAAAGRycy9kb3ducmV2LnhtbERP3WrCMBS+F3yHcITdaaowlc4ooqx4s8HaPsChOWuK&#10;zUlJMu3efhEG3p2P7/fsDqPtxY186BwrWC4yEMSN0x23Curqfb4FESKyxt4xKfilAIf9dLLDXLs7&#10;f9GtjK1IIRxyVGBiHHIpQ2PIYli4gThx385bjAn6VmqP9xRue7nKsrW02HFqMDjQyVBzLX+sgmu1&#10;LM5dUb+u8fxZfxTm5I9UKvUyG49vICKN8Sn+d190mr/awOO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cp5n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8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#8</w:t>
      </w:r>
    </w:p>
    <w:p w14:paraId="3D319A40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32F75813" w14:textId="77777777" w:rsidR="00B77D6E" w:rsidRDefault="00B77D6E">
      <w:pPr>
        <w:spacing w:before="5" w:after="0" w:line="160" w:lineRule="exact"/>
        <w:rPr>
          <w:sz w:val="16"/>
          <w:szCs w:val="16"/>
        </w:rPr>
      </w:pPr>
    </w:p>
    <w:p w14:paraId="55FAAE0A" w14:textId="77777777" w:rsidR="00B77D6E" w:rsidRDefault="00D6358D">
      <w:pPr>
        <w:spacing w:after="0" w:line="240" w:lineRule="auto"/>
        <w:ind w:left="2062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-11"/>
          <w:w w:val="89"/>
          <w:sz w:val="15"/>
          <w:szCs w:val="15"/>
        </w:rPr>
        <w:t>T</w:t>
      </w:r>
      <w:r>
        <w:rPr>
          <w:rFonts w:ascii="Arial" w:eastAsia="Arial" w:hAnsi="Arial" w:cs="Arial"/>
          <w:w w:val="89"/>
          <w:sz w:val="15"/>
          <w:szCs w:val="15"/>
        </w:rPr>
        <w:t>able</w:t>
      </w:r>
      <w:r>
        <w:rPr>
          <w:rFonts w:ascii="Arial" w:eastAsia="Arial" w:hAnsi="Arial" w:cs="Arial"/>
          <w:spacing w:val="3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w w:val="89"/>
          <w:sz w:val="15"/>
          <w:szCs w:val="15"/>
        </w:rPr>
        <w:t>16.</w:t>
      </w:r>
      <w:r>
        <w:rPr>
          <w:rFonts w:ascii="Arial" w:eastAsia="Arial" w:hAnsi="Arial" w:cs="Arial"/>
          <w:spacing w:val="1"/>
          <w:w w:val="8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Brief</w:t>
      </w:r>
      <w:r>
        <w:rPr>
          <w:rFonts w:ascii="Arial" w:eastAsia="Arial" w:hAnsi="Arial" w:cs="Arial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w w:val="91"/>
          <w:sz w:val="15"/>
          <w:szCs w:val="15"/>
        </w:rPr>
        <w:t xml:space="preserve">description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-5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 xml:space="preserve">ontological </w:t>
      </w:r>
      <w:r>
        <w:rPr>
          <w:rFonts w:ascii="Arial" w:eastAsia="Arial" w:hAnsi="Arial" w:cs="Arial"/>
          <w:spacing w:val="8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sources,</w:t>
      </w:r>
      <w:r>
        <w:rPr>
          <w:rFonts w:ascii="Arial" w:eastAsia="Arial" w:hAnsi="Arial" w:cs="Arial"/>
          <w:spacing w:val="-10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spacing w:val="-2"/>
          <w:w w:val="87"/>
          <w:sz w:val="15"/>
          <w:szCs w:val="15"/>
        </w:rPr>
        <w:t>e</w:t>
      </w:r>
      <w:r>
        <w:rPr>
          <w:rFonts w:ascii="Arial" w:eastAsia="Arial" w:hAnsi="Arial" w:cs="Arial"/>
          <w:w w:val="87"/>
          <w:sz w:val="15"/>
          <w:szCs w:val="15"/>
        </w:rPr>
        <w:t>xpress</w:t>
      </w:r>
      <w:r>
        <w:rPr>
          <w:rFonts w:ascii="Arial" w:eastAsia="Arial" w:hAnsi="Arial" w:cs="Arial"/>
          <w:spacing w:val="-3"/>
          <w:w w:val="87"/>
          <w:sz w:val="15"/>
          <w:szCs w:val="15"/>
        </w:rPr>
        <w:t>i</w:t>
      </w:r>
      <w:r>
        <w:rPr>
          <w:rFonts w:ascii="Arial" w:eastAsia="Arial" w:hAnsi="Arial" w:cs="Arial"/>
          <w:w w:val="87"/>
          <w:sz w:val="15"/>
          <w:szCs w:val="15"/>
        </w:rPr>
        <w:t xml:space="preserve">vity </w:t>
      </w:r>
      <w:r>
        <w:rPr>
          <w:rFonts w:ascii="Arial" w:eastAsia="Arial" w:hAnsi="Arial" w:cs="Arial"/>
          <w:spacing w:val="3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and</w:t>
      </w:r>
      <w:r>
        <w:rPr>
          <w:rFonts w:ascii="Arial" w:eastAsia="Arial" w:hAnsi="Arial" w:cs="Arial"/>
          <w:spacing w:val="-1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w w:val="87"/>
          <w:sz w:val="15"/>
          <w:szCs w:val="15"/>
        </w:rPr>
        <w:t>reasoning</w:t>
      </w:r>
      <w:r>
        <w:rPr>
          <w:rFonts w:ascii="Arial" w:eastAsia="Arial" w:hAnsi="Arial" w:cs="Arial"/>
          <w:spacing w:val="8"/>
          <w:w w:val="8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performance.</w:t>
      </w:r>
    </w:p>
    <w:p w14:paraId="0CF38702" w14:textId="77777777" w:rsidR="00B77D6E" w:rsidRDefault="00B77D6E">
      <w:pPr>
        <w:spacing w:before="4" w:after="0" w:line="100" w:lineRule="exact"/>
        <w:rPr>
          <w:sz w:val="10"/>
          <w:szCs w:val="10"/>
        </w:rPr>
      </w:pPr>
    </w:p>
    <w:p w14:paraId="758F153D" w14:textId="570980E0" w:rsidR="00B77D6E" w:rsidRDefault="00E25282">
      <w:pPr>
        <w:spacing w:after="0" w:line="240" w:lineRule="auto"/>
        <w:ind w:left="2902" w:right="2926"/>
        <w:jc w:val="both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9" behindDoc="1" locked="0" layoutInCell="1" allowOverlap="1" wp14:anchorId="4EC5B653" wp14:editId="03C927D3">
                <wp:simplePos x="0" y="0"/>
                <wp:positionH relativeFrom="page">
                  <wp:posOffset>1905000</wp:posOffset>
                </wp:positionH>
                <wp:positionV relativeFrom="paragraph">
                  <wp:posOffset>-5080</wp:posOffset>
                </wp:positionV>
                <wp:extent cx="5160645" cy="1270"/>
                <wp:effectExtent l="9525" t="11430" r="11430" b="6350"/>
                <wp:wrapNone/>
                <wp:docPr id="1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645" cy="1270"/>
                          <a:chOff x="3000" y="-8"/>
                          <a:chExt cx="8127" cy="2"/>
                        </a:xfrm>
                      </wpg:grpSpPr>
                      <wps:wsp>
                        <wps:cNvPr id="125" name="Freeform 26"/>
                        <wps:cNvSpPr>
                          <a:spLocks/>
                        </wps:cNvSpPr>
                        <wps:spPr bwMode="auto">
                          <a:xfrm>
                            <a:off x="3000" y="-8"/>
                            <a:ext cx="8127" cy="2"/>
                          </a:xfrm>
                          <a:custGeom>
                            <a:avLst/>
                            <a:gdLst>
                              <a:gd name="T0" fmla="+- 0 3000 3000"/>
                              <a:gd name="T1" fmla="*/ T0 w 8127"/>
                              <a:gd name="T2" fmla="+- 0 11127 3000"/>
                              <a:gd name="T3" fmla="*/ T2 w 8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27">
                                <a:moveTo>
                                  <a:pt x="0" y="0"/>
                                </a:moveTo>
                                <a:lnTo>
                                  <a:pt x="8127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7CC14" id="Group 25" o:spid="_x0000_s1026" style="position:absolute;margin-left:150pt;margin-top:-.4pt;width:406.35pt;height:.1pt;z-index:-1251;mso-position-horizontal-relative:page" coordorigin="3000,-8" coordsize="8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">
                <v:shape id="Freeform 26" o:spid="_x0000_s1027" style="position:absolute;left:3000;top:-8;width:8127;height:2;visibility:visible;mso-wrap-style:square;v-text-anchor:top" coordsize="81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mHh8MA&#10;AADcAAAADwAAAGRycy9kb3ducmV2LnhtbERP22oCMRB9L/gPYYS+1axCS1mNUopKaUGtN3wcNuPu&#10;YjLZJqm7/ftGKPRtDuc6k1lnjbiSD7VjBcNBBoK4cLrmUsF+t3h4BhEiskbjmBT8UIDZtHc3wVy7&#10;lj/puo2lSCEcclRQxdjkUoaiIoth4BrixJ2dtxgT9KXUHtsUbo0cZdmTtFhzaqiwodeKisv22yp4&#10;/zqY1dyelu1m1R3XS2/c4cModd/vXsYgInXxX/znftNp/ugRbs+k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mHh8MAAADcAAAADwAAAAAAAAAAAAAAAACYAgAAZHJzL2Rv&#10;d25yZXYueG1sUEsFBgAAAAAEAAQA9QAAAIgDAAAAAA==&#10;" path="m,l8127,e" filled="f" strokeweight=".17569mm">
                  <v:path arrowok="t" o:connecttype="custom" o:connectlocs="0,0;8127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 xml:space="preserve">Onto            </w:t>
      </w:r>
      <w:r w:rsidR="00D6358D"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6"/>
          <w:sz w:val="16"/>
          <w:szCs w:val="16"/>
        </w:rPr>
        <w:t>Class</w:t>
      </w:r>
      <w:r w:rsidR="00D6358D"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(n) </w:t>
      </w:r>
      <w:r w:rsidR="00D6358D"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87"/>
          <w:sz w:val="16"/>
          <w:szCs w:val="16"/>
        </w:rPr>
        <w:t>Su</w:t>
      </w:r>
      <w:r w:rsidR="00D6358D">
        <w:rPr>
          <w:rFonts w:ascii="Arial" w:eastAsia="Arial" w:hAnsi="Arial" w:cs="Arial"/>
          <w:spacing w:val="-5"/>
          <w:w w:val="87"/>
          <w:sz w:val="16"/>
          <w:szCs w:val="16"/>
        </w:rPr>
        <w:t>b</w:t>
      </w:r>
      <w:r w:rsidR="00D6358D">
        <w:rPr>
          <w:rFonts w:ascii="Arial" w:eastAsia="Arial" w:hAnsi="Arial" w:cs="Arial"/>
          <w:w w:val="87"/>
          <w:sz w:val="16"/>
          <w:szCs w:val="16"/>
        </w:rPr>
        <w:t>.</w:t>
      </w:r>
      <w:r w:rsidR="00D6358D"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Axioms 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3"/>
          <w:sz w:val="16"/>
          <w:szCs w:val="16"/>
        </w:rPr>
        <w:t>Equi.</w:t>
      </w:r>
      <w:r w:rsidR="00D6358D">
        <w:rPr>
          <w:rFonts w:ascii="Arial" w:eastAsia="Arial" w:hAnsi="Arial" w:cs="Arial"/>
          <w:spacing w:val="-2"/>
          <w:w w:val="9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Axioms   </w:t>
      </w:r>
      <w:r w:rsidR="00D6358D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DL   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2"/>
          <w:sz w:val="16"/>
          <w:szCs w:val="16"/>
        </w:rPr>
        <w:t>Classification</w:t>
      </w:r>
      <w:r w:rsidR="00D6358D">
        <w:rPr>
          <w:rFonts w:ascii="Arial" w:eastAsia="Arial" w:hAnsi="Arial" w:cs="Arial"/>
          <w:spacing w:val="-1"/>
          <w:w w:val="9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(h)  </w:t>
      </w:r>
      <w:r w:rsidR="00D6358D">
        <w:rPr>
          <w:rFonts w:ascii="Arial" w:eastAsia="Arial" w:hAnsi="Arial" w:cs="Arial"/>
          <w:spacing w:val="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CQ1  </w:t>
      </w:r>
      <w:r w:rsidR="00D6358D">
        <w:rPr>
          <w:rFonts w:ascii="Arial" w:eastAsia="Arial" w:hAnsi="Arial" w:cs="Arial"/>
          <w:spacing w:val="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CQ2  </w:t>
      </w:r>
      <w:r w:rsidR="00D6358D">
        <w:rPr>
          <w:rFonts w:ascii="Arial" w:eastAsia="Arial" w:hAnsi="Arial" w:cs="Arial"/>
          <w:spacing w:val="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CQ3  </w:t>
      </w:r>
      <w:r w:rsidR="00D6358D">
        <w:rPr>
          <w:rFonts w:ascii="Arial" w:eastAsia="Arial" w:hAnsi="Arial" w:cs="Arial"/>
          <w:spacing w:val="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CQ4  </w:t>
      </w:r>
      <w:r w:rsidR="00D6358D">
        <w:rPr>
          <w:rFonts w:ascii="Arial" w:eastAsia="Arial" w:hAnsi="Arial" w:cs="Arial"/>
          <w:spacing w:val="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CQ5  </w:t>
      </w:r>
      <w:r w:rsidR="00D6358D">
        <w:rPr>
          <w:rFonts w:ascii="Arial" w:eastAsia="Arial" w:hAnsi="Arial" w:cs="Arial"/>
          <w:spacing w:val="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CQ6</w:t>
      </w:r>
    </w:p>
    <w:p w14:paraId="0D2ECA3C" w14:textId="77777777" w:rsidR="00B77D6E" w:rsidRDefault="00D6358D">
      <w:pPr>
        <w:spacing w:before="35" w:after="0" w:line="240" w:lineRule="auto"/>
        <w:ind w:left="2902" w:right="1061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a</w:t>
      </w:r>
      <w:r>
        <w:rPr>
          <w:rFonts w:ascii="Arial" w:eastAsia="Arial" w:hAnsi="Arial" w:cs="Arial"/>
          <w:w w:val="99"/>
          <w:sz w:val="16"/>
          <w:szCs w:val="16"/>
        </w:rPr>
        <w:t>w</w:t>
      </w:r>
    </w:p>
    <w:p w14:paraId="57112A0D" w14:textId="2E00D63D" w:rsidR="00B77D6E" w:rsidRDefault="00E25282">
      <w:pPr>
        <w:spacing w:after="0" w:line="220" w:lineRule="atLeast"/>
        <w:ind w:left="2902" w:right="2900"/>
        <w:jc w:val="both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0" behindDoc="1" locked="0" layoutInCell="1" allowOverlap="1" wp14:anchorId="11F06AFE" wp14:editId="5D6605FE">
                <wp:simplePos x="0" y="0"/>
                <wp:positionH relativeFrom="page">
                  <wp:posOffset>1905000</wp:posOffset>
                </wp:positionH>
                <wp:positionV relativeFrom="paragraph">
                  <wp:posOffset>720090</wp:posOffset>
                </wp:positionV>
                <wp:extent cx="5160645" cy="1270"/>
                <wp:effectExtent l="9525" t="11430" r="11430" b="6350"/>
                <wp:wrapNone/>
                <wp:docPr id="1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645" cy="1270"/>
                          <a:chOff x="3000" y="1134"/>
                          <a:chExt cx="8127" cy="2"/>
                        </a:xfrm>
                      </wpg:grpSpPr>
                      <wps:wsp>
                        <wps:cNvPr id="123" name="Freeform 24"/>
                        <wps:cNvSpPr>
                          <a:spLocks/>
                        </wps:cNvSpPr>
                        <wps:spPr bwMode="auto">
                          <a:xfrm>
                            <a:off x="3000" y="1134"/>
                            <a:ext cx="8127" cy="2"/>
                          </a:xfrm>
                          <a:custGeom>
                            <a:avLst/>
                            <a:gdLst>
                              <a:gd name="T0" fmla="+- 0 3000 3000"/>
                              <a:gd name="T1" fmla="*/ T0 w 8127"/>
                              <a:gd name="T2" fmla="+- 0 11127 3000"/>
                              <a:gd name="T3" fmla="*/ T2 w 8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27">
                                <a:moveTo>
                                  <a:pt x="0" y="0"/>
                                </a:moveTo>
                                <a:lnTo>
                                  <a:pt x="8127" y="0"/>
                                </a:lnTo>
                              </a:path>
                            </a:pathLst>
                          </a:custGeom>
                          <a:noFill/>
                          <a:ln w="63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F4008" id="Group 23" o:spid="_x0000_s1026" style="position:absolute;margin-left:150pt;margin-top:56.7pt;width:406.35pt;height:.1pt;z-index:-1250;mso-position-horizontal-relative:page" coordorigin="3000,1134" coordsize="8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">
                <v:shape id="Freeform 24" o:spid="_x0000_s1027" style="position:absolute;left:3000;top:1134;width:8127;height:2;visibility:visible;mso-wrap-style:square;v-text-anchor:top" coordsize="81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6aMMA&#10;AADcAAAADwAAAGRycy9kb3ducmV2LnhtbERP22oCMRB9L/gPYYS+1awWSlmNUopKaUGtN3wcNuPu&#10;YjLZJqm7/ftGKPRtDuc6k1lnjbiSD7VjBcNBBoK4cLrmUsF+t3h4BhEiskbjmBT8UIDZtHc3wVy7&#10;lj/puo2lSCEcclRQxdjkUoaiIoth4BrixJ2dtxgT9KXUHtsUbo0cZdmTtFhzaqiwodeKisv22yp4&#10;/zqY1dyelu1m1R3XS2/c4cModd/vXsYgInXxX/znftNp/ugRbs+k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y6aMMAAADcAAAADwAAAAAAAAAAAAAAAACYAgAAZHJzL2Rv&#10;d25yZXYueG1sUEsFBgAAAAAEAAQA9QAAAIgDAAAAAA==&#10;" path="m,l8127,e" filled="f" strokeweight=".17569mm">
                  <v:path arrowok="t" o:connecttype="custom" o:connectlocs="0,0;8127,0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 xml:space="preserve">x1                    </w:t>
      </w:r>
      <w:r w:rsidR="00D6358D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903          </w:t>
      </w:r>
      <w:r w:rsidR="00D6358D">
        <w:rPr>
          <w:rFonts w:ascii="Arial" w:eastAsia="Arial" w:hAnsi="Arial" w:cs="Arial"/>
          <w:spacing w:val="2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1053             </w:t>
      </w:r>
      <w:r w:rsidR="00D6358D">
        <w:rPr>
          <w:rFonts w:ascii="Arial" w:eastAsia="Arial" w:hAnsi="Arial" w:cs="Arial"/>
          <w:spacing w:val="3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647        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 xml:space="preserve">ALC         </w:t>
      </w:r>
      <w:r w:rsidR="00D6358D">
        <w:rPr>
          <w:rFonts w:ascii="Arial" w:eastAsia="Arial" w:hAnsi="Arial" w:cs="Arial"/>
          <w:i/>
          <w:spacing w:val="3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1998ms       </w:t>
      </w:r>
      <w:r w:rsidR="00D6358D"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6ms  </w:t>
      </w:r>
      <w:r w:rsidR="00D6358D"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9ms </w:t>
      </w:r>
      <w:r w:rsidR="00D6358D"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15ms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17ms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20ms x3                   </w:t>
      </w:r>
      <w:r w:rsidR="00D6358D">
        <w:rPr>
          <w:rFonts w:ascii="Arial" w:eastAsia="Arial" w:hAnsi="Arial" w:cs="Arial"/>
          <w:spacing w:val="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2512         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2957            </w:t>
      </w:r>
      <w:r w:rsidR="00D6358D">
        <w:rPr>
          <w:rFonts w:ascii="Arial" w:eastAsia="Arial" w:hAnsi="Arial" w:cs="Arial"/>
          <w:spacing w:val="4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1945       </w:t>
      </w:r>
      <w:r w:rsidR="00D6358D"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 xml:space="preserve">ALC         </w:t>
      </w:r>
      <w:r w:rsidR="00D6358D">
        <w:rPr>
          <w:rFonts w:ascii="Arial" w:eastAsia="Arial" w:hAnsi="Arial" w:cs="Arial"/>
          <w:i/>
          <w:spacing w:val="3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6448ms       </w:t>
      </w:r>
      <w:r w:rsidR="00D6358D">
        <w:rPr>
          <w:rFonts w:ascii="Arial" w:eastAsia="Arial" w:hAnsi="Arial" w:cs="Arial"/>
          <w:spacing w:val="3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5ms  </w:t>
      </w:r>
      <w:r w:rsidR="00D6358D"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5ms </w:t>
      </w:r>
      <w:r w:rsidR="00D6358D"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18ms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23ms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23ms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23ms x10                 </w:t>
      </w:r>
      <w:r w:rsidR="00D6358D">
        <w:rPr>
          <w:rFonts w:ascii="Arial" w:eastAsia="Arial" w:hAnsi="Arial" w:cs="Arial"/>
          <w:spacing w:val="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8599        </w:t>
      </w:r>
      <w:r w:rsidR="00D6358D">
        <w:rPr>
          <w:rFonts w:ascii="Arial" w:eastAsia="Arial" w:hAnsi="Arial" w:cs="Arial"/>
          <w:spacing w:val="2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10268           </w:t>
      </w:r>
      <w:r w:rsidR="00D6358D">
        <w:rPr>
          <w:rFonts w:ascii="Arial" w:eastAsia="Arial" w:hAnsi="Arial" w:cs="Arial"/>
          <w:spacing w:val="3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6707       </w:t>
      </w:r>
      <w:r w:rsidR="00D6358D"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 xml:space="preserve">ALC        </w:t>
      </w:r>
      <w:r w:rsidR="00D6358D">
        <w:rPr>
          <w:rFonts w:ascii="Arial" w:eastAsia="Arial" w:hAnsi="Arial" w:cs="Arial"/>
          <w:i/>
          <w:spacing w:val="4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48259ms     </w:t>
      </w:r>
      <w:r w:rsidR="00D6358D">
        <w:rPr>
          <w:rFonts w:ascii="Arial" w:eastAsia="Arial" w:hAnsi="Arial" w:cs="Arial"/>
          <w:spacing w:val="3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12ms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14ms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19ms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21ms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22ms x30                </w:t>
      </w:r>
      <w:r w:rsidR="00D6358D">
        <w:rPr>
          <w:rFonts w:ascii="Arial" w:eastAsia="Arial" w:hAnsi="Arial" w:cs="Arial"/>
          <w:spacing w:val="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25945       </w:t>
      </w:r>
      <w:r w:rsidR="00D6358D"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31072          </w:t>
      </w:r>
      <w:r w:rsidR="00D6358D"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20398      </w:t>
      </w:r>
      <w:r w:rsidR="00D6358D">
        <w:rPr>
          <w:rFonts w:ascii="Arial" w:eastAsia="Arial" w:hAnsi="Arial" w:cs="Arial"/>
          <w:spacing w:val="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i/>
          <w:sz w:val="16"/>
          <w:szCs w:val="16"/>
        </w:rPr>
        <w:t xml:space="preserve">ALC       </w:t>
      </w:r>
      <w:r w:rsidR="00D6358D">
        <w:rPr>
          <w:rFonts w:ascii="Arial" w:eastAsia="Arial" w:hAnsi="Arial" w:cs="Arial"/>
          <w:i/>
          <w:spacing w:val="44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395648ms     </w:t>
      </w:r>
      <w:r w:rsidR="00D6358D"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7ms  </w:t>
      </w:r>
      <w:r w:rsidR="00D6358D"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 xml:space="preserve">8ms </w:t>
      </w:r>
      <w:r w:rsidR="00D6358D"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16ms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19ms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21ms</w:t>
      </w:r>
      <w:r w:rsidR="00D6358D"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21ms Modularized</w:t>
      </w:r>
    </w:p>
    <w:p w14:paraId="48870EC9" w14:textId="77777777" w:rsidR="00B77D6E" w:rsidRDefault="00B77D6E">
      <w:pPr>
        <w:spacing w:before="18" w:after="0" w:line="240" w:lineRule="exact"/>
        <w:rPr>
          <w:sz w:val="24"/>
          <w:szCs w:val="24"/>
        </w:rPr>
      </w:pPr>
    </w:p>
    <w:p w14:paraId="004F1B9A" w14:textId="77777777" w:rsidR="00B77D6E" w:rsidRDefault="00B77D6E">
      <w:pPr>
        <w:spacing w:after="0"/>
        <w:sectPr w:rsidR="00B77D6E">
          <w:headerReference w:type="default" r:id="rId21"/>
          <w:pgSz w:w="14180" w:h="20020"/>
          <w:pgMar w:top="3020" w:right="160" w:bottom="280" w:left="160" w:header="1385" w:footer="0" w:gutter="0"/>
          <w:cols w:space="720"/>
        </w:sectPr>
      </w:pPr>
    </w:p>
    <w:p w14:paraId="75E2899B" w14:textId="77777777" w:rsidR="00B77D6E" w:rsidRDefault="00D6358D">
      <w:pPr>
        <w:spacing w:before="32" w:after="0" w:line="285" w:lineRule="auto"/>
        <w:ind w:left="2062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>implicit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meaning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under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sur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>ace</w:t>
      </w:r>
      <w:r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structures.</w:t>
      </w:r>
      <w:r>
        <w:rPr>
          <w:rFonts w:ascii="Arial" w:eastAsia="Arial" w:hAnsi="Arial" w:cs="Arial"/>
          <w:spacing w:val="2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eral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limitations </w:t>
      </w:r>
      <w:r>
        <w:rPr>
          <w:rFonts w:ascii="Arial" w:eastAsia="Arial" w:hAnsi="Arial" w:cs="Arial"/>
          <w:w w:val="84"/>
          <w:sz w:val="16"/>
          <w:szCs w:val="16"/>
        </w:rPr>
        <w:t>need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highlighted:</w:t>
      </w:r>
    </w:p>
    <w:p w14:paraId="0EC5F507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5B55B6D4" w14:textId="77777777" w:rsidR="00B77D6E" w:rsidRDefault="00D6358D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Considerable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scaling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problems</w:t>
      </w:r>
      <w:r>
        <w:rPr>
          <w:rFonts w:ascii="Arial" w:eastAsia="Arial" w:hAnsi="Arial" w:cs="Arial"/>
          <w:spacing w:val="3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issues </w:t>
      </w:r>
      <w:r>
        <w:rPr>
          <w:rFonts w:ascii="Arial" w:eastAsia="Arial" w:hAnsi="Arial" w:cs="Arial"/>
          <w:sz w:val="16"/>
          <w:szCs w:val="16"/>
        </w:rPr>
        <w:t>could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demonstrated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when </w:t>
      </w:r>
      <w:r>
        <w:rPr>
          <w:rFonts w:ascii="Arial" w:eastAsia="Arial" w:hAnsi="Arial" w:cs="Arial"/>
          <w:w w:val="89"/>
          <w:sz w:val="16"/>
          <w:szCs w:val="16"/>
        </w:rPr>
        <w:t>increasing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size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of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data.</w:t>
      </w:r>
      <w:r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This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can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6"/>
          <w:sz w:val="16"/>
          <w:szCs w:val="16"/>
        </w:rPr>
        <w:t>partially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miti</w:t>
      </w:r>
      <w:r>
        <w:rPr>
          <w:rFonts w:ascii="Arial" w:eastAsia="Arial" w:hAnsi="Arial" w:cs="Arial"/>
          <w:spacing w:val="-1"/>
          <w:w w:val="99"/>
          <w:sz w:val="16"/>
          <w:szCs w:val="16"/>
        </w:rPr>
        <w:t>g</w:t>
      </w:r>
      <w:r>
        <w:rPr>
          <w:rFonts w:ascii="Arial" w:eastAsia="Arial" w:hAnsi="Arial" w:cs="Arial"/>
          <w:w w:val="85"/>
          <w:sz w:val="16"/>
          <w:szCs w:val="16"/>
        </w:rPr>
        <w:t>ated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by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narr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wing </w:t>
      </w:r>
      <w:r>
        <w:rPr>
          <w:rFonts w:ascii="Arial" w:eastAsia="Arial" w:hAnsi="Arial" w:cs="Arial"/>
          <w:w w:val="86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o</w:t>
      </w:r>
      <w:r>
        <w:rPr>
          <w:rFonts w:ascii="Arial" w:eastAsia="Arial" w:hAnsi="Arial" w:cs="Arial"/>
          <w:w w:val="86"/>
          <w:sz w:val="16"/>
          <w:szCs w:val="16"/>
        </w:rPr>
        <w:t>wn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content</w:t>
      </w:r>
      <w:r>
        <w:rPr>
          <w:rFonts w:ascii="Arial" w:eastAsia="Arial" w:hAnsi="Arial" w:cs="Arial"/>
          <w:spacing w:val="2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interest,</w:t>
      </w:r>
      <w:r>
        <w:rPr>
          <w:rFonts w:ascii="Arial" w:eastAsia="Arial" w:hAnsi="Arial" w:cs="Arial"/>
          <w:spacing w:val="3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such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as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done</w:t>
      </w:r>
      <w:r>
        <w:rPr>
          <w:rFonts w:ascii="Arial" w:eastAsia="Arial" w:hAnsi="Arial" w:cs="Arial"/>
          <w:spacing w:val="1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90"/>
          <w:sz w:val="16"/>
          <w:szCs w:val="16"/>
        </w:rPr>
        <w:t xml:space="preserve">xample, </w:t>
      </w:r>
      <w:r>
        <w:rPr>
          <w:rFonts w:ascii="Arial" w:eastAsia="Arial" w:hAnsi="Arial" w:cs="Arial"/>
          <w:w w:val="89"/>
          <w:sz w:val="16"/>
          <w:szCs w:val="16"/>
        </w:rPr>
        <w:t>where the</w:t>
      </w:r>
      <w:r>
        <w:rPr>
          <w:rFonts w:ascii="Arial" w:eastAsia="Arial" w:hAnsi="Arial" w:cs="Arial"/>
          <w:spacing w:val="-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content </w:t>
      </w:r>
      <w:r>
        <w:rPr>
          <w:rFonts w:ascii="Arial" w:eastAsia="Arial" w:hAnsi="Arial" w:cs="Arial"/>
          <w:spacing w:val="-2"/>
          <w:w w:val="89"/>
          <w:sz w:val="16"/>
          <w:szCs w:val="16"/>
        </w:rPr>
        <w:t>w</w:t>
      </w:r>
      <w:r>
        <w:rPr>
          <w:rFonts w:ascii="Arial" w:eastAsia="Arial" w:hAnsi="Arial" w:cs="Arial"/>
          <w:w w:val="89"/>
          <w:sz w:val="16"/>
          <w:szCs w:val="16"/>
        </w:rPr>
        <w:t>as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filtered</w:t>
      </w:r>
      <w:r>
        <w:rPr>
          <w:rFonts w:ascii="Arial" w:eastAsia="Arial" w:hAnsi="Arial" w:cs="Arial"/>
          <w:spacing w:val="2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one</w:t>
      </w:r>
      <w:r>
        <w:rPr>
          <w:rFonts w:ascii="Arial" w:eastAsia="Arial" w:hAnsi="Arial" w:cs="Arial"/>
          <w:spacing w:val="-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chemical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entit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1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viz.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c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0253C015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Another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gy</w:t>
      </w:r>
      <w:r>
        <w:rPr>
          <w:rFonts w:ascii="Arial" w:eastAsia="Arial" w:hAnsi="Arial" w:cs="Arial"/>
          <w:spacing w:val="3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addressing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computational </w:t>
      </w:r>
      <w:r>
        <w:rPr>
          <w:rFonts w:ascii="Arial" w:eastAsia="Arial" w:hAnsi="Arial" w:cs="Arial"/>
          <w:spacing w:val="3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issues</w:t>
      </w:r>
      <w:r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3"/>
          <w:sz w:val="16"/>
          <w:szCs w:val="16"/>
        </w:rPr>
        <w:t>decrease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e</w:t>
      </w:r>
      <w:r>
        <w:rPr>
          <w:rFonts w:ascii="Arial" w:eastAsia="Arial" w:hAnsi="Arial" w:cs="Arial"/>
          <w:w w:val="85"/>
          <w:sz w:val="16"/>
          <w:szCs w:val="16"/>
        </w:rPr>
        <w:t>xpress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eness.</w:t>
      </w:r>
      <w:r>
        <w:rPr>
          <w:rFonts w:ascii="Arial" w:eastAsia="Arial" w:hAnsi="Arial" w:cs="Arial"/>
          <w:spacing w:val="-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patterns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presented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paper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used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disjunctions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alue</w:t>
      </w:r>
      <w:r>
        <w:rPr>
          <w:rFonts w:ascii="Arial" w:eastAsia="Arial" w:hAnsi="Arial" w:cs="Arial"/>
          <w:spacing w:val="1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restrictions,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both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not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supported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computationally</w:t>
      </w:r>
      <w:r>
        <w:rPr>
          <w:rFonts w:ascii="Arial" w:eastAsia="Arial" w:hAnsi="Arial" w:cs="Arial"/>
          <w:spacing w:val="3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ideal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6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WL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profile.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w w:val="88"/>
          <w:sz w:val="16"/>
          <w:szCs w:val="16"/>
        </w:rPr>
        <w:t>considerably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increases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classification  and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consisten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checking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time. </w:t>
      </w:r>
      <w:r>
        <w:rPr>
          <w:rFonts w:ascii="Arial" w:eastAsia="Arial" w:hAnsi="Arial" w:cs="Arial"/>
          <w:w w:val="93"/>
          <w:sz w:val="16"/>
          <w:szCs w:val="16"/>
        </w:rPr>
        <w:t>H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o</w:t>
      </w:r>
      <w:r>
        <w:rPr>
          <w:rFonts w:ascii="Arial" w:eastAsia="Arial" w:hAnsi="Arial" w:cs="Arial"/>
          <w:w w:val="93"/>
          <w:sz w:val="16"/>
          <w:szCs w:val="16"/>
        </w:rPr>
        <w:t>w</w:t>
      </w:r>
      <w:r>
        <w:rPr>
          <w:rFonts w:ascii="Arial" w:eastAsia="Arial" w:hAnsi="Arial" w:cs="Arial"/>
          <w:spacing w:val="-4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3"/>
          <w:sz w:val="16"/>
          <w:szCs w:val="16"/>
        </w:rPr>
        <w:t>v</w:t>
      </w:r>
      <w:r>
        <w:rPr>
          <w:rFonts w:ascii="Arial" w:eastAsia="Arial" w:hAnsi="Arial" w:cs="Arial"/>
          <w:w w:val="93"/>
          <w:sz w:val="16"/>
          <w:szCs w:val="16"/>
        </w:rPr>
        <w:t>e</w:t>
      </w:r>
      <w:r>
        <w:rPr>
          <w:rFonts w:ascii="Arial" w:eastAsia="Arial" w:hAnsi="Arial" w:cs="Arial"/>
          <w:spacing w:val="-6"/>
          <w:w w:val="93"/>
          <w:sz w:val="16"/>
          <w:szCs w:val="16"/>
        </w:rPr>
        <w:t>r</w:t>
      </w:r>
      <w:r>
        <w:rPr>
          <w:rFonts w:ascii="Arial" w:eastAsia="Arial" w:hAnsi="Arial" w:cs="Arial"/>
          <w:w w:val="93"/>
          <w:sz w:val="16"/>
          <w:szCs w:val="16"/>
        </w:rPr>
        <w:t>,</w:t>
      </w:r>
      <w:r>
        <w:rPr>
          <w:rFonts w:ascii="Arial" w:eastAsia="Arial" w:hAnsi="Arial" w:cs="Arial"/>
          <w:spacing w:val="-11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satisfiability</w:t>
      </w:r>
      <w:r>
        <w:rPr>
          <w:rFonts w:ascii="Arial" w:eastAsia="Arial" w:hAnsi="Arial" w:cs="Arial"/>
          <w:spacing w:val="14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CQs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were performed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 reasonable</w:t>
      </w:r>
      <w:r>
        <w:rPr>
          <w:rFonts w:ascii="Arial" w:eastAsia="Arial" w:hAnsi="Arial" w:cs="Arial"/>
          <w:spacing w:val="3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time.</w:t>
      </w:r>
    </w:p>
    <w:p w14:paraId="61FC89AB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Query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simple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create,</w:t>
      </w:r>
      <w:r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b</w:t>
      </w:r>
      <w:r>
        <w:rPr>
          <w:rFonts w:ascii="Arial" w:eastAsia="Arial" w:hAnsi="Arial" w:cs="Arial"/>
          <w:w w:val="85"/>
          <w:sz w:val="16"/>
          <w:szCs w:val="16"/>
        </w:rPr>
        <w:t>ut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users</w:t>
      </w:r>
      <w:r>
        <w:rPr>
          <w:rFonts w:ascii="Arial" w:eastAsia="Arial" w:hAnsi="Arial" w:cs="Arial"/>
          <w:spacing w:val="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change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ay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- rent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strat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gies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relational 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basis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more </w:t>
      </w:r>
      <w:r>
        <w:rPr>
          <w:rFonts w:ascii="Arial" w:eastAsia="Arial" w:hAnsi="Arial" w:cs="Arial"/>
          <w:spacing w:val="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79"/>
          <w:sz w:val="16"/>
          <w:szCs w:val="16"/>
        </w:rPr>
        <w:t>e</w:t>
      </w:r>
      <w:r>
        <w:rPr>
          <w:rFonts w:ascii="Arial" w:eastAsia="Arial" w:hAnsi="Arial" w:cs="Arial"/>
          <w:w w:val="89"/>
          <w:sz w:val="16"/>
          <w:szCs w:val="16"/>
        </w:rPr>
        <w:t>xpress</w:t>
      </w:r>
      <w:r>
        <w:rPr>
          <w:rFonts w:ascii="Arial" w:eastAsia="Arial" w:hAnsi="Arial" w:cs="Arial"/>
          <w:spacing w:val="-4"/>
          <w:w w:val="89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 xml:space="preserve">e </w:t>
      </w:r>
      <w:r>
        <w:rPr>
          <w:rFonts w:ascii="Arial" w:eastAsia="Arial" w:hAnsi="Arial" w:cs="Arial"/>
          <w:sz w:val="16"/>
          <w:szCs w:val="16"/>
        </w:rPr>
        <w:t>paradigm.</w:t>
      </w:r>
    </w:p>
    <w:p w14:paraId="303A4D20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Users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may</w:t>
      </w:r>
      <w:r>
        <w:rPr>
          <w:rFonts w:ascii="Arial" w:eastAsia="Arial" w:hAnsi="Arial" w:cs="Arial"/>
          <w:spacing w:val="2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ontologies 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7"/>
          <w:sz w:val="16"/>
          <w:szCs w:val="16"/>
        </w:rPr>
        <w:t>g</w:t>
      </w:r>
      <w:r>
        <w:rPr>
          <w:rFonts w:ascii="Arial" w:eastAsia="Arial" w:hAnsi="Arial" w:cs="Arial"/>
          <w:w w:val="87"/>
          <w:sz w:val="16"/>
          <w:szCs w:val="16"/>
        </w:rPr>
        <w:t>anized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cre- </w:t>
      </w:r>
      <w:r>
        <w:rPr>
          <w:rFonts w:ascii="Arial" w:eastAsia="Arial" w:hAnsi="Arial" w:cs="Arial"/>
          <w:w w:val="81"/>
          <w:sz w:val="16"/>
          <w:szCs w:val="16"/>
        </w:rPr>
        <w:t xml:space="preserve">ated, </w:t>
      </w:r>
      <w:r>
        <w:rPr>
          <w:rFonts w:ascii="Arial" w:eastAsia="Arial" w:hAnsi="Arial" w:cs="Arial"/>
          <w:spacing w:val="21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24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3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creating</w:t>
      </w:r>
      <w:r>
        <w:rPr>
          <w:rFonts w:ascii="Arial" w:eastAsia="Arial" w:hAnsi="Arial" w:cs="Arial"/>
          <w:spacing w:val="3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relational 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queries,</w:t>
      </w:r>
      <w:r>
        <w:rPr>
          <w:rFonts w:ascii="Arial" w:eastAsia="Arial" w:hAnsi="Arial" w:cs="Arial"/>
          <w:spacing w:val="2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handle query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creation,</w:t>
      </w:r>
      <w:r>
        <w:rPr>
          <w:rFonts w:ascii="Arial" w:eastAsia="Arial" w:hAnsi="Arial" w:cs="Arial"/>
          <w:spacing w:val="2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en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ontologies</w:t>
      </w:r>
      <w:r>
        <w:rPr>
          <w:rFonts w:ascii="Arial" w:eastAsia="Arial" w:hAnsi="Arial" w:cs="Arial"/>
          <w:spacing w:val="3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adheres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more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real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 interpretations.</w:t>
      </w:r>
    </w:p>
    <w:p w14:paraId="47AD9399" w14:textId="77777777" w:rsidR="00B77D6E" w:rsidRDefault="00D6358D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w w:val="166"/>
          <w:sz w:val="14"/>
          <w:szCs w:val="14"/>
        </w:rPr>
        <w:t>•</w:t>
      </w:r>
      <w:r>
        <w:rPr>
          <w:rFonts w:ascii="Arial" w:eastAsia="Arial" w:hAnsi="Arial" w:cs="Arial"/>
          <w:i/>
          <w:spacing w:val="59"/>
          <w:w w:val="16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Databases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adhere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6"/>
          <w:sz w:val="16"/>
          <w:szCs w:val="16"/>
        </w:rPr>
        <w:t>one</w:t>
      </w:r>
      <w:r>
        <w:rPr>
          <w:rFonts w:ascii="Arial" w:eastAsia="Arial" w:hAnsi="Arial" w:cs="Arial"/>
          <w:spacing w:val="1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more</w:t>
      </w:r>
      <w:r>
        <w:rPr>
          <w:rFonts w:ascii="Arial" w:eastAsia="Arial" w:hAnsi="Arial" w:cs="Arial"/>
          <w:spacing w:val="1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3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representation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w w:val="90"/>
          <w:sz w:val="16"/>
          <w:szCs w:val="16"/>
        </w:rPr>
        <w:t>order</w:t>
      </w:r>
      <w:r>
        <w:rPr>
          <w:rFonts w:ascii="Arial" w:eastAsia="Arial" w:hAnsi="Arial" w:cs="Arial"/>
          <w:spacing w:val="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k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clear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user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whether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record</w:t>
      </w:r>
      <w:r>
        <w:rPr>
          <w:rFonts w:ascii="Arial" w:eastAsia="Arial" w:hAnsi="Arial" w:cs="Arial"/>
          <w:spacing w:val="2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9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refers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w w:val="87"/>
          <w:sz w:val="16"/>
          <w:szCs w:val="16"/>
        </w:rPr>
        <w:t>an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ontology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class,</w:t>
      </w:r>
      <w:r>
        <w:rPr>
          <w:rFonts w:ascii="Arial" w:eastAsia="Arial" w:hAnsi="Arial" w:cs="Arial"/>
          <w:spacing w:val="-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</w:t>
      </w:r>
      <w:r>
        <w:rPr>
          <w:rFonts w:ascii="Arial" w:eastAsia="Arial" w:hAnsi="Arial" w:cs="Arial"/>
          <w:spacing w:val="-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g</w:t>
      </w:r>
      <w:r>
        <w:rPr>
          <w:rFonts w:ascii="Arial" w:eastAsia="Arial" w:hAnsi="Arial" w:cs="Arial"/>
          <w:spacing w:val="-3"/>
          <w:w w:val="8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v</w:t>
      </w:r>
      <w:r>
        <w:rPr>
          <w:rFonts w:ascii="Arial" w:eastAsia="Arial" w:hAnsi="Arial" w:cs="Arial"/>
          <w:w w:val="85"/>
          <w:sz w:val="16"/>
          <w:szCs w:val="16"/>
        </w:rPr>
        <w:t>en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DB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entry</w:t>
      </w:r>
      <w:r>
        <w:rPr>
          <w:rFonts w:ascii="Arial" w:eastAsia="Arial" w:hAnsi="Arial" w:cs="Arial"/>
          <w:spacing w:val="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refer</w:t>
      </w:r>
      <w:r>
        <w:rPr>
          <w:rFonts w:ascii="Arial" w:eastAsia="Arial" w:hAnsi="Arial" w:cs="Arial"/>
          <w:spacing w:val="-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</w:t>
      </w:r>
      <w:r>
        <w:rPr>
          <w:rFonts w:ascii="Arial" w:eastAsia="Arial" w:hAnsi="Arial" w:cs="Arial"/>
          <w:spacing w:val="-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ontology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class.</w:t>
      </w:r>
    </w:p>
    <w:p w14:paraId="69043FA7" w14:textId="77777777" w:rsidR="00B77D6E" w:rsidRDefault="00B77D6E">
      <w:pPr>
        <w:spacing w:before="1" w:after="0" w:line="140" w:lineRule="exact"/>
        <w:rPr>
          <w:sz w:val="14"/>
          <w:szCs w:val="14"/>
        </w:rPr>
      </w:pPr>
    </w:p>
    <w:p w14:paraId="630AD929" w14:textId="77777777" w:rsidR="00B77D6E" w:rsidRDefault="00D6358D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1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5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esti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>g</w:t>
      </w:r>
      <w:r>
        <w:rPr>
          <w:rFonts w:ascii="Arial" w:eastAsia="Arial" w:hAnsi="Arial" w:cs="Arial"/>
          <w:w w:val="88"/>
          <w:sz w:val="16"/>
          <w:szCs w:val="16"/>
        </w:rPr>
        <w:t>ations</w:t>
      </w:r>
      <w:r>
        <w:rPr>
          <w:rFonts w:ascii="Arial" w:eastAsia="Arial" w:hAnsi="Arial" w:cs="Arial"/>
          <w:spacing w:val="2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required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address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impact  that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database </w:t>
      </w:r>
      <w:r>
        <w:rPr>
          <w:rFonts w:ascii="Arial" w:eastAsia="Arial" w:hAnsi="Arial" w:cs="Arial"/>
          <w:w w:val="86"/>
          <w:sz w:val="16"/>
          <w:szCs w:val="16"/>
        </w:rPr>
        <w:t>updates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generate.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Database</w:t>
      </w:r>
      <w:r>
        <w:rPr>
          <w:rFonts w:ascii="Arial" w:eastAsia="Arial" w:hAnsi="Arial" w:cs="Arial"/>
          <w:spacing w:val="-1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updates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may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generate</w:t>
      </w:r>
      <w:r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modification</w:t>
      </w:r>
      <w:r>
        <w:rPr>
          <w:rFonts w:ascii="Arial" w:eastAsia="Arial" w:hAnsi="Arial" w:cs="Arial"/>
          <w:spacing w:val="-7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7"/>
          <w:sz w:val="16"/>
          <w:szCs w:val="16"/>
        </w:rPr>
        <w:t>schema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</w:t>
      </w:r>
      <w:r>
        <w:rPr>
          <w:rFonts w:ascii="Arial" w:eastAsia="Arial" w:hAnsi="Arial" w:cs="Arial"/>
          <w:spacing w:val="2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</w:t>
      </w:r>
      <w:r>
        <w:rPr>
          <w:rFonts w:ascii="Arial" w:eastAsia="Arial" w:hAnsi="Arial" w:cs="Arial"/>
          <w:spacing w:val="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can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lead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adaptations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on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 interpretation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procedure, </w:t>
      </w:r>
      <w:r>
        <w:rPr>
          <w:rFonts w:ascii="Arial" w:eastAsia="Arial" w:hAnsi="Arial" w:cs="Arial"/>
          <w:w w:val="84"/>
          <w:sz w:val="16"/>
          <w:szCs w:val="16"/>
        </w:rPr>
        <w:t>such</w:t>
      </w:r>
      <w:r>
        <w:rPr>
          <w:rFonts w:ascii="Arial" w:eastAsia="Arial" w:hAnsi="Arial" w:cs="Arial"/>
          <w:spacing w:val="2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as</w:t>
      </w:r>
      <w:r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table 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joins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obsolescence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certain</w:t>
      </w:r>
      <w:r>
        <w:rPr>
          <w:rFonts w:ascii="Arial" w:eastAsia="Arial" w:hAnsi="Arial" w:cs="Arial"/>
          <w:spacing w:val="2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content.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are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- </w:t>
      </w:r>
      <w:r>
        <w:rPr>
          <w:rFonts w:ascii="Arial" w:eastAsia="Arial" w:hAnsi="Arial" w:cs="Arial"/>
          <w:w w:val="87"/>
          <w:sz w:val="16"/>
          <w:szCs w:val="16"/>
        </w:rPr>
        <w:t>rently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v</w:t>
      </w:r>
      <w:r>
        <w:rPr>
          <w:rFonts w:ascii="Arial" w:eastAsia="Arial" w:hAnsi="Arial" w:cs="Arial"/>
          <w:w w:val="87"/>
          <w:sz w:val="16"/>
          <w:szCs w:val="16"/>
        </w:rPr>
        <w:t>eloping</w:t>
      </w:r>
      <w:r>
        <w:rPr>
          <w:rFonts w:ascii="Arial" w:eastAsia="Arial" w:hAnsi="Arial" w:cs="Arial"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system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support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interpretation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procedure, </w:t>
      </w:r>
      <w:r>
        <w:rPr>
          <w:rFonts w:ascii="Arial" w:eastAsia="Arial" w:hAnsi="Arial" w:cs="Arial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minimize </w:t>
      </w:r>
      <w:r>
        <w:rPr>
          <w:rFonts w:ascii="Arial" w:eastAsia="Arial" w:hAnsi="Arial" w:cs="Arial"/>
          <w:spacing w:val="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deep</w:t>
      </w:r>
      <w:r>
        <w:rPr>
          <w:rFonts w:ascii="Arial" w:eastAsia="Arial" w:hAnsi="Arial" w:cs="Arial"/>
          <w:spacing w:val="-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ontological 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understanding</w:t>
      </w:r>
      <w:r>
        <w:rPr>
          <w:rFonts w:ascii="Arial" w:eastAsia="Arial" w:hAnsi="Arial" w:cs="Arial"/>
          <w:spacing w:val="1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required</w:t>
      </w:r>
      <w:r>
        <w:rPr>
          <w:rFonts w:ascii="Arial" w:eastAsia="Arial" w:hAnsi="Arial" w:cs="Arial"/>
          <w:spacing w:val="17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current </w:t>
      </w:r>
      <w:r>
        <w:rPr>
          <w:rFonts w:ascii="Arial" w:eastAsia="Arial" w:hAnsi="Arial" w:cs="Arial"/>
          <w:w w:val="85"/>
          <w:sz w:val="16"/>
          <w:szCs w:val="16"/>
        </w:rPr>
        <w:t>approach,</w:t>
      </w:r>
      <w:r>
        <w:rPr>
          <w:rFonts w:ascii="Arial" w:eastAsia="Arial" w:hAnsi="Arial" w:cs="Arial"/>
          <w:spacing w:val="1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address</w:t>
      </w:r>
      <w:r>
        <w:rPr>
          <w:rFonts w:ascii="Arial" w:eastAsia="Arial" w:hAnsi="Arial" w:cs="Arial"/>
          <w:spacing w:val="-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the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inherent</w:t>
      </w:r>
      <w:r>
        <w:rPr>
          <w:rFonts w:ascii="Arial" w:eastAsia="Arial" w:hAnsi="Arial" w:cs="Arial"/>
          <w:spacing w:val="3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5"/>
          <w:sz w:val="16"/>
          <w:szCs w:val="16"/>
        </w:rPr>
        <w:t>aw</w:t>
      </w:r>
      <w:r>
        <w:rPr>
          <w:rFonts w:ascii="Arial" w:eastAsia="Arial" w:hAnsi="Arial" w:cs="Arial"/>
          <w:w w:val="85"/>
          <w:sz w:val="16"/>
          <w:szCs w:val="16"/>
        </w:rPr>
        <w:t>areness</w:t>
      </w:r>
      <w:r>
        <w:rPr>
          <w:rFonts w:ascii="Arial" w:eastAsia="Arial" w:hAnsi="Arial" w:cs="Arial"/>
          <w:spacing w:val="-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interpretation.</w:t>
      </w:r>
    </w:p>
    <w:p w14:paraId="3239DE86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11A925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36D27B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D9A5B8C" w14:textId="77777777" w:rsidR="00B77D6E" w:rsidRDefault="00B77D6E">
      <w:pPr>
        <w:spacing w:before="19" w:after="0" w:line="220" w:lineRule="exact"/>
      </w:pPr>
    </w:p>
    <w:p w14:paraId="15B6D431" w14:textId="12D8DB99" w:rsidR="00B77D6E" w:rsidRDefault="00E25282">
      <w:pPr>
        <w:spacing w:after="0" w:line="240" w:lineRule="auto"/>
        <w:ind w:left="206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1" behindDoc="1" locked="0" layoutInCell="1" allowOverlap="1" wp14:anchorId="4F4547C6" wp14:editId="7E7CBFD9">
                <wp:simplePos x="0" y="0"/>
                <wp:positionH relativeFrom="page">
                  <wp:posOffset>1410970</wp:posOffset>
                </wp:positionH>
                <wp:positionV relativeFrom="paragraph">
                  <wp:posOffset>182245</wp:posOffset>
                </wp:positionV>
                <wp:extent cx="2954655" cy="146050"/>
                <wp:effectExtent l="10795" t="7620" r="15875" b="8255"/>
                <wp:wrapNone/>
                <wp:docPr id="1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4655" cy="146050"/>
                          <a:chOff x="2222" y="287"/>
                          <a:chExt cx="4653" cy="230"/>
                        </a:xfrm>
                      </wpg:grpSpPr>
                      <wpg:grpSp>
                        <wpg:cNvPr id="118" name="Group 21"/>
                        <wpg:cNvGrpSpPr>
                          <a:grpSpLocks/>
                        </wpg:cNvGrpSpPr>
                        <wpg:grpSpPr bwMode="auto">
                          <a:xfrm>
                            <a:off x="2227" y="292"/>
                            <a:ext cx="4643" cy="220"/>
                            <a:chOff x="2227" y="292"/>
                            <a:chExt cx="4643" cy="220"/>
                          </a:xfrm>
                        </wpg:grpSpPr>
                        <wps:wsp>
                          <wps:cNvPr id="119" name="Freeform 22"/>
                          <wps:cNvSpPr>
                            <a:spLocks/>
                          </wps:cNvSpPr>
                          <wps:spPr bwMode="auto">
                            <a:xfrm>
                              <a:off x="2227" y="292"/>
                              <a:ext cx="4643" cy="220"/>
                            </a:xfrm>
                            <a:custGeom>
                              <a:avLst/>
                              <a:gdLst>
                                <a:gd name="T0" fmla="+- 0 6790 2227"/>
                                <a:gd name="T1" fmla="*/ T0 w 4643"/>
                                <a:gd name="T2" fmla="+- 0 292 292"/>
                                <a:gd name="T3" fmla="*/ 292 h 220"/>
                                <a:gd name="T4" fmla="+- 0 2307 2227"/>
                                <a:gd name="T5" fmla="*/ T4 w 4643"/>
                                <a:gd name="T6" fmla="+- 0 292 292"/>
                                <a:gd name="T7" fmla="*/ 292 h 220"/>
                                <a:gd name="T8" fmla="+- 0 2284 2227"/>
                                <a:gd name="T9" fmla="*/ T8 w 4643"/>
                                <a:gd name="T10" fmla="+- 0 295 292"/>
                                <a:gd name="T11" fmla="*/ 295 h 220"/>
                                <a:gd name="T12" fmla="+- 0 2235 2227"/>
                                <a:gd name="T13" fmla="*/ T12 w 4643"/>
                                <a:gd name="T14" fmla="+- 0 336 292"/>
                                <a:gd name="T15" fmla="*/ 336 h 220"/>
                                <a:gd name="T16" fmla="+- 0 2227 2227"/>
                                <a:gd name="T17" fmla="*/ T16 w 4643"/>
                                <a:gd name="T18" fmla="+- 0 433 292"/>
                                <a:gd name="T19" fmla="*/ 433 h 220"/>
                                <a:gd name="T20" fmla="+- 0 2230 2227"/>
                                <a:gd name="T21" fmla="*/ T20 w 4643"/>
                                <a:gd name="T22" fmla="+- 0 455 292"/>
                                <a:gd name="T23" fmla="*/ 455 h 220"/>
                                <a:gd name="T24" fmla="+- 0 2271 2227"/>
                                <a:gd name="T25" fmla="*/ T24 w 4643"/>
                                <a:gd name="T26" fmla="+- 0 504 292"/>
                                <a:gd name="T27" fmla="*/ 504 h 220"/>
                                <a:gd name="T28" fmla="+- 0 6790 2227"/>
                                <a:gd name="T29" fmla="*/ T28 w 4643"/>
                                <a:gd name="T30" fmla="+- 0 513 292"/>
                                <a:gd name="T31" fmla="*/ 513 h 220"/>
                                <a:gd name="T32" fmla="+- 0 6812 2227"/>
                                <a:gd name="T33" fmla="*/ T32 w 4643"/>
                                <a:gd name="T34" fmla="+- 0 509 292"/>
                                <a:gd name="T35" fmla="*/ 509 h 220"/>
                                <a:gd name="T36" fmla="+- 0 6861 2227"/>
                                <a:gd name="T37" fmla="*/ T36 w 4643"/>
                                <a:gd name="T38" fmla="+- 0 468 292"/>
                                <a:gd name="T39" fmla="*/ 468 h 220"/>
                                <a:gd name="T40" fmla="+- 0 6870 2227"/>
                                <a:gd name="T41" fmla="*/ T40 w 4643"/>
                                <a:gd name="T42" fmla="+- 0 372 292"/>
                                <a:gd name="T43" fmla="*/ 372 h 220"/>
                                <a:gd name="T44" fmla="+- 0 6866 2227"/>
                                <a:gd name="T45" fmla="*/ T44 w 4643"/>
                                <a:gd name="T46" fmla="+- 0 349 292"/>
                                <a:gd name="T47" fmla="*/ 349 h 220"/>
                                <a:gd name="T48" fmla="+- 0 6825 2227"/>
                                <a:gd name="T49" fmla="*/ T48 w 4643"/>
                                <a:gd name="T50" fmla="+- 0 301 292"/>
                                <a:gd name="T51" fmla="*/ 301 h 220"/>
                                <a:gd name="T52" fmla="+- 0 6790 2227"/>
                                <a:gd name="T53" fmla="*/ T52 w 4643"/>
                                <a:gd name="T54" fmla="+- 0 292 292"/>
                                <a:gd name="T55" fmla="*/ 29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43" h="220">
                                  <a:moveTo>
                                    <a:pt x="4563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8" y="4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3" y="163"/>
                                  </a:lnTo>
                                  <a:lnTo>
                                    <a:pt x="44" y="212"/>
                                  </a:lnTo>
                                  <a:lnTo>
                                    <a:pt x="4563" y="221"/>
                                  </a:lnTo>
                                  <a:lnTo>
                                    <a:pt x="4585" y="217"/>
                                  </a:lnTo>
                                  <a:lnTo>
                                    <a:pt x="4634" y="176"/>
                                  </a:lnTo>
                                  <a:lnTo>
                                    <a:pt x="4643" y="80"/>
                                  </a:lnTo>
                                  <a:lnTo>
                                    <a:pt x="4639" y="57"/>
                                  </a:lnTo>
                                  <a:lnTo>
                                    <a:pt x="4598" y="9"/>
                                  </a:lnTo>
                                  <a:lnTo>
                                    <a:pt x="4563" y="0"/>
                                  </a:lnTo>
                                </a:path>
                              </a:pathLst>
                            </a:custGeom>
                            <a:solidFill>
                              <a:srgbClr val="FF7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9"/>
                        <wpg:cNvGrpSpPr>
                          <a:grpSpLocks/>
                        </wpg:cNvGrpSpPr>
                        <wpg:grpSpPr bwMode="auto">
                          <a:xfrm>
                            <a:off x="2227" y="292"/>
                            <a:ext cx="4643" cy="220"/>
                            <a:chOff x="2227" y="292"/>
                            <a:chExt cx="4643" cy="220"/>
                          </a:xfrm>
                        </wpg:grpSpPr>
                        <wps:wsp>
                          <wps:cNvPr id="121" name="Freeform 20"/>
                          <wps:cNvSpPr>
                            <a:spLocks/>
                          </wps:cNvSpPr>
                          <wps:spPr bwMode="auto">
                            <a:xfrm>
                              <a:off x="2227" y="292"/>
                              <a:ext cx="4643" cy="220"/>
                            </a:xfrm>
                            <a:custGeom>
                              <a:avLst/>
                              <a:gdLst>
                                <a:gd name="T0" fmla="+- 0 6790 2227"/>
                                <a:gd name="T1" fmla="*/ T0 w 4643"/>
                                <a:gd name="T2" fmla="+- 0 292 292"/>
                                <a:gd name="T3" fmla="*/ 292 h 220"/>
                                <a:gd name="T4" fmla="+- 0 2307 2227"/>
                                <a:gd name="T5" fmla="*/ T4 w 4643"/>
                                <a:gd name="T6" fmla="+- 0 292 292"/>
                                <a:gd name="T7" fmla="*/ 292 h 220"/>
                                <a:gd name="T8" fmla="+- 0 2284 2227"/>
                                <a:gd name="T9" fmla="*/ T8 w 4643"/>
                                <a:gd name="T10" fmla="+- 0 295 292"/>
                                <a:gd name="T11" fmla="*/ 295 h 220"/>
                                <a:gd name="T12" fmla="+- 0 2235 2227"/>
                                <a:gd name="T13" fmla="*/ T12 w 4643"/>
                                <a:gd name="T14" fmla="+- 0 336 292"/>
                                <a:gd name="T15" fmla="*/ 336 h 220"/>
                                <a:gd name="T16" fmla="+- 0 2227 2227"/>
                                <a:gd name="T17" fmla="*/ T16 w 4643"/>
                                <a:gd name="T18" fmla="+- 0 433 292"/>
                                <a:gd name="T19" fmla="*/ 433 h 220"/>
                                <a:gd name="T20" fmla="+- 0 2230 2227"/>
                                <a:gd name="T21" fmla="*/ T20 w 4643"/>
                                <a:gd name="T22" fmla="+- 0 455 292"/>
                                <a:gd name="T23" fmla="*/ 455 h 220"/>
                                <a:gd name="T24" fmla="+- 0 2271 2227"/>
                                <a:gd name="T25" fmla="*/ T24 w 4643"/>
                                <a:gd name="T26" fmla="+- 0 504 292"/>
                                <a:gd name="T27" fmla="*/ 504 h 220"/>
                                <a:gd name="T28" fmla="+- 0 6790 2227"/>
                                <a:gd name="T29" fmla="*/ T28 w 4643"/>
                                <a:gd name="T30" fmla="+- 0 513 292"/>
                                <a:gd name="T31" fmla="*/ 513 h 220"/>
                                <a:gd name="T32" fmla="+- 0 6812 2227"/>
                                <a:gd name="T33" fmla="*/ T32 w 4643"/>
                                <a:gd name="T34" fmla="+- 0 509 292"/>
                                <a:gd name="T35" fmla="*/ 509 h 220"/>
                                <a:gd name="T36" fmla="+- 0 6861 2227"/>
                                <a:gd name="T37" fmla="*/ T36 w 4643"/>
                                <a:gd name="T38" fmla="+- 0 468 292"/>
                                <a:gd name="T39" fmla="*/ 468 h 220"/>
                                <a:gd name="T40" fmla="+- 0 6870 2227"/>
                                <a:gd name="T41" fmla="*/ T40 w 4643"/>
                                <a:gd name="T42" fmla="+- 0 372 292"/>
                                <a:gd name="T43" fmla="*/ 372 h 220"/>
                                <a:gd name="T44" fmla="+- 0 6866 2227"/>
                                <a:gd name="T45" fmla="*/ T44 w 4643"/>
                                <a:gd name="T46" fmla="+- 0 349 292"/>
                                <a:gd name="T47" fmla="*/ 349 h 220"/>
                                <a:gd name="T48" fmla="+- 0 6825 2227"/>
                                <a:gd name="T49" fmla="*/ T48 w 4643"/>
                                <a:gd name="T50" fmla="+- 0 301 292"/>
                                <a:gd name="T51" fmla="*/ 301 h 220"/>
                                <a:gd name="T52" fmla="+- 0 6790 2227"/>
                                <a:gd name="T53" fmla="*/ T52 w 4643"/>
                                <a:gd name="T54" fmla="+- 0 292 292"/>
                                <a:gd name="T55" fmla="*/ 29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43" h="220">
                                  <a:moveTo>
                                    <a:pt x="4563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8" y="44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3" y="163"/>
                                  </a:lnTo>
                                  <a:lnTo>
                                    <a:pt x="44" y="212"/>
                                  </a:lnTo>
                                  <a:lnTo>
                                    <a:pt x="4563" y="221"/>
                                  </a:lnTo>
                                  <a:lnTo>
                                    <a:pt x="4585" y="217"/>
                                  </a:lnTo>
                                  <a:lnTo>
                                    <a:pt x="4634" y="176"/>
                                  </a:lnTo>
                                  <a:lnTo>
                                    <a:pt x="4643" y="80"/>
                                  </a:lnTo>
                                  <a:lnTo>
                                    <a:pt x="4639" y="57"/>
                                  </a:lnTo>
                                  <a:lnTo>
                                    <a:pt x="4598" y="9"/>
                                  </a:lnTo>
                                  <a:lnTo>
                                    <a:pt x="456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2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88192" id="Group 18" o:spid="_x0000_s1026" style="position:absolute;margin-left:111.1pt;margin-top:14.35pt;width:232.65pt;height:11.5pt;z-index:-1249;mso-position-horizontal-relative:page" coordorigin="2222,287" coordsize="4653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">
                <v:group id="Group 21" o:spid="_x0000_s1027" style="position:absolute;left:2227;top:292;width:4643;height:220" coordorigin="2227,292" coordsize="4643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22" o:spid="_x0000_s1028" style="position:absolute;left:2227;top:292;width:4643;height:220;visibility:visible;mso-wrap-style:square;v-text-anchor:top" coordsize="464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ZJcMA&#10;AADcAAAADwAAAGRycy9kb3ducmV2LnhtbERPTWvCQBC9C/0PyxR60008tCZ1DaFQ20MV1F5yG7LT&#10;bGh2NmQ3Gv99tyB4m8f7nHUx2U6cafCtYwXpIgFBXDvdcqPg+/Q+X4HwAVlj55gUXMlDsXmYrTHX&#10;7sIHOh9DI2II+xwVmBD6XEpfG7LoF64njtyPGyyGCIdG6gEvMdx2cpkkz9Jiy7HBYE9vhurf42gV&#10;lNXXlq/lXn9MbVrtzEu/G7NKqafHqXwFEWgKd/HN/anj/DSD/2fiB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EZJcMAAADcAAAADwAAAAAAAAAAAAAAAACYAgAAZHJzL2Rv&#10;d25yZXYueG1sUEsFBgAAAAAEAAQA9QAAAIgDAAAAAA==&#10;" path="m4563,l80,,57,3,8,44,,141r3,22l44,212r4519,9l4585,217r49,-41l4643,80r-4,-23l4598,9,4563,e" fillcolor="#ff7f00" stroked="f">
                    <v:path arrowok="t" o:connecttype="custom" o:connectlocs="4563,292;80,292;57,295;8,336;0,433;3,455;44,504;4563,513;4585,509;4634,468;4643,372;4639,349;4598,301;4563,292" o:connectangles="0,0,0,0,0,0,0,0,0,0,0,0,0,0"/>
                  </v:shape>
                </v:group>
                <v:group id="Group 19" o:spid="_x0000_s1029" style="position:absolute;left:2227;top:292;width:4643;height:220" coordorigin="2227,292" coordsize="4643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20" o:spid="_x0000_s1030" style="position:absolute;left:2227;top:292;width:4643;height:220;visibility:visible;mso-wrap-style:square;v-text-anchor:top" coordsize="464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LlsIA&#10;AADcAAAADwAAAGRycy9kb3ducmV2LnhtbERPTWsCMRC9F/wPYYTealYPIqtRqiAUL1ItiLfpZrpZ&#10;upmEJN3d+usbQehtHu9zVpvBtqKjEBvHCqaTAgRx5XTDtYKP8/5lASImZI2tY1LwSxE269HTCkvt&#10;en6n7pRqkUM4lqjApORLKWNlyGKcOE+cuS8XLKYMQy11wD6H21bOimIuLTacGwx62hmqvk8/VsHx&#10;au3nxYRt0x12R9/1N1/hTann8fC6BJFoSP/ih/tN5/mzKdyfy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8uWwgAAANwAAAAPAAAAAAAAAAAAAAAAAJgCAABkcnMvZG93&#10;bnJldi54bWxQSwUGAAAAAAQABAD1AAAAhwMAAAAA&#10;" path="m4563,l80,,57,3,8,44,,141r3,22l44,212r4519,9l4585,217r49,-41l4643,80r-4,-23l4598,9,4563,xe" filled="f" strokeweight=".17572mm">
                    <v:path arrowok="t" o:connecttype="custom" o:connectlocs="4563,292;80,292;57,295;8,336;0,433;3,455;44,504;4563,513;4585,509;4634,468;4643,372;4639,349;4598,301;4563,292" o:connectangles="0,0,0,0,0,0,0,0,0,0,0,0,0,0"/>
                  </v:shape>
                </v:group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b/>
          <w:bCs/>
          <w:sz w:val="20"/>
          <w:szCs w:val="20"/>
        </w:rPr>
        <w:t>8</w:t>
      </w:r>
      <w:r w:rsidR="00D6358D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="00D6358D">
        <w:rPr>
          <w:rFonts w:ascii="Arial" w:eastAsia="Arial" w:hAnsi="Arial" w:cs="Arial"/>
          <w:b/>
          <w:bCs/>
          <w:sz w:val="20"/>
          <w:szCs w:val="20"/>
        </w:rPr>
        <w:t>Con</w:t>
      </w:r>
      <w:r w:rsidR="00D6358D">
        <w:rPr>
          <w:rFonts w:ascii="Arial" w:eastAsia="Arial" w:hAnsi="Arial" w:cs="Arial"/>
          <w:b/>
          <w:bCs/>
          <w:spacing w:val="-4"/>
          <w:sz w:val="20"/>
          <w:szCs w:val="20"/>
        </w:rPr>
        <w:t>c</w:t>
      </w:r>
      <w:r w:rsidR="00D6358D">
        <w:rPr>
          <w:rFonts w:ascii="Arial" w:eastAsia="Arial" w:hAnsi="Arial" w:cs="Arial"/>
          <w:b/>
          <w:bCs/>
          <w:sz w:val="20"/>
          <w:szCs w:val="20"/>
        </w:rPr>
        <w:t>lusion</w:t>
      </w:r>
    </w:p>
    <w:p w14:paraId="21F71679" w14:textId="77777777" w:rsidR="00B77D6E" w:rsidRDefault="00D6358D">
      <w:pPr>
        <w:spacing w:before="75" w:after="0" w:line="240" w:lineRule="auto"/>
        <w:ind w:left="2124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atualizar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no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final</w:t>
      </w:r>
    </w:p>
    <w:p w14:paraId="1F25DC0D" w14:textId="77777777" w:rsidR="00B77D6E" w:rsidRDefault="00D6358D">
      <w:pPr>
        <w:spacing w:before="97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 xml:space="preserve">e 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presented</w:t>
      </w:r>
      <w:r>
        <w:rPr>
          <w:rFonts w:ascii="Arial" w:eastAsia="Arial" w:hAnsi="Arial" w:cs="Arial"/>
          <w:spacing w:val="3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ontology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engineering 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fram</w:t>
      </w:r>
      <w:r>
        <w:rPr>
          <w:rFonts w:ascii="Arial" w:eastAsia="Arial" w:hAnsi="Arial" w:cs="Arial"/>
          <w:spacing w:val="-4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supports </w:t>
      </w:r>
      <w:r>
        <w:rPr>
          <w:rFonts w:ascii="Arial" w:eastAsia="Arial" w:hAnsi="Arial" w:cs="Arial"/>
          <w:w w:val="91"/>
          <w:sz w:val="16"/>
          <w:szCs w:val="16"/>
        </w:rPr>
        <w:t>interpreta-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data,</w:t>
      </w:r>
      <w:r>
        <w:rPr>
          <w:rFonts w:ascii="Arial" w:eastAsia="Arial" w:hAnsi="Arial" w:cs="Arial"/>
          <w:spacing w:val="-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di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f</w:t>
      </w:r>
      <w:r>
        <w:rPr>
          <w:rFonts w:ascii="Arial" w:eastAsia="Arial" w:hAnsi="Arial" w:cs="Arial"/>
          <w:w w:val="87"/>
          <w:sz w:val="16"/>
          <w:szCs w:val="16"/>
        </w:rPr>
        <w:t xml:space="preserve">ferent </w:t>
      </w:r>
      <w:r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sources, using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</w:t>
      </w:r>
      <w:r>
        <w:rPr>
          <w:rFonts w:ascii="Arial" w:eastAsia="Arial" w:hAnsi="Arial" w:cs="Arial"/>
          <w:spacing w:val="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highly </w:t>
      </w:r>
      <w:r>
        <w:rPr>
          <w:rFonts w:ascii="Arial" w:eastAsia="Arial" w:hAnsi="Arial" w:cs="Arial"/>
          <w:w w:val="90"/>
          <w:sz w:val="16"/>
          <w:szCs w:val="16"/>
        </w:rPr>
        <w:t>constrained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90"/>
          <w:sz w:val="16"/>
          <w:szCs w:val="16"/>
        </w:rPr>
        <w:t>r</w:t>
      </w:r>
      <w:r>
        <w:rPr>
          <w:rFonts w:ascii="Arial" w:eastAsia="Arial" w:hAnsi="Arial" w:cs="Arial"/>
          <w:w w:val="90"/>
          <w:sz w:val="16"/>
          <w:szCs w:val="16"/>
        </w:rPr>
        <w:t>-l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v</w:t>
      </w:r>
      <w:r>
        <w:rPr>
          <w:rFonts w:ascii="Arial" w:eastAsia="Arial" w:hAnsi="Arial" w:cs="Arial"/>
          <w:w w:val="90"/>
          <w:sz w:val="16"/>
          <w:szCs w:val="16"/>
        </w:rPr>
        <w:t>el</w:t>
      </w:r>
      <w:r>
        <w:rPr>
          <w:rFonts w:ascii="Arial" w:eastAsia="Arial" w:hAnsi="Arial" w:cs="Arial"/>
          <w:spacing w:val="1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>y</w:t>
      </w:r>
      <w:r>
        <w:rPr>
          <w:rFonts w:ascii="Arial" w:eastAsia="Arial" w:hAnsi="Arial" w:cs="Arial"/>
          <w:w w:val="90"/>
          <w:sz w:val="16"/>
          <w:szCs w:val="16"/>
        </w:rPr>
        <w:t>,</w:t>
      </w:r>
      <w:r>
        <w:rPr>
          <w:rFonts w:ascii="Arial" w:eastAsia="Arial" w:hAnsi="Arial" w:cs="Arial"/>
          <w:spacing w:val="2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(BTL2),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GO,</w:t>
      </w:r>
      <w:r>
        <w:rPr>
          <w:rFonts w:ascii="Arial" w:eastAsia="Arial" w:hAnsi="Arial" w:cs="Arial"/>
          <w:spacing w:val="2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PR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ChEBI </w:t>
      </w:r>
      <w:r>
        <w:rPr>
          <w:rFonts w:ascii="Arial" w:eastAsia="Arial" w:hAnsi="Arial" w:cs="Arial"/>
          <w:w w:val="89"/>
          <w:sz w:val="16"/>
          <w:szCs w:val="16"/>
        </w:rPr>
        <w:t>were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aligned.</w:t>
      </w:r>
      <w:r>
        <w:rPr>
          <w:rFonts w:ascii="Arial" w:eastAsia="Arial" w:hAnsi="Arial" w:cs="Arial"/>
          <w:spacing w:val="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ontology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analysis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content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biological 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databases </w:t>
      </w:r>
      <w:r>
        <w:rPr>
          <w:rFonts w:ascii="Arial" w:eastAsia="Arial" w:hAnsi="Arial" w:cs="Arial"/>
          <w:w w:val="84"/>
          <w:sz w:val="16"/>
          <w:szCs w:val="16"/>
        </w:rPr>
        <w:t xml:space="preserve">yielded 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set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ontology</w:t>
      </w:r>
      <w:bookmarkStart w:id="361" w:name="_GoBack"/>
      <w:bookmarkEnd w:id="361"/>
      <w:r>
        <w:rPr>
          <w:rFonts w:ascii="Arial" w:eastAsia="Arial" w:hAnsi="Arial" w:cs="Arial"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patterns,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were</w:t>
      </w:r>
      <w:r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used</w:t>
      </w:r>
      <w:r>
        <w:rPr>
          <w:rFonts w:ascii="Arial" w:eastAsia="Arial" w:hAnsi="Arial" w:cs="Arial"/>
          <w:spacing w:val="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translate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 xml:space="preserve">databa- </w:t>
      </w:r>
      <w:r>
        <w:rPr>
          <w:rFonts w:ascii="Arial" w:eastAsia="Arial" w:hAnsi="Arial" w:cs="Arial"/>
          <w:w w:val="88"/>
          <w:sz w:val="16"/>
          <w:szCs w:val="16"/>
        </w:rPr>
        <w:t>ses’</w:t>
      </w:r>
      <w:r>
        <w:rPr>
          <w:rFonts w:ascii="Arial" w:eastAsia="Arial" w:hAnsi="Arial" w:cs="Arial"/>
          <w:spacing w:val="-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content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into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formal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ontologies.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The</w:t>
      </w:r>
      <w:r>
        <w:rPr>
          <w:rFonts w:ascii="Arial" w:eastAsia="Arial" w:hAnsi="Arial" w:cs="Arial"/>
          <w:spacing w:val="-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resultant</w:t>
      </w:r>
      <w:r>
        <w:rPr>
          <w:rFonts w:ascii="Arial" w:eastAsia="Arial" w:hAnsi="Arial" w:cs="Arial"/>
          <w:spacing w:val="-9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ontological</w:t>
      </w:r>
      <w:r>
        <w:rPr>
          <w:rFonts w:ascii="Arial" w:eastAsia="Arial" w:hAnsi="Arial" w:cs="Arial"/>
          <w:spacing w:val="2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content</w:t>
      </w:r>
      <w:r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78"/>
          <w:sz w:val="16"/>
          <w:szCs w:val="16"/>
        </w:rPr>
        <w:t xml:space="preserve">as </w:t>
      </w:r>
      <w:r>
        <w:rPr>
          <w:rFonts w:ascii="Arial" w:eastAsia="Arial" w:hAnsi="Arial" w:cs="Arial"/>
          <w:w w:val="85"/>
          <w:sz w:val="16"/>
          <w:szCs w:val="16"/>
        </w:rPr>
        <w:t xml:space="preserve">presented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formal scruti</w:t>
      </w:r>
      <w:r>
        <w:rPr>
          <w:rFonts w:ascii="Arial" w:eastAsia="Arial" w:hAnsi="Arial" w:cs="Arial"/>
          <w:spacing w:val="-2"/>
          <w:w w:val="94"/>
          <w:sz w:val="16"/>
          <w:szCs w:val="16"/>
        </w:rPr>
        <w:t>n</w:t>
      </w:r>
      <w:r>
        <w:rPr>
          <w:rFonts w:ascii="Arial" w:eastAsia="Arial" w:hAnsi="Arial" w:cs="Arial"/>
          <w:w w:val="94"/>
          <w:sz w:val="16"/>
          <w:szCs w:val="16"/>
        </w:rPr>
        <w:t>y</w:t>
      </w:r>
      <w:r>
        <w:rPr>
          <w:rFonts w:ascii="Arial" w:eastAsia="Arial" w:hAnsi="Arial" w:cs="Arial"/>
          <w:spacing w:val="-10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queries, answered</w:t>
      </w:r>
      <w:r>
        <w:rPr>
          <w:rFonts w:ascii="Arial" w:eastAsia="Arial" w:hAnsi="Arial" w:cs="Arial"/>
          <w:spacing w:val="-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only</w:t>
      </w:r>
      <w:r>
        <w:rPr>
          <w:rFonts w:ascii="Arial" w:eastAsia="Arial" w:hAnsi="Arial" w:cs="Arial"/>
          <w:spacing w:val="2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means </w:t>
      </w:r>
      <w:r>
        <w:rPr>
          <w:rFonts w:ascii="Arial" w:eastAsia="Arial" w:hAnsi="Arial" w:cs="Arial"/>
          <w:sz w:val="16"/>
          <w:szCs w:val="16"/>
        </w:rPr>
        <w:t>of reasoning.</w:t>
      </w:r>
    </w:p>
    <w:p w14:paraId="0A77AC21" w14:textId="77777777" w:rsidR="00B77D6E" w:rsidRDefault="00D6358D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ex</w:t>
      </w:r>
      <w:r>
        <w:rPr>
          <w:rFonts w:ascii="Arial" w:eastAsia="Arial" w:hAnsi="Arial" w:cs="Arial"/>
          <w:w w:val="92"/>
          <w:sz w:val="16"/>
          <w:szCs w:val="16"/>
        </w:rPr>
        <w:t>emplified</w:t>
      </w:r>
      <w:r>
        <w:rPr>
          <w:rFonts w:ascii="Arial" w:eastAsia="Arial" w:hAnsi="Arial" w:cs="Arial"/>
          <w:spacing w:val="3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our </w:t>
      </w:r>
      <w:r>
        <w:rPr>
          <w:rFonts w:ascii="Arial" w:eastAsia="Arial" w:hAnsi="Arial" w:cs="Arial"/>
          <w:w w:val="90"/>
          <w:sz w:val="16"/>
          <w:szCs w:val="16"/>
        </w:rPr>
        <w:t>fram</w:t>
      </w:r>
      <w:r>
        <w:rPr>
          <w:rFonts w:ascii="Arial" w:eastAsia="Arial" w:hAnsi="Arial" w:cs="Arial"/>
          <w:spacing w:val="-4"/>
          <w:w w:val="90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w</w:t>
      </w:r>
      <w:r>
        <w:rPr>
          <w:rFonts w:ascii="Arial" w:eastAsia="Arial" w:hAnsi="Arial" w:cs="Arial"/>
          <w:w w:val="90"/>
          <w:sz w:val="16"/>
          <w:szCs w:val="16"/>
        </w:rPr>
        <w:t xml:space="preserve">ork </w:t>
      </w:r>
      <w:r>
        <w:rPr>
          <w:rFonts w:ascii="Arial" w:eastAsia="Arial" w:hAnsi="Arial" w:cs="Arial"/>
          <w:spacing w:val="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under</w:t>
      </w:r>
      <w:r>
        <w:rPr>
          <w:rFonts w:ascii="Arial" w:eastAsia="Arial" w:hAnsi="Arial" w:cs="Arial"/>
          <w:spacing w:val="17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biological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domain,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16"/>
          <w:szCs w:val="16"/>
        </w:rPr>
        <w:t xml:space="preserve">it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ported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domains</w:t>
      </w:r>
      <w:r>
        <w:rPr>
          <w:rFonts w:ascii="Arial" w:eastAsia="Arial" w:hAnsi="Arial" w:cs="Arial"/>
          <w:spacing w:val="3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includes</w:t>
      </w:r>
      <w:r>
        <w:rPr>
          <w:rFonts w:ascii="Arial" w:eastAsia="Arial" w:hAnsi="Arial" w:cs="Arial"/>
          <w:spacing w:val="3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highly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constrained</w:t>
      </w:r>
      <w:r>
        <w:rPr>
          <w:rFonts w:ascii="Arial" w:eastAsia="Arial" w:hAnsi="Arial" w:cs="Arial"/>
          <w:spacing w:val="3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and </w:t>
      </w:r>
      <w:r>
        <w:rPr>
          <w:rFonts w:ascii="Arial" w:eastAsia="Arial" w:hAnsi="Arial" w:cs="Arial"/>
          <w:w w:val="91"/>
          <w:sz w:val="16"/>
          <w:szCs w:val="16"/>
        </w:rPr>
        <w:t>formalized</w:t>
      </w:r>
      <w:r>
        <w:rPr>
          <w:rFonts w:ascii="Arial" w:eastAsia="Arial" w:hAnsi="Arial" w:cs="Arial"/>
          <w:spacing w:val="3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23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instance, </w:t>
      </w:r>
      <w:r>
        <w:rPr>
          <w:rFonts w:ascii="Arial" w:eastAsia="Arial" w:hAnsi="Arial" w:cs="Arial"/>
          <w:spacing w:val="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Prestes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et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i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(2013)</w:t>
      </w:r>
      <w:r>
        <w:rPr>
          <w:rFonts w:ascii="Arial" w:eastAsia="Arial" w:hAnsi="Arial" w:cs="Arial"/>
          <w:spacing w:val="3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described</w:t>
      </w:r>
      <w:r>
        <w:rPr>
          <w:rFonts w:ascii="Arial" w:eastAsia="Arial" w:hAnsi="Arial" w:cs="Arial"/>
          <w:spacing w:val="1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w w:val="86"/>
          <w:sz w:val="16"/>
          <w:szCs w:val="16"/>
        </w:rPr>
        <w:t>uppe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r</w:t>
      </w:r>
      <w:r>
        <w:rPr>
          <w:rFonts w:ascii="Arial" w:eastAsia="Arial" w:hAnsi="Arial" w:cs="Arial"/>
          <w:w w:val="86"/>
          <w:sz w:val="16"/>
          <w:szCs w:val="16"/>
        </w:rPr>
        <w:t xml:space="preserve">-domain 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ontology 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based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on</w:t>
      </w:r>
      <w:r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IEEE</w:t>
      </w:r>
      <w:r>
        <w:rPr>
          <w:rFonts w:ascii="Arial" w:eastAsia="Arial" w:hAnsi="Arial" w:cs="Arial"/>
          <w:spacing w:val="3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standards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representing</w:t>
      </w:r>
      <w:r>
        <w:rPr>
          <w:rFonts w:ascii="Arial" w:eastAsia="Arial" w:hAnsi="Arial" w:cs="Arial"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intelli- </w:t>
      </w:r>
      <w:r>
        <w:rPr>
          <w:rFonts w:ascii="Arial" w:eastAsia="Arial" w:hAnsi="Arial" w:cs="Arial"/>
          <w:w w:val="87"/>
          <w:sz w:val="16"/>
          <w:szCs w:val="16"/>
        </w:rPr>
        <w:t>gent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agent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systems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kn</w:t>
      </w:r>
      <w:r>
        <w:rPr>
          <w:rFonts w:ascii="Arial" w:eastAsia="Arial" w:hAnsi="Arial" w:cs="Arial"/>
          <w:spacing w:val="-3"/>
          <w:w w:val="87"/>
          <w:sz w:val="16"/>
          <w:szCs w:val="16"/>
        </w:rPr>
        <w:t>o</w:t>
      </w:r>
      <w:r>
        <w:rPr>
          <w:rFonts w:ascii="Arial" w:eastAsia="Arial" w:hAnsi="Arial" w:cs="Arial"/>
          <w:w w:val="87"/>
          <w:sz w:val="16"/>
          <w:szCs w:val="16"/>
        </w:rPr>
        <w:t>wledge</w:t>
      </w:r>
      <w:r>
        <w:rPr>
          <w:rFonts w:ascii="Arial" w:eastAsia="Arial" w:hAnsi="Arial" w:cs="Arial"/>
          <w:spacing w:val="28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bases,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DOLCE</w:t>
      </w:r>
      <w:r>
        <w:rPr>
          <w:rFonts w:ascii="Arial" w:eastAsia="Arial" w:hAnsi="Arial" w:cs="Arial"/>
          <w:spacing w:val="3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(Gangemi</w:t>
      </w:r>
      <w:r>
        <w:rPr>
          <w:rFonts w:ascii="Arial" w:eastAsia="Arial" w:hAnsi="Arial" w:cs="Arial"/>
          <w:spacing w:val="-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et</w:t>
      </w:r>
      <w:r>
        <w:rPr>
          <w:rFonts w:ascii="Arial" w:eastAsia="Arial" w:hAnsi="Arial" w:cs="Arial"/>
          <w:i/>
          <w:spacing w:val="-6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</w:p>
    <w:p w14:paraId="2C131374" w14:textId="77777777" w:rsidR="00B77D6E" w:rsidRDefault="00D6358D">
      <w:pPr>
        <w:spacing w:before="1" w:after="0" w:line="240" w:lineRule="auto"/>
        <w:ind w:left="206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4"/>
          <w:sz w:val="16"/>
          <w:szCs w:val="16"/>
        </w:rPr>
        <w:t>2002)</w:t>
      </w:r>
      <w:r>
        <w:rPr>
          <w:rFonts w:ascii="Arial" w:eastAsia="Arial" w:hAnsi="Arial" w:cs="Arial"/>
          <w:spacing w:val="2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SUMO 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(Pease</w:t>
      </w:r>
      <w:r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4"/>
          <w:sz w:val="16"/>
          <w:szCs w:val="16"/>
        </w:rPr>
        <w:t>et</w:t>
      </w:r>
      <w:r>
        <w:rPr>
          <w:rFonts w:ascii="Arial" w:eastAsia="Arial" w:hAnsi="Arial" w:cs="Arial"/>
          <w:i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al.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2002).</w:t>
      </w:r>
    </w:p>
    <w:p w14:paraId="72DE1C15" w14:textId="77777777" w:rsidR="00B77D6E" w:rsidRDefault="00D6358D">
      <w:pPr>
        <w:spacing w:after="0" w:line="220" w:lineRule="atLeast"/>
        <w:ind w:left="2062" w:right="-48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ontology</w:t>
      </w:r>
      <w:r>
        <w:rPr>
          <w:rFonts w:ascii="Arial" w:eastAsia="Arial" w:hAnsi="Arial" w:cs="Arial"/>
          <w:spacing w:val="3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der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iv</w:t>
      </w:r>
      <w:r>
        <w:rPr>
          <w:rFonts w:ascii="Arial" w:eastAsia="Arial" w:hAnsi="Arial" w:cs="Arial"/>
          <w:w w:val="91"/>
          <w:sz w:val="16"/>
          <w:szCs w:val="16"/>
        </w:rPr>
        <w:t>ate</w:t>
      </w:r>
      <w:r>
        <w:rPr>
          <w:rFonts w:ascii="Arial" w:eastAsia="Arial" w:hAnsi="Arial" w:cs="Arial"/>
          <w:spacing w:val="1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produce</w:t>
      </w:r>
      <w:r>
        <w:rPr>
          <w:rFonts w:ascii="Arial" w:eastAsia="Arial" w:hAnsi="Arial" w:cs="Arial"/>
          <w:spacing w:val="1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focus</w:t>
      </w:r>
      <w:r>
        <w:rPr>
          <w:rFonts w:ascii="Arial" w:eastAsia="Arial" w:hAnsi="Arial" w:cs="Arial"/>
          <w:spacing w:val="25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TBox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rather than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analysis</w:t>
      </w:r>
      <w:r>
        <w:rPr>
          <w:rFonts w:ascii="Arial" w:eastAsia="Arial" w:hAnsi="Arial" w:cs="Arial"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data</w:t>
      </w:r>
      <w:r>
        <w:rPr>
          <w:rFonts w:ascii="Arial" w:eastAsia="Arial" w:hAnsi="Arial" w:cs="Arial"/>
          <w:spacing w:val="2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itself.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oll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wing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this,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</w:t>
      </w:r>
      <w:r>
        <w:rPr>
          <w:rFonts w:ascii="Arial" w:eastAsia="Arial" w:hAnsi="Arial" w:cs="Arial"/>
          <w:spacing w:val="1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databased</w:t>
      </w:r>
      <w:r>
        <w:rPr>
          <w:rFonts w:ascii="Arial" w:eastAsia="Arial" w:hAnsi="Arial" w:cs="Arial"/>
          <w:spacing w:val="-10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grounded</w:t>
      </w:r>
    </w:p>
    <w:p w14:paraId="4DE854C1" w14:textId="77777777" w:rsidR="00B77D6E" w:rsidRDefault="00D6358D">
      <w:pPr>
        <w:spacing w:before="32"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83"/>
          <w:sz w:val="16"/>
          <w:szCs w:val="16"/>
        </w:rPr>
        <w:lastRenderedPageBreak/>
        <w:t xml:space="preserve">under </w:t>
      </w:r>
      <w:r>
        <w:rPr>
          <w:rFonts w:ascii="Arial" w:eastAsia="Arial" w:hAnsi="Arial" w:cs="Arial"/>
          <w:spacing w:val="1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</w:t>
      </w:r>
      <w:r>
        <w:rPr>
          <w:rFonts w:ascii="Arial" w:eastAsia="Arial" w:hAnsi="Arial" w:cs="Arial"/>
          <w:spacing w:val="2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formal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16"/>
          <w:szCs w:val="16"/>
        </w:rPr>
        <w:t>ontology</w:t>
      </w:r>
      <w:r>
        <w:rPr>
          <w:rFonts w:ascii="Arial" w:eastAsia="Arial" w:hAnsi="Arial" w:cs="Arial"/>
          <w:spacing w:val="22"/>
          <w:w w:val="9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might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enable</w:t>
      </w:r>
      <w:r>
        <w:rPr>
          <w:rFonts w:ascii="Arial" w:eastAsia="Arial" w:hAnsi="Arial" w:cs="Arial"/>
          <w:spacing w:val="2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identification</w:t>
      </w:r>
      <w:r>
        <w:rPr>
          <w:rFonts w:ascii="Arial" w:eastAsia="Arial" w:hAnsi="Arial" w:cs="Arial"/>
          <w:spacing w:val="22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representa- </w:t>
      </w:r>
      <w:r>
        <w:rPr>
          <w:rFonts w:ascii="Arial" w:eastAsia="Arial" w:hAnsi="Arial" w:cs="Arial"/>
          <w:sz w:val="16"/>
          <w:szCs w:val="16"/>
        </w:rPr>
        <w:t>tional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fl</w:t>
      </w: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ws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under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real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situations, </w:t>
      </w:r>
      <w:r>
        <w:rPr>
          <w:rFonts w:ascii="Arial" w:eastAsia="Arial" w:hAnsi="Arial" w:cs="Arial"/>
          <w:spacing w:val="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opposite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94"/>
          <w:sz w:val="16"/>
          <w:szCs w:val="16"/>
        </w:rPr>
        <w:t>application-dr</w:t>
      </w:r>
      <w:r>
        <w:rPr>
          <w:rFonts w:ascii="Arial" w:eastAsia="Arial" w:hAnsi="Arial" w:cs="Arial"/>
          <w:spacing w:val="-4"/>
          <w:w w:val="94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84"/>
          <w:sz w:val="16"/>
          <w:szCs w:val="16"/>
        </w:rPr>
        <w:t xml:space="preserve">en </w:t>
      </w:r>
      <w:r>
        <w:rPr>
          <w:rFonts w:ascii="Arial" w:eastAsia="Arial" w:hAnsi="Arial" w:cs="Arial"/>
          <w:w w:val="83"/>
          <w:sz w:val="16"/>
          <w:szCs w:val="16"/>
        </w:rPr>
        <w:t>databases.</w:t>
      </w:r>
      <w:r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database</w:t>
      </w:r>
      <w:r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xtens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v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nature,</w:t>
      </w:r>
      <w:r>
        <w:rPr>
          <w:rFonts w:ascii="Arial" w:eastAsia="Arial" w:hAnsi="Arial" w:cs="Arial"/>
          <w:spacing w:val="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</w:t>
      </w:r>
      <w:r>
        <w:rPr>
          <w:rFonts w:ascii="Arial" w:eastAsia="Arial" w:hAnsi="Arial" w:cs="Arial"/>
          <w:spacing w:val="-3"/>
          <w:w w:val="89"/>
          <w:sz w:val="16"/>
          <w:szCs w:val="16"/>
        </w:rPr>
        <w:t>r</w:t>
      </w:r>
      <w:r>
        <w:rPr>
          <w:rFonts w:ascii="Arial" w:eastAsia="Arial" w:hAnsi="Arial" w:cs="Arial"/>
          <w:spacing w:val="-1"/>
          <w:w w:val="89"/>
          <w:sz w:val="16"/>
          <w:szCs w:val="16"/>
        </w:rPr>
        <w:t>g</w:t>
      </w:r>
      <w:r>
        <w:rPr>
          <w:rFonts w:ascii="Arial" w:eastAsia="Arial" w:hAnsi="Arial" w:cs="Arial"/>
          <w:w w:val="89"/>
          <w:sz w:val="16"/>
          <w:szCs w:val="16"/>
        </w:rPr>
        <w:t>anization</w:t>
      </w:r>
      <w:r>
        <w:rPr>
          <w:rFonts w:ascii="Arial" w:eastAsia="Arial" w:hAnsi="Arial" w:cs="Arial"/>
          <w:spacing w:val="23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 xml:space="preserve">under </w:t>
      </w:r>
      <w:r>
        <w:rPr>
          <w:rFonts w:ascii="Arial" w:eastAsia="Arial" w:hAnsi="Arial" w:cs="Arial"/>
          <w:sz w:val="16"/>
          <w:szCs w:val="16"/>
        </w:rPr>
        <w:t xml:space="preserve">real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settlements certainly </w:t>
      </w:r>
      <w:r>
        <w:rPr>
          <w:rFonts w:ascii="Arial" w:eastAsia="Arial" w:hAnsi="Arial" w:cs="Arial"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impr</w:t>
      </w:r>
      <w:r>
        <w:rPr>
          <w:rFonts w:ascii="Arial" w:eastAsia="Arial" w:hAnsi="Arial" w:cs="Arial"/>
          <w:spacing w:val="-2"/>
          <w:w w:val="90"/>
          <w:sz w:val="16"/>
          <w:szCs w:val="16"/>
        </w:rPr>
        <w:t>ov</w:t>
      </w:r>
      <w:r>
        <w:rPr>
          <w:rFonts w:ascii="Arial" w:eastAsia="Arial" w:hAnsi="Arial" w:cs="Arial"/>
          <w:w w:val="90"/>
          <w:sz w:val="16"/>
          <w:szCs w:val="16"/>
        </w:rPr>
        <w:t xml:space="preserve">ed </w:t>
      </w:r>
      <w:r>
        <w:rPr>
          <w:rFonts w:ascii="Arial" w:eastAsia="Arial" w:hAnsi="Arial" w:cs="Arial"/>
          <w:spacing w:val="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when</w:t>
      </w:r>
      <w:r>
        <w:rPr>
          <w:rFonts w:ascii="Arial" w:eastAsia="Arial" w:hAnsi="Arial" w:cs="Arial"/>
          <w:spacing w:val="24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accompanied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by </w:t>
      </w:r>
      <w:r>
        <w:rPr>
          <w:rFonts w:ascii="Arial" w:eastAsia="Arial" w:hAnsi="Arial" w:cs="Arial"/>
          <w:w w:val="91"/>
          <w:sz w:val="16"/>
          <w:szCs w:val="16"/>
        </w:rPr>
        <w:t>formal</w:t>
      </w:r>
      <w:r>
        <w:rPr>
          <w:rFonts w:ascii="Arial" w:eastAsia="Arial" w:hAnsi="Arial" w:cs="Arial"/>
          <w:spacing w:val="18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ontologies.</w:t>
      </w:r>
      <w:r>
        <w:rPr>
          <w:rFonts w:ascii="Arial" w:eastAsia="Arial" w:hAnsi="Arial" w:cs="Arial"/>
          <w:spacing w:val="-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7"/>
          <w:sz w:val="16"/>
          <w:szCs w:val="16"/>
        </w:rPr>
        <w:t>Additionall</w:t>
      </w:r>
      <w:r>
        <w:rPr>
          <w:rFonts w:ascii="Arial" w:eastAsia="Arial" w:hAnsi="Arial" w:cs="Arial"/>
          <w:spacing w:val="-10"/>
          <w:w w:val="97"/>
          <w:sz w:val="16"/>
          <w:szCs w:val="16"/>
        </w:rPr>
        <w:t>y</w:t>
      </w:r>
      <w:r>
        <w:rPr>
          <w:rFonts w:ascii="Arial" w:eastAsia="Arial" w:hAnsi="Arial" w:cs="Arial"/>
          <w:w w:val="97"/>
          <w:sz w:val="16"/>
          <w:szCs w:val="16"/>
        </w:rPr>
        <w:t>,</w:t>
      </w:r>
      <w:r>
        <w:rPr>
          <w:rFonts w:ascii="Arial" w:eastAsia="Arial" w:hAnsi="Arial" w:cs="Arial"/>
          <w:spacing w:val="3"/>
          <w:w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enable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further</w:t>
      </w:r>
      <w:r>
        <w:rPr>
          <w:rFonts w:ascii="Arial" w:eastAsia="Arial" w:hAnsi="Arial" w:cs="Arial"/>
          <w:spacing w:val="2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e</w:t>
      </w:r>
      <w:r>
        <w:rPr>
          <w:rFonts w:ascii="Arial" w:eastAsia="Arial" w:hAnsi="Arial" w:cs="Arial"/>
          <w:w w:val="88"/>
          <w:sz w:val="16"/>
          <w:szCs w:val="16"/>
        </w:rPr>
        <w:t>gration</w:t>
      </w:r>
      <w:r>
        <w:rPr>
          <w:rFonts w:ascii="Arial" w:eastAsia="Arial" w:hAnsi="Arial" w:cs="Arial"/>
          <w:spacing w:val="3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capabi- </w:t>
      </w:r>
      <w:r>
        <w:rPr>
          <w:rFonts w:ascii="Arial" w:eastAsia="Arial" w:hAnsi="Arial" w:cs="Arial"/>
          <w:w w:val="96"/>
          <w:sz w:val="16"/>
          <w:szCs w:val="16"/>
        </w:rPr>
        <w:t>lities</w:t>
      </w:r>
      <w:r>
        <w:rPr>
          <w:rFonts w:ascii="Arial" w:eastAsia="Arial" w:hAnsi="Arial" w:cs="Arial"/>
          <w:spacing w:val="-4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means</w:t>
      </w:r>
      <w:r>
        <w:rPr>
          <w:rFonts w:ascii="Arial" w:eastAsia="Arial" w:hAnsi="Arial" w:cs="Arial"/>
          <w:spacing w:val="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automated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>ev</w:t>
      </w:r>
      <w:r>
        <w:rPr>
          <w:rFonts w:ascii="Arial" w:eastAsia="Arial" w:hAnsi="Arial" w:cs="Arial"/>
          <w:w w:val="88"/>
          <w:sz w:val="16"/>
          <w:szCs w:val="16"/>
        </w:rPr>
        <w:t>aluation</w:t>
      </w:r>
      <w:r>
        <w:rPr>
          <w:rFonts w:ascii="Arial" w:eastAsia="Arial" w:hAnsi="Arial" w:cs="Arial"/>
          <w:spacing w:val="1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using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reasoning,</w:t>
      </w:r>
      <w:r>
        <w:rPr>
          <w:rFonts w:ascii="Arial" w:eastAsia="Arial" w:hAnsi="Arial" w:cs="Arial"/>
          <w:spacing w:val="-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e.g.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without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w w:val="85"/>
          <w:sz w:val="16"/>
          <w:szCs w:val="16"/>
        </w:rPr>
        <w:t>dependence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user</w:t>
      </w:r>
      <w:r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support.</w:t>
      </w:r>
    </w:p>
    <w:p w14:paraId="65084528" w14:textId="77777777" w:rsidR="00B77D6E" w:rsidRDefault="00D6358D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4"/>
          <w:sz w:val="16"/>
          <w:szCs w:val="16"/>
        </w:rPr>
        <w:t>According</w:t>
      </w:r>
      <w:r>
        <w:rPr>
          <w:rFonts w:ascii="Arial" w:eastAsia="Arial" w:hAnsi="Arial" w:cs="Arial"/>
          <w:spacing w:val="15"/>
          <w:w w:val="9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our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findings,</w:t>
      </w:r>
      <w:r>
        <w:rPr>
          <w:rFonts w:ascii="Arial" w:eastAsia="Arial" w:hAnsi="Arial" w:cs="Arial"/>
          <w:spacing w:val="25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possible</w:t>
      </w:r>
      <w:r>
        <w:rPr>
          <w:rFonts w:ascii="Arial" w:eastAsia="Arial" w:hAnsi="Arial" w:cs="Arial"/>
          <w:spacing w:val="36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 xml:space="preserve">because </w:t>
      </w:r>
      <w:r>
        <w:rPr>
          <w:rFonts w:ascii="Arial" w:eastAsia="Arial" w:hAnsi="Arial" w:cs="Arial"/>
          <w:sz w:val="16"/>
          <w:szCs w:val="16"/>
        </w:rPr>
        <w:t>we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interpret</w:t>
      </w:r>
      <w:r>
        <w:rPr>
          <w:rFonts w:ascii="Arial" w:eastAsia="Arial" w:hAnsi="Arial" w:cs="Arial"/>
          <w:spacing w:val="16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w w:val="88"/>
          <w:sz w:val="16"/>
          <w:szCs w:val="16"/>
        </w:rPr>
        <w:t>entries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5"/>
          <w:sz w:val="16"/>
          <w:szCs w:val="16"/>
        </w:rPr>
        <w:t>biological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databases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in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w</w:t>
      </w:r>
      <w:r>
        <w:rPr>
          <w:rFonts w:ascii="Arial" w:eastAsia="Arial" w:hAnsi="Arial" w:cs="Arial"/>
          <w:w w:val="85"/>
          <w:sz w:val="16"/>
          <w:szCs w:val="16"/>
        </w:rPr>
        <w:t>ays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that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der</w:t>
      </w:r>
      <w:r>
        <w:rPr>
          <w:rFonts w:ascii="Arial" w:eastAsia="Arial" w:hAnsi="Arial" w:cs="Arial"/>
          <w:spacing w:val="-4"/>
          <w:w w:val="92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99"/>
          <w:sz w:val="16"/>
          <w:szCs w:val="16"/>
        </w:rPr>
        <w:t>v</w:t>
      </w:r>
      <w:r>
        <w:rPr>
          <w:rFonts w:ascii="Arial" w:eastAsia="Arial" w:hAnsi="Arial" w:cs="Arial"/>
          <w:w w:val="79"/>
          <w:sz w:val="16"/>
          <w:szCs w:val="16"/>
        </w:rPr>
        <w:t>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generalizable</w:t>
      </w:r>
      <w:r>
        <w:rPr>
          <w:rFonts w:ascii="Arial" w:eastAsia="Arial" w:hAnsi="Arial" w:cs="Arial"/>
          <w:spacing w:val="-2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statements. These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are</w:t>
      </w:r>
      <w:r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e</w:t>
      </w:r>
      <w:r>
        <w:rPr>
          <w:rFonts w:ascii="Arial" w:eastAsia="Arial" w:hAnsi="Arial" w:cs="Arial"/>
          <w:w w:val="86"/>
          <w:sz w:val="16"/>
          <w:szCs w:val="16"/>
        </w:rPr>
        <w:t>xpected 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</w:t>
      </w:r>
      <w:r>
        <w:rPr>
          <w:rFonts w:ascii="Arial" w:eastAsia="Arial" w:hAnsi="Arial" w:cs="Arial"/>
          <w:spacing w:val="-3"/>
          <w:w w:val="86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v</w:t>
      </w:r>
      <w:r>
        <w:rPr>
          <w:rFonts w:ascii="Arial" w:eastAsia="Arial" w:hAnsi="Arial" w:cs="Arial"/>
          <w:w w:val="86"/>
          <w:sz w:val="16"/>
          <w:szCs w:val="16"/>
        </w:rPr>
        <w:t>eal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scientific</w:t>
      </w:r>
      <w:r>
        <w:rPr>
          <w:rFonts w:ascii="Arial" w:eastAsia="Arial" w:hAnsi="Arial" w:cs="Arial"/>
          <w:spacing w:val="3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l</w:t>
      </w:r>
      <w:r>
        <w:rPr>
          <w:rFonts w:ascii="Arial" w:eastAsia="Arial" w:hAnsi="Arial" w:cs="Arial"/>
          <w:spacing w:val="-2"/>
          <w:w w:val="86"/>
          <w:sz w:val="16"/>
          <w:szCs w:val="16"/>
        </w:rPr>
        <w:t>a</w:t>
      </w:r>
      <w:r>
        <w:rPr>
          <w:rFonts w:ascii="Arial" w:eastAsia="Arial" w:hAnsi="Arial" w:cs="Arial"/>
          <w:w w:val="86"/>
          <w:sz w:val="16"/>
          <w:szCs w:val="16"/>
        </w:rPr>
        <w:t>ws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-5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</w:t>
      </w:r>
      <w:r>
        <w:rPr>
          <w:rFonts w:ascii="Arial" w:eastAsia="Arial" w:hAnsi="Arial" w:cs="Arial"/>
          <w:spacing w:val="-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ascribed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to</w:t>
      </w:r>
      <w:r>
        <w:rPr>
          <w:rFonts w:ascii="Arial" w:eastAsia="Arial" w:hAnsi="Arial" w:cs="Arial"/>
          <w:spacing w:val="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indi- </w:t>
      </w:r>
      <w:r>
        <w:rPr>
          <w:rFonts w:ascii="Arial" w:eastAsia="Arial" w:hAnsi="Arial" w:cs="Arial"/>
          <w:w w:val="92"/>
          <w:sz w:val="16"/>
          <w:szCs w:val="16"/>
        </w:rPr>
        <w:t>viduals</w:t>
      </w:r>
      <w:r>
        <w:rPr>
          <w:rFonts w:ascii="Arial" w:eastAsia="Arial" w:hAnsi="Arial" w:cs="Arial"/>
          <w:spacing w:val="20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are</w:t>
      </w:r>
      <w:r>
        <w:rPr>
          <w:rFonts w:ascii="Arial" w:eastAsia="Arial" w:hAnsi="Arial" w:cs="Arial"/>
          <w:spacing w:val="2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members</w:t>
      </w:r>
      <w:r>
        <w:rPr>
          <w:rFonts w:ascii="Arial" w:eastAsia="Arial" w:hAnsi="Arial" w:cs="Arial"/>
          <w:spacing w:val="3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2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en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 xml:space="preserve">class </w:t>
      </w:r>
      <w:r>
        <w:rPr>
          <w:rFonts w:ascii="Arial" w:eastAsia="Arial" w:hAnsi="Arial" w:cs="Arial"/>
          <w:spacing w:val="3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w w:val="81"/>
          <w:sz w:val="16"/>
          <w:szCs w:val="16"/>
        </w:rPr>
        <w:t>as</w:t>
      </w:r>
      <w:r>
        <w:rPr>
          <w:rFonts w:ascii="Arial" w:eastAsia="Arial" w:hAnsi="Arial" w:cs="Arial"/>
          <w:spacing w:val="19"/>
          <w:w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well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database</w:t>
      </w:r>
      <w:r>
        <w:rPr>
          <w:rFonts w:ascii="Arial" w:eastAsia="Arial" w:hAnsi="Arial" w:cs="Arial"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records. </w:t>
      </w:r>
      <w:r>
        <w:rPr>
          <w:rFonts w:ascii="Arial" w:eastAsia="Arial" w:hAnsi="Arial" w:cs="Arial"/>
          <w:w w:val="86"/>
          <w:sz w:val="16"/>
          <w:szCs w:val="16"/>
        </w:rPr>
        <w:t>Reasoning</w:t>
      </w:r>
      <w:r>
        <w:rPr>
          <w:rFonts w:ascii="Arial" w:eastAsia="Arial" w:hAnsi="Arial" w:cs="Arial"/>
          <w:spacing w:val="10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can then</w:t>
      </w:r>
      <w:r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be</w:t>
      </w:r>
      <w:r>
        <w:rPr>
          <w:rFonts w:ascii="Arial" w:eastAsia="Arial" w:hAnsi="Arial" w:cs="Arial"/>
          <w:spacing w:val="-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restricted</w:t>
      </w:r>
      <w:r>
        <w:rPr>
          <w:rFonts w:ascii="Arial" w:eastAsia="Arial" w:hAnsi="Arial" w:cs="Arial"/>
          <w:spacing w:val="29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79"/>
          <w:sz w:val="16"/>
          <w:szCs w:val="16"/>
        </w:rPr>
        <w:t>a</w:t>
      </w:r>
      <w:r>
        <w:rPr>
          <w:rFonts w:ascii="Arial" w:eastAsia="Arial" w:hAnsi="Arial" w:cs="Arial"/>
          <w:spacing w:val="5"/>
          <w:w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TBox</w:t>
      </w:r>
      <w:r>
        <w:rPr>
          <w:rFonts w:ascii="Arial" w:eastAsia="Arial" w:hAnsi="Arial" w:cs="Arial"/>
          <w:spacing w:val="-15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l</w:t>
      </w:r>
      <w:r>
        <w:rPr>
          <w:rFonts w:ascii="Arial" w:eastAsia="Arial" w:hAnsi="Arial" w:cs="Arial"/>
          <w:spacing w:val="-4"/>
          <w:w w:val="91"/>
          <w:sz w:val="16"/>
          <w:szCs w:val="16"/>
        </w:rPr>
        <w:t>e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>v</w:t>
      </w:r>
      <w:r>
        <w:rPr>
          <w:rFonts w:ascii="Arial" w:eastAsia="Arial" w:hAnsi="Arial" w:cs="Arial"/>
          <w:w w:val="91"/>
          <w:sz w:val="16"/>
          <w:szCs w:val="16"/>
        </w:rPr>
        <w:t>el,</w:t>
      </w:r>
      <w:r>
        <w:rPr>
          <w:rFonts w:ascii="Arial" w:eastAsia="Arial" w:hAnsi="Arial" w:cs="Arial"/>
          <w:spacing w:val="7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thus</w:t>
      </w:r>
      <w:r>
        <w:rPr>
          <w:rFonts w:ascii="Arial" w:eastAsia="Arial" w:hAnsi="Arial" w:cs="Arial"/>
          <w:spacing w:val="-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w w:val="91"/>
          <w:sz w:val="16"/>
          <w:szCs w:val="16"/>
        </w:rPr>
        <w:t>av</w:t>
      </w:r>
      <w:r>
        <w:rPr>
          <w:rFonts w:ascii="Arial" w:eastAsia="Arial" w:hAnsi="Arial" w:cs="Arial"/>
          <w:w w:val="91"/>
          <w:sz w:val="16"/>
          <w:szCs w:val="16"/>
        </w:rPr>
        <w:t>oiding</w:t>
      </w:r>
      <w:r>
        <w:rPr>
          <w:rFonts w:ascii="Arial" w:eastAsia="Arial" w:hAnsi="Arial" w:cs="Arial"/>
          <w:spacing w:val="1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high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pro- </w:t>
      </w:r>
      <w:r>
        <w:rPr>
          <w:rFonts w:ascii="Arial" w:eastAsia="Arial" w:hAnsi="Arial" w:cs="Arial"/>
          <w:w w:val="87"/>
          <w:sz w:val="16"/>
          <w:szCs w:val="16"/>
        </w:rPr>
        <w:t>cessing</w:t>
      </w:r>
      <w:r>
        <w:rPr>
          <w:rFonts w:ascii="Arial" w:eastAsia="Arial" w:hAnsi="Arial" w:cs="Arial"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cost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that occurs when</w:t>
      </w:r>
      <w:r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populating</w:t>
      </w:r>
      <w:r>
        <w:rPr>
          <w:rFonts w:ascii="Arial" w:eastAsia="Arial" w:hAnsi="Arial" w:cs="Arial"/>
          <w:spacing w:val="32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highly</w:t>
      </w:r>
      <w:r>
        <w:rPr>
          <w:rFonts w:ascii="Arial" w:eastAsia="Arial" w:hAnsi="Arial" w:cs="Arial"/>
          <w:spacing w:val="3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axiomatised</w:t>
      </w:r>
      <w:r>
        <w:rPr>
          <w:rFonts w:ascii="Arial" w:eastAsia="Arial" w:hAnsi="Arial" w:cs="Arial"/>
          <w:spacing w:val="2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TBo</w:t>
      </w:r>
      <w:r>
        <w:rPr>
          <w:rFonts w:ascii="Arial" w:eastAsia="Arial" w:hAnsi="Arial" w:cs="Arial"/>
          <w:spacing w:val="-2"/>
          <w:w w:val="87"/>
          <w:sz w:val="16"/>
          <w:szCs w:val="16"/>
        </w:rPr>
        <w:t>x</w:t>
      </w:r>
      <w:r>
        <w:rPr>
          <w:rFonts w:ascii="Arial" w:eastAsia="Arial" w:hAnsi="Arial" w:cs="Arial"/>
          <w:w w:val="87"/>
          <w:sz w:val="16"/>
          <w:szCs w:val="16"/>
        </w:rPr>
        <w:t>es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 ind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viduals.</w:t>
      </w:r>
    </w:p>
    <w:p w14:paraId="0951EF98" w14:textId="77777777" w:rsidR="00B77D6E" w:rsidRDefault="00D6358D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9"/>
          <w:sz w:val="16"/>
          <w:szCs w:val="16"/>
        </w:rPr>
        <w:t>The</w:t>
      </w:r>
      <w:r>
        <w:rPr>
          <w:rFonts w:ascii="Arial" w:eastAsia="Arial" w:hAnsi="Arial" w:cs="Arial"/>
          <w:spacing w:val="-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feasibility</w:t>
      </w:r>
      <w:r>
        <w:rPr>
          <w:rFonts w:ascii="Arial" w:eastAsia="Arial" w:hAnsi="Arial" w:cs="Arial"/>
          <w:spacing w:val="34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of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approach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could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be</w:t>
      </w:r>
      <w:r>
        <w:rPr>
          <w:rFonts w:ascii="Arial" w:eastAsia="Arial" w:hAnsi="Arial" w:cs="Arial"/>
          <w:spacing w:val="-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demonstrated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using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com-</w:t>
      </w:r>
      <w:r>
        <w:rPr>
          <w:rFonts w:ascii="Arial" w:eastAsia="Arial" w:hAnsi="Arial" w:cs="Arial"/>
          <w:spacing w:val="1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pete- </w:t>
      </w:r>
      <w:r>
        <w:rPr>
          <w:rFonts w:ascii="Arial" w:eastAsia="Arial" w:hAnsi="Arial" w:cs="Arial"/>
          <w:w w:val="88"/>
          <w:sz w:val="16"/>
          <w:szCs w:val="16"/>
        </w:rPr>
        <w:t>n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c</w:t>
      </w:r>
      <w:r>
        <w:rPr>
          <w:rFonts w:ascii="Arial" w:eastAsia="Arial" w:hAnsi="Arial" w:cs="Arial"/>
          <w:w w:val="88"/>
          <w:sz w:val="16"/>
          <w:szCs w:val="16"/>
        </w:rPr>
        <w:t>y</w:t>
      </w:r>
      <w:r>
        <w:rPr>
          <w:rFonts w:ascii="Arial" w:eastAsia="Arial" w:hAnsi="Arial" w:cs="Arial"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questions</w:t>
      </w:r>
      <w:r>
        <w:rPr>
          <w:rFonts w:ascii="Arial" w:eastAsia="Arial" w:hAnsi="Arial" w:cs="Arial"/>
          <w:spacing w:val="-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formulated</w:t>
      </w:r>
      <w:r>
        <w:rPr>
          <w:rFonts w:ascii="Arial" w:eastAsia="Arial" w:hAnsi="Arial" w:cs="Arial"/>
          <w:spacing w:val="3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</w:t>
      </w:r>
      <w:r>
        <w:rPr>
          <w:rFonts w:ascii="Arial" w:eastAsia="Arial" w:hAnsi="Arial" w:cs="Arial"/>
          <w:spacing w:val="4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DL </w:t>
      </w:r>
      <w:r>
        <w:rPr>
          <w:rFonts w:ascii="Arial" w:eastAsia="Arial" w:hAnsi="Arial" w:cs="Arial"/>
          <w:w w:val="88"/>
          <w:sz w:val="16"/>
          <w:szCs w:val="16"/>
        </w:rPr>
        <w:t>queries.</w:t>
      </w:r>
      <w:r>
        <w:rPr>
          <w:rFonts w:ascii="Arial" w:eastAsia="Arial" w:hAnsi="Arial" w:cs="Arial"/>
          <w:spacing w:val="-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1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e</w:t>
      </w:r>
      <w:r>
        <w:rPr>
          <w:rFonts w:ascii="Arial" w:eastAsia="Arial" w:hAnsi="Arial" w:cs="Arial"/>
          <w:spacing w:val="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query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the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-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ontologicall</w:t>
      </w:r>
      <w:r>
        <w:rPr>
          <w:rFonts w:ascii="Arial" w:eastAsia="Arial" w:hAnsi="Arial" w:cs="Arial"/>
          <w:spacing w:val="-10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w w:val="92"/>
          <w:sz w:val="16"/>
          <w:szCs w:val="16"/>
        </w:rPr>
        <w:t>without</w:t>
      </w:r>
      <w:r>
        <w:rPr>
          <w:rFonts w:ascii="Arial" w:eastAsia="Arial" w:hAnsi="Arial" w:cs="Arial"/>
          <w:spacing w:val="17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requiring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92"/>
          <w:sz w:val="16"/>
          <w:szCs w:val="16"/>
        </w:rPr>
        <w:t>n</w:t>
      </w:r>
      <w:r>
        <w:rPr>
          <w:rFonts w:ascii="Arial" w:eastAsia="Arial" w:hAnsi="Arial" w:cs="Arial"/>
          <w:w w:val="92"/>
          <w:sz w:val="16"/>
          <w:szCs w:val="16"/>
        </w:rPr>
        <w:t>y</w:t>
      </w:r>
      <w:r>
        <w:rPr>
          <w:rFonts w:ascii="Arial" w:eastAsia="Arial" w:hAnsi="Arial" w:cs="Arial"/>
          <w:spacing w:val="-12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additional</w:t>
      </w:r>
      <w:r>
        <w:rPr>
          <w:rFonts w:ascii="Arial" w:eastAsia="Arial" w:hAnsi="Arial" w:cs="Arial"/>
          <w:spacing w:val="3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database</w:t>
      </w:r>
      <w:r>
        <w:rPr>
          <w:rFonts w:ascii="Arial" w:eastAsia="Arial" w:hAnsi="Arial" w:cs="Arial"/>
          <w:spacing w:val="-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processing.</w:t>
      </w:r>
      <w:r>
        <w:rPr>
          <w:rFonts w:ascii="Arial" w:eastAsia="Arial" w:hAnsi="Arial" w:cs="Arial"/>
          <w:spacing w:val="3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the</w:t>
      </w:r>
      <w:r>
        <w:rPr>
          <w:rFonts w:ascii="Arial" w:eastAsia="Arial" w:hAnsi="Arial" w:cs="Arial"/>
          <w:spacing w:val="1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data</w:t>
      </w:r>
      <w:r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92"/>
          <w:sz w:val="16"/>
          <w:szCs w:val="16"/>
        </w:rPr>
        <w:t>interpre- tation</w:t>
      </w:r>
      <w:r>
        <w:rPr>
          <w:rFonts w:ascii="Arial" w:eastAsia="Arial" w:hAnsi="Arial" w:cs="Arial"/>
          <w:spacing w:val="11"/>
          <w:w w:val="9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 xml:space="preserve">ontologically </w:t>
      </w:r>
      <w:r>
        <w:rPr>
          <w:rFonts w:ascii="Arial" w:eastAsia="Arial" w:hAnsi="Arial" w:cs="Arial"/>
          <w:spacing w:val="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w w:val="91"/>
          <w:sz w:val="16"/>
          <w:szCs w:val="16"/>
        </w:rPr>
        <w:t>sound,</w:t>
      </w:r>
      <w:r>
        <w:rPr>
          <w:rFonts w:ascii="Arial" w:eastAsia="Arial" w:hAnsi="Arial" w:cs="Arial"/>
          <w:spacing w:val="-2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inheritance</w:t>
      </w:r>
      <w:r>
        <w:rPr>
          <w:rFonts w:ascii="Arial" w:eastAsia="Arial" w:hAnsi="Arial" w:cs="Arial"/>
          <w:spacing w:val="11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data</w:t>
      </w:r>
      <w:r>
        <w:rPr>
          <w:rFonts w:ascii="Arial" w:eastAsia="Arial" w:hAnsi="Arial" w:cs="Arial"/>
          <w:spacing w:val="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may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be</w:t>
      </w:r>
      <w:r>
        <w:rPr>
          <w:rFonts w:ascii="Arial" w:eastAsia="Arial" w:hAnsi="Arial" w:cs="Arial"/>
          <w:spacing w:val="5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considered </w:t>
      </w:r>
      <w:r>
        <w:rPr>
          <w:rFonts w:ascii="Arial" w:eastAsia="Arial" w:hAnsi="Arial" w:cs="Arial"/>
          <w:w w:val="87"/>
          <w:sz w:val="16"/>
          <w:szCs w:val="16"/>
        </w:rPr>
        <w:t>sound</w:t>
      </w:r>
      <w:r>
        <w:rPr>
          <w:rFonts w:ascii="Arial" w:eastAsia="Arial" w:hAnsi="Arial" w:cs="Arial"/>
          <w:spacing w:val="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</w:t>
      </w:r>
      <w:r>
        <w:rPr>
          <w:rFonts w:ascii="Arial" w:eastAsia="Arial" w:hAnsi="Arial" w:cs="Arial"/>
          <w:spacing w:val="-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real</w:t>
      </w:r>
      <w:r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orld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use</w:t>
      </w:r>
      <w:r>
        <w:rPr>
          <w:rFonts w:ascii="Arial" w:eastAsia="Arial" w:hAnsi="Arial" w:cs="Arial"/>
          <w:spacing w:val="3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case.</w:t>
      </w:r>
    </w:p>
    <w:p w14:paraId="2761487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A254063" w14:textId="77777777" w:rsidR="00B77D6E" w:rsidRDefault="00B77D6E">
      <w:pPr>
        <w:spacing w:before="17" w:after="0" w:line="220" w:lineRule="exact"/>
      </w:pPr>
    </w:p>
    <w:p w14:paraId="62240349" w14:textId="77777777" w:rsidR="00B77D6E" w:rsidRDefault="00D6358D">
      <w:pPr>
        <w:spacing w:after="0" w:line="240" w:lineRule="auto"/>
        <w:ind w:right="59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Funding</w:t>
      </w:r>
    </w:p>
    <w:p w14:paraId="1A9EE1E3" w14:textId="77777777" w:rsidR="00B77D6E" w:rsidRDefault="00B77D6E">
      <w:pPr>
        <w:spacing w:before="6" w:after="0" w:line="100" w:lineRule="exact"/>
        <w:rPr>
          <w:sz w:val="10"/>
          <w:szCs w:val="10"/>
        </w:rPr>
      </w:pPr>
    </w:p>
    <w:p w14:paraId="5C4C7730" w14:textId="77777777" w:rsidR="00B77D6E" w:rsidRDefault="00D635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ork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w w:val="88"/>
          <w:sz w:val="16"/>
          <w:szCs w:val="16"/>
        </w:rPr>
        <w:t>w</w:t>
      </w:r>
      <w:r>
        <w:rPr>
          <w:rFonts w:ascii="Arial" w:eastAsia="Arial" w:hAnsi="Arial" w:cs="Arial"/>
          <w:w w:val="88"/>
          <w:sz w:val="16"/>
          <w:szCs w:val="16"/>
        </w:rPr>
        <w:t>as</w:t>
      </w:r>
      <w:r>
        <w:rPr>
          <w:rFonts w:ascii="Arial" w:eastAsia="Arial" w:hAnsi="Arial" w:cs="Arial"/>
          <w:spacing w:val="26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 xml:space="preserve">funded </w:t>
      </w:r>
      <w:r>
        <w:rPr>
          <w:rFonts w:ascii="Arial" w:eastAsia="Arial" w:hAnsi="Arial" w:cs="Arial"/>
          <w:spacing w:val="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>Conselho</w:t>
      </w:r>
      <w:r>
        <w:rPr>
          <w:rFonts w:ascii="Arial" w:eastAsia="Arial" w:hAnsi="Arial" w:cs="Arial"/>
          <w:i/>
          <w:spacing w:val="16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1"/>
          <w:sz w:val="16"/>
          <w:szCs w:val="16"/>
        </w:rPr>
        <w:t xml:space="preserve">Nacional </w:t>
      </w:r>
      <w:r>
        <w:rPr>
          <w:rFonts w:ascii="Arial" w:eastAsia="Arial" w:hAnsi="Arial" w:cs="Arial"/>
          <w:i/>
          <w:spacing w:val="1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de</w:t>
      </w:r>
      <w:r>
        <w:rPr>
          <w:rFonts w:ascii="Arial" w:eastAsia="Arial" w:hAnsi="Arial" w:cs="Arial"/>
          <w:i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0"/>
          <w:sz w:val="16"/>
          <w:szCs w:val="16"/>
        </w:rPr>
        <w:t>Aperfeiçoamento</w:t>
      </w:r>
      <w:r>
        <w:rPr>
          <w:rFonts w:ascii="Arial" w:eastAsia="Arial" w:hAnsi="Arial" w:cs="Arial"/>
          <w:i/>
          <w:spacing w:val="30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de </w:t>
      </w:r>
      <w:r>
        <w:rPr>
          <w:rFonts w:ascii="Arial" w:eastAsia="Arial" w:hAnsi="Arial" w:cs="Arial"/>
          <w:i/>
          <w:spacing w:val="-11"/>
          <w:w w:val="88"/>
          <w:sz w:val="16"/>
          <w:szCs w:val="16"/>
        </w:rPr>
        <w:t>P</w:t>
      </w:r>
      <w:r>
        <w:rPr>
          <w:rFonts w:ascii="Arial" w:eastAsia="Arial" w:hAnsi="Arial" w:cs="Arial"/>
          <w:i/>
          <w:w w:val="88"/>
          <w:sz w:val="16"/>
          <w:szCs w:val="16"/>
        </w:rPr>
        <w:t>essoal</w:t>
      </w:r>
      <w:r>
        <w:rPr>
          <w:rFonts w:ascii="Arial" w:eastAsia="Arial" w:hAnsi="Arial" w:cs="Arial"/>
          <w:i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de</w:t>
      </w:r>
      <w:r>
        <w:rPr>
          <w:rFonts w:ascii="Arial" w:eastAsia="Arial" w:hAnsi="Arial" w:cs="Arial"/>
          <w:i/>
          <w:spacing w:val="-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Nível</w:t>
      </w:r>
      <w:r>
        <w:rPr>
          <w:rFonts w:ascii="Arial" w:eastAsia="Arial" w:hAnsi="Arial" w:cs="Arial"/>
          <w:i/>
          <w:spacing w:val="10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Superior</w:t>
      </w:r>
      <w:r>
        <w:rPr>
          <w:rFonts w:ascii="Arial" w:eastAsia="Arial" w:hAnsi="Arial" w:cs="Arial"/>
          <w:i/>
          <w:spacing w:val="2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(CAPES)</w:t>
      </w:r>
      <w:r>
        <w:rPr>
          <w:rFonts w:ascii="Arial" w:eastAsia="Arial" w:hAnsi="Arial" w:cs="Arial"/>
          <w:spacing w:val="21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3914/2014-03;</w:t>
      </w:r>
      <w:r>
        <w:rPr>
          <w:rFonts w:ascii="Arial" w:eastAsia="Arial" w:hAnsi="Arial" w:cs="Arial"/>
          <w:spacing w:val="1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and,</w:t>
      </w:r>
      <w:r>
        <w:rPr>
          <w:rFonts w:ascii="Arial" w:eastAsia="Arial" w:hAnsi="Arial" w:cs="Arial"/>
          <w:spacing w:val="-9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8"/>
          <w:sz w:val="16"/>
          <w:szCs w:val="16"/>
        </w:rPr>
        <w:t>Conselho</w:t>
      </w:r>
      <w:r>
        <w:rPr>
          <w:rFonts w:ascii="Arial" w:eastAsia="Arial" w:hAnsi="Arial" w:cs="Arial"/>
          <w:i/>
          <w:spacing w:val="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Nacio- </w:t>
      </w:r>
      <w:r>
        <w:rPr>
          <w:rFonts w:ascii="Arial" w:eastAsia="Arial" w:hAnsi="Arial" w:cs="Arial"/>
          <w:i/>
          <w:w w:val="87"/>
          <w:sz w:val="16"/>
          <w:szCs w:val="16"/>
        </w:rPr>
        <w:t>nal</w:t>
      </w:r>
      <w:r>
        <w:rPr>
          <w:rFonts w:ascii="Arial" w:eastAsia="Arial" w:hAnsi="Arial" w:cs="Arial"/>
          <w:i/>
          <w:spacing w:val="1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de</w:t>
      </w:r>
      <w:r>
        <w:rPr>
          <w:rFonts w:ascii="Arial" w:eastAsia="Arial" w:hAnsi="Arial" w:cs="Arial"/>
          <w:i/>
          <w:spacing w:val="-1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Dese</w:t>
      </w:r>
      <w:r>
        <w:rPr>
          <w:rFonts w:ascii="Arial" w:eastAsia="Arial" w:hAnsi="Arial" w:cs="Arial"/>
          <w:i/>
          <w:spacing w:val="-5"/>
          <w:w w:val="87"/>
          <w:sz w:val="16"/>
          <w:szCs w:val="16"/>
        </w:rPr>
        <w:t>n</w:t>
      </w:r>
      <w:r>
        <w:rPr>
          <w:rFonts w:ascii="Arial" w:eastAsia="Arial" w:hAnsi="Arial" w:cs="Arial"/>
          <w:i/>
          <w:w w:val="87"/>
          <w:sz w:val="16"/>
          <w:szCs w:val="16"/>
        </w:rPr>
        <w:t>volvimento</w:t>
      </w:r>
      <w:r>
        <w:rPr>
          <w:rFonts w:ascii="Arial" w:eastAsia="Arial" w:hAnsi="Arial" w:cs="Arial"/>
          <w:i/>
          <w:spacing w:val="2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Científico</w:t>
      </w:r>
      <w:r>
        <w:rPr>
          <w:rFonts w:ascii="Arial" w:eastAsia="Arial" w:hAnsi="Arial" w:cs="Arial"/>
          <w:i/>
          <w:spacing w:val="30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87"/>
          <w:sz w:val="16"/>
          <w:szCs w:val="16"/>
        </w:rPr>
        <w:t>e</w:t>
      </w:r>
      <w:r>
        <w:rPr>
          <w:rFonts w:ascii="Arial" w:eastAsia="Arial" w:hAnsi="Arial" w:cs="Arial"/>
          <w:i/>
          <w:spacing w:val="-11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3"/>
          <w:w w:val="90"/>
          <w:sz w:val="16"/>
          <w:szCs w:val="16"/>
        </w:rPr>
        <w:t>T</w:t>
      </w:r>
      <w:r>
        <w:rPr>
          <w:rFonts w:ascii="Arial" w:eastAsia="Arial" w:hAnsi="Arial" w:cs="Arial"/>
          <w:i/>
          <w:w w:val="90"/>
          <w:sz w:val="16"/>
          <w:szCs w:val="16"/>
        </w:rPr>
        <w:t>ecnol</w:t>
      </w:r>
      <w:r>
        <w:rPr>
          <w:rFonts w:ascii="Arial" w:eastAsia="Arial" w:hAnsi="Arial" w:cs="Arial"/>
          <w:i/>
          <w:spacing w:val="-2"/>
          <w:w w:val="90"/>
          <w:sz w:val="16"/>
          <w:szCs w:val="16"/>
        </w:rPr>
        <w:t>ó</w:t>
      </w:r>
      <w:r>
        <w:rPr>
          <w:rFonts w:ascii="Arial" w:eastAsia="Arial" w:hAnsi="Arial" w:cs="Arial"/>
          <w:i/>
          <w:w w:val="90"/>
          <w:sz w:val="16"/>
          <w:szCs w:val="16"/>
        </w:rPr>
        <w:t>gico</w:t>
      </w:r>
      <w:r>
        <w:rPr>
          <w:rFonts w:ascii="Arial" w:eastAsia="Arial" w:hAnsi="Arial" w:cs="Arial"/>
          <w:i/>
          <w:spacing w:val="2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>(CNPq)</w:t>
      </w:r>
      <w:r>
        <w:rPr>
          <w:rFonts w:ascii="Arial" w:eastAsia="Arial" w:hAnsi="Arial" w:cs="Arial"/>
          <w:spacing w:val="5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16"/>
          <w:szCs w:val="16"/>
        </w:rPr>
        <w:t xml:space="preserve">140698/2012-4. </w:t>
      </w:r>
      <w:r>
        <w:rPr>
          <w:rFonts w:ascii="Arial" w:eastAsia="Arial" w:hAnsi="Arial" w:cs="Arial"/>
          <w:w w:val="96"/>
          <w:sz w:val="16"/>
          <w:szCs w:val="16"/>
        </w:rPr>
        <w:t>Conflict</w:t>
      </w:r>
      <w:r>
        <w:rPr>
          <w:rFonts w:ascii="Arial" w:eastAsia="Arial" w:hAnsi="Arial" w:cs="Arial"/>
          <w:spacing w:val="-3"/>
          <w:w w:val="9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Interest:</w:t>
      </w:r>
      <w:r>
        <w:rPr>
          <w:rFonts w:ascii="Arial" w:eastAsia="Arial" w:hAnsi="Arial" w:cs="Arial"/>
          <w:spacing w:val="12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none</w:t>
      </w:r>
      <w:r>
        <w:rPr>
          <w:rFonts w:ascii="Arial" w:eastAsia="Arial" w:hAnsi="Arial" w:cs="Arial"/>
          <w:spacing w:val="-3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declared.</w:t>
      </w:r>
    </w:p>
    <w:p w14:paraId="7C854F57" w14:textId="77777777" w:rsidR="00B77D6E" w:rsidRDefault="00B77D6E">
      <w:pPr>
        <w:spacing w:before="8" w:after="0" w:line="190" w:lineRule="exact"/>
        <w:rPr>
          <w:sz w:val="19"/>
          <w:szCs w:val="19"/>
        </w:rPr>
      </w:pPr>
    </w:p>
    <w:p w14:paraId="2141B3D2" w14:textId="77777777" w:rsidR="00B77D6E" w:rsidRDefault="00D6358D">
      <w:pPr>
        <w:spacing w:after="0" w:line="240" w:lineRule="auto"/>
        <w:ind w:right="564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erences</w:t>
      </w:r>
    </w:p>
    <w:p w14:paraId="709C3276" w14:textId="77777777" w:rsidR="00B77D6E" w:rsidRDefault="00B77D6E">
      <w:pPr>
        <w:spacing w:before="5" w:after="0" w:line="100" w:lineRule="exact"/>
        <w:rPr>
          <w:sz w:val="10"/>
          <w:szCs w:val="10"/>
        </w:rPr>
      </w:pPr>
    </w:p>
    <w:p w14:paraId="3348DB65" w14:textId="77777777" w:rsidR="00B77D6E" w:rsidRDefault="00D6358D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9"/>
          <w:sz w:val="14"/>
          <w:szCs w:val="14"/>
        </w:rPr>
        <w:t>Altschul,</w:t>
      </w:r>
      <w:r>
        <w:rPr>
          <w:rFonts w:ascii="Arial" w:eastAsia="Arial" w:hAnsi="Arial" w:cs="Arial"/>
          <w:spacing w:val="3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S.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9"/>
          <w:sz w:val="14"/>
          <w:szCs w:val="14"/>
        </w:rPr>
        <w:t>F</w:t>
      </w:r>
      <w:r>
        <w:rPr>
          <w:rFonts w:ascii="Arial" w:eastAsia="Arial" w:hAnsi="Arial" w:cs="Arial"/>
          <w:w w:val="89"/>
          <w:sz w:val="14"/>
          <w:szCs w:val="14"/>
        </w:rPr>
        <w:t>., Gish,</w:t>
      </w:r>
      <w:r>
        <w:rPr>
          <w:rFonts w:ascii="Arial" w:eastAsia="Arial" w:hAnsi="Arial" w:cs="Arial"/>
          <w:spacing w:val="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Mille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Myers,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E.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and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Lipman,</w:t>
      </w:r>
      <w:r>
        <w:rPr>
          <w:rFonts w:ascii="Arial" w:eastAsia="Arial" w:hAnsi="Arial" w:cs="Arial"/>
          <w:spacing w:val="2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J.</w:t>
      </w:r>
      <w:r>
        <w:rPr>
          <w:rFonts w:ascii="Arial" w:eastAsia="Arial" w:hAnsi="Arial" w:cs="Arial"/>
          <w:spacing w:val="-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(1990). </w:t>
      </w:r>
      <w:r>
        <w:rPr>
          <w:rFonts w:ascii="Arial" w:eastAsia="Arial" w:hAnsi="Arial" w:cs="Arial"/>
          <w:spacing w:val="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Basic </w:t>
      </w:r>
      <w:r>
        <w:rPr>
          <w:rFonts w:ascii="Arial" w:eastAsia="Arial" w:hAnsi="Arial" w:cs="Arial"/>
          <w:w w:val="86"/>
          <w:sz w:val="14"/>
          <w:szCs w:val="14"/>
        </w:rPr>
        <w:t>local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alignment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search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tool.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8"/>
          <w:sz w:val="14"/>
          <w:szCs w:val="14"/>
        </w:rPr>
        <w:t>J</w:t>
      </w:r>
      <w:r>
        <w:rPr>
          <w:rFonts w:ascii="Arial" w:eastAsia="Arial" w:hAnsi="Arial" w:cs="Arial"/>
          <w:i/>
          <w:w w:val="88"/>
          <w:sz w:val="14"/>
          <w:szCs w:val="14"/>
        </w:rPr>
        <w:t>.</w:t>
      </w:r>
      <w:r>
        <w:rPr>
          <w:rFonts w:ascii="Arial" w:eastAsia="Arial" w:hAnsi="Arial" w:cs="Arial"/>
          <w:i/>
          <w:spacing w:val="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Mol.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Biol.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215</w:t>
      </w:r>
      <w:r>
        <w:rPr>
          <w:rFonts w:ascii="Arial" w:eastAsia="Arial" w:hAnsi="Arial" w:cs="Arial"/>
          <w:w w:val="91"/>
          <w:sz w:val="14"/>
          <w:szCs w:val="14"/>
        </w:rPr>
        <w:t>(3),</w:t>
      </w:r>
      <w:r>
        <w:rPr>
          <w:rFonts w:ascii="Arial" w:eastAsia="Arial" w:hAnsi="Arial" w:cs="Arial"/>
          <w:spacing w:val="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403–410.</w:t>
      </w:r>
    </w:p>
    <w:p w14:paraId="0D15755B" w14:textId="77777777" w:rsidR="00B77D6E" w:rsidRDefault="00D6358D">
      <w:pPr>
        <w:spacing w:after="0" w:line="240" w:lineRule="auto"/>
        <w:ind w:right="206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Angles,</w:t>
      </w:r>
      <w:r>
        <w:rPr>
          <w:rFonts w:ascii="Arial" w:eastAsia="Arial" w:hAnsi="Arial" w:cs="Arial"/>
          <w:spacing w:val="1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r>
        <w:rPr>
          <w:rFonts w:ascii="Arial" w:eastAsia="Arial" w:hAnsi="Arial" w:cs="Arial"/>
          <w:spacing w:val="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Gutierrez, </w:t>
      </w:r>
      <w:r>
        <w:rPr>
          <w:rFonts w:ascii="Arial" w:eastAsia="Arial" w:hAnsi="Arial" w:cs="Arial"/>
          <w:spacing w:val="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1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Express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v</w:t>
      </w:r>
      <w:r>
        <w:rPr>
          <w:rFonts w:ascii="Arial" w:eastAsia="Arial" w:hAnsi="Arial" w:cs="Arial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P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wer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S</w:t>
      </w:r>
      <w:r>
        <w:rPr>
          <w:rFonts w:ascii="Arial" w:eastAsia="Arial" w:hAnsi="Arial" w:cs="Arial"/>
          <w:spacing w:val="-12"/>
          <w:w w:val="93"/>
          <w:sz w:val="14"/>
          <w:szCs w:val="14"/>
        </w:rPr>
        <w:t>P</w:t>
      </w:r>
      <w:r>
        <w:rPr>
          <w:rFonts w:ascii="Arial" w:eastAsia="Arial" w:hAnsi="Arial" w:cs="Arial"/>
          <w:w w:val="93"/>
          <w:sz w:val="14"/>
          <w:szCs w:val="14"/>
        </w:rPr>
        <w:t xml:space="preserve">ARQL. </w:t>
      </w:r>
      <w:r>
        <w:rPr>
          <w:rFonts w:ascii="Arial" w:eastAsia="Arial" w:hAnsi="Arial" w:cs="Arial"/>
          <w:spacing w:val="6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LNC</w:t>
      </w:r>
      <w:r>
        <w:rPr>
          <w:rFonts w:ascii="Arial" w:eastAsia="Arial" w:hAnsi="Arial" w:cs="Arial"/>
          <w:i/>
          <w:spacing w:val="5"/>
          <w:w w:val="89"/>
          <w:sz w:val="14"/>
          <w:szCs w:val="14"/>
        </w:rPr>
        <w:t>S</w:t>
      </w:r>
      <w:r>
        <w:rPr>
          <w:rFonts w:ascii="Arial" w:eastAsia="Arial" w:hAnsi="Arial" w:cs="Arial"/>
          <w:w w:val="89"/>
          <w:sz w:val="14"/>
          <w:szCs w:val="14"/>
        </w:rPr>
        <w:t>,</w:t>
      </w:r>
    </w:p>
    <w:p w14:paraId="0B43D85D" w14:textId="77777777" w:rsidR="00B77D6E" w:rsidRDefault="00D6358D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89"/>
          <w:sz w:val="14"/>
          <w:szCs w:val="14"/>
        </w:rPr>
        <w:t>5318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z w:val="14"/>
          <w:szCs w:val="14"/>
        </w:rPr>
        <w:t>114–129.</w:t>
      </w:r>
    </w:p>
    <w:p w14:paraId="44D01305" w14:textId="77777777" w:rsidR="00B77D6E" w:rsidRDefault="00D6358D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7"/>
          <w:sz w:val="14"/>
          <w:szCs w:val="14"/>
        </w:rPr>
        <w:t>Baade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.,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McGuinness,</w:t>
      </w:r>
      <w:r>
        <w:rPr>
          <w:rFonts w:ascii="Arial" w:eastAsia="Arial" w:hAnsi="Arial" w:cs="Arial"/>
          <w:spacing w:val="1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>D.</w:t>
      </w:r>
      <w:r>
        <w:rPr>
          <w:rFonts w:ascii="Arial" w:eastAsia="Arial" w:hAnsi="Arial" w:cs="Arial"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L.,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Nardi,</w:t>
      </w:r>
      <w:r>
        <w:rPr>
          <w:rFonts w:ascii="Arial" w:eastAsia="Arial" w:hAnsi="Arial" w:cs="Arial"/>
          <w:spacing w:val="-1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D.,</w:t>
      </w:r>
      <w:r>
        <w:rPr>
          <w:rFonts w:ascii="Arial" w:eastAsia="Arial" w:hAnsi="Arial" w:cs="Arial"/>
          <w:spacing w:val="-9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et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6"/>
          <w:sz w:val="14"/>
          <w:szCs w:val="14"/>
        </w:rPr>
        <w:t>al.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(2007).</w:t>
      </w:r>
      <w:r>
        <w:rPr>
          <w:rFonts w:ascii="Arial" w:eastAsia="Arial" w:hAnsi="Arial" w:cs="Arial"/>
          <w:spacing w:val="-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The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Description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L</w:t>
      </w:r>
      <w:r>
        <w:rPr>
          <w:rFonts w:ascii="Arial" w:eastAsia="Arial" w:hAnsi="Arial" w:cs="Arial"/>
          <w:i/>
          <w:spacing w:val="-1"/>
          <w:w w:val="94"/>
          <w:sz w:val="14"/>
          <w:szCs w:val="14"/>
        </w:rPr>
        <w:t>o</w:t>
      </w:r>
      <w:r>
        <w:rPr>
          <w:rFonts w:ascii="Arial" w:eastAsia="Arial" w:hAnsi="Arial" w:cs="Arial"/>
          <w:i/>
          <w:w w:val="90"/>
          <w:sz w:val="14"/>
          <w:szCs w:val="14"/>
        </w:rPr>
        <w:t>gics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Hand- book:</w:t>
      </w:r>
      <w:r>
        <w:rPr>
          <w:rFonts w:ascii="Arial" w:eastAsia="Arial" w:hAnsi="Arial" w:cs="Arial"/>
          <w:i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Theor</w:t>
      </w:r>
      <w:r>
        <w:rPr>
          <w:rFonts w:ascii="Arial" w:eastAsia="Arial" w:hAnsi="Arial" w:cs="Arial"/>
          <w:i/>
          <w:spacing w:val="-7"/>
          <w:w w:val="90"/>
          <w:sz w:val="14"/>
          <w:szCs w:val="14"/>
        </w:rPr>
        <w:t>y</w:t>
      </w:r>
      <w:r>
        <w:rPr>
          <w:rFonts w:ascii="Arial" w:eastAsia="Arial" w:hAnsi="Arial" w:cs="Arial"/>
          <w:i/>
          <w:w w:val="90"/>
          <w:sz w:val="14"/>
          <w:szCs w:val="14"/>
        </w:rPr>
        <w:t>,</w:t>
      </w:r>
      <w:r>
        <w:rPr>
          <w:rFonts w:ascii="Arial" w:eastAsia="Arial" w:hAnsi="Arial" w:cs="Arial"/>
          <w:i/>
          <w:spacing w:val="2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 xml:space="preserve">implementation, 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and</w:t>
      </w:r>
      <w:r>
        <w:rPr>
          <w:rFonts w:ascii="Arial" w:eastAsia="Arial" w:hAnsi="Arial" w:cs="Arial"/>
          <w:i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application</w:t>
      </w:r>
      <w:r>
        <w:rPr>
          <w:rFonts w:ascii="Arial" w:eastAsia="Arial" w:hAnsi="Arial" w:cs="Arial"/>
          <w:i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Cambridge</w:t>
      </w:r>
      <w:r>
        <w:rPr>
          <w:rFonts w:ascii="Arial" w:eastAsia="Arial" w:hAnsi="Arial" w:cs="Arial"/>
          <w:spacing w:val="2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Un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ersity </w:t>
      </w:r>
      <w:r>
        <w:rPr>
          <w:rFonts w:ascii="Arial" w:eastAsia="Arial" w:hAnsi="Arial" w:cs="Arial"/>
          <w:spacing w:val="2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Press, </w:t>
      </w:r>
      <w:r>
        <w:rPr>
          <w:rFonts w:ascii="Arial" w:eastAsia="Arial" w:hAnsi="Arial" w:cs="Arial"/>
          <w:w w:val="90"/>
          <w:sz w:val="14"/>
          <w:szCs w:val="14"/>
        </w:rPr>
        <w:t xml:space="preserve">Cambridge,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edition.</w:t>
      </w:r>
    </w:p>
    <w:p w14:paraId="7D76793C" w14:textId="77777777" w:rsidR="00B77D6E" w:rsidRDefault="00D6358D">
      <w:pPr>
        <w:spacing w:after="0" w:line="240" w:lineRule="auto"/>
        <w:ind w:right="2063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Cunningham,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Amode,</w:t>
      </w:r>
      <w:r>
        <w:rPr>
          <w:rFonts w:ascii="Arial" w:eastAsia="Arial" w:hAnsi="Arial" w:cs="Arial"/>
          <w:spacing w:val="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Barrell,</w:t>
      </w:r>
      <w:r>
        <w:rPr>
          <w:rFonts w:ascii="Arial" w:eastAsia="Arial" w:hAnsi="Arial" w:cs="Arial"/>
          <w:spacing w:val="5"/>
          <w:w w:val="9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(2014).</w:t>
      </w:r>
      <w:r>
        <w:rPr>
          <w:rFonts w:ascii="Arial" w:eastAsia="Arial" w:hAnsi="Arial" w:cs="Arial"/>
          <w:spacing w:val="3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Ensembl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2015.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Nucleic</w:t>
      </w:r>
    </w:p>
    <w:p w14:paraId="4515EB82" w14:textId="77777777" w:rsidR="00B77D6E" w:rsidRDefault="00D6358D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43</w:t>
      </w:r>
      <w:r>
        <w:rPr>
          <w:rFonts w:ascii="Arial" w:eastAsia="Arial" w:hAnsi="Arial" w:cs="Arial"/>
          <w:w w:val="86"/>
          <w:sz w:val="14"/>
          <w:szCs w:val="14"/>
        </w:rPr>
        <w:t xml:space="preserve">(D1),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D662–D669.</w:t>
      </w:r>
    </w:p>
    <w:p w14:paraId="74F8A5AD" w14:textId="77777777" w:rsidR="00B77D6E" w:rsidRDefault="00D6358D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4"/>
          <w:sz w:val="14"/>
          <w:szCs w:val="14"/>
        </w:rPr>
        <w:t>Donnell</w:t>
      </w:r>
      <w:r>
        <w:rPr>
          <w:rFonts w:ascii="Arial" w:eastAsia="Arial" w:hAnsi="Arial" w:cs="Arial"/>
          <w:spacing w:val="-8"/>
          <w:w w:val="94"/>
          <w:sz w:val="14"/>
          <w:szCs w:val="14"/>
        </w:rPr>
        <w:t>y</w:t>
      </w:r>
      <w:r>
        <w:rPr>
          <w:rFonts w:ascii="Arial" w:eastAsia="Arial" w:hAnsi="Arial" w:cs="Arial"/>
          <w:w w:val="94"/>
          <w:sz w:val="14"/>
          <w:szCs w:val="14"/>
        </w:rPr>
        <w:t>,</w:t>
      </w:r>
      <w:r>
        <w:rPr>
          <w:rFonts w:ascii="Arial" w:eastAsia="Arial" w:hAnsi="Arial" w:cs="Arial"/>
          <w:spacing w:val="3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K. </w:t>
      </w:r>
      <w:r>
        <w:rPr>
          <w:rFonts w:ascii="Arial" w:eastAsia="Arial" w:hAnsi="Arial" w:cs="Arial"/>
          <w:w w:val="93"/>
          <w:sz w:val="14"/>
          <w:szCs w:val="14"/>
        </w:rPr>
        <w:t>(2006).</w:t>
      </w:r>
      <w:r>
        <w:rPr>
          <w:rFonts w:ascii="Arial" w:eastAsia="Arial" w:hAnsi="Arial" w:cs="Arial"/>
          <w:spacing w:val="5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SNOMED-C</w:t>
      </w:r>
      <w:r>
        <w:rPr>
          <w:rFonts w:ascii="Arial" w:eastAsia="Arial" w:hAnsi="Arial" w:cs="Arial"/>
          <w:spacing w:val="-6"/>
          <w:w w:val="93"/>
          <w:sz w:val="14"/>
          <w:szCs w:val="14"/>
        </w:rPr>
        <w:t>T</w:t>
      </w:r>
      <w:r>
        <w:rPr>
          <w:rFonts w:ascii="Arial" w:eastAsia="Arial" w:hAnsi="Arial" w:cs="Arial"/>
          <w:w w:val="93"/>
          <w:sz w:val="14"/>
          <w:szCs w:val="14"/>
        </w:rPr>
        <w:t>:</w:t>
      </w:r>
      <w:r>
        <w:rPr>
          <w:rFonts w:ascii="Arial" w:eastAsia="Arial" w:hAnsi="Arial" w:cs="Arial"/>
          <w:spacing w:val="19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ad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v</w:t>
      </w:r>
      <w:r>
        <w:rPr>
          <w:rFonts w:ascii="Arial" w:eastAsia="Arial" w:hAnsi="Arial" w:cs="Arial"/>
          <w:w w:val="88"/>
          <w:sz w:val="14"/>
          <w:szCs w:val="14"/>
        </w:rPr>
        <w:t>anced</w:t>
      </w:r>
      <w:r>
        <w:rPr>
          <w:rFonts w:ascii="Arial" w:eastAsia="Arial" w:hAnsi="Arial" w:cs="Arial"/>
          <w:spacing w:val="-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terminology </w:t>
      </w:r>
      <w:r>
        <w:rPr>
          <w:rFonts w:ascii="Arial" w:eastAsia="Arial" w:hAnsi="Arial" w:cs="Arial"/>
          <w:spacing w:val="1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coding</w:t>
      </w:r>
      <w:r>
        <w:rPr>
          <w:rFonts w:ascii="Arial" w:eastAsia="Arial" w:hAnsi="Arial" w:cs="Arial"/>
          <w:spacing w:val="1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system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eHealth.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Stud</w:t>
      </w:r>
      <w:r>
        <w:rPr>
          <w:rFonts w:ascii="Arial" w:eastAsia="Arial" w:hAnsi="Arial" w:cs="Arial"/>
          <w:i/>
          <w:spacing w:val="-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Health</w:t>
      </w:r>
      <w:r>
        <w:rPr>
          <w:rFonts w:ascii="Arial" w:eastAsia="Arial" w:hAnsi="Arial" w:cs="Arial"/>
          <w:i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12"/>
          <w:w w:val="90"/>
          <w:sz w:val="14"/>
          <w:szCs w:val="14"/>
        </w:rPr>
        <w:t>T</w:t>
      </w:r>
      <w:r>
        <w:rPr>
          <w:rFonts w:ascii="Arial" w:eastAsia="Arial" w:hAnsi="Arial" w:cs="Arial"/>
          <w:i/>
          <w:w w:val="90"/>
          <w:sz w:val="14"/>
          <w:szCs w:val="14"/>
        </w:rPr>
        <w:t>e</w:t>
      </w:r>
      <w:r>
        <w:rPr>
          <w:rFonts w:ascii="Arial" w:eastAsia="Arial" w:hAnsi="Arial" w:cs="Arial"/>
          <w:i/>
          <w:spacing w:val="-2"/>
          <w:w w:val="90"/>
          <w:sz w:val="14"/>
          <w:szCs w:val="14"/>
        </w:rPr>
        <w:t>c</w:t>
      </w:r>
      <w:r>
        <w:rPr>
          <w:rFonts w:ascii="Arial" w:eastAsia="Arial" w:hAnsi="Arial" w:cs="Arial"/>
          <w:i/>
          <w:w w:val="90"/>
          <w:sz w:val="14"/>
          <w:szCs w:val="14"/>
        </w:rPr>
        <w:t>hnol</w:t>
      </w:r>
      <w:r>
        <w:rPr>
          <w:rFonts w:ascii="Arial" w:eastAsia="Arial" w:hAnsi="Arial" w:cs="Arial"/>
          <w:i/>
          <w:spacing w:val="-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Infor</w:t>
      </w:r>
      <w:r>
        <w:rPr>
          <w:rFonts w:ascii="Arial" w:eastAsia="Arial" w:hAnsi="Arial" w:cs="Arial"/>
          <w:i/>
          <w:spacing w:val="2"/>
          <w:w w:val="90"/>
          <w:sz w:val="14"/>
          <w:szCs w:val="14"/>
        </w:rPr>
        <w:t>m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121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279–90.</w:t>
      </w:r>
    </w:p>
    <w:p w14:paraId="01F8DAAF" w14:textId="77777777" w:rsidR="00B77D6E" w:rsidRDefault="00D6358D">
      <w:pPr>
        <w:spacing w:after="0" w:line="267" w:lineRule="auto"/>
        <w:ind w:left="-24" w:right="2088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anizzi,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N.,</w:t>
      </w:r>
      <w:r>
        <w:rPr>
          <w:rFonts w:ascii="Arial" w:eastAsia="Arial" w:hAnsi="Arial" w:cs="Arial"/>
          <w:spacing w:val="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Amato,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Esposito, 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3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DL-FOIL:</w:t>
      </w:r>
      <w:r>
        <w:rPr>
          <w:rFonts w:ascii="Arial" w:eastAsia="Arial" w:hAnsi="Arial" w:cs="Arial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Concept</w:t>
      </w:r>
      <w:r>
        <w:rPr>
          <w:rFonts w:ascii="Arial" w:eastAsia="Arial" w:hAnsi="Arial" w:cs="Arial"/>
          <w:spacing w:val="7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Learning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Description</w:t>
      </w:r>
      <w:r>
        <w:rPr>
          <w:rFonts w:ascii="Arial" w:eastAsia="Arial" w:hAnsi="Arial" w:cs="Arial"/>
          <w:spacing w:val="1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Logics.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LNCS</w:t>
      </w:r>
      <w:r>
        <w:rPr>
          <w:rFonts w:ascii="Arial" w:eastAsia="Arial" w:hAnsi="Arial" w:cs="Arial"/>
          <w:i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519</w:t>
      </w:r>
      <w:r>
        <w:rPr>
          <w:rFonts w:ascii="Arial" w:eastAsia="Arial" w:hAnsi="Arial" w:cs="Arial"/>
          <w:i/>
          <w:spacing w:val="1"/>
          <w:w w:val="88"/>
          <w:sz w:val="14"/>
          <w:szCs w:val="14"/>
        </w:rPr>
        <w:t>4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2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8"/>
          <w:sz w:val="14"/>
          <w:szCs w:val="14"/>
        </w:rPr>
        <w:t>5194</w:t>
      </w:r>
      <w:r>
        <w:rPr>
          <w:rFonts w:ascii="Arial" w:eastAsia="Arial" w:hAnsi="Arial" w:cs="Arial"/>
          <w:w w:val="88"/>
          <w:sz w:val="14"/>
          <w:szCs w:val="14"/>
        </w:rPr>
        <w:t>(Proceedings</w:t>
      </w:r>
      <w:r>
        <w:rPr>
          <w:rFonts w:ascii="Arial" w:eastAsia="Arial" w:hAnsi="Arial" w:cs="Arial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the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18th</w:t>
      </w:r>
      <w:r>
        <w:rPr>
          <w:rFonts w:ascii="Arial" w:eastAsia="Arial" w:hAnsi="Arial" w:cs="Arial"/>
          <w:spacing w:val="8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International </w:t>
      </w:r>
      <w:r>
        <w:rPr>
          <w:rFonts w:ascii="Arial" w:eastAsia="Arial" w:hAnsi="Arial" w:cs="Arial"/>
          <w:w w:val="88"/>
          <w:sz w:val="14"/>
          <w:szCs w:val="14"/>
        </w:rPr>
        <w:t>Conference,</w:t>
      </w:r>
      <w:r>
        <w:rPr>
          <w:rFonts w:ascii="Arial" w:eastAsia="Arial" w:hAnsi="Arial" w:cs="Arial"/>
          <w:spacing w:val="-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>ILP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2008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Prague,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Czech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Republic,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September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10-12,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2008),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107–121. Gangemi,</w:t>
      </w:r>
      <w:r>
        <w:rPr>
          <w:rFonts w:ascii="Arial" w:eastAsia="Arial" w:hAnsi="Arial" w:cs="Arial"/>
          <w:spacing w:val="2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Guarino,</w:t>
      </w:r>
      <w:r>
        <w:rPr>
          <w:rFonts w:ascii="Arial" w:eastAsia="Arial" w:hAnsi="Arial" w:cs="Arial"/>
          <w:spacing w:val="2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N.,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Masolo,</w:t>
      </w:r>
      <w:r>
        <w:rPr>
          <w:rFonts w:ascii="Arial" w:eastAsia="Arial" w:hAnsi="Arial" w:cs="Arial"/>
          <w:spacing w:val="2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Oltramari,</w:t>
      </w:r>
      <w:r>
        <w:rPr>
          <w:rFonts w:ascii="Arial" w:eastAsia="Arial" w:hAnsi="Arial" w:cs="Arial"/>
          <w:spacing w:val="20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Schneide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r>
        <w:rPr>
          <w:rFonts w:ascii="Arial" w:eastAsia="Arial" w:hAnsi="Arial" w:cs="Arial"/>
          <w:w w:val="86"/>
          <w:sz w:val="14"/>
          <w:szCs w:val="14"/>
        </w:rPr>
        <w:t xml:space="preserve">, </w:t>
      </w:r>
      <w:r>
        <w:rPr>
          <w:rFonts w:ascii="Arial" w:eastAsia="Arial" w:hAnsi="Arial" w:cs="Arial"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(2002).</w:t>
      </w:r>
    </w:p>
    <w:p w14:paraId="42EA105D" w14:textId="77777777" w:rsidR="00B77D6E" w:rsidRDefault="00D6358D">
      <w:pPr>
        <w:spacing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9"/>
          <w:sz w:val="14"/>
          <w:szCs w:val="14"/>
        </w:rPr>
        <w:t>Sweetening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Ontologies</w:t>
      </w:r>
      <w:r>
        <w:rPr>
          <w:rFonts w:ascii="Arial" w:eastAsia="Arial" w:hAnsi="Arial" w:cs="Arial"/>
          <w:spacing w:val="1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DOLCE.</w:t>
      </w:r>
      <w:r>
        <w:rPr>
          <w:rFonts w:ascii="Arial" w:eastAsia="Arial" w:hAnsi="Arial" w:cs="Arial"/>
          <w:spacing w:val="3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LNC</w:t>
      </w:r>
      <w:r>
        <w:rPr>
          <w:rFonts w:ascii="Arial" w:eastAsia="Arial" w:hAnsi="Arial" w:cs="Arial"/>
          <w:i/>
          <w:spacing w:val="5"/>
          <w:w w:val="91"/>
          <w:sz w:val="14"/>
          <w:szCs w:val="14"/>
        </w:rPr>
        <w:t>S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2473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223–233.</w:t>
      </w:r>
    </w:p>
    <w:p w14:paraId="2882A0BF" w14:textId="77777777" w:rsidR="00B77D6E" w:rsidRDefault="00D6358D">
      <w:pPr>
        <w:spacing w:before="18" w:after="0" w:line="240" w:lineRule="auto"/>
        <w:ind w:right="2063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Glimm,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Horrocks,</w:t>
      </w:r>
      <w:r>
        <w:rPr>
          <w:rFonts w:ascii="Arial" w:eastAsia="Arial" w:hAnsi="Arial" w:cs="Arial"/>
          <w:spacing w:val="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I.,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Motik,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Stoilos,</w:t>
      </w:r>
      <w:r>
        <w:rPr>
          <w:rFonts w:ascii="Arial" w:eastAsia="Arial" w:hAnsi="Arial" w:cs="Arial"/>
          <w:spacing w:val="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G.,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ang,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Z.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(2014).</w:t>
      </w:r>
      <w:r>
        <w:rPr>
          <w:rFonts w:ascii="Arial" w:eastAsia="Arial" w:hAnsi="Arial" w:cs="Arial"/>
          <w:spacing w:val="1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Hermi</w:t>
      </w:r>
      <w:r>
        <w:rPr>
          <w:rFonts w:ascii="Arial" w:eastAsia="Arial" w:hAnsi="Arial" w:cs="Arial"/>
          <w:spacing w:val="-6"/>
          <w:w w:val="93"/>
          <w:sz w:val="14"/>
          <w:szCs w:val="14"/>
        </w:rPr>
        <w:t>T</w:t>
      </w:r>
      <w:r>
        <w:rPr>
          <w:rFonts w:ascii="Arial" w:eastAsia="Arial" w:hAnsi="Arial" w:cs="Arial"/>
          <w:w w:val="93"/>
          <w:sz w:val="14"/>
          <w:szCs w:val="14"/>
        </w:rPr>
        <w:t>:</w:t>
      </w:r>
      <w:r>
        <w:rPr>
          <w:rFonts w:ascii="Arial" w:eastAsia="Arial" w:hAnsi="Arial" w:cs="Arial"/>
          <w:spacing w:val="18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</w:t>
      </w:r>
    </w:p>
    <w:p w14:paraId="365D8B84" w14:textId="77777777" w:rsidR="00B77D6E" w:rsidRDefault="00D6358D">
      <w:pPr>
        <w:spacing w:before="18"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Reasoner. </w:t>
      </w:r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J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A</w:t>
      </w:r>
      <w:r>
        <w:rPr>
          <w:rFonts w:ascii="Arial" w:eastAsia="Arial" w:hAnsi="Arial" w:cs="Arial"/>
          <w:i/>
          <w:w w:val="87"/>
          <w:sz w:val="14"/>
          <w:szCs w:val="14"/>
        </w:rPr>
        <w:t>utom.</w:t>
      </w:r>
      <w:r>
        <w:rPr>
          <w:rFonts w:ascii="Arial" w:eastAsia="Arial" w:hAnsi="Arial" w:cs="Arial"/>
          <w:i/>
          <w:spacing w:val="1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Reason.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7"/>
          <w:sz w:val="14"/>
          <w:szCs w:val="14"/>
        </w:rPr>
        <w:t>53</w:t>
      </w:r>
      <w:r>
        <w:rPr>
          <w:rFonts w:ascii="Arial" w:eastAsia="Arial" w:hAnsi="Arial" w:cs="Arial"/>
          <w:w w:val="87"/>
          <w:sz w:val="14"/>
          <w:szCs w:val="14"/>
        </w:rPr>
        <w:t>(3),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245–269.</w:t>
      </w:r>
    </w:p>
    <w:p w14:paraId="3DBE0F69" w14:textId="77777777" w:rsidR="00B77D6E" w:rsidRDefault="00D6358D">
      <w:pPr>
        <w:tabs>
          <w:tab w:val="left" w:pos="2660"/>
        </w:tabs>
        <w:spacing w:before="18" w:after="0" w:line="267" w:lineRule="auto"/>
        <w:ind w:left="-24" w:right="2088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1"/>
          <w:sz w:val="14"/>
          <w:szCs w:val="14"/>
        </w:rPr>
        <w:t>Gruninge</w:t>
      </w:r>
      <w:r>
        <w:rPr>
          <w:rFonts w:ascii="Arial" w:eastAsia="Arial" w:hAnsi="Arial" w:cs="Arial"/>
          <w:spacing w:val="-5"/>
          <w:w w:val="91"/>
          <w:sz w:val="14"/>
          <w:szCs w:val="14"/>
        </w:rPr>
        <w:t>r</w:t>
      </w:r>
      <w:r>
        <w:rPr>
          <w:rFonts w:ascii="Arial" w:eastAsia="Arial" w:hAnsi="Arial" w:cs="Arial"/>
          <w:w w:val="91"/>
          <w:sz w:val="14"/>
          <w:szCs w:val="14"/>
        </w:rPr>
        <w:t xml:space="preserve">, </w:t>
      </w:r>
      <w:r>
        <w:rPr>
          <w:rFonts w:ascii="Arial" w:eastAsia="Arial" w:hAnsi="Arial" w:cs="Arial"/>
          <w:spacing w:val="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ox,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(1994).</w:t>
      </w:r>
      <w:r>
        <w:rPr>
          <w:rFonts w:ascii="Arial" w:eastAsia="Arial" w:hAnsi="Arial" w:cs="Arial"/>
          <w:spacing w:val="3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Role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2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Competen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c</w:t>
      </w:r>
      <w:r>
        <w:rPr>
          <w:rFonts w:ascii="Arial" w:eastAsia="Arial" w:hAnsi="Arial" w:cs="Arial"/>
          <w:w w:val="88"/>
          <w:sz w:val="14"/>
          <w:szCs w:val="14"/>
        </w:rPr>
        <w:t>y</w:t>
      </w:r>
      <w:r>
        <w:rPr>
          <w:rFonts w:ascii="Arial" w:eastAsia="Arial" w:hAnsi="Arial" w:cs="Arial"/>
          <w:spacing w:val="3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Questions</w:t>
      </w:r>
      <w:r>
        <w:rPr>
          <w:rFonts w:ascii="Arial" w:eastAsia="Arial" w:hAnsi="Arial" w:cs="Arial"/>
          <w:spacing w:val="2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 xml:space="preserve">in </w:t>
      </w:r>
      <w:r>
        <w:rPr>
          <w:rFonts w:ascii="Arial" w:eastAsia="Arial" w:hAnsi="Arial" w:cs="Arial"/>
          <w:w w:val="90"/>
          <w:sz w:val="14"/>
          <w:szCs w:val="14"/>
        </w:rPr>
        <w:t>Enterprise</w:t>
      </w:r>
      <w:r>
        <w:rPr>
          <w:rFonts w:ascii="Arial" w:eastAsia="Arial" w:hAnsi="Arial" w:cs="Arial"/>
          <w:spacing w:val="-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Engineering.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IFIP</w:t>
      </w:r>
      <w:r>
        <w:rPr>
          <w:rFonts w:ascii="Arial" w:eastAsia="Arial" w:hAnsi="Arial" w:cs="Arial"/>
          <w:i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WG5.7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11"/>
          <w:w w:val="86"/>
          <w:sz w:val="14"/>
          <w:szCs w:val="14"/>
        </w:rPr>
        <w:t>W</w:t>
      </w:r>
      <w:r>
        <w:rPr>
          <w:rFonts w:ascii="Arial" w:eastAsia="Arial" w:hAnsi="Arial" w:cs="Arial"/>
          <w:i/>
          <w:w w:val="86"/>
          <w:sz w:val="14"/>
          <w:szCs w:val="14"/>
        </w:rPr>
        <w:t>ork.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2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1–17,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4"/>
          <w:w w:val="86"/>
          <w:sz w:val="14"/>
          <w:szCs w:val="14"/>
        </w:rPr>
        <w:t>T</w:t>
      </w:r>
      <w:r>
        <w:rPr>
          <w:rFonts w:ascii="Arial" w:eastAsia="Arial" w:hAnsi="Arial" w:cs="Arial"/>
          <w:w w:val="86"/>
          <w:sz w:val="14"/>
          <w:szCs w:val="14"/>
        </w:rPr>
        <w:t xml:space="preserve">rondheim, 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7"/>
          <w:sz w:val="14"/>
          <w:szCs w:val="14"/>
        </w:rPr>
        <w:t>Nor</w:t>
      </w:r>
      <w:r>
        <w:rPr>
          <w:rFonts w:ascii="Arial" w:eastAsia="Arial" w:hAnsi="Arial" w:cs="Arial"/>
          <w:spacing w:val="-1"/>
          <w:w w:val="97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a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>y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r>
        <w:rPr>
          <w:rFonts w:ascii="Arial" w:eastAsia="Arial" w:hAnsi="Arial" w:cs="Arial"/>
          <w:sz w:val="14"/>
          <w:szCs w:val="14"/>
        </w:rPr>
        <w:t xml:space="preserve">Harris, 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S. 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and 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Seaborne,</w:t>
      </w:r>
      <w:r>
        <w:rPr>
          <w:rFonts w:ascii="Arial" w:eastAsia="Arial" w:hAnsi="Arial" w:cs="Arial"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A. </w:t>
      </w:r>
      <w:r>
        <w:rPr>
          <w:rFonts w:ascii="Arial" w:eastAsia="Arial" w:hAnsi="Arial" w:cs="Arial"/>
          <w:spacing w:val="3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(2013).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w w:val="93"/>
          <w:sz w:val="14"/>
          <w:szCs w:val="14"/>
        </w:rPr>
        <w:t>S</w:t>
      </w:r>
      <w:r>
        <w:rPr>
          <w:rFonts w:ascii="Arial" w:eastAsia="Arial" w:hAnsi="Arial" w:cs="Arial"/>
          <w:spacing w:val="-12"/>
          <w:w w:val="93"/>
          <w:sz w:val="14"/>
          <w:szCs w:val="14"/>
        </w:rPr>
        <w:t>P</w:t>
      </w:r>
      <w:r>
        <w:rPr>
          <w:rFonts w:ascii="Arial" w:eastAsia="Arial" w:hAnsi="Arial" w:cs="Arial"/>
          <w:w w:val="93"/>
          <w:sz w:val="14"/>
          <w:szCs w:val="14"/>
        </w:rPr>
        <w:t xml:space="preserve">ARQL  </w:t>
      </w:r>
      <w:r>
        <w:rPr>
          <w:rFonts w:ascii="Arial" w:eastAsia="Arial" w:hAnsi="Arial" w:cs="Arial"/>
          <w:spacing w:val="8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1.1 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Query 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Language.</w:t>
      </w:r>
    </w:p>
    <w:p w14:paraId="3F61FB6C" w14:textId="77777777" w:rsidR="00B77D6E" w:rsidRDefault="00D6358D">
      <w:pPr>
        <w:spacing w:after="0" w:line="240" w:lineRule="auto"/>
        <w:ind w:left="124" w:right="-20"/>
        <w:rPr>
          <w:rFonts w:ascii="Arial" w:eastAsia="Arial" w:hAnsi="Arial" w:cs="Arial"/>
          <w:sz w:val="14"/>
          <w:szCs w:val="14"/>
        </w:rPr>
      </w:pPr>
      <w:hyperlink r:id="rId22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.w3.o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g/TR/sparql11-query/.</w:t>
        </w:r>
      </w:hyperlink>
    </w:p>
    <w:p w14:paraId="2CF734A1" w14:textId="77777777" w:rsidR="00B77D6E" w:rsidRDefault="00D6358D">
      <w:pPr>
        <w:spacing w:before="18"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Hastings,</w:t>
      </w:r>
      <w:r>
        <w:rPr>
          <w:rFonts w:ascii="Arial" w:eastAsia="Arial" w:hAnsi="Arial" w:cs="Arial"/>
          <w:spacing w:val="8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J.,</w:t>
      </w:r>
      <w:r>
        <w:rPr>
          <w:rFonts w:ascii="Arial" w:eastAsia="Arial" w:hAnsi="Arial" w:cs="Arial"/>
          <w:spacing w:val="-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De</w:t>
      </w:r>
      <w:r>
        <w:rPr>
          <w:rFonts w:ascii="Arial" w:eastAsia="Arial" w:hAnsi="Arial" w:cs="Arial"/>
          <w:spacing w:val="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Matos,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8"/>
          <w:sz w:val="14"/>
          <w:szCs w:val="14"/>
        </w:rPr>
        <w:t>P</w:t>
      </w:r>
      <w:r>
        <w:rPr>
          <w:rFonts w:ascii="Arial" w:eastAsia="Arial" w:hAnsi="Arial" w:cs="Arial"/>
          <w:w w:val="88"/>
          <w:sz w:val="14"/>
          <w:szCs w:val="14"/>
        </w:rPr>
        <w:t>.,</w:t>
      </w:r>
      <w:r>
        <w:rPr>
          <w:rFonts w:ascii="Arial" w:eastAsia="Arial" w:hAnsi="Arial" w:cs="Arial"/>
          <w:spacing w:val="-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Dek</w:t>
      </w:r>
      <w:r>
        <w:rPr>
          <w:rFonts w:ascii="Arial" w:eastAsia="Arial" w:hAnsi="Arial" w:cs="Arial"/>
          <w:spacing w:val="-1"/>
          <w:w w:val="88"/>
          <w:sz w:val="14"/>
          <w:szCs w:val="14"/>
        </w:rPr>
        <w:t>k</w:t>
      </w:r>
      <w:r>
        <w:rPr>
          <w:rFonts w:ascii="Arial" w:eastAsia="Arial" w:hAnsi="Arial" w:cs="Arial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>r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19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et</w:t>
      </w:r>
      <w:r>
        <w:rPr>
          <w:rFonts w:ascii="Arial" w:eastAsia="Arial" w:hAnsi="Arial" w:cs="Arial"/>
          <w:i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(2013).</w:t>
      </w:r>
      <w:r>
        <w:rPr>
          <w:rFonts w:ascii="Arial" w:eastAsia="Arial" w:hAnsi="Arial" w:cs="Arial"/>
          <w:spacing w:val="2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 ChEBI</w:t>
      </w:r>
      <w:r>
        <w:rPr>
          <w:rFonts w:ascii="Arial" w:eastAsia="Arial" w:hAnsi="Arial" w:cs="Arial"/>
          <w:spacing w:val="2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reference</w:t>
      </w:r>
      <w:r>
        <w:rPr>
          <w:rFonts w:ascii="Arial" w:eastAsia="Arial" w:hAnsi="Arial" w:cs="Arial"/>
          <w:spacing w:val="-1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database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ontology</w:t>
      </w:r>
      <w:r>
        <w:rPr>
          <w:rFonts w:ascii="Arial" w:eastAsia="Arial" w:hAnsi="Arial" w:cs="Arial"/>
          <w:spacing w:val="2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97"/>
          <w:sz w:val="14"/>
          <w:szCs w:val="14"/>
        </w:rPr>
        <w:t>biologically</w:t>
      </w:r>
      <w:r>
        <w:rPr>
          <w:rFonts w:ascii="Arial" w:eastAsia="Arial" w:hAnsi="Arial" w:cs="Arial"/>
          <w:spacing w:val="-10"/>
          <w:w w:val="9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rel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ev</w:t>
      </w:r>
      <w:r>
        <w:rPr>
          <w:rFonts w:ascii="Arial" w:eastAsia="Arial" w:hAnsi="Arial" w:cs="Arial"/>
          <w:w w:val="87"/>
          <w:sz w:val="14"/>
          <w:szCs w:val="14"/>
        </w:rPr>
        <w:t>ant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chemistry:</w:t>
      </w:r>
      <w:r>
        <w:rPr>
          <w:rFonts w:ascii="Arial" w:eastAsia="Arial" w:hAnsi="Arial" w:cs="Arial"/>
          <w:spacing w:val="2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Enhancements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2013.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Nucleic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41</w:t>
      </w:r>
      <w:r>
        <w:rPr>
          <w:rFonts w:ascii="Arial" w:eastAsia="Arial" w:hAnsi="Arial" w:cs="Arial"/>
          <w:w w:val="86"/>
          <w:sz w:val="14"/>
          <w:szCs w:val="14"/>
        </w:rPr>
        <w:t xml:space="preserve">(D1),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D456–63.</w:t>
      </w:r>
    </w:p>
    <w:p w14:paraId="22AAC886" w14:textId="77777777" w:rsidR="00B77D6E" w:rsidRDefault="00D6358D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3"/>
          <w:sz w:val="14"/>
          <w:szCs w:val="14"/>
        </w:rPr>
        <w:t>Horridge,</w:t>
      </w:r>
      <w:r>
        <w:rPr>
          <w:rFonts w:ascii="Arial" w:eastAsia="Arial" w:hAnsi="Arial" w:cs="Arial"/>
          <w:spacing w:val="10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and</w:t>
      </w:r>
      <w:r>
        <w:rPr>
          <w:rFonts w:ascii="Arial" w:eastAsia="Arial" w:hAnsi="Arial" w:cs="Arial"/>
          <w:spacing w:val="1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5"/>
          <w:sz w:val="14"/>
          <w:szCs w:val="14"/>
        </w:rPr>
        <w:t>P</w:t>
      </w:r>
      <w:r>
        <w:rPr>
          <w:rFonts w:ascii="Arial" w:eastAsia="Arial" w:hAnsi="Arial" w:cs="Arial"/>
          <w:w w:val="85"/>
          <w:sz w:val="14"/>
          <w:szCs w:val="14"/>
        </w:rPr>
        <w:t>atel-Schneide</w:t>
      </w:r>
      <w:r>
        <w:rPr>
          <w:rFonts w:ascii="Arial" w:eastAsia="Arial" w:hAnsi="Arial" w:cs="Arial"/>
          <w:spacing w:val="-5"/>
          <w:w w:val="85"/>
          <w:sz w:val="14"/>
          <w:szCs w:val="14"/>
        </w:rPr>
        <w:t>r</w:t>
      </w:r>
      <w:r>
        <w:rPr>
          <w:rFonts w:ascii="Arial" w:eastAsia="Arial" w:hAnsi="Arial" w:cs="Arial"/>
          <w:w w:val="85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4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5"/>
          <w:sz w:val="14"/>
          <w:szCs w:val="14"/>
        </w:rPr>
        <w:t>P</w:t>
      </w:r>
      <w:r>
        <w:rPr>
          <w:rFonts w:ascii="Arial" w:eastAsia="Arial" w:hAnsi="Arial" w:cs="Arial"/>
          <w:w w:val="85"/>
          <w:sz w:val="14"/>
          <w:szCs w:val="14"/>
        </w:rPr>
        <w:t>.</w:t>
      </w:r>
      <w:r>
        <w:rPr>
          <w:rFonts w:ascii="Arial" w:eastAsia="Arial" w:hAnsi="Arial" w:cs="Arial"/>
          <w:spacing w:val="6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(2009).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WL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90"/>
          <w:sz w:val="14"/>
          <w:szCs w:val="14"/>
        </w:rPr>
        <w:t>W</w:t>
      </w:r>
      <w:r>
        <w:rPr>
          <w:rFonts w:ascii="Arial" w:eastAsia="Arial" w:hAnsi="Arial" w:cs="Arial"/>
          <w:w w:val="90"/>
          <w:sz w:val="14"/>
          <w:szCs w:val="14"/>
        </w:rPr>
        <w:t>eb</w:t>
      </w:r>
      <w:r>
        <w:rPr>
          <w:rFonts w:ascii="Arial" w:eastAsia="Arial" w:hAnsi="Arial" w:cs="Arial"/>
          <w:spacing w:val="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Ontology</w:t>
      </w:r>
      <w:r>
        <w:rPr>
          <w:rFonts w:ascii="Arial" w:eastAsia="Arial" w:hAnsi="Arial" w:cs="Arial"/>
          <w:spacing w:val="2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Language: </w:t>
      </w:r>
      <w:r>
        <w:rPr>
          <w:rFonts w:ascii="Arial" w:eastAsia="Arial" w:hAnsi="Arial" w:cs="Arial"/>
          <w:w w:val="89"/>
          <w:sz w:val="14"/>
          <w:szCs w:val="14"/>
        </w:rPr>
        <w:t>Manchester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Syntax.</w:t>
      </w:r>
      <w:r>
        <w:rPr>
          <w:rFonts w:ascii="Arial" w:eastAsia="Arial" w:hAnsi="Arial" w:cs="Arial"/>
          <w:spacing w:val="17"/>
          <w:w w:val="89"/>
          <w:sz w:val="14"/>
          <w:szCs w:val="14"/>
        </w:rPr>
        <w:t xml:space="preserve"> </w:t>
      </w:r>
      <w:hyperlink r:id="rId23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.w3.o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g/TR/</w:t>
        </w:r>
        <w:r>
          <w:rPr>
            <w:rFonts w:ascii="Arial" w:eastAsia="Arial" w:hAnsi="Arial" w:cs="Arial"/>
            <w:spacing w:val="-3"/>
            <w:sz w:val="14"/>
            <w:szCs w:val="14"/>
          </w:rPr>
          <w:t>o</w:t>
        </w:r>
        <w:r>
          <w:rPr>
            <w:rFonts w:ascii="Arial" w:eastAsia="Arial" w:hAnsi="Arial" w:cs="Arial"/>
            <w:sz w:val="14"/>
            <w:szCs w:val="14"/>
          </w:rPr>
          <w:t>wl2-mancheste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-syntax/.</w:t>
        </w:r>
      </w:hyperlink>
    </w:p>
    <w:p w14:paraId="0CDB93D3" w14:textId="77777777" w:rsidR="00B77D6E" w:rsidRDefault="00D6358D">
      <w:pPr>
        <w:spacing w:after="0" w:line="267" w:lineRule="auto"/>
        <w:ind w:left="124" w:right="2063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Horrocks,</w:t>
      </w:r>
      <w:r>
        <w:rPr>
          <w:rFonts w:ascii="Arial" w:eastAsia="Arial" w:hAnsi="Arial" w:cs="Arial"/>
          <w:spacing w:val="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I.,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K</w:t>
      </w:r>
      <w:r>
        <w:rPr>
          <w:rFonts w:ascii="Arial" w:eastAsia="Arial" w:hAnsi="Arial" w:cs="Arial"/>
          <w:sz w:val="14"/>
          <w:szCs w:val="14"/>
        </w:rPr>
        <w:t>utz,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2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(2006).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>v</w:t>
      </w:r>
      <w:r>
        <w:rPr>
          <w:rFonts w:ascii="Arial" w:eastAsia="Arial" w:hAnsi="Arial" w:cs="Arial"/>
          <w:w w:val="91"/>
          <w:sz w:val="14"/>
          <w:szCs w:val="14"/>
        </w:rPr>
        <w:t>en</w:t>
      </w:r>
      <w:r>
        <w:rPr>
          <w:rFonts w:ascii="Arial" w:eastAsia="Arial" w:hAnsi="Arial" w:cs="Arial"/>
          <w:spacing w:val="-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More</w:t>
      </w:r>
      <w:r>
        <w:rPr>
          <w:rFonts w:ascii="Arial" w:eastAsia="Arial" w:hAnsi="Arial" w:cs="Arial"/>
          <w:spacing w:val="1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Irresistible</w:t>
      </w:r>
      <w:r>
        <w:rPr>
          <w:rFonts w:ascii="Arial" w:eastAsia="Arial" w:hAnsi="Arial" w:cs="Arial"/>
          <w:spacing w:val="1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OIQ. 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KR</w:t>
      </w:r>
      <w:r>
        <w:rPr>
          <w:rFonts w:ascii="Arial" w:eastAsia="Arial" w:hAnsi="Arial" w:cs="Arial"/>
          <w:i/>
          <w:spacing w:val="1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200</w:t>
      </w:r>
      <w:r>
        <w:rPr>
          <w:rFonts w:ascii="Arial" w:eastAsia="Arial" w:hAnsi="Arial" w:cs="Arial"/>
          <w:i/>
          <w:spacing w:val="6"/>
          <w:w w:val="86"/>
          <w:sz w:val="14"/>
          <w:szCs w:val="14"/>
        </w:rPr>
        <w:t>6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1–36.</w:t>
      </w:r>
    </w:p>
    <w:p w14:paraId="5EC2C2A4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70B2083C" w14:textId="77777777" w:rsidR="00B77D6E" w:rsidRDefault="00B77D6E">
      <w:pPr>
        <w:spacing w:before="3" w:after="0" w:line="120" w:lineRule="exact"/>
        <w:rPr>
          <w:sz w:val="12"/>
          <w:szCs w:val="12"/>
        </w:rPr>
      </w:pPr>
    </w:p>
    <w:p w14:paraId="78F2CCE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5AB6B00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C34919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7C1A58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AF8AA2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0A3654A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771B5A8" w14:textId="41261184" w:rsidR="00B77D6E" w:rsidRDefault="00E25282">
      <w:pPr>
        <w:spacing w:before="32" w:after="0" w:line="240" w:lineRule="auto"/>
        <w:ind w:left="5632" w:right="5413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5" behindDoc="1" locked="0" layoutInCell="1" allowOverlap="1" wp14:anchorId="2FDF44EE" wp14:editId="062128C7">
                <wp:simplePos x="0" y="0"/>
                <wp:positionH relativeFrom="page">
                  <wp:posOffset>170815</wp:posOffset>
                </wp:positionH>
                <wp:positionV relativeFrom="paragraph">
                  <wp:posOffset>-125095</wp:posOffset>
                </wp:positionV>
                <wp:extent cx="379730" cy="1270"/>
                <wp:effectExtent l="8890" t="6985" r="11430" b="10795"/>
                <wp:wrapNone/>
                <wp:docPr id="1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97"/>
                          <a:chExt cx="598" cy="2"/>
                        </a:xfrm>
                      </wpg:grpSpPr>
                      <wps:wsp>
                        <wps:cNvPr id="116" name="Freeform 17"/>
                        <wps:cNvSpPr>
                          <a:spLocks/>
                        </wps:cNvSpPr>
                        <wps:spPr bwMode="auto">
                          <a:xfrm>
                            <a:off x="269" y="-19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E75C5" id="Group 16" o:spid="_x0000_s1026" style="position:absolute;margin-left:13.45pt;margin-top:-9.85pt;width:29.9pt;height:.1pt;z-index:-1255;mso-position-horizontal-relative:page" coordorigin="269,-19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">
                <v:shape id="Freeform 17" o:spid="_x0000_s1027" style="position:absolute;left:269;top:-19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hq8AA&#10;AADcAAAADwAAAGRycy9kb3ducmV2LnhtbERPTYvCMBC9L/gfwgje1lQPItUoWhX3quvF29iMbbGZ&#10;hCa23f31G0HY2zze5yzXvalFS42vLCuYjBMQxLnVFRcKLt+HzzkIH5A11pZJwQ95WK8GH0tMte34&#10;RO05FCKGsE9RQRmCS6X0eUkG/dg64sjdbWMwRNgUUjfYxXBTy2mSzKTBimNDiY6ykvLH+WkU7H5v&#10;+8ye2vl2c7kGvh9dtuucUqNhv1mACNSHf/Hb/aXj/MkMXs/E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Mhq8AAAADcAAAADwAAAAAAAAAAAAAAAACYAgAAZHJzL2Rvd25y&#10;ZXYueG1sUEsFBgAAAAAEAAQA9QAAAIU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6" behindDoc="1" locked="0" layoutInCell="1" allowOverlap="1" wp14:anchorId="23643BAC" wp14:editId="5934BF60">
                <wp:simplePos x="0" y="0"/>
                <wp:positionH relativeFrom="page">
                  <wp:posOffset>614045</wp:posOffset>
                </wp:positionH>
                <wp:positionV relativeFrom="paragraph">
                  <wp:posOffset>-61595</wp:posOffset>
                </wp:positionV>
                <wp:extent cx="1270" cy="379730"/>
                <wp:effectExtent l="13970" t="13335" r="3810" b="6985"/>
                <wp:wrapNone/>
                <wp:docPr id="1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97"/>
                          <a:chExt cx="2" cy="598"/>
                        </a:xfrm>
                      </wpg:grpSpPr>
                      <wps:wsp>
                        <wps:cNvPr id="114" name="Freeform 15"/>
                        <wps:cNvSpPr>
                          <a:spLocks/>
                        </wps:cNvSpPr>
                        <wps:spPr bwMode="auto">
                          <a:xfrm>
                            <a:off x="967" y="-97"/>
                            <a:ext cx="2" cy="598"/>
                          </a:xfrm>
                          <a:custGeom>
                            <a:avLst/>
                            <a:gdLst>
                              <a:gd name="T0" fmla="+- 0 501 -97"/>
                              <a:gd name="T1" fmla="*/ 501 h 598"/>
                              <a:gd name="T2" fmla="+- 0 -97 -97"/>
                              <a:gd name="T3" fmla="*/ -9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2C32C" id="Group 14" o:spid="_x0000_s1026" style="position:absolute;margin-left:48.35pt;margin-top:-4.85pt;width:.1pt;height:29.9pt;z-index:-1254;mso-position-horizontal-relative:page" coordorigin="967,-9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">
                <v:shape id="Freeform 15" o:spid="_x0000_s1027" style="position:absolute;left:967;top:-9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zU8EA&#10;AADcAAAADwAAAGRycy9kb3ducmV2LnhtbERP3WrCMBS+H/gO4QjezbSiMjqjiLKyGwVrH+DQHJti&#10;c1KSTLu3XwaD3Z2P7/dsdqPtxYN86BwryOcZCOLG6Y5bBfX14/UNRIjIGnvHpOCbAuy2k5cNFto9&#10;+UKPKrYihXAoUIGJcSikDI0hi2HuBuLE3Zy3GBP0rdQenync9nKRZWtpsePUYHCgg6HmXn1ZBfdr&#10;Xh67sl6t8XiuT6U5+D1VSs2m4/4dRKQx/ov/3J86zc+X8PtMuk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i81PBAAAA3AAAAA8AAAAAAAAAAAAAAAAAmAIAAGRycy9kb3du&#10;cmV2LnhtbFBLBQYAAAAABAAEAPUAAACGAwAAAAA=&#10;" path="m,598l,e" filled="f" strokeweight=".14042mm">
                  <v:path arrowok="t" o:connecttype="custom" o:connectlocs="0,501;0,-9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7" behindDoc="1" locked="0" layoutInCell="1" allowOverlap="1" wp14:anchorId="57520DD3" wp14:editId="03F7FAEF">
                <wp:simplePos x="0" y="0"/>
                <wp:positionH relativeFrom="page">
                  <wp:posOffset>8449310</wp:posOffset>
                </wp:positionH>
                <wp:positionV relativeFrom="paragraph">
                  <wp:posOffset>-125095</wp:posOffset>
                </wp:positionV>
                <wp:extent cx="379730" cy="1270"/>
                <wp:effectExtent l="10160" t="6985" r="10160" b="10795"/>
                <wp:wrapNone/>
                <wp:docPr id="1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97"/>
                          <a:chExt cx="598" cy="2"/>
                        </a:xfrm>
                      </wpg:grpSpPr>
                      <wps:wsp>
                        <wps:cNvPr id="112" name="Freeform 13"/>
                        <wps:cNvSpPr>
                          <a:spLocks/>
                        </wps:cNvSpPr>
                        <wps:spPr bwMode="auto">
                          <a:xfrm>
                            <a:off x="13306" y="-19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B7D66" id="Group 12" o:spid="_x0000_s1026" style="position:absolute;margin-left:665.3pt;margin-top:-9.85pt;width:29.9pt;height:.1pt;z-index:-1253;mso-position-horizontal-relative:page" coordorigin="13306,-19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">
                <v:shape id="Freeform 13" o:spid="_x0000_s1027" style="position:absolute;left:13306;top:-19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nqMAA&#10;AADcAAAADwAAAGRycy9kb3ducmV2LnhtbERPTYvCMBC9C/6HMII3TfUg0jWKVpf1quvF22wztsVm&#10;EprYdvfXG0HY2zze56w2valFS42vLCuYTRMQxLnVFRcKLt+fkyUIH5A11pZJwS952KyHgxWm2nZ8&#10;ovYcChFD2KeooAzBpVL6vCSDfmodceRutjEYImwKqRvsYrip5TxJFtJgxbGhREdZSfn9/DAK9n8/&#10;h8ye2uVue7kGvn25bN85pcajfvsBIlAf/sVv91HH+bM5vJ6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gnqMAAAADcAAAADwAAAAAAAAAAAAAAAACYAgAAZHJzL2Rvd25y&#10;ZXYueG1sUEsFBgAAAAAEAAQA9QAAAIU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28" behindDoc="1" locked="0" layoutInCell="1" allowOverlap="1" wp14:anchorId="01E9376A" wp14:editId="08248536">
                <wp:simplePos x="0" y="0"/>
                <wp:positionH relativeFrom="page">
                  <wp:posOffset>8386445</wp:posOffset>
                </wp:positionH>
                <wp:positionV relativeFrom="paragraph">
                  <wp:posOffset>-61595</wp:posOffset>
                </wp:positionV>
                <wp:extent cx="1270" cy="379730"/>
                <wp:effectExtent l="13970" t="13335" r="3810" b="6985"/>
                <wp:wrapNone/>
                <wp:docPr id="10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97"/>
                          <a:chExt cx="2" cy="598"/>
                        </a:xfrm>
                      </wpg:grpSpPr>
                      <wps:wsp>
                        <wps:cNvPr id="110" name="Freeform 11"/>
                        <wps:cNvSpPr>
                          <a:spLocks/>
                        </wps:cNvSpPr>
                        <wps:spPr bwMode="auto">
                          <a:xfrm>
                            <a:off x="13207" y="-97"/>
                            <a:ext cx="2" cy="598"/>
                          </a:xfrm>
                          <a:custGeom>
                            <a:avLst/>
                            <a:gdLst>
                              <a:gd name="T0" fmla="+- 0 501 -97"/>
                              <a:gd name="T1" fmla="*/ 501 h 598"/>
                              <a:gd name="T2" fmla="+- 0 -97 -97"/>
                              <a:gd name="T3" fmla="*/ -9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411D0" id="Group 10" o:spid="_x0000_s1026" style="position:absolute;margin-left:660.35pt;margin-top:-4.85pt;width:.1pt;height:29.9pt;z-index:-1252;mso-position-horizontal-relative:page" coordorigin="13207,-9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">
                <v:shape id="Freeform 11" o:spid="_x0000_s1027" style="position:absolute;left:13207;top:-9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n1UMQA&#10;AADcAAAADwAAAGRycy9kb3ducmV2LnhtbESPQWvDMAyF74P9B6PBbquTQsvI6pbSstDLBkvzA0Ss&#10;xaGxHGyvTf/9dBjsJvGe3vu02c1+VFeKaQhsoFwUoIi7YAfuDbTn95dXUCkjWxwDk4E7JdhtHx82&#10;WNlw4y+6NrlXEsKpQgMu56nSOnWOPKZFmIhF+w7RY5Y19tpGvEm4H/WyKNba48DS4HCig6Pu0vx4&#10;A5dzWR+Hul2t8fjZftTuEPfUGPP8NO/fQGWa87/57/pkBb8U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9VDEAAAA3AAAAA8AAAAAAAAAAAAAAAAAmAIAAGRycy9k&#10;b3ducmV2LnhtbFBLBQYAAAAABAAEAPUAAACJAwAAAAA=&#10;" path="m,598l,e" filled="f" strokeweight=".14042mm">
                  <v:path arrowok="t" o:connecttype="custom" o:connectlocs="0,501;0,-9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9</w:t>
      </w:r>
      <w:r w:rsidR="00D6358D"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#9</w:t>
      </w:r>
    </w:p>
    <w:p w14:paraId="5052A57A" w14:textId="77777777" w:rsidR="00B77D6E" w:rsidRDefault="00B77D6E">
      <w:pPr>
        <w:spacing w:after="0"/>
        <w:jc w:val="center"/>
        <w:sectPr w:rsidR="00B77D6E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DA3230C" w14:textId="77777777" w:rsidR="00B77D6E" w:rsidRDefault="00B77D6E">
      <w:pPr>
        <w:spacing w:before="1" w:after="0" w:line="190" w:lineRule="exact"/>
        <w:rPr>
          <w:sz w:val="19"/>
          <w:szCs w:val="19"/>
        </w:rPr>
      </w:pPr>
    </w:p>
    <w:p w14:paraId="46844226" w14:textId="77777777" w:rsidR="00B77D6E" w:rsidRDefault="00B77D6E">
      <w:pPr>
        <w:spacing w:after="0"/>
        <w:sectPr w:rsidR="00B77D6E">
          <w:headerReference w:type="default" r:id="rId24"/>
          <w:pgSz w:w="14180" w:h="20020"/>
          <w:pgMar w:top="3020" w:right="160" w:bottom="280" w:left="160" w:header="1385" w:footer="0" w:gutter="0"/>
          <w:cols w:space="720"/>
        </w:sectPr>
      </w:pPr>
    </w:p>
    <w:p w14:paraId="5AEA8DE2" w14:textId="77777777" w:rsidR="00B77D6E" w:rsidRDefault="00D6358D">
      <w:pPr>
        <w:spacing w:before="36"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lastRenderedPageBreak/>
        <w:t>Huntl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-8"/>
          <w:w w:val="88"/>
          <w:sz w:val="14"/>
          <w:szCs w:val="14"/>
        </w:rPr>
        <w:t>y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2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R.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8"/>
          <w:sz w:val="14"/>
          <w:szCs w:val="14"/>
        </w:rPr>
        <w:t>P</w:t>
      </w:r>
      <w:r>
        <w:rPr>
          <w:rFonts w:ascii="Arial" w:eastAsia="Arial" w:hAnsi="Arial" w:cs="Arial"/>
          <w:w w:val="88"/>
          <w:sz w:val="14"/>
          <w:szCs w:val="14"/>
        </w:rPr>
        <w:t>.,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S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a</w:t>
      </w:r>
      <w:r>
        <w:rPr>
          <w:rFonts w:ascii="Arial" w:eastAsia="Arial" w:hAnsi="Arial" w:cs="Arial"/>
          <w:w w:val="92"/>
          <w:sz w:val="14"/>
          <w:szCs w:val="14"/>
        </w:rPr>
        <w:t>wford,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>T</w:t>
      </w:r>
      <w:r>
        <w:rPr>
          <w:rFonts w:ascii="Arial" w:eastAsia="Arial" w:hAnsi="Arial" w:cs="Arial"/>
          <w:w w:val="92"/>
          <w:sz w:val="14"/>
          <w:szCs w:val="14"/>
        </w:rPr>
        <w:t>.,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Mut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92"/>
          <w:sz w:val="14"/>
          <w:szCs w:val="14"/>
        </w:rPr>
        <w:t>w</w:t>
      </w:r>
      <w:r>
        <w:rPr>
          <w:rFonts w:ascii="Arial" w:eastAsia="Arial" w:hAnsi="Arial" w:cs="Arial"/>
          <w:w w:val="92"/>
          <w:sz w:val="14"/>
          <w:szCs w:val="14"/>
        </w:rPr>
        <w:t>o-Meullenet,</w:t>
      </w:r>
      <w:r>
        <w:rPr>
          <w:rFonts w:ascii="Arial" w:eastAsia="Arial" w:hAnsi="Arial" w:cs="Arial"/>
          <w:spacing w:val="2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w w:val="88"/>
          <w:sz w:val="14"/>
          <w:szCs w:val="14"/>
        </w:rPr>
        <w:t>P</w:t>
      </w:r>
      <w:r>
        <w:rPr>
          <w:rFonts w:ascii="Arial" w:eastAsia="Arial" w:hAnsi="Arial" w:cs="Arial"/>
          <w:w w:val="88"/>
          <w:sz w:val="14"/>
          <w:szCs w:val="14"/>
        </w:rPr>
        <w:t>.,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et</w:t>
      </w:r>
      <w:r>
        <w:rPr>
          <w:rFonts w:ascii="Arial" w:eastAsia="Arial" w:hAnsi="Arial" w:cs="Arial"/>
          <w:i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al.</w:t>
      </w:r>
      <w:r>
        <w:rPr>
          <w:rFonts w:ascii="Arial" w:eastAsia="Arial" w:hAnsi="Arial" w:cs="Arial"/>
          <w:i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(2014).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The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G</w:t>
      </w:r>
      <w:r>
        <w:rPr>
          <w:rFonts w:ascii="Arial" w:eastAsia="Arial" w:hAnsi="Arial" w:cs="Arial"/>
          <w:spacing w:val="-4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A</w:t>
      </w:r>
      <w:r>
        <w:rPr>
          <w:rFonts w:ascii="Arial" w:eastAsia="Arial" w:hAnsi="Arial" w:cs="Arial"/>
          <w:spacing w:val="19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database: </w:t>
      </w:r>
      <w:r>
        <w:rPr>
          <w:rFonts w:ascii="Arial" w:eastAsia="Arial" w:hAnsi="Arial" w:cs="Arial"/>
          <w:w w:val="86"/>
          <w:sz w:val="14"/>
          <w:szCs w:val="14"/>
        </w:rPr>
        <w:t>Gene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Ontology 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annotation</w:t>
      </w:r>
      <w:r>
        <w:rPr>
          <w:rFonts w:ascii="Arial" w:eastAsia="Arial" w:hAnsi="Arial" w:cs="Arial"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updates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2015.</w:t>
      </w:r>
      <w:r>
        <w:rPr>
          <w:rFonts w:ascii="Arial" w:eastAsia="Arial" w:hAnsi="Arial" w:cs="Arial"/>
          <w:spacing w:val="23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31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Acids</w:t>
      </w:r>
      <w:r>
        <w:rPr>
          <w:rFonts w:ascii="Arial" w:eastAsia="Arial" w:hAnsi="Arial" w:cs="Arial"/>
          <w:i/>
          <w:spacing w:val="16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5"/>
          <w:sz w:val="14"/>
          <w:szCs w:val="14"/>
        </w:rPr>
        <w:t>Res.</w:t>
      </w:r>
      <w:r>
        <w:rPr>
          <w:rFonts w:ascii="Arial" w:eastAsia="Arial" w:hAnsi="Arial" w:cs="Arial"/>
          <w:w w:val="85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5"/>
          <w:sz w:val="14"/>
          <w:szCs w:val="14"/>
        </w:rPr>
        <w:t>43</w:t>
      </w:r>
      <w:r>
        <w:rPr>
          <w:rFonts w:ascii="Arial" w:eastAsia="Arial" w:hAnsi="Arial" w:cs="Arial"/>
          <w:w w:val="85"/>
          <w:sz w:val="14"/>
          <w:szCs w:val="14"/>
        </w:rPr>
        <w:t xml:space="preserve">(D1), </w:t>
      </w:r>
      <w:r>
        <w:rPr>
          <w:rFonts w:ascii="Arial" w:eastAsia="Arial" w:hAnsi="Arial" w:cs="Arial"/>
          <w:spacing w:val="4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D1057– D1063.</w:t>
      </w:r>
    </w:p>
    <w:p w14:paraId="73520E62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Hustadt,</w:t>
      </w:r>
      <w:r>
        <w:rPr>
          <w:rFonts w:ascii="Arial" w:eastAsia="Arial" w:hAnsi="Arial" w:cs="Arial"/>
          <w:spacing w:val="-1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U.,</w:t>
      </w:r>
      <w:r>
        <w:rPr>
          <w:rFonts w:ascii="Arial" w:eastAsia="Arial" w:hAnsi="Arial" w:cs="Arial"/>
          <w:spacing w:val="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Motik,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B.,</w:t>
      </w:r>
      <w:r>
        <w:rPr>
          <w:rFonts w:ascii="Arial" w:eastAsia="Arial" w:hAnsi="Arial" w:cs="Arial"/>
          <w:spacing w:val="1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U. (2005).</w:t>
      </w:r>
      <w:r>
        <w:rPr>
          <w:rFonts w:ascii="Arial" w:eastAsia="Arial" w:hAnsi="Arial" w:cs="Arial"/>
          <w:spacing w:val="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Data</w:t>
      </w:r>
      <w:r>
        <w:rPr>
          <w:rFonts w:ascii="Arial" w:eastAsia="Arial" w:hAnsi="Arial" w:cs="Arial"/>
          <w:spacing w:val="-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Compl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>xity</w:t>
      </w:r>
      <w:r>
        <w:rPr>
          <w:rFonts w:ascii="Arial" w:eastAsia="Arial" w:hAnsi="Arial" w:cs="Arial"/>
          <w:spacing w:val="2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Reasoning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V</w:t>
      </w:r>
      <w:r>
        <w:rPr>
          <w:rFonts w:ascii="Arial" w:eastAsia="Arial" w:hAnsi="Arial" w:cs="Arial"/>
          <w:sz w:val="14"/>
          <w:szCs w:val="14"/>
        </w:rPr>
        <w:t xml:space="preserve">ery </w:t>
      </w:r>
      <w:r>
        <w:rPr>
          <w:rFonts w:ascii="Arial" w:eastAsia="Arial" w:hAnsi="Arial" w:cs="Arial"/>
          <w:w w:val="90"/>
          <w:sz w:val="14"/>
          <w:szCs w:val="14"/>
        </w:rPr>
        <w:t>Express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90"/>
          <w:sz w:val="14"/>
          <w:szCs w:val="14"/>
        </w:rPr>
        <w:t>v</w:t>
      </w:r>
      <w:r>
        <w:rPr>
          <w:rFonts w:ascii="Arial" w:eastAsia="Arial" w:hAnsi="Arial" w:cs="Arial"/>
          <w:w w:val="90"/>
          <w:sz w:val="14"/>
          <w:szCs w:val="14"/>
        </w:rPr>
        <w:t>e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Description</w:t>
      </w:r>
      <w:r>
        <w:rPr>
          <w:rFonts w:ascii="Arial" w:eastAsia="Arial" w:hAnsi="Arial" w:cs="Arial"/>
          <w:spacing w:val="1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Logics.</w:t>
      </w:r>
      <w:r>
        <w:rPr>
          <w:rFonts w:ascii="Arial" w:eastAsia="Arial" w:hAnsi="Arial" w:cs="Arial"/>
          <w:spacing w:val="2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4"/>
          <w:sz w:val="14"/>
          <w:szCs w:val="14"/>
        </w:rPr>
        <w:t>IJCAI-0</w:t>
      </w:r>
      <w:r>
        <w:rPr>
          <w:rFonts w:ascii="Arial" w:eastAsia="Arial" w:hAnsi="Arial" w:cs="Arial"/>
          <w:i/>
          <w:spacing w:val="3"/>
          <w:w w:val="94"/>
          <w:sz w:val="14"/>
          <w:szCs w:val="14"/>
        </w:rPr>
        <w:t>5</w:t>
      </w:r>
      <w:r>
        <w:rPr>
          <w:rFonts w:ascii="Arial" w:eastAsia="Arial" w:hAnsi="Arial" w:cs="Arial"/>
          <w:w w:val="94"/>
          <w:sz w:val="14"/>
          <w:szCs w:val="14"/>
        </w:rPr>
        <w:t>,</w:t>
      </w:r>
      <w:r>
        <w:rPr>
          <w:rFonts w:ascii="Arial" w:eastAsia="Arial" w:hAnsi="Arial" w:cs="Arial"/>
          <w:spacing w:val="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pages</w:t>
      </w:r>
      <w:r>
        <w:rPr>
          <w:rFonts w:ascii="Arial" w:eastAsia="Arial" w:hAnsi="Arial" w:cs="Arial"/>
          <w:spacing w:val="2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466–471,</w:t>
      </w:r>
      <w:r>
        <w:rPr>
          <w:rFonts w:ascii="Arial" w:eastAsia="Arial" w:hAnsi="Arial" w:cs="Arial"/>
          <w:spacing w:val="-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Edin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b</w:t>
      </w:r>
      <w:r>
        <w:rPr>
          <w:rFonts w:ascii="Arial" w:eastAsia="Arial" w:hAnsi="Arial" w:cs="Arial"/>
          <w:w w:val="90"/>
          <w:sz w:val="14"/>
          <w:szCs w:val="14"/>
        </w:rPr>
        <w:t>u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r</w:t>
      </w:r>
      <w:r>
        <w:rPr>
          <w:rFonts w:ascii="Arial" w:eastAsia="Arial" w:hAnsi="Arial" w:cs="Arial"/>
          <w:w w:val="90"/>
          <w:sz w:val="14"/>
          <w:szCs w:val="14"/>
        </w:rPr>
        <w:t>g,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Scotland. </w:t>
      </w:r>
      <w:r>
        <w:rPr>
          <w:rFonts w:ascii="Arial" w:eastAsia="Arial" w:hAnsi="Arial" w:cs="Arial"/>
          <w:w w:val="89"/>
          <w:sz w:val="14"/>
          <w:szCs w:val="14"/>
        </w:rPr>
        <w:t>Mo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r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g</w:t>
      </w:r>
      <w:r>
        <w:rPr>
          <w:rFonts w:ascii="Arial" w:eastAsia="Arial" w:hAnsi="Arial" w:cs="Arial"/>
          <w:w w:val="89"/>
          <w:sz w:val="14"/>
          <w:szCs w:val="14"/>
        </w:rPr>
        <w:t>an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Kaufmann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Publishers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Inc.</w:t>
      </w:r>
    </w:p>
    <w:p w14:paraId="2DFECC66" w14:textId="77777777" w:rsidR="00B77D6E" w:rsidRDefault="00D6358D">
      <w:pPr>
        <w:spacing w:after="0" w:line="240" w:lineRule="auto"/>
        <w:ind w:left="2077" w:right="-5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Jiang,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Solbrig,</w:t>
      </w:r>
      <w:r>
        <w:rPr>
          <w:rFonts w:ascii="Arial" w:eastAsia="Arial" w:hAnsi="Arial" w:cs="Arial"/>
          <w:spacing w:val="1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H.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Chalmers,</w:t>
      </w:r>
      <w:r>
        <w:rPr>
          <w:rFonts w:ascii="Arial" w:eastAsia="Arial" w:hAnsi="Arial" w:cs="Arial"/>
          <w:spacing w:val="1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J.,</w:t>
      </w:r>
      <w:r>
        <w:rPr>
          <w:rFonts w:ascii="Arial" w:eastAsia="Arial" w:hAnsi="Arial" w:cs="Arial"/>
          <w:spacing w:val="16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Case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Study</w:t>
      </w:r>
      <w:r>
        <w:rPr>
          <w:rFonts w:ascii="Arial" w:eastAsia="Arial" w:hAnsi="Arial" w:cs="Arial"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>ICD-11</w:t>
      </w:r>
    </w:p>
    <w:p w14:paraId="22F43634" w14:textId="77777777" w:rsidR="00B77D6E" w:rsidRDefault="00D6358D">
      <w:pPr>
        <w:spacing w:before="18" w:after="0" w:line="267" w:lineRule="auto"/>
        <w:ind w:left="2232" w:right="-44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Anatomy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4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alue</w:t>
      </w:r>
      <w:r>
        <w:rPr>
          <w:rFonts w:ascii="Arial" w:eastAsia="Arial" w:hAnsi="Arial" w:cs="Arial"/>
          <w:spacing w:val="-12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Set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Extraction</w:t>
      </w:r>
      <w:r>
        <w:rPr>
          <w:rFonts w:ascii="Arial" w:eastAsia="Arial" w:hAnsi="Arial" w:cs="Arial"/>
          <w:spacing w:val="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from</w:t>
      </w:r>
      <w:r>
        <w:rPr>
          <w:rFonts w:ascii="Arial" w:eastAsia="Arial" w:hAnsi="Arial" w:cs="Arial"/>
          <w:spacing w:val="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SNOMED</w:t>
      </w:r>
      <w:r>
        <w:rPr>
          <w:rFonts w:ascii="Arial" w:eastAsia="Arial" w:hAnsi="Arial" w:cs="Arial"/>
          <w:spacing w:val="2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CT.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In</w:t>
      </w:r>
      <w:r>
        <w:rPr>
          <w:rFonts w:ascii="Arial" w:eastAsia="Arial" w:hAnsi="Arial" w:cs="Arial"/>
          <w:spacing w:val="-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ICBO</w:t>
      </w:r>
      <w:r>
        <w:rPr>
          <w:rFonts w:ascii="Arial" w:eastAsia="Arial" w:hAnsi="Arial" w:cs="Arial"/>
          <w:i/>
          <w:spacing w:val="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2011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1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>pages</w:t>
      </w:r>
      <w:r>
        <w:rPr>
          <w:rFonts w:ascii="Arial" w:eastAsia="Arial" w:hAnsi="Arial" w:cs="Arial"/>
          <w:spacing w:val="-8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133–138, </w:t>
      </w:r>
      <w:r>
        <w:rPr>
          <w:rFonts w:ascii="Arial" w:eastAsia="Arial" w:hAnsi="Arial" w:cs="Arial"/>
          <w:sz w:val="14"/>
          <w:szCs w:val="14"/>
        </w:rPr>
        <w:t>Bu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pacing w:val="-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alo.</w:t>
      </w:r>
    </w:p>
    <w:p w14:paraId="0DD037DE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Lehmann,</w:t>
      </w:r>
      <w:r>
        <w:rPr>
          <w:rFonts w:ascii="Arial" w:eastAsia="Arial" w:hAnsi="Arial" w:cs="Arial"/>
          <w:spacing w:val="-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81"/>
          <w:sz w:val="14"/>
          <w:szCs w:val="14"/>
        </w:rPr>
        <w:t>J.</w:t>
      </w:r>
      <w:r>
        <w:rPr>
          <w:rFonts w:ascii="Arial" w:eastAsia="Arial" w:hAnsi="Arial" w:cs="Arial"/>
          <w:spacing w:val="-8"/>
          <w:w w:val="8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(2009).</w:t>
      </w:r>
      <w:r>
        <w:rPr>
          <w:rFonts w:ascii="Arial" w:eastAsia="Arial" w:hAnsi="Arial" w:cs="Arial"/>
          <w:spacing w:val="-4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DL-Learner:</w:t>
      </w:r>
      <w:r>
        <w:rPr>
          <w:rFonts w:ascii="Arial" w:eastAsia="Arial" w:hAnsi="Arial" w:cs="Arial"/>
          <w:spacing w:val="1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Learning</w:t>
      </w:r>
      <w:r>
        <w:rPr>
          <w:rFonts w:ascii="Arial" w:eastAsia="Arial" w:hAnsi="Arial" w:cs="Arial"/>
          <w:spacing w:val="-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Concepts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in</w:t>
      </w:r>
      <w:r>
        <w:rPr>
          <w:rFonts w:ascii="Arial" w:eastAsia="Arial" w:hAnsi="Arial" w:cs="Arial"/>
          <w:spacing w:val="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Description</w:t>
      </w:r>
      <w:r>
        <w:rPr>
          <w:rFonts w:ascii="Arial" w:eastAsia="Arial" w:hAnsi="Arial" w:cs="Arial"/>
          <w:spacing w:val="2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Logics.</w:t>
      </w:r>
      <w:r>
        <w:rPr>
          <w:rFonts w:ascii="Arial" w:eastAsia="Arial" w:hAnsi="Arial" w:cs="Arial"/>
          <w:spacing w:val="2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7"/>
          <w:sz w:val="14"/>
          <w:szCs w:val="14"/>
        </w:rPr>
        <w:t>J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Ma</w:t>
      </w:r>
      <w:r>
        <w:rPr>
          <w:rFonts w:ascii="Arial" w:eastAsia="Arial" w:hAnsi="Arial" w:cs="Arial"/>
          <w:i/>
          <w:spacing w:val="-2"/>
          <w:sz w:val="14"/>
          <w:szCs w:val="14"/>
        </w:rPr>
        <w:t>c</w:t>
      </w:r>
      <w:r>
        <w:rPr>
          <w:rFonts w:ascii="Arial" w:eastAsia="Arial" w:hAnsi="Arial" w:cs="Arial"/>
          <w:i/>
          <w:sz w:val="14"/>
          <w:szCs w:val="14"/>
        </w:rPr>
        <w:t xml:space="preserve">h. </w:t>
      </w:r>
      <w:r>
        <w:rPr>
          <w:rFonts w:ascii="Arial" w:eastAsia="Arial" w:hAnsi="Arial" w:cs="Arial"/>
          <w:i/>
          <w:w w:val="86"/>
          <w:sz w:val="14"/>
          <w:szCs w:val="14"/>
        </w:rPr>
        <w:t>Learn.</w:t>
      </w:r>
      <w:r>
        <w:rPr>
          <w:rFonts w:ascii="Arial" w:eastAsia="Arial" w:hAnsi="Arial" w:cs="Arial"/>
          <w:i/>
          <w:spacing w:val="2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10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2639–2642.</w:t>
      </w:r>
    </w:p>
    <w:p w14:paraId="07FC045D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1"/>
          <w:sz w:val="14"/>
          <w:szCs w:val="14"/>
        </w:rPr>
        <w:t>Martinez-Costa,</w:t>
      </w:r>
      <w:r>
        <w:rPr>
          <w:rFonts w:ascii="Arial" w:eastAsia="Arial" w:hAnsi="Arial" w:cs="Arial"/>
          <w:spacing w:val="2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Cornet,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Karlsson,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Schulz,</w:t>
      </w:r>
      <w:r>
        <w:rPr>
          <w:rFonts w:ascii="Arial" w:eastAsia="Arial" w:hAnsi="Arial" w:cs="Arial"/>
          <w:spacing w:val="2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S.,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Kalra,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(2015).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1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enrichment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clinical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models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ards</w:t>
      </w:r>
      <w:r>
        <w:rPr>
          <w:rFonts w:ascii="Arial" w:eastAsia="Arial" w:hAnsi="Arial" w:cs="Arial"/>
          <w:spacing w:val="2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1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interoperabilit</w:t>
      </w:r>
      <w:r>
        <w:rPr>
          <w:rFonts w:ascii="Arial" w:eastAsia="Arial" w:hAnsi="Arial" w:cs="Arial"/>
          <w:spacing w:val="-8"/>
          <w:w w:val="89"/>
          <w:sz w:val="14"/>
          <w:szCs w:val="14"/>
        </w:rPr>
        <w:t>y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The </w:t>
      </w:r>
      <w:r>
        <w:rPr>
          <w:rFonts w:ascii="Arial" w:eastAsia="Arial" w:hAnsi="Arial" w:cs="Arial"/>
          <w:w w:val="87"/>
          <w:sz w:val="14"/>
          <w:szCs w:val="14"/>
        </w:rPr>
        <w:t>heart</w:t>
      </w:r>
      <w:r>
        <w:rPr>
          <w:rFonts w:ascii="Arial" w:eastAsia="Arial" w:hAnsi="Arial" w:cs="Arial"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w w:val="119"/>
          <w:sz w:val="14"/>
          <w:szCs w:val="14"/>
        </w:rPr>
        <w:t>f</w:t>
      </w:r>
      <w:r>
        <w:rPr>
          <w:rFonts w:ascii="Arial" w:eastAsia="Arial" w:hAnsi="Arial" w:cs="Arial"/>
          <w:w w:val="92"/>
          <w:sz w:val="14"/>
          <w:szCs w:val="14"/>
        </w:rPr>
        <w:t>ailure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summary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use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case. </w:t>
      </w:r>
      <w:r>
        <w:rPr>
          <w:rFonts w:ascii="Arial" w:eastAsia="Arial" w:hAnsi="Arial" w:cs="Arial"/>
          <w:i/>
          <w:spacing w:val="-5"/>
          <w:w w:val="86"/>
          <w:sz w:val="14"/>
          <w:szCs w:val="14"/>
        </w:rPr>
        <w:t>J</w:t>
      </w:r>
      <w:r>
        <w:rPr>
          <w:rFonts w:ascii="Arial" w:eastAsia="Arial" w:hAnsi="Arial" w:cs="Arial"/>
          <w:i/>
          <w:w w:val="86"/>
          <w:sz w:val="14"/>
          <w:szCs w:val="14"/>
        </w:rPr>
        <w:t>AMIA</w:t>
      </w:r>
      <w:r>
        <w:rPr>
          <w:rFonts w:ascii="Arial" w:eastAsia="Arial" w:hAnsi="Arial" w:cs="Arial"/>
          <w:w w:val="86"/>
          <w:sz w:val="14"/>
          <w:szCs w:val="14"/>
        </w:rPr>
        <w:t xml:space="preserve">, 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565–576.</w:t>
      </w:r>
    </w:p>
    <w:p w14:paraId="6A40068D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Motik,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Sattle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(2006).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Comparison</w:t>
      </w:r>
      <w:r>
        <w:rPr>
          <w:rFonts w:ascii="Arial" w:eastAsia="Arial" w:hAnsi="Arial" w:cs="Arial"/>
          <w:spacing w:val="-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Reasoning 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>T</w:t>
      </w:r>
      <w:r>
        <w:rPr>
          <w:rFonts w:ascii="Arial" w:eastAsia="Arial" w:hAnsi="Arial" w:cs="Arial"/>
          <w:w w:val="87"/>
          <w:sz w:val="14"/>
          <w:szCs w:val="14"/>
        </w:rPr>
        <w:t>echniques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Que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- ying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La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r</w:t>
      </w:r>
      <w:r>
        <w:rPr>
          <w:rFonts w:ascii="Arial" w:eastAsia="Arial" w:hAnsi="Arial" w:cs="Arial"/>
          <w:w w:val="91"/>
          <w:sz w:val="14"/>
          <w:szCs w:val="14"/>
        </w:rPr>
        <w:t>ge</w:t>
      </w:r>
      <w:r>
        <w:rPr>
          <w:rFonts w:ascii="Arial" w:eastAsia="Arial" w:hAnsi="Arial" w:cs="Arial"/>
          <w:spacing w:val="1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Description</w:t>
      </w:r>
      <w:r>
        <w:rPr>
          <w:rFonts w:ascii="Arial" w:eastAsia="Arial" w:hAnsi="Arial" w:cs="Arial"/>
          <w:spacing w:val="2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Logic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ABo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x</w:t>
      </w:r>
      <w:r>
        <w:rPr>
          <w:rFonts w:ascii="Arial" w:eastAsia="Arial" w:hAnsi="Arial" w:cs="Arial"/>
          <w:w w:val="92"/>
          <w:sz w:val="14"/>
          <w:szCs w:val="14"/>
        </w:rPr>
        <w:t xml:space="preserve">es. </w:t>
      </w:r>
      <w:r>
        <w:rPr>
          <w:rFonts w:ascii="Arial" w:eastAsia="Arial" w:hAnsi="Arial" w:cs="Arial"/>
          <w:spacing w:val="2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9"/>
          <w:sz w:val="14"/>
          <w:szCs w:val="14"/>
        </w:rPr>
        <w:t>L</w:t>
      </w:r>
      <w:r>
        <w:rPr>
          <w:rFonts w:ascii="Arial" w:eastAsia="Arial" w:hAnsi="Arial" w:cs="Arial"/>
          <w:i/>
          <w:spacing w:val="-12"/>
          <w:w w:val="89"/>
          <w:sz w:val="14"/>
          <w:szCs w:val="14"/>
        </w:rPr>
        <w:t>P</w:t>
      </w:r>
      <w:r>
        <w:rPr>
          <w:rFonts w:ascii="Arial" w:eastAsia="Arial" w:hAnsi="Arial" w:cs="Arial"/>
          <w:i/>
          <w:w w:val="89"/>
          <w:sz w:val="14"/>
          <w:szCs w:val="14"/>
        </w:rPr>
        <w:t>AR-0</w:t>
      </w:r>
      <w:r>
        <w:rPr>
          <w:rFonts w:ascii="Arial" w:eastAsia="Arial" w:hAnsi="Arial" w:cs="Arial"/>
          <w:i/>
          <w:spacing w:val="6"/>
          <w:w w:val="89"/>
          <w:sz w:val="14"/>
          <w:szCs w:val="14"/>
        </w:rPr>
        <w:t>6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pacing w:val="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Phnom</w:t>
      </w:r>
      <w:r>
        <w:rPr>
          <w:rFonts w:ascii="Arial" w:eastAsia="Arial" w:hAnsi="Arial" w:cs="Arial"/>
          <w:spacing w:val="1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Penh,</w:t>
      </w:r>
      <w:r>
        <w:rPr>
          <w:rFonts w:ascii="Arial" w:eastAsia="Arial" w:hAnsi="Arial" w:cs="Arial"/>
          <w:spacing w:val="1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Cambodia. </w:t>
      </w:r>
      <w:r>
        <w:rPr>
          <w:rFonts w:ascii="Arial" w:eastAsia="Arial" w:hAnsi="Arial" w:cs="Arial"/>
          <w:w w:val="92"/>
          <w:sz w:val="14"/>
          <w:szCs w:val="14"/>
        </w:rPr>
        <w:t>Springe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r</w:t>
      </w:r>
      <w:r>
        <w:rPr>
          <w:rFonts w:ascii="Arial" w:eastAsia="Arial" w:hAnsi="Arial" w:cs="Arial"/>
          <w:w w:val="92"/>
          <w:sz w:val="14"/>
          <w:szCs w:val="14"/>
        </w:rPr>
        <w:t>-</w:t>
      </w:r>
      <w:r>
        <w:rPr>
          <w:rFonts w:ascii="Arial" w:eastAsia="Arial" w:hAnsi="Arial" w:cs="Arial"/>
          <w:spacing w:val="-14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erlag</w:t>
      </w:r>
      <w:r>
        <w:rPr>
          <w:rFonts w:ascii="Arial" w:eastAsia="Arial" w:hAnsi="Arial" w:cs="Arial"/>
          <w:spacing w:val="-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Berlin,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Heidelbe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g.</w:t>
      </w:r>
    </w:p>
    <w:p w14:paraId="354833DA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6"/>
          <w:sz w:val="14"/>
          <w:szCs w:val="14"/>
        </w:rPr>
        <w:t xml:space="preserve">Muniz, </w:t>
      </w:r>
      <w:r>
        <w:rPr>
          <w:rFonts w:ascii="Arial" w:eastAsia="Arial" w:hAnsi="Arial" w:cs="Arial"/>
          <w:sz w:val="14"/>
          <w:szCs w:val="14"/>
        </w:rPr>
        <w:t xml:space="preserve">M. </w:t>
      </w:r>
      <w:r>
        <w:rPr>
          <w:rFonts w:ascii="Arial" w:eastAsia="Arial" w:hAnsi="Arial" w:cs="Arial"/>
          <w:spacing w:val="-10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C.,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Siqueira,</w:t>
      </w:r>
      <w:r>
        <w:rPr>
          <w:rFonts w:ascii="Arial" w:eastAsia="Arial" w:hAnsi="Arial" w:cs="Arial"/>
          <w:spacing w:val="2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E.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R.,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onseca,</w:t>
      </w:r>
      <w:r>
        <w:rPr>
          <w:rFonts w:ascii="Arial" w:eastAsia="Arial" w:hAnsi="Arial" w:cs="Arial"/>
          <w:spacing w:val="-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R.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a.,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et</w:t>
      </w:r>
      <w:r>
        <w:rPr>
          <w:rFonts w:ascii="Arial" w:eastAsia="Arial" w:hAnsi="Arial" w:cs="Arial"/>
          <w:i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(2006).</w:t>
      </w:r>
      <w:r>
        <w:rPr>
          <w:rFonts w:ascii="Arial" w:eastAsia="Arial" w:hAnsi="Arial" w:cs="Arial"/>
          <w:spacing w:val="3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8"/>
          <w:sz w:val="14"/>
          <w:szCs w:val="14"/>
        </w:rPr>
        <w:t>A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v</w:t>
      </w:r>
      <w:r>
        <w:rPr>
          <w:rFonts w:ascii="Arial" w:eastAsia="Arial" w:hAnsi="Arial" w:cs="Arial"/>
          <w:w w:val="88"/>
          <w:sz w:val="14"/>
          <w:szCs w:val="14"/>
        </w:rPr>
        <w:t>aliação</w:t>
      </w:r>
      <w:r>
        <w:rPr>
          <w:rFonts w:ascii="Arial" w:eastAsia="Arial" w:hAnsi="Arial" w:cs="Arial"/>
          <w:spacing w:val="3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da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relação </w:t>
      </w:r>
      <w:r>
        <w:rPr>
          <w:rFonts w:ascii="Arial" w:eastAsia="Arial" w:hAnsi="Arial" w:cs="Arial"/>
          <w:w w:val="87"/>
          <w:sz w:val="14"/>
          <w:szCs w:val="14"/>
        </w:rPr>
        <w:t>entre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polimorfismo</w:t>
      </w:r>
      <w:r>
        <w:rPr>
          <w:rFonts w:ascii="Arial" w:eastAsia="Arial" w:hAnsi="Arial" w:cs="Arial"/>
          <w:spacing w:val="15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C677T</w:t>
      </w:r>
      <w:r>
        <w:rPr>
          <w:rFonts w:ascii="Arial" w:eastAsia="Arial" w:hAnsi="Arial" w:cs="Arial"/>
          <w:spacing w:val="3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no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gene</w:t>
      </w:r>
      <w:r>
        <w:rPr>
          <w:rFonts w:ascii="Arial" w:eastAsia="Arial" w:hAnsi="Arial" w:cs="Arial"/>
          <w:spacing w:val="10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para</w:t>
      </w:r>
      <w:r>
        <w:rPr>
          <w:rFonts w:ascii="Arial" w:eastAsia="Arial" w:hAnsi="Arial" w:cs="Arial"/>
          <w:spacing w:val="1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MTHFR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 a concentração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plasmática </w:t>
      </w:r>
      <w:r>
        <w:rPr>
          <w:rFonts w:ascii="Arial" w:eastAsia="Arial" w:hAnsi="Arial" w:cs="Arial"/>
          <w:w w:val="87"/>
          <w:sz w:val="14"/>
          <w:szCs w:val="14"/>
        </w:rPr>
        <w:t>de</w:t>
      </w:r>
      <w:r>
        <w:rPr>
          <w:rFonts w:ascii="Arial" w:eastAsia="Arial" w:hAnsi="Arial" w:cs="Arial"/>
          <w:spacing w:val="-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homocisteína</w:t>
      </w:r>
      <w:r>
        <w:rPr>
          <w:rFonts w:ascii="Arial" w:eastAsia="Arial" w:hAnsi="Arial" w:cs="Arial"/>
          <w:spacing w:val="1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na</w:t>
      </w:r>
      <w:r>
        <w:rPr>
          <w:rFonts w:ascii="Arial" w:eastAsia="Arial" w:hAnsi="Arial" w:cs="Arial"/>
          <w:spacing w:val="-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doença</w:t>
      </w:r>
      <w:r>
        <w:rPr>
          <w:rFonts w:ascii="Arial" w:eastAsia="Arial" w:hAnsi="Arial" w:cs="Arial"/>
          <w:spacing w:val="-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arterial</w:t>
      </w:r>
      <w:r>
        <w:rPr>
          <w:rFonts w:ascii="Arial" w:eastAsia="Arial" w:hAnsi="Arial" w:cs="Arial"/>
          <w:spacing w:val="2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coronariana.</w:t>
      </w:r>
    </w:p>
    <w:p w14:paraId="2DFA09DD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Natale, D.</w:t>
      </w:r>
      <w:r>
        <w:rPr>
          <w:rFonts w:ascii="Arial" w:eastAsia="Arial" w:hAnsi="Arial" w:cs="Arial"/>
          <w:spacing w:val="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a.,</w:t>
      </w:r>
      <w:r>
        <w:rPr>
          <w:rFonts w:ascii="Arial" w:eastAsia="Arial" w:hAnsi="Arial" w:cs="Arial"/>
          <w:spacing w:val="-1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Arighi,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C.</w:t>
      </w:r>
      <w:r>
        <w:rPr>
          <w:rFonts w:ascii="Arial" w:eastAsia="Arial" w:hAnsi="Arial" w:cs="Arial"/>
          <w:spacing w:val="4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N.,</w:t>
      </w:r>
      <w:r>
        <w:rPr>
          <w:rFonts w:ascii="Arial" w:eastAsia="Arial" w:hAnsi="Arial" w:cs="Arial"/>
          <w:spacing w:val="1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Bla</w:t>
      </w:r>
      <w:r>
        <w:rPr>
          <w:rFonts w:ascii="Arial" w:eastAsia="Arial" w:hAnsi="Arial" w:cs="Arial"/>
          <w:spacing w:val="-1"/>
          <w:w w:val="84"/>
          <w:sz w:val="14"/>
          <w:szCs w:val="14"/>
        </w:rPr>
        <w:t>k</w:t>
      </w:r>
      <w:r>
        <w:rPr>
          <w:rFonts w:ascii="Arial" w:eastAsia="Arial" w:hAnsi="Arial" w:cs="Arial"/>
          <w:w w:val="84"/>
          <w:sz w:val="14"/>
          <w:szCs w:val="14"/>
        </w:rPr>
        <w:t>e,</w:t>
      </w:r>
      <w:r>
        <w:rPr>
          <w:rFonts w:ascii="Arial" w:eastAsia="Arial" w:hAnsi="Arial" w:cs="Arial"/>
          <w:spacing w:val="2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J.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a.,</w:t>
      </w:r>
      <w:r>
        <w:rPr>
          <w:rFonts w:ascii="Arial" w:eastAsia="Arial" w:hAnsi="Arial" w:cs="Arial"/>
          <w:spacing w:val="-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et</w:t>
      </w:r>
      <w:r>
        <w:rPr>
          <w:rFonts w:ascii="Arial" w:eastAsia="Arial" w:hAnsi="Arial" w:cs="Arial"/>
          <w:i/>
          <w:spacing w:val="-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al.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(2014).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Protein</w:t>
      </w:r>
      <w:r>
        <w:rPr>
          <w:rFonts w:ascii="Arial" w:eastAsia="Arial" w:hAnsi="Arial" w:cs="Arial"/>
          <w:spacing w:val="-8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Ontology:</w:t>
      </w:r>
      <w:r>
        <w:rPr>
          <w:rFonts w:ascii="Arial" w:eastAsia="Arial" w:hAnsi="Arial" w:cs="Arial"/>
          <w:spacing w:val="1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controlled </w:t>
      </w:r>
      <w:r>
        <w:rPr>
          <w:rFonts w:ascii="Arial" w:eastAsia="Arial" w:hAnsi="Arial" w:cs="Arial"/>
          <w:w w:val="90"/>
          <w:sz w:val="14"/>
          <w:szCs w:val="14"/>
        </w:rPr>
        <w:t>structured</w:t>
      </w:r>
      <w:r>
        <w:rPr>
          <w:rFonts w:ascii="Arial" w:eastAsia="Arial" w:hAnsi="Arial" w:cs="Arial"/>
          <w:spacing w:val="-6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net</w:t>
      </w:r>
      <w:r>
        <w:rPr>
          <w:rFonts w:ascii="Arial" w:eastAsia="Arial" w:hAnsi="Arial" w:cs="Arial"/>
          <w:spacing w:val="-1"/>
          <w:w w:val="90"/>
          <w:sz w:val="14"/>
          <w:szCs w:val="14"/>
        </w:rPr>
        <w:t>w</w:t>
      </w:r>
      <w:r>
        <w:rPr>
          <w:rFonts w:ascii="Arial" w:eastAsia="Arial" w:hAnsi="Arial" w:cs="Arial"/>
          <w:w w:val="90"/>
          <w:sz w:val="14"/>
          <w:szCs w:val="14"/>
        </w:rPr>
        <w:t>ork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protein</w:t>
      </w:r>
      <w:r>
        <w:rPr>
          <w:rFonts w:ascii="Arial" w:eastAsia="Arial" w:hAnsi="Arial" w:cs="Arial"/>
          <w:spacing w:val="2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entities.</w:t>
      </w:r>
      <w:r>
        <w:rPr>
          <w:rFonts w:ascii="Arial" w:eastAsia="Arial" w:hAnsi="Arial" w:cs="Arial"/>
          <w:spacing w:val="3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Nucl.</w:t>
      </w:r>
      <w:r>
        <w:rPr>
          <w:rFonts w:ascii="Arial" w:eastAsia="Arial" w:hAnsi="Arial" w:cs="Arial"/>
          <w:i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42</w:t>
      </w:r>
      <w:r>
        <w:rPr>
          <w:rFonts w:ascii="Arial" w:eastAsia="Arial" w:hAnsi="Arial" w:cs="Arial"/>
          <w:w w:val="86"/>
          <w:sz w:val="14"/>
          <w:szCs w:val="14"/>
        </w:rPr>
        <w:t xml:space="preserve">(D1), 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415–421.</w:t>
      </w:r>
    </w:p>
    <w:p w14:paraId="6C592AB0" w14:textId="77777777" w:rsidR="00B77D6E" w:rsidRDefault="00D6358D">
      <w:pPr>
        <w:spacing w:after="0" w:line="267" w:lineRule="auto"/>
        <w:ind w:left="2083" w:right="-2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NCBI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Resource</w:t>
      </w:r>
      <w:r>
        <w:rPr>
          <w:rFonts w:ascii="Arial" w:eastAsia="Arial" w:hAnsi="Arial" w:cs="Arial"/>
          <w:spacing w:val="-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Coordinators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(2015).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Database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resources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National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Center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14"/>
          <w:szCs w:val="14"/>
        </w:rPr>
        <w:t xml:space="preserve">for </w:t>
      </w:r>
      <w:r>
        <w:rPr>
          <w:rFonts w:ascii="Arial" w:eastAsia="Arial" w:hAnsi="Arial" w:cs="Arial"/>
          <w:w w:val="93"/>
          <w:sz w:val="14"/>
          <w:szCs w:val="14"/>
        </w:rPr>
        <w:t>Biotechnology</w:t>
      </w:r>
      <w:r>
        <w:rPr>
          <w:rFonts w:ascii="Arial" w:eastAsia="Arial" w:hAnsi="Arial" w:cs="Arial"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Information.</w:t>
      </w:r>
      <w:r>
        <w:rPr>
          <w:rFonts w:ascii="Arial" w:eastAsia="Arial" w:hAnsi="Arial" w:cs="Arial"/>
          <w:spacing w:val="-1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2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Acids</w:t>
      </w:r>
      <w:r>
        <w:rPr>
          <w:rFonts w:ascii="Arial" w:eastAsia="Arial" w:hAnsi="Arial" w:cs="Arial"/>
          <w:i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Resea</w:t>
      </w:r>
      <w:r>
        <w:rPr>
          <w:rFonts w:ascii="Arial" w:eastAsia="Arial" w:hAnsi="Arial" w:cs="Arial"/>
          <w:i/>
          <w:spacing w:val="-4"/>
          <w:w w:val="86"/>
          <w:sz w:val="14"/>
          <w:szCs w:val="14"/>
        </w:rPr>
        <w:t>r</w:t>
      </w:r>
      <w:r>
        <w:rPr>
          <w:rFonts w:ascii="Arial" w:eastAsia="Arial" w:hAnsi="Arial" w:cs="Arial"/>
          <w:i/>
          <w:spacing w:val="-2"/>
          <w:w w:val="86"/>
          <w:sz w:val="14"/>
          <w:szCs w:val="14"/>
        </w:rPr>
        <w:t>c</w:t>
      </w:r>
      <w:r>
        <w:rPr>
          <w:rFonts w:ascii="Arial" w:eastAsia="Arial" w:hAnsi="Arial" w:cs="Arial"/>
          <w:i/>
          <w:spacing w:val="1"/>
          <w:w w:val="86"/>
          <w:sz w:val="14"/>
          <w:szCs w:val="14"/>
        </w:rPr>
        <w:t>h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43</w:t>
      </w:r>
      <w:r>
        <w:rPr>
          <w:rFonts w:ascii="Arial" w:eastAsia="Arial" w:hAnsi="Arial" w:cs="Arial"/>
          <w:w w:val="86"/>
          <w:sz w:val="14"/>
          <w:szCs w:val="14"/>
        </w:rPr>
        <w:t>(Database</w:t>
      </w:r>
      <w:r>
        <w:rPr>
          <w:rFonts w:ascii="Arial" w:eastAsia="Arial" w:hAnsi="Arial" w:cs="Arial"/>
          <w:spacing w:val="-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issue),</w:t>
      </w:r>
      <w:r>
        <w:rPr>
          <w:rFonts w:ascii="Arial" w:eastAsia="Arial" w:hAnsi="Arial" w:cs="Arial"/>
          <w:spacing w:val="-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 xml:space="preserve">D6–D17. </w:t>
      </w:r>
      <w:r>
        <w:rPr>
          <w:rFonts w:ascii="Arial" w:eastAsia="Arial" w:hAnsi="Arial" w:cs="Arial"/>
          <w:w w:val="80"/>
          <w:sz w:val="14"/>
          <w:szCs w:val="14"/>
        </w:rPr>
        <w:t>Pease,</w:t>
      </w:r>
      <w:r>
        <w:rPr>
          <w:rFonts w:ascii="Arial" w:eastAsia="Arial" w:hAnsi="Arial" w:cs="Arial"/>
          <w:spacing w:val="29"/>
          <w:w w:val="8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Niles, I.,</w:t>
      </w:r>
      <w:r>
        <w:rPr>
          <w:rFonts w:ascii="Arial" w:eastAsia="Arial" w:hAnsi="Arial" w:cs="Arial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Li,</w:t>
      </w:r>
      <w:r>
        <w:rPr>
          <w:rFonts w:ascii="Arial" w:eastAsia="Arial" w:hAnsi="Arial" w:cs="Arial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w w:val="81"/>
          <w:sz w:val="14"/>
          <w:szCs w:val="14"/>
        </w:rPr>
        <w:t>J.</w:t>
      </w:r>
      <w:r>
        <w:rPr>
          <w:rFonts w:ascii="Arial" w:eastAsia="Arial" w:hAnsi="Arial" w:cs="Arial"/>
          <w:spacing w:val="20"/>
          <w:w w:val="8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(2002).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Suggested</w:t>
      </w:r>
      <w:r>
        <w:rPr>
          <w:rFonts w:ascii="Arial" w:eastAsia="Arial" w:hAnsi="Arial" w:cs="Arial"/>
          <w:spacing w:val="19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Upper</w:t>
      </w:r>
      <w:r>
        <w:rPr>
          <w:rFonts w:ascii="Arial" w:eastAsia="Arial" w:hAnsi="Arial" w:cs="Arial"/>
          <w:spacing w:val="4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Me</w:t>
      </w:r>
      <w:r>
        <w:rPr>
          <w:rFonts w:ascii="Arial" w:eastAsia="Arial" w:hAnsi="Arial" w:cs="Arial"/>
          <w:spacing w:val="-3"/>
          <w:w w:val="94"/>
          <w:sz w:val="14"/>
          <w:szCs w:val="14"/>
        </w:rPr>
        <w:t>r</w:t>
      </w:r>
      <w:r>
        <w:rPr>
          <w:rFonts w:ascii="Arial" w:eastAsia="Arial" w:hAnsi="Arial" w:cs="Arial"/>
          <w:w w:val="94"/>
          <w:sz w:val="14"/>
          <w:szCs w:val="14"/>
        </w:rPr>
        <w:t>ged</w:t>
      </w:r>
      <w:r>
        <w:rPr>
          <w:rFonts w:ascii="Arial" w:eastAsia="Arial" w:hAnsi="Arial" w:cs="Arial"/>
          <w:spacing w:val="1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 xml:space="preserve">Ontology: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La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r</w:t>
      </w:r>
      <w:r>
        <w:rPr>
          <w:rFonts w:ascii="Arial" w:eastAsia="Arial" w:hAnsi="Arial" w:cs="Arial"/>
          <w:w w:val="92"/>
          <w:sz w:val="14"/>
          <w:szCs w:val="14"/>
        </w:rPr>
        <w:t>ge Ontology</w:t>
      </w:r>
      <w:r>
        <w:rPr>
          <w:rFonts w:ascii="Arial" w:eastAsia="Arial" w:hAnsi="Arial" w:cs="Arial"/>
          <w:spacing w:val="18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the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Semantic</w:t>
      </w:r>
      <w:r>
        <w:rPr>
          <w:rFonts w:ascii="Arial" w:eastAsia="Arial" w:hAnsi="Arial" w:cs="Arial"/>
          <w:spacing w:val="1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eb</w:t>
      </w:r>
      <w:r>
        <w:rPr>
          <w:rFonts w:ascii="Arial" w:eastAsia="Arial" w:hAnsi="Arial" w:cs="Arial"/>
          <w:spacing w:val="1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its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Applications. 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>T</w:t>
      </w:r>
      <w:r>
        <w:rPr>
          <w:rFonts w:ascii="Arial" w:eastAsia="Arial" w:hAnsi="Arial" w:cs="Arial"/>
          <w:w w:val="90"/>
          <w:sz w:val="14"/>
          <w:szCs w:val="14"/>
        </w:rPr>
        <w:t>echnical</w:t>
      </w:r>
      <w:r>
        <w:rPr>
          <w:rFonts w:ascii="Arial" w:eastAsia="Arial" w:hAnsi="Arial" w:cs="Arial"/>
          <w:spacing w:val="1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report,</w:t>
      </w:r>
    </w:p>
    <w:p w14:paraId="33C7A61D" w14:textId="77777777" w:rsidR="00B77D6E" w:rsidRDefault="00D6358D">
      <w:pPr>
        <w:spacing w:after="0" w:line="240" w:lineRule="auto"/>
        <w:ind w:left="223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7"/>
          <w:sz w:val="14"/>
          <w:szCs w:val="14"/>
        </w:rPr>
        <w:t>AAAI.</w:t>
      </w:r>
    </w:p>
    <w:p w14:paraId="0D3C69E6" w14:textId="77777777" w:rsidR="00B77D6E" w:rsidRDefault="00D6358D">
      <w:pPr>
        <w:spacing w:before="18" w:after="0" w:line="240" w:lineRule="auto"/>
        <w:ind w:left="2076" w:right="-5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Poggi,</w:t>
      </w:r>
      <w:r>
        <w:rPr>
          <w:rFonts w:ascii="Arial" w:eastAsia="Arial" w:hAnsi="Arial" w:cs="Arial"/>
          <w:spacing w:val="2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Lembo,</w:t>
      </w:r>
      <w:r>
        <w:rPr>
          <w:rFonts w:ascii="Arial" w:eastAsia="Arial" w:hAnsi="Arial" w:cs="Arial"/>
          <w:spacing w:val="2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Cal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>v</w:t>
      </w:r>
      <w:r>
        <w:rPr>
          <w:rFonts w:ascii="Arial" w:eastAsia="Arial" w:hAnsi="Arial" w:cs="Arial"/>
          <w:w w:val="86"/>
          <w:sz w:val="14"/>
          <w:szCs w:val="14"/>
        </w:rPr>
        <w:t>anese,</w:t>
      </w:r>
      <w:r>
        <w:rPr>
          <w:rFonts w:ascii="Arial" w:eastAsia="Arial" w:hAnsi="Arial" w:cs="Arial"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(2008).</w:t>
      </w:r>
      <w:r>
        <w:rPr>
          <w:rFonts w:ascii="Arial" w:eastAsia="Arial" w:hAnsi="Arial" w:cs="Arial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Linking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data</w:t>
      </w:r>
      <w:r>
        <w:rPr>
          <w:rFonts w:ascii="Arial" w:eastAsia="Arial" w:hAnsi="Arial" w:cs="Arial"/>
          <w:spacing w:val="19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ontologies.</w:t>
      </w:r>
    </w:p>
    <w:p w14:paraId="61B75B58" w14:textId="77777777" w:rsidR="00B77D6E" w:rsidRDefault="00D6358D">
      <w:pPr>
        <w:spacing w:before="18" w:after="0" w:line="240" w:lineRule="auto"/>
        <w:ind w:left="2232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9"/>
          <w:sz w:val="14"/>
          <w:szCs w:val="14"/>
        </w:rPr>
        <w:t>LNC</w:t>
      </w:r>
      <w:r>
        <w:rPr>
          <w:rFonts w:ascii="Arial" w:eastAsia="Arial" w:hAnsi="Arial" w:cs="Arial"/>
          <w:i/>
          <w:spacing w:val="4"/>
          <w:w w:val="89"/>
          <w:sz w:val="14"/>
          <w:szCs w:val="14"/>
        </w:rPr>
        <w:t>S</w:t>
      </w:r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9"/>
          <w:sz w:val="14"/>
          <w:szCs w:val="14"/>
        </w:rPr>
        <w:t>4900</w:t>
      </w:r>
      <w:r>
        <w:rPr>
          <w:rFonts w:ascii="Arial" w:eastAsia="Arial" w:hAnsi="Arial" w:cs="Arial"/>
          <w:w w:val="89"/>
          <w:sz w:val="14"/>
          <w:szCs w:val="14"/>
        </w:rPr>
        <w:t xml:space="preserve">, </w:t>
      </w:r>
      <w:r>
        <w:rPr>
          <w:rFonts w:ascii="Arial" w:eastAsia="Arial" w:hAnsi="Arial" w:cs="Arial"/>
          <w:sz w:val="14"/>
          <w:szCs w:val="14"/>
        </w:rPr>
        <w:t>133–173.</w:t>
      </w:r>
    </w:p>
    <w:p w14:paraId="5238210D" w14:textId="77777777" w:rsidR="00B77D6E" w:rsidRDefault="00D6358D">
      <w:pPr>
        <w:spacing w:before="18"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4"/>
          <w:sz w:val="14"/>
          <w:szCs w:val="14"/>
        </w:rPr>
        <w:t>Prestes,</w:t>
      </w:r>
      <w:r>
        <w:rPr>
          <w:rFonts w:ascii="Arial" w:eastAsia="Arial" w:hAnsi="Arial" w:cs="Arial"/>
          <w:spacing w:val="-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E.,</w:t>
      </w:r>
      <w:r>
        <w:rPr>
          <w:rFonts w:ascii="Arial" w:eastAsia="Arial" w:hAnsi="Arial" w:cs="Arial"/>
          <w:spacing w:val="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Carbonera,</w:t>
      </w:r>
      <w:r>
        <w:rPr>
          <w:rFonts w:ascii="Arial" w:eastAsia="Arial" w:hAnsi="Arial" w:cs="Arial"/>
          <w:spacing w:val="1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J.</w:t>
      </w:r>
      <w:r>
        <w:rPr>
          <w:rFonts w:ascii="Arial" w:eastAsia="Arial" w:hAnsi="Arial" w:cs="Arial"/>
          <w:spacing w:val="-8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Rama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Fiorini, </w:t>
      </w:r>
      <w:r>
        <w:rPr>
          <w:rFonts w:ascii="Arial" w:eastAsia="Arial" w:hAnsi="Arial" w:cs="Arial"/>
          <w:spacing w:val="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S.,</w:t>
      </w:r>
      <w:r>
        <w:rPr>
          <w:rFonts w:ascii="Arial" w:eastAsia="Arial" w:hAnsi="Arial" w:cs="Arial"/>
          <w:spacing w:val="1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et</w:t>
      </w:r>
      <w:r>
        <w:rPr>
          <w:rFonts w:ascii="Arial" w:eastAsia="Arial" w:hAnsi="Arial" w:cs="Arial"/>
          <w:i/>
          <w:spacing w:val="-2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4"/>
          <w:sz w:val="14"/>
          <w:szCs w:val="14"/>
        </w:rPr>
        <w:t>al.</w:t>
      </w:r>
      <w:r>
        <w:rPr>
          <w:rFonts w:ascii="Arial" w:eastAsia="Arial" w:hAnsi="Arial" w:cs="Arial"/>
          <w:i/>
          <w:spacing w:val="13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 xml:space="preserve">(2013). </w:t>
      </w:r>
      <w:r>
        <w:rPr>
          <w:rFonts w:ascii="Arial" w:eastAsia="Arial" w:hAnsi="Arial" w:cs="Arial"/>
          <w:spacing w:val="2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4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4"/>
          <w:sz w:val="14"/>
          <w:szCs w:val="14"/>
        </w:rPr>
        <w:t>w</w:t>
      </w:r>
      <w:r>
        <w:rPr>
          <w:rFonts w:ascii="Arial" w:eastAsia="Arial" w:hAnsi="Arial" w:cs="Arial"/>
          <w:w w:val="84"/>
          <w:sz w:val="14"/>
          <w:szCs w:val="14"/>
        </w:rPr>
        <w:t>ards</w:t>
      </w:r>
      <w:r>
        <w:rPr>
          <w:rFonts w:ascii="Arial" w:eastAsia="Arial" w:hAnsi="Arial" w:cs="Arial"/>
          <w:spacing w:val="27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a</w:t>
      </w:r>
      <w:r>
        <w:rPr>
          <w:rFonts w:ascii="Arial" w:eastAsia="Arial" w:hAnsi="Arial" w:cs="Arial"/>
          <w:spacing w:val="-9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>core</w:t>
      </w:r>
      <w:r>
        <w:rPr>
          <w:rFonts w:ascii="Arial" w:eastAsia="Arial" w:hAnsi="Arial" w:cs="Arial"/>
          <w:spacing w:val="6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ontology 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robotics</w:t>
      </w:r>
      <w:r>
        <w:rPr>
          <w:rFonts w:ascii="Arial" w:eastAsia="Arial" w:hAnsi="Arial" w:cs="Arial"/>
          <w:spacing w:val="2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automation. </w:t>
      </w:r>
      <w:r>
        <w:rPr>
          <w:rFonts w:ascii="Arial" w:eastAsia="Arial" w:hAnsi="Arial" w:cs="Arial"/>
          <w:spacing w:val="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Ro</w:t>
      </w:r>
      <w:r>
        <w:rPr>
          <w:rFonts w:ascii="Arial" w:eastAsia="Arial" w:hAnsi="Arial" w:cs="Arial"/>
          <w:i/>
          <w:spacing w:val="-5"/>
          <w:w w:val="86"/>
          <w:sz w:val="14"/>
          <w:szCs w:val="14"/>
        </w:rPr>
        <w:t>b</w:t>
      </w:r>
      <w:r>
        <w:rPr>
          <w:rFonts w:ascii="Arial" w:eastAsia="Arial" w:hAnsi="Arial" w:cs="Arial"/>
          <w:i/>
          <w:w w:val="86"/>
          <w:sz w:val="14"/>
          <w:szCs w:val="14"/>
        </w:rPr>
        <w:t>.</w:t>
      </w:r>
      <w:r>
        <w:rPr>
          <w:rFonts w:ascii="Arial" w:eastAsia="Arial" w:hAnsi="Arial" w:cs="Arial"/>
          <w:i/>
          <w:spacing w:val="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w w:val="86"/>
          <w:sz w:val="14"/>
          <w:szCs w:val="14"/>
        </w:rPr>
        <w:t>A</w:t>
      </w:r>
      <w:r>
        <w:rPr>
          <w:rFonts w:ascii="Arial" w:eastAsia="Arial" w:hAnsi="Arial" w:cs="Arial"/>
          <w:i/>
          <w:w w:val="86"/>
          <w:sz w:val="14"/>
          <w:szCs w:val="14"/>
        </w:rPr>
        <w:t>uton.</w:t>
      </w:r>
      <w:r>
        <w:rPr>
          <w:rFonts w:ascii="Arial" w:eastAsia="Arial" w:hAnsi="Arial" w:cs="Arial"/>
          <w:i/>
          <w:spacing w:val="1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Syst.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61</w:t>
      </w:r>
      <w:r>
        <w:rPr>
          <w:rFonts w:ascii="Arial" w:eastAsia="Arial" w:hAnsi="Arial" w:cs="Arial"/>
          <w:w w:val="86"/>
          <w:sz w:val="14"/>
          <w:szCs w:val="14"/>
        </w:rPr>
        <w:t>(11),</w:t>
      </w:r>
      <w:r>
        <w:rPr>
          <w:rFonts w:ascii="Arial" w:eastAsia="Arial" w:hAnsi="Arial" w:cs="Arial"/>
          <w:spacing w:val="2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1193–1204.</w:t>
      </w:r>
    </w:p>
    <w:p w14:paraId="4E58C0A5" w14:textId="77777777" w:rsidR="00B77D6E" w:rsidRDefault="00D6358D">
      <w:pPr>
        <w:spacing w:after="0" w:line="267" w:lineRule="auto"/>
        <w:ind w:left="2096" w:right="-3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Recto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(2008).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Barriers,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approaches</w:t>
      </w:r>
      <w:r>
        <w:rPr>
          <w:rFonts w:ascii="Arial" w:eastAsia="Arial" w:hAnsi="Arial" w:cs="Arial"/>
          <w:spacing w:val="3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and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research</w:t>
      </w:r>
      <w:r>
        <w:rPr>
          <w:rFonts w:ascii="Arial" w:eastAsia="Arial" w:hAnsi="Arial" w:cs="Arial"/>
          <w:spacing w:val="3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priorities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24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int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e</w:t>
      </w:r>
      <w:r>
        <w:rPr>
          <w:rFonts w:ascii="Arial" w:eastAsia="Arial" w:hAnsi="Arial" w:cs="Arial"/>
          <w:w w:val="92"/>
          <w:sz w:val="14"/>
          <w:szCs w:val="14"/>
        </w:rPr>
        <w:t xml:space="preserve">grating </w:t>
      </w:r>
      <w:r>
        <w:rPr>
          <w:rFonts w:ascii="Arial" w:eastAsia="Arial" w:hAnsi="Arial" w:cs="Arial"/>
          <w:w w:val="90"/>
          <w:sz w:val="14"/>
          <w:szCs w:val="14"/>
        </w:rPr>
        <w:t>biomedical</w:t>
      </w:r>
      <w:r>
        <w:rPr>
          <w:rFonts w:ascii="Arial" w:eastAsia="Arial" w:hAnsi="Arial" w:cs="Arial"/>
          <w:spacing w:val="13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ontologies.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0"/>
          <w:sz w:val="14"/>
          <w:szCs w:val="14"/>
        </w:rPr>
        <w:t>T</w:t>
      </w:r>
      <w:r>
        <w:rPr>
          <w:rFonts w:ascii="Arial" w:eastAsia="Arial" w:hAnsi="Arial" w:cs="Arial"/>
          <w:w w:val="90"/>
          <w:sz w:val="14"/>
          <w:szCs w:val="14"/>
        </w:rPr>
        <w:t>echnical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report, </w:t>
      </w:r>
      <w:r>
        <w:rPr>
          <w:rFonts w:ascii="Arial" w:eastAsia="Arial" w:hAnsi="Arial" w:cs="Arial"/>
          <w:sz w:val="14"/>
          <w:szCs w:val="14"/>
        </w:rPr>
        <w:t>EU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Semantic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Health</w:t>
      </w:r>
      <w:r>
        <w:rPr>
          <w:rFonts w:ascii="Arial" w:eastAsia="Arial" w:hAnsi="Arial" w:cs="Arial"/>
          <w:spacing w:val="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Support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96"/>
          <w:sz w:val="14"/>
          <w:szCs w:val="14"/>
        </w:rPr>
        <w:t xml:space="preserve">Action. </w:t>
      </w:r>
      <w:r>
        <w:rPr>
          <w:rFonts w:ascii="Arial" w:eastAsia="Arial" w:hAnsi="Arial" w:cs="Arial"/>
          <w:w w:val="86"/>
          <w:sz w:val="14"/>
          <w:szCs w:val="14"/>
        </w:rPr>
        <w:t>Santana,</w:t>
      </w:r>
      <w:r>
        <w:rPr>
          <w:rFonts w:ascii="Arial" w:eastAsia="Arial" w:hAnsi="Arial" w:cs="Arial"/>
          <w:spacing w:val="-1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>F</w:t>
      </w:r>
      <w:r>
        <w:rPr>
          <w:rFonts w:ascii="Arial" w:eastAsia="Arial" w:hAnsi="Arial" w:cs="Arial"/>
          <w:w w:val="86"/>
          <w:sz w:val="14"/>
          <w:szCs w:val="14"/>
        </w:rPr>
        <w:t>.,</w:t>
      </w:r>
      <w:r>
        <w:rPr>
          <w:rFonts w:ascii="Arial" w:eastAsia="Arial" w:hAnsi="Arial" w:cs="Arial"/>
          <w:spacing w:val="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Schobe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Medeiros,</w:t>
      </w:r>
      <w:r>
        <w:rPr>
          <w:rFonts w:ascii="Arial" w:eastAsia="Arial" w:hAnsi="Arial" w:cs="Arial"/>
          <w:spacing w:val="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Z.,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Freitas,</w:t>
      </w:r>
      <w:r>
        <w:rPr>
          <w:rFonts w:ascii="Arial" w:eastAsia="Arial" w:hAnsi="Arial" w:cs="Arial"/>
          <w:spacing w:val="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.,</w:t>
      </w:r>
      <w:r>
        <w:rPr>
          <w:rFonts w:ascii="Arial" w:eastAsia="Arial" w:hAnsi="Arial" w:cs="Arial"/>
          <w:spacing w:val="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Schulz,</w:t>
      </w:r>
      <w:r>
        <w:rPr>
          <w:rFonts w:ascii="Arial" w:eastAsia="Arial" w:hAnsi="Arial" w:cs="Arial"/>
          <w:spacing w:val="1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S.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(2011).</w:t>
      </w:r>
      <w:r>
        <w:rPr>
          <w:rFonts w:ascii="Arial" w:eastAsia="Arial" w:hAnsi="Arial" w:cs="Arial"/>
          <w:spacing w:val="2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Ontology</w:t>
      </w:r>
    </w:p>
    <w:p w14:paraId="3DE35A60" w14:textId="77777777" w:rsidR="00B77D6E" w:rsidRDefault="00D6358D">
      <w:pPr>
        <w:spacing w:after="0" w:line="267" w:lineRule="auto"/>
        <w:ind w:left="2232" w:right="-44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7"/>
          <w:sz w:val="14"/>
          <w:szCs w:val="14"/>
        </w:rPr>
        <w:t>patterns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ta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b</w:t>
      </w:r>
      <w:r>
        <w:rPr>
          <w:rFonts w:ascii="Arial" w:eastAsia="Arial" w:hAnsi="Arial" w:cs="Arial"/>
          <w:w w:val="87"/>
          <w:sz w:val="14"/>
          <w:szCs w:val="14"/>
        </w:rPr>
        <w:t>ular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representations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biomedical</w:t>
      </w:r>
      <w:r>
        <w:rPr>
          <w:rFonts w:ascii="Arial" w:eastAsia="Arial" w:hAnsi="Arial" w:cs="Arial"/>
          <w:spacing w:val="2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kn</w:t>
      </w:r>
      <w:r>
        <w:rPr>
          <w:rFonts w:ascii="Arial" w:eastAsia="Arial" w:hAnsi="Arial" w:cs="Arial"/>
          <w:spacing w:val="-3"/>
          <w:w w:val="88"/>
          <w:sz w:val="14"/>
          <w:szCs w:val="14"/>
        </w:rPr>
        <w:t>o</w:t>
      </w:r>
      <w:r>
        <w:rPr>
          <w:rFonts w:ascii="Arial" w:eastAsia="Arial" w:hAnsi="Arial" w:cs="Arial"/>
          <w:w w:val="88"/>
          <w:sz w:val="14"/>
          <w:szCs w:val="14"/>
        </w:rPr>
        <w:t>wledge</w:t>
      </w:r>
      <w:r>
        <w:rPr>
          <w:rFonts w:ascii="Arial" w:eastAsia="Arial" w:hAnsi="Arial" w:cs="Arial"/>
          <w:spacing w:val="1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on</w:t>
      </w:r>
      <w:r>
        <w:rPr>
          <w:rFonts w:ascii="Arial" w:eastAsia="Arial" w:hAnsi="Arial" w:cs="Arial"/>
          <w:spacing w:val="-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n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e</w:t>
      </w:r>
      <w:r>
        <w:rPr>
          <w:rFonts w:ascii="Arial" w:eastAsia="Arial" w:hAnsi="Arial" w:cs="Arial"/>
          <w:w w:val="88"/>
          <w:sz w:val="14"/>
          <w:szCs w:val="14"/>
        </w:rPr>
        <w:t>glected</w:t>
      </w:r>
      <w:r>
        <w:rPr>
          <w:rFonts w:ascii="Arial" w:eastAsia="Arial" w:hAnsi="Arial" w:cs="Arial"/>
          <w:spacing w:val="-7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tropical </w:t>
      </w:r>
      <w:r>
        <w:rPr>
          <w:rFonts w:ascii="Arial" w:eastAsia="Arial" w:hAnsi="Arial" w:cs="Arial"/>
          <w:w w:val="83"/>
          <w:sz w:val="14"/>
          <w:szCs w:val="14"/>
        </w:rPr>
        <w:t>diseases.</w:t>
      </w:r>
      <w:r>
        <w:rPr>
          <w:rFonts w:ascii="Arial" w:eastAsia="Arial" w:hAnsi="Arial" w:cs="Arial"/>
          <w:spacing w:val="15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91"/>
          <w:sz w:val="14"/>
          <w:szCs w:val="14"/>
        </w:rPr>
        <w:t>s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2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27</w:t>
      </w:r>
      <w:r>
        <w:rPr>
          <w:rFonts w:ascii="Arial" w:eastAsia="Arial" w:hAnsi="Arial" w:cs="Arial"/>
          <w:w w:val="91"/>
          <w:sz w:val="14"/>
          <w:szCs w:val="14"/>
        </w:rPr>
        <w:t>(13),</w:t>
      </w:r>
      <w:r>
        <w:rPr>
          <w:rFonts w:ascii="Arial" w:eastAsia="Arial" w:hAnsi="Arial" w:cs="Arial"/>
          <w:spacing w:val="-1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i349–i356.</w:t>
      </w:r>
    </w:p>
    <w:p w14:paraId="560EE5F2" w14:textId="77777777" w:rsidR="00B77D6E" w:rsidRDefault="00D6358D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6"/>
          <w:sz w:val="14"/>
          <w:szCs w:val="14"/>
        </w:rPr>
        <w:t>Schobe</w:t>
      </w:r>
      <w:r>
        <w:rPr>
          <w:rFonts w:ascii="Arial" w:eastAsia="Arial" w:hAnsi="Arial" w:cs="Arial"/>
          <w:spacing w:val="-5"/>
          <w:w w:val="86"/>
          <w:sz w:val="14"/>
          <w:szCs w:val="14"/>
        </w:rPr>
        <w:t>r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D.,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Smith,</w:t>
      </w:r>
      <w:r>
        <w:rPr>
          <w:rFonts w:ascii="Arial" w:eastAsia="Arial" w:hAnsi="Arial" w:cs="Arial"/>
          <w:spacing w:val="2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B.,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L</w:t>
      </w:r>
      <w:r>
        <w:rPr>
          <w:rFonts w:ascii="Arial" w:eastAsia="Arial" w:hAnsi="Arial" w:cs="Arial"/>
          <w:spacing w:val="-3"/>
          <w:w w:val="86"/>
          <w:sz w:val="14"/>
          <w:szCs w:val="14"/>
        </w:rPr>
        <w:t>e</w:t>
      </w:r>
      <w:r>
        <w:rPr>
          <w:rFonts w:ascii="Arial" w:eastAsia="Arial" w:hAnsi="Arial" w:cs="Arial"/>
          <w:w w:val="86"/>
          <w:sz w:val="14"/>
          <w:szCs w:val="14"/>
        </w:rPr>
        <w:t>wis,</w:t>
      </w:r>
      <w:r>
        <w:rPr>
          <w:rFonts w:ascii="Arial" w:eastAsia="Arial" w:hAnsi="Arial" w:cs="Arial"/>
          <w:spacing w:val="2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S.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E.,</w:t>
      </w:r>
      <w:r>
        <w:rPr>
          <w:rFonts w:ascii="Arial" w:eastAsia="Arial" w:hAnsi="Arial" w:cs="Arial"/>
          <w:spacing w:val="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et</w:t>
      </w:r>
      <w:r>
        <w:rPr>
          <w:rFonts w:ascii="Arial" w:eastAsia="Arial" w:hAnsi="Arial" w:cs="Arial"/>
          <w:i/>
          <w:spacing w:val="-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al.</w:t>
      </w:r>
      <w:r>
        <w:rPr>
          <w:rFonts w:ascii="Arial" w:eastAsia="Arial" w:hAnsi="Arial" w:cs="Arial"/>
          <w:i/>
          <w:spacing w:val="8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(2009).</w:t>
      </w:r>
      <w:r>
        <w:rPr>
          <w:rFonts w:ascii="Arial" w:eastAsia="Arial" w:hAnsi="Arial" w:cs="Arial"/>
          <w:spacing w:val="2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Sur</w:t>
      </w:r>
      <w:r>
        <w:rPr>
          <w:rFonts w:ascii="Arial" w:eastAsia="Arial" w:hAnsi="Arial" w:cs="Arial"/>
          <w:spacing w:val="-2"/>
          <w:w w:val="86"/>
          <w:sz w:val="14"/>
          <w:szCs w:val="14"/>
        </w:rPr>
        <w:t>ve</w:t>
      </w:r>
      <w:r>
        <w:rPr>
          <w:rFonts w:ascii="Arial" w:eastAsia="Arial" w:hAnsi="Arial" w:cs="Arial"/>
          <w:w w:val="86"/>
          <w:sz w:val="14"/>
          <w:szCs w:val="14"/>
        </w:rPr>
        <w:t>y-based</w:t>
      </w:r>
      <w:r>
        <w:rPr>
          <w:rFonts w:ascii="Arial" w:eastAsia="Arial" w:hAnsi="Arial" w:cs="Arial"/>
          <w:spacing w:val="7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naming</w:t>
      </w:r>
      <w:r>
        <w:rPr>
          <w:rFonts w:ascii="Arial" w:eastAsia="Arial" w:hAnsi="Arial" w:cs="Arial"/>
          <w:spacing w:val="1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co</w:t>
      </w:r>
      <w:r>
        <w:rPr>
          <w:rFonts w:ascii="Arial" w:eastAsia="Arial" w:hAnsi="Arial" w:cs="Arial"/>
          <w:spacing w:val="-6"/>
          <w:w w:val="89"/>
          <w:sz w:val="14"/>
          <w:szCs w:val="14"/>
        </w:rPr>
        <w:t>n</w:t>
      </w:r>
      <w:r>
        <w:rPr>
          <w:rFonts w:ascii="Arial" w:eastAsia="Arial" w:hAnsi="Arial" w:cs="Arial"/>
          <w:spacing w:val="-2"/>
          <w:w w:val="9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entions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82"/>
          <w:sz w:val="14"/>
          <w:szCs w:val="14"/>
        </w:rPr>
        <w:t>use</w:t>
      </w:r>
      <w:r>
        <w:rPr>
          <w:rFonts w:ascii="Arial" w:eastAsia="Arial" w:hAnsi="Arial" w:cs="Arial"/>
          <w:spacing w:val="3"/>
          <w:w w:val="8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OBO</w:t>
      </w:r>
      <w:r>
        <w:rPr>
          <w:rFonts w:ascii="Arial" w:eastAsia="Arial" w:hAnsi="Arial" w:cs="Arial"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>F</w:t>
      </w:r>
      <w:r>
        <w:rPr>
          <w:rFonts w:ascii="Arial" w:eastAsia="Arial" w:hAnsi="Arial" w:cs="Arial"/>
          <w:w w:val="91"/>
          <w:sz w:val="14"/>
          <w:szCs w:val="14"/>
        </w:rPr>
        <w:t>oundry</w:t>
      </w:r>
      <w:r>
        <w:rPr>
          <w:rFonts w:ascii="Arial" w:eastAsia="Arial" w:hAnsi="Arial" w:cs="Arial"/>
          <w:spacing w:val="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ontology</w:t>
      </w:r>
      <w:r>
        <w:rPr>
          <w:rFonts w:ascii="Arial" w:eastAsia="Arial" w:hAnsi="Arial" w:cs="Arial"/>
          <w:spacing w:val="1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>v</w:t>
      </w:r>
      <w:r>
        <w:rPr>
          <w:rFonts w:ascii="Arial" w:eastAsia="Arial" w:hAnsi="Arial" w:cs="Arial"/>
          <w:w w:val="91"/>
          <w:sz w:val="14"/>
          <w:szCs w:val="14"/>
        </w:rPr>
        <w:t xml:space="preserve">elopment. </w:t>
      </w:r>
      <w:r>
        <w:rPr>
          <w:rFonts w:ascii="Arial" w:eastAsia="Arial" w:hAnsi="Arial" w:cs="Arial"/>
          <w:i/>
          <w:w w:val="91"/>
          <w:sz w:val="14"/>
          <w:szCs w:val="14"/>
        </w:rPr>
        <w:t>BMC</w:t>
      </w:r>
      <w:r>
        <w:rPr>
          <w:rFonts w:ascii="Arial" w:eastAsia="Arial" w:hAnsi="Arial" w:cs="Arial"/>
          <w:i/>
          <w:spacing w:val="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91"/>
          <w:sz w:val="14"/>
          <w:szCs w:val="14"/>
        </w:rPr>
        <w:t>s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25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1"/>
          <w:sz w:val="14"/>
          <w:szCs w:val="14"/>
        </w:rPr>
        <w:t>10</w:t>
      </w:r>
      <w:r>
        <w:rPr>
          <w:rFonts w:ascii="Arial" w:eastAsia="Arial" w:hAnsi="Arial" w:cs="Arial"/>
          <w:w w:val="91"/>
          <w:sz w:val="14"/>
          <w:szCs w:val="14"/>
        </w:rPr>
        <w:t>,</w:t>
      </w:r>
      <w:r>
        <w:rPr>
          <w:rFonts w:ascii="Arial" w:eastAsia="Arial" w:hAnsi="Arial" w:cs="Arial"/>
          <w:spacing w:val="-4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125.</w:t>
      </w:r>
    </w:p>
    <w:p w14:paraId="14986349" w14:textId="77777777" w:rsidR="00B77D6E" w:rsidRDefault="00D6358D">
      <w:pPr>
        <w:spacing w:before="36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w w:val="87"/>
          <w:sz w:val="14"/>
          <w:szCs w:val="14"/>
        </w:rPr>
        <w:lastRenderedPageBreak/>
        <w:t>Schulz,</w:t>
      </w:r>
      <w:r>
        <w:rPr>
          <w:rFonts w:ascii="Arial" w:eastAsia="Arial" w:hAnsi="Arial" w:cs="Arial"/>
          <w:spacing w:val="29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S.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Boe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k</w:t>
      </w:r>
      <w:r>
        <w:rPr>
          <w:rFonts w:ascii="Arial" w:eastAsia="Arial" w:hAnsi="Arial" w:cs="Arial"/>
          <w:w w:val="87"/>
          <w:sz w:val="14"/>
          <w:szCs w:val="14"/>
        </w:rPr>
        <w:t>e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>r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3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(2013).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Bio</w:t>
      </w:r>
      <w:r>
        <w:rPr>
          <w:rFonts w:ascii="Arial" w:eastAsia="Arial" w:hAnsi="Arial" w:cs="Arial"/>
          <w:spacing w:val="-11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opLite: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Upper</w:t>
      </w:r>
      <w:r>
        <w:rPr>
          <w:rFonts w:ascii="Arial" w:eastAsia="Arial" w:hAnsi="Arial" w:cs="Arial"/>
          <w:spacing w:val="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3"/>
          <w:sz w:val="14"/>
          <w:szCs w:val="14"/>
        </w:rPr>
        <w:t>e</w:t>
      </w:r>
      <w:r>
        <w:rPr>
          <w:rFonts w:ascii="Arial" w:eastAsia="Arial" w:hAnsi="Arial" w:cs="Arial"/>
          <w:spacing w:val="-2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el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4"/>
          <w:sz w:val="14"/>
          <w:szCs w:val="14"/>
        </w:rPr>
        <w:t>Ontology</w:t>
      </w:r>
      <w:r>
        <w:rPr>
          <w:rFonts w:ascii="Arial" w:eastAsia="Arial" w:hAnsi="Arial" w:cs="Arial"/>
          <w:spacing w:val="7"/>
          <w:w w:val="9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 Life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Sciences.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E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 xml:space="preserve">olution, 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Design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Application.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U.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Furbach</w:t>
      </w:r>
      <w:r>
        <w:rPr>
          <w:rFonts w:ascii="Arial" w:eastAsia="Arial" w:hAnsi="Arial" w:cs="Arial"/>
          <w:spacing w:val="2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1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 xml:space="preserve">Staab, </w:t>
      </w:r>
      <w:r>
        <w:rPr>
          <w:rFonts w:ascii="Arial" w:eastAsia="Arial" w:hAnsi="Arial" w:cs="Arial"/>
          <w:w w:val="90"/>
          <w:sz w:val="14"/>
          <w:szCs w:val="14"/>
        </w:rPr>
        <w:t xml:space="preserve">editors, </w:t>
      </w:r>
      <w:r>
        <w:rPr>
          <w:rFonts w:ascii="Arial" w:eastAsia="Arial" w:hAnsi="Arial" w:cs="Arial"/>
          <w:i/>
          <w:w w:val="90"/>
          <w:sz w:val="14"/>
          <w:szCs w:val="14"/>
        </w:rPr>
        <w:t>Inform.</w:t>
      </w:r>
      <w:r>
        <w:rPr>
          <w:rFonts w:ascii="Arial" w:eastAsia="Arial" w:hAnsi="Arial" w:cs="Arial"/>
          <w:i/>
          <w:spacing w:val="2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0"/>
          <w:sz w:val="14"/>
          <w:szCs w:val="14"/>
        </w:rPr>
        <w:t>2013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-4"/>
          <w:w w:val="90"/>
          <w:sz w:val="14"/>
          <w:szCs w:val="14"/>
        </w:rPr>
        <w:t xml:space="preserve"> K</w:t>
      </w:r>
      <w:r>
        <w:rPr>
          <w:rFonts w:ascii="Arial" w:eastAsia="Arial" w:hAnsi="Arial" w:cs="Arial"/>
          <w:w w:val="90"/>
          <w:sz w:val="14"/>
          <w:szCs w:val="14"/>
        </w:rPr>
        <w:t>oblenz.</w:t>
      </w:r>
      <w:r>
        <w:rPr>
          <w:rFonts w:ascii="Arial" w:eastAsia="Arial" w:hAnsi="Arial" w:cs="Arial"/>
          <w:spacing w:val="1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IOS</w:t>
      </w:r>
      <w:r>
        <w:rPr>
          <w:rFonts w:ascii="Arial" w:eastAsia="Arial" w:hAnsi="Arial" w:cs="Arial"/>
          <w:spacing w:val="7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Press.</w:t>
      </w:r>
    </w:p>
    <w:p w14:paraId="3525B05A" w14:textId="77777777" w:rsidR="00B77D6E" w:rsidRDefault="00D6358D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Schulz,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S.,</w:t>
      </w:r>
      <w:r>
        <w:rPr>
          <w:rFonts w:ascii="Arial" w:eastAsia="Arial" w:hAnsi="Arial" w:cs="Arial"/>
          <w:spacing w:val="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Stenzhorn,</w:t>
      </w:r>
      <w:r>
        <w:rPr>
          <w:rFonts w:ascii="Arial" w:eastAsia="Arial" w:hAnsi="Arial" w:cs="Arial"/>
          <w:spacing w:val="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H.,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and</w:t>
      </w:r>
      <w:r>
        <w:rPr>
          <w:rFonts w:ascii="Arial" w:eastAsia="Arial" w:hAnsi="Arial" w:cs="Arial"/>
          <w:spacing w:val="-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Boe</w:t>
      </w:r>
      <w:r>
        <w:rPr>
          <w:rFonts w:ascii="Arial" w:eastAsia="Arial" w:hAnsi="Arial" w:cs="Arial"/>
          <w:spacing w:val="-1"/>
          <w:w w:val="88"/>
          <w:sz w:val="14"/>
          <w:szCs w:val="14"/>
        </w:rPr>
        <w:t>k</w:t>
      </w:r>
      <w:r>
        <w:rPr>
          <w:rFonts w:ascii="Arial" w:eastAsia="Arial" w:hAnsi="Arial" w:cs="Arial"/>
          <w:w w:val="88"/>
          <w:sz w:val="14"/>
          <w:szCs w:val="14"/>
        </w:rPr>
        <w:t>e</w:t>
      </w:r>
      <w:r>
        <w:rPr>
          <w:rFonts w:ascii="Arial" w:eastAsia="Arial" w:hAnsi="Arial" w:cs="Arial"/>
          <w:spacing w:val="-5"/>
          <w:w w:val="88"/>
          <w:sz w:val="14"/>
          <w:szCs w:val="14"/>
        </w:rPr>
        <w:t>r</w:t>
      </w:r>
      <w:r>
        <w:rPr>
          <w:rFonts w:ascii="Arial" w:eastAsia="Arial" w:hAnsi="Arial" w:cs="Arial"/>
          <w:w w:val="88"/>
          <w:sz w:val="14"/>
          <w:szCs w:val="14"/>
        </w:rPr>
        <w:t>,</w:t>
      </w:r>
      <w:r>
        <w:rPr>
          <w:rFonts w:ascii="Arial" w:eastAsia="Arial" w:hAnsi="Arial" w:cs="Arial"/>
          <w:spacing w:val="1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(2008).</w:t>
      </w:r>
      <w:r>
        <w:rPr>
          <w:rFonts w:ascii="Arial" w:eastAsia="Arial" w:hAnsi="Arial" w:cs="Arial"/>
          <w:spacing w:val="19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-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ontology</w:t>
      </w:r>
      <w:r>
        <w:rPr>
          <w:rFonts w:ascii="Arial" w:eastAsia="Arial" w:hAnsi="Arial" w:cs="Arial"/>
          <w:spacing w:val="1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biological</w:t>
      </w:r>
      <w:r>
        <w:rPr>
          <w:rFonts w:ascii="Arial" w:eastAsia="Arial" w:hAnsi="Arial" w:cs="Arial"/>
          <w:spacing w:val="1"/>
          <w:w w:val="9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taxa.</w:t>
      </w:r>
    </w:p>
    <w:p w14:paraId="01EB3574" w14:textId="77777777" w:rsidR="00B77D6E" w:rsidRDefault="00D6358D">
      <w:pPr>
        <w:spacing w:before="18" w:after="0" w:line="240" w:lineRule="auto"/>
        <w:ind w:left="124" w:right="469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90"/>
          <w:sz w:val="14"/>
          <w:szCs w:val="14"/>
        </w:rPr>
        <w:t>Bioinformatic</w:t>
      </w:r>
      <w:r>
        <w:rPr>
          <w:rFonts w:ascii="Arial" w:eastAsia="Arial" w:hAnsi="Arial" w:cs="Arial"/>
          <w:i/>
          <w:spacing w:val="1"/>
          <w:w w:val="90"/>
          <w:sz w:val="14"/>
          <w:szCs w:val="14"/>
        </w:rPr>
        <w:t>s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3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24</w:t>
      </w:r>
      <w:r>
        <w:rPr>
          <w:rFonts w:ascii="Arial" w:eastAsia="Arial" w:hAnsi="Arial" w:cs="Arial"/>
          <w:w w:val="90"/>
          <w:sz w:val="14"/>
          <w:szCs w:val="14"/>
        </w:rPr>
        <w:t>(13),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313–321.</w:t>
      </w:r>
    </w:p>
    <w:p w14:paraId="376E64EE" w14:textId="77777777" w:rsidR="00B77D6E" w:rsidRDefault="00D6358D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8"/>
          <w:sz w:val="14"/>
          <w:szCs w:val="14"/>
        </w:rPr>
        <w:t>Schulz,</w:t>
      </w:r>
      <w:r>
        <w:rPr>
          <w:rFonts w:ascii="Arial" w:eastAsia="Arial" w:hAnsi="Arial" w:cs="Arial"/>
          <w:spacing w:val="14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S.,</w:t>
      </w:r>
      <w:r>
        <w:rPr>
          <w:rFonts w:ascii="Arial" w:eastAsia="Arial" w:hAnsi="Arial" w:cs="Arial"/>
          <w:spacing w:val="1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Brochhausen,</w:t>
      </w:r>
      <w:r>
        <w:rPr>
          <w:rFonts w:ascii="Arial" w:eastAsia="Arial" w:hAnsi="Arial" w:cs="Arial"/>
          <w:spacing w:val="5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M.,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-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Hoehndorf,</w:t>
      </w:r>
      <w:r>
        <w:rPr>
          <w:rFonts w:ascii="Arial" w:eastAsia="Arial" w:hAnsi="Arial" w:cs="Arial"/>
          <w:spacing w:val="2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(2011).</w:t>
      </w:r>
      <w:r>
        <w:rPr>
          <w:rFonts w:ascii="Arial" w:eastAsia="Arial" w:hAnsi="Arial" w:cs="Arial"/>
          <w:spacing w:val="1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Higgs</w:t>
      </w:r>
      <w:r>
        <w:rPr>
          <w:rFonts w:ascii="Arial" w:eastAsia="Arial" w:hAnsi="Arial" w:cs="Arial"/>
          <w:spacing w:val="1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Bosons,</w:t>
      </w:r>
      <w:r>
        <w:rPr>
          <w:rFonts w:ascii="Arial" w:eastAsia="Arial" w:hAnsi="Arial" w:cs="Arial"/>
          <w:spacing w:val="-1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Mars</w:t>
      </w:r>
      <w:r>
        <w:rPr>
          <w:rFonts w:ascii="Arial" w:eastAsia="Arial" w:hAnsi="Arial" w:cs="Arial"/>
          <w:spacing w:val="6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Mis- </w:t>
      </w:r>
      <w:r>
        <w:rPr>
          <w:rFonts w:ascii="Arial" w:eastAsia="Arial" w:hAnsi="Arial" w:cs="Arial"/>
          <w:w w:val="89"/>
          <w:sz w:val="14"/>
          <w:szCs w:val="14"/>
        </w:rPr>
        <w:t>sions,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and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Unicorn</w:t>
      </w:r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Delusions:</w:t>
      </w:r>
      <w:r>
        <w:rPr>
          <w:rFonts w:ascii="Arial" w:eastAsia="Arial" w:hAnsi="Arial" w:cs="Arial"/>
          <w:spacing w:val="1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H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w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Deal</w:t>
      </w:r>
      <w:r>
        <w:rPr>
          <w:rFonts w:ascii="Arial" w:eastAsia="Arial" w:hAnsi="Arial" w:cs="Arial"/>
          <w:spacing w:val="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>T</w:t>
      </w:r>
      <w:r>
        <w:rPr>
          <w:rFonts w:ascii="Arial" w:eastAsia="Arial" w:hAnsi="Arial" w:cs="Arial"/>
          <w:w w:val="89"/>
          <w:sz w:val="14"/>
          <w:szCs w:val="14"/>
        </w:rPr>
        <w:t>erms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Dubious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Reference</w:t>
      </w:r>
      <w:r>
        <w:rPr>
          <w:rFonts w:ascii="Arial" w:eastAsia="Arial" w:hAnsi="Arial" w:cs="Arial"/>
          <w:spacing w:val="-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in </w:t>
      </w:r>
      <w:r>
        <w:rPr>
          <w:rFonts w:ascii="Arial" w:eastAsia="Arial" w:hAnsi="Arial" w:cs="Arial"/>
          <w:w w:val="92"/>
          <w:sz w:val="14"/>
          <w:szCs w:val="14"/>
        </w:rPr>
        <w:t>Scientific</w:t>
      </w:r>
      <w:r>
        <w:rPr>
          <w:rFonts w:ascii="Arial" w:eastAsia="Arial" w:hAnsi="Arial" w:cs="Arial"/>
          <w:spacing w:val="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Ontologies.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ICBO</w:t>
      </w:r>
      <w:r>
        <w:rPr>
          <w:rFonts w:ascii="Arial" w:eastAsia="Arial" w:hAnsi="Arial" w:cs="Arial"/>
          <w:i/>
          <w:spacing w:val="3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2011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12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183–189,</w:t>
      </w:r>
      <w:r>
        <w:rPr>
          <w:rFonts w:ascii="Arial" w:eastAsia="Arial" w:hAnsi="Arial" w:cs="Arial"/>
          <w:spacing w:val="1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</w:t>
      </w:r>
      <w:r>
        <w:rPr>
          <w:rFonts w:ascii="Arial" w:eastAsia="Arial" w:hAnsi="Arial" w:cs="Arial"/>
          <w:spacing w:val="-3"/>
          <w:sz w:val="14"/>
          <w:szCs w:val="14"/>
        </w:rPr>
        <w:t>f</w:t>
      </w:r>
      <w:r>
        <w:rPr>
          <w:rFonts w:ascii="Arial" w:eastAsia="Arial" w:hAnsi="Arial" w:cs="Arial"/>
          <w:spacing w:val="-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alo.</w:t>
      </w:r>
    </w:p>
    <w:p w14:paraId="2122C460" w14:textId="77777777" w:rsidR="00B77D6E" w:rsidRDefault="00D6358D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0"/>
          <w:sz w:val="14"/>
          <w:szCs w:val="14"/>
        </w:rPr>
        <w:t>Schulz,</w:t>
      </w:r>
      <w:r>
        <w:rPr>
          <w:rFonts w:ascii="Arial" w:eastAsia="Arial" w:hAnsi="Arial" w:cs="Arial"/>
          <w:spacing w:val="3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S.,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Gr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 xml:space="preserve">we, </w:t>
      </w:r>
      <w:r>
        <w:rPr>
          <w:rFonts w:ascii="Arial" w:eastAsia="Arial" w:hAnsi="Arial" w:cs="Arial"/>
          <w:spacing w:val="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N.,</w:t>
      </w:r>
      <w:r>
        <w:rPr>
          <w:rFonts w:ascii="Arial" w:eastAsia="Arial" w:hAnsi="Arial" w:cs="Arial"/>
          <w:spacing w:val="2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Röhl,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83"/>
          <w:sz w:val="14"/>
          <w:szCs w:val="14"/>
        </w:rPr>
        <w:t xml:space="preserve">J., </w:t>
      </w:r>
      <w:r>
        <w:rPr>
          <w:rFonts w:ascii="Arial" w:eastAsia="Arial" w:hAnsi="Arial" w:cs="Arial"/>
          <w:spacing w:val="4"/>
          <w:w w:val="8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(2012).</w:t>
      </w:r>
      <w:r>
        <w:rPr>
          <w:rFonts w:ascii="Arial" w:eastAsia="Arial" w:hAnsi="Arial" w:cs="Arial"/>
          <w:spacing w:val="26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Guideline</w:t>
      </w:r>
      <w:r>
        <w:rPr>
          <w:rFonts w:ascii="Arial" w:eastAsia="Arial" w:hAnsi="Arial" w:cs="Arial"/>
          <w:spacing w:val="2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on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</w:t>
      </w:r>
      <w:r>
        <w:rPr>
          <w:rFonts w:ascii="Arial" w:eastAsia="Arial" w:hAnsi="Arial" w:cs="Arial"/>
          <w:spacing w:val="-3"/>
          <w:w w:val="92"/>
          <w:sz w:val="14"/>
          <w:szCs w:val="14"/>
        </w:rPr>
        <w:t>e</w:t>
      </w:r>
      <w:r>
        <w:rPr>
          <w:rFonts w:ascii="Arial" w:eastAsia="Arial" w:hAnsi="Arial" w:cs="Arial"/>
          <w:spacing w:val="-2"/>
          <w:w w:val="92"/>
          <w:sz w:val="14"/>
          <w:szCs w:val="14"/>
        </w:rPr>
        <w:t>v</w:t>
      </w:r>
      <w:r>
        <w:rPr>
          <w:rFonts w:ascii="Arial" w:eastAsia="Arial" w:hAnsi="Arial" w:cs="Arial"/>
          <w:w w:val="92"/>
          <w:sz w:val="14"/>
          <w:szCs w:val="14"/>
        </w:rPr>
        <w:t>eloping</w:t>
      </w:r>
      <w:r>
        <w:rPr>
          <w:rFonts w:ascii="Arial" w:eastAsia="Arial" w:hAnsi="Arial" w:cs="Arial"/>
          <w:spacing w:val="22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Good </w:t>
      </w:r>
      <w:r>
        <w:rPr>
          <w:rFonts w:ascii="Arial" w:eastAsia="Arial" w:hAnsi="Arial" w:cs="Arial"/>
          <w:w w:val="91"/>
          <w:sz w:val="14"/>
          <w:szCs w:val="14"/>
        </w:rPr>
        <w:t xml:space="preserve">Ontologies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the</w:t>
      </w:r>
      <w:r>
        <w:rPr>
          <w:rFonts w:ascii="Arial" w:eastAsia="Arial" w:hAnsi="Arial" w:cs="Arial"/>
          <w:spacing w:val="-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Biomedical</w:t>
      </w:r>
      <w:r>
        <w:rPr>
          <w:rFonts w:ascii="Arial" w:eastAsia="Arial" w:hAnsi="Arial" w:cs="Arial"/>
          <w:spacing w:val="1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Domain</w:t>
      </w:r>
      <w:r>
        <w:rPr>
          <w:rFonts w:ascii="Arial" w:eastAsia="Arial" w:hAnsi="Arial" w:cs="Arial"/>
          <w:spacing w:val="8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with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Description</w:t>
      </w:r>
      <w:r>
        <w:rPr>
          <w:rFonts w:ascii="Arial" w:eastAsia="Arial" w:hAnsi="Arial" w:cs="Arial"/>
          <w:spacing w:val="-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Logics.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>T</w:t>
      </w:r>
      <w:r>
        <w:rPr>
          <w:rFonts w:ascii="Arial" w:eastAsia="Arial" w:hAnsi="Arial" w:cs="Arial"/>
          <w:w w:val="92"/>
          <w:sz w:val="14"/>
          <w:szCs w:val="14"/>
        </w:rPr>
        <w:t>echnical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Report </w:t>
      </w:r>
      <w:r>
        <w:rPr>
          <w:rFonts w:ascii="Arial" w:eastAsia="Arial" w:hAnsi="Arial" w:cs="Arial"/>
          <w:w w:val="89"/>
          <w:sz w:val="14"/>
          <w:szCs w:val="14"/>
        </w:rPr>
        <w:t>Decembe</w:t>
      </w:r>
      <w:r>
        <w:rPr>
          <w:rFonts w:ascii="Arial" w:eastAsia="Arial" w:hAnsi="Arial" w:cs="Arial"/>
          <w:spacing w:val="-5"/>
          <w:w w:val="89"/>
          <w:sz w:val="14"/>
          <w:szCs w:val="14"/>
        </w:rPr>
        <w:t>r</w:t>
      </w:r>
      <w:r>
        <w:rPr>
          <w:rFonts w:ascii="Arial" w:eastAsia="Arial" w:hAnsi="Arial" w:cs="Arial"/>
          <w:w w:val="89"/>
          <w:sz w:val="14"/>
          <w:szCs w:val="14"/>
        </w:rPr>
        <w:t>,</w:t>
      </w:r>
      <w:r>
        <w:rPr>
          <w:rFonts w:ascii="Arial" w:eastAsia="Arial" w:hAnsi="Arial" w:cs="Arial"/>
          <w:spacing w:val="-7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Un</w:t>
      </w:r>
      <w:r>
        <w:rPr>
          <w:rFonts w:ascii="Arial" w:eastAsia="Arial" w:hAnsi="Arial" w:cs="Arial"/>
          <w:spacing w:val="-3"/>
          <w:w w:val="89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v</w:t>
      </w:r>
      <w:r>
        <w:rPr>
          <w:rFonts w:ascii="Arial" w:eastAsia="Arial" w:hAnsi="Arial" w:cs="Arial"/>
          <w:w w:val="89"/>
          <w:sz w:val="14"/>
          <w:szCs w:val="14"/>
        </w:rPr>
        <w:t>ersität</w:t>
      </w:r>
      <w:r>
        <w:rPr>
          <w:rFonts w:ascii="Arial" w:eastAsia="Arial" w:hAnsi="Arial" w:cs="Arial"/>
          <w:spacing w:val="28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Rostock,</w:t>
      </w:r>
      <w:r>
        <w:rPr>
          <w:rFonts w:ascii="Arial" w:eastAsia="Arial" w:hAnsi="Arial" w:cs="Arial"/>
          <w:spacing w:val="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Rostock.</w:t>
      </w:r>
    </w:p>
    <w:p w14:paraId="4DD44D0C" w14:textId="77777777" w:rsidR="00B77D6E" w:rsidRDefault="00D6358D">
      <w:pPr>
        <w:spacing w:after="0" w:line="267" w:lineRule="auto"/>
        <w:ind w:right="201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7"/>
          <w:sz w:val="14"/>
          <w:szCs w:val="14"/>
        </w:rPr>
        <w:t>Selhub,</w:t>
      </w:r>
      <w:r>
        <w:rPr>
          <w:rFonts w:ascii="Arial" w:eastAsia="Arial" w:hAnsi="Arial" w:cs="Arial"/>
          <w:spacing w:val="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J.</w:t>
      </w:r>
      <w:r>
        <w:rPr>
          <w:rFonts w:ascii="Arial" w:eastAsia="Arial" w:hAnsi="Arial" w:cs="Arial"/>
          <w:spacing w:val="-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(1999).</w:t>
      </w:r>
      <w:r>
        <w:rPr>
          <w:rFonts w:ascii="Arial" w:eastAsia="Arial" w:hAnsi="Arial" w:cs="Arial"/>
          <w:spacing w:val="3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Homo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c</w:t>
      </w:r>
      <w:r>
        <w:rPr>
          <w:rFonts w:ascii="Arial" w:eastAsia="Arial" w:hAnsi="Arial" w:cs="Arial"/>
          <w:w w:val="87"/>
          <w:sz w:val="14"/>
          <w:szCs w:val="14"/>
        </w:rPr>
        <w:t>ysteine</w:t>
      </w:r>
      <w:r>
        <w:rPr>
          <w:rFonts w:ascii="Arial" w:eastAsia="Arial" w:hAnsi="Arial" w:cs="Arial"/>
          <w:spacing w:val="3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 xml:space="preserve">metabolism. </w:t>
      </w:r>
      <w:r>
        <w:rPr>
          <w:rFonts w:ascii="Arial" w:eastAsia="Arial" w:hAnsi="Arial" w:cs="Arial"/>
          <w:spacing w:val="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Annu.</w:t>
      </w:r>
      <w:r>
        <w:rPr>
          <w:rFonts w:ascii="Arial" w:eastAsia="Arial" w:hAnsi="Arial" w:cs="Arial"/>
          <w:i/>
          <w:spacing w:val="12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R</w:t>
      </w:r>
      <w:r>
        <w:rPr>
          <w:rFonts w:ascii="Arial" w:eastAsia="Arial" w:hAnsi="Arial" w:cs="Arial"/>
          <w:i/>
          <w:spacing w:val="-2"/>
          <w:w w:val="87"/>
          <w:sz w:val="14"/>
          <w:szCs w:val="14"/>
        </w:rPr>
        <w:t>e</w:t>
      </w:r>
      <w:r>
        <w:rPr>
          <w:rFonts w:ascii="Arial" w:eastAsia="Arial" w:hAnsi="Arial" w:cs="Arial"/>
          <w:i/>
          <w:spacing w:val="-9"/>
          <w:w w:val="87"/>
          <w:sz w:val="14"/>
          <w:szCs w:val="14"/>
        </w:rPr>
        <w:t>v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i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7"/>
          <w:sz w:val="14"/>
          <w:szCs w:val="14"/>
        </w:rPr>
        <w:t>Nut</w:t>
      </w:r>
      <w:r>
        <w:rPr>
          <w:rFonts w:ascii="Arial" w:eastAsia="Arial" w:hAnsi="Arial" w:cs="Arial"/>
          <w:i/>
          <w:spacing w:val="-13"/>
          <w:w w:val="87"/>
          <w:sz w:val="14"/>
          <w:szCs w:val="14"/>
        </w:rPr>
        <w:t>r</w:t>
      </w:r>
      <w:r>
        <w:rPr>
          <w:rFonts w:ascii="Arial" w:eastAsia="Arial" w:hAnsi="Arial" w:cs="Arial"/>
          <w:i/>
          <w:w w:val="87"/>
          <w:sz w:val="14"/>
          <w:szCs w:val="14"/>
        </w:rPr>
        <w:t>.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2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7"/>
          <w:sz w:val="14"/>
          <w:szCs w:val="14"/>
        </w:rPr>
        <w:t>19</w:t>
      </w:r>
      <w:r>
        <w:rPr>
          <w:rFonts w:ascii="Arial" w:eastAsia="Arial" w:hAnsi="Arial" w:cs="Arial"/>
          <w:w w:val="87"/>
          <w:sz w:val="14"/>
          <w:szCs w:val="14"/>
        </w:rPr>
        <w:t>,</w:t>
      </w:r>
      <w:r>
        <w:rPr>
          <w:rFonts w:ascii="Arial" w:eastAsia="Arial" w:hAnsi="Arial" w:cs="Arial"/>
          <w:spacing w:val="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217–246. </w:t>
      </w:r>
      <w:r>
        <w:rPr>
          <w:rFonts w:ascii="Arial" w:eastAsia="Arial" w:hAnsi="Arial" w:cs="Arial"/>
          <w:w w:val="90"/>
          <w:sz w:val="14"/>
          <w:szCs w:val="14"/>
        </w:rPr>
        <w:t>Siqueira,</w:t>
      </w:r>
      <w:r>
        <w:rPr>
          <w:rFonts w:ascii="Arial" w:eastAsia="Arial" w:hAnsi="Arial" w:cs="Arial"/>
          <w:spacing w:val="2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E.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R.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Ol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pacing w:val="-2"/>
          <w:sz w:val="14"/>
          <w:szCs w:val="14"/>
        </w:rPr>
        <w:t>v</w:t>
      </w:r>
      <w:r>
        <w:rPr>
          <w:rFonts w:ascii="Arial" w:eastAsia="Arial" w:hAnsi="Arial" w:cs="Arial"/>
          <w:sz w:val="14"/>
          <w:szCs w:val="14"/>
        </w:rPr>
        <w:t>eira,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</w:t>
      </w:r>
      <w:r>
        <w:rPr>
          <w:rFonts w:ascii="Arial" w:eastAsia="Arial" w:hAnsi="Arial" w:cs="Arial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2"/>
          <w:w w:val="82"/>
          <w:sz w:val="14"/>
          <w:szCs w:val="14"/>
        </w:rPr>
        <w:t>P</w:t>
      </w:r>
      <w:r>
        <w:rPr>
          <w:rFonts w:ascii="Arial" w:eastAsia="Arial" w:hAnsi="Arial" w:cs="Arial"/>
          <w:w w:val="82"/>
          <w:sz w:val="14"/>
          <w:szCs w:val="14"/>
        </w:rPr>
        <w:t>.</w:t>
      </w:r>
      <w:r>
        <w:rPr>
          <w:rFonts w:ascii="Arial" w:eastAsia="Arial" w:hAnsi="Arial" w:cs="Arial"/>
          <w:spacing w:val="18"/>
          <w:w w:val="8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Muniz,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</w:t>
      </w:r>
      <w:r>
        <w:rPr>
          <w:rFonts w:ascii="Arial" w:eastAsia="Arial" w:hAnsi="Arial" w:cs="Arial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C.,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Met</w:t>
      </w:r>
      <w:r>
        <w:rPr>
          <w:rFonts w:ascii="Arial" w:eastAsia="Arial" w:hAnsi="Arial" w:cs="Arial"/>
          <w:spacing w:val="-1"/>
          <w:sz w:val="14"/>
          <w:szCs w:val="14"/>
        </w:rPr>
        <w:t>h</w:t>
      </w:r>
      <w:r>
        <w:rPr>
          <w:rFonts w:ascii="Arial" w:eastAsia="Arial" w:hAnsi="Arial" w:cs="Arial"/>
          <w:sz w:val="14"/>
          <w:szCs w:val="14"/>
        </w:rPr>
        <w:t>y-</w:t>
      </w:r>
    </w:p>
    <w:p w14:paraId="649CABB6" w14:textId="77777777" w:rsidR="00B77D6E" w:rsidRDefault="00D6358D">
      <w:pPr>
        <w:spacing w:after="0" w:line="267" w:lineRule="auto"/>
        <w:ind w:left="124" w:right="201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7"/>
          <w:sz w:val="14"/>
          <w:szCs w:val="14"/>
        </w:rPr>
        <w:t>lenetetra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h</w:t>
      </w:r>
      <w:r>
        <w:rPr>
          <w:rFonts w:ascii="Arial" w:eastAsia="Arial" w:hAnsi="Arial" w:cs="Arial"/>
          <w:w w:val="87"/>
          <w:sz w:val="14"/>
          <w:szCs w:val="14"/>
        </w:rPr>
        <w:t xml:space="preserve">ydrofolate </w:t>
      </w:r>
      <w:r>
        <w:rPr>
          <w:rFonts w:ascii="Arial" w:eastAsia="Arial" w:hAnsi="Arial" w:cs="Arial"/>
          <w:spacing w:val="1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reductase</w:t>
      </w:r>
      <w:r>
        <w:rPr>
          <w:rFonts w:ascii="Arial" w:eastAsia="Arial" w:hAnsi="Arial" w:cs="Arial"/>
          <w:spacing w:val="-7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(MTHFR)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C677T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polymorphism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and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high</w:t>
      </w:r>
      <w:r>
        <w:rPr>
          <w:rFonts w:ascii="Arial" w:eastAsia="Arial" w:hAnsi="Arial" w:cs="Arial"/>
          <w:spacing w:val="12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plasma </w:t>
      </w:r>
      <w:r>
        <w:rPr>
          <w:rFonts w:ascii="Arial" w:eastAsia="Arial" w:hAnsi="Arial" w:cs="Arial"/>
          <w:w w:val="89"/>
          <w:sz w:val="14"/>
          <w:szCs w:val="14"/>
        </w:rPr>
        <w:t>homo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c</w:t>
      </w:r>
      <w:r>
        <w:rPr>
          <w:rFonts w:ascii="Arial" w:eastAsia="Arial" w:hAnsi="Arial" w:cs="Arial"/>
          <w:w w:val="89"/>
          <w:sz w:val="14"/>
          <w:szCs w:val="14"/>
        </w:rPr>
        <w:t>ysteine</w:t>
      </w:r>
      <w:r>
        <w:rPr>
          <w:rFonts w:ascii="Arial" w:eastAsia="Arial" w:hAnsi="Arial" w:cs="Arial"/>
          <w:spacing w:val="1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chronic</w:t>
      </w:r>
      <w:r>
        <w:rPr>
          <w:rFonts w:ascii="Arial" w:eastAsia="Arial" w:hAnsi="Arial" w:cs="Arial"/>
          <w:spacing w:val="1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hepatitis</w:t>
      </w:r>
      <w:r>
        <w:rPr>
          <w:rFonts w:ascii="Arial" w:eastAsia="Arial" w:hAnsi="Arial" w:cs="Arial"/>
          <w:spacing w:val="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(CHC)</w:t>
      </w:r>
      <w:r>
        <w:rPr>
          <w:rFonts w:ascii="Arial" w:eastAsia="Arial" w:hAnsi="Arial" w:cs="Arial"/>
          <w:spacing w:val="23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infected</w:t>
      </w:r>
      <w:r>
        <w:rPr>
          <w:rFonts w:ascii="Arial" w:eastAsia="Arial" w:hAnsi="Arial" w:cs="Arial"/>
          <w:spacing w:val="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patients</w:t>
      </w:r>
      <w:r>
        <w:rPr>
          <w:rFonts w:ascii="Arial" w:eastAsia="Arial" w:hAnsi="Arial" w:cs="Arial"/>
          <w:spacing w:val="-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from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Northeast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Brazil.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Nutrition</w:t>
      </w:r>
      <w:r>
        <w:rPr>
          <w:rFonts w:ascii="Arial" w:eastAsia="Arial" w:hAnsi="Arial" w:cs="Arial"/>
          <w:i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3"/>
          <w:sz w:val="14"/>
          <w:szCs w:val="14"/>
        </w:rPr>
        <w:t>journa</w:t>
      </w:r>
      <w:r>
        <w:rPr>
          <w:rFonts w:ascii="Arial" w:eastAsia="Arial" w:hAnsi="Arial" w:cs="Arial"/>
          <w:i/>
          <w:spacing w:val="4"/>
          <w:w w:val="93"/>
          <w:sz w:val="14"/>
          <w:szCs w:val="14"/>
        </w:rPr>
        <w:t>l</w:t>
      </w:r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14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3"/>
          <w:sz w:val="14"/>
          <w:szCs w:val="14"/>
        </w:rPr>
        <w:t>10</w:t>
      </w:r>
      <w:r>
        <w:rPr>
          <w:rFonts w:ascii="Arial" w:eastAsia="Arial" w:hAnsi="Arial" w:cs="Arial"/>
          <w:w w:val="93"/>
          <w:sz w:val="14"/>
          <w:szCs w:val="14"/>
        </w:rPr>
        <w:t>(1),</w:t>
      </w:r>
      <w:r>
        <w:rPr>
          <w:rFonts w:ascii="Arial" w:eastAsia="Arial" w:hAnsi="Arial" w:cs="Arial"/>
          <w:spacing w:val="-5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86.</w:t>
      </w:r>
    </w:p>
    <w:p w14:paraId="69744399" w14:textId="77777777" w:rsidR="00B77D6E" w:rsidRDefault="00D6358D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Smith,</w:t>
      </w:r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 xml:space="preserve">Ceusters, 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3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.,</w:t>
      </w:r>
      <w:r>
        <w:rPr>
          <w:rFonts w:ascii="Arial" w:eastAsia="Arial" w:hAnsi="Arial" w:cs="Arial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 xml:space="preserve">Klagges, </w:t>
      </w:r>
      <w:r>
        <w:rPr>
          <w:rFonts w:ascii="Arial" w:eastAsia="Arial" w:hAnsi="Arial" w:cs="Arial"/>
          <w:spacing w:val="14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(2005). 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Relations</w:t>
      </w:r>
      <w:r>
        <w:rPr>
          <w:rFonts w:ascii="Arial" w:eastAsia="Arial" w:hAnsi="Arial" w:cs="Arial"/>
          <w:spacing w:val="30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 xml:space="preserve">biomedical </w:t>
      </w:r>
      <w:r>
        <w:rPr>
          <w:rFonts w:ascii="Arial" w:eastAsia="Arial" w:hAnsi="Arial" w:cs="Arial"/>
          <w:w w:val="88"/>
          <w:sz w:val="14"/>
          <w:szCs w:val="14"/>
        </w:rPr>
        <w:t>ontologies.</w:t>
      </w:r>
      <w:r>
        <w:rPr>
          <w:rFonts w:ascii="Arial" w:eastAsia="Arial" w:hAnsi="Arial" w:cs="Arial"/>
          <w:spacing w:val="26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8"/>
          <w:sz w:val="14"/>
          <w:szCs w:val="14"/>
        </w:rPr>
        <w:t>Genome</w:t>
      </w:r>
      <w:r>
        <w:rPr>
          <w:rFonts w:ascii="Arial" w:eastAsia="Arial" w:hAnsi="Arial" w:cs="Arial"/>
          <w:i/>
          <w:spacing w:val="-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Biol.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2"/>
          <w:sz w:val="14"/>
          <w:szCs w:val="14"/>
        </w:rPr>
        <w:t>6</w:t>
      </w:r>
      <w:r>
        <w:rPr>
          <w:rFonts w:ascii="Arial" w:eastAsia="Arial" w:hAnsi="Arial" w:cs="Arial"/>
          <w:w w:val="92"/>
          <w:sz w:val="14"/>
          <w:szCs w:val="14"/>
        </w:rPr>
        <w:t>(5),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R46.</w:t>
      </w:r>
    </w:p>
    <w:p w14:paraId="2C5246A9" w14:textId="77777777" w:rsidR="00B77D6E" w:rsidRDefault="00D6358D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Smith,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B.,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Ash</w:t>
      </w:r>
      <w:r>
        <w:rPr>
          <w:rFonts w:ascii="Arial" w:eastAsia="Arial" w:hAnsi="Arial" w:cs="Arial"/>
          <w:spacing w:val="-3"/>
          <w:w w:val="90"/>
          <w:sz w:val="14"/>
          <w:szCs w:val="14"/>
        </w:rPr>
        <w:t>b</w:t>
      </w:r>
      <w:r>
        <w:rPr>
          <w:rFonts w:ascii="Arial" w:eastAsia="Arial" w:hAnsi="Arial" w:cs="Arial"/>
          <w:w w:val="90"/>
          <w:sz w:val="14"/>
          <w:szCs w:val="14"/>
        </w:rPr>
        <w:t>urne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>r</w:t>
      </w:r>
      <w:r>
        <w:rPr>
          <w:rFonts w:ascii="Arial" w:eastAsia="Arial" w:hAnsi="Arial" w:cs="Arial"/>
          <w:w w:val="90"/>
          <w:sz w:val="14"/>
          <w:szCs w:val="14"/>
        </w:rPr>
        <w:t xml:space="preserve">, </w:t>
      </w:r>
      <w:r>
        <w:rPr>
          <w:rFonts w:ascii="Arial" w:eastAsia="Arial" w:hAnsi="Arial" w:cs="Arial"/>
          <w:spacing w:val="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M.,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w w:val="84"/>
          <w:sz w:val="14"/>
          <w:szCs w:val="14"/>
        </w:rPr>
        <w:t xml:space="preserve">Rosse, </w:t>
      </w:r>
      <w:r>
        <w:rPr>
          <w:rFonts w:ascii="Arial" w:eastAsia="Arial" w:hAnsi="Arial" w:cs="Arial"/>
          <w:spacing w:val="4"/>
          <w:w w:val="8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C.,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(2007).</w:t>
      </w:r>
      <w:r>
        <w:rPr>
          <w:rFonts w:ascii="Arial" w:eastAsia="Arial" w:hAnsi="Arial" w:cs="Arial"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The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OBO </w:t>
      </w:r>
      <w:r>
        <w:rPr>
          <w:rFonts w:ascii="Arial" w:eastAsia="Arial" w:hAnsi="Arial" w:cs="Arial"/>
          <w:spacing w:val="-2"/>
          <w:sz w:val="14"/>
          <w:szCs w:val="14"/>
        </w:rPr>
        <w:t>F</w:t>
      </w:r>
      <w:r>
        <w:rPr>
          <w:rFonts w:ascii="Arial" w:eastAsia="Arial" w:hAnsi="Arial" w:cs="Arial"/>
          <w:sz w:val="14"/>
          <w:szCs w:val="14"/>
        </w:rPr>
        <w:t>oundry:</w:t>
      </w:r>
      <w:r>
        <w:rPr>
          <w:rFonts w:ascii="Arial" w:eastAsia="Arial" w:hAnsi="Arial" w:cs="Arial"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coo</w:t>
      </w:r>
      <w:r>
        <w:rPr>
          <w:rFonts w:ascii="Arial" w:eastAsia="Arial" w:hAnsi="Arial" w:cs="Arial"/>
          <w:spacing w:val="-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 xml:space="preserve">- </w:t>
      </w:r>
      <w:r>
        <w:rPr>
          <w:rFonts w:ascii="Arial" w:eastAsia="Arial" w:hAnsi="Arial" w:cs="Arial"/>
          <w:w w:val="91"/>
          <w:sz w:val="14"/>
          <w:szCs w:val="14"/>
        </w:rPr>
        <w:t>dinated</w:t>
      </w:r>
      <w:r>
        <w:rPr>
          <w:rFonts w:ascii="Arial" w:eastAsia="Arial" w:hAnsi="Arial" w:cs="Arial"/>
          <w:spacing w:val="7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ev</w:t>
      </w:r>
      <w:r>
        <w:rPr>
          <w:rFonts w:ascii="Arial" w:eastAsia="Arial" w:hAnsi="Arial" w:cs="Arial"/>
          <w:w w:val="91"/>
          <w:sz w:val="14"/>
          <w:szCs w:val="14"/>
        </w:rPr>
        <w:t>olution</w:t>
      </w:r>
      <w:r>
        <w:rPr>
          <w:rFonts w:ascii="Arial" w:eastAsia="Arial" w:hAnsi="Arial" w:cs="Arial"/>
          <w:spacing w:val="3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ontologies</w:t>
      </w:r>
      <w:r>
        <w:rPr>
          <w:rFonts w:ascii="Arial" w:eastAsia="Arial" w:hAnsi="Arial" w:cs="Arial"/>
          <w:spacing w:val="16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to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support</w:t>
      </w:r>
      <w:r>
        <w:rPr>
          <w:rFonts w:ascii="Arial" w:eastAsia="Arial" w:hAnsi="Arial" w:cs="Arial"/>
          <w:spacing w:val="2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 xml:space="preserve">biomedical </w:t>
      </w:r>
      <w:r>
        <w:rPr>
          <w:rFonts w:ascii="Arial" w:eastAsia="Arial" w:hAnsi="Arial" w:cs="Arial"/>
          <w:spacing w:val="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data</w:t>
      </w:r>
      <w:r>
        <w:rPr>
          <w:rFonts w:ascii="Arial" w:eastAsia="Arial" w:hAnsi="Arial" w:cs="Arial"/>
          <w:spacing w:val="10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int</w:t>
      </w:r>
      <w:r>
        <w:rPr>
          <w:rFonts w:ascii="Arial" w:eastAsia="Arial" w:hAnsi="Arial" w:cs="Arial"/>
          <w:spacing w:val="-2"/>
          <w:sz w:val="14"/>
          <w:szCs w:val="14"/>
        </w:rPr>
        <w:t>e</w:t>
      </w:r>
      <w:r>
        <w:rPr>
          <w:rFonts w:ascii="Arial" w:eastAsia="Arial" w:hAnsi="Arial" w:cs="Arial"/>
          <w:sz w:val="14"/>
          <w:szCs w:val="14"/>
        </w:rPr>
        <w:t>gration.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5"/>
          <w:sz w:val="14"/>
          <w:szCs w:val="14"/>
        </w:rPr>
        <w:t>Natu</w:t>
      </w:r>
      <w:r>
        <w:rPr>
          <w:rFonts w:ascii="Arial" w:eastAsia="Arial" w:hAnsi="Arial" w:cs="Arial"/>
          <w:i/>
          <w:spacing w:val="-5"/>
          <w:w w:val="95"/>
          <w:sz w:val="14"/>
          <w:szCs w:val="14"/>
        </w:rPr>
        <w:t>r</w:t>
      </w:r>
      <w:r>
        <w:rPr>
          <w:rFonts w:ascii="Arial" w:eastAsia="Arial" w:hAnsi="Arial" w:cs="Arial"/>
          <w:i/>
          <w:w w:val="79"/>
          <w:sz w:val="14"/>
          <w:szCs w:val="14"/>
        </w:rPr>
        <w:t xml:space="preserve">e </w:t>
      </w:r>
      <w:r>
        <w:rPr>
          <w:rFonts w:ascii="Arial" w:eastAsia="Arial" w:hAnsi="Arial" w:cs="Arial"/>
          <w:i/>
          <w:w w:val="90"/>
          <w:sz w:val="14"/>
          <w:szCs w:val="14"/>
        </w:rPr>
        <w:t>biote</w:t>
      </w:r>
      <w:r>
        <w:rPr>
          <w:rFonts w:ascii="Arial" w:eastAsia="Arial" w:hAnsi="Arial" w:cs="Arial"/>
          <w:i/>
          <w:spacing w:val="-2"/>
          <w:w w:val="90"/>
          <w:sz w:val="14"/>
          <w:szCs w:val="14"/>
        </w:rPr>
        <w:t>c</w:t>
      </w:r>
      <w:r>
        <w:rPr>
          <w:rFonts w:ascii="Arial" w:eastAsia="Arial" w:hAnsi="Arial" w:cs="Arial"/>
          <w:i/>
          <w:w w:val="90"/>
          <w:sz w:val="14"/>
          <w:szCs w:val="14"/>
        </w:rPr>
        <w:t>hnol</w:t>
      </w:r>
      <w:r>
        <w:rPr>
          <w:rFonts w:ascii="Arial" w:eastAsia="Arial" w:hAnsi="Arial" w:cs="Arial"/>
          <w:i/>
          <w:spacing w:val="-1"/>
          <w:w w:val="90"/>
          <w:sz w:val="14"/>
          <w:szCs w:val="14"/>
        </w:rPr>
        <w:t>o</w:t>
      </w:r>
      <w:r>
        <w:rPr>
          <w:rFonts w:ascii="Arial" w:eastAsia="Arial" w:hAnsi="Arial" w:cs="Arial"/>
          <w:i/>
          <w:w w:val="90"/>
          <w:sz w:val="14"/>
          <w:szCs w:val="14"/>
        </w:rPr>
        <w:t>g</w:t>
      </w:r>
      <w:r>
        <w:rPr>
          <w:rFonts w:ascii="Arial" w:eastAsia="Arial" w:hAnsi="Arial" w:cs="Arial"/>
          <w:i/>
          <w:spacing w:val="2"/>
          <w:w w:val="90"/>
          <w:sz w:val="14"/>
          <w:szCs w:val="14"/>
        </w:rPr>
        <w:t>y</w:t>
      </w:r>
      <w:r>
        <w:rPr>
          <w:rFonts w:ascii="Arial" w:eastAsia="Arial" w:hAnsi="Arial" w:cs="Arial"/>
          <w:w w:val="90"/>
          <w:sz w:val="14"/>
          <w:szCs w:val="14"/>
        </w:rPr>
        <w:t>,</w:t>
      </w:r>
      <w:r>
        <w:rPr>
          <w:rFonts w:ascii="Arial" w:eastAsia="Arial" w:hAnsi="Arial" w:cs="Arial"/>
          <w:spacing w:val="9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0"/>
          <w:sz w:val="14"/>
          <w:szCs w:val="14"/>
        </w:rPr>
        <w:t>25</w:t>
      </w:r>
      <w:r>
        <w:rPr>
          <w:rFonts w:ascii="Arial" w:eastAsia="Arial" w:hAnsi="Arial" w:cs="Arial"/>
          <w:w w:val="90"/>
          <w:sz w:val="14"/>
          <w:szCs w:val="14"/>
        </w:rPr>
        <w:t>(11),</w:t>
      </w:r>
      <w:r>
        <w:rPr>
          <w:rFonts w:ascii="Arial" w:eastAsia="Arial" w:hAnsi="Arial" w:cs="Arial"/>
          <w:spacing w:val="4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1251–5.</w:t>
      </w:r>
    </w:p>
    <w:p w14:paraId="6B6D8175" w14:textId="77777777" w:rsidR="00B77D6E" w:rsidRDefault="00D6358D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Spea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A. </w:t>
      </w:r>
      <w:r>
        <w:rPr>
          <w:rFonts w:ascii="Arial" w:eastAsia="Arial" w:hAnsi="Arial" w:cs="Arial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D. </w:t>
      </w:r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(2006).   </w:t>
      </w:r>
      <w:r>
        <w:rPr>
          <w:rFonts w:ascii="Arial" w:eastAsia="Arial" w:hAnsi="Arial" w:cs="Arial"/>
          <w:spacing w:val="3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Ontol</w:t>
      </w:r>
      <w:r>
        <w:rPr>
          <w:rFonts w:ascii="Arial" w:eastAsia="Arial" w:hAnsi="Arial" w:cs="Arial"/>
          <w:i/>
          <w:spacing w:val="-1"/>
          <w:sz w:val="14"/>
          <w:szCs w:val="14"/>
        </w:rPr>
        <w:t>o</w:t>
      </w:r>
      <w:r>
        <w:rPr>
          <w:rFonts w:ascii="Arial" w:eastAsia="Arial" w:hAnsi="Arial" w:cs="Arial"/>
          <w:i/>
          <w:sz w:val="14"/>
          <w:szCs w:val="14"/>
        </w:rPr>
        <w:t>gy</w:t>
      </w:r>
      <w:r>
        <w:rPr>
          <w:rFonts w:ascii="Arial" w:eastAsia="Arial" w:hAnsi="Arial" w:cs="Arial"/>
          <w:i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for </w:t>
      </w:r>
      <w:r>
        <w:rPr>
          <w:rFonts w:ascii="Arial" w:eastAsia="Arial" w:hAnsi="Arial" w:cs="Arial"/>
          <w:i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the</w:t>
      </w:r>
      <w:r>
        <w:rPr>
          <w:rFonts w:ascii="Arial" w:eastAsia="Arial" w:hAnsi="Arial" w:cs="Arial"/>
          <w:i/>
          <w:spacing w:val="2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10"/>
          <w:sz w:val="14"/>
          <w:szCs w:val="14"/>
        </w:rPr>
        <w:t>T</w:t>
      </w:r>
      <w:r>
        <w:rPr>
          <w:rFonts w:ascii="Arial" w:eastAsia="Arial" w:hAnsi="Arial" w:cs="Arial"/>
          <w:i/>
          <w:sz w:val="14"/>
          <w:szCs w:val="14"/>
        </w:rPr>
        <w:t xml:space="preserve">wenty </w:t>
      </w:r>
      <w:r>
        <w:rPr>
          <w:rFonts w:ascii="Arial" w:eastAsia="Arial" w:hAnsi="Arial" w:cs="Arial"/>
          <w:i/>
          <w:spacing w:val="-6"/>
          <w:sz w:val="14"/>
          <w:szCs w:val="14"/>
        </w:rPr>
        <w:t>F</w:t>
      </w:r>
      <w:r>
        <w:rPr>
          <w:rFonts w:ascii="Arial" w:eastAsia="Arial" w:hAnsi="Arial" w:cs="Arial"/>
          <w:i/>
          <w:sz w:val="14"/>
          <w:szCs w:val="14"/>
        </w:rPr>
        <w:t>i</w:t>
      </w:r>
      <w:r>
        <w:rPr>
          <w:rFonts w:ascii="Arial" w:eastAsia="Arial" w:hAnsi="Arial" w:cs="Arial"/>
          <w:i/>
          <w:spacing w:val="-1"/>
          <w:sz w:val="14"/>
          <w:szCs w:val="14"/>
        </w:rPr>
        <w:t>r</w:t>
      </w:r>
      <w:r>
        <w:rPr>
          <w:rFonts w:ascii="Arial" w:eastAsia="Arial" w:hAnsi="Arial" w:cs="Arial"/>
          <w:i/>
          <w:sz w:val="14"/>
          <w:szCs w:val="14"/>
        </w:rPr>
        <w:t xml:space="preserve">st </w:t>
      </w:r>
      <w:r>
        <w:rPr>
          <w:rFonts w:ascii="Arial" w:eastAsia="Arial" w:hAnsi="Arial" w:cs="Arial"/>
          <w:i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Century</w:t>
      </w:r>
      <w:r>
        <w:rPr>
          <w:rFonts w:ascii="Arial" w:eastAsia="Arial" w:hAnsi="Arial" w:cs="Arial"/>
          <w:i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:  </w:t>
      </w:r>
      <w:r>
        <w:rPr>
          <w:rFonts w:ascii="Arial" w:eastAsia="Arial" w:hAnsi="Arial" w:cs="Arial"/>
          <w:i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An Int</w:t>
      </w:r>
      <w:r>
        <w:rPr>
          <w:rFonts w:ascii="Arial" w:eastAsia="Arial" w:hAnsi="Arial" w:cs="Arial"/>
          <w:i/>
          <w:spacing w:val="-6"/>
          <w:sz w:val="14"/>
          <w:szCs w:val="14"/>
        </w:rPr>
        <w:t>r</w:t>
      </w:r>
      <w:r>
        <w:rPr>
          <w:rFonts w:ascii="Arial" w:eastAsia="Arial" w:hAnsi="Arial" w:cs="Arial"/>
          <w:i/>
          <w:sz w:val="14"/>
          <w:szCs w:val="14"/>
        </w:rPr>
        <w:t xml:space="preserve">oduction </w:t>
      </w:r>
      <w:r>
        <w:rPr>
          <w:rFonts w:ascii="Arial" w:eastAsia="Arial" w:hAnsi="Arial" w:cs="Arial"/>
          <w:i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 xml:space="preserve">with </w:t>
      </w:r>
      <w:r>
        <w:rPr>
          <w:rFonts w:ascii="Arial" w:eastAsia="Arial" w:hAnsi="Arial" w:cs="Arial"/>
          <w:i/>
          <w:spacing w:val="2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Recommendation</w:t>
      </w:r>
      <w:r>
        <w:rPr>
          <w:rFonts w:ascii="Arial" w:eastAsia="Arial" w:hAnsi="Arial" w:cs="Arial"/>
          <w:i/>
          <w:spacing w:val="1"/>
          <w:sz w:val="14"/>
          <w:szCs w:val="14"/>
        </w:rPr>
        <w:t>s</w:t>
      </w:r>
      <w:r>
        <w:rPr>
          <w:rFonts w:ascii="Arial" w:eastAsia="Arial" w:hAnsi="Arial" w:cs="Arial"/>
          <w:sz w:val="14"/>
          <w:szCs w:val="14"/>
        </w:rPr>
        <w:t xml:space="preserve">. </w:t>
      </w:r>
      <w:r>
        <w:rPr>
          <w:rFonts w:ascii="Arial" w:eastAsia="Arial" w:hAnsi="Arial" w:cs="Arial"/>
          <w:spacing w:val="2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IFOMIS, </w:t>
      </w:r>
      <w:r>
        <w:rPr>
          <w:rFonts w:ascii="Arial" w:eastAsia="Arial" w:hAnsi="Arial" w:cs="Arial"/>
          <w:spacing w:val="2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Saarbrüc</w:t>
      </w:r>
      <w:r>
        <w:rPr>
          <w:rFonts w:ascii="Arial" w:eastAsia="Arial" w:hAnsi="Arial" w:cs="Arial"/>
          <w:spacing w:val="-1"/>
          <w:sz w:val="14"/>
          <w:szCs w:val="14"/>
        </w:rPr>
        <w:t>k</w:t>
      </w:r>
      <w:r>
        <w:rPr>
          <w:rFonts w:ascii="Arial" w:eastAsia="Arial" w:hAnsi="Arial" w:cs="Arial"/>
          <w:sz w:val="14"/>
          <w:szCs w:val="14"/>
        </w:rPr>
        <w:t>en,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Germa</w:t>
      </w:r>
      <w:r>
        <w:rPr>
          <w:rFonts w:ascii="Arial" w:eastAsia="Arial" w:hAnsi="Arial" w:cs="Arial"/>
          <w:spacing w:val="-2"/>
          <w:w w:val="88"/>
          <w:sz w:val="14"/>
          <w:szCs w:val="14"/>
        </w:rPr>
        <w:t>n</w:t>
      </w:r>
      <w:r>
        <w:rPr>
          <w:rFonts w:ascii="Arial" w:eastAsia="Arial" w:hAnsi="Arial" w:cs="Arial"/>
          <w:spacing w:val="-9"/>
          <w:w w:val="99"/>
          <w:sz w:val="14"/>
          <w:szCs w:val="14"/>
        </w:rPr>
        <w:t>y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hyperlink r:id="rId25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.ifomis.o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g/bfo/manual.</w:t>
        </w:r>
      </w:hyperlink>
    </w:p>
    <w:p w14:paraId="630C4AF4" w14:textId="77777777" w:rsidR="00B77D6E" w:rsidRDefault="00D6358D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2"/>
          <w:sz w:val="14"/>
          <w:szCs w:val="14"/>
        </w:rPr>
        <w:t>Szklarczyk,</w:t>
      </w:r>
      <w:r>
        <w:rPr>
          <w:rFonts w:ascii="Arial" w:eastAsia="Arial" w:hAnsi="Arial" w:cs="Arial"/>
          <w:spacing w:val="15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D.,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Franceschini,</w:t>
      </w:r>
      <w:r>
        <w:rPr>
          <w:rFonts w:ascii="Arial" w:eastAsia="Arial" w:hAnsi="Arial" w:cs="Arial"/>
          <w:spacing w:val="1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a.,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9"/>
          <w:w w:val="92"/>
          <w:sz w:val="14"/>
          <w:szCs w:val="14"/>
        </w:rPr>
        <w:t>W</w:t>
      </w:r>
      <w:r>
        <w:rPr>
          <w:rFonts w:ascii="Arial" w:eastAsia="Arial" w:hAnsi="Arial" w:cs="Arial"/>
          <w:w w:val="92"/>
          <w:sz w:val="14"/>
          <w:szCs w:val="14"/>
        </w:rPr>
        <w:t>yde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>r</w:t>
      </w:r>
      <w:r>
        <w:rPr>
          <w:rFonts w:ascii="Arial" w:eastAsia="Arial" w:hAnsi="Arial" w:cs="Arial"/>
          <w:w w:val="92"/>
          <w:sz w:val="14"/>
          <w:szCs w:val="14"/>
        </w:rPr>
        <w:t>,</w:t>
      </w:r>
      <w:r>
        <w:rPr>
          <w:rFonts w:ascii="Arial" w:eastAsia="Arial" w:hAnsi="Arial" w:cs="Arial"/>
          <w:spacing w:val="19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S.,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et</w:t>
      </w:r>
      <w:r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14"/>
          <w:szCs w:val="14"/>
        </w:rPr>
        <w:t>al.</w:t>
      </w:r>
      <w:r>
        <w:rPr>
          <w:rFonts w:ascii="Arial" w:eastAsia="Arial" w:hAnsi="Arial" w:cs="Arial"/>
          <w:i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(2014).</w:t>
      </w:r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STRING</w:t>
      </w:r>
      <w:r>
        <w:rPr>
          <w:rFonts w:ascii="Arial" w:eastAsia="Arial" w:hAnsi="Arial" w:cs="Arial"/>
          <w:spacing w:val="9"/>
          <w:w w:val="9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v10: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protein- </w:t>
      </w:r>
      <w:r>
        <w:rPr>
          <w:rFonts w:ascii="Arial" w:eastAsia="Arial" w:hAnsi="Arial" w:cs="Arial"/>
          <w:w w:val="89"/>
          <w:sz w:val="14"/>
          <w:szCs w:val="14"/>
        </w:rPr>
        <w:t>protein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interaction</w:t>
      </w:r>
      <w:r>
        <w:rPr>
          <w:rFonts w:ascii="Arial" w:eastAsia="Arial" w:hAnsi="Arial" w:cs="Arial"/>
          <w:spacing w:val="26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net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>orks,</w:t>
      </w:r>
      <w:r>
        <w:rPr>
          <w:rFonts w:ascii="Arial" w:eastAsia="Arial" w:hAnsi="Arial" w:cs="Arial"/>
          <w:spacing w:val="19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int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e</w:t>
      </w:r>
      <w:r>
        <w:rPr>
          <w:rFonts w:ascii="Arial" w:eastAsia="Arial" w:hAnsi="Arial" w:cs="Arial"/>
          <w:w w:val="89"/>
          <w:sz w:val="14"/>
          <w:szCs w:val="14"/>
        </w:rPr>
        <w:t>grated</w:t>
      </w:r>
      <w:r>
        <w:rPr>
          <w:rFonts w:ascii="Arial" w:eastAsia="Arial" w:hAnsi="Arial" w:cs="Arial"/>
          <w:spacing w:val="5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89"/>
          <w:sz w:val="14"/>
          <w:szCs w:val="14"/>
        </w:rPr>
        <w:t>ov</w:t>
      </w:r>
      <w:r>
        <w:rPr>
          <w:rFonts w:ascii="Arial" w:eastAsia="Arial" w:hAnsi="Arial" w:cs="Arial"/>
          <w:w w:val="89"/>
          <w:sz w:val="14"/>
          <w:szCs w:val="14"/>
        </w:rPr>
        <w:t>er</w:t>
      </w:r>
      <w:r>
        <w:rPr>
          <w:rFonts w:ascii="Arial" w:eastAsia="Arial" w:hAnsi="Arial" w:cs="Arial"/>
          <w:spacing w:val="10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the</w:t>
      </w:r>
      <w:r>
        <w:rPr>
          <w:rFonts w:ascii="Arial" w:eastAsia="Arial" w:hAnsi="Arial" w:cs="Arial"/>
          <w:spacing w:val="2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w w:val="89"/>
          <w:sz w:val="14"/>
          <w:szCs w:val="14"/>
        </w:rPr>
        <w:t>tree</w:t>
      </w:r>
      <w:r>
        <w:rPr>
          <w:rFonts w:ascii="Arial" w:eastAsia="Arial" w:hAnsi="Arial" w:cs="Arial"/>
          <w:spacing w:val="-1"/>
          <w:w w:val="8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of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life.</w:t>
      </w:r>
      <w:r>
        <w:rPr>
          <w:rFonts w:ascii="Arial" w:eastAsia="Arial" w:hAnsi="Arial" w:cs="Arial"/>
          <w:spacing w:val="2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10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91"/>
          <w:sz w:val="14"/>
          <w:szCs w:val="14"/>
        </w:rPr>
        <w:t>Acids</w:t>
      </w:r>
      <w:r>
        <w:rPr>
          <w:rFonts w:ascii="Arial" w:eastAsia="Arial" w:hAnsi="Arial" w:cs="Arial"/>
          <w:i/>
          <w:spacing w:val="2"/>
          <w:w w:val="91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2"/>
          <w:sz w:val="14"/>
          <w:szCs w:val="14"/>
        </w:rPr>
        <w:t>Res.</w:t>
      </w:r>
      <w:r>
        <w:rPr>
          <w:rFonts w:ascii="Arial" w:eastAsia="Arial" w:hAnsi="Arial" w:cs="Arial"/>
          <w:w w:val="89"/>
          <w:sz w:val="14"/>
          <w:szCs w:val="14"/>
        </w:rPr>
        <w:t>,</w:t>
      </w:r>
    </w:p>
    <w:p w14:paraId="69A470BE" w14:textId="77777777" w:rsidR="00B77D6E" w:rsidRDefault="00D6358D">
      <w:pPr>
        <w:spacing w:after="0" w:line="240" w:lineRule="auto"/>
        <w:ind w:left="124" w:right="5362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92"/>
          <w:sz w:val="14"/>
          <w:szCs w:val="14"/>
        </w:rPr>
        <w:t>43</w:t>
      </w:r>
      <w:r>
        <w:rPr>
          <w:rFonts w:ascii="Arial" w:eastAsia="Arial" w:hAnsi="Arial" w:cs="Arial"/>
          <w:w w:val="92"/>
          <w:sz w:val="14"/>
          <w:szCs w:val="14"/>
        </w:rPr>
        <w:t>(D1),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D447–D452.</w:t>
      </w:r>
    </w:p>
    <w:p w14:paraId="64861DC3" w14:textId="77777777" w:rsidR="00B77D6E" w:rsidRDefault="00D6358D">
      <w:pPr>
        <w:spacing w:before="18"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85"/>
          <w:sz w:val="14"/>
          <w:szCs w:val="14"/>
        </w:rPr>
        <w:t>The</w:t>
      </w:r>
      <w:r>
        <w:rPr>
          <w:rFonts w:ascii="Arial" w:eastAsia="Arial" w:hAnsi="Arial" w:cs="Arial"/>
          <w:spacing w:val="2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Gene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Ontology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Consortium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(2014).</w:t>
      </w:r>
      <w:r>
        <w:rPr>
          <w:rFonts w:ascii="Arial" w:eastAsia="Arial" w:hAnsi="Arial" w:cs="Arial"/>
          <w:spacing w:val="-6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85"/>
          <w:sz w:val="14"/>
          <w:szCs w:val="14"/>
        </w:rPr>
        <w:t>Gene</w:t>
      </w:r>
      <w:r>
        <w:rPr>
          <w:rFonts w:ascii="Arial" w:eastAsia="Arial" w:hAnsi="Arial" w:cs="Arial"/>
          <w:spacing w:val="-7"/>
          <w:w w:val="85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Ontology</w:t>
      </w:r>
      <w:r>
        <w:rPr>
          <w:rFonts w:ascii="Arial" w:eastAsia="Arial" w:hAnsi="Arial" w:cs="Arial"/>
          <w:spacing w:val="1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Consortium:</w:t>
      </w:r>
      <w:r>
        <w:rPr>
          <w:rFonts w:ascii="Arial" w:eastAsia="Arial" w:hAnsi="Arial" w:cs="Arial"/>
          <w:spacing w:val="-7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going</w:t>
      </w:r>
      <w:r>
        <w:rPr>
          <w:rFonts w:ascii="Arial" w:eastAsia="Arial" w:hAnsi="Arial" w:cs="Arial"/>
          <w:spacing w:val="-10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for</w:t>
      </w:r>
      <w:r>
        <w:rPr>
          <w:rFonts w:ascii="Arial" w:eastAsia="Arial" w:hAnsi="Arial" w:cs="Arial"/>
          <w:spacing w:val="-1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>ard.</w:t>
      </w:r>
    </w:p>
    <w:p w14:paraId="08309B88" w14:textId="77777777" w:rsidR="00B77D6E" w:rsidRDefault="00D6358D">
      <w:pPr>
        <w:spacing w:before="18" w:after="0" w:line="240" w:lineRule="auto"/>
        <w:ind w:left="124" w:right="4110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2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2"/>
          <w:sz w:val="14"/>
          <w:szCs w:val="14"/>
        </w:rPr>
        <w:t>43</w:t>
      </w:r>
      <w:r>
        <w:rPr>
          <w:rFonts w:ascii="Arial" w:eastAsia="Arial" w:hAnsi="Arial" w:cs="Arial"/>
          <w:w w:val="92"/>
          <w:sz w:val="14"/>
          <w:szCs w:val="14"/>
        </w:rPr>
        <w:t>(D1),</w:t>
      </w:r>
      <w:r>
        <w:rPr>
          <w:rFonts w:ascii="Arial" w:eastAsia="Arial" w:hAnsi="Arial" w:cs="Arial"/>
          <w:spacing w:val="4"/>
          <w:w w:val="92"/>
          <w:sz w:val="14"/>
          <w:szCs w:val="14"/>
        </w:rPr>
        <w:t xml:space="preserve"> </w:t>
      </w:r>
      <w:r>
        <w:rPr>
          <w:rFonts w:ascii="Arial" w:eastAsia="Arial" w:hAnsi="Arial" w:cs="Arial"/>
          <w:w w:val="92"/>
          <w:sz w:val="14"/>
          <w:szCs w:val="14"/>
        </w:rPr>
        <w:t>D1049–D1056.</w:t>
      </w:r>
    </w:p>
    <w:p w14:paraId="4BCB7424" w14:textId="77777777" w:rsidR="00B77D6E" w:rsidRDefault="00D6358D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5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riplet,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and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Butle</w:t>
      </w:r>
      <w:r>
        <w:rPr>
          <w:rFonts w:ascii="Arial" w:eastAsia="Arial" w:hAnsi="Arial" w:cs="Arial"/>
          <w:spacing w:val="-6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G.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(2011).</w:t>
      </w:r>
      <w:r>
        <w:rPr>
          <w:rFonts w:ascii="Arial" w:eastAsia="Arial" w:hAnsi="Arial" w:cs="Arial"/>
          <w:spacing w:val="-1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Systems</w:t>
      </w:r>
      <w:r>
        <w:rPr>
          <w:rFonts w:ascii="Arial" w:eastAsia="Arial" w:hAnsi="Arial" w:cs="Arial"/>
          <w:spacing w:val="13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Biology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8"/>
          <w:sz w:val="14"/>
          <w:szCs w:val="14"/>
        </w:rPr>
        <w:t>W</w:t>
      </w:r>
      <w:r>
        <w:rPr>
          <w:rFonts w:ascii="Arial" w:eastAsia="Arial" w:hAnsi="Arial" w:cs="Arial"/>
          <w:w w:val="88"/>
          <w:sz w:val="14"/>
          <w:szCs w:val="14"/>
        </w:rPr>
        <w:t>arehousing:</w:t>
      </w:r>
      <w:r>
        <w:rPr>
          <w:rFonts w:ascii="Arial" w:eastAsia="Arial" w:hAnsi="Arial" w:cs="Arial"/>
          <w:spacing w:val="32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w w:val="88"/>
          <w:sz w:val="14"/>
          <w:szCs w:val="14"/>
        </w:rPr>
        <w:t>Challenges</w:t>
      </w:r>
      <w:r>
        <w:rPr>
          <w:rFonts w:ascii="Arial" w:eastAsia="Arial" w:hAnsi="Arial" w:cs="Arial"/>
          <w:spacing w:val="13"/>
          <w:w w:val="8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and </w:t>
      </w:r>
      <w:r>
        <w:rPr>
          <w:rFonts w:ascii="Arial" w:eastAsia="Arial" w:hAnsi="Arial" w:cs="Arial"/>
          <w:w w:val="87"/>
          <w:sz w:val="14"/>
          <w:szCs w:val="14"/>
        </w:rPr>
        <w:t>Strat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e</w:t>
      </w:r>
      <w:r>
        <w:rPr>
          <w:rFonts w:ascii="Arial" w:eastAsia="Arial" w:hAnsi="Arial" w:cs="Arial"/>
          <w:w w:val="87"/>
          <w:sz w:val="14"/>
          <w:szCs w:val="14"/>
        </w:rPr>
        <w:t>gies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o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>w</w:t>
      </w:r>
      <w:r>
        <w:rPr>
          <w:rFonts w:ascii="Arial" w:eastAsia="Arial" w:hAnsi="Arial" w:cs="Arial"/>
          <w:w w:val="87"/>
          <w:sz w:val="14"/>
          <w:szCs w:val="14"/>
        </w:rPr>
        <w:t>ard</w:t>
      </w:r>
      <w:r>
        <w:rPr>
          <w:rFonts w:ascii="Arial" w:eastAsia="Arial" w:hAnsi="Arial" w:cs="Arial"/>
          <w:spacing w:val="1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E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fect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v</w:t>
      </w:r>
      <w:r>
        <w:rPr>
          <w:rFonts w:ascii="Arial" w:eastAsia="Arial" w:hAnsi="Arial" w:cs="Arial"/>
          <w:w w:val="87"/>
          <w:sz w:val="14"/>
          <w:szCs w:val="14"/>
        </w:rPr>
        <w:t>e  Data Int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e</w:t>
      </w:r>
      <w:r>
        <w:rPr>
          <w:rFonts w:ascii="Arial" w:eastAsia="Arial" w:hAnsi="Arial" w:cs="Arial"/>
          <w:w w:val="87"/>
          <w:sz w:val="14"/>
          <w:szCs w:val="14"/>
        </w:rPr>
        <w:t xml:space="preserve">gration. </w:t>
      </w:r>
      <w:r>
        <w:rPr>
          <w:rFonts w:ascii="Arial" w:eastAsia="Arial" w:hAnsi="Arial" w:cs="Arial"/>
          <w:spacing w:val="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In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0"/>
          <w:w w:val="87"/>
          <w:sz w:val="14"/>
          <w:szCs w:val="14"/>
        </w:rPr>
        <w:t>F</w:t>
      </w:r>
      <w:r>
        <w:rPr>
          <w:rFonts w:ascii="Arial" w:eastAsia="Arial" w:hAnsi="Arial" w:cs="Arial"/>
          <w:w w:val="87"/>
          <w:sz w:val="14"/>
          <w:szCs w:val="14"/>
        </w:rPr>
        <w:t>.</w:t>
      </w:r>
      <w:r>
        <w:rPr>
          <w:rFonts w:ascii="Arial" w:eastAsia="Arial" w:hAnsi="Arial" w:cs="Arial"/>
          <w:spacing w:val="-4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Laux</w:t>
      </w:r>
      <w:r>
        <w:rPr>
          <w:rFonts w:ascii="Arial" w:eastAsia="Arial" w:hAnsi="Arial" w:cs="Arial"/>
          <w:spacing w:val="15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and</w:t>
      </w:r>
      <w:r>
        <w:rPr>
          <w:rFonts w:ascii="Arial" w:eastAsia="Arial" w:hAnsi="Arial" w:cs="Arial"/>
          <w:spacing w:val="-8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L.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>Strömbäck,</w:t>
      </w:r>
      <w:r>
        <w:rPr>
          <w:rFonts w:ascii="Arial" w:eastAsia="Arial" w:hAnsi="Arial" w:cs="Arial"/>
          <w:spacing w:val="-5"/>
          <w:w w:val="90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14"/>
          <w:szCs w:val="14"/>
        </w:rPr>
        <w:t xml:space="preserve">editors, </w:t>
      </w:r>
      <w:r>
        <w:rPr>
          <w:rFonts w:ascii="Arial" w:eastAsia="Arial" w:hAnsi="Arial" w:cs="Arial"/>
          <w:i/>
          <w:w w:val="93"/>
          <w:sz w:val="14"/>
          <w:szCs w:val="14"/>
        </w:rPr>
        <w:t>DBK</w:t>
      </w:r>
      <w:r>
        <w:rPr>
          <w:rFonts w:ascii="Arial" w:eastAsia="Arial" w:hAnsi="Arial" w:cs="Arial"/>
          <w:i/>
          <w:spacing w:val="-5"/>
          <w:w w:val="93"/>
          <w:sz w:val="14"/>
          <w:szCs w:val="14"/>
        </w:rPr>
        <w:t>D</w:t>
      </w:r>
      <w:r>
        <w:rPr>
          <w:rFonts w:ascii="Arial" w:eastAsia="Arial" w:hAnsi="Arial" w:cs="Arial"/>
          <w:i/>
          <w:w w:val="93"/>
          <w:sz w:val="14"/>
          <w:szCs w:val="14"/>
        </w:rPr>
        <w:t>A-2011</w:t>
      </w:r>
      <w:r>
        <w:rPr>
          <w:rFonts w:ascii="Arial" w:eastAsia="Arial" w:hAnsi="Arial" w:cs="Arial"/>
          <w:w w:val="93"/>
          <w:sz w:val="14"/>
          <w:szCs w:val="14"/>
        </w:rPr>
        <w:t>,</w:t>
      </w:r>
      <w:r>
        <w:rPr>
          <w:rFonts w:ascii="Arial" w:eastAsia="Arial" w:hAnsi="Arial" w:cs="Arial"/>
          <w:spacing w:val="-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pages</w:t>
      </w:r>
      <w:r>
        <w:rPr>
          <w:rFonts w:ascii="Arial" w:eastAsia="Arial" w:hAnsi="Arial" w:cs="Arial"/>
          <w:spacing w:val="-10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34–40,</w:t>
      </w:r>
      <w:r>
        <w:rPr>
          <w:rFonts w:ascii="Arial" w:eastAsia="Arial" w:hAnsi="Arial" w:cs="Arial"/>
          <w:spacing w:val="14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St.</w:t>
      </w:r>
      <w:r>
        <w:rPr>
          <w:rFonts w:ascii="Arial" w:eastAsia="Arial" w:hAnsi="Arial" w:cs="Arial"/>
          <w:spacing w:val="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Maarten.</w:t>
      </w:r>
    </w:p>
    <w:p w14:paraId="57336AB5" w14:textId="77777777" w:rsidR="00B77D6E" w:rsidRDefault="00D6358D">
      <w:pPr>
        <w:spacing w:after="0" w:line="240" w:lineRule="auto"/>
        <w:ind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93"/>
          <w:sz w:val="14"/>
          <w:szCs w:val="14"/>
        </w:rPr>
        <w:t>UniProt</w:t>
      </w:r>
      <w:r>
        <w:rPr>
          <w:rFonts w:ascii="Arial" w:eastAsia="Arial" w:hAnsi="Arial" w:cs="Arial"/>
          <w:spacing w:val="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Consortium</w:t>
      </w:r>
      <w:r>
        <w:rPr>
          <w:rFonts w:ascii="Arial" w:eastAsia="Arial" w:hAnsi="Arial" w:cs="Arial"/>
          <w:spacing w:val="-9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(2014).</w:t>
      </w:r>
      <w:r>
        <w:rPr>
          <w:rFonts w:ascii="Arial" w:eastAsia="Arial" w:hAnsi="Arial" w:cs="Arial"/>
          <w:spacing w:val="1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14"/>
          <w:szCs w:val="14"/>
        </w:rPr>
        <w:t>Act</w:t>
      </w:r>
      <w:r>
        <w:rPr>
          <w:rFonts w:ascii="Arial" w:eastAsia="Arial" w:hAnsi="Arial" w:cs="Arial"/>
          <w:spacing w:val="-3"/>
          <w:w w:val="93"/>
          <w:sz w:val="14"/>
          <w:szCs w:val="14"/>
        </w:rPr>
        <w:t>i</w:t>
      </w:r>
      <w:r>
        <w:rPr>
          <w:rFonts w:ascii="Arial" w:eastAsia="Arial" w:hAnsi="Arial" w:cs="Arial"/>
          <w:w w:val="93"/>
          <w:sz w:val="14"/>
          <w:szCs w:val="14"/>
        </w:rPr>
        <w:t>vities</w:t>
      </w:r>
      <w:r>
        <w:rPr>
          <w:rFonts w:ascii="Arial" w:eastAsia="Arial" w:hAnsi="Arial" w:cs="Arial"/>
          <w:spacing w:val="22"/>
          <w:w w:val="93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at</w:t>
      </w:r>
      <w:r>
        <w:rPr>
          <w:rFonts w:ascii="Arial" w:eastAsia="Arial" w:hAnsi="Arial" w:cs="Arial"/>
          <w:spacing w:val="-1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the Un</w:t>
      </w:r>
      <w:r>
        <w:rPr>
          <w:rFonts w:ascii="Arial" w:eastAsia="Arial" w:hAnsi="Arial" w:cs="Arial"/>
          <w:spacing w:val="-3"/>
          <w:w w:val="87"/>
          <w:sz w:val="14"/>
          <w:szCs w:val="14"/>
        </w:rPr>
        <w:t>i</w:t>
      </w:r>
      <w:r>
        <w:rPr>
          <w:rFonts w:ascii="Arial" w:eastAsia="Arial" w:hAnsi="Arial" w:cs="Arial"/>
          <w:spacing w:val="-2"/>
          <w:w w:val="87"/>
          <w:sz w:val="14"/>
          <w:szCs w:val="14"/>
        </w:rPr>
        <w:t>v</w:t>
      </w:r>
      <w:r>
        <w:rPr>
          <w:rFonts w:ascii="Arial" w:eastAsia="Arial" w:hAnsi="Arial" w:cs="Arial"/>
          <w:w w:val="87"/>
          <w:sz w:val="14"/>
          <w:szCs w:val="14"/>
        </w:rPr>
        <w:t>ersal</w:t>
      </w:r>
      <w:r>
        <w:rPr>
          <w:rFonts w:ascii="Arial" w:eastAsia="Arial" w:hAnsi="Arial" w:cs="Arial"/>
          <w:spacing w:val="30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Protein</w:t>
      </w:r>
      <w:r>
        <w:rPr>
          <w:rFonts w:ascii="Arial" w:eastAsia="Arial" w:hAnsi="Arial" w:cs="Arial"/>
          <w:spacing w:val="13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w w:val="87"/>
          <w:sz w:val="14"/>
          <w:szCs w:val="14"/>
        </w:rPr>
        <w:t>Resource</w:t>
      </w:r>
      <w:r>
        <w:rPr>
          <w:rFonts w:ascii="Arial" w:eastAsia="Arial" w:hAnsi="Arial" w:cs="Arial"/>
          <w:spacing w:val="-6"/>
          <w:w w:val="8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(UniProt).</w:t>
      </w:r>
    </w:p>
    <w:p w14:paraId="6A919597" w14:textId="77777777" w:rsidR="00B77D6E" w:rsidRDefault="00D6358D">
      <w:pPr>
        <w:spacing w:before="18" w:after="0" w:line="240" w:lineRule="auto"/>
        <w:ind w:left="124" w:right="383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w w:val="86"/>
          <w:sz w:val="14"/>
          <w:szCs w:val="14"/>
        </w:rPr>
        <w:t>Nucleic</w:t>
      </w:r>
      <w:r>
        <w:rPr>
          <w:rFonts w:ascii="Arial" w:eastAsia="Arial" w:hAnsi="Arial" w:cs="Arial"/>
          <w:i/>
          <w:spacing w:val="2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Acids</w:t>
      </w:r>
      <w:r>
        <w:rPr>
          <w:rFonts w:ascii="Arial" w:eastAsia="Arial" w:hAnsi="Arial" w:cs="Arial"/>
          <w:i/>
          <w:spacing w:val="15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86"/>
          <w:sz w:val="14"/>
          <w:szCs w:val="14"/>
        </w:rPr>
        <w:t>Res.</w:t>
      </w:r>
      <w:r>
        <w:rPr>
          <w:rFonts w:ascii="Arial" w:eastAsia="Arial" w:hAnsi="Arial" w:cs="Arial"/>
          <w:w w:val="86"/>
          <w:sz w:val="14"/>
          <w:szCs w:val="14"/>
        </w:rPr>
        <w:t>,</w:t>
      </w:r>
      <w:r>
        <w:rPr>
          <w:rFonts w:ascii="Arial" w:eastAsia="Arial" w:hAnsi="Arial" w:cs="Arial"/>
          <w:spacing w:val="-9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86"/>
          <w:sz w:val="14"/>
          <w:szCs w:val="14"/>
        </w:rPr>
        <w:t>42</w:t>
      </w:r>
      <w:r>
        <w:rPr>
          <w:rFonts w:ascii="Arial" w:eastAsia="Arial" w:hAnsi="Arial" w:cs="Arial"/>
          <w:w w:val="86"/>
          <w:sz w:val="14"/>
          <w:szCs w:val="14"/>
        </w:rPr>
        <w:t>(Database</w:t>
      </w:r>
      <w:r>
        <w:rPr>
          <w:rFonts w:ascii="Arial" w:eastAsia="Arial" w:hAnsi="Arial" w:cs="Arial"/>
          <w:spacing w:val="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86"/>
          <w:sz w:val="14"/>
          <w:szCs w:val="14"/>
        </w:rPr>
        <w:t>issue),</w:t>
      </w:r>
      <w:r>
        <w:rPr>
          <w:rFonts w:ascii="Arial" w:eastAsia="Arial" w:hAnsi="Arial" w:cs="Arial"/>
          <w:spacing w:val="6"/>
          <w:w w:val="86"/>
          <w:sz w:val="14"/>
          <w:szCs w:val="14"/>
        </w:rPr>
        <w:t xml:space="preserve"> </w:t>
      </w:r>
      <w:r>
        <w:rPr>
          <w:rFonts w:ascii="Arial" w:eastAsia="Arial" w:hAnsi="Arial" w:cs="Arial"/>
          <w:w w:val="91"/>
          <w:sz w:val="14"/>
          <w:szCs w:val="14"/>
        </w:rPr>
        <w:t>D191–8.</w:t>
      </w:r>
    </w:p>
    <w:p w14:paraId="6E24BB03" w14:textId="77777777" w:rsidR="00B77D6E" w:rsidRDefault="00D6358D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W3C 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(2012).    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 xml:space="preserve">WL </w:t>
      </w:r>
      <w:r>
        <w:rPr>
          <w:rFonts w:ascii="Arial" w:eastAsia="Arial" w:hAnsi="Arial" w:cs="Arial"/>
          <w:spacing w:val="38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2 </w:t>
      </w:r>
      <w:r>
        <w:rPr>
          <w:rFonts w:ascii="Arial" w:eastAsia="Arial" w:hAnsi="Arial" w:cs="Arial"/>
          <w:spacing w:val="3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1"/>
          <w:sz w:val="14"/>
          <w:szCs w:val="14"/>
        </w:rPr>
        <w:t>W</w:t>
      </w:r>
      <w:r>
        <w:rPr>
          <w:rFonts w:ascii="Arial" w:eastAsia="Arial" w:hAnsi="Arial" w:cs="Arial"/>
          <w:sz w:val="14"/>
          <w:szCs w:val="14"/>
        </w:rPr>
        <w:t xml:space="preserve">eb </w:t>
      </w:r>
      <w:r>
        <w:rPr>
          <w:rFonts w:ascii="Arial" w:eastAsia="Arial" w:hAnsi="Arial" w:cs="Arial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Ontology </w:t>
      </w:r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Language</w:t>
      </w:r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Document</w:t>
      </w:r>
      <w:r>
        <w:rPr>
          <w:rFonts w:ascii="Arial" w:eastAsia="Arial" w:hAnsi="Arial" w:cs="Arial"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w w:val="95"/>
          <w:sz w:val="14"/>
          <w:szCs w:val="14"/>
        </w:rPr>
        <w:t>O</w:t>
      </w:r>
      <w:r>
        <w:rPr>
          <w:rFonts w:ascii="Arial" w:eastAsia="Arial" w:hAnsi="Arial" w:cs="Arial"/>
          <w:spacing w:val="-2"/>
          <w:w w:val="95"/>
          <w:sz w:val="14"/>
          <w:szCs w:val="14"/>
        </w:rPr>
        <w:t>v</w:t>
      </w:r>
      <w:r>
        <w:rPr>
          <w:rFonts w:ascii="Arial" w:eastAsia="Arial" w:hAnsi="Arial" w:cs="Arial"/>
          <w:w w:val="91"/>
          <w:sz w:val="14"/>
          <w:szCs w:val="14"/>
        </w:rPr>
        <w:t>ervi</w:t>
      </w:r>
      <w:r>
        <w:rPr>
          <w:rFonts w:ascii="Arial" w:eastAsia="Arial" w:hAnsi="Arial" w:cs="Arial"/>
          <w:spacing w:val="-3"/>
          <w:w w:val="91"/>
          <w:sz w:val="14"/>
          <w:szCs w:val="14"/>
        </w:rPr>
        <w:t>e</w:t>
      </w:r>
      <w:r>
        <w:rPr>
          <w:rFonts w:ascii="Arial" w:eastAsia="Arial" w:hAnsi="Arial" w:cs="Arial"/>
          <w:spacing w:val="-9"/>
          <w:w w:val="99"/>
          <w:sz w:val="14"/>
          <w:szCs w:val="14"/>
        </w:rPr>
        <w:t>w</w:t>
      </w:r>
      <w:r>
        <w:rPr>
          <w:rFonts w:ascii="Arial" w:eastAsia="Arial" w:hAnsi="Arial" w:cs="Arial"/>
          <w:w w:val="89"/>
          <w:sz w:val="14"/>
          <w:szCs w:val="14"/>
        </w:rPr>
        <w:t xml:space="preserve">. </w:t>
      </w:r>
      <w:hyperlink r:id="rId26">
        <w:r>
          <w:rPr>
            <w:rFonts w:ascii="Arial" w:eastAsia="Arial" w:hAnsi="Arial" w:cs="Arial"/>
            <w:sz w:val="14"/>
            <w:szCs w:val="14"/>
          </w:rPr>
          <w:t>http://ww</w:t>
        </w:r>
        <w:r>
          <w:rPr>
            <w:rFonts w:ascii="Arial" w:eastAsia="Arial" w:hAnsi="Arial" w:cs="Arial"/>
            <w:spacing w:val="-9"/>
            <w:sz w:val="14"/>
            <w:szCs w:val="14"/>
          </w:rPr>
          <w:t>w</w:t>
        </w:r>
        <w:r>
          <w:rPr>
            <w:rFonts w:ascii="Arial" w:eastAsia="Arial" w:hAnsi="Arial" w:cs="Arial"/>
            <w:sz w:val="14"/>
            <w:szCs w:val="14"/>
          </w:rPr>
          <w:t>.w3.o</w:t>
        </w:r>
        <w:r>
          <w:rPr>
            <w:rFonts w:ascii="Arial" w:eastAsia="Arial" w:hAnsi="Arial" w:cs="Arial"/>
            <w:spacing w:val="-3"/>
            <w:sz w:val="14"/>
            <w:szCs w:val="14"/>
          </w:rPr>
          <w:t>r</w:t>
        </w:r>
        <w:r>
          <w:rPr>
            <w:rFonts w:ascii="Arial" w:eastAsia="Arial" w:hAnsi="Arial" w:cs="Arial"/>
            <w:sz w:val="14"/>
            <w:szCs w:val="14"/>
          </w:rPr>
          <w:t>g/TR/</w:t>
        </w:r>
        <w:r>
          <w:rPr>
            <w:rFonts w:ascii="Arial" w:eastAsia="Arial" w:hAnsi="Arial" w:cs="Arial"/>
            <w:spacing w:val="-3"/>
            <w:sz w:val="14"/>
            <w:szCs w:val="14"/>
          </w:rPr>
          <w:t>o</w:t>
        </w:r>
        <w:r>
          <w:rPr>
            <w:rFonts w:ascii="Arial" w:eastAsia="Arial" w:hAnsi="Arial" w:cs="Arial"/>
            <w:sz w:val="14"/>
            <w:szCs w:val="14"/>
          </w:rPr>
          <w:t>wl2-</w:t>
        </w:r>
        <w:r>
          <w:rPr>
            <w:rFonts w:ascii="Arial" w:eastAsia="Arial" w:hAnsi="Arial" w:cs="Arial"/>
            <w:spacing w:val="-2"/>
            <w:sz w:val="14"/>
            <w:szCs w:val="14"/>
          </w:rPr>
          <w:t>ov</w:t>
        </w:r>
        <w:r>
          <w:rPr>
            <w:rFonts w:ascii="Arial" w:eastAsia="Arial" w:hAnsi="Arial" w:cs="Arial"/>
            <w:sz w:val="14"/>
            <w:szCs w:val="14"/>
          </w:rPr>
          <w:t>ervi</w:t>
        </w:r>
        <w:r>
          <w:rPr>
            <w:rFonts w:ascii="Arial" w:eastAsia="Arial" w:hAnsi="Arial" w:cs="Arial"/>
            <w:spacing w:val="-3"/>
            <w:sz w:val="14"/>
            <w:szCs w:val="14"/>
          </w:rPr>
          <w:t>e</w:t>
        </w:r>
        <w:r>
          <w:rPr>
            <w:rFonts w:ascii="Arial" w:eastAsia="Arial" w:hAnsi="Arial" w:cs="Arial"/>
            <w:sz w:val="14"/>
            <w:szCs w:val="14"/>
          </w:rPr>
          <w:t>w/.</w:t>
        </w:r>
      </w:hyperlink>
    </w:p>
    <w:p w14:paraId="12275748" w14:textId="77777777" w:rsidR="00B77D6E" w:rsidRDefault="00B77D6E">
      <w:pPr>
        <w:spacing w:after="0"/>
        <w:jc w:val="both"/>
        <w:sectPr w:rsidR="00B77D6E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0A4C1BE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4D84AD6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8BBB14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38C0FA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F429D3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9953AF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D02F6B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5C0533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E44C19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EC4881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4A4BA8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E94E2B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0CBB67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222ED0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0EC3FE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25C14E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19B8EA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7BD871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CF49469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DEE6CA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ECAAA05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FE93E8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20FE00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0611A45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6DD9670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8517851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8818514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BDB3F50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5189B08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5C0059DF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484A34B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3F79419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9D56943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7B340667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5E6A02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4B9B6A1C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442A1D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B48987E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1B0EE142" w14:textId="77777777" w:rsidR="00B77D6E" w:rsidRDefault="00B77D6E">
      <w:pPr>
        <w:spacing w:after="0" w:line="200" w:lineRule="exact"/>
        <w:rPr>
          <w:sz w:val="20"/>
          <w:szCs w:val="20"/>
        </w:rPr>
      </w:pPr>
    </w:p>
    <w:p w14:paraId="24E45F65" w14:textId="77777777" w:rsidR="00B77D6E" w:rsidRDefault="00B77D6E">
      <w:pPr>
        <w:spacing w:before="18" w:after="0" w:line="200" w:lineRule="exact"/>
        <w:rPr>
          <w:sz w:val="20"/>
          <w:szCs w:val="20"/>
        </w:rPr>
      </w:pPr>
    </w:p>
    <w:p w14:paraId="682C64EE" w14:textId="6EB404AE" w:rsidR="00B77D6E" w:rsidRDefault="00E25282">
      <w:pPr>
        <w:spacing w:before="32" w:after="0" w:line="240" w:lineRule="auto"/>
        <w:ind w:left="5544" w:right="5324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2" behindDoc="1" locked="0" layoutInCell="1" allowOverlap="1" wp14:anchorId="6AFF963A" wp14:editId="067FC4F8">
                <wp:simplePos x="0" y="0"/>
                <wp:positionH relativeFrom="page">
                  <wp:posOffset>170815</wp:posOffset>
                </wp:positionH>
                <wp:positionV relativeFrom="paragraph">
                  <wp:posOffset>-99695</wp:posOffset>
                </wp:positionV>
                <wp:extent cx="379730" cy="1270"/>
                <wp:effectExtent l="8890" t="11430" r="11430" b="6350"/>
                <wp:wrapNone/>
                <wp:docPr id="10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269" y="-157"/>
                          <a:chExt cx="598" cy="2"/>
                        </a:xfrm>
                      </wpg:grpSpPr>
                      <wps:wsp>
                        <wps:cNvPr id="108" name="Freeform 9"/>
                        <wps:cNvSpPr>
                          <a:spLocks/>
                        </wps:cNvSpPr>
                        <wps:spPr bwMode="auto">
                          <a:xfrm>
                            <a:off x="269" y="-157"/>
                            <a:ext cx="598" cy="2"/>
                          </a:xfrm>
                          <a:custGeom>
                            <a:avLst/>
                            <a:gdLst>
                              <a:gd name="T0" fmla="+- 0 269 269"/>
                              <a:gd name="T1" fmla="*/ T0 w 598"/>
                              <a:gd name="T2" fmla="+- 0 867 269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E4B9B" id="Group 8" o:spid="_x0000_s1026" style="position:absolute;margin-left:13.45pt;margin-top:-7.85pt;width:29.9pt;height:.1pt;z-index:-1248;mso-position-horizontal-relative:page" coordorigin="269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">
                <v:shape id="Freeform 9" o:spid="_x0000_s1027" style="position:absolute;left:269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Gn8MA&#10;AADcAAAADwAAAGRycy9kb3ducmV2LnhtbESPQW/CMAyF75P4D5GRdhspHBDqCAgKE7vCuOxmGtNW&#10;NE7UZG23Xz8fJu1m6z2/93m9HV2reupi49nAfJaBIi69bbgycP14e1mBignZYuuZDHxThO1m8rTG&#10;3PqBz9RfUqUkhGOOBuqUQq51LGtyGGc+EIt2953DJGtXadvhIOGu1YssW2qHDUtDjYGKmsrH5csZ&#10;OPzcjoU/96v97vqZ+H4KxWEIxjxPx90rqERj+jf/Xb9bwc+EVp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mGn8MAAADcAAAADwAAAAAAAAAAAAAAAACYAgAAZHJzL2Rv&#10;d25yZXYueG1sUEsFBgAAAAAEAAQA9QAAAIgDAAAAAA=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3" behindDoc="1" locked="0" layoutInCell="1" allowOverlap="1" wp14:anchorId="6A331C2A" wp14:editId="00B9310B">
                <wp:simplePos x="0" y="0"/>
                <wp:positionH relativeFrom="page">
                  <wp:posOffset>614045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8255" r="3810" b="12065"/>
                <wp:wrapNone/>
                <wp:docPr id="10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967" y="-57"/>
                          <a:chExt cx="2" cy="598"/>
                        </a:xfrm>
                      </wpg:grpSpPr>
                      <wps:wsp>
                        <wps:cNvPr id="106" name="Freeform 7"/>
                        <wps:cNvSpPr>
                          <a:spLocks/>
                        </wps:cNvSpPr>
                        <wps:spPr bwMode="auto">
                          <a:xfrm>
                            <a:off x="96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49E53" id="Group 6" o:spid="_x0000_s1026" style="position:absolute;margin-left:48.35pt;margin-top:-2.85pt;width:.1pt;height:29.9pt;z-index:-1247;mso-position-horizontal-relative:page" coordorigin="96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">
                <v:shape id="Freeform 7" o:spid="_x0000_s1027" style="position:absolute;left:96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eYsEA&#10;AADcAAAADwAAAGRycy9kb3ducmV2LnhtbERP3WrCMBS+H/gO4Qy8m6kDy6imIsrKbhys9gEOzVlT&#10;2pyUJGr39mYw2N35+H7Pbj/bUdzIh96xgvUqA0HcOt1zp6C5vL+8gQgRWePomBT8UIB9uXjaYaHd&#10;nb/oVsdOpBAOBSowMU6FlKE1ZDGs3EScuG/nLcYEfSe1x3sKt6N8zbJcWuw5NRic6GioHeqrVTBc&#10;1tWpr5pNjqfP5lyZoz9QrdTyeT5sQUSa47/4z/2h0/wsh99n0gW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lXmLBAAAA3AAAAA8AAAAAAAAAAAAAAAAAmAIAAGRycy9kb3du&#10;cmV2LnhtbFBLBQYAAAAABAAEAPUAAACGAwAAAAA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4" behindDoc="1" locked="0" layoutInCell="1" allowOverlap="1" wp14:anchorId="45CC7A28" wp14:editId="64DB56F4">
                <wp:simplePos x="0" y="0"/>
                <wp:positionH relativeFrom="page">
                  <wp:posOffset>8449310</wp:posOffset>
                </wp:positionH>
                <wp:positionV relativeFrom="paragraph">
                  <wp:posOffset>-99695</wp:posOffset>
                </wp:positionV>
                <wp:extent cx="379730" cy="1270"/>
                <wp:effectExtent l="10160" t="11430" r="10160" b="6350"/>
                <wp:wrapNone/>
                <wp:docPr id="1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" cy="1270"/>
                          <a:chOff x="13306" y="-157"/>
                          <a:chExt cx="598" cy="2"/>
                        </a:xfrm>
                      </wpg:grpSpPr>
                      <wps:wsp>
                        <wps:cNvPr id="104" name="Freeform 5"/>
                        <wps:cNvSpPr>
                          <a:spLocks/>
                        </wps:cNvSpPr>
                        <wps:spPr bwMode="auto">
                          <a:xfrm>
                            <a:off x="13306" y="-157"/>
                            <a:ext cx="598" cy="2"/>
                          </a:xfrm>
                          <a:custGeom>
                            <a:avLst/>
                            <a:gdLst>
                              <a:gd name="T0" fmla="+- 0 13306 13306"/>
                              <a:gd name="T1" fmla="*/ T0 w 598"/>
                              <a:gd name="T2" fmla="+- 0 13904 13306"/>
                              <a:gd name="T3" fmla="*/ T2 w 5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98">
                                <a:moveTo>
                                  <a:pt x="0" y="0"/>
                                </a:moveTo>
                                <a:lnTo>
                                  <a:pt x="59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5A094" id="Group 4" o:spid="_x0000_s1026" style="position:absolute;margin-left:665.3pt;margin-top:-7.85pt;width:29.9pt;height:.1pt;z-index:-1246;mso-position-horizontal-relative:page" coordorigin="13306,-157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">
                <v:shape id="Freeform 5" o:spid="_x0000_s1027" style="position:absolute;left:13306;top:-157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MmsEA&#10;AADcAAAADwAAAGRycy9kb3ducmV2LnhtbERPTWvCQBC9F/wPywi91Y0iRaKraKy0VzUXb2N2TILZ&#10;2SW7TdL++m5B8DaP9zmrzWAa0VHra8sKppMEBHFhdc2lgvx8eFuA8AFZY2OZFPyQh8169LLCVNue&#10;j9SdQiliCPsUFVQhuFRKX1Rk0E+sI47czbYGQ4RtKXWLfQw3jZwlybs0WHNsqNBRVlFxP30bBfvf&#10;60dmj91it80vgW+fLtv3TqnX8bBdggg0hKf44f7ScX4yh/9n4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0jJrBAAAA3AAAAA8AAAAAAAAAAAAAAAAAmAIAAGRycy9kb3du&#10;cmV2LnhtbFBLBQYAAAAABAAEAPUAAACGAwAAAAA=&#10;" path="m,l598,e" filled="f" strokeweight=".14042mm">
                  <v:path arrowok="t" o:connecttype="custom" o:connectlocs="0,0;5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503315235" behindDoc="1" locked="0" layoutInCell="1" allowOverlap="1" wp14:anchorId="507736E2" wp14:editId="6A57722F">
                <wp:simplePos x="0" y="0"/>
                <wp:positionH relativeFrom="page">
                  <wp:posOffset>8386445</wp:posOffset>
                </wp:positionH>
                <wp:positionV relativeFrom="paragraph">
                  <wp:posOffset>-36195</wp:posOffset>
                </wp:positionV>
                <wp:extent cx="1270" cy="379730"/>
                <wp:effectExtent l="13970" t="8255" r="3810" b="12065"/>
                <wp:wrapNone/>
                <wp:docPr id="1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79730"/>
                          <a:chOff x="13207" y="-57"/>
                          <a:chExt cx="2" cy="598"/>
                        </a:xfrm>
                      </wpg:grpSpPr>
                      <wps:wsp>
                        <wps:cNvPr id="102" name="Freeform 3"/>
                        <wps:cNvSpPr>
                          <a:spLocks/>
                        </wps:cNvSpPr>
                        <wps:spPr bwMode="auto">
                          <a:xfrm>
                            <a:off x="13207" y="-57"/>
                            <a:ext cx="2" cy="598"/>
                          </a:xfrm>
                          <a:custGeom>
                            <a:avLst/>
                            <a:gdLst>
                              <a:gd name="T0" fmla="+- 0 541 -57"/>
                              <a:gd name="T1" fmla="*/ 541 h 598"/>
                              <a:gd name="T2" fmla="+- 0 -57 -57"/>
                              <a:gd name="T3" fmla="*/ -57 h 59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98">
                                <a:moveTo>
                                  <a:pt x="0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5FF36" id="Group 2" o:spid="_x0000_s1026" style="position:absolute;margin-left:660.35pt;margin-top:-2.85pt;width:.1pt;height:29.9pt;z-index:-1245;mso-position-horizontal-relative:page" coordorigin="13207,-57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">
                <v:shape id="Freeform 3" o:spid="_x0000_s1027" style="position:absolute;left:13207;top:-57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5YYcAA&#10;AADcAAAADwAAAGRycy9kb3ducmV2LnhtbERPzYrCMBC+C/sOYRa8aaqgLNUoolj2ssLWPsDQjE2x&#10;mZQkavftN4LgbT6+31lvB9uJO/nQOlYwm2YgiGunW24UVOfj5AtEiMgaO8ek4I8CbDcfozXm2j34&#10;l+5lbEQK4ZCjAhNjn0sZakMWw9T1xIm7OG8xJugbqT0+Urjt5DzLltJiy6nBYE97Q/W1vFkF1/Os&#10;OLRFtVji4VT9FGbvd1QqNf4cdisQkYb4Fr/c3zrNz+bwfCZd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5YYcAAAADcAAAADwAAAAAAAAAAAAAAAACYAgAAZHJzL2Rvd25y&#10;ZXYueG1sUEsFBgAAAAAEAAQA9QAAAIUDAAAAAA==&#10;" path="m,598l,e" filled="f" strokeweight=".14042mm">
                  <v:path arrowok="t" o:connecttype="custom" o:connectlocs="0,541;0,-57" o:connectangles="0,0"/>
                </v:shape>
                <w10:wrap anchorx="page"/>
              </v:group>
            </w:pict>
          </mc:Fallback>
        </mc:AlternateContent>
      </w:r>
      <w:r w:rsidR="00D6358D">
        <w:rPr>
          <w:rFonts w:ascii="Arial" w:eastAsia="Arial" w:hAnsi="Arial" w:cs="Arial"/>
          <w:sz w:val="16"/>
          <w:szCs w:val="16"/>
        </w:rPr>
        <w:t>“main”</w:t>
      </w:r>
      <w:r w:rsidR="00D6358D"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2016/1/13</w:t>
      </w:r>
      <w:r w:rsidR="00D6358D"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page</w:t>
      </w:r>
      <w:r w:rsidR="00D6358D"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10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sz w:val="16"/>
          <w:szCs w:val="16"/>
        </w:rPr>
        <w:t>—</w:t>
      </w:r>
      <w:r w:rsidR="00D6358D"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 w:rsidR="00D6358D">
        <w:rPr>
          <w:rFonts w:ascii="Arial" w:eastAsia="Arial" w:hAnsi="Arial" w:cs="Arial"/>
          <w:w w:val="99"/>
          <w:sz w:val="16"/>
          <w:szCs w:val="16"/>
        </w:rPr>
        <w:t>#10</w:t>
      </w:r>
    </w:p>
    <w:sectPr w:rsidR="00B77D6E">
      <w:type w:val="continuous"/>
      <w:pgSz w:w="14180" w:h="20020"/>
      <w:pgMar w:top="2080" w:right="160" w:bottom="280" w:left="1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schulz" w:date="2016-01-14T19:22:00Z" w:initials="s">
    <w:p w14:paraId="5BC7B564" w14:textId="77777777" w:rsidR="00D6358D" w:rsidRDefault="00D6358D">
      <w:pPr>
        <w:pStyle w:val="Kommentartext"/>
      </w:pPr>
      <w:r>
        <w:rPr>
          <w:rStyle w:val="Kommentarzeichen"/>
        </w:rPr>
        <w:annotationRef/>
      </w:r>
      <w:r>
        <w:rPr>
          <w:noProof/>
        </w:rPr>
        <w:t>I would remove this as this can be assumed to be known.</w:t>
      </w:r>
    </w:p>
  </w:comment>
  <w:comment w:id="196" w:author="schulz" w:date="2016-01-14T20:54:00Z" w:initials="s">
    <w:p w14:paraId="3E957640" w14:textId="06E6572F" w:rsidR="002642D7" w:rsidRDefault="002642D7">
      <w:pPr>
        <w:pStyle w:val="Kommentartext"/>
      </w:pPr>
      <w:r>
        <w:rPr>
          <w:rStyle w:val="Kommentarzeichen"/>
        </w:rPr>
        <w:annotationRef/>
      </w:r>
      <w:r w:rsidR="00A2539A">
        <w:rPr>
          <w:noProof/>
        </w:rPr>
        <w:t>new citation!!</w:t>
      </w:r>
    </w:p>
  </w:comment>
  <w:comment w:id="198" w:author="schulz" w:date="2016-01-14T20:59:00Z" w:initials="s">
    <w:p w14:paraId="62C6AF9C" w14:textId="7B4BEDF4" w:rsidR="002642D7" w:rsidRDefault="002642D7">
      <w:pPr>
        <w:pStyle w:val="Kommentartext"/>
      </w:pPr>
      <w:r>
        <w:rPr>
          <w:rStyle w:val="Kommentarzeichen"/>
        </w:rPr>
        <w:annotationRef/>
      </w:r>
      <w:r w:rsidR="00A2539A">
        <w:rPr>
          <w:noProof/>
        </w:rPr>
        <w:t xml:space="preserve">I had condensed this already. Why didn't you use it? </w:t>
      </w:r>
    </w:p>
  </w:comment>
  <w:comment w:id="224" w:author="schulz" w:date="2016-01-14T21:24:00Z" w:initials="s">
    <w:p w14:paraId="08C14ED6" w14:textId="7AFA1F1C" w:rsidR="002B43E6" w:rsidRDefault="002B43E6">
      <w:pPr>
        <w:pStyle w:val="Kommentartext"/>
      </w:pPr>
      <w:r>
        <w:rPr>
          <w:rStyle w:val="Kommentarzeichen"/>
        </w:rPr>
        <w:annotationRef/>
      </w:r>
      <w:r w:rsidR="00A2539A">
        <w:rPr>
          <w:noProof/>
        </w:rPr>
        <w:t>Why is this not in Methods?</w:t>
      </w:r>
    </w:p>
  </w:comment>
  <w:comment w:id="360" w:author="schulz" w:date="2016-01-14T21:20:00Z" w:initials="s">
    <w:p w14:paraId="730BF06E" w14:textId="2C138EF1" w:rsidR="000F6E7C" w:rsidRDefault="000F6E7C">
      <w:pPr>
        <w:pStyle w:val="Kommentartext"/>
      </w:pPr>
      <w:r>
        <w:rPr>
          <w:rStyle w:val="Kommentarzeichen"/>
        </w:rPr>
        <w:annotationRef/>
      </w:r>
      <w:r w:rsidR="00A2539A">
        <w:rPr>
          <w:noProof/>
        </w:rPr>
        <w:t>isn't this already the content of Fig. 1? I am confused.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C7B564" w15:done="0"/>
  <w15:commentEx w15:paraId="3E957640" w15:done="0"/>
  <w15:commentEx w15:paraId="62C6AF9C" w15:done="0"/>
  <w15:commentEx w15:paraId="08C14ED6" w15:done="0"/>
  <w15:commentEx w15:paraId="730BF06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39311" w14:textId="77777777" w:rsidR="00A2539A" w:rsidRDefault="00A2539A">
      <w:pPr>
        <w:spacing w:after="0" w:line="240" w:lineRule="auto"/>
      </w:pPr>
      <w:r>
        <w:separator/>
      </w:r>
    </w:p>
  </w:endnote>
  <w:endnote w:type="continuationSeparator" w:id="0">
    <w:p w14:paraId="4468A1DB" w14:textId="77777777" w:rsidR="00A2539A" w:rsidRDefault="00A2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BBE59" w14:textId="77777777" w:rsidR="00A2539A" w:rsidRDefault="00A2539A">
      <w:pPr>
        <w:spacing w:after="0" w:line="240" w:lineRule="auto"/>
      </w:pPr>
      <w:r>
        <w:separator/>
      </w:r>
    </w:p>
  </w:footnote>
  <w:footnote w:type="continuationSeparator" w:id="0">
    <w:p w14:paraId="098D2F25" w14:textId="77777777" w:rsidR="00A2539A" w:rsidRDefault="00A2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0C04" w14:textId="19BB8B17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59" behindDoc="1" locked="0" layoutInCell="1" allowOverlap="1" wp14:anchorId="153ABB81" wp14:editId="0348C509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99" name="Group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100" name="Freeform 100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7E03B1" id="Group 99" o:spid="_x0000_s1026" style="position:absolute;margin-left:48.35pt;margin-top:69.45pt;width:.1pt;height:29.9pt;z-index:-1321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">
              <v:shape id="Freeform 100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jjcQA&#10;AADcAAAADwAAAGRycy9kb3ducmV2LnhtbESPQWvDMAyF74P+B6PCbqvTQcvI6pbS0tDLBkvzA0Ss&#10;xaGxHGy3zf79dBjsJvGe3vu02U1+UHeKqQ9sYLkoQBG3wfbcGWgup5c3UCkjWxwCk4EfSrDbzp42&#10;WNrw4C+617lTEsKpRAMu57HUOrWOPKZFGIlF+w7RY5Y1dtpGfEi4H/RrUay1x56lweFIB0fttb55&#10;A9fLsjr2VbNa4/Gz+ajcIe6pNuZ5Pu3fQWWa8r/57/psBb8Q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AY43EAAAA3AAAAA8AAAAAAAAAAAAAAAAAmAIAAGRycy9k&#10;b3ducmV2LnhtbFBLBQYAAAAABAAEAPUAAACJAwAAAAA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0" behindDoc="1" locked="0" layoutInCell="1" allowOverlap="1" wp14:anchorId="0937FD69" wp14:editId="2A0A242A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97" name="Group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98" name="Freeform 98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C84644" id="Group 97" o:spid="_x0000_s1026" style="position:absolute;margin-left:660.35pt;margin-top:69.45pt;width:.1pt;height:29.9pt;z-index:-1320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">
              <v:shape id="Freeform 98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uBL8A&#10;AADbAAAADwAAAGRycy9kb3ducmV2LnhtbERPzYrCMBC+C75DGGFva6qwslajiLLFiwtb+wBDMzbF&#10;ZlKSqN23NwfB48f3v94OthN38qF1rGA2zUAQ10633Ciozj+f3yBCRNbYOSYF/xRguxmP1phr9+A/&#10;upexESmEQ44KTIx9LmWoDVkMU9cTJ+7ivMWYoG+k9vhI4baT8yxbSIstpwaDPe0N1dfyZhVcz7Pi&#10;0BbV1wIPv9WpMHu/o1Kpj8mwW4GINMS3+OU+agXLNDZ9S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XG4E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1" behindDoc="1" locked="0" layoutInCell="1" allowOverlap="1" wp14:anchorId="44016BCD" wp14:editId="44FC73F4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95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96" name="Freeform 96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0CFDA" id="Group 95" o:spid="_x0000_s1026" style="position:absolute;margin-left:13.45pt;margin-top:104.3pt;width:29.9pt;height:.1pt;z-index:-1319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">
              <v:shape id="Freeform 96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MBcMA&#10;AADbAAAADwAAAGRycy9kb3ducmV2LnhtbESPzW7CMBCE75V4B2uReisOHBAEDILQil75uXBb4iWJ&#10;iNdWbJKUp68rVeI4mplvNMt1b2rRUuMrywrGowQEcW51xYWC8+nrYwbCB2SNtWVS8EMe1qvB2xJT&#10;bTs+UHsMhYgQ9ikqKENwqZQ+L8mgH1lHHL2bbQyGKJtC6ga7CDe1nCTJVBqsOC6U6CgrKb8fH0bB&#10;7nn9zOyhnW0350vg295lu84p9T7sNwsQgfrwCv+3v7WC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rMBc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2" behindDoc="1" locked="0" layoutInCell="1" allowOverlap="1" wp14:anchorId="05917C54" wp14:editId="2146945E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93" name="Group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94" name="Freeform 94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94FA47" id="Group 93" o:spid="_x0000_s1026" style="position:absolute;margin-left:665.3pt;margin-top:104.3pt;width:29.9pt;height:.1pt;z-index:-1318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">
              <v:shape id="Freeform 94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T36cMA&#10;AADbAAAADwAAAGRycy9kb3ducmV2LnhtbESPzW7CMBCE75V4B2uRuBWHClUQMAgCqL3yc+G2xEsS&#10;Ea+t2E3SPn1dqRLH0cx8o1mue1OLlhpfWVYwGScgiHOrKy4UXM6H1xkIH5A11pZJwTd5WK8GL0tM&#10;te34SO0pFCJC2KeooAzBpVL6vCSDfmwdcfTutjEYomwKqRvsItzU8i1J3qXBiuNCiY6ykvLH6cso&#10;2P3c9pk9trPt5nINfP9w2a5zSo2G/WYBIlAfnuH/9qdWMJ/C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T36c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2F513" w14:textId="29CE9231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3" behindDoc="1" locked="0" layoutInCell="1" allowOverlap="1" wp14:anchorId="395B68B9" wp14:editId="0E1DD705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91" name="Group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92" name="Freeform 92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115B09" id="Group 91" o:spid="_x0000_s1026" style="position:absolute;margin-left:48.35pt;margin-top:69.45pt;width:.1pt;height:29.9pt;z-index:-1317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">
              <v:shape id="Freeform 92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Z7sMA&#10;AADbAAAADwAAAGRycy9kb3ducmV2LnhtbESPUWvCMBSF3wX/Q7jC3jRVmGhnFFFWfNlgbX/Apblr&#10;is1NSTLt/v0iDHw8nHO+w9kdRtuLG/nQOVawXGQgiBunO24V1NX7fAMiRGSNvWNS8EsBDvvpZIe5&#10;dnf+olsZW5EgHHJUYGIccilDY8hiWLiBOHnfzluMSfpWao/3BLe9XGXZWlrsOC0YHOhkqLmWP1bB&#10;tVoW566oX9d4/qw/CnPyRyqVepmNxzcQkcb4DP+3L1rBdgWPL+k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RZ7s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4" behindDoc="1" locked="0" layoutInCell="1" allowOverlap="1" wp14:anchorId="02CD629E" wp14:editId="5DC3339C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89" name="Group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90" name="Freeform 90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1187E" id="Group 89" o:spid="_x0000_s1026" style="position:absolute;margin-left:660.35pt;margin-top:69.45pt;width:.1pt;height:29.9pt;z-index:-1316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">
              <v:shape id="Freeform 90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iAr8A&#10;AADbAAAADwAAAGRycy9kb3ducmV2LnhtbERPzYrCMBC+C75DGGFva6qwslajiLLFiwtb+wBDMzbF&#10;ZlKSqN23NwfB48f3v94OthN38qF1rGA2zUAQ10633Ciozj+f3yBCRNbYOSYF/xRguxmP1phr9+A/&#10;upexESmEQ44KTIx9LmWoDVkMU9cTJ+7ivMWYoG+k9vhI4baT8yxbSIstpwaDPe0N1dfyZhVcz7Pi&#10;0BbV1wIPv9WpMHu/o1Kpj8mwW4GINMS3+OU+agXLtD59S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KmIC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5" behindDoc="1" locked="0" layoutInCell="1" allowOverlap="1" wp14:anchorId="1C4CFFF9" wp14:editId="57A08FFD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87" name="Group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88" name="Freeform 88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A66CCC" id="Group 87" o:spid="_x0000_s1026" style="position:absolute;margin-left:13.45pt;margin-top:104.3pt;width:29.9pt;height:.1pt;z-index:-1315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">
              <v:shape id="Freeform 88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rMb8A&#10;AADbAAAADwAAAGRycy9kb3ducmV2LnhtbERPu27CMBTdkfoP1q3EBg4dqihgEIRWZeWxsF3iSxIR&#10;X1uxmwS+Hg9IjEfnvVgNphEdtb62rGA2TUAQF1bXXCo4HX8nKQgfkDU2lknBnTyslh+jBWba9ryn&#10;7hBKEUPYZ6igCsFlUvqiIoN+ah1x5K62NRgibEupW+xjuGnkV5J8S4M1x4YKHeUVFbfDv1GwfVx+&#10;crvv0s36dA58/XP5tndKjT+H9RxEoCG8xS/3TitI49j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AGsxvwAAANsAAAAPAAAAAAAAAAAAAAAAAJgCAABkcnMvZG93bnJl&#10;di54bWxQSwUGAAAAAAQABAD1AAAAhAMAAAAA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6" behindDoc="1" locked="0" layoutInCell="1" allowOverlap="1" wp14:anchorId="5104AC41" wp14:editId="67334D6D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85" name="Group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86" name="Freeform 86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8254C4" id="Group 85" o:spid="_x0000_s1026" style="position:absolute;margin-left:665.3pt;margin-top:104.3pt;width:29.9pt;height:.1pt;z-index:-1314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">
              <v:shape id="Freeform 86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2MMA&#10;AADbAAAADwAAAGRycy9kb3ducmV2LnhtbESPwW7CMBBE70j9B2srcQMHDigKGASBCq7QXLht4yWJ&#10;Gq+t2E3Sfj2uVKnH0cy80Wx2o2lFT51vLCtYzBMQxKXVDVcKive3WQrCB2SNrWVS8E0edtuXyQYz&#10;bQe+Un8LlYgQ9hkqqENwmZS+rMmgn1tHHL2H7QyGKLtK6g6HCDetXCbJShpsOC7U6Civqfy8fRkF&#10;x5+PU26vfXrYF/fAj7PLj4NTavo67tcgAo3hP/zXvmgF6Qp+v8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Na2M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56DB0" w14:textId="4668B7B8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7" behindDoc="1" locked="0" layoutInCell="1" allowOverlap="1" wp14:anchorId="3B511E51" wp14:editId="5DF97775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83" name="Group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84" name="Freeform 84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7F27B" id="Group 83" o:spid="_x0000_s1026" style="position:absolute;margin-left:48.35pt;margin-top:69.45pt;width:.1pt;height:29.9pt;z-index:-1313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">
              <v:shape id="Freeform 84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y3MMA&#10;AADbAAAADwAAAGRycy9kb3ducmV2LnhtbESPwWrDMBBE74X8g9hCb42c0IbgRDYhIaaXFmr7AxZr&#10;a5lYKyMpifv3VaHQ4zAzb5h9OdtR3MiHwbGC1TIDQdw5PXCvoG3Oz1sQISJrHB2Tgm8KUBaLhz3m&#10;2t35k2517EWCcMhRgYlxyqUMnSGLYekm4uR9OW8xJul7qT3eE9yOcp1lG2lx4LRgcKKjoe5SX62C&#10;S7OqTkPVvm7w9NG+V+boD1Qr9fQ4H3YgIs3xP/zXftMKti/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jy3M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8" behindDoc="1" locked="0" layoutInCell="1" allowOverlap="1" wp14:anchorId="3204E810" wp14:editId="28A88738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81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82" name="Freeform 82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2DE0AC" id="Group 81" o:spid="_x0000_s1026" style="position:absolute;margin-left:660.35pt;margin-top:69.45pt;width:.1pt;height:29.9pt;z-index:-1312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">
              <v:shape id="Freeform 82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M8EA&#10;AADbAAAADwAAAGRycy9kb3ducmV2LnhtbESP0YrCMBRE3xf8h3AXfFtThRWpRhHFsi8uWPsBl+Zu&#10;U2xuShK1/r0RFnwcZuYMs9oMthM38qF1rGA6yUAQ10633CiozoevBYgQkTV2jknBgwJs1qOPFeba&#10;3flEtzI2IkE45KjAxNjnUobakMUwcT1x8v6ctxiT9I3UHu8Jbjs5y7K5tNhyWjDY085QfSmvVsHl&#10;PC32bVF9z3H/Wx0Ls/NbKpUafw7bJYhIQ3yH/9s/WsFi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tzzPBAAAA2wAAAA8AAAAAAAAAAAAAAAAAmAIAAGRycy9kb3du&#10;cmV2LnhtbFBLBQYAAAAABAAEAPUAAACGAwAAAAA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69" behindDoc="1" locked="0" layoutInCell="1" allowOverlap="1" wp14:anchorId="0147711A" wp14:editId="561B84E1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79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80" name="Freeform 80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945A7" id="Group 79" o:spid="_x0000_s1026" style="position:absolute;margin-left:13.45pt;margin-top:104.3pt;width:29.9pt;height:.1pt;z-index:-1311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">
              <v:shape id="Freeform 80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nN78A&#10;AADbAAAADwAAAGRycy9kb3ducmV2LnhtbERPu27CMBTdkfoP1q3EBg4dqihgEIRWZeWxsF3iSxIR&#10;X1uxmwS+Hg9IjEfnvVgNphEdtb62rGA2TUAQF1bXXCo4HX8nKQgfkDU2lknBnTyslh+jBWba9ryn&#10;7hBKEUPYZ6igCsFlUvqiIoN+ah1x5K62NRgibEupW+xjuGnkV5J8S4M1x4YKHeUVFbfDv1GwfVx+&#10;crvv0s36dA58/XP5tndKjT+H9RxEoCG8xS/3TitI4/r4Jf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dmc3vwAAANsAAAAPAAAAAAAAAAAAAAAAAJgCAABkcnMvZG93bnJl&#10;di54bWxQSwUGAAAAAAQABAD1AAAAhAMAAAAA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0" behindDoc="1" locked="0" layoutInCell="1" allowOverlap="1" wp14:anchorId="2CCAAA45" wp14:editId="7AF8EC39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77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78" name="Freeform 78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1319BD" id="Group 77" o:spid="_x0000_s1026" style="position:absolute;margin-left:665.3pt;margin-top:104.3pt;width:29.9pt;height:.1pt;z-index:-1310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">
              <v:shape id="Freeform 78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bFsAA&#10;AADbAAAADwAAAGRycy9kb3ducmV2LnhtbERPPU/DMBDdkfofrKvERhw6QJXWrULSCta2Wbod8TWJ&#10;iM9W7CaBX48HJMan973dz6YXIw2+s6zgOUlBENdWd9woqC7HpzUIH5A19pZJwTd52O8WD1vMtJ34&#10;ROM5NCKGsM9QQRuCy6T0dUsGfWIdceRudjAYIhwaqQecYrjp5SpNX6TBjmNDi46Kluqv890oKH8+&#10;D4U9jeu3vLoGvr27opycUo/LOd+ACDSHf/Gf+0MreI1j45f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UbFsAAAADbAAAADwAAAAAAAAAAAAAAAACYAgAAZHJzL2Rvd25y&#10;ZXYueG1sUEsFBgAAAAAEAAQA9QAAAIU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1" behindDoc="1" locked="0" layoutInCell="1" allowOverlap="1" wp14:anchorId="75F2D8E7" wp14:editId="3B4A40F0">
              <wp:simplePos x="0" y="0"/>
              <wp:positionH relativeFrom="page">
                <wp:posOffset>1440180</wp:posOffset>
              </wp:positionH>
              <wp:positionV relativeFrom="page">
                <wp:posOffset>1913255</wp:posOffset>
              </wp:positionV>
              <wp:extent cx="6149340" cy="1270"/>
              <wp:effectExtent l="11430" t="8255" r="11430" b="9525"/>
              <wp:wrapNone/>
              <wp:docPr id="75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68" y="3013"/>
                        <a:chExt cx="9684" cy="2"/>
                      </a:xfrm>
                    </wpg:grpSpPr>
                    <wps:wsp>
                      <wps:cNvPr id="76" name="Freeform 76"/>
                      <wps:cNvSpPr>
                        <a:spLocks/>
                      </wps:cNvSpPr>
                      <wps:spPr bwMode="auto">
                        <a:xfrm>
                          <a:off x="2268" y="3013"/>
                          <a:ext cx="9684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9684"/>
                            <a:gd name="T2" fmla="+- 0 11951 2268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3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6E7B21" id="Group 75" o:spid="_x0000_s1026" style="position:absolute;margin-left:113.4pt;margin-top:150.65pt;width:484.2pt;height:.1pt;z-index:-1309;mso-position-horizontal-relative:page;mso-position-vertical-relative:page" coordorigin="2268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">
              <v:shape id="Freeform 76" o:spid="_x0000_s1027" style="position:absolute;left:2268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ricMA&#10;AADbAAAADwAAAGRycy9kb3ducmV2LnhtbESPQWvCQBSE7wX/w/IEb3WjB5tGV1Gh0lNpE8HrM/tM&#10;otm3YXdr4r/vFgo9DjPzDbPaDKYVd3K+saxgNk1AEJdWN1wpOBZvzykIH5A1tpZJwYM8bNajpxVm&#10;2vb8Rfc8VCJC2GeooA6hy6T0ZU0G/dR2xNG7WGcwROkqqR32EW5aOU+ShTTYcFyosaN9TeUt/zYK&#10;0vyTT0XaFf3rsd0/dnQ+fFydUpPxsF2CCDSE//Bf+10reFnA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rricMAAADbAAAADwAAAAAAAAAAAAAAAACYAgAAZHJzL2Rv&#10;d25yZXYueG1sUEsFBgAAAAAEAAQA9QAAAIgDAAAAAA==&#10;" path="m,l9683,e" filled="f" strokeweight=".35136mm">
                <v:path arrowok="t" o:connecttype="custom" o:connectlocs="0,0;968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72" behindDoc="1" locked="0" layoutInCell="1" allowOverlap="1" wp14:anchorId="00781856" wp14:editId="584954A5">
              <wp:simplePos x="0" y="0"/>
              <wp:positionH relativeFrom="page">
                <wp:posOffset>6849110</wp:posOffset>
              </wp:positionH>
              <wp:positionV relativeFrom="page">
                <wp:posOffset>1715135</wp:posOffset>
              </wp:positionV>
              <wp:extent cx="753110" cy="126365"/>
              <wp:effectExtent l="635" t="635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CC54A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24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Santana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78185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39.3pt;margin-top:135.05pt;width:59.3pt;height:9.95pt;z-index:-13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pkrQIAAKo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" filled="f" stroked="f">
              <v:textbox inset="0,0,0,0">
                <w:txbxContent>
                  <w:p w14:paraId="290CC54A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24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Santana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73" behindDoc="1" locked="0" layoutInCell="1" allowOverlap="1" wp14:anchorId="1A4A413C" wp14:editId="238029E8">
              <wp:simplePos x="0" y="0"/>
              <wp:positionH relativeFrom="page">
                <wp:posOffset>1427480</wp:posOffset>
              </wp:positionH>
              <wp:positionV relativeFrom="page">
                <wp:posOffset>1716405</wp:posOffset>
              </wp:positionV>
              <wp:extent cx="81915" cy="126365"/>
              <wp:effectExtent l="0" t="1905" r="0" b="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FF9FD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A413C" id="Text Box 73" o:spid="_x0000_s1027" type="#_x0000_t202" style="position:absolute;margin-left:112.4pt;margin-top:135.15pt;width:6.45pt;height:9.95pt;z-index:-13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74sA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" filled="f" stroked="f">
              <v:textbox inset="0,0,0,0">
                <w:txbxContent>
                  <w:p w14:paraId="225FF9FD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7C477" w14:textId="5C089CDE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4" behindDoc="1" locked="0" layoutInCell="1" allowOverlap="1" wp14:anchorId="2DB551CC" wp14:editId="1FAD725A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7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6493FC" id="Group 71" o:spid="_x0000_s1026" style="position:absolute;margin-left:48.35pt;margin-top:69.45pt;width:.1pt;height:29.9pt;z-index:-1306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">
              <v:shape id="Freeform 72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FMMA&#10;AADbAAAADwAAAGRycy9kb3ducmV2LnhtbESPUWvCMBSF3wX/Q7jC3jRVmEpnFFFWfNlgbX/Apblr&#10;is1NSTLt/v0iDHw8nHO+w9kdRtuLG/nQOVawXGQgiBunO24V1NX7fAsiRGSNvWNS8EsBDvvpZIe5&#10;dnf+olsZW5EgHHJUYGIccilDY8hiWLiBOHnfzluMSfpWao/3BLe9XGXZWlrsOC0YHOhkqLmWP1bB&#10;tVoW566oX9d4/qw/CnPyRyqVepmNxzcQkcb4DP+3L1rBZgWPL+kHyP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FM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5" behindDoc="1" locked="0" layoutInCell="1" allowOverlap="1" wp14:anchorId="200FCA87" wp14:editId="026CD9D4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69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598719" id="Group 69" o:spid="_x0000_s1026" style="position:absolute;margin-left:660.35pt;margin-top:69.45pt;width:.1pt;height:29.9pt;z-index:-1305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">
              <v:shape id="Freeform 70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E+L8A&#10;AADbAAAADwAAAGRycy9kb3ducmV2LnhtbERPzYrCMBC+C75DGGFva6qwrlSjiLLFiwtb+wBDMzbF&#10;ZlKSqN23NwfB48f3v94OthN38qF1rGA2zUAQ10633Ciozj+fSxAhImvsHJOCfwqw3YxHa8y1e/Af&#10;3cvYiBTCIUcFJsY+lzLUhiyGqeuJE3dx3mJM0DdSe3ykcNvJeZYtpMWWU4PBnvaG6mt5swqu51lx&#10;aIvqa4GH3+pUmL3fUanUx2TYrUBEGuJb/HIftYLvtD59S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oT4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6" behindDoc="1" locked="0" layoutInCell="1" allowOverlap="1" wp14:anchorId="18D95CD9" wp14:editId="680FFBF2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68" name="Freeform 68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8BA2F1" id="Group 67" o:spid="_x0000_s1026" style="position:absolute;margin-left:13.45pt;margin-top:104.3pt;width:29.9pt;height:.1pt;z-index:-1304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">
              <v:shape id="Freeform 68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yNy8AA&#10;AADbAAAADwAAAGRycy9kb3ducmV2LnhtbERPPW/CMBDdK/EfrKvUrXHaIUIhBtEEBCuUhe2IjyRq&#10;fLZiN0n59fVQqePT+y42s+nFSIPvLCt4S1IQxLXVHTcKLp/71yUIH5A19pZJwQ952KwXTwXm2k58&#10;ovEcGhFD2OeooA3B5VL6uiWDPrGOOHJ3OxgMEQ6N1ANOMdz08j1NM2mw49jQoqOypfrr/G0UVI/b&#10;rrSncfmxvVwD3w+urCan1MvzvF2BCDSHf/Gf+6gVZH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yNy8AAAADbAAAADwAAAAAAAAAAAAAAAACYAgAAZHJzL2Rvd25y&#10;ZXYueG1sUEsFBgAAAAAEAAQA9QAAAIU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7" behindDoc="1" locked="0" layoutInCell="1" allowOverlap="1" wp14:anchorId="65CBAAB6" wp14:editId="3447FD01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65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489A6" id="Group 65" o:spid="_x0000_s1026" style="position:absolute;margin-left:665.3pt;margin-top:104.3pt;width:29.9pt;height:.1pt;z-index:-1303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">
              <v:shape id="Freeform 66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8IsMA&#10;AADbAAAADwAAAGRycy9kb3ducmV2LnhtbESPzW7CMBCE75V4B2uRuBUHDhFKMQgCFb3yc+ltiZck&#10;Il5bsZukffoaCYnjaGa+0SzXg2lER62vLSuYTRMQxIXVNZcKLufP9wUIH5A1NpZJwS95WK9Gb0vM&#10;tO35SN0plCJC2GeooArBZVL6oiKDfmodcfRutjUYomxLqVvsI9w0cp4kqTRYc1yo0FFeUXE//RgF&#10;u7/rPrfHbrHdXL4D3w4u3/VOqcl42HyACDSEV/jZ/tIK0hQ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+8Is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78" behindDoc="1" locked="0" layoutInCell="1" allowOverlap="1" wp14:anchorId="51610150" wp14:editId="5290AC74">
              <wp:simplePos x="0" y="0"/>
              <wp:positionH relativeFrom="page">
                <wp:posOffset>1410970</wp:posOffset>
              </wp:positionH>
              <wp:positionV relativeFrom="page">
                <wp:posOffset>1913255</wp:posOffset>
              </wp:positionV>
              <wp:extent cx="6149340" cy="1270"/>
              <wp:effectExtent l="10795" t="8255" r="12065" b="9525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22" y="3013"/>
                        <a:chExt cx="9684" cy="2"/>
                      </a:xfrm>
                    </wpg:grpSpPr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2222" y="3013"/>
                          <a:ext cx="9684" cy="2"/>
                        </a:xfrm>
                        <a:custGeom>
                          <a:avLst/>
                          <a:gdLst>
                            <a:gd name="T0" fmla="+- 0 2222 2222"/>
                            <a:gd name="T1" fmla="*/ T0 w 9684"/>
                            <a:gd name="T2" fmla="+- 0 11906 2222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4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084BC" id="Group 63" o:spid="_x0000_s1026" style="position:absolute;margin-left:111.1pt;margin-top:150.65pt;width:484.2pt;height:.1pt;z-index:-1302;mso-position-horizontal-relative:page;mso-position-vertical-relative:page" coordorigin="2222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">
              <v:shape id="Freeform 64" o:spid="_x0000_s1027" style="position:absolute;left:2222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1GuMMA&#10;AADbAAAADwAAAGRycy9kb3ducmV2LnhtbESPQWvCQBSE7wX/w/KE3upGEUmjq6hQ6am0ieD1mX0m&#10;0ezbsLs18d93C4Ueh5n5hlltBtOKOznfWFYwnSQgiEurG64UHIu3lxSED8gaW8uk4EEeNuvR0woz&#10;bXv+onseKhEh7DNUUIfQZVL6siaDfmI74uhdrDMYonSV1A77CDetnCXJQhpsOC7U2NG+pvKWfxsF&#10;af7JpyLtiv712O4fOzofPq5OqefxsF2CCDSE//Bf+10rWMz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1GuMMAAADbAAAADwAAAAAAAAAAAAAAAACYAgAAZHJzL2Rv&#10;d25yZXYueG1sUEsFBgAAAAAEAAQA9QAAAIgDAAAAAA==&#10;" path="m,l9684,e" filled="f" strokeweight=".35136mm">
                <v:path arrowok="t" o:connecttype="custom" o:connectlocs="0,0;9684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79" behindDoc="1" locked="0" layoutInCell="1" allowOverlap="1" wp14:anchorId="117C3F85" wp14:editId="192FBEA2">
              <wp:simplePos x="0" y="0"/>
              <wp:positionH relativeFrom="page">
                <wp:posOffset>1398270</wp:posOffset>
              </wp:positionH>
              <wp:positionV relativeFrom="page">
                <wp:posOffset>1715135</wp:posOffset>
              </wp:positionV>
              <wp:extent cx="3152140" cy="126365"/>
              <wp:effectExtent l="0" t="635" r="254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1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46FD4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Grounding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ret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ving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biomedical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database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content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ontologies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C3F85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8" type="#_x0000_t202" style="position:absolute;margin-left:110.1pt;margin-top:135.05pt;width:248.2pt;height:9.95pt;z-index:-13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" filled="f" stroked="f">
              <v:textbox inset="0,0,0,0">
                <w:txbxContent>
                  <w:p w14:paraId="1F246FD4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Grounding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ret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ving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biomedical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database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content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ontologies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80" behindDoc="1" locked="0" layoutInCell="1" allowOverlap="1" wp14:anchorId="669D828B" wp14:editId="6BFDEB2D">
              <wp:simplePos x="0" y="0"/>
              <wp:positionH relativeFrom="page">
                <wp:posOffset>7491095</wp:posOffset>
              </wp:positionH>
              <wp:positionV relativeFrom="page">
                <wp:posOffset>1716405</wp:posOffset>
              </wp:positionV>
              <wp:extent cx="81915" cy="126365"/>
              <wp:effectExtent l="4445" t="1905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E525F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D828B" id="Text Box 61" o:spid="_x0000_s1029" type="#_x0000_t202" style="position:absolute;margin-left:589.85pt;margin-top:135.15pt;width:6.45pt;height:9.95pt;z-index:-13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" filled="f" stroked="f">
              <v:textbox inset="0,0,0,0">
                <w:txbxContent>
                  <w:p w14:paraId="416E525F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44E48" w14:textId="362A0A3F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1" behindDoc="1" locked="0" layoutInCell="1" allowOverlap="1" wp14:anchorId="43A5F54C" wp14:editId="5428A40B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59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60" name="Freeform 60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67772D" id="Group 59" o:spid="_x0000_s1026" style="position:absolute;margin-left:48.35pt;margin-top:69.45pt;width:.1pt;height:29.9pt;z-index:-1299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">
              <v:shape id="Freeform 60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SJb8A&#10;AADbAAAADwAAAGRycy9kb3ducmV2LnhtbERPzYrCMBC+L+w7hFnwtqYKFqlGEWWLFxesfYChGZti&#10;MylJVuvbm4Owx4/vf70dbS/u5EPnWMFsmoEgbpzuuFVQX36+lyBCRNbYOyYFTwqw3Xx+rLHQ7sFn&#10;ulexFSmEQ4EKTIxDIWVoDFkMUzcQJ+7qvMWYoG+l9vhI4baX8yzLpcWOU4PBgfaGmlv1ZxXcLrPy&#10;0JX1IsfDb30qzd7vqFJq8jXuViAijfFf/HYftYI8rU9f0g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/xIl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2" behindDoc="1" locked="0" layoutInCell="1" allowOverlap="1" wp14:anchorId="50C0468A" wp14:editId="4B0F8E0E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57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58" name="Freeform 58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986C0" id="Group 57" o:spid="_x0000_s1026" style="position:absolute;margin-left:660.35pt;margin-top:69.45pt;width:.1pt;height:29.9pt;z-index:-1298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">
              <v:shape id="Freeform 58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Unr4A&#10;AADbAAAADwAAAGRycy9kb3ducmV2LnhtbERPzYrCMBC+C/sOYRa8aeqCItUoomzxomDtAwzNbFNs&#10;JiXJan17cxA8fnz/6+1gO3EnH1rHCmbTDARx7XTLjYLq+jtZgggRWWPnmBQ8KcB28zVaY67dgy90&#10;L2MjUgiHHBWYGPtcylAbshimridO3J/zFmOCvpHa4yOF207+ZNlCWmw5NRjsaW+ovpX/VsHtOisO&#10;bVHNF3g4V6fC7P2OSqXG38NuBSLSED/it/uoFczT2PQl/QC5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Hl1J6+AAAA2wAAAA8AAAAAAAAAAAAAAAAAmAIAAGRycy9kb3ducmV2&#10;LnhtbFBLBQYAAAAABAAEAPUAAACDAwAAAAA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3" behindDoc="1" locked="0" layoutInCell="1" allowOverlap="1" wp14:anchorId="7B5F057B" wp14:editId="41314982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5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56" name="Freeform 56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68C520" id="Group 55" o:spid="_x0000_s1026" style="position:absolute;margin-left:13.45pt;margin-top:104.3pt;width:29.9pt;height:.1pt;z-index:-1297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">
              <v:shape id="Freeform 56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2n8MA&#10;AADbAAAADwAAAGRycy9kb3ducmV2LnhtbESPT4vCMBTE7wt+h/CEva2pwopUo2hV3Kt/Lt6ezbMt&#10;Ni+hiW3dT79ZWNjjMDO/YRar3tSipcZXlhWMRwkI4tzqigsFl/P+YwbCB2SNtWVS8CIPq+XgbYGp&#10;th0fqT2FQkQI+xQVlCG4VEqfl2TQj6wjjt7dNgZDlE0hdYNdhJtaTpJkKg1WHBdKdJSVlD9OT6Ng&#10;+33bZfbYzjbryzXw/eCybeeUeh/26zmIQH34D/+1v7SCzyn8fo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N2n8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4" behindDoc="1" locked="0" layoutInCell="1" allowOverlap="1" wp14:anchorId="0762285D" wp14:editId="250C8D57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53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54" name="Freeform 54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A4E665" id="Group 53" o:spid="_x0000_s1026" style="position:absolute;margin-left:665.3pt;margin-top:104.3pt;width:29.9pt;height:.1pt;z-index:-1296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">
              <v:shape id="Freeform 54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Nc8QA&#10;AADbAAAADwAAAGRycy9kb3ducmV2LnhtbESPS2vDMBCE74X8B7GB3ho5pQ3BjRxSpyW95nHJbWut&#10;H8RaCUu13fz6qhDIcZiZb5jVejSt6KnzjWUF81kCgriwuuFKwen4+bQE4QOyxtYyKfglD+ts8rDC&#10;VNuB99QfQiUihH2KCuoQXCqlL2oy6GfWEUevtJ3BEGVXSd3hEOGmlc9JspAGG44LNTrKayouhx+j&#10;YHv9/sjtvl++b07nwOXO5dvBKfU4HTdvIAKN4R6+tb+0gtcX+P8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tTXPEAAAA2wAAAA8AAAAAAAAAAAAAAAAAmAIAAGRycy9k&#10;b3ducmV2LnhtbFBLBQYAAAAABAAEAPUAAACJ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5" behindDoc="1" locked="0" layoutInCell="1" allowOverlap="1" wp14:anchorId="5BB321D2" wp14:editId="093BE122">
              <wp:simplePos x="0" y="0"/>
              <wp:positionH relativeFrom="page">
                <wp:posOffset>1440180</wp:posOffset>
              </wp:positionH>
              <wp:positionV relativeFrom="page">
                <wp:posOffset>1913255</wp:posOffset>
              </wp:positionV>
              <wp:extent cx="6149340" cy="1270"/>
              <wp:effectExtent l="11430" t="8255" r="11430" b="952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68" y="3013"/>
                        <a:chExt cx="9684" cy="2"/>
                      </a:xfrm>
                    </wpg:grpSpPr>
                    <wps:wsp>
                      <wps:cNvPr id="52" name="Freeform 52"/>
                      <wps:cNvSpPr>
                        <a:spLocks/>
                      </wps:cNvSpPr>
                      <wps:spPr bwMode="auto">
                        <a:xfrm>
                          <a:off x="2268" y="3013"/>
                          <a:ext cx="9684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9684"/>
                            <a:gd name="T2" fmla="+- 0 11951 2268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3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9E2E50" id="Group 51" o:spid="_x0000_s1026" style="position:absolute;margin-left:113.4pt;margin-top:150.65pt;width:484.2pt;height:.1pt;z-index:-1295;mso-position-horizontal-relative:page;mso-position-vertical-relative:page" coordorigin="2268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">
              <v:shape id="Freeform 52" o:spid="_x0000_s1027" style="position:absolute;left:2268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Sx6sMA&#10;AADbAAAADwAAAGRycy9kb3ducmV2LnhtbESPQWvCQBSE7wX/w/KE3upGoSWNrqKC0lNpE8HrM/tM&#10;otm3YXc18d93C4Ueh5n5hlmsBtOKOznfWFYwnSQgiEurG64UHIrdSwrCB2SNrWVS8CAPq+XoaYGZ&#10;tj1/0z0PlYgQ9hkqqEPoMil9WZNBP7EdcfTO1hkMUbpKaod9hJtWzpLkTRpsOC7U2NG2pvKa34yC&#10;NP/iY5F2Rf9+aLePDZ32nxen1PN4WM9BBBrCf/iv/aEVvM7g90v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Sx6sMAAADbAAAADwAAAAAAAAAAAAAAAACYAgAAZHJzL2Rv&#10;d25yZXYueG1sUEsFBgAAAAAEAAQA9QAAAIgDAAAAAA==&#10;" path="m,l9683,e" filled="f" strokeweight=".35136mm">
                <v:path arrowok="t" o:connecttype="custom" o:connectlocs="0,0;968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86" behindDoc="1" locked="0" layoutInCell="1" allowOverlap="1" wp14:anchorId="02254B50" wp14:editId="743A92CC">
              <wp:simplePos x="0" y="0"/>
              <wp:positionH relativeFrom="page">
                <wp:posOffset>6849110</wp:posOffset>
              </wp:positionH>
              <wp:positionV relativeFrom="page">
                <wp:posOffset>1715135</wp:posOffset>
              </wp:positionV>
              <wp:extent cx="753110" cy="126365"/>
              <wp:effectExtent l="635" t="635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D5758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24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Santana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54B50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0" type="#_x0000_t202" style="position:absolute;margin-left:539.3pt;margin-top:135.05pt;width:59.3pt;height:9.95pt;z-index:-12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gAsA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" filled="f" stroked="f">
              <v:textbox inset="0,0,0,0">
                <w:txbxContent>
                  <w:p w14:paraId="7B5D5758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24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Santana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87" behindDoc="1" locked="0" layoutInCell="1" allowOverlap="1" wp14:anchorId="6BC6DD41" wp14:editId="1172AF90">
              <wp:simplePos x="0" y="0"/>
              <wp:positionH relativeFrom="page">
                <wp:posOffset>1427480</wp:posOffset>
              </wp:positionH>
              <wp:positionV relativeFrom="page">
                <wp:posOffset>1716405</wp:posOffset>
              </wp:positionV>
              <wp:extent cx="81915" cy="126365"/>
              <wp:effectExtent l="0" t="1905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7B187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D41" id="Text Box 49" o:spid="_x0000_s1031" type="#_x0000_t202" style="position:absolute;margin-left:112.4pt;margin-top:135.15pt;width:6.45pt;height:9.95pt;z-index:-12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QFrwIAALA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" filled="f" stroked="f">
              <v:textbox inset="0,0,0,0">
                <w:txbxContent>
                  <w:p w14:paraId="0477B187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92B68" w14:textId="7DF0FB9E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8" behindDoc="1" locked="0" layoutInCell="1" allowOverlap="1" wp14:anchorId="4722F25D" wp14:editId="4E17B113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48" name="Freeform 48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341FB2" id="Group 47" o:spid="_x0000_s1026" style="position:absolute;margin-left:48.35pt;margin-top:69.45pt;width:.1pt;height:29.9pt;z-index:-1292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">
              <v:shape id="Freeform 48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CQ78A&#10;AADbAAAADwAAAGRycy9kb3ducmV2LnhtbERPzYrCMBC+C75DGGFvmiqrSDWKKFu8uLC1DzA0Y1Ns&#10;JiWJ2n17c1jY48f3v90PthNP8qF1rGA+y0AQ10633Ciorl/TNYgQkTV2jknBLwXY78ajLebavfiH&#10;nmVsRArhkKMCE2OfSxlqQxbDzPXEibs5bzEm6BupPb5SuO3kIstW0mLLqcFgT0dD9b18WAX367w4&#10;tUW1XOHpu7oU5ugPVCr1MRkOGxCRhvgv/nOftYLPNDZ9ST9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PEJD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89" behindDoc="1" locked="0" layoutInCell="1" allowOverlap="1" wp14:anchorId="22B8ABFC" wp14:editId="697E7F57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46" name="Freeform 46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93CED7" id="Group 45" o:spid="_x0000_s1026" style="position:absolute;margin-left:660.35pt;margin-top:69.45pt;width:.1pt;height:29.9pt;z-index:-1291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">
              <v:shape id="Freeform 46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zqsIA&#10;AADbAAAADwAAAGRycy9kb3ducmV2LnhtbESPUWvCMBSF3wf+h3CFvc1UmUWqUUSx7MXBan/Apbk2&#10;xeamJFG7f78MBns8nHO+w9nsRtuLB/nQOVYwn2UgiBunO24V1JfT2wpEiMgae8ek4JsC7LaTlw0W&#10;2j35ix5VbEWCcChQgYlxKKQMjSGLYeYG4uRdnbcYk/St1B6fCW57uciyXFrsOC0YHOhgqLlVd6vg&#10;dpmXx66slzkeP+tzaQ5+T5VSr9NxvwYRaYz/4b/2h1bwns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73OqwgAAANsAAAAPAAAAAAAAAAAAAAAAAJgCAABkcnMvZG93&#10;bnJldi54bWxQSwUGAAAAAAQABAD1AAAAhw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0" behindDoc="1" locked="0" layoutInCell="1" allowOverlap="1" wp14:anchorId="21AA9FFE" wp14:editId="737E7BF5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43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44" name="Freeform 44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4AC3DD" id="Group 43" o:spid="_x0000_s1026" style="position:absolute;margin-left:13.45pt;margin-top:104.3pt;width:29.9pt;height:.1pt;z-index:-1290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">
              <v:shape id="Freeform 44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brsMA&#10;AADbAAAADwAAAGRycy9kb3ducmV2LnhtbESPT4vCMBTE7wt+h/CEva2pIotUo2jdxb365+Lt2Tzb&#10;YvMSmth2/fSbBcHjMDO/YRar3tSipcZXlhWMRwkI4tzqigsFp+P3xwyED8gaa8uk4Jc8rJaDtwWm&#10;2na8p/YQChEh7FNUUIbgUil9XpJBP7KOOHpX2xgMUTaF1A12EW5qOUmST2mw4rhQoqOspPx2uBsF&#10;28flK7P7drZZn86BrzuXbTun1PuwX89BBOrDK/xs/2gF0yn8f4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Tbrs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1" behindDoc="1" locked="0" layoutInCell="1" allowOverlap="1" wp14:anchorId="29C884A7" wp14:editId="59034310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4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42" name="Freeform 42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59DEA" id="Group 41" o:spid="_x0000_s1026" style="position:absolute;margin-left:665.3pt;margin-top:104.3pt;width:29.9pt;height:.1pt;z-index:-1289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">
              <v:shape id="Freeform 42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mQcQA&#10;AADbAAAADwAAAGRycy9kb3ducmV2LnhtbESPzWrDMBCE74W8g9hAb43cUEpwIofUaWmuSXzJbWut&#10;f6i1EpZqu336qBDIcZiZb5jNdjKdGKj3rWUFz4sEBHFpdcu1guL88bQC4QOyxs4yKfglD9ts9rDB&#10;VNuRjzScQi0ihH2KCpoQXCqlLxsy6BfWEUevsr3BEGVfS93jGOGmk8skeZUGW44LDTrKGyq/Tz9G&#10;wf7v6z23x2H1tisugatPl+9Hp9TjfNqtQQSawj18ax+0gp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R5kHEAAAA2wAAAA8AAAAAAAAAAAAAAAAAmAIAAGRycy9k&#10;b3ducmV2LnhtbFBLBQYAAAAABAAEAPUAAACJ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2" behindDoc="1" locked="0" layoutInCell="1" allowOverlap="1" wp14:anchorId="0C95C90C" wp14:editId="4E69E7DF">
              <wp:simplePos x="0" y="0"/>
              <wp:positionH relativeFrom="page">
                <wp:posOffset>1410970</wp:posOffset>
              </wp:positionH>
              <wp:positionV relativeFrom="page">
                <wp:posOffset>1913255</wp:posOffset>
              </wp:positionV>
              <wp:extent cx="6149340" cy="1270"/>
              <wp:effectExtent l="10795" t="8255" r="12065" b="9525"/>
              <wp:wrapNone/>
              <wp:docPr id="39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22" y="3013"/>
                        <a:chExt cx="9684" cy="2"/>
                      </a:xfrm>
                    </wpg:grpSpPr>
                    <wps:wsp>
                      <wps:cNvPr id="40" name="Freeform 40"/>
                      <wps:cNvSpPr>
                        <a:spLocks/>
                      </wps:cNvSpPr>
                      <wps:spPr bwMode="auto">
                        <a:xfrm>
                          <a:off x="2222" y="3013"/>
                          <a:ext cx="9684" cy="2"/>
                        </a:xfrm>
                        <a:custGeom>
                          <a:avLst/>
                          <a:gdLst>
                            <a:gd name="T0" fmla="+- 0 2222 2222"/>
                            <a:gd name="T1" fmla="*/ T0 w 9684"/>
                            <a:gd name="T2" fmla="+- 0 11906 2222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4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326A8" id="Group 39" o:spid="_x0000_s1026" style="position:absolute;margin-left:111.1pt;margin-top:150.65pt;width:484.2pt;height:.1pt;z-index:-1288;mso-position-horizontal-relative:page;mso-position-vertical-relative:page" coordorigin="2222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">
              <v:shape id="Freeform 40" o:spid="_x0000_s1027" style="position:absolute;left:2222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Mc28AA&#10;AADbAAAADwAAAGRycy9kb3ducmV2LnhtbERPz2vCMBS+C/4P4QneNFVEus4oKig7ja0Vdn1r3trO&#10;5qUk0db/3hwGO358vze7wbTiTs43lhUs5gkI4tLqhisFl+I0S0H4gKyxtUwKHuRhtx2PNphp2/Mn&#10;3fNQiRjCPkMFdQhdJqUvazLo57YjjtyPdQZDhK6S2mEfw00rl0mylgYbjg01dnSsqbzmN6MgzT/4&#10;q0i7on+5tMfHgb7P779Oqelk2L+CCDSEf/Gf+00rWMX18Uv8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Mc28AAAADbAAAADwAAAAAAAAAAAAAAAACYAgAAZHJzL2Rvd25y&#10;ZXYueG1sUEsFBgAAAAAEAAQA9QAAAIUDAAAAAA==&#10;" path="m,l9684,e" filled="f" strokeweight=".35136mm">
                <v:path arrowok="t" o:connecttype="custom" o:connectlocs="0,0;9684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93" behindDoc="1" locked="0" layoutInCell="1" allowOverlap="1" wp14:anchorId="694E84AF" wp14:editId="47B3CCAD">
              <wp:simplePos x="0" y="0"/>
              <wp:positionH relativeFrom="page">
                <wp:posOffset>1398270</wp:posOffset>
              </wp:positionH>
              <wp:positionV relativeFrom="page">
                <wp:posOffset>1715135</wp:posOffset>
              </wp:positionV>
              <wp:extent cx="3152140" cy="126365"/>
              <wp:effectExtent l="0" t="635" r="254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1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CAF90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Grounding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ret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ving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biomedical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database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content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ontologies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4E84AF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2" type="#_x0000_t202" style="position:absolute;margin-left:110.1pt;margin-top:135.05pt;width:248.2pt;height:9.95pt;z-index:-1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mNsQIAALIFAAAOAAAAZHJzL2Uyb0RvYy54bWysVO1umzAU/T9p72D5P+UjhAY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" filled="f" stroked="f">
              <v:textbox inset="0,0,0,0">
                <w:txbxContent>
                  <w:p w14:paraId="4ACCAF90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Grounding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ret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ving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biomedical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database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content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ontologies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194" behindDoc="1" locked="0" layoutInCell="1" allowOverlap="1" wp14:anchorId="044517AD" wp14:editId="4E90D0EC">
              <wp:simplePos x="0" y="0"/>
              <wp:positionH relativeFrom="page">
                <wp:posOffset>7491095</wp:posOffset>
              </wp:positionH>
              <wp:positionV relativeFrom="page">
                <wp:posOffset>1716405</wp:posOffset>
              </wp:positionV>
              <wp:extent cx="81915" cy="126365"/>
              <wp:effectExtent l="4445" t="1905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A4E56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517AD" id="Text Box 37" o:spid="_x0000_s1033" type="#_x0000_t202" style="position:absolute;margin-left:589.85pt;margin-top:135.15pt;width:6.45pt;height:9.95pt;z-index:-12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" filled="f" stroked="f">
              <v:textbox inset="0,0,0,0">
                <w:txbxContent>
                  <w:p w14:paraId="7B2A4E56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72F7A" w14:textId="5F498E35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5" behindDoc="1" locked="0" layoutInCell="1" allowOverlap="1" wp14:anchorId="69AA031D" wp14:editId="19F17606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36" name="Freeform 36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4C9C5D" id="Group 35" o:spid="_x0000_s1026" style="position:absolute;margin-left:48.35pt;margin-top:69.45pt;width:.1pt;height:29.9pt;z-index:-1285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">
              <v:shape id="Freeform 36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kA18IA&#10;AADbAAAADwAAAGRycy9kb3ducmV2LnhtbESPUWvCMBSF3wf+h3CFvc1Uh0WqUUSx7MXBan/Apbk2&#10;xeamJFG7f78MBns8nHO+w9nsRtuLB/nQOVYwn2UgiBunO24V1JfT2wpEiMgae8ek4JsC7LaTlw0W&#10;2j35ix5VbEWCcChQgYlxKKQMjSGLYeYG4uRdnbcYk/St1B6fCW57uciyXFrsOC0YHOhgqLlVd6vg&#10;dpmXx66slzkeP+tzaQ5+T5VSr9NxvwYRaYz/4b/2h1bwns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QDXwgAAANsAAAAPAAAAAAAAAAAAAAAAAJgCAABkcnMvZG93&#10;bnJldi54bWxQSwUGAAAAAAQABAD1AAAAhw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6" behindDoc="1" locked="0" layoutInCell="1" allowOverlap="1" wp14:anchorId="3A466360" wp14:editId="2FC8C671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34" name="Freeform 34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07D34" id="Group 33" o:spid="_x0000_s1026" style="position:absolute;margin-left:660.35pt;margin-top:69.45pt;width:.1pt;height:29.9pt;z-index:-1284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">
              <v:shape id="Freeform 34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7O8MA&#10;AADbAAAADwAAAGRycy9kb3ducmV2LnhtbESPUWvCMBSF3wf7D+EO9jZTtymjM4oolr0oWPsDLs1d&#10;U2xuShK1/nsjCD4ezjnf4cwWg+3EmXxoHSsYjzIQxLXTLTcKqsPm4wdEiMgaO8ek4EoBFvPXlxnm&#10;2l14T+cyNiJBOOSowMTY51KG2pDFMHI9cfL+nbcYk/SN1B4vCW47+ZllU2mx5bRgsKeVofpYnqyC&#10;42FcrNuimkxxvau2hVn5JZVKvb8Ny18QkYb4DD/af1rB1z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7O8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7" behindDoc="1" locked="0" layoutInCell="1" allowOverlap="1" wp14:anchorId="395F2CAC" wp14:editId="25024876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3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997AAE" id="Group 31" o:spid="_x0000_s1026" style="position:absolute;margin-left:13.45pt;margin-top:104.3pt;width:29.9pt;height:.1pt;z-index:-1283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">
              <v:shape id="Freeform 32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VPMQA&#10;AADbAAAADwAAAGRycy9kb3ducmV2LnhtbESPzWrDMBCE74W8g9hAb43cFEpwIofUaWmuSXzJbWut&#10;f6i1EpZqu336qBDIcZiZb5jNdjKdGKj3rWUFz4sEBHFpdcu1guL88bQC4QOyxs4yKfglD9ts9rDB&#10;VNuRjzScQi0ihH2KCpoQXCqlLxsy6BfWEUevsr3BEGVfS93jGOGmk8skeZUGW44LDTrKGyq/Tz9G&#10;wf7v6z23x2H1tisugatPl+9Hp9TjfNqtQQSawj18ax+0gp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XlTzEAAAA2wAAAA8AAAAAAAAAAAAAAAAAmAIAAGRycy9k&#10;b3ducmV2LnhtbFBLBQYAAAAABAAEAPUAAACJ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8" behindDoc="1" locked="0" layoutInCell="1" allowOverlap="1" wp14:anchorId="13419150" wp14:editId="4F96E648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EF7EEE" id="Group 29" o:spid="_x0000_s1026" style="position:absolute;margin-left:665.3pt;margin-top:104.3pt;width:29.9pt;height:.1pt;z-index:-1282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">
              <v:shape id="Freeform 30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u0MEA&#10;AADbAAAADwAAAGRycy9kb3ducmV2LnhtbERPPU/DMBDdkfofrKvERhyKhKq0bhWSVrC2zdLtiK9J&#10;RHy2YjcJ/Ho8IDE+ve/tfja9GGnwnWUFz0kKgri2uuNGQXU5Pq1B+ICssbdMCr7Jw363eNhipu3E&#10;JxrPoRExhH2GCtoQXCalr1sy6BPriCN3s4PBEOHQSD3gFMNNL1dp+ioNdhwbWnRUtFR/ne9GQfnz&#10;eSjsaVy/5dU18O3dFeXklHpczvkGRKA5/Iv/3B9awUtcH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JrtDBAAAA2wAAAA8AAAAAAAAAAAAAAAAAmAIAAGRycy9kb3du&#10;cmV2LnhtbFBLBQYAAAAABAAEAPUAAACG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199" behindDoc="1" locked="0" layoutInCell="1" allowOverlap="1" wp14:anchorId="557060D6" wp14:editId="18897931">
              <wp:simplePos x="0" y="0"/>
              <wp:positionH relativeFrom="page">
                <wp:posOffset>1440180</wp:posOffset>
              </wp:positionH>
              <wp:positionV relativeFrom="page">
                <wp:posOffset>1913255</wp:posOffset>
              </wp:positionV>
              <wp:extent cx="6149340" cy="1270"/>
              <wp:effectExtent l="11430" t="8255" r="11430" b="9525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68" y="3013"/>
                        <a:chExt cx="9684" cy="2"/>
                      </a:xfrm>
                    </wpg:grpSpPr>
                    <wps:wsp>
                      <wps:cNvPr id="28" name="Freeform 28"/>
                      <wps:cNvSpPr>
                        <a:spLocks/>
                      </wps:cNvSpPr>
                      <wps:spPr bwMode="auto">
                        <a:xfrm>
                          <a:off x="2268" y="3013"/>
                          <a:ext cx="9684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9684"/>
                            <a:gd name="T2" fmla="+- 0 11951 2268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3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A3554" id="Group 27" o:spid="_x0000_s1026" style="position:absolute;margin-left:113.4pt;margin-top:150.65pt;width:484.2pt;height:.1pt;z-index:-1281;mso-position-horizontal-relative:page;mso-position-vertical-relative:page" coordorigin="2268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">
              <v:shape id="Freeform 28" o:spid="_x0000_s1027" style="position:absolute;left:2268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1fcAA&#10;AADbAAAADwAAAGRycy9kb3ducmV2LnhtbERPz2vCMBS+C/sfwht403QepHZG2YSJJ9G2sOtb89Z2&#10;a15KEm39781B8Pjx/V5vR9OJKznfWlbwNk9AEFdWt1wrKIuvWQrCB2SNnWVScCMP283LZI2ZtgOf&#10;6ZqHWsQQ9hkqaELoMyl91ZBBP7c9ceR+rTMYInS11A6HGG46uUiSpTTYcmxosKddQ9V/fjEK0vzE&#10;30XaF8Oq7Ha3T/rZH/+cUtPX8eMdRKAxPMUP90ErWMSx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r1fcAAAADbAAAADwAAAAAAAAAAAAAAAACYAgAAZHJzL2Rvd25y&#10;ZXYueG1sUEsFBgAAAAAEAAQA9QAAAIUDAAAAAA==&#10;" path="m,l9683,e" filled="f" strokeweight=".35136mm">
                <v:path arrowok="t" o:connecttype="custom" o:connectlocs="0,0;968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00" behindDoc="1" locked="0" layoutInCell="1" allowOverlap="1" wp14:anchorId="533FC31D" wp14:editId="5DAA2CFC">
              <wp:simplePos x="0" y="0"/>
              <wp:positionH relativeFrom="page">
                <wp:posOffset>6849110</wp:posOffset>
              </wp:positionH>
              <wp:positionV relativeFrom="page">
                <wp:posOffset>1715135</wp:posOffset>
              </wp:positionV>
              <wp:extent cx="753110" cy="126365"/>
              <wp:effectExtent l="635" t="63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68DAD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24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Santana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FC31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4" type="#_x0000_t202" style="position:absolute;margin-left:539.3pt;margin-top:135.05pt;width:59.3pt;height:9.95pt;z-index:-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9n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ItqA+Q69ScLvvwVGPsA99tlxVfyfKrwpxsW4I39EbKcXQUFJBfr656Z5d&#10;nXCUAdkOH0QFccheCws01rIzxYNyIECHPj2eemNyKWFzubj0fTgp4cgPost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" filled="f" stroked="f">
              <v:textbox inset="0,0,0,0">
                <w:txbxContent>
                  <w:p w14:paraId="6E468DAD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24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Santana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01" behindDoc="1" locked="0" layoutInCell="1" allowOverlap="1" wp14:anchorId="502D136A" wp14:editId="368F4FD7">
              <wp:simplePos x="0" y="0"/>
              <wp:positionH relativeFrom="page">
                <wp:posOffset>1427480</wp:posOffset>
              </wp:positionH>
              <wp:positionV relativeFrom="page">
                <wp:posOffset>1716405</wp:posOffset>
              </wp:positionV>
              <wp:extent cx="81915" cy="126365"/>
              <wp:effectExtent l="0" t="190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EB94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D136A" id="Text Box 25" o:spid="_x0000_s1035" type="#_x0000_t202" style="position:absolute;margin-left:112.4pt;margin-top:135.15pt;width:6.45pt;height:9.95pt;z-index:-1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" filled="f" stroked="f">
              <v:textbox inset="0,0,0,0">
                <w:txbxContent>
                  <w:p w14:paraId="18EAEB94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12D47" w14:textId="3ADF1305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2" behindDoc="1" locked="0" layoutInCell="1" allowOverlap="1" wp14:anchorId="6C4EA837" wp14:editId="6F80CA55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24" name="Freeform 24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947BBE" id="Group 23" o:spid="_x0000_s1026" style="position:absolute;margin-left:48.35pt;margin-top:69.45pt;width:.1pt;height:29.9pt;z-index:-1278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">
              <v:shape id="Freeform 24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t5sMA&#10;AADbAAAADwAAAGRycy9kb3ducmV2LnhtbESPUWvCMBSF3wX/Q7jC3jRVNpHOKKKs+LLB2v6AS3PX&#10;FJubkmTa/ftFEHw8nHO+w9nuR9uLK/nQOVawXGQgiBunO24V1NXHfAMiRGSNvWNS8EcB9rvpZIu5&#10;djf+pmsZW5EgHHJUYGIccilDY8hiWLiBOHk/zluMSfpWao+3BLe9XGXZWlrsOC0YHOhoqLmUv1bB&#10;pVoWp66o39Z4+qo/C3P0ByqVepmNh3cQkcb4DD/aZ61g9Qr3L+k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6t5s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3" behindDoc="1" locked="0" layoutInCell="1" allowOverlap="1" wp14:anchorId="2098369A" wp14:editId="0328DA4D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22" name="Freeform 22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FAE2D" id="Group 21" o:spid="_x0000_s1026" style="position:absolute;margin-left:660.35pt;margin-top:69.45pt;width:.1pt;height:29.9pt;z-index:-1277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">
              <v:shape id="Freeform 22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QCcIA&#10;AADbAAAADwAAAGRycy9kb3ducmV2LnhtbESP0YrCMBRE3xf2H8Jd2Lc1tbAi1SiibNkXBWs/4NJc&#10;m2JzU5Ksdv/eCIKPw8ycYZbr0fbiSj50jhVMJxkI4sbpjlsF9ennaw4iRGSNvWNS8E8B1qv3tyUW&#10;2t34SNcqtiJBOBSowMQ4FFKGxpDFMHEDcfLOzluMSfpWao+3BLe9zLNsJi12nBYMDrQ11FyqP6vg&#10;cpqWu66sv2e4O9T70mz9hiqlPj/GzQJEpDG+ws/2r1aQ5/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5AJwgAAANsAAAAPAAAAAAAAAAAAAAAAAJgCAABkcnMvZG93&#10;bnJldi54bWxQSwUGAAAAAAQABAD1AAAAhw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4" behindDoc="1" locked="0" layoutInCell="1" allowOverlap="1" wp14:anchorId="0A7365B9" wp14:editId="4B374F0B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20" name="Freeform 20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E03E0" id="Group 19" o:spid="_x0000_s1026" style="position:absolute;margin-left:13.45pt;margin-top:104.3pt;width:29.9pt;height:.1pt;z-index:-1276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">
              <v:shape id="Freeform 20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4Db8A&#10;AADbAAAADwAAAGRycy9kb3ducmV2LnhtbERPPW/CMBDdkfofrEPqBg4MFUoxCEJRWYEsbNf4SCLi&#10;sxWbJOXX4wGJ8el9L9eDaURHra8tK5hNExDEhdU1lwry836yAOEDssbGMin4Jw/r1cdoiam2PR+p&#10;O4VSxBD2KSqoQnCplL6oyKCfWkccuattDYYI21LqFvsYbho5T5IvabDm2FCho6yi4na6GwW7x99P&#10;Zo/dYrvJL4Gvvy7b9U6pz/Gw+QYRaAhv8ct90ArmcX3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DgNvwAAANsAAAAPAAAAAAAAAAAAAAAAAJgCAABkcnMvZG93bnJl&#10;di54bWxQSwUGAAAAAAQABAD1AAAAhAMAAAAA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5" behindDoc="1" locked="0" layoutInCell="1" allowOverlap="1" wp14:anchorId="08123165" wp14:editId="4ECB2816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18" name="Freeform 18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18492C" id="Group 17" o:spid="_x0000_s1026" style="position:absolute;margin-left:665.3pt;margin-top:104.3pt;width:29.9pt;height:.1pt;z-index:-1275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">
              <v:shape id="Freeform 18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+tsMA&#10;AADbAAAADwAAAGRycy9kb3ducmV2LnhtbESPQW/CMAyF75P2HyJP4jZSdphQR0BQhrYrrJfdvMa0&#10;1RonakJb9uvxAWk3W+/5vc+rzeQ6NVAfW88GFvMMFHHlbcu1gfLr8LwEFROyxc4zGbhShM368WGF&#10;ufUjH2k4pVpJCMccDTQphVzrWDXkMM59IBbt7HuHSda+1rbHUcJdp1+y7FU7bFkaGgxUNFT9ni7O&#10;wP7v573wx2G525bfic8fodiPwZjZ07R9A5VoSv/m+/WnFXyBlV9kAL2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r+tsMAAADbAAAADwAAAAAAAAAAAAAAAACYAgAAZHJzL2Rv&#10;d25yZXYueG1sUEsFBgAAAAAEAAQA9QAAAIgDAAAAAA=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6" behindDoc="1" locked="0" layoutInCell="1" allowOverlap="1" wp14:anchorId="3CFD923C" wp14:editId="479F6F89">
              <wp:simplePos x="0" y="0"/>
              <wp:positionH relativeFrom="page">
                <wp:posOffset>1410970</wp:posOffset>
              </wp:positionH>
              <wp:positionV relativeFrom="page">
                <wp:posOffset>1913255</wp:posOffset>
              </wp:positionV>
              <wp:extent cx="6149340" cy="1270"/>
              <wp:effectExtent l="10795" t="8255" r="12065" b="9525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22" y="3013"/>
                        <a:chExt cx="9684" cy="2"/>
                      </a:xfrm>
                    </wpg:grpSpPr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2222" y="3013"/>
                          <a:ext cx="9684" cy="2"/>
                        </a:xfrm>
                        <a:custGeom>
                          <a:avLst/>
                          <a:gdLst>
                            <a:gd name="T0" fmla="+- 0 2222 2222"/>
                            <a:gd name="T1" fmla="*/ T0 w 9684"/>
                            <a:gd name="T2" fmla="+- 0 11906 2222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4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3BFC2" id="Group 15" o:spid="_x0000_s1026" style="position:absolute;margin-left:111.1pt;margin-top:150.65pt;width:484.2pt;height:.1pt;z-index:-1274;mso-position-horizontal-relative:page;mso-position-vertical-relative:page" coordorigin="2222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">
              <v:shape id="Freeform 16" o:spid="_x0000_s1027" style="position:absolute;left:2222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OKcEA&#10;AADbAAAADwAAAGRycy9kb3ducmV2LnhtbERPTWvCQBC9F/wPywi91U09SJpmI62g9CRtInidZsck&#10;NjsbdlcT/71bKPQ2j/c5+XoyvbiS851lBc+LBARxbXXHjYJDtX1KQfiArLG3TApu5GFdzB5yzLQd&#10;+YuuZWhEDGGfoYI2hCGT0tctGfQLOxBH7mSdwRCha6R2OMZw08tlkqykwY5jQ4sDbVqqf8qLUZCW&#10;n3ys0qEaXw795vZO37v92Sn1OJ/eXkEEmsK/+M/9oeP8Ffz+Eg+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VDinBAAAA2wAAAA8AAAAAAAAAAAAAAAAAmAIAAGRycy9kb3du&#10;cmV2LnhtbFBLBQYAAAAABAAEAPUAAACGAwAAAAA=&#10;" path="m,l9684,e" filled="f" strokeweight=".35136mm">
                <v:path arrowok="t" o:connecttype="custom" o:connectlocs="0,0;9684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07" behindDoc="1" locked="0" layoutInCell="1" allowOverlap="1" wp14:anchorId="66DFD785" wp14:editId="649F6B43">
              <wp:simplePos x="0" y="0"/>
              <wp:positionH relativeFrom="page">
                <wp:posOffset>1398270</wp:posOffset>
              </wp:positionH>
              <wp:positionV relativeFrom="page">
                <wp:posOffset>1715135</wp:posOffset>
              </wp:positionV>
              <wp:extent cx="3152140" cy="126365"/>
              <wp:effectExtent l="0" t="635" r="254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14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3CC36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Grounding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ret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ving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biomedical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database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content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ontologies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FD78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6" type="#_x0000_t202" style="position:absolute;margin-left:110.1pt;margin-top:135.05pt;width:248.2pt;height:9.95pt;z-index:-12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/usAIAALM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" filled="f" stroked="f">
              <v:textbox inset="0,0,0,0">
                <w:txbxContent>
                  <w:p w14:paraId="7D43CC36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Grounding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ret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ving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biomedical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database</w:t>
                    </w:r>
                    <w:r>
                      <w:rPr>
                        <w:rFonts w:ascii="Arial" w:eastAsia="Arial" w:hAnsi="Arial" w:cs="Arial"/>
                        <w:i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content</w:t>
                    </w:r>
                    <w:r>
                      <w:rPr>
                        <w:rFonts w:ascii="Arial" w:eastAsia="Arial" w:hAnsi="Arial" w:cs="Arial"/>
                        <w:i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ontologies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08" behindDoc="1" locked="0" layoutInCell="1" allowOverlap="1" wp14:anchorId="345BED59" wp14:editId="2A89BB2D">
              <wp:simplePos x="0" y="0"/>
              <wp:positionH relativeFrom="page">
                <wp:posOffset>7491095</wp:posOffset>
              </wp:positionH>
              <wp:positionV relativeFrom="page">
                <wp:posOffset>1716405</wp:posOffset>
              </wp:positionV>
              <wp:extent cx="81915" cy="126365"/>
              <wp:effectExtent l="4445" t="1905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D280A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BED59" id="Text Box 13" o:spid="_x0000_s1037" type="#_x0000_t202" style="position:absolute;margin-left:589.85pt;margin-top:135.15pt;width:6.45pt;height:9.95pt;z-index:-1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X8rw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" filled="f" stroked="f">
              <v:textbox inset="0,0,0,0">
                <w:txbxContent>
                  <w:p w14:paraId="2FDD280A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4BFB4" w14:textId="203B0E08" w:rsidR="00D6358D" w:rsidRDefault="00E25282">
    <w:pPr>
      <w:spacing w:after="0" w:line="200" w:lineRule="exact"/>
      <w:rPr>
        <w:sz w:val="20"/>
        <w:szCs w:val="20"/>
      </w:rPr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09" behindDoc="1" locked="0" layoutInCell="1" allowOverlap="1" wp14:anchorId="45AD359D" wp14:editId="0C8332A8">
              <wp:simplePos x="0" y="0"/>
              <wp:positionH relativeFrom="page">
                <wp:posOffset>614045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967" y="1389"/>
                        <a:chExt cx="2" cy="598"/>
                      </a:xfrm>
                    </wpg:grpSpPr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96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AB04FF" id="Group 11" o:spid="_x0000_s1026" style="position:absolute;margin-left:48.35pt;margin-top:69.45pt;width:.1pt;height:29.9pt;z-index:-1271;mso-position-horizontal-relative:page;mso-position-vertical-relative:page" coordorigin="96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">
              <v:shape id="Freeform 12" o:spid="_x0000_s1027" style="position:absolute;left:96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atL8A&#10;AADbAAAADwAAAGRycy9kb3ducmV2LnhtbERPzYrCMBC+C/sOYRa8aaqgLNUoolj2ssLWPsDQjE2x&#10;mZQkavftN4LgbT6+31lvB9uJO/nQOlYwm2YgiGunW24UVOfj5AtEiMgaO8ek4I8CbDcfozXm2j34&#10;l+5lbEQK4ZCjAhNjn0sZakMWw9T1xIm7OG8xJugbqT0+Urjt5DzLltJiy6nBYE97Q/W1vFkF1/Os&#10;OLRFtVji4VT9FGbvd1QqNf4cdisQkYb4Fr/c3zrNn8Pzl3S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1q0vwAAANsAAAAPAAAAAAAAAAAAAAAAAJgCAABkcnMvZG93bnJl&#10;di54bWxQSwUGAAAAAAQABAD1AAAAhAMAAAAA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10" behindDoc="1" locked="0" layoutInCell="1" allowOverlap="1" wp14:anchorId="20EEB06A" wp14:editId="6E29B29D">
              <wp:simplePos x="0" y="0"/>
              <wp:positionH relativeFrom="page">
                <wp:posOffset>8386445</wp:posOffset>
              </wp:positionH>
              <wp:positionV relativeFrom="page">
                <wp:posOffset>882015</wp:posOffset>
              </wp:positionV>
              <wp:extent cx="1270" cy="379730"/>
              <wp:effectExtent l="13970" t="5715" r="3810" b="508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79730"/>
                        <a:chOff x="13207" y="1389"/>
                        <a:chExt cx="2" cy="598"/>
                      </a:xfrm>
                    </wpg:grpSpPr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13207" y="1389"/>
                          <a:ext cx="2" cy="598"/>
                        </a:xfrm>
                        <a:custGeom>
                          <a:avLst/>
                          <a:gdLst>
                            <a:gd name="T0" fmla="+- 0 1987 1389"/>
                            <a:gd name="T1" fmla="*/ 1987 h 598"/>
                            <a:gd name="T2" fmla="+- 0 1389 1389"/>
                            <a:gd name="T3" fmla="*/ 1389 h 59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98">
                              <a:moveTo>
                                <a:pt x="0" y="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AC2B7" id="Group 9" o:spid="_x0000_s1026" style="position:absolute;margin-left:660.35pt;margin-top:69.45pt;width:.1pt;height:29.9pt;z-index:-1270;mso-position-horizontal-relative:page;mso-position-vertical-relative:page" coordorigin="13207,1389" coordsize="2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">
              <v:shape id="Freeform 10" o:spid="_x0000_s1027" style="position:absolute;left:13207;top:1389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hWMMA&#10;AADbAAAADwAAAGRycy9kb3ducmV2LnhtbESPQWvDMAyF74P+B6PCbqvTQcvI6pbS0tDLBkvzA0Ss&#10;xaGxHGy3zf79dBjsJvGe3vu02U1+UHeKqQ9sYLkoQBG3wfbcGWgup5c3UCkjWxwCk4EfSrDbzp42&#10;WNrw4C+617lTEsKpRAMu57HUOrWOPKZFGIlF+w7RY5Y1dtpGfEi4H/RrUay1x56lweFIB0fttb55&#10;A9fLsjr2VbNa4/Gz+ajcIe6pNuZ5Pu3fQWWa8r/57/psBV/o5RcZ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lhWMMAAADbAAAADwAAAAAAAAAAAAAAAACYAgAAZHJzL2Rv&#10;d25yZXYueG1sUEsFBgAAAAAEAAQA9QAAAIgDAAAAAA==&#10;" path="m,598l,e" filled="f" strokeweight=".14042mm">
                <v:path arrowok="t" o:connecttype="custom" o:connectlocs="0,1987;0,1389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11" behindDoc="1" locked="0" layoutInCell="1" allowOverlap="1" wp14:anchorId="7FF286F4" wp14:editId="63FC0940">
              <wp:simplePos x="0" y="0"/>
              <wp:positionH relativeFrom="page">
                <wp:posOffset>170815</wp:posOffset>
              </wp:positionH>
              <wp:positionV relativeFrom="page">
                <wp:posOffset>1324610</wp:posOffset>
              </wp:positionV>
              <wp:extent cx="379730" cy="1270"/>
              <wp:effectExtent l="8890" t="10160" r="11430" b="762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269" y="2086"/>
                        <a:chExt cx="598" cy="2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69" y="2086"/>
                          <a:ext cx="598" cy="2"/>
                        </a:xfrm>
                        <a:custGeom>
                          <a:avLst/>
                          <a:gdLst>
                            <a:gd name="T0" fmla="+- 0 269 269"/>
                            <a:gd name="T1" fmla="*/ T0 w 598"/>
                            <a:gd name="T2" fmla="+- 0 867 269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EABFC5" id="Group 7" o:spid="_x0000_s1026" style="position:absolute;margin-left:13.45pt;margin-top:104.3pt;width:29.9pt;height:.1pt;z-index:-1269;mso-position-horizontal-relative:page;mso-position-vertical-relative:page" coordorigin="269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">
              <v:shape id="Freeform 8" o:spid="_x0000_s1027" style="position:absolute;left:269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hjL4A&#10;AADaAAAADwAAAGRycy9kb3ducmV2LnhtbERPPW/CMBDdkfofrKvEBg4dKhQwCEJRWYEsbNf4SKLG&#10;Zys2SeDX4wGJ8el9L9eDaURHra8tK5hNExDEhdU1lwry834yB+EDssbGMim4k4f16mO0xFTbno/U&#10;nUIpYgj7FBVUIbhUSl9UZNBPrSOO3NW2BkOEbSl1i30MN438SpJvabDm2FCho6yi4v90Mwp2j7+f&#10;zB67+XaTXwJff122651S489hswARaAhv8ct90Ari1ngl3gC5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0/IYy+AAAA2gAAAA8AAAAAAAAAAAAAAAAAmAIAAGRycy9kb3ducmV2&#10;LnhtbFBLBQYAAAAABAAEAPUAAACD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12" behindDoc="1" locked="0" layoutInCell="1" allowOverlap="1" wp14:anchorId="1630448A" wp14:editId="7B85315B">
              <wp:simplePos x="0" y="0"/>
              <wp:positionH relativeFrom="page">
                <wp:posOffset>8449310</wp:posOffset>
              </wp:positionH>
              <wp:positionV relativeFrom="page">
                <wp:posOffset>1324610</wp:posOffset>
              </wp:positionV>
              <wp:extent cx="379730" cy="1270"/>
              <wp:effectExtent l="10160" t="10160" r="10160" b="762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9730" cy="1270"/>
                        <a:chOff x="13306" y="2086"/>
                        <a:chExt cx="598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306" y="2086"/>
                          <a:ext cx="598" cy="2"/>
                        </a:xfrm>
                        <a:custGeom>
                          <a:avLst/>
                          <a:gdLst>
                            <a:gd name="T0" fmla="+- 0 13306 13306"/>
                            <a:gd name="T1" fmla="*/ T0 w 598"/>
                            <a:gd name="T2" fmla="+- 0 13904 13306"/>
                            <a:gd name="T3" fmla="*/ T2 w 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98">
                              <a:moveTo>
                                <a:pt x="0" y="0"/>
                              </a:moveTo>
                              <a:lnTo>
                                <a:pt x="5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F40DA8" id="Group 5" o:spid="_x0000_s1026" style="position:absolute;margin-left:665.3pt;margin-top:104.3pt;width:29.9pt;height:.1pt;z-index:-1268;mso-position-horizontal-relative:page;mso-position-vertical-relative:page" coordorigin="13306,2086" coordsize="5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">
              <v:shape id="Freeform 6" o:spid="_x0000_s1027" style="position:absolute;left:13306;top:2086;width:598;height:2;visibility:visible;mso-wrap-style:square;v-text-anchor:top" coordsize="59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wQZcEA&#10;AADaAAAADwAAAGRycy9kb3ducmV2LnhtbESPT4vCMBTE78J+h/AW9qapexCpRtG6sl79c/H2bJ5t&#10;sXkJTWy7++mNIHgcZuY3zHzZm1q01PjKsoLxKAFBnFtdcaHgdNwOpyB8QNZYWyYFf+RhufgYzDHV&#10;tuM9tYdQiAhhn6KCMgSXSunzkgz6kXXE0bvaxmCIsimkbrCLcFPL7ySZSIMVx4USHWUl5bfD3SjY&#10;/F9+Mrtvp+vV6Rz4+uuyTeeU+vrsVzMQgfrwDr/aO61gA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EGXBAAAA2gAAAA8AAAAAAAAAAAAAAAAAmAIAAGRycy9kb3du&#10;cmV2LnhtbFBLBQYAAAAABAAEAPUAAACGAwAAAAA=&#10;" path="m,l598,e" filled="f" strokeweight=".14042mm">
                <v:path arrowok="t" o:connecttype="custom" o:connectlocs="0,0;59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503315213" behindDoc="1" locked="0" layoutInCell="1" allowOverlap="1" wp14:anchorId="54C22C63" wp14:editId="3F7B5A17">
              <wp:simplePos x="0" y="0"/>
              <wp:positionH relativeFrom="page">
                <wp:posOffset>1440180</wp:posOffset>
              </wp:positionH>
              <wp:positionV relativeFrom="page">
                <wp:posOffset>1913255</wp:posOffset>
              </wp:positionV>
              <wp:extent cx="6149340" cy="1270"/>
              <wp:effectExtent l="11430" t="8255" r="11430" b="952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49340" cy="1270"/>
                        <a:chOff x="2268" y="3013"/>
                        <a:chExt cx="9684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68" y="3013"/>
                          <a:ext cx="9684" cy="2"/>
                        </a:xfrm>
                        <a:custGeom>
                          <a:avLst/>
                          <a:gdLst>
                            <a:gd name="T0" fmla="+- 0 2268 2268"/>
                            <a:gd name="T1" fmla="*/ T0 w 9684"/>
                            <a:gd name="T2" fmla="+- 0 11951 2268"/>
                            <a:gd name="T3" fmla="*/ T2 w 96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4">
                              <a:moveTo>
                                <a:pt x="0" y="0"/>
                              </a:moveTo>
                              <a:lnTo>
                                <a:pt x="9683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D8472A" id="Group 3" o:spid="_x0000_s1026" style="position:absolute;margin-left:113.4pt;margin-top:150.65pt;width:484.2pt;height:.1pt;z-index:-1267;mso-position-horizontal-relative:page;mso-position-vertical-relative:page" coordorigin="2268,3013" coordsize="9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">
              <v:shape id="Freeform 4" o:spid="_x0000_s1027" style="position:absolute;left:2268;top:3013;width:9684;height:2;visibility:visible;mso-wrap-style:square;v-text-anchor:top" coordsize="9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mlMIA&#10;AADaAAAADwAAAGRycy9kb3ducmV2LnhtbESPQWvCQBSE7wX/w/KE3urGUkqMrqJCS0/FJoLXZ/aZ&#10;RLNvw+7WxH/fFQoeh5n5hlmsBtOKKznfWFYwnSQgiEurG64U7IuPlxSED8gaW8uk4EYeVsvR0wIz&#10;bXv+oWseKhEh7DNUUIfQZVL6siaDfmI74uidrDMYonSV1A77CDetfE2Sd2mw4bhQY0fbmspL/msU&#10;pPmOD0XaFf1s325vGzp+fp+dUs/jYT0HEWgIj/B/+0sreIP7lX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6aUwgAAANoAAAAPAAAAAAAAAAAAAAAAAJgCAABkcnMvZG93&#10;bnJldi54bWxQSwUGAAAAAAQABAD1AAAAhwMAAAAA&#10;" path="m,l9683,e" filled="f" strokeweight=".35136mm">
                <v:path arrowok="t" o:connecttype="custom" o:connectlocs="0,0;9683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14" behindDoc="1" locked="0" layoutInCell="1" allowOverlap="1" wp14:anchorId="382DAC08" wp14:editId="69473C3D">
              <wp:simplePos x="0" y="0"/>
              <wp:positionH relativeFrom="page">
                <wp:posOffset>6849110</wp:posOffset>
              </wp:positionH>
              <wp:positionV relativeFrom="page">
                <wp:posOffset>1715135</wp:posOffset>
              </wp:positionV>
              <wp:extent cx="753110" cy="126365"/>
              <wp:effectExtent l="635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7ECB1" w14:textId="77777777" w:rsidR="00D6358D" w:rsidRDefault="00D6358D">
                          <w:pPr>
                            <w:spacing w:after="0" w:line="177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24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Santana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et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al.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DAC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539.3pt;margin-top:135.05pt;width:59.3pt;height:9.95pt;z-index:-1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uvrwIAALA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" filled="f" stroked="f">
              <v:textbox inset="0,0,0,0">
                <w:txbxContent>
                  <w:p w14:paraId="4147ECB1" w14:textId="77777777" w:rsidR="00D6358D" w:rsidRDefault="00D6358D">
                    <w:pPr>
                      <w:spacing w:after="0" w:line="177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24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Santana</w:t>
                    </w:r>
                    <w:r>
                      <w:rPr>
                        <w:rFonts w:ascii="Arial" w:eastAsia="Arial" w:hAnsi="Arial" w:cs="Arial"/>
                        <w:i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et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503315215" behindDoc="1" locked="0" layoutInCell="1" allowOverlap="1" wp14:anchorId="4B2D6F1F" wp14:editId="29B28205">
              <wp:simplePos x="0" y="0"/>
              <wp:positionH relativeFrom="page">
                <wp:posOffset>1427480</wp:posOffset>
              </wp:positionH>
              <wp:positionV relativeFrom="page">
                <wp:posOffset>1716405</wp:posOffset>
              </wp:positionV>
              <wp:extent cx="137795" cy="126365"/>
              <wp:effectExtent l="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C2EF7" w14:textId="77777777" w:rsidR="00D6358D" w:rsidRDefault="00D6358D">
                          <w:pPr>
                            <w:spacing w:after="0" w:line="174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D6F1F" id="Text Box 1" o:spid="_x0000_s1039" type="#_x0000_t202" style="position:absolute;margin-left:112.4pt;margin-top:135.15pt;width:10.85pt;height:9.95pt;z-index:-1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" filled="f" stroked="f">
              <v:textbox inset="0,0,0,0">
                <w:txbxContent>
                  <w:p w14:paraId="410C2EF7" w14:textId="77777777" w:rsidR="00D6358D" w:rsidRDefault="00D6358D">
                    <w:pPr>
                      <w:spacing w:after="0" w:line="174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16"/>
                        <w:szCs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D40"/>
    <w:multiLevelType w:val="hybridMultilevel"/>
    <w:tmpl w:val="C98EC696"/>
    <w:lvl w:ilvl="0" w:tplc="F7D64F8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w w:val="10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A384A"/>
    <w:multiLevelType w:val="hybridMultilevel"/>
    <w:tmpl w:val="6CA2E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hulz">
    <w15:presenceInfo w15:providerId="None" w15:userId="schul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6E"/>
    <w:rsid w:val="000F6E7C"/>
    <w:rsid w:val="00172B20"/>
    <w:rsid w:val="002642D7"/>
    <w:rsid w:val="002B43E6"/>
    <w:rsid w:val="004B281B"/>
    <w:rsid w:val="005A0A45"/>
    <w:rsid w:val="00794772"/>
    <w:rsid w:val="00A2539A"/>
    <w:rsid w:val="00B77D6E"/>
    <w:rsid w:val="00C11088"/>
    <w:rsid w:val="00D6358D"/>
    <w:rsid w:val="00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BF39"/>
  <w15:docId w15:val="{9FAA2F62-E435-48F5-ADC5-38FB02CF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7947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947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9477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947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94772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794772"/>
    <w:pPr>
      <w:widowControl/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4772"/>
    <w:rPr>
      <w:rFonts w:ascii="Segoe UI" w:hAnsi="Segoe UI" w:cs="Segoe UI"/>
      <w:sz w:val="18"/>
      <w:szCs w:val="18"/>
    </w:rPr>
  </w:style>
  <w:style w:type="paragraph" w:styleId="Textkrper">
    <w:name w:val="Body Text"/>
    <w:basedOn w:val="Standard"/>
    <w:link w:val="TextkrperZchn"/>
    <w:uiPriority w:val="1"/>
    <w:qFormat/>
    <w:rsid w:val="002642D7"/>
    <w:pPr>
      <w:autoSpaceDE w:val="0"/>
      <w:autoSpaceDN w:val="0"/>
      <w:adjustRightInd w:val="0"/>
      <w:spacing w:before="1" w:after="0" w:line="240" w:lineRule="auto"/>
      <w:ind w:left="318"/>
    </w:pPr>
    <w:rPr>
      <w:rFonts w:ascii="Times New Roman" w:eastAsiaTheme="minorEastAsia" w:hAnsi="Times New Roman" w:cs="Times New Roman"/>
      <w:sz w:val="16"/>
      <w:szCs w:val="16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2642D7"/>
    <w:rPr>
      <w:rFonts w:ascii="Times New Roman" w:eastAsiaTheme="minorEastAsia" w:hAnsi="Times New Roman" w:cs="Times New Roman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4B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s3@cin.ufpe.br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hyperlink" Target="http://www.w3.org/TR/owl2-overview/" TargetMode="Externa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yperlink" Target="http://www.cin.ufpe.br/" TargetMode="External"/><Relationship Id="rId12" Type="http://schemas.openxmlformats.org/officeDocument/2006/relationships/hyperlink" Target="mailto:journals.permissions@oup.com" TargetMode="External"/><Relationship Id="rId17" Type="http://schemas.openxmlformats.org/officeDocument/2006/relationships/header" Target="header4.xml"/><Relationship Id="rId25" Type="http://schemas.openxmlformats.org/officeDocument/2006/relationships/hyperlink" Target="http://www.ifomis.org/bfo/manu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n.ufpe.br/%CB%9Cintegrativo)" TargetMode="Externa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yperlink" Target="http://www.cin.ufpe.br/%CB%9Cintegrativo)" TargetMode="External"/><Relationship Id="rId23" Type="http://schemas.openxmlformats.org/officeDocument/2006/relationships/hyperlink" Target="http://www.w3.org/TR/owl2-manchester-syntax/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www.w3.org/TR/sparql11-query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8817</Words>
  <Characters>55550</Characters>
  <Application>Microsoft Office Word</Application>
  <DocSecurity>0</DocSecurity>
  <Lines>462</Lines>
  <Paragraphs>128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schulz</dc:creator>
  <cp:lastModifiedBy>schulz</cp:lastModifiedBy>
  <cp:revision>3</cp:revision>
  <dcterms:created xsi:type="dcterms:W3CDTF">2016-01-14T20:28:00Z</dcterms:created>
  <dcterms:modified xsi:type="dcterms:W3CDTF">2016-01-14T20:29:00Z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LastSaved">
    <vt:filetime>2016-01-14T00:00:00Z</vt:filetime>
  </property>
</Properties>
</file>