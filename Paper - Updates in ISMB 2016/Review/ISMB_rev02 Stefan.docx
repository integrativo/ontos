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090BA" w14:textId="77777777" w:rsidR="00F20945" w:rsidRPr="002C029A" w:rsidRDefault="00F20945">
      <w:pPr>
        <w:pStyle w:val="Corpodetexto"/>
        <w:kinsoku w:val="0"/>
        <w:overflowPunct w:val="0"/>
        <w:spacing w:before="0"/>
        <w:ind w:left="0"/>
        <w:rPr>
          <w:sz w:val="20"/>
          <w:szCs w:val="20"/>
          <w:lang w:val="en-GB"/>
        </w:rPr>
      </w:pPr>
    </w:p>
    <w:p w14:paraId="272CD3C3" w14:textId="77777777" w:rsidR="00F20945" w:rsidRPr="002C029A" w:rsidRDefault="00F20945">
      <w:pPr>
        <w:pStyle w:val="Corpodetexto"/>
        <w:kinsoku w:val="0"/>
        <w:overflowPunct w:val="0"/>
        <w:spacing w:before="0"/>
        <w:ind w:left="0"/>
        <w:rPr>
          <w:sz w:val="20"/>
          <w:szCs w:val="20"/>
          <w:lang w:val="en-GB"/>
        </w:rPr>
      </w:pPr>
    </w:p>
    <w:p w14:paraId="7DC4AF69" w14:textId="77777777" w:rsidR="00F20945" w:rsidRPr="002C029A" w:rsidRDefault="00F20945">
      <w:pPr>
        <w:pStyle w:val="Corpodetexto"/>
        <w:kinsoku w:val="0"/>
        <w:overflowPunct w:val="0"/>
        <w:spacing w:before="0"/>
        <w:ind w:left="0"/>
        <w:rPr>
          <w:sz w:val="20"/>
          <w:szCs w:val="20"/>
          <w:lang w:val="en-GB"/>
        </w:rPr>
      </w:pPr>
    </w:p>
    <w:p w14:paraId="7D8A4B99" w14:textId="77777777" w:rsidR="00F20945" w:rsidRPr="002C029A" w:rsidRDefault="00F20945">
      <w:pPr>
        <w:pStyle w:val="Corpodetexto"/>
        <w:kinsoku w:val="0"/>
        <w:overflowPunct w:val="0"/>
        <w:spacing w:before="9"/>
        <w:ind w:left="0"/>
        <w:rPr>
          <w:sz w:val="18"/>
          <w:szCs w:val="18"/>
          <w:lang w:val="en-GB"/>
        </w:rPr>
      </w:pPr>
    </w:p>
    <w:p w14:paraId="3D83218C" w14:textId="601A11D7" w:rsidR="00F20945" w:rsidRPr="002C029A" w:rsidRDefault="00F6513E">
      <w:pPr>
        <w:pStyle w:val="Corpodetexto"/>
        <w:kinsoku w:val="0"/>
        <w:overflowPunct w:val="0"/>
        <w:spacing w:before="0"/>
        <w:ind w:left="0" w:right="3520"/>
        <w:jc w:val="right"/>
        <w:rPr>
          <w:rFonts w:ascii="Arial Narrow" w:hAnsi="Arial Narrow" w:cs="Arial Narrow"/>
          <w:lang w:val="en-GB"/>
        </w:rPr>
      </w:pPr>
      <w:r>
        <w:rPr>
          <w:noProof/>
          <w:lang w:val="pt-BR" w:eastAsia="pt-BR"/>
        </w:rPr>
        <mc:AlternateContent>
          <mc:Choice Requires="wpg">
            <w:drawing>
              <wp:anchor distT="0" distB="0" distL="114300" distR="114300" simplePos="0" relativeHeight="251641856" behindDoc="1" locked="0" layoutInCell="0" allowOverlap="1" wp14:anchorId="306FA652" wp14:editId="7A3F0E72">
                <wp:simplePos x="0" y="0"/>
                <wp:positionH relativeFrom="page">
                  <wp:posOffset>6873875</wp:posOffset>
                </wp:positionH>
                <wp:positionV relativeFrom="paragraph">
                  <wp:posOffset>-71120</wp:posOffset>
                </wp:positionV>
                <wp:extent cx="685800" cy="685165"/>
                <wp:effectExtent l="0" t="0" r="0" b="0"/>
                <wp:wrapNone/>
                <wp:docPr id="2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685165"/>
                          <a:chOff x="10825" y="-112"/>
                          <a:chExt cx="1080" cy="1079"/>
                        </a:xfrm>
                      </wpg:grpSpPr>
                      <wps:wsp>
                        <wps:cNvPr id="231" name="Freeform 12"/>
                        <wps:cNvSpPr>
                          <a:spLocks/>
                        </wps:cNvSpPr>
                        <wps:spPr bwMode="auto">
                          <a:xfrm>
                            <a:off x="10825" y="-112"/>
                            <a:ext cx="1080" cy="1079"/>
                          </a:xfrm>
                          <a:custGeom>
                            <a:avLst/>
                            <a:gdLst>
                              <a:gd name="T0" fmla="*/ 0 w 1080"/>
                              <a:gd name="T1" fmla="*/ 1079 h 1079"/>
                              <a:gd name="T2" fmla="*/ 1079 w 1080"/>
                              <a:gd name="T3" fmla="*/ 1079 h 1079"/>
                              <a:gd name="T4" fmla="*/ 1079 w 1080"/>
                              <a:gd name="T5" fmla="*/ 0 h 1079"/>
                              <a:gd name="T6" fmla="*/ 0 w 1080"/>
                              <a:gd name="T7" fmla="*/ 0 h 1079"/>
                              <a:gd name="T8" fmla="*/ 0 w 1080"/>
                              <a:gd name="T9" fmla="*/ 1079 h 1079"/>
                            </a:gdLst>
                            <a:ahLst/>
                            <a:cxnLst>
                              <a:cxn ang="0">
                                <a:pos x="T0" y="T1"/>
                              </a:cxn>
                              <a:cxn ang="0">
                                <a:pos x="T2" y="T3"/>
                              </a:cxn>
                              <a:cxn ang="0">
                                <a:pos x="T4" y="T5"/>
                              </a:cxn>
                              <a:cxn ang="0">
                                <a:pos x="T6" y="T7"/>
                              </a:cxn>
                              <a:cxn ang="0">
                                <a:pos x="T8" y="T9"/>
                              </a:cxn>
                            </a:cxnLst>
                            <a:rect l="0" t="0" r="r" b="b"/>
                            <a:pathLst>
                              <a:path w="1080" h="1079">
                                <a:moveTo>
                                  <a:pt x="0" y="1079"/>
                                </a:moveTo>
                                <a:lnTo>
                                  <a:pt x="1079" y="1079"/>
                                </a:lnTo>
                                <a:lnTo>
                                  <a:pt x="1079" y="0"/>
                                </a:lnTo>
                                <a:lnTo>
                                  <a:pt x="0" y="0"/>
                                </a:lnTo>
                                <a:lnTo>
                                  <a:pt x="0" y="1079"/>
                                </a:lnTo>
                                <a:close/>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32" name="Group 13"/>
                        <wpg:cNvGrpSpPr>
                          <a:grpSpLocks/>
                        </wpg:cNvGrpSpPr>
                        <wpg:grpSpPr bwMode="auto">
                          <a:xfrm>
                            <a:off x="10966" y="709"/>
                            <a:ext cx="799" cy="129"/>
                            <a:chOff x="10966" y="709"/>
                            <a:chExt cx="799" cy="129"/>
                          </a:xfrm>
                        </wpg:grpSpPr>
                        <wps:wsp>
                          <wps:cNvPr id="233" name="Freeform 14"/>
                          <wps:cNvSpPr>
                            <a:spLocks/>
                          </wps:cNvSpPr>
                          <wps:spPr bwMode="auto">
                            <a:xfrm>
                              <a:off x="10966" y="709"/>
                              <a:ext cx="799" cy="129"/>
                            </a:xfrm>
                            <a:custGeom>
                              <a:avLst/>
                              <a:gdLst>
                                <a:gd name="T0" fmla="*/ 667 w 799"/>
                                <a:gd name="T1" fmla="*/ 123 h 129"/>
                                <a:gd name="T2" fmla="*/ 663 w 799"/>
                                <a:gd name="T3" fmla="*/ 123 h 129"/>
                                <a:gd name="T4" fmla="*/ 666 w 799"/>
                                <a:gd name="T5" fmla="*/ 124 h 129"/>
                                <a:gd name="T6" fmla="*/ 667 w 799"/>
                                <a:gd name="T7" fmla="*/ 123 h 129"/>
                              </a:gdLst>
                              <a:ahLst/>
                              <a:cxnLst>
                                <a:cxn ang="0">
                                  <a:pos x="T0" y="T1"/>
                                </a:cxn>
                                <a:cxn ang="0">
                                  <a:pos x="T2" y="T3"/>
                                </a:cxn>
                                <a:cxn ang="0">
                                  <a:pos x="T4" y="T5"/>
                                </a:cxn>
                                <a:cxn ang="0">
                                  <a:pos x="T6" y="T7"/>
                                </a:cxn>
                              </a:cxnLst>
                              <a:rect l="0" t="0" r="r" b="b"/>
                              <a:pathLst>
                                <a:path w="799" h="129">
                                  <a:moveTo>
                                    <a:pt x="667" y="123"/>
                                  </a:moveTo>
                                  <a:lnTo>
                                    <a:pt x="663" y="123"/>
                                  </a:lnTo>
                                  <a:lnTo>
                                    <a:pt x="666" y="124"/>
                                  </a:lnTo>
                                  <a:lnTo>
                                    <a:pt x="667" y="12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15"/>
                          <wps:cNvSpPr>
                            <a:spLocks/>
                          </wps:cNvSpPr>
                          <wps:spPr bwMode="auto">
                            <a:xfrm>
                              <a:off x="10966" y="709"/>
                              <a:ext cx="799" cy="129"/>
                            </a:xfrm>
                            <a:custGeom>
                              <a:avLst/>
                              <a:gdLst>
                                <a:gd name="T0" fmla="*/ 613 w 799"/>
                                <a:gd name="T1" fmla="*/ 9 h 129"/>
                                <a:gd name="T2" fmla="*/ 547 w 799"/>
                                <a:gd name="T3" fmla="*/ 9 h 129"/>
                                <a:gd name="T4" fmla="*/ 550 w 799"/>
                                <a:gd name="T5" fmla="*/ 12 h 129"/>
                                <a:gd name="T6" fmla="*/ 553 w 799"/>
                                <a:gd name="T7" fmla="*/ 15 h 129"/>
                                <a:gd name="T8" fmla="*/ 553 w 799"/>
                                <a:gd name="T9" fmla="*/ 31 h 129"/>
                                <a:gd name="T10" fmla="*/ 553 w 799"/>
                                <a:gd name="T11" fmla="*/ 43 h 129"/>
                                <a:gd name="T12" fmla="*/ 553 w 799"/>
                                <a:gd name="T13" fmla="*/ 63 h 129"/>
                                <a:gd name="T14" fmla="*/ 553 w 799"/>
                                <a:gd name="T15" fmla="*/ 83 h 129"/>
                                <a:gd name="T16" fmla="*/ 553 w 799"/>
                                <a:gd name="T17" fmla="*/ 103 h 129"/>
                                <a:gd name="T18" fmla="*/ 552 w 799"/>
                                <a:gd name="T19" fmla="*/ 123 h 129"/>
                                <a:gd name="T20" fmla="*/ 597 w 799"/>
                                <a:gd name="T21" fmla="*/ 123 h 129"/>
                                <a:gd name="T22" fmla="*/ 597 w 799"/>
                                <a:gd name="T23" fmla="*/ 118 h 129"/>
                                <a:gd name="T24" fmla="*/ 584 w 799"/>
                                <a:gd name="T25" fmla="*/ 116 h 129"/>
                                <a:gd name="T26" fmla="*/ 573 w 799"/>
                                <a:gd name="T27" fmla="*/ 116 h 129"/>
                                <a:gd name="T28" fmla="*/ 573 w 799"/>
                                <a:gd name="T29" fmla="*/ 90 h 129"/>
                                <a:gd name="T30" fmla="*/ 573 w 799"/>
                                <a:gd name="T31" fmla="*/ 70 h 129"/>
                                <a:gd name="T32" fmla="*/ 574 w 799"/>
                                <a:gd name="T33" fmla="*/ 50 h 129"/>
                                <a:gd name="T34" fmla="*/ 574 w 799"/>
                                <a:gd name="T35" fmla="*/ 30 h 129"/>
                                <a:gd name="T36" fmla="*/ 574 w 799"/>
                                <a:gd name="T37" fmla="*/ 10 h 129"/>
                                <a:gd name="T38" fmla="*/ 615 w 799"/>
                                <a:gd name="T39" fmla="*/ 10 h 129"/>
                                <a:gd name="T40" fmla="*/ 613 w 799"/>
                                <a:gd name="T41" fmla="*/ 9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99" h="129">
                                  <a:moveTo>
                                    <a:pt x="613" y="9"/>
                                  </a:moveTo>
                                  <a:lnTo>
                                    <a:pt x="547" y="9"/>
                                  </a:lnTo>
                                  <a:lnTo>
                                    <a:pt x="550" y="12"/>
                                  </a:lnTo>
                                  <a:lnTo>
                                    <a:pt x="553" y="15"/>
                                  </a:lnTo>
                                  <a:lnTo>
                                    <a:pt x="553" y="31"/>
                                  </a:lnTo>
                                  <a:lnTo>
                                    <a:pt x="553" y="43"/>
                                  </a:lnTo>
                                  <a:lnTo>
                                    <a:pt x="553" y="63"/>
                                  </a:lnTo>
                                  <a:lnTo>
                                    <a:pt x="553" y="83"/>
                                  </a:lnTo>
                                  <a:lnTo>
                                    <a:pt x="553" y="103"/>
                                  </a:lnTo>
                                  <a:lnTo>
                                    <a:pt x="552" y="123"/>
                                  </a:lnTo>
                                  <a:lnTo>
                                    <a:pt x="597" y="123"/>
                                  </a:lnTo>
                                  <a:lnTo>
                                    <a:pt x="597" y="118"/>
                                  </a:lnTo>
                                  <a:lnTo>
                                    <a:pt x="584" y="116"/>
                                  </a:lnTo>
                                  <a:lnTo>
                                    <a:pt x="573" y="116"/>
                                  </a:lnTo>
                                  <a:lnTo>
                                    <a:pt x="573" y="90"/>
                                  </a:lnTo>
                                  <a:lnTo>
                                    <a:pt x="573" y="70"/>
                                  </a:lnTo>
                                  <a:lnTo>
                                    <a:pt x="574" y="50"/>
                                  </a:lnTo>
                                  <a:lnTo>
                                    <a:pt x="574" y="30"/>
                                  </a:lnTo>
                                  <a:lnTo>
                                    <a:pt x="574" y="10"/>
                                  </a:lnTo>
                                  <a:lnTo>
                                    <a:pt x="615" y="10"/>
                                  </a:lnTo>
                                  <a:lnTo>
                                    <a:pt x="613"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6"/>
                          <wps:cNvSpPr>
                            <a:spLocks/>
                          </wps:cNvSpPr>
                          <wps:spPr bwMode="auto">
                            <a:xfrm>
                              <a:off x="10966" y="709"/>
                              <a:ext cx="799" cy="129"/>
                            </a:xfrm>
                            <a:custGeom>
                              <a:avLst/>
                              <a:gdLst>
                                <a:gd name="T0" fmla="*/ 615 w 799"/>
                                <a:gd name="T1" fmla="*/ 10 h 129"/>
                                <a:gd name="T2" fmla="*/ 574 w 799"/>
                                <a:gd name="T3" fmla="*/ 10 h 129"/>
                                <a:gd name="T4" fmla="*/ 581 w 799"/>
                                <a:gd name="T5" fmla="*/ 10 h 129"/>
                                <a:gd name="T6" fmla="*/ 601 w 799"/>
                                <a:gd name="T7" fmla="*/ 18 h 129"/>
                                <a:gd name="T8" fmla="*/ 610 w 799"/>
                                <a:gd name="T9" fmla="*/ 40 h 129"/>
                                <a:gd name="T10" fmla="*/ 599 w 799"/>
                                <a:gd name="T11" fmla="*/ 57 h 129"/>
                                <a:gd name="T12" fmla="*/ 585 w 799"/>
                                <a:gd name="T13" fmla="*/ 72 h 129"/>
                                <a:gd name="T14" fmla="*/ 597 w 799"/>
                                <a:gd name="T15" fmla="*/ 88 h 129"/>
                                <a:gd name="T16" fmla="*/ 611 w 799"/>
                                <a:gd name="T17" fmla="*/ 102 h 129"/>
                                <a:gd name="T18" fmla="*/ 627 w 799"/>
                                <a:gd name="T19" fmla="*/ 114 h 129"/>
                                <a:gd name="T20" fmla="*/ 641 w 799"/>
                                <a:gd name="T21" fmla="*/ 122 h 129"/>
                                <a:gd name="T22" fmla="*/ 647 w 799"/>
                                <a:gd name="T23" fmla="*/ 123 h 129"/>
                                <a:gd name="T24" fmla="*/ 662 w 799"/>
                                <a:gd name="T25" fmla="*/ 123 h 129"/>
                                <a:gd name="T26" fmla="*/ 668 w 799"/>
                                <a:gd name="T27" fmla="*/ 123 h 129"/>
                                <a:gd name="T28" fmla="*/ 747 w 799"/>
                                <a:gd name="T29" fmla="*/ 122 h 129"/>
                                <a:gd name="T30" fmla="*/ 757 w 799"/>
                                <a:gd name="T31" fmla="*/ 118 h 129"/>
                                <a:gd name="T32" fmla="*/ 666 w 799"/>
                                <a:gd name="T33" fmla="*/ 118 h 129"/>
                                <a:gd name="T34" fmla="*/ 650 w 799"/>
                                <a:gd name="T35" fmla="*/ 111 h 129"/>
                                <a:gd name="T36" fmla="*/ 633 w 799"/>
                                <a:gd name="T37" fmla="*/ 96 h 129"/>
                                <a:gd name="T38" fmla="*/ 617 w 799"/>
                                <a:gd name="T39" fmla="*/ 77 h 129"/>
                                <a:gd name="T40" fmla="*/ 608 w 799"/>
                                <a:gd name="T41" fmla="*/ 63 h 129"/>
                                <a:gd name="T42" fmla="*/ 625 w 799"/>
                                <a:gd name="T43" fmla="*/ 51 h 129"/>
                                <a:gd name="T44" fmla="*/ 633 w 799"/>
                                <a:gd name="T45" fmla="*/ 30 h 129"/>
                                <a:gd name="T46" fmla="*/ 623 w 799"/>
                                <a:gd name="T47" fmla="*/ 13 h 129"/>
                                <a:gd name="T48" fmla="*/ 615 w 799"/>
                                <a:gd name="T49" fmla="*/ 10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99" h="129">
                                  <a:moveTo>
                                    <a:pt x="615" y="10"/>
                                  </a:moveTo>
                                  <a:lnTo>
                                    <a:pt x="574" y="10"/>
                                  </a:lnTo>
                                  <a:lnTo>
                                    <a:pt x="581" y="10"/>
                                  </a:lnTo>
                                  <a:lnTo>
                                    <a:pt x="601" y="18"/>
                                  </a:lnTo>
                                  <a:lnTo>
                                    <a:pt x="610" y="40"/>
                                  </a:lnTo>
                                  <a:lnTo>
                                    <a:pt x="599" y="57"/>
                                  </a:lnTo>
                                  <a:lnTo>
                                    <a:pt x="585" y="72"/>
                                  </a:lnTo>
                                  <a:lnTo>
                                    <a:pt x="597" y="88"/>
                                  </a:lnTo>
                                  <a:lnTo>
                                    <a:pt x="611" y="102"/>
                                  </a:lnTo>
                                  <a:lnTo>
                                    <a:pt x="627" y="114"/>
                                  </a:lnTo>
                                  <a:lnTo>
                                    <a:pt x="641" y="122"/>
                                  </a:lnTo>
                                  <a:lnTo>
                                    <a:pt x="647" y="123"/>
                                  </a:lnTo>
                                  <a:lnTo>
                                    <a:pt x="662" y="123"/>
                                  </a:lnTo>
                                  <a:lnTo>
                                    <a:pt x="668" y="123"/>
                                  </a:lnTo>
                                  <a:lnTo>
                                    <a:pt x="747" y="122"/>
                                  </a:lnTo>
                                  <a:lnTo>
                                    <a:pt x="757" y="118"/>
                                  </a:lnTo>
                                  <a:lnTo>
                                    <a:pt x="666" y="118"/>
                                  </a:lnTo>
                                  <a:lnTo>
                                    <a:pt x="650" y="111"/>
                                  </a:lnTo>
                                  <a:lnTo>
                                    <a:pt x="633" y="96"/>
                                  </a:lnTo>
                                  <a:lnTo>
                                    <a:pt x="617" y="77"/>
                                  </a:lnTo>
                                  <a:lnTo>
                                    <a:pt x="608" y="63"/>
                                  </a:lnTo>
                                  <a:lnTo>
                                    <a:pt x="625" y="51"/>
                                  </a:lnTo>
                                  <a:lnTo>
                                    <a:pt x="633" y="30"/>
                                  </a:lnTo>
                                  <a:lnTo>
                                    <a:pt x="623" y="13"/>
                                  </a:lnTo>
                                  <a:lnTo>
                                    <a:pt x="615"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7"/>
                          <wps:cNvSpPr>
                            <a:spLocks/>
                          </wps:cNvSpPr>
                          <wps:spPr bwMode="auto">
                            <a:xfrm>
                              <a:off x="10966" y="709"/>
                              <a:ext cx="799" cy="129"/>
                            </a:xfrm>
                            <a:custGeom>
                              <a:avLst/>
                              <a:gdLst>
                                <a:gd name="T0" fmla="*/ 707 w 799"/>
                                <a:gd name="T1" fmla="*/ 4 h 129"/>
                                <a:gd name="T2" fmla="*/ 667 w 799"/>
                                <a:gd name="T3" fmla="*/ 4 h 129"/>
                                <a:gd name="T4" fmla="*/ 667 w 799"/>
                                <a:gd name="T5" fmla="*/ 9 h 129"/>
                                <a:gd name="T6" fmla="*/ 685 w 799"/>
                                <a:gd name="T7" fmla="*/ 12 h 129"/>
                                <a:gd name="T8" fmla="*/ 689 w 799"/>
                                <a:gd name="T9" fmla="*/ 15 h 129"/>
                                <a:gd name="T10" fmla="*/ 689 w 799"/>
                                <a:gd name="T11" fmla="*/ 111 h 129"/>
                                <a:gd name="T12" fmla="*/ 684 w 799"/>
                                <a:gd name="T13" fmla="*/ 118 h 129"/>
                                <a:gd name="T14" fmla="*/ 757 w 799"/>
                                <a:gd name="T15" fmla="*/ 118 h 129"/>
                                <a:gd name="T16" fmla="*/ 758 w 799"/>
                                <a:gd name="T17" fmla="*/ 117 h 129"/>
                                <a:gd name="T18" fmla="*/ 714 w 799"/>
                                <a:gd name="T19" fmla="*/ 117 h 129"/>
                                <a:gd name="T20" fmla="*/ 708 w 799"/>
                                <a:gd name="T21" fmla="*/ 114 h 129"/>
                                <a:gd name="T22" fmla="*/ 708 w 799"/>
                                <a:gd name="T23" fmla="*/ 11 h 129"/>
                                <a:gd name="T24" fmla="*/ 710 w 799"/>
                                <a:gd name="T25" fmla="*/ 10 h 129"/>
                                <a:gd name="T26" fmla="*/ 714 w 799"/>
                                <a:gd name="T27" fmla="*/ 10 h 129"/>
                                <a:gd name="T28" fmla="*/ 758 w 799"/>
                                <a:gd name="T29" fmla="*/ 10 h 129"/>
                                <a:gd name="T30" fmla="*/ 757 w 799"/>
                                <a:gd name="T31" fmla="*/ 9 h 129"/>
                                <a:gd name="T32" fmla="*/ 733 w 799"/>
                                <a:gd name="T33" fmla="*/ 5 h 129"/>
                                <a:gd name="T34" fmla="*/ 707 w 799"/>
                                <a:gd name="T35" fmla="*/ 4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9" h="129">
                                  <a:moveTo>
                                    <a:pt x="707" y="4"/>
                                  </a:moveTo>
                                  <a:lnTo>
                                    <a:pt x="667" y="4"/>
                                  </a:lnTo>
                                  <a:lnTo>
                                    <a:pt x="667" y="9"/>
                                  </a:lnTo>
                                  <a:lnTo>
                                    <a:pt x="685" y="12"/>
                                  </a:lnTo>
                                  <a:lnTo>
                                    <a:pt x="689" y="15"/>
                                  </a:lnTo>
                                  <a:lnTo>
                                    <a:pt x="689" y="111"/>
                                  </a:lnTo>
                                  <a:lnTo>
                                    <a:pt x="684" y="118"/>
                                  </a:lnTo>
                                  <a:lnTo>
                                    <a:pt x="757" y="118"/>
                                  </a:lnTo>
                                  <a:lnTo>
                                    <a:pt x="758" y="117"/>
                                  </a:lnTo>
                                  <a:lnTo>
                                    <a:pt x="714" y="117"/>
                                  </a:lnTo>
                                  <a:lnTo>
                                    <a:pt x="708" y="114"/>
                                  </a:lnTo>
                                  <a:lnTo>
                                    <a:pt x="708" y="11"/>
                                  </a:lnTo>
                                  <a:lnTo>
                                    <a:pt x="710" y="10"/>
                                  </a:lnTo>
                                  <a:lnTo>
                                    <a:pt x="714" y="10"/>
                                  </a:lnTo>
                                  <a:lnTo>
                                    <a:pt x="758" y="10"/>
                                  </a:lnTo>
                                  <a:lnTo>
                                    <a:pt x="757" y="9"/>
                                  </a:lnTo>
                                  <a:lnTo>
                                    <a:pt x="733" y="5"/>
                                  </a:lnTo>
                                  <a:lnTo>
                                    <a:pt x="707"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8"/>
                          <wps:cNvSpPr>
                            <a:spLocks/>
                          </wps:cNvSpPr>
                          <wps:spPr bwMode="auto">
                            <a:xfrm>
                              <a:off x="10966" y="709"/>
                              <a:ext cx="799" cy="129"/>
                            </a:xfrm>
                            <a:custGeom>
                              <a:avLst/>
                              <a:gdLst>
                                <a:gd name="T0" fmla="*/ 758 w 799"/>
                                <a:gd name="T1" fmla="*/ 10 h 129"/>
                                <a:gd name="T2" fmla="*/ 716 w 799"/>
                                <a:gd name="T3" fmla="*/ 10 h 129"/>
                                <a:gd name="T4" fmla="*/ 728 w 799"/>
                                <a:gd name="T5" fmla="*/ 11 h 129"/>
                                <a:gd name="T6" fmla="*/ 747 w 799"/>
                                <a:gd name="T7" fmla="*/ 17 h 129"/>
                                <a:gd name="T8" fmla="*/ 762 w 799"/>
                                <a:gd name="T9" fmla="*/ 30 h 129"/>
                                <a:gd name="T10" fmla="*/ 772 w 799"/>
                                <a:gd name="T11" fmla="*/ 50 h 129"/>
                                <a:gd name="T12" fmla="*/ 775 w 799"/>
                                <a:gd name="T13" fmla="*/ 78 h 129"/>
                                <a:gd name="T14" fmla="*/ 767 w 799"/>
                                <a:gd name="T15" fmla="*/ 98 h 129"/>
                                <a:gd name="T16" fmla="*/ 751 w 799"/>
                                <a:gd name="T17" fmla="*/ 112 h 129"/>
                                <a:gd name="T18" fmla="*/ 729 w 799"/>
                                <a:gd name="T19" fmla="*/ 117 h 129"/>
                                <a:gd name="T20" fmla="*/ 758 w 799"/>
                                <a:gd name="T21" fmla="*/ 117 h 129"/>
                                <a:gd name="T22" fmla="*/ 766 w 799"/>
                                <a:gd name="T23" fmla="*/ 114 h 129"/>
                                <a:gd name="T24" fmla="*/ 782 w 799"/>
                                <a:gd name="T25" fmla="*/ 102 h 129"/>
                                <a:gd name="T26" fmla="*/ 790 w 799"/>
                                <a:gd name="T27" fmla="*/ 93 h 129"/>
                                <a:gd name="T28" fmla="*/ 797 w 799"/>
                                <a:gd name="T29" fmla="*/ 76 h 129"/>
                                <a:gd name="T30" fmla="*/ 798 w 799"/>
                                <a:gd name="T31" fmla="*/ 51 h 129"/>
                                <a:gd name="T32" fmla="*/ 791 w 799"/>
                                <a:gd name="T33" fmla="*/ 31 h 129"/>
                                <a:gd name="T34" fmla="*/ 777 w 799"/>
                                <a:gd name="T35" fmla="*/ 18 h 129"/>
                                <a:gd name="T36" fmla="*/ 758 w 799"/>
                                <a:gd name="T37" fmla="*/ 10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9" h="129">
                                  <a:moveTo>
                                    <a:pt x="758" y="10"/>
                                  </a:moveTo>
                                  <a:lnTo>
                                    <a:pt x="716" y="10"/>
                                  </a:lnTo>
                                  <a:lnTo>
                                    <a:pt x="728" y="11"/>
                                  </a:lnTo>
                                  <a:lnTo>
                                    <a:pt x="747" y="17"/>
                                  </a:lnTo>
                                  <a:lnTo>
                                    <a:pt x="762" y="30"/>
                                  </a:lnTo>
                                  <a:lnTo>
                                    <a:pt x="772" y="50"/>
                                  </a:lnTo>
                                  <a:lnTo>
                                    <a:pt x="775" y="78"/>
                                  </a:lnTo>
                                  <a:lnTo>
                                    <a:pt x="767" y="98"/>
                                  </a:lnTo>
                                  <a:lnTo>
                                    <a:pt x="751" y="112"/>
                                  </a:lnTo>
                                  <a:lnTo>
                                    <a:pt x="729" y="117"/>
                                  </a:lnTo>
                                  <a:lnTo>
                                    <a:pt x="758" y="117"/>
                                  </a:lnTo>
                                  <a:lnTo>
                                    <a:pt x="766" y="114"/>
                                  </a:lnTo>
                                  <a:lnTo>
                                    <a:pt x="782" y="102"/>
                                  </a:lnTo>
                                  <a:lnTo>
                                    <a:pt x="790" y="93"/>
                                  </a:lnTo>
                                  <a:lnTo>
                                    <a:pt x="797" y="76"/>
                                  </a:lnTo>
                                  <a:lnTo>
                                    <a:pt x="798" y="51"/>
                                  </a:lnTo>
                                  <a:lnTo>
                                    <a:pt x="791" y="31"/>
                                  </a:lnTo>
                                  <a:lnTo>
                                    <a:pt x="777" y="18"/>
                                  </a:lnTo>
                                  <a:lnTo>
                                    <a:pt x="758"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19"/>
                          <wps:cNvSpPr>
                            <a:spLocks/>
                          </wps:cNvSpPr>
                          <wps:spPr bwMode="auto">
                            <a:xfrm>
                              <a:off x="10966" y="709"/>
                              <a:ext cx="799" cy="129"/>
                            </a:xfrm>
                            <a:custGeom>
                              <a:avLst/>
                              <a:gdLst>
                                <a:gd name="T0" fmla="*/ 579 w 799"/>
                                <a:gd name="T1" fmla="*/ 116 h 129"/>
                                <a:gd name="T2" fmla="*/ 573 w 799"/>
                                <a:gd name="T3" fmla="*/ 116 h 129"/>
                                <a:gd name="T4" fmla="*/ 584 w 799"/>
                                <a:gd name="T5" fmla="*/ 116 h 129"/>
                                <a:gd name="T6" fmla="*/ 579 w 799"/>
                                <a:gd name="T7" fmla="*/ 116 h 129"/>
                              </a:gdLst>
                              <a:ahLst/>
                              <a:cxnLst>
                                <a:cxn ang="0">
                                  <a:pos x="T0" y="T1"/>
                                </a:cxn>
                                <a:cxn ang="0">
                                  <a:pos x="T2" y="T3"/>
                                </a:cxn>
                                <a:cxn ang="0">
                                  <a:pos x="T4" y="T5"/>
                                </a:cxn>
                                <a:cxn ang="0">
                                  <a:pos x="T6" y="T7"/>
                                </a:cxn>
                              </a:cxnLst>
                              <a:rect l="0" t="0" r="r" b="b"/>
                              <a:pathLst>
                                <a:path w="799" h="129">
                                  <a:moveTo>
                                    <a:pt x="579" y="116"/>
                                  </a:moveTo>
                                  <a:lnTo>
                                    <a:pt x="573" y="116"/>
                                  </a:lnTo>
                                  <a:lnTo>
                                    <a:pt x="584" y="116"/>
                                  </a:lnTo>
                                  <a:lnTo>
                                    <a:pt x="579" y="1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20"/>
                          <wps:cNvSpPr>
                            <a:spLocks/>
                          </wps:cNvSpPr>
                          <wps:spPr bwMode="auto">
                            <a:xfrm>
                              <a:off x="10966" y="709"/>
                              <a:ext cx="799" cy="129"/>
                            </a:xfrm>
                            <a:custGeom>
                              <a:avLst/>
                              <a:gdLst>
                                <a:gd name="T0" fmla="*/ 578 w 799"/>
                                <a:gd name="T1" fmla="*/ 4 h 129"/>
                                <a:gd name="T2" fmla="*/ 538 w 799"/>
                                <a:gd name="T3" fmla="*/ 4 h 129"/>
                                <a:gd name="T4" fmla="*/ 538 w 799"/>
                                <a:gd name="T5" fmla="*/ 10 h 129"/>
                                <a:gd name="T6" fmla="*/ 541 w 799"/>
                                <a:gd name="T7" fmla="*/ 10 h 129"/>
                                <a:gd name="T8" fmla="*/ 547 w 799"/>
                                <a:gd name="T9" fmla="*/ 9 h 129"/>
                                <a:gd name="T10" fmla="*/ 613 w 799"/>
                                <a:gd name="T11" fmla="*/ 9 h 129"/>
                                <a:gd name="T12" fmla="*/ 602 w 799"/>
                                <a:gd name="T13" fmla="*/ 5 h 129"/>
                                <a:gd name="T14" fmla="*/ 578 w 799"/>
                                <a:gd name="T15" fmla="*/ 4 h 12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99" h="129">
                                  <a:moveTo>
                                    <a:pt x="578" y="4"/>
                                  </a:moveTo>
                                  <a:lnTo>
                                    <a:pt x="538" y="4"/>
                                  </a:lnTo>
                                  <a:lnTo>
                                    <a:pt x="538" y="10"/>
                                  </a:lnTo>
                                  <a:lnTo>
                                    <a:pt x="541" y="10"/>
                                  </a:lnTo>
                                  <a:lnTo>
                                    <a:pt x="547" y="9"/>
                                  </a:lnTo>
                                  <a:lnTo>
                                    <a:pt x="613" y="9"/>
                                  </a:lnTo>
                                  <a:lnTo>
                                    <a:pt x="602" y="5"/>
                                  </a:lnTo>
                                  <a:lnTo>
                                    <a:pt x="578"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21"/>
                          <wps:cNvSpPr>
                            <a:spLocks/>
                          </wps:cNvSpPr>
                          <wps:spPr bwMode="auto">
                            <a:xfrm>
                              <a:off x="10966" y="709"/>
                              <a:ext cx="799" cy="129"/>
                            </a:xfrm>
                            <a:custGeom>
                              <a:avLst/>
                              <a:gdLst>
                                <a:gd name="T0" fmla="*/ 453 w 799"/>
                                <a:gd name="T1" fmla="*/ 0 h 129"/>
                                <a:gd name="T2" fmla="*/ 433 w 799"/>
                                <a:gd name="T3" fmla="*/ 4 h 129"/>
                                <a:gd name="T4" fmla="*/ 416 w 799"/>
                                <a:gd name="T5" fmla="*/ 13 h 129"/>
                                <a:gd name="T6" fmla="*/ 403 w 799"/>
                                <a:gd name="T7" fmla="*/ 29 h 129"/>
                                <a:gd name="T8" fmla="*/ 395 w 799"/>
                                <a:gd name="T9" fmla="*/ 51 h 129"/>
                                <a:gd name="T10" fmla="*/ 393 w 799"/>
                                <a:gd name="T11" fmla="*/ 79 h 129"/>
                                <a:gd name="T12" fmla="*/ 401 w 799"/>
                                <a:gd name="T13" fmla="*/ 99 h 129"/>
                                <a:gd name="T14" fmla="*/ 416 w 799"/>
                                <a:gd name="T15" fmla="*/ 114 h 129"/>
                                <a:gd name="T16" fmla="*/ 435 w 799"/>
                                <a:gd name="T17" fmla="*/ 124 h 129"/>
                                <a:gd name="T18" fmla="*/ 458 w 799"/>
                                <a:gd name="T19" fmla="*/ 128 h 129"/>
                                <a:gd name="T20" fmla="*/ 467 w 799"/>
                                <a:gd name="T21" fmla="*/ 127 h 129"/>
                                <a:gd name="T22" fmla="*/ 486 w 799"/>
                                <a:gd name="T23" fmla="*/ 122 h 129"/>
                                <a:gd name="T24" fmla="*/ 489 w 799"/>
                                <a:gd name="T25" fmla="*/ 120 h 129"/>
                                <a:gd name="T26" fmla="*/ 451 w 799"/>
                                <a:gd name="T27" fmla="*/ 120 h 129"/>
                                <a:gd name="T28" fmla="*/ 435 w 799"/>
                                <a:gd name="T29" fmla="*/ 111 h 129"/>
                                <a:gd name="T30" fmla="*/ 420 w 799"/>
                                <a:gd name="T31" fmla="*/ 92 h 129"/>
                                <a:gd name="T32" fmla="*/ 416 w 799"/>
                                <a:gd name="T33" fmla="*/ 74 h 129"/>
                                <a:gd name="T34" fmla="*/ 416 w 799"/>
                                <a:gd name="T35" fmla="*/ 49 h 129"/>
                                <a:gd name="T36" fmla="*/ 422 w 799"/>
                                <a:gd name="T37" fmla="*/ 28 h 129"/>
                                <a:gd name="T38" fmla="*/ 436 w 799"/>
                                <a:gd name="T39" fmla="*/ 12 h 129"/>
                                <a:gd name="T40" fmla="*/ 459 w 799"/>
                                <a:gd name="T41" fmla="*/ 6 h 129"/>
                                <a:gd name="T42" fmla="*/ 486 w 799"/>
                                <a:gd name="T43" fmla="*/ 6 h 129"/>
                                <a:gd name="T44" fmla="*/ 478 w 799"/>
                                <a:gd name="T45" fmla="*/ 2 h 129"/>
                                <a:gd name="T46" fmla="*/ 453 w 799"/>
                                <a:gd name="T47" fmla="*/ 0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99" h="129">
                                  <a:moveTo>
                                    <a:pt x="453" y="0"/>
                                  </a:moveTo>
                                  <a:lnTo>
                                    <a:pt x="433" y="4"/>
                                  </a:lnTo>
                                  <a:lnTo>
                                    <a:pt x="416" y="13"/>
                                  </a:lnTo>
                                  <a:lnTo>
                                    <a:pt x="403" y="29"/>
                                  </a:lnTo>
                                  <a:lnTo>
                                    <a:pt x="395" y="51"/>
                                  </a:lnTo>
                                  <a:lnTo>
                                    <a:pt x="393" y="79"/>
                                  </a:lnTo>
                                  <a:lnTo>
                                    <a:pt x="401" y="99"/>
                                  </a:lnTo>
                                  <a:lnTo>
                                    <a:pt x="416" y="114"/>
                                  </a:lnTo>
                                  <a:lnTo>
                                    <a:pt x="435" y="124"/>
                                  </a:lnTo>
                                  <a:lnTo>
                                    <a:pt x="458" y="128"/>
                                  </a:lnTo>
                                  <a:lnTo>
                                    <a:pt x="467" y="127"/>
                                  </a:lnTo>
                                  <a:lnTo>
                                    <a:pt x="486" y="122"/>
                                  </a:lnTo>
                                  <a:lnTo>
                                    <a:pt x="489" y="120"/>
                                  </a:lnTo>
                                  <a:lnTo>
                                    <a:pt x="451" y="120"/>
                                  </a:lnTo>
                                  <a:lnTo>
                                    <a:pt x="435" y="111"/>
                                  </a:lnTo>
                                  <a:lnTo>
                                    <a:pt x="420" y="92"/>
                                  </a:lnTo>
                                  <a:lnTo>
                                    <a:pt x="416" y="74"/>
                                  </a:lnTo>
                                  <a:lnTo>
                                    <a:pt x="416" y="49"/>
                                  </a:lnTo>
                                  <a:lnTo>
                                    <a:pt x="422" y="28"/>
                                  </a:lnTo>
                                  <a:lnTo>
                                    <a:pt x="436" y="12"/>
                                  </a:lnTo>
                                  <a:lnTo>
                                    <a:pt x="459" y="6"/>
                                  </a:lnTo>
                                  <a:lnTo>
                                    <a:pt x="486" y="6"/>
                                  </a:lnTo>
                                  <a:lnTo>
                                    <a:pt x="478" y="2"/>
                                  </a:lnTo>
                                  <a:lnTo>
                                    <a:pt x="4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22"/>
                          <wps:cNvSpPr>
                            <a:spLocks/>
                          </wps:cNvSpPr>
                          <wps:spPr bwMode="auto">
                            <a:xfrm>
                              <a:off x="10966" y="709"/>
                              <a:ext cx="799" cy="129"/>
                            </a:xfrm>
                            <a:custGeom>
                              <a:avLst/>
                              <a:gdLst>
                                <a:gd name="T0" fmla="*/ 486 w 799"/>
                                <a:gd name="T1" fmla="*/ 6 h 129"/>
                                <a:gd name="T2" fmla="*/ 459 w 799"/>
                                <a:gd name="T3" fmla="*/ 6 h 129"/>
                                <a:gd name="T4" fmla="*/ 478 w 799"/>
                                <a:gd name="T5" fmla="*/ 12 h 129"/>
                                <a:gd name="T6" fmla="*/ 493 w 799"/>
                                <a:gd name="T7" fmla="*/ 27 h 129"/>
                                <a:gd name="T8" fmla="*/ 498 w 799"/>
                                <a:gd name="T9" fmla="*/ 38 h 129"/>
                                <a:gd name="T10" fmla="*/ 500 w 799"/>
                                <a:gd name="T11" fmla="*/ 56 h 129"/>
                                <a:gd name="T12" fmla="*/ 500 w 799"/>
                                <a:gd name="T13" fmla="*/ 83 h 129"/>
                                <a:gd name="T14" fmla="*/ 493 w 799"/>
                                <a:gd name="T15" fmla="*/ 102 h 129"/>
                                <a:gd name="T16" fmla="*/ 478 w 799"/>
                                <a:gd name="T17" fmla="*/ 116 h 129"/>
                                <a:gd name="T18" fmla="*/ 451 w 799"/>
                                <a:gd name="T19" fmla="*/ 120 h 129"/>
                                <a:gd name="T20" fmla="*/ 489 w 799"/>
                                <a:gd name="T21" fmla="*/ 120 h 129"/>
                                <a:gd name="T22" fmla="*/ 502 w 799"/>
                                <a:gd name="T23" fmla="*/ 112 h 129"/>
                                <a:gd name="T24" fmla="*/ 514 w 799"/>
                                <a:gd name="T25" fmla="*/ 96 h 129"/>
                                <a:gd name="T26" fmla="*/ 521 w 799"/>
                                <a:gd name="T27" fmla="*/ 73 h 129"/>
                                <a:gd name="T28" fmla="*/ 523 w 799"/>
                                <a:gd name="T29" fmla="*/ 44 h 129"/>
                                <a:gd name="T30" fmla="*/ 514 w 799"/>
                                <a:gd name="T31" fmla="*/ 25 h 129"/>
                                <a:gd name="T32" fmla="*/ 499 w 799"/>
                                <a:gd name="T33" fmla="*/ 11 h 129"/>
                                <a:gd name="T34" fmla="*/ 486 w 799"/>
                                <a:gd name="T35" fmla="*/ 6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9" h="129">
                                  <a:moveTo>
                                    <a:pt x="486" y="6"/>
                                  </a:moveTo>
                                  <a:lnTo>
                                    <a:pt x="459" y="6"/>
                                  </a:lnTo>
                                  <a:lnTo>
                                    <a:pt x="478" y="12"/>
                                  </a:lnTo>
                                  <a:lnTo>
                                    <a:pt x="493" y="27"/>
                                  </a:lnTo>
                                  <a:lnTo>
                                    <a:pt x="498" y="38"/>
                                  </a:lnTo>
                                  <a:lnTo>
                                    <a:pt x="500" y="56"/>
                                  </a:lnTo>
                                  <a:lnTo>
                                    <a:pt x="500" y="83"/>
                                  </a:lnTo>
                                  <a:lnTo>
                                    <a:pt x="493" y="102"/>
                                  </a:lnTo>
                                  <a:lnTo>
                                    <a:pt x="478" y="116"/>
                                  </a:lnTo>
                                  <a:lnTo>
                                    <a:pt x="451" y="120"/>
                                  </a:lnTo>
                                  <a:lnTo>
                                    <a:pt x="489" y="120"/>
                                  </a:lnTo>
                                  <a:lnTo>
                                    <a:pt x="502" y="112"/>
                                  </a:lnTo>
                                  <a:lnTo>
                                    <a:pt x="514" y="96"/>
                                  </a:lnTo>
                                  <a:lnTo>
                                    <a:pt x="521" y="73"/>
                                  </a:lnTo>
                                  <a:lnTo>
                                    <a:pt x="523" y="44"/>
                                  </a:lnTo>
                                  <a:lnTo>
                                    <a:pt x="514" y="25"/>
                                  </a:lnTo>
                                  <a:lnTo>
                                    <a:pt x="499" y="11"/>
                                  </a:lnTo>
                                  <a:lnTo>
                                    <a:pt x="486"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23"/>
                          <wps:cNvSpPr>
                            <a:spLocks/>
                          </wps:cNvSpPr>
                          <wps:spPr bwMode="auto">
                            <a:xfrm>
                              <a:off x="10966" y="709"/>
                              <a:ext cx="799" cy="129"/>
                            </a:xfrm>
                            <a:custGeom>
                              <a:avLst/>
                              <a:gdLst>
                                <a:gd name="T0" fmla="*/ 179 w 799"/>
                                <a:gd name="T1" fmla="*/ 4 h 129"/>
                                <a:gd name="T2" fmla="*/ 139 w 799"/>
                                <a:gd name="T3" fmla="*/ 4 h 129"/>
                                <a:gd name="T4" fmla="*/ 145 w 799"/>
                                <a:gd name="T5" fmla="*/ 9 h 129"/>
                                <a:gd name="T6" fmla="*/ 163 w 799"/>
                                <a:gd name="T7" fmla="*/ 19 h 129"/>
                                <a:gd name="T8" fmla="*/ 176 w 799"/>
                                <a:gd name="T9" fmla="*/ 35 h 129"/>
                                <a:gd name="T10" fmla="*/ 195 w 799"/>
                                <a:gd name="T11" fmla="*/ 67 h 129"/>
                                <a:gd name="T12" fmla="*/ 173 w 799"/>
                                <a:gd name="T13" fmla="*/ 99 h 129"/>
                                <a:gd name="T14" fmla="*/ 159 w 799"/>
                                <a:gd name="T15" fmla="*/ 112 h 129"/>
                                <a:gd name="T16" fmla="*/ 138 w 799"/>
                                <a:gd name="T17" fmla="*/ 118 h 129"/>
                                <a:gd name="T18" fmla="*/ 138 w 799"/>
                                <a:gd name="T19" fmla="*/ 123 h 129"/>
                                <a:gd name="T20" fmla="*/ 191 w 799"/>
                                <a:gd name="T21" fmla="*/ 123 h 129"/>
                                <a:gd name="T22" fmla="*/ 191 w 799"/>
                                <a:gd name="T23" fmla="*/ 119 h 129"/>
                                <a:gd name="T24" fmla="*/ 187 w 799"/>
                                <a:gd name="T25" fmla="*/ 117 h 129"/>
                                <a:gd name="T26" fmla="*/ 178 w 799"/>
                                <a:gd name="T27" fmla="*/ 115 h 129"/>
                                <a:gd name="T28" fmla="*/ 178 w 799"/>
                                <a:gd name="T29" fmla="*/ 108 h 129"/>
                                <a:gd name="T30" fmla="*/ 188 w 799"/>
                                <a:gd name="T31" fmla="*/ 90 h 129"/>
                                <a:gd name="T32" fmla="*/ 200 w 799"/>
                                <a:gd name="T33" fmla="*/ 73 h 129"/>
                                <a:gd name="T34" fmla="*/ 224 w 799"/>
                                <a:gd name="T35" fmla="*/ 73 h 129"/>
                                <a:gd name="T36" fmla="*/ 213 w 799"/>
                                <a:gd name="T37" fmla="*/ 55 h 129"/>
                                <a:gd name="T38" fmla="*/ 217 w 799"/>
                                <a:gd name="T39" fmla="*/ 49 h 129"/>
                                <a:gd name="T40" fmla="*/ 209 w 799"/>
                                <a:gd name="T41" fmla="*/ 49 h 129"/>
                                <a:gd name="T42" fmla="*/ 179 w 799"/>
                                <a:gd name="T43" fmla="*/ 4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99" h="129">
                                  <a:moveTo>
                                    <a:pt x="179" y="4"/>
                                  </a:moveTo>
                                  <a:lnTo>
                                    <a:pt x="139" y="4"/>
                                  </a:lnTo>
                                  <a:lnTo>
                                    <a:pt x="145" y="9"/>
                                  </a:lnTo>
                                  <a:lnTo>
                                    <a:pt x="163" y="19"/>
                                  </a:lnTo>
                                  <a:lnTo>
                                    <a:pt x="176" y="35"/>
                                  </a:lnTo>
                                  <a:lnTo>
                                    <a:pt x="195" y="67"/>
                                  </a:lnTo>
                                  <a:lnTo>
                                    <a:pt x="173" y="99"/>
                                  </a:lnTo>
                                  <a:lnTo>
                                    <a:pt x="159" y="112"/>
                                  </a:lnTo>
                                  <a:lnTo>
                                    <a:pt x="138" y="118"/>
                                  </a:lnTo>
                                  <a:lnTo>
                                    <a:pt x="138" y="123"/>
                                  </a:lnTo>
                                  <a:lnTo>
                                    <a:pt x="191" y="123"/>
                                  </a:lnTo>
                                  <a:lnTo>
                                    <a:pt x="191" y="119"/>
                                  </a:lnTo>
                                  <a:lnTo>
                                    <a:pt x="187" y="117"/>
                                  </a:lnTo>
                                  <a:lnTo>
                                    <a:pt x="178" y="115"/>
                                  </a:lnTo>
                                  <a:lnTo>
                                    <a:pt x="178" y="108"/>
                                  </a:lnTo>
                                  <a:lnTo>
                                    <a:pt x="188" y="90"/>
                                  </a:lnTo>
                                  <a:lnTo>
                                    <a:pt x="200" y="73"/>
                                  </a:lnTo>
                                  <a:lnTo>
                                    <a:pt x="224" y="73"/>
                                  </a:lnTo>
                                  <a:lnTo>
                                    <a:pt x="213" y="55"/>
                                  </a:lnTo>
                                  <a:lnTo>
                                    <a:pt x="217" y="49"/>
                                  </a:lnTo>
                                  <a:lnTo>
                                    <a:pt x="209" y="49"/>
                                  </a:lnTo>
                                  <a:lnTo>
                                    <a:pt x="179"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24"/>
                          <wps:cNvSpPr>
                            <a:spLocks/>
                          </wps:cNvSpPr>
                          <wps:spPr bwMode="auto">
                            <a:xfrm>
                              <a:off x="10966" y="709"/>
                              <a:ext cx="799" cy="129"/>
                            </a:xfrm>
                            <a:custGeom>
                              <a:avLst/>
                              <a:gdLst>
                                <a:gd name="T0" fmla="*/ 224 w 799"/>
                                <a:gd name="T1" fmla="*/ 73 h 129"/>
                                <a:gd name="T2" fmla="*/ 200 w 799"/>
                                <a:gd name="T3" fmla="*/ 73 h 129"/>
                                <a:gd name="T4" fmla="*/ 232 w 799"/>
                                <a:gd name="T5" fmla="*/ 123 h 129"/>
                                <a:gd name="T6" fmla="*/ 350 w 799"/>
                                <a:gd name="T7" fmla="*/ 123 h 129"/>
                                <a:gd name="T8" fmla="*/ 350 w 799"/>
                                <a:gd name="T9" fmla="*/ 119 h 129"/>
                                <a:gd name="T10" fmla="*/ 345 w 799"/>
                                <a:gd name="T11" fmla="*/ 118 h 129"/>
                                <a:gd name="T12" fmla="*/ 270 w 799"/>
                                <a:gd name="T13" fmla="*/ 118 h 129"/>
                                <a:gd name="T14" fmla="*/ 251 w 799"/>
                                <a:gd name="T15" fmla="*/ 110 h 129"/>
                                <a:gd name="T16" fmla="*/ 238 w 799"/>
                                <a:gd name="T17" fmla="*/ 94 h 129"/>
                                <a:gd name="T18" fmla="*/ 224 w 799"/>
                                <a:gd name="T19" fmla="*/ 73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99" h="129">
                                  <a:moveTo>
                                    <a:pt x="224" y="73"/>
                                  </a:moveTo>
                                  <a:lnTo>
                                    <a:pt x="200" y="73"/>
                                  </a:lnTo>
                                  <a:lnTo>
                                    <a:pt x="232" y="123"/>
                                  </a:lnTo>
                                  <a:lnTo>
                                    <a:pt x="350" y="123"/>
                                  </a:lnTo>
                                  <a:lnTo>
                                    <a:pt x="350" y="119"/>
                                  </a:lnTo>
                                  <a:lnTo>
                                    <a:pt x="345" y="118"/>
                                  </a:lnTo>
                                  <a:lnTo>
                                    <a:pt x="270" y="118"/>
                                  </a:lnTo>
                                  <a:lnTo>
                                    <a:pt x="251" y="110"/>
                                  </a:lnTo>
                                  <a:lnTo>
                                    <a:pt x="238" y="94"/>
                                  </a:lnTo>
                                  <a:lnTo>
                                    <a:pt x="224" y="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25"/>
                          <wps:cNvSpPr>
                            <a:spLocks/>
                          </wps:cNvSpPr>
                          <wps:spPr bwMode="auto">
                            <a:xfrm>
                              <a:off x="10966" y="709"/>
                              <a:ext cx="799" cy="129"/>
                            </a:xfrm>
                            <a:custGeom>
                              <a:avLst/>
                              <a:gdLst>
                                <a:gd name="T0" fmla="*/ 379 w 799"/>
                                <a:gd name="T1" fmla="*/ 3 h 129"/>
                                <a:gd name="T2" fmla="*/ 286 w 799"/>
                                <a:gd name="T3" fmla="*/ 3 h 129"/>
                                <a:gd name="T4" fmla="*/ 286 w 799"/>
                                <a:gd name="T5" fmla="*/ 8 h 129"/>
                                <a:gd name="T6" fmla="*/ 303 w 799"/>
                                <a:gd name="T7" fmla="*/ 10 h 129"/>
                                <a:gd name="T8" fmla="*/ 307 w 799"/>
                                <a:gd name="T9" fmla="*/ 13 h 129"/>
                                <a:gd name="T10" fmla="*/ 307 w 799"/>
                                <a:gd name="T11" fmla="*/ 30 h 129"/>
                                <a:gd name="T12" fmla="*/ 307 w 799"/>
                                <a:gd name="T13" fmla="*/ 100 h 129"/>
                                <a:gd name="T14" fmla="*/ 294 w 799"/>
                                <a:gd name="T15" fmla="*/ 115 h 129"/>
                                <a:gd name="T16" fmla="*/ 270 w 799"/>
                                <a:gd name="T17" fmla="*/ 118 h 129"/>
                                <a:gd name="T18" fmla="*/ 345 w 799"/>
                                <a:gd name="T19" fmla="*/ 118 h 129"/>
                                <a:gd name="T20" fmla="*/ 336 w 799"/>
                                <a:gd name="T21" fmla="*/ 116 h 129"/>
                                <a:gd name="T22" fmla="*/ 327 w 799"/>
                                <a:gd name="T23" fmla="*/ 116 h 129"/>
                                <a:gd name="T24" fmla="*/ 327 w 799"/>
                                <a:gd name="T25" fmla="*/ 66 h 129"/>
                                <a:gd name="T26" fmla="*/ 346 w 799"/>
                                <a:gd name="T27" fmla="*/ 66 h 129"/>
                                <a:gd name="T28" fmla="*/ 356 w 799"/>
                                <a:gd name="T29" fmla="*/ 62 h 129"/>
                                <a:gd name="T30" fmla="*/ 362 w 799"/>
                                <a:gd name="T31" fmla="*/ 62 h 129"/>
                                <a:gd name="T32" fmla="*/ 362 w 799"/>
                                <a:gd name="T33" fmla="*/ 56 h 129"/>
                                <a:gd name="T34" fmla="*/ 327 w 799"/>
                                <a:gd name="T35" fmla="*/ 56 h 129"/>
                                <a:gd name="T36" fmla="*/ 327 w 799"/>
                                <a:gd name="T37" fmla="*/ 10 h 129"/>
                                <a:gd name="T38" fmla="*/ 379 w 799"/>
                                <a:gd name="T39" fmla="*/ 10 h 129"/>
                                <a:gd name="T40" fmla="*/ 379 w 799"/>
                                <a:gd name="T41" fmla="*/ 3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99" h="129">
                                  <a:moveTo>
                                    <a:pt x="379" y="3"/>
                                  </a:moveTo>
                                  <a:lnTo>
                                    <a:pt x="286" y="3"/>
                                  </a:lnTo>
                                  <a:lnTo>
                                    <a:pt x="286" y="8"/>
                                  </a:lnTo>
                                  <a:lnTo>
                                    <a:pt x="303" y="10"/>
                                  </a:lnTo>
                                  <a:lnTo>
                                    <a:pt x="307" y="13"/>
                                  </a:lnTo>
                                  <a:lnTo>
                                    <a:pt x="307" y="30"/>
                                  </a:lnTo>
                                  <a:lnTo>
                                    <a:pt x="307" y="100"/>
                                  </a:lnTo>
                                  <a:lnTo>
                                    <a:pt x="294" y="115"/>
                                  </a:lnTo>
                                  <a:lnTo>
                                    <a:pt x="270" y="118"/>
                                  </a:lnTo>
                                  <a:lnTo>
                                    <a:pt x="345" y="118"/>
                                  </a:lnTo>
                                  <a:lnTo>
                                    <a:pt x="336" y="116"/>
                                  </a:lnTo>
                                  <a:lnTo>
                                    <a:pt x="327" y="116"/>
                                  </a:lnTo>
                                  <a:lnTo>
                                    <a:pt x="327" y="66"/>
                                  </a:lnTo>
                                  <a:lnTo>
                                    <a:pt x="346" y="66"/>
                                  </a:lnTo>
                                  <a:lnTo>
                                    <a:pt x="356" y="62"/>
                                  </a:lnTo>
                                  <a:lnTo>
                                    <a:pt x="362" y="62"/>
                                  </a:lnTo>
                                  <a:lnTo>
                                    <a:pt x="362" y="56"/>
                                  </a:lnTo>
                                  <a:lnTo>
                                    <a:pt x="327" y="56"/>
                                  </a:lnTo>
                                  <a:lnTo>
                                    <a:pt x="327" y="10"/>
                                  </a:lnTo>
                                  <a:lnTo>
                                    <a:pt x="379" y="10"/>
                                  </a:lnTo>
                                  <a:lnTo>
                                    <a:pt x="379"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26"/>
                          <wps:cNvSpPr>
                            <a:spLocks/>
                          </wps:cNvSpPr>
                          <wps:spPr bwMode="auto">
                            <a:xfrm>
                              <a:off x="10966" y="709"/>
                              <a:ext cx="799" cy="129"/>
                            </a:xfrm>
                            <a:custGeom>
                              <a:avLst/>
                              <a:gdLst>
                                <a:gd name="T0" fmla="*/ 330 w 799"/>
                                <a:gd name="T1" fmla="*/ 115 h 129"/>
                                <a:gd name="T2" fmla="*/ 327 w 799"/>
                                <a:gd name="T3" fmla="*/ 116 h 129"/>
                                <a:gd name="T4" fmla="*/ 336 w 799"/>
                                <a:gd name="T5" fmla="*/ 116 h 129"/>
                                <a:gd name="T6" fmla="*/ 330 w 799"/>
                                <a:gd name="T7" fmla="*/ 115 h 129"/>
                              </a:gdLst>
                              <a:ahLst/>
                              <a:cxnLst>
                                <a:cxn ang="0">
                                  <a:pos x="T0" y="T1"/>
                                </a:cxn>
                                <a:cxn ang="0">
                                  <a:pos x="T2" y="T3"/>
                                </a:cxn>
                                <a:cxn ang="0">
                                  <a:pos x="T4" y="T5"/>
                                </a:cxn>
                                <a:cxn ang="0">
                                  <a:pos x="T6" y="T7"/>
                                </a:cxn>
                              </a:cxnLst>
                              <a:rect l="0" t="0" r="r" b="b"/>
                              <a:pathLst>
                                <a:path w="799" h="129">
                                  <a:moveTo>
                                    <a:pt x="330" y="115"/>
                                  </a:moveTo>
                                  <a:lnTo>
                                    <a:pt x="327" y="116"/>
                                  </a:lnTo>
                                  <a:lnTo>
                                    <a:pt x="336" y="116"/>
                                  </a:lnTo>
                                  <a:lnTo>
                                    <a:pt x="330" y="1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27"/>
                          <wps:cNvSpPr>
                            <a:spLocks/>
                          </wps:cNvSpPr>
                          <wps:spPr bwMode="auto">
                            <a:xfrm>
                              <a:off x="10966" y="709"/>
                              <a:ext cx="799" cy="129"/>
                            </a:xfrm>
                            <a:custGeom>
                              <a:avLst/>
                              <a:gdLst>
                                <a:gd name="T0" fmla="*/ 362 w 799"/>
                                <a:gd name="T1" fmla="*/ 62 h 129"/>
                                <a:gd name="T2" fmla="*/ 356 w 799"/>
                                <a:gd name="T3" fmla="*/ 62 h 129"/>
                                <a:gd name="T4" fmla="*/ 357 w 799"/>
                                <a:gd name="T5" fmla="*/ 85 h 129"/>
                                <a:gd name="T6" fmla="*/ 362 w 799"/>
                                <a:gd name="T7" fmla="*/ 85 h 129"/>
                                <a:gd name="T8" fmla="*/ 362 w 799"/>
                                <a:gd name="T9" fmla="*/ 62 h 129"/>
                              </a:gdLst>
                              <a:ahLst/>
                              <a:cxnLst>
                                <a:cxn ang="0">
                                  <a:pos x="T0" y="T1"/>
                                </a:cxn>
                                <a:cxn ang="0">
                                  <a:pos x="T2" y="T3"/>
                                </a:cxn>
                                <a:cxn ang="0">
                                  <a:pos x="T4" y="T5"/>
                                </a:cxn>
                                <a:cxn ang="0">
                                  <a:pos x="T6" y="T7"/>
                                </a:cxn>
                                <a:cxn ang="0">
                                  <a:pos x="T8" y="T9"/>
                                </a:cxn>
                              </a:cxnLst>
                              <a:rect l="0" t="0" r="r" b="b"/>
                              <a:pathLst>
                                <a:path w="799" h="129">
                                  <a:moveTo>
                                    <a:pt x="362" y="62"/>
                                  </a:moveTo>
                                  <a:lnTo>
                                    <a:pt x="356" y="62"/>
                                  </a:lnTo>
                                  <a:lnTo>
                                    <a:pt x="357" y="85"/>
                                  </a:lnTo>
                                  <a:lnTo>
                                    <a:pt x="362" y="85"/>
                                  </a:lnTo>
                                  <a:lnTo>
                                    <a:pt x="362"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28"/>
                          <wps:cNvSpPr>
                            <a:spLocks/>
                          </wps:cNvSpPr>
                          <wps:spPr bwMode="auto">
                            <a:xfrm>
                              <a:off x="10966" y="709"/>
                              <a:ext cx="799" cy="129"/>
                            </a:xfrm>
                            <a:custGeom>
                              <a:avLst/>
                              <a:gdLst>
                                <a:gd name="T0" fmla="*/ 362 w 799"/>
                                <a:gd name="T1" fmla="*/ 55 h 129"/>
                                <a:gd name="T2" fmla="*/ 355 w 799"/>
                                <a:gd name="T3" fmla="*/ 56 h 129"/>
                                <a:gd name="T4" fmla="*/ 362 w 799"/>
                                <a:gd name="T5" fmla="*/ 56 h 129"/>
                                <a:gd name="T6" fmla="*/ 362 w 799"/>
                                <a:gd name="T7" fmla="*/ 55 h 129"/>
                              </a:gdLst>
                              <a:ahLst/>
                              <a:cxnLst>
                                <a:cxn ang="0">
                                  <a:pos x="T0" y="T1"/>
                                </a:cxn>
                                <a:cxn ang="0">
                                  <a:pos x="T2" y="T3"/>
                                </a:cxn>
                                <a:cxn ang="0">
                                  <a:pos x="T4" y="T5"/>
                                </a:cxn>
                                <a:cxn ang="0">
                                  <a:pos x="T6" y="T7"/>
                                </a:cxn>
                              </a:cxnLst>
                              <a:rect l="0" t="0" r="r" b="b"/>
                              <a:pathLst>
                                <a:path w="799" h="129">
                                  <a:moveTo>
                                    <a:pt x="362" y="55"/>
                                  </a:moveTo>
                                  <a:lnTo>
                                    <a:pt x="355" y="56"/>
                                  </a:lnTo>
                                  <a:lnTo>
                                    <a:pt x="362" y="56"/>
                                  </a:lnTo>
                                  <a:lnTo>
                                    <a:pt x="362" y="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29"/>
                          <wps:cNvSpPr>
                            <a:spLocks/>
                          </wps:cNvSpPr>
                          <wps:spPr bwMode="auto">
                            <a:xfrm>
                              <a:off x="10966" y="709"/>
                              <a:ext cx="799" cy="129"/>
                            </a:xfrm>
                            <a:custGeom>
                              <a:avLst/>
                              <a:gdLst>
                                <a:gd name="T0" fmla="*/ 265 w 799"/>
                                <a:gd name="T1" fmla="*/ 4 h 129"/>
                                <a:gd name="T2" fmla="*/ 214 w 799"/>
                                <a:gd name="T3" fmla="*/ 4 h 129"/>
                                <a:gd name="T4" fmla="*/ 214 w 799"/>
                                <a:gd name="T5" fmla="*/ 9 h 129"/>
                                <a:gd name="T6" fmla="*/ 219 w 799"/>
                                <a:gd name="T7" fmla="*/ 10 h 129"/>
                                <a:gd name="T8" fmla="*/ 227 w 799"/>
                                <a:gd name="T9" fmla="*/ 10 h 129"/>
                                <a:gd name="T10" fmla="*/ 227 w 799"/>
                                <a:gd name="T11" fmla="*/ 23 h 129"/>
                                <a:gd name="T12" fmla="*/ 213 w 799"/>
                                <a:gd name="T13" fmla="*/ 43 h 129"/>
                                <a:gd name="T14" fmla="*/ 209 w 799"/>
                                <a:gd name="T15" fmla="*/ 49 h 129"/>
                                <a:gd name="T16" fmla="*/ 217 w 799"/>
                                <a:gd name="T17" fmla="*/ 49 h 129"/>
                                <a:gd name="T18" fmla="*/ 217 w 799"/>
                                <a:gd name="T19" fmla="*/ 48 h 129"/>
                                <a:gd name="T20" fmla="*/ 222 w 799"/>
                                <a:gd name="T21" fmla="*/ 42 h 129"/>
                                <a:gd name="T22" fmla="*/ 231 w 799"/>
                                <a:gd name="T23" fmla="*/ 28 h 129"/>
                                <a:gd name="T24" fmla="*/ 244 w 799"/>
                                <a:gd name="T25" fmla="*/ 15 h 129"/>
                                <a:gd name="T26" fmla="*/ 265 w 799"/>
                                <a:gd name="T27" fmla="*/ 9 h 129"/>
                                <a:gd name="T28" fmla="*/ 265 w 799"/>
                                <a:gd name="T29" fmla="*/ 4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9" h="129">
                                  <a:moveTo>
                                    <a:pt x="265" y="4"/>
                                  </a:moveTo>
                                  <a:lnTo>
                                    <a:pt x="214" y="4"/>
                                  </a:lnTo>
                                  <a:lnTo>
                                    <a:pt x="214" y="9"/>
                                  </a:lnTo>
                                  <a:lnTo>
                                    <a:pt x="219" y="10"/>
                                  </a:lnTo>
                                  <a:lnTo>
                                    <a:pt x="227" y="10"/>
                                  </a:lnTo>
                                  <a:lnTo>
                                    <a:pt x="227" y="23"/>
                                  </a:lnTo>
                                  <a:lnTo>
                                    <a:pt x="213" y="43"/>
                                  </a:lnTo>
                                  <a:lnTo>
                                    <a:pt x="209" y="49"/>
                                  </a:lnTo>
                                  <a:lnTo>
                                    <a:pt x="217" y="49"/>
                                  </a:lnTo>
                                  <a:lnTo>
                                    <a:pt x="217" y="48"/>
                                  </a:lnTo>
                                  <a:lnTo>
                                    <a:pt x="222" y="42"/>
                                  </a:lnTo>
                                  <a:lnTo>
                                    <a:pt x="231" y="28"/>
                                  </a:lnTo>
                                  <a:lnTo>
                                    <a:pt x="244" y="15"/>
                                  </a:lnTo>
                                  <a:lnTo>
                                    <a:pt x="265" y="9"/>
                                  </a:lnTo>
                                  <a:lnTo>
                                    <a:pt x="265"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30"/>
                          <wps:cNvSpPr>
                            <a:spLocks/>
                          </wps:cNvSpPr>
                          <wps:spPr bwMode="auto">
                            <a:xfrm>
                              <a:off x="10966" y="709"/>
                              <a:ext cx="799" cy="129"/>
                            </a:xfrm>
                            <a:custGeom>
                              <a:avLst/>
                              <a:gdLst>
                                <a:gd name="T0" fmla="*/ 379 w 799"/>
                                <a:gd name="T1" fmla="*/ 10 h 129"/>
                                <a:gd name="T2" fmla="*/ 342 w 799"/>
                                <a:gd name="T3" fmla="*/ 10 h 129"/>
                                <a:gd name="T4" fmla="*/ 364 w 799"/>
                                <a:gd name="T5" fmla="*/ 13 h 129"/>
                                <a:gd name="T6" fmla="*/ 376 w 799"/>
                                <a:gd name="T7" fmla="*/ 30 h 129"/>
                                <a:gd name="T8" fmla="*/ 381 w 799"/>
                                <a:gd name="T9" fmla="*/ 30 h 129"/>
                                <a:gd name="T10" fmla="*/ 379 w 799"/>
                                <a:gd name="T11" fmla="*/ 10 h 129"/>
                              </a:gdLst>
                              <a:ahLst/>
                              <a:cxnLst>
                                <a:cxn ang="0">
                                  <a:pos x="T0" y="T1"/>
                                </a:cxn>
                                <a:cxn ang="0">
                                  <a:pos x="T2" y="T3"/>
                                </a:cxn>
                                <a:cxn ang="0">
                                  <a:pos x="T4" y="T5"/>
                                </a:cxn>
                                <a:cxn ang="0">
                                  <a:pos x="T6" y="T7"/>
                                </a:cxn>
                                <a:cxn ang="0">
                                  <a:pos x="T8" y="T9"/>
                                </a:cxn>
                                <a:cxn ang="0">
                                  <a:pos x="T10" y="T11"/>
                                </a:cxn>
                              </a:cxnLst>
                              <a:rect l="0" t="0" r="r" b="b"/>
                              <a:pathLst>
                                <a:path w="799" h="129">
                                  <a:moveTo>
                                    <a:pt x="379" y="10"/>
                                  </a:moveTo>
                                  <a:lnTo>
                                    <a:pt x="342" y="10"/>
                                  </a:lnTo>
                                  <a:lnTo>
                                    <a:pt x="364" y="13"/>
                                  </a:lnTo>
                                  <a:lnTo>
                                    <a:pt x="376" y="30"/>
                                  </a:lnTo>
                                  <a:lnTo>
                                    <a:pt x="381" y="30"/>
                                  </a:lnTo>
                                  <a:lnTo>
                                    <a:pt x="379"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31"/>
                          <wps:cNvSpPr>
                            <a:spLocks/>
                          </wps:cNvSpPr>
                          <wps:spPr bwMode="auto">
                            <a:xfrm>
                              <a:off x="10966" y="709"/>
                              <a:ext cx="799" cy="129"/>
                            </a:xfrm>
                            <a:custGeom>
                              <a:avLst/>
                              <a:gdLst>
                                <a:gd name="T0" fmla="*/ 59 w 799"/>
                                <a:gd name="T1" fmla="*/ 0 h 129"/>
                                <a:gd name="T2" fmla="*/ 39 w 799"/>
                                <a:gd name="T3" fmla="*/ 4 h 129"/>
                                <a:gd name="T4" fmla="*/ 23 w 799"/>
                                <a:gd name="T5" fmla="*/ 13 h 129"/>
                                <a:gd name="T6" fmla="*/ 10 w 799"/>
                                <a:gd name="T7" fmla="*/ 29 h 129"/>
                                <a:gd name="T8" fmla="*/ 2 w 799"/>
                                <a:gd name="T9" fmla="*/ 51 h 129"/>
                                <a:gd name="T10" fmla="*/ 0 w 799"/>
                                <a:gd name="T11" fmla="*/ 79 h 129"/>
                                <a:gd name="T12" fmla="*/ 8 w 799"/>
                                <a:gd name="T13" fmla="*/ 99 h 129"/>
                                <a:gd name="T14" fmla="*/ 22 w 799"/>
                                <a:gd name="T15" fmla="*/ 115 h 129"/>
                                <a:gd name="T16" fmla="*/ 42 w 799"/>
                                <a:gd name="T17" fmla="*/ 124 h 129"/>
                                <a:gd name="T18" fmla="*/ 65 w 799"/>
                                <a:gd name="T19" fmla="*/ 128 h 129"/>
                                <a:gd name="T20" fmla="*/ 74 w 799"/>
                                <a:gd name="T21" fmla="*/ 127 h 129"/>
                                <a:gd name="T22" fmla="*/ 93 w 799"/>
                                <a:gd name="T23" fmla="*/ 122 h 129"/>
                                <a:gd name="T24" fmla="*/ 96 w 799"/>
                                <a:gd name="T25" fmla="*/ 120 h 129"/>
                                <a:gd name="T26" fmla="*/ 58 w 799"/>
                                <a:gd name="T27" fmla="*/ 120 h 129"/>
                                <a:gd name="T28" fmla="*/ 42 w 799"/>
                                <a:gd name="T29" fmla="*/ 111 h 129"/>
                                <a:gd name="T30" fmla="*/ 27 w 799"/>
                                <a:gd name="T31" fmla="*/ 92 h 129"/>
                                <a:gd name="T32" fmla="*/ 23 w 799"/>
                                <a:gd name="T33" fmla="*/ 74 h 129"/>
                                <a:gd name="T34" fmla="*/ 22 w 799"/>
                                <a:gd name="T35" fmla="*/ 49 h 129"/>
                                <a:gd name="T36" fmla="*/ 29 w 799"/>
                                <a:gd name="T37" fmla="*/ 27 h 129"/>
                                <a:gd name="T38" fmla="*/ 42 w 799"/>
                                <a:gd name="T39" fmla="*/ 12 h 129"/>
                                <a:gd name="T40" fmla="*/ 65 w 799"/>
                                <a:gd name="T41" fmla="*/ 6 h 129"/>
                                <a:gd name="T42" fmla="*/ 92 w 799"/>
                                <a:gd name="T43" fmla="*/ 6 h 129"/>
                                <a:gd name="T44" fmla="*/ 85 w 799"/>
                                <a:gd name="T45" fmla="*/ 2 h 129"/>
                                <a:gd name="T46" fmla="*/ 59 w 799"/>
                                <a:gd name="T47" fmla="*/ 0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99" h="129">
                                  <a:moveTo>
                                    <a:pt x="59" y="0"/>
                                  </a:moveTo>
                                  <a:lnTo>
                                    <a:pt x="39" y="4"/>
                                  </a:lnTo>
                                  <a:lnTo>
                                    <a:pt x="23" y="13"/>
                                  </a:lnTo>
                                  <a:lnTo>
                                    <a:pt x="10" y="29"/>
                                  </a:lnTo>
                                  <a:lnTo>
                                    <a:pt x="2" y="51"/>
                                  </a:lnTo>
                                  <a:lnTo>
                                    <a:pt x="0" y="79"/>
                                  </a:lnTo>
                                  <a:lnTo>
                                    <a:pt x="8" y="99"/>
                                  </a:lnTo>
                                  <a:lnTo>
                                    <a:pt x="22" y="115"/>
                                  </a:lnTo>
                                  <a:lnTo>
                                    <a:pt x="42" y="124"/>
                                  </a:lnTo>
                                  <a:lnTo>
                                    <a:pt x="65" y="128"/>
                                  </a:lnTo>
                                  <a:lnTo>
                                    <a:pt x="74" y="127"/>
                                  </a:lnTo>
                                  <a:lnTo>
                                    <a:pt x="93" y="122"/>
                                  </a:lnTo>
                                  <a:lnTo>
                                    <a:pt x="96" y="120"/>
                                  </a:lnTo>
                                  <a:lnTo>
                                    <a:pt x="58" y="120"/>
                                  </a:lnTo>
                                  <a:lnTo>
                                    <a:pt x="42" y="111"/>
                                  </a:lnTo>
                                  <a:lnTo>
                                    <a:pt x="27" y="92"/>
                                  </a:lnTo>
                                  <a:lnTo>
                                    <a:pt x="23" y="74"/>
                                  </a:lnTo>
                                  <a:lnTo>
                                    <a:pt x="22" y="49"/>
                                  </a:lnTo>
                                  <a:lnTo>
                                    <a:pt x="29" y="27"/>
                                  </a:lnTo>
                                  <a:lnTo>
                                    <a:pt x="42" y="12"/>
                                  </a:lnTo>
                                  <a:lnTo>
                                    <a:pt x="65" y="6"/>
                                  </a:lnTo>
                                  <a:lnTo>
                                    <a:pt x="92" y="6"/>
                                  </a:lnTo>
                                  <a:lnTo>
                                    <a:pt x="85" y="2"/>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32"/>
                          <wps:cNvSpPr>
                            <a:spLocks/>
                          </wps:cNvSpPr>
                          <wps:spPr bwMode="auto">
                            <a:xfrm>
                              <a:off x="10966" y="709"/>
                              <a:ext cx="799" cy="129"/>
                            </a:xfrm>
                            <a:custGeom>
                              <a:avLst/>
                              <a:gdLst>
                                <a:gd name="T0" fmla="*/ 92 w 799"/>
                                <a:gd name="T1" fmla="*/ 6 h 129"/>
                                <a:gd name="T2" fmla="*/ 65 w 799"/>
                                <a:gd name="T3" fmla="*/ 6 h 129"/>
                                <a:gd name="T4" fmla="*/ 85 w 799"/>
                                <a:gd name="T5" fmla="*/ 12 h 129"/>
                                <a:gd name="T6" fmla="*/ 99 w 799"/>
                                <a:gd name="T7" fmla="*/ 27 h 129"/>
                                <a:gd name="T8" fmla="*/ 104 w 799"/>
                                <a:gd name="T9" fmla="*/ 37 h 129"/>
                                <a:gd name="T10" fmla="*/ 107 w 799"/>
                                <a:gd name="T11" fmla="*/ 55 h 129"/>
                                <a:gd name="T12" fmla="*/ 107 w 799"/>
                                <a:gd name="T13" fmla="*/ 82 h 129"/>
                                <a:gd name="T14" fmla="*/ 100 w 799"/>
                                <a:gd name="T15" fmla="*/ 101 h 129"/>
                                <a:gd name="T16" fmla="*/ 85 w 799"/>
                                <a:gd name="T17" fmla="*/ 115 h 129"/>
                                <a:gd name="T18" fmla="*/ 58 w 799"/>
                                <a:gd name="T19" fmla="*/ 120 h 129"/>
                                <a:gd name="T20" fmla="*/ 96 w 799"/>
                                <a:gd name="T21" fmla="*/ 120 h 129"/>
                                <a:gd name="T22" fmla="*/ 109 w 799"/>
                                <a:gd name="T23" fmla="*/ 112 h 129"/>
                                <a:gd name="T24" fmla="*/ 121 w 799"/>
                                <a:gd name="T25" fmla="*/ 95 h 129"/>
                                <a:gd name="T26" fmla="*/ 128 w 799"/>
                                <a:gd name="T27" fmla="*/ 73 h 129"/>
                                <a:gd name="T28" fmla="*/ 130 w 799"/>
                                <a:gd name="T29" fmla="*/ 44 h 129"/>
                                <a:gd name="T30" fmla="*/ 120 w 799"/>
                                <a:gd name="T31" fmla="*/ 25 h 129"/>
                                <a:gd name="T32" fmla="*/ 105 w 799"/>
                                <a:gd name="T33" fmla="*/ 11 h 129"/>
                                <a:gd name="T34" fmla="*/ 92 w 799"/>
                                <a:gd name="T35" fmla="*/ 6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9" h="129">
                                  <a:moveTo>
                                    <a:pt x="92" y="6"/>
                                  </a:moveTo>
                                  <a:lnTo>
                                    <a:pt x="65" y="6"/>
                                  </a:lnTo>
                                  <a:lnTo>
                                    <a:pt x="85" y="12"/>
                                  </a:lnTo>
                                  <a:lnTo>
                                    <a:pt x="99" y="27"/>
                                  </a:lnTo>
                                  <a:lnTo>
                                    <a:pt x="104" y="37"/>
                                  </a:lnTo>
                                  <a:lnTo>
                                    <a:pt x="107" y="55"/>
                                  </a:lnTo>
                                  <a:lnTo>
                                    <a:pt x="107" y="82"/>
                                  </a:lnTo>
                                  <a:lnTo>
                                    <a:pt x="100" y="101"/>
                                  </a:lnTo>
                                  <a:lnTo>
                                    <a:pt x="85" y="115"/>
                                  </a:lnTo>
                                  <a:lnTo>
                                    <a:pt x="58" y="120"/>
                                  </a:lnTo>
                                  <a:lnTo>
                                    <a:pt x="96" y="120"/>
                                  </a:lnTo>
                                  <a:lnTo>
                                    <a:pt x="109" y="112"/>
                                  </a:lnTo>
                                  <a:lnTo>
                                    <a:pt x="121" y="95"/>
                                  </a:lnTo>
                                  <a:lnTo>
                                    <a:pt x="128" y="73"/>
                                  </a:lnTo>
                                  <a:lnTo>
                                    <a:pt x="130" y="44"/>
                                  </a:lnTo>
                                  <a:lnTo>
                                    <a:pt x="120" y="25"/>
                                  </a:lnTo>
                                  <a:lnTo>
                                    <a:pt x="105" y="11"/>
                                  </a:lnTo>
                                  <a:lnTo>
                                    <a:pt x="92"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E6EFBC" id="Group 11" o:spid="_x0000_s1026" style="position:absolute;margin-left:541.25pt;margin-top:-5.6pt;width:54pt;height:53.95pt;z-index:-251674624;mso-position-horizontal-relative:page" coordorigin="10825,-112" coordsize="1080,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" o:allowincell="f">
                <v:shape id="Freeform 12" o:spid="_x0000_s1027" style="position:absolute;left:10825;top:-112;width:1080;height:1079;visibility:visible;mso-wrap-style:square;v-text-anchor:top" coordsize="1080,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" path="m,1079r1079,l1079,,,,,1079xe" fillcolor="#77787b" stroked="f">
                  <v:path arrowok="t" o:connecttype="custom" o:connectlocs="0,1079;1079,1079;1079,0;0,0;0,1079" o:connectangles="0,0,0,0,0"/>
                </v:shape>
                <v:group id="Group 13" o:spid="_x0000_s1028" style="position:absolute;left:10966;top:709;width:799;height:129" coordorigin="10966,709"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14" o:spid="_x0000_s1029"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" path="m667,123r-4,l666,124r1,-1xe" stroked="f">
                    <v:path arrowok="t" o:connecttype="custom" o:connectlocs="667,123;663,123;666,124;667,123" o:connectangles="0,0,0,0"/>
                  </v:shape>
                  <v:shape id="Freeform 15" o:spid="_x0000_s1030"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" path="m613,9r-66,l550,12r3,3l553,31r,12l553,63r,20l553,103r-1,20l597,123r,-5l584,116r-11,l573,90r,-20l574,50r,-20l574,10r41,l613,9xe" stroked="f">
                    <v:path arrowok="t" o:connecttype="custom" o:connectlocs="613,9;547,9;550,12;553,15;553,31;553,43;553,63;553,83;553,103;552,123;597,123;597,118;584,116;573,116;573,90;573,70;574,50;574,30;574,10;615,10;613,9" o:connectangles="0,0,0,0,0,0,0,0,0,0,0,0,0,0,0,0,0,0,0,0,0"/>
                  </v:shape>
                  <v:shape id="Freeform 16" o:spid="_x0000_s1031"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" path="m615,10r-41,l581,10r20,8l610,40,599,57,585,72r12,16l611,102r16,12l641,122r6,1l662,123r6,l747,122r10,-4l666,118r-16,-7l633,96,617,77,608,63,625,51r8,-21l623,13r-8,-3xe" stroked="f">
                    <v:path arrowok="t" o:connecttype="custom" o:connectlocs="615,10;574,10;581,10;601,18;610,40;599,57;585,72;597,88;611,102;627,114;641,122;647,123;662,123;668,123;747,122;757,118;666,118;650,111;633,96;617,77;608,63;625,51;633,30;623,13;615,10" o:connectangles="0,0,0,0,0,0,0,0,0,0,0,0,0,0,0,0,0,0,0,0,0,0,0,0,0"/>
                  </v:shape>
                  <v:shape id="Freeform 17" o:spid="_x0000_s1032"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" path="m707,4r-40,l667,9r18,3l689,15r,96l684,118r73,l758,117r-44,l708,114r,-103l710,10r4,l758,10,757,9,733,5,707,4xe" stroked="f">
                    <v:path arrowok="t" o:connecttype="custom" o:connectlocs="707,4;667,4;667,9;685,12;689,15;689,111;684,118;757,118;758,117;714,117;708,114;708,11;710,10;714,10;758,10;757,9;733,5;707,4" o:connectangles="0,0,0,0,0,0,0,0,0,0,0,0,0,0,0,0,0,0"/>
                  </v:shape>
                  <v:shape id="Freeform 18" o:spid="_x0000_s1033"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" path="m758,10r-42,l728,11r19,6l762,30r10,20l775,78r-8,20l751,112r-22,5l758,117r8,-3l782,102r8,-9l797,76r1,-25l791,31,777,18,758,10xe" stroked="f">
                    <v:path arrowok="t" o:connecttype="custom" o:connectlocs="758,10;716,10;728,11;747,17;762,30;772,50;775,78;767,98;751,112;729,117;758,117;766,114;782,102;790,93;797,76;798,51;791,31;777,18;758,10" o:connectangles="0,0,0,0,0,0,0,0,0,0,0,0,0,0,0,0,0,0,0"/>
                  </v:shape>
                  <v:shape id="Freeform 19" o:spid="_x0000_s1034"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" path="m579,116r-6,l584,116r-5,xe" stroked="f">
                    <v:path arrowok="t" o:connecttype="custom" o:connectlocs="579,116;573,116;584,116;579,116" o:connectangles="0,0,0,0"/>
                  </v:shape>
                  <v:shape id="Freeform 20" o:spid="_x0000_s1035"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" path="m578,4r-40,l538,10r3,l547,9r66,l602,5,578,4xe" stroked="f">
                    <v:path arrowok="t" o:connecttype="custom" o:connectlocs="578,4;538,4;538,10;541,10;547,9;613,9;602,5;578,4" o:connectangles="0,0,0,0,0,0,0,0"/>
                  </v:shape>
                  <v:shape id="Freeform 21" o:spid="_x0000_s1036"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" path="m453,l433,4r-17,9l403,29r-8,22l393,79r8,20l416,114r19,10l458,128r9,-1l486,122r3,-2l451,120r-16,-9l420,92,416,74r,-25l422,28,436,12,459,6r27,l478,2,453,xe" stroked="f">
                    <v:path arrowok="t" o:connecttype="custom" o:connectlocs="453,0;433,4;416,13;403,29;395,51;393,79;401,99;416,114;435,124;458,128;467,127;486,122;489,120;451,120;435,111;420,92;416,74;416,49;422,28;436,12;459,6;486,6;478,2;453,0" o:connectangles="0,0,0,0,0,0,0,0,0,0,0,0,0,0,0,0,0,0,0,0,0,0,0,0"/>
                  </v:shape>
                  <v:shape id="Freeform 22" o:spid="_x0000_s1037"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" path="m486,6r-27,l478,12r15,15l498,38r2,18l500,83r-7,19l478,116r-27,4l489,120r13,-8l514,96r7,-23l523,44,514,25,499,11,486,6xe" stroked="f">
                    <v:path arrowok="t" o:connecttype="custom" o:connectlocs="486,6;459,6;478,12;493,27;498,38;500,56;500,83;493,102;478,116;451,120;489,120;502,112;514,96;521,73;523,44;514,25;499,11;486,6" o:connectangles="0,0,0,0,0,0,0,0,0,0,0,0,0,0,0,0,0,0"/>
                  </v:shape>
                  <v:shape id="Freeform 23" o:spid="_x0000_s1038"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" path="m179,4r-40,l145,9r18,10l176,35r19,32l173,99r-14,13l138,118r,5l191,123r,-4l187,117r-9,-2l178,108,188,90,200,73r24,l213,55r4,-6l209,49,179,4xe" stroked="f">
                    <v:path arrowok="t" o:connecttype="custom" o:connectlocs="179,4;139,4;145,9;163,19;176,35;195,67;173,99;159,112;138,118;138,123;191,123;191,119;187,117;178,115;178,108;188,90;200,73;224,73;213,55;217,49;209,49;179,4" o:connectangles="0,0,0,0,0,0,0,0,0,0,0,0,0,0,0,0,0,0,0,0,0,0"/>
                  </v:shape>
                  <v:shape id="Freeform 24" o:spid="_x0000_s1039"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" path="m224,73r-24,l232,123r118,l350,119r-5,-1l270,118r-19,-8l238,94,224,73xe" stroked="f">
                    <v:path arrowok="t" o:connecttype="custom" o:connectlocs="224,73;200,73;232,123;350,123;350,119;345,118;270,118;251,110;238,94;224,73" o:connectangles="0,0,0,0,0,0,0,0,0,0"/>
                  </v:shape>
                  <v:shape id="Freeform 25" o:spid="_x0000_s1040"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" path="m379,3r-93,l286,8r17,2l307,13r,17l307,100r-13,15l270,118r75,l336,116r-9,l327,66r19,l356,62r6,l362,56r-35,l327,10r52,l379,3xe" stroked="f">
                    <v:path arrowok="t" o:connecttype="custom" o:connectlocs="379,3;286,3;286,8;303,10;307,13;307,30;307,100;294,115;270,118;345,118;336,116;327,116;327,66;346,66;356,62;362,62;362,56;327,56;327,10;379,10;379,3" o:connectangles="0,0,0,0,0,0,0,0,0,0,0,0,0,0,0,0,0,0,0,0,0"/>
                  </v:shape>
                  <v:shape id="Freeform 26" o:spid="_x0000_s1041"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" path="m330,115r-3,1l336,116r-6,-1xe" stroked="f">
                    <v:path arrowok="t" o:connecttype="custom" o:connectlocs="330,115;327,116;336,116;330,115" o:connectangles="0,0,0,0"/>
                  </v:shape>
                  <v:shape id="Freeform 27" o:spid="_x0000_s1042"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" path="m362,62r-6,l357,85r5,l362,62xe" stroked="f">
                    <v:path arrowok="t" o:connecttype="custom" o:connectlocs="362,62;356,62;357,85;362,85;362,62" o:connectangles="0,0,0,0,0"/>
                  </v:shape>
                  <v:shape id="Freeform 28" o:spid="_x0000_s1043"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" path="m362,55r-7,1l362,56r,-1xe" stroked="f">
                    <v:path arrowok="t" o:connecttype="custom" o:connectlocs="362,55;355,56;362,56;362,55" o:connectangles="0,0,0,0"/>
                  </v:shape>
                  <v:shape id="Freeform 29" o:spid="_x0000_s1044"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" path="m265,4r-51,l214,9r5,1l227,10r,13l213,43r-4,6l217,49r,-1l222,42r9,-14l244,15,265,9r,-5xe" stroked="f">
                    <v:path arrowok="t" o:connecttype="custom" o:connectlocs="265,4;214,4;214,9;219,10;227,10;227,23;213,43;209,49;217,49;217,48;222,42;231,28;244,15;265,9;265,4" o:connectangles="0,0,0,0,0,0,0,0,0,0,0,0,0,0,0"/>
                  </v:shape>
                  <v:shape id="Freeform 30" o:spid="_x0000_s1045"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" path="m379,10r-37,l364,13r12,17l381,30,379,10xe" stroked="f">
                    <v:path arrowok="t" o:connecttype="custom" o:connectlocs="379,10;342,10;364,13;376,30;381,30;379,10" o:connectangles="0,0,0,0,0,0"/>
                  </v:shape>
                  <v:shape id="Freeform 31" o:spid="_x0000_s1046"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" path="m59,l39,4,23,13,10,29,2,51,,79,8,99r14,16l42,124r23,4l74,127r19,-5l96,120r-38,l42,111,27,92,23,74,22,49,29,27,42,12,65,6r27,l85,2,59,xe" stroked="f">
                    <v:path arrowok="t" o:connecttype="custom" o:connectlocs="59,0;39,4;23,13;10,29;2,51;0,79;8,99;22,115;42,124;65,128;74,127;93,122;96,120;58,120;42,111;27,92;23,74;22,49;29,27;42,12;65,6;92,6;85,2;59,0" o:connectangles="0,0,0,0,0,0,0,0,0,0,0,0,0,0,0,0,0,0,0,0,0,0,0,0"/>
                  </v:shape>
                  <v:shape id="Freeform 32" o:spid="_x0000_s1047" style="position:absolute;left:10966;top:709;width:799;height:129;visibility:visible;mso-wrap-style:square;v-text-anchor:top" coordsize="79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" path="m92,6l65,6r20,6l99,27r5,10l107,55r,27l100,101,85,115r-27,5l96,120r13,-8l121,95r7,-22l130,44,120,25,105,11,92,6xe" stroked="f">
                    <v:path arrowok="t" o:connecttype="custom" o:connectlocs="92,6;65,6;85,12;99,27;104,37;107,55;107,82;100,101;85,115;58,120;96,120;109,112;121,95;128,73;130,44;120,25;105,11;92,6" o:connectangles="0,0,0,0,0,0,0,0,0,0,0,0,0,0,0,0,0,0"/>
                  </v:shape>
                </v:group>
                <w10:wrap anchorx="page"/>
              </v:group>
            </w:pict>
          </mc:Fallback>
        </mc:AlternateContent>
      </w:r>
      <w:r w:rsidR="00F20945" w:rsidRPr="002C029A">
        <w:rPr>
          <w:rFonts w:ascii="Arial Narrow" w:hAnsi="Arial Narrow" w:cs="Arial Narrow"/>
          <w:i/>
          <w:iCs/>
          <w:spacing w:val="-1"/>
          <w:w w:val="95"/>
          <w:lang w:val="en-GB"/>
        </w:rPr>
        <w:t>Bioinformatics</w:t>
      </w:r>
    </w:p>
    <w:p w14:paraId="6AAAC02A" w14:textId="77777777" w:rsidR="00F20945" w:rsidRPr="002C029A" w:rsidRDefault="00F20945">
      <w:pPr>
        <w:pStyle w:val="Corpodetexto"/>
        <w:kinsoku w:val="0"/>
        <w:overflowPunct w:val="0"/>
        <w:spacing w:before="55" w:line="312" w:lineRule="auto"/>
        <w:ind w:left="7393" w:right="3520" w:firstLine="983"/>
        <w:jc w:val="right"/>
        <w:rPr>
          <w:rFonts w:ascii="Arial Narrow" w:hAnsi="Arial Narrow" w:cs="Arial Narrow"/>
          <w:lang w:val="en-GB"/>
        </w:rPr>
      </w:pPr>
      <w:r w:rsidRPr="002C029A">
        <w:rPr>
          <w:rFonts w:ascii="Arial Narrow" w:hAnsi="Arial Narrow" w:cs="Arial Narrow"/>
          <w:spacing w:val="-1"/>
          <w:w w:val="95"/>
          <w:lang w:val="en-GB"/>
        </w:rPr>
        <w:t>doi.10.1093/bioinformatics/</w:t>
      </w:r>
      <w:proofErr w:type="spellStart"/>
      <w:r w:rsidRPr="002C029A">
        <w:rPr>
          <w:rFonts w:ascii="Arial Narrow" w:hAnsi="Arial Narrow" w:cs="Arial Narrow"/>
          <w:spacing w:val="-1"/>
          <w:w w:val="95"/>
          <w:lang w:val="en-GB"/>
        </w:rPr>
        <w:t>xxxxxx</w:t>
      </w:r>
      <w:proofErr w:type="spellEnd"/>
      <w:r w:rsidRPr="002C029A">
        <w:rPr>
          <w:rFonts w:ascii="Arial Narrow" w:hAnsi="Arial Narrow" w:cs="Arial Narrow"/>
          <w:spacing w:val="64"/>
          <w:w w:val="99"/>
          <w:lang w:val="en-GB"/>
        </w:rPr>
        <w:t xml:space="preserve"> </w:t>
      </w:r>
      <w:r w:rsidRPr="002C029A">
        <w:rPr>
          <w:rFonts w:ascii="Arial Narrow" w:hAnsi="Arial Narrow" w:cs="Arial Narrow"/>
          <w:spacing w:val="-1"/>
          <w:lang w:val="en-GB"/>
        </w:rPr>
        <w:t>Advance</w:t>
      </w:r>
      <w:r w:rsidRPr="002C029A">
        <w:rPr>
          <w:rFonts w:ascii="Arial Narrow" w:hAnsi="Arial Narrow" w:cs="Arial Narrow"/>
          <w:spacing w:val="-5"/>
          <w:lang w:val="en-GB"/>
        </w:rPr>
        <w:t xml:space="preserve"> </w:t>
      </w:r>
      <w:r w:rsidRPr="002C029A">
        <w:rPr>
          <w:rFonts w:ascii="Arial Narrow" w:hAnsi="Arial Narrow" w:cs="Arial Narrow"/>
          <w:lang w:val="en-GB"/>
        </w:rPr>
        <w:t>Access</w:t>
      </w:r>
      <w:r w:rsidRPr="002C029A">
        <w:rPr>
          <w:rFonts w:ascii="Arial Narrow" w:hAnsi="Arial Narrow" w:cs="Arial Narrow"/>
          <w:spacing w:val="-5"/>
          <w:lang w:val="en-GB"/>
        </w:rPr>
        <w:t xml:space="preserve"> </w:t>
      </w:r>
      <w:r w:rsidRPr="002C029A">
        <w:rPr>
          <w:rFonts w:ascii="Arial Narrow" w:hAnsi="Arial Narrow" w:cs="Arial Narrow"/>
          <w:spacing w:val="-1"/>
          <w:lang w:val="en-GB"/>
        </w:rPr>
        <w:t>Publication</w:t>
      </w:r>
      <w:r w:rsidRPr="002C029A">
        <w:rPr>
          <w:rFonts w:ascii="Arial Narrow" w:hAnsi="Arial Narrow" w:cs="Arial Narrow"/>
          <w:spacing w:val="-5"/>
          <w:lang w:val="en-GB"/>
        </w:rPr>
        <w:t xml:space="preserve"> </w:t>
      </w:r>
      <w:r w:rsidRPr="002C029A">
        <w:rPr>
          <w:rFonts w:ascii="Arial Narrow" w:hAnsi="Arial Narrow" w:cs="Arial Narrow"/>
          <w:lang w:val="en-GB"/>
        </w:rPr>
        <w:t>Date:</w:t>
      </w:r>
      <w:r w:rsidRPr="002C029A">
        <w:rPr>
          <w:rFonts w:ascii="Arial Narrow" w:hAnsi="Arial Narrow" w:cs="Arial Narrow"/>
          <w:spacing w:val="-5"/>
          <w:lang w:val="en-GB"/>
        </w:rPr>
        <w:t xml:space="preserve"> </w:t>
      </w:r>
      <w:r w:rsidRPr="002C029A">
        <w:rPr>
          <w:rFonts w:ascii="Arial Narrow" w:hAnsi="Arial Narrow" w:cs="Arial Narrow"/>
          <w:spacing w:val="-2"/>
          <w:lang w:val="en-GB"/>
        </w:rPr>
        <w:t>Day</w:t>
      </w:r>
      <w:r w:rsidRPr="002C029A">
        <w:rPr>
          <w:rFonts w:ascii="Arial Narrow" w:hAnsi="Arial Narrow" w:cs="Arial Narrow"/>
          <w:spacing w:val="-5"/>
          <w:lang w:val="en-GB"/>
        </w:rPr>
        <w:t xml:space="preserve"> </w:t>
      </w:r>
      <w:r w:rsidRPr="002C029A">
        <w:rPr>
          <w:rFonts w:ascii="Arial Narrow" w:hAnsi="Arial Narrow" w:cs="Arial Narrow"/>
          <w:lang w:val="en-GB"/>
        </w:rPr>
        <w:t>Month</w:t>
      </w:r>
      <w:r w:rsidRPr="002C029A">
        <w:rPr>
          <w:rFonts w:ascii="Arial Narrow" w:hAnsi="Arial Narrow" w:cs="Arial Narrow"/>
          <w:spacing w:val="-5"/>
          <w:lang w:val="en-GB"/>
        </w:rPr>
        <w:t xml:space="preserve"> </w:t>
      </w:r>
      <w:r w:rsidRPr="002C029A">
        <w:rPr>
          <w:rFonts w:ascii="Arial Narrow" w:hAnsi="Arial Narrow" w:cs="Arial Narrow"/>
          <w:spacing w:val="-7"/>
          <w:lang w:val="en-GB"/>
        </w:rPr>
        <w:t>Year</w:t>
      </w:r>
    </w:p>
    <w:p w14:paraId="339AEFF6" w14:textId="77777777" w:rsidR="00F20945" w:rsidRPr="002C029A" w:rsidRDefault="00F20945">
      <w:pPr>
        <w:pStyle w:val="Corpodetexto"/>
        <w:kinsoku w:val="0"/>
        <w:overflowPunct w:val="0"/>
        <w:spacing w:before="0"/>
        <w:ind w:left="0" w:right="3520"/>
        <w:jc w:val="right"/>
        <w:rPr>
          <w:rFonts w:ascii="Arial Narrow" w:hAnsi="Arial Narrow" w:cs="Arial Narrow"/>
          <w:lang w:val="en-GB"/>
        </w:rPr>
      </w:pPr>
      <w:r w:rsidRPr="002C029A">
        <w:rPr>
          <w:rFonts w:ascii="Arial Narrow" w:hAnsi="Arial Narrow" w:cs="Arial Narrow"/>
          <w:lang w:val="en-GB"/>
        </w:rPr>
        <w:t>Manuscript</w:t>
      </w:r>
      <w:r w:rsidRPr="002C029A">
        <w:rPr>
          <w:rFonts w:ascii="Arial Narrow" w:hAnsi="Arial Narrow" w:cs="Arial Narrow"/>
          <w:spacing w:val="-13"/>
          <w:lang w:val="en-GB"/>
        </w:rPr>
        <w:t xml:space="preserve"> </w:t>
      </w:r>
      <w:r w:rsidRPr="002C029A">
        <w:rPr>
          <w:rFonts w:ascii="Arial Narrow" w:hAnsi="Arial Narrow" w:cs="Arial Narrow"/>
          <w:lang w:val="en-GB"/>
        </w:rPr>
        <w:t>Category</w:t>
      </w:r>
    </w:p>
    <w:p w14:paraId="59F48F00" w14:textId="77777777" w:rsidR="00F20945" w:rsidRPr="002C029A" w:rsidRDefault="00F20945">
      <w:pPr>
        <w:pStyle w:val="Corpodetexto"/>
        <w:kinsoku w:val="0"/>
        <w:overflowPunct w:val="0"/>
        <w:spacing w:before="9"/>
        <w:ind w:left="0"/>
        <w:rPr>
          <w:rFonts w:ascii="Arial Narrow" w:hAnsi="Arial Narrow" w:cs="Arial Narrow"/>
          <w:sz w:val="24"/>
          <w:szCs w:val="24"/>
          <w:lang w:val="en-GB"/>
        </w:rPr>
      </w:pPr>
    </w:p>
    <w:p w14:paraId="161EDCA7" w14:textId="1809EC0A" w:rsidR="00F20945" w:rsidRPr="002C029A" w:rsidRDefault="00F6513E">
      <w:pPr>
        <w:pStyle w:val="Corpodetexto"/>
        <w:kinsoku w:val="0"/>
        <w:overflowPunct w:val="0"/>
        <w:spacing w:before="0" w:line="40" w:lineRule="atLeast"/>
        <w:ind w:left="2040"/>
        <w:rPr>
          <w:rFonts w:ascii="Arial Narrow" w:hAnsi="Arial Narrow" w:cs="Arial Narrow"/>
          <w:sz w:val="4"/>
          <w:szCs w:val="4"/>
          <w:lang w:val="en-GB"/>
        </w:rPr>
      </w:pPr>
      <w:r w:rsidRPr="00F6513E">
        <w:rPr>
          <w:rFonts w:ascii="Arial Narrow" w:hAnsi="Arial Narrow" w:cs="Arial Narrow"/>
          <w:noProof/>
          <w:sz w:val="4"/>
          <w:szCs w:val="4"/>
          <w:lang w:val="pt-BR" w:eastAsia="pt-BR"/>
        </w:rPr>
        <mc:AlternateContent>
          <mc:Choice Requires="wpg">
            <w:drawing>
              <wp:inline distT="0" distB="0" distL="0" distR="0" wp14:anchorId="464C6318" wp14:editId="359B0B36">
                <wp:extent cx="5277485" cy="26670"/>
                <wp:effectExtent l="6350" t="9525" r="2540" b="1905"/>
                <wp:docPr id="22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7485" cy="26670"/>
                          <a:chOff x="0" y="0"/>
                          <a:chExt cx="8311" cy="42"/>
                        </a:xfrm>
                      </wpg:grpSpPr>
                      <wps:wsp>
                        <wps:cNvPr id="229" name="Freeform 34"/>
                        <wps:cNvSpPr>
                          <a:spLocks/>
                        </wps:cNvSpPr>
                        <wps:spPr bwMode="auto">
                          <a:xfrm>
                            <a:off x="20" y="20"/>
                            <a:ext cx="8269" cy="20"/>
                          </a:xfrm>
                          <a:custGeom>
                            <a:avLst/>
                            <a:gdLst>
                              <a:gd name="T0" fmla="*/ 0 w 8269"/>
                              <a:gd name="T1" fmla="*/ 0 h 20"/>
                              <a:gd name="T2" fmla="*/ 8268 w 8269"/>
                              <a:gd name="T3" fmla="*/ 0 h 20"/>
                            </a:gdLst>
                            <a:ahLst/>
                            <a:cxnLst>
                              <a:cxn ang="0">
                                <a:pos x="T0" y="T1"/>
                              </a:cxn>
                              <a:cxn ang="0">
                                <a:pos x="T2" y="T3"/>
                              </a:cxn>
                            </a:cxnLst>
                            <a:rect l="0" t="0" r="r" b="b"/>
                            <a:pathLst>
                              <a:path w="8269" h="20">
                                <a:moveTo>
                                  <a:pt x="0" y="0"/>
                                </a:moveTo>
                                <a:lnTo>
                                  <a:pt x="8268"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F06DEB7" id="Group 33" o:spid="_x0000_s1026" style="width:415.55pt;height:2.1pt;mso-position-horizontal-relative:char;mso-position-vertical-relative:line" coordsize="831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">
                <v:shape id="Freeform 34" o:spid="_x0000_s1027" style="position:absolute;left:20;top:20;width:8269;height:20;visibility:visible;mso-wrap-style:square;v-text-anchor:top" coordsize="82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" path="m,l8268,e" filled="f" strokeweight=".73836mm">
                  <v:path arrowok="t" o:connecttype="custom" o:connectlocs="0,0;8268,0" o:connectangles="0,0"/>
                </v:shape>
                <w10:anchorlock/>
              </v:group>
            </w:pict>
          </mc:Fallback>
        </mc:AlternateContent>
      </w:r>
    </w:p>
    <w:p w14:paraId="3903AA7E" w14:textId="77777777" w:rsidR="00F20945" w:rsidRPr="002C029A" w:rsidRDefault="00F20945">
      <w:pPr>
        <w:pStyle w:val="Corpodetexto"/>
        <w:kinsoku w:val="0"/>
        <w:overflowPunct w:val="0"/>
        <w:spacing w:before="4"/>
        <w:ind w:left="0"/>
        <w:rPr>
          <w:rFonts w:ascii="Arial Narrow" w:hAnsi="Arial Narrow" w:cs="Arial Narrow"/>
          <w:sz w:val="13"/>
          <w:szCs w:val="13"/>
          <w:lang w:val="en-GB"/>
        </w:rPr>
      </w:pPr>
    </w:p>
    <w:p w14:paraId="5CB0639C" w14:textId="77777777" w:rsidR="00F20945" w:rsidRPr="002C029A" w:rsidRDefault="00F20945">
      <w:pPr>
        <w:pStyle w:val="Corpodetexto"/>
        <w:kinsoku w:val="0"/>
        <w:overflowPunct w:val="0"/>
        <w:spacing w:before="52"/>
        <w:ind w:left="2061"/>
        <w:jc w:val="both"/>
        <w:rPr>
          <w:rFonts w:ascii="Arial Narrow" w:hAnsi="Arial Narrow" w:cs="Arial Narrow"/>
          <w:sz w:val="28"/>
          <w:szCs w:val="28"/>
          <w:lang w:val="en-GB"/>
        </w:rPr>
      </w:pPr>
      <w:r w:rsidRPr="002C029A">
        <w:rPr>
          <w:rFonts w:ascii="Arial Narrow" w:hAnsi="Arial Narrow" w:cs="Arial Narrow"/>
          <w:sz w:val="28"/>
          <w:szCs w:val="28"/>
          <w:lang w:val="en-GB"/>
        </w:rPr>
        <w:t>Database</w:t>
      </w:r>
      <w:r w:rsidRPr="002C029A">
        <w:rPr>
          <w:rFonts w:ascii="Arial Narrow" w:hAnsi="Arial Narrow" w:cs="Arial Narrow"/>
          <w:spacing w:val="-6"/>
          <w:sz w:val="28"/>
          <w:szCs w:val="28"/>
          <w:lang w:val="en-GB"/>
        </w:rPr>
        <w:t>s</w:t>
      </w:r>
      <w:r w:rsidRPr="002C029A">
        <w:rPr>
          <w:rFonts w:ascii="Arial Narrow" w:hAnsi="Arial Narrow" w:cs="Arial Narrow"/>
          <w:sz w:val="28"/>
          <w:szCs w:val="28"/>
          <w:lang w:val="en-GB"/>
        </w:rPr>
        <w:t>,</w:t>
      </w:r>
      <w:r w:rsidRPr="002C029A">
        <w:rPr>
          <w:rFonts w:ascii="Arial Narrow" w:hAnsi="Arial Narrow" w:cs="Arial Narrow"/>
          <w:spacing w:val="-10"/>
          <w:sz w:val="28"/>
          <w:szCs w:val="28"/>
          <w:lang w:val="en-GB"/>
        </w:rPr>
        <w:t xml:space="preserve"> </w:t>
      </w:r>
      <w:r w:rsidRPr="002C029A">
        <w:rPr>
          <w:rFonts w:ascii="Arial Narrow" w:hAnsi="Arial Narrow" w:cs="Arial Narrow"/>
          <w:sz w:val="28"/>
          <w:szCs w:val="28"/>
          <w:lang w:val="en-GB"/>
        </w:rPr>
        <w:t>Ontologies</w:t>
      </w:r>
      <w:r w:rsidRPr="002C029A">
        <w:rPr>
          <w:rFonts w:ascii="Arial Narrow" w:hAnsi="Arial Narrow" w:cs="Arial Narrow"/>
          <w:spacing w:val="-9"/>
          <w:sz w:val="28"/>
          <w:szCs w:val="28"/>
          <w:lang w:val="en-GB"/>
        </w:rPr>
        <w:t xml:space="preserve"> </w:t>
      </w:r>
      <w:r w:rsidRPr="002C029A">
        <w:rPr>
          <w:rFonts w:ascii="Arial Narrow" w:hAnsi="Arial Narrow" w:cs="Arial Narrow"/>
          <w:sz w:val="28"/>
          <w:szCs w:val="28"/>
          <w:lang w:val="en-GB"/>
        </w:rPr>
        <w:t>&amp;</w:t>
      </w:r>
      <w:r w:rsidRPr="002C029A">
        <w:rPr>
          <w:rFonts w:ascii="Arial Narrow" w:hAnsi="Arial Narrow" w:cs="Arial Narrow"/>
          <w:spacing w:val="-9"/>
          <w:sz w:val="28"/>
          <w:szCs w:val="28"/>
          <w:lang w:val="en-GB"/>
        </w:rPr>
        <w:t xml:space="preserve"> </w:t>
      </w:r>
      <w:r w:rsidRPr="002C029A">
        <w:rPr>
          <w:rFonts w:ascii="Arial Narrow" w:hAnsi="Arial Narrow" w:cs="Arial Narrow"/>
          <w:spacing w:val="-35"/>
          <w:sz w:val="28"/>
          <w:szCs w:val="28"/>
          <w:lang w:val="en-GB"/>
        </w:rPr>
        <w:t>T</w:t>
      </w:r>
      <w:r w:rsidRPr="002C029A">
        <w:rPr>
          <w:rFonts w:ascii="Arial Narrow" w:hAnsi="Arial Narrow" w:cs="Arial Narrow"/>
          <w:spacing w:val="-10"/>
          <w:sz w:val="28"/>
          <w:szCs w:val="28"/>
          <w:lang w:val="en-GB"/>
        </w:rPr>
        <w:t>e</w:t>
      </w:r>
      <w:r w:rsidRPr="002C029A">
        <w:rPr>
          <w:rFonts w:ascii="Arial Narrow" w:hAnsi="Arial Narrow" w:cs="Arial Narrow"/>
          <w:sz w:val="28"/>
          <w:szCs w:val="28"/>
          <w:lang w:val="en-GB"/>
        </w:rPr>
        <w:t>xt</w:t>
      </w:r>
      <w:r w:rsidRPr="002C029A">
        <w:rPr>
          <w:rFonts w:ascii="Arial Narrow" w:hAnsi="Arial Narrow" w:cs="Arial Narrow"/>
          <w:spacing w:val="-9"/>
          <w:sz w:val="28"/>
          <w:szCs w:val="28"/>
          <w:lang w:val="en-GB"/>
        </w:rPr>
        <w:t xml:space="preserve"> </w:t>
      </w:r>
      <w:r w:rsidRPr="002C029A">
        <w:rPr>
          <w:rFonts w:ascii="Arial Narrow" w:hAnsi="Arial Narrow" w:cs="Arial Narrow"/>
          <w:sz w:val="28"/>
          <w:szCs w:val="28"/>
          <w:lang w:val="en-GB"/>
        </w:rPr>
        <w:t>mining</w:t>
      </w:r>
    </w:p>
    <w:p w14:paraId="75EA4E95" w14:textId="77777777" w:rsidR="00F20945" w:rsidRPr="002C029A" w:rsidRDefault="00F20945">
      <w:pPr>
        <w:pStyle w:val="Corpodetexto"/>
        <w:kinsoku w:val="0"/>
        <w:overflowPunct w:val="0"/>
        <w:spacing w:before="211" w:line="265" w:lineRule="auto"/>
        <w:ind w:left="2061" w:right="3305"/>
        <w:rPr>
          <w:rFonts w:ascii="Arial" w:hAnsi="Arial" w:cs="Arial"/>
          <w:sz w:val="36"/>
          <w:szCs w:val="36"/>
          <w:lang w:val="en-GB"/>
        </w:rPr>
      </w:pPr>
      <w:r w:rsidRPr="002C029A">
        <w:rPr>
          <w:rFonts w:ascii="Arial" w:hAnsi="Arial" w:cs="Arial"/>
          <w:b/>
          <w:bCs/>
          <w:spacing w:val="-1"/>
          <w:sz w:val="36"/>
          <w:szCs w:val="36"/>
          <w:lang w:val="en-GB"/>
        </w:rPr>
        <w:t>Grounding</w:t>
      </w:r>
      <w:r w:rsidRPr="002C029A">
        <w:rPr>
          <w:rFonts w:ascii="Arial" w:hAnsi="Arial" w:cs="Arial"/>
          <w:b/>
          <w:bCs/>
          <w:spacing w:val="-20"/>
          <w:sz w:val="36"/>
          <w:szCs w:val="36"/>
          <w:lang w:val="en-GB"/>
        </w:rPr>
        <w:t xml:space="preserve"> </w:t>
      </w:r>
      <w:r w:rsidRPr="002C029A">
        <w:rPr>
          <w:rFonts w:ascii="Arial" w:hAnsi="Arial" w:cs="Arial"/>
          <w:b/>
          <w:bCs/>
          <w:sz w:val="36"/>
          <w:szCs w:val="36"/>
          <w:lang w:val="en-GB"/>
        </w:rPr>
        <w:t>and</w:t>
      </w:r>
      <w:r w:rsidRPr="002C029A">
        <w:rPr>
          <w:rFonts w:ascii="Arial" w:hAnsi="Arial" w:cs="Arial"/>
          <w:b/>
          <w:bCs/>
          <w:spacing w:val="-20"/>
          <w:sz w:val="36"/>
          <w:szCs w:val="36"/>
          <w:lang w:val="en-GB"/>
        </w:rPr>
        <w:t xml:space="preserve"> </w:t>
      </w:r>
      <w:r w:rsidRPr="002C029A">
        <w:rPr>
          <w:rFonts w:ascii="Arial" w:hAnsi="Arial" w:cs="Arial"/>
          <w:b/>
          <w:bCs/>
          <w:spacing w:val="-1"/>
          <w:sz w:val="36"/>
          <w:szCs w:val="36"/>
          <w:lang w:val="en-GB"/>
        </w:rPr>
        <w:t>retrieving</w:t>
      </w:r>
      <w:r w:rsidRPr="002C029A">
        <w:rPr>
          <w:rFonts w:ascii="Arial" w:hAnsi="Arial" w:cs="Arial"/>
          <w:b/>
          <w:bCs/>
          <w:spacing w:val="-20"/>
          <w:sz w:val="36"/>
          <w:szCs w:val="36"/>
          <w:lang w:val="en-GB"/>
        </w:rPr>
        <w:t xml:space="preserve"> </w:t>
      </w:r>
      <w:r w:rsidRPr="002C029A">
        <w:rPr>
          <w:rFonts w:ascii="Arial" w:hAnsi="Arial" w:cs="Arial"/>
          <w:b/>
          <w:bCs/>
          <w:sz w:val="36"/>
          <w:szCs w:val="36"/>
          <w:lang w:val="en-GB"/>
        </w:rPr>
        <w:t>biomedical</w:t>
      </w:r>
      <w:r w:rsidRPr="002C029A">
        <w:rPr>
          <w:rFonts w:ascii="Arial" w:hAnsi="Arial" w:cs="Arial"/>
          <w:b/>
          <w:bCs/>
          <w:spacing w:val="-20"/>
          <w:sz w:val="36"/>
          <w:szCs w:val="36"/>
          <w:lang w:val="en-GB"/>
        </w:rPr>
        <w:t xml:space="preserve"> </w:t>
      </w:r>
      <w:r w:rsidRPr="002C029A">
        <w:rPr>
          <w:rFonts w:ascii="Arial" w:hAnsi="Arial" w:cs="Arial"/>
          <w:b/>
          <w:bCs/>
          <w:sz w:val="36"/>
          <w:szCs w:val="36"/>
          <w:lang w:val="en-GB"/>
        </w:rPr>
        <w:t>database</w:t>
      </w:r>
      <w:r w:rsidRPr="002C029A">
        <w:rPr>
          <w:rFonts w:ascii="Arial" w:hAnsi="Arial" w:cs="Arial"/>
          <w:b/>
          <w:bCs/>
          <w:spacing w:val="25"/>
          <w:w w:val="99"/>
          <w:sz w:val="36"/>
          <w:szCs w:val="36"/>
          <w:lang w:val="en-GB"/>
        </w:rPr>
        <w:t xml:space="preserve"> </w:t>
      </w:r>
      <w:r w:rsidRPr="002C029A">
        <w:rPr>
          <w:rFonts w:ascii="Arial" w:hAnsi="Arial" w:cs="Arial"/>
          <w:b/>
          <w:bCs/>
          <w:sz w:val="36"/>
          <w:szCs w:val="36"/>
          <w:lang w:val="en-GB"/>
        </w:rPr>
        <w:t>content</w:t>
      </w:r>
      <w:r w:rsidRPr="002C029A">
        <w:rPr>
          <w:rFonts w:ascii="Arial" w:hAnsi="Arial" w:cs="Arial"/>
          <w:b/>
          <w:bCs/>
          <w:spacing w:val="-18"/>
          <w:sz w:val="36"/>
          <w:szCs w:val="36"/>
          <w:lang w:val="en-GB"/>
        </w:rPr>
        <w:t xml:space="preserve"> </w:t>
      </w:r>
      <w:r w:rsidRPr="002C029A">
        <w:rPr>
          <w:rFonts w:ascii="Arial" w:hAnsi="Arial" w:cs="Arial"/>
          <w:b/>
          <w:bCs/>
          <w:sz w:val="36"/>
          <w:szCs w:val="36"/>
          <w:lang w:val="en-GB"/>
        </w:rPr>
        <w:t>with</w:t>
      </w:r>
      <w:r w:rsidRPr="002C029A">
        <w:rPr>
          <w:rFonts w:ascii="Arial" w:hAnsi="Arial" w:cs="Arial"/>
          <w:b/>
          <w:bCs/>
          <w:spacing w:val="-17"/>
          <w:sz w:val="36"/>
          <w:szCs w:val="36"/>
          <w:lang w:val="en-GB"/>
        </w:rPr>
        <w:t xml:space="preserve"> </w:t>
      </w:r>
      <w:r w:rsidRPr="002C029A">
        <w:rPr>
          <w:rFonts w:ascii="Arial" w:hAnsi="Arial" w:cs="Arial"/>
          <w:b/>
          <w:bCs/>
          <w:spacing w:val="-2"/>
          <w:sz w:val="36"/>
          <w:szCs w:val="36"/>
          <w:lang w:val="en-GB"/>
        </w:rPr>
        <w:t>formal</w:t>
      </w:r>
      <w:r w:rsidRPr="002C029A">
        <w:rPr>
          <w:rFonts w:ascii="Arial" w:hAnsi="Arial" w:cs="Arial"/>
          <w:b/>
          <w:bCs/>
          <w:spacing w:val="-18"/>
          <w:sz w:val="36"/>
          <w:szCs w:val="36"/>
          <w:lang w:val="en-GB"/>
        </w:rPr>
        <w:t xml:space="preserve"> </w:t>
      </w:r>
      <w:r w:rsidRPr="002C029A">
        <w:rPr>
          <w:rFonts w:ascii="Arial" w:hAnsi="Arial" w:cs="Arial"/>
          <w:b/>
          <w:bCs/>
          <w:sz w:val="36"/>
          <w:szCs w:val="36"/>
          <w:lang w:val="en-GB"/>
        </w:rPr>
        <w:t>ontologies</w:t>
      </w:r>
    </w:p>
    <w:p w14:paraId="38D58E16" w14:textId="77777777" w:rsidR="00F20945" w:rsidRPr="009C2121" w:rsidRDefault="00F20945">
      <w:pPr>
        <w:pStyle w:val="Corpodetexto"/>
        <w:kinsoku w:val="0"/>
        <w:overflowPunct w:val="0"/>
        <w:spacing w:before="0" w:line="406" w:lineRule="exact"/>
        <w:ind w:left="2061"/>
        <w:jc w:val="both"/>
        <w:rPr>
          <w:rFonts w:ascii="Arial" w:eastAsia="Meiryo" w:hAnsi="Arial" w:cs="Arial"/>
          <w:sz w:val="18"/>
          <w:szCs w:val="18"/>
          <w:lang w:val="pt-BR"/>
          <w:rPrChange w:id="0" w:author="Filipe Santana" w:date="2016-01-11T08:26:00Z">
            <w:rPr>
              <w:rFonts w:ascii="Arial" w:eastAsia="Meiryo" w:hAnsi="Arial" w:cs="Arial"/>
              <w:sz w:val="18"/>
              <w:szCs w:val="18"/>
              <w:lang w:val="en-GB"/>
            </w:rPr>
          </w:rPrChange>
        </w:rPr>
      </w:pPr>
      <w:r w:rsidRPr="009C2121">
        <w:rPr>
          <w:rFonts w:ascii="Arial" w:hAnsi="Arial" w:cs="Arial"/>
          <w:b/>
          <w:bCs/>
          <w:sz w:val="24"/>
          <w:szCs w:val="24"/>
          <w:lang w:val="pt-BR"/>
          <w:rPrChange w:id="1" w:author="Filipe Santana" w:date="2016-01-11T08:26:00Z">
            <w:rPr>
              <w:rFonts w:ascii="Arial" w:hAnsi="Arial" w:cs="Arial"/>
              <w:b/>
              <w:bCs/>
              <w:sz w:val="24"/>
              <w:szCs w:val="24"/>
              <w:lang w:val="en-GB"/>
            </w:rPr>
          </w:rPrChange>
        </w:rPr>
        <w:t>Filipe</w:t>
      </w:r>
      <w:r w:rsidRPr="009C2121">
        <w:rPr>
          <w:rFonts w:ascii="Arial" w:hAnsi="Arial" w:cs="Arial"/>
          <w:b/>
          <w:bCs/>
          <w:spacing w:val="-9"/>
          <w:sz w:val="24"/>
          <w:szCs w:val="24"/>
          <w:lang w:val="pt-BR"/>
          <w:rPrChange w:id="2" w:author="Filipe Santana" w:date="2016-01-11T08:26:00Z">
            <w:rPr>
              <w:rFonts w:ascii="Arial" w:hAnsi="Arial" w:cs="Arial"/>
              <w:b/>
              <w:bCs/>
              <w:spacing w:val="-9"/>
              <w:sz w:val="24"/>
              <w:szCs w:val="24"/>
              <w:lang w:val="en-GB"/>
            </w:rPr>
          </w:rPrChange>
        </w:rPr>
        <w:t xml:space="preserve"> </w:t>
      </w:r>
      <w:r w:rsidRPr="009C2121">
        <w:rPr>
          <w:rFonts w:ascii="Arial" w:hAnsi="Arial" w:cs="Arial"/>
          <w:b/>
          <w:bCs/>
          <w:sz w:val="24"/>
          <w:szCs w:val="24"/>
          <w:lang w:val="pt-BR"/>
          <w:rPrChange w:id="3" w:author="Filipe Santana" w:date="2016-01-11T08:26:00Z">
            <w:rPr>
              <w:rFonts w:ascii="Arial" w:hAnsi="Arial" w:cs="Arial"/>
              <w:b/>
              <w:bCs/>
              <w:sz w:val="24"/>
              <w:szCs w:val="24"/>
              <w:lang w:val="en-GB"/>
            </w:rPr>
          </w:rPrChange>
        </w:rPr>
        <w:t>Santana</w:t>
      </w:r>
      <w:r w:rsidRPr="009C2121">
        <w:rPr>
          <w:rFonts w:ascii="Arial" w:hAnsi="Arial" w:cs="Arial"/>
          <w:b/>
          <w:bCs/>
          <w:spacing w:val="-36"/>
          <w:sz w:val="24"/>
          <w:szCs w:val="24"/>
          <w:lang w:val="pt-BR"/>
          <w:rPrChange w:id="4" w:author="Filipe Santana" w:date="2016-01-11T08:26:00Z">
            <w:rPr>
              <w:rFonts w:ascii="Arial" w:hAnsi="Arial" w:cs="Arial"/>
              <w:b/>
              <w:bCs/>
              <w:spacing w:val="-36"/>
              <w:sz w:val="24"/>
              <w:szCs w:val="24"/>
              <w:lang w:val="en-GB"/>
            </w:rPr>
          </w:rPrChange>
        </w:rPr>
        <w:t xml:space="preserve"> </w:t>
      </w:r>
      <w:proofErr w:type="gramStart"/>
      <w:r w:rsidRPr="009C2121">
        <w:rPr>
          <w:rFonts w:ascii="Arial" w:hAnsi="Arial" w:cs="Arial"/>
          <w:b/>
          <w:bCs/>
          <w:spacing w:val="2"/>
          <w:position w:val="9"/>
          <w:sz w:val="18"/>
          <w:szCs w:val="18"/>
          <w:lang w:val="pt-BR"/>
          <w:rPrChange w:id="5" w:author="Filipe Santana" w:date="2016-01-11T08:26:00Z">
            <w:rPr>
              <w:rFonts w:ascii="Arial" w:hAnsi="Arial" w:cs="Arial"/>
              <w:b/>
              <w:bCs/>
              <w:spacing w:val="2"/>
              <w:position w:val="9"/>
              <w:sz w:val="18"/>
              <w:szCs w:val="18"/>
              <w:lang w:val="en-GB"/>
            </w:rPr>
          </w:rPrChange>
        </w:rPr>
        <w:t>1,</w:t>
      </w:r>
      <w:r w:rsidRPr="009C2121">
        <w:rPr>
          <w:rFonts w:ascii="Cambria Math" w:eastAsia="Meiryo" w:hAnsi="Cambria Math" w:cs="Cambria Math"/>
          <w:b/>
          <w:bCs/>
          <w:i/>
          <w:iCs/>
          <w:spacing w:val="2"/>
          <w:position w:val="9"/>
          <w:sz w:val="18"/>
          <w:szCs w:val="18"/>
          <w:lang w:val="pt-BR"/>
          <w:rPrChange w:id="6" w:author="Filipe Santana" w:date="2016-01-11T08:26:00Z">
            <w:rPr>
              <w:rFonts w:ascii="Cambria Math" w:eastAsia="Meiryo" w:hAnsi="Cambria Math" w:cs="Cambria Math"/>
              <w:b/>
              <w:bCs/>
              <w:i/>
              <w:iCs/>
              <w:spacing w:val="2"/>
              <w:position w:val="9"/>
              <w:sz w:val="18"/>
              <w:szCs w:val="18"/>
              <w:lang w:val="en-GB"/>
            </w:rPr>
          </w:rPrChange>
        </w:rPr>
        <w:t>∗</w:t>
      </w:r>
      <w:proofErr w:type="gramEnd"/>
      <w:r w:rsidRPr="009C2121">
        <w:rPr>
          <w:rFonts w:ascii="Arial" w:eastAsia="Meiryo" w:hAnsi="Arial" w:cs="Arial"/>
          <w:b/>
          <w:bCs/>
          <w:spacing w:val="2"/>
          <w:sz w:val="24"/>
          <w:szCs w:val="24"/>
          <w:lang w:val="pt-BR"/>
          <w:rPrChange w:id="7" w:author="Filipe Santana" w:date="2016-01-11T08:26:00Z">
            <w:rPr>
              <w:rFonts w:ascii="Arial" w:eastAsia="Meiryo" w:hAnsi="Arial" w:cs="Arial"/>
              <w:b/>
              <w:bCs/>
              <w:spacing w:val="2"/>
              <w:sz w:val="24"/>
              <w:szCs w:val="24"/>
              <w:lang w:val="en-GB"/>
            </w:rPr>
          </w:rPrChange>
        </w:rPr>
        <w:t>,</w:t>
      </w:r>
      <w:r w:rsidRPr="009C2121">
        <w:rPr>
          <w:rFonts w:ascii="Arial" w:eastAsia="Meiryo" w:hAnsi="Arial" w:cs="Arial"/>
          <w:b/>
          <w:bCs/>
          <w:spacing w:val="-9"/>
          <w:sz w:val="24"/>
          <w:szCs w:val="24"/>
          <w:lang w:val="pt-BR"/>
          <w:rPrChange w:id="8" w:author="Filipe Santana" w:date="2016-01-11T08:26:00Z">
            <w:rPr>
              <w:rFonts w:ascii="Arial" w:eastAsia="Meiryo" w:hAnsi="Arial" w:cs="Arial"/>
              <w:b/>
              <w:bCs/>
              <w:spacing w:val="-9"/>
              <w:sz w:val="24"/>
              <w:szCs w:val="24"/>
              <w:lang w:val="en-GB"/>
            </w:rPr>
          </w:rPrChange>
        </w:rPr>
        <w:t xml:space="preserve"> </w:t>
      </w:r>
      <w:r w:rsidRPr="009C2121">
        <w:rPr>
          <w:rFonts w:ascii="Arial" w:eastAsia="Meiryo" w:hAnsi="Arial" w:cs="Arial"/>
          <w:b/>
          <w:bCs/>
          <w:sz w:val="24"/>
          <w:szCs w:val="24"/>
          <w:lang w:val="pt-BR"/>
          <w:rPrChange w:id="9" w:author="Filipe Santana" w:date="2016-01-11T08:26:00Z">
            <w:rPr>
              <w:rFonts w:ascii="Arial" w:eastAsia="Meiryo" w:hAnsi="Arial" w:cs="Arial"/>
              <w:b/>
              <w:bCs/>
              <w:sz w:val="24"/>
              <w:szCs w:val="24"/>
              <w:lang w:val="en-GB"/>
            </w:rPr>
          </w:rPrChange>
        </w:rPr>
        <w:t>Fred</w:t>
      </w:r>
      <w:r w:rsidRPr="009C2121">
        <w:rPr>
          <w:rFonts w:ascii="Arial" w:eastAsia="Meiryo" w:hAnsi="Arial" w:cs="Arial"/>
          <w:b/>
          <w:bCs/>
          <w:spacing w:val="-8"/>
          <w:sz w:val="24"/>
          <w:szCs w:val="24"/>
          <w:lang w:val="pt-BR"/>
          <w:rPrChange w:id="10" w:author="Filipe Santana" w:date="2016-01-11T08:26:00Z">
            <w:rPr>
              <w:rFonts w:ascii="Arial" w:eastAsia="Meiryo" w:hAnsi="Arial" w:cs="Arial"/>
              <w:b/>
              <w:bCs/>
              <w:spacing w:val="-8"/>
              <w:sz w:val="24"/>
              <w:szCs w:val="24"/>
              <w:lang w:val="en-GB"/>
            </w:rPr>
          </w:rPrChange>
        </w:rPr>
        <w:t xml:space="preserve"> </w:t>
      </w:r>
      <w:r w:rsidRPr="009C2121">
        <w:rPr>
          <w:rFonts w:ascii="Arial" w:eastAsia="Meiryo" w:hAnsi="Arial" w:cs="Arial"/>
          <w:b/>
          <w:bCs/>
          <w:sz w:val="24"/>
          <w:szCs w:val="24"/>
          <w:lang w:val="pt-BR"/>
          <w:rPrChange w:id="11" w:author="Filipe Santana" w:date="2016-01-11T08:26:00Z">
            <w:rPr>
              <w:rFonts w:ascii="Arial" w:eastAsia="Meiryo" w:hAnsi="Arial" w:cs="Arial"/>
              <w:b/>
              <w:bCs/>
              <w:sz w:val="24"/>
              <w:szCs w:val="24"/>
              <w:lang w:val="en-GB"/>
            </w:rPr>
          </w:rPrChange>
        </w:rPr>
        <w:t>Freitas</w:t>
      </w:r>
      <w:r w:rsidRPr="009C2121">
        <w:rPr>
          <w:rFonts w:ascii="Arial" w:eastAsia="Meiryo" w:hAnsi="Arial" w:cs="Arial"/>
          <w:b/>
          <w:bCs/>
          <w:spacing w:val="-36"/>
          <w:sz w:val="24"/>
          <w:szCs w:val="24"/>
          <w:lang w:val="pt-BR"/>
          <w:rPrChange w:id="12" w:author="Filipe Santana" w:date="2016-01-11T08:26:00Z">
            <w:rPr>
              <w:rFonts w:ascii="Arial" w:eastAsia="Meiryo" w:hAnsi="Arial" w:cs="Arial"/>
              <w:b/>
              <w:bCs/>
              <w:spacing w:val="-36"/>
              <w:sz w:val="24"/>
              <w:szCs w:val="24"/>
              <w:lang w:val="en-GB"/>
            </w:rPr>
          </w:rPrChange>
        </w:rPr>
        <w:t xml:space="preserve"> </w:t>
      </w:r>
      <w:r w:rsidRPr="009C2121">
        <w:rPr>
          <w:rFonts w:ascii="Arial" w:eastAsia="Meiryo" w:hAnsi="Arial" w:cs="Arial"/>
          <w:b/>
          <w:bCs/>
          <w:position w:val="9"/>
          <w:sz w:val="18"/>
          <w:szCs w:val="18"/>
          <w:lang w:val="pt-BR"/>
          <w:rPrChange w:id="13" w:author="Filipe Santana" w:date="2016-01-11T08:26:00Z">
            <w:rPr>
              <w:rFonts w:ascii="Arial" w:eastAsia="Meiryo" w:hAnsi="Arial" w:cs="Arial"/>
              <w:b/>
              <w:bCs/>
              <w:position w:val="9"/>
              <w:sz w:val="18"/>
              <w:szCs w:val="18"/>
              <w:lang w:val="en-GB"/>
            </w:rPr>
          </w:rPrChange>
        </w:rPr>
        <w:t>1</w:t>
      </w:r>
      <w:r w:rsidRPr="009C2121">
        <w:rPr>
          <w:rFonts w:ascii="Arial" w:eastAsia="Meiryo" w:hAnsi="Arial" w:cs="Arial"/>
          <w:b/>
          <w:bCs/>
          <w:spacing w:val="17"/>
          <w:position w:val="9"/>
          <w:sz w:val="18"/>
          <w:szCs w:val="18"/>
          <w:lang w:val="pt-BR"/>
          <w:rPrChange w:id="14" w:author="Filipe Santana" w:date="2016-01-11T08:26:00Z">
            <w:rPr>
              <w:rFonts w:ascii="Arial" w:eastAsia="Meiryo" w:hAnsi="Arial" w:cs="Arial"/>
              <w:b/>
              <w:bCs/>
              <w:spacing w:val="17"/>
              <w:position w:val="9"/>
              <w:sz w:val="18"/>
              <w:szCs w:val="18"/>
              <w:lang w:val="en-GB"/>
            </w:rPr>
          </w:rPrChange>
        </w:rPr>
        <w:t xml:space="preserve"> </w:t>
      </w:r>
      <w:proofErr w:type="spellStart"/>
      <w:r w:rsidRPr="009C2121">
        <w:rPr>
          <w:rFonts w:ascii="Arial" w:eastAsia="Meiryo" w:hAnsi="Arial" w:cs="Arial"/>
          <w:b/>
          <w:bCs/>
          <w:sz w:val="24"/>
          <w:szCs w:val="24"/>
          <w:lang w:val="pt-BR"/>
          <w:rPrChange w:id="15" w:author="Filipe Santana" w:date="2016-01-11T08:26:00Z">
            <w:rPr>
              <w:rFonts w:ascii="Arial" w:eastAsia="Meiryo" w:hAnsi="Arial" w:cs="Arial"/>
              <w:b/>
              <w:bCs/>
              <w:sz w:val="24"/>
              <w:szCs w:val="24"/>
              <w:lang w:val="en-GB"/>
            </w:rPr>
          </w:rPrChange>
        </w:rPr>
        <w:t>and</w:t>
      </w:r>
      <w:proofErr w:type="spellEnd"/>
      <w:r w:rsidRPr="009C2121">
        <w:rPr>
          <w:rFonts w:ascii="Arial" w:eastAsia="Meiryo" w:hAnsi="Arial" w:cs="Arial"/>
          <w:b/>
          <w:bCs/>
          <w:spacing w:val="-9"/>
          <w:sz w:val="24"/>
          <w:szCs w:val="24"/>
          <w:lang w:val="pt-BR"/>
          <w:rPrChange w:id="16" w:author="Filipe Santana" w:date="2016-01-11T08:26:00Z">
            <w:rPr>
              <w:rFonts w:ascii="Arial" w:eastAsia="Meiryo" w:hAnsi="Arial" w:cs="Arial"/>
              <w:b/>
              <w:bCs/>
              <w:spacing w:val="-9"/>
              <w:sz w:val="24"/>
              <w:szCs w:val="24"/>
              <w:lang w:val="en-GB"/>
            </w:rPr>
          </w:rPrChange>
        </w:rPr>
        <w:t xml:space="preserve"> </w:t>
      </w:r>
      <w:r w:rsidRPr="009C2121">
        <w:rPr>
          <w:rFonts w:ascii="Arial" w:eastAsia="Meiryo" w:hAnsi="Arial" w:cs="Arial"/>
          <w:b/>
          <w:bCs/>
          <w:sz w:val="24"/>
          <w:szCs w:val="24"/>
          <w:lang w:val="pt-BR"/>
          <w:rPrChange w:id="17" w:author="Filipe Santana" w:date="2016-01-11T08:26:00Z">
            <w:rPr>
              <w:rFonts w:ascii="Arial" w:eastAsia="Meiryo" w:hAnsi="Arial" w:cs="Arial"/>
              <w:b/>
              <w:bCs/>
              <w:sz w:val="24"/>
              <w:szCs w:val="24"/>
              <w:lang w:val="en-GB"/>
            </w:rPr>
          </w:rPrChange>
        </w:rPr>
        <w:t>Stefan</w:t>
      </w:r>
      <w:r w:rsidRPr="009C2121">
        <w:rPr>
          <w:rFonts w:ascii="Arial" w:eastAsia="Meiryo" w:hAnsi="Arial" w:cs="Arial"/>
          <w:b/>
          <w:bCs/>
          <w:spacing w:val="-8"/>
          <w:sz w:val="24"/>
          <w:szCs w:val="24"/>
          <w:lang w:val="pt-BR"/>
          <w:rPrChange w:id="18" w:author="Filipe Santana" w:date="2016-01-11T08:26:00Z">
            <w:rPr>
              <w:rFonts w:ascii="Arial" w:eastAsia="Meiryo" w:hAnsi="Arial" w:cs="Arial"/>
              <w:b/>
              <w:bCs/>
              <w:spacing w:val="-8"/>
              <w:sz w:val="24"/>
              <w:szCs w:val="24"/>
              <w:lang w:val="en-GB"/>
            </w:rPr>
          </w:rPrChange>
        </w:rPr>
        <w:t xml:space="preserve"> </w:t>
      </w:r>
      <w:r w:rsidRPr="009C2121">
        <w:rPr>
          <w:rFonts w:ascii="Arial" w:eastAsia="Meiryo" w:hAnsi="Arial" w:cs="Arial"/>
          <w:b/>
          <w:bCs/>
          <w:spacing w:val="-1"/>
          <w:sz w:val="24"/>
          <w:szCs w:val="24"/>
          <w:lang w:val="pt-BR"/>
          <w:rPrChange w:id="19" w:author="Filipe Santana" w:date="2016-01-11T08:26:00Z">
            <w:rPr>
              <w:rFonts w:ascii="Arial" w:eastAsia="Meiryo" w:hAnsi="Arial" w:cs="Arial"/>
              <w:b/>
              <w:bCs/>
              <w:spacing w:val="-1"/>
              <w:sz w:val="24"/>
              <w:szCs w:val="24"/>
              <w:lang w:val="en-GB"/>
            </w:rPr>
          </w:rPrChange>
        </w:rPr>
        <w:t>Schulz</w:t>
      </w:r>
      <w:r w:rsidRPr="009C2121">
        <w:rPr>
          <w:rFonts w:ascii="Arial" w:eastAsia="Meiryo" w:hAnsi="Arial" w:cs="Arial"/>
          <w:b/>
          <w:bCs/>
          <w:spacing w:val="-36"/>
          <w:sz w:val="24"/>
          <w:szCs w:val="24"/>
          <w:lang w:val="pt-BR"/>
          <w:rPrChange w:id="20" w:author="Filipe Santana" w:date="2016-01-11T08:26:00Z">
            <w:rPr>
              <w:rFonts w:ascii="Arial" w:eastAsia="Meiryo" w:hAnsi="Arial" w:cs="Arial"/>
              <w:b/>
              <w:bCs/>
              <w:spacing w:val="-36"/>
              <w:sz w:val="24"/>
              <w:szCs w:val="24"/>
              <w:lang w:val="en-GB"/>
            </w:rPr>
          </w:rPrChange>
        </w:rPr>
        <w:t xml:space="preserve"> </w:t>
      </w:r>
      <w:r w:rsidRPr="009C2121">
        <w:rPr>
          <w:rFonts w:ascii="Arial" w:eastAsia="Meiryo" w:hAnsi="Arial" w:cs="Arial"/>
          <w:b/>
          <w:bCs/>
          <w:position w:val="9"/>
          <w:sz w:val="18"/>
          <w:szCs w:val="18"/>
          <w:lang w:val="pt-BR"/>
          <w:rPrChange w:id="21" w:author="Filipe Santana" w:date="2016-01-11T08:26:00Z">
            <w:rPr>
              <w:rFonts w:ascii="Arial" w:eastAsia="Meiryo" w:hAnsi="Arial" w:cs="Arial"/>
              <w:b/>
              <w:bCs/>
              <w:position w:val="9"/>
              <w:sz w:val="18"/>
              <w:szCs w:val="18"/>
              <w:lang w:val="en-GB"/>
            </w:rPr>
          </w:rPrChange>
        </w:rPr>
        <w:t>2</w:t>
      </w:r>
    </w:p>
    <w:p w14:paraId="73B8A174" w14:textId="77777777" w:rsidR="00F20945" w:rsidRPr="009C2121" w:rsidRDefault="00F20945">
      <w:pPr>
        <w:pStyle w:val="Ttulo2"/>
        <w:kinsoku w:val="0"/>
        <w:overflowPunct w:val="0"/>
        <w:spacing w:before="165" w:line="239" w:lineRule="exact"/>
        <w:ind w:left="2061" w:firstLine="0"/>
        <w:jc w:val="both"/>
        <w:rPr>
          <w:rFonts w:ascii="Arial Narrow" w:hAnsi="Arial Narrow" w:cs="Arial Narrow"/>
          <w:lang w:val="pt-BR"/>
          <w:rPrChange w:id="22" w:author="Filipe Santana" w:date="2016-01-11T08:26:00Z">
            <w:rPr>
              <w:rFonts w:ascii="Arial Narrow" w:hAnsi="Arial Narrow" w:cs="Arial Narrow"/>
              <w:lang w:val="en-GB"/>
            </w:rPr>
          </w:rPrChange>
        </w:rPr>
      </w:pPr>
      <w:r w:rsidRPr="009C2121">
        <w:rPr>
          <w:spacing w:val="1"/>
          <w:position w:val="8"/>
          <w:sz w:val="13"/>
          <w:szCs w:val="13"/>
          <w:lang w:val="pt-BR"/>
          <w:rPrChange w:id="23" w:author="Filipe Santana" w:date="2016-01-11T08:26:00Z">
            <w:rPr>
              <w:spacing w:val="1"/>
              <w:position w:val="8"/>
              <w:sz w:val="13"/>
              <w:szCs w:val="13"/>
              <w:lang w:val="en-GB"/>
            </w:rPr>
          </w:rPrChange>
        </w:rPr>
        <w:t>1</w:t>
      </w:r>
      <w:r w:rsidRPr="009C2121">
        <w:rPr>
          <w:rFonts w:ascii="Arial Narrow" w:hAnsi="Arial Narrow" w:cs="Arial Narrow"/>
          <w:spacing w:val="1"/>
          <w:lang w:val="pt-BR"/>
          <w:rPrChange w:id="24" w:author="Filipe Santana" w:date="2016-01-11T08:26:00Z">
            <w:rPr>
              <w:rFonts w:ascii="Arial Narrow" w:hAnsi="Arial Narrow" w:cs="Arial Narrow"/>
              <w:spacing w:val="1"/>
              <w:lang w:val="en-GB"/>
            </w:rPr>
          </w:rPrChange>
        </w:rPr>
        <w:t>Centro</w:t>
      </w:r>
      <w:r w:rsidRPr="009C2121">
        <w:rPr>
          <w:rFonts w:ascii="Arial Narrow" w:hAnsi="Arial Narrow" w:cs="Arial Narrow"/>
          <w:spacing w:val="-7"/>
          <w:lang w:val="pt-BR"/>
          <w:rPrChange w:id="25" w:author="Filipe Santana" w:date="2016-01-11T08:26:00Z">
            <w:rPr>
              <w:rFonts w:ascii="Arial Narrow" w:hAnsi="Arial Narrow" w:cs="Arial Narrow"/>
              <w:spacing w:val="-7"/>
              <w:lang w:val="en-GB"/>
            </w:rPr>
          </w:rPrChange>
        </w:rPr>
        <w:t xml:space="preserve"> </w:t>
      </w:r>
      <w:r w:rsidRPr="009C2121">
        <w:rPr>
          <w:rFonts w:ascii="Arial Narrow" w:hAnsi="Arial Narrow" w:cs="Arial Narrow"/>
          <w:lang w:val="pt-BR"/>
          <w:rPrChange w:id="26" w:author="Filipe Santana" w:date="2016-01-11T08:26:00Z">
            <w:rPr>
              <w:rFonts w:ascii="Arial Narrow" w:hAnsi="Arial Narrow" w:cs="Arial Narrow"/>
              <w:lang w:val="en-GB"/>
            </w:rPr>
          </w:rPrChange>
        </w:rPr>
        <w:t>de</w:t>
      </w:r>
      <w:r w:rsidRPr="009C2121">
        <w:rPr>
          <w:rFonts w:ascii="Arial Narrow" w:hAnsi="Arial Narrow" w:cs="Arial Narrow"/>
          <w:spacing w:val="-6"/>
          <w:lang w:val="pt-BR"/>
          <w:rPrChange w:id="27" w:author="Filipe Santana" w:date="2016-01-11T08:26:00Z">
            <w:rPr>
              <w:rFonts w:ascii="Arial Narrow" w:hAnsi="Arial Narrow" w:cs="Arial Narrow"/>
              <w:spacing w:val="-6"/>
              <w:lang w:val="en-GB"/>
            </w:rPr>
          </w:rPrChange>
        </w:rPr>
        <w:t xml:space="preserve"> </w:t>
      </w:r>
      <w:r w:rsidRPr="009C2121">
        <w:rPr>
          <w:rFonts w:ascii="Arial Narrow" w:hAnsi="Arial Narrow" w:cs="Arial Narrow"/>
          <w:spacing w:val="-1"/>
          <w:lang w:val="pt-BR"/>
          <w:rPrChange w:id="28" w:author="Filipe Santana" w:date="2016-01-11T08:26:00Z">
            <w:rPr>
              <w:rFonts w:ascii="Arial Narrow" w:hAnsi="Arial Narrow" w:cs="Arial Narrow"/>
              <w:spacing w:val="-1"/>
              <w:lang w:val="en-GB"/>
            </w:rPr>
          </w:rPrChange>
        </w:rPr>
        <w:t>Informática</w:t>
      </w:r>
      <w:r w:rsidRPr="009C2121">
        <w:rPr>
          <w:rFonts w:ascii="Arial Narrow" w:hAnsi="Arial Narrow" w:cs="Arial Narrow"/>
          <w:spacing w:val="-7"/>
          <w:lang w:val="pt-BR"/>
          <w:rPrChange w:id="29" w:author="Filipe Santana" w:date="2016-01-11T08:26:00Z">
            <w:rPr>
              <w:rFonts w:ascii="Arial Narrow" w:hAnsi="Arial Narrow" w:cs="Arial Narrow"/>
              <w:spacing w:val="-7"/>
              <w:lang w:val="en-GB"/>
            </w:rPr>
          </w:rPrChange>
        </w:rPr>
        <w:t xml:space="preserve"> </w:t>
      </w:r>
      <w:r w:rsidRPr="009C2121">
        <w:rPr>
          <w:rFonts w:ascii="Arial Narrow" w:hAnsi="Arial Narrow" w:cs="Arial Narrow"/>
          <w:lang w:val="pt-BR"/>
          <w:rPrChange w:id="30" w:author="Filipe Santana" w:date="2016-01-11T08:26:00Z">
            <w:rPr>
              <w:rFonts w:ascii="Arial Narrow" w:hAnsi="Arial Narrow" w:cs="Arial Narrow"/>
              <w:lang w:val="en-GB"/>
            </w:rPr>
          </w:rPrChange>
        </w:rPr>
        <w:t>(CIn),</w:t>
      </w:r>
      <w:r w:rsidRPr="009C2121">
        <w:rPr>
          <w:rFonts w:ascii="Arial Narrow" w:hAnsi="Arial Narrow" w:cs="Arial Narrow"/>
          <w:spacing w:val="-6"/>
          <w:lang w:val="pt-BR"/>
          <w:rPrChange w:id="31" w:author="Filipe Santana" w:date="2016-01-11T08:26:00Z">
            <w:rPr>
              <w:rFonts w:ascii="Arial Narrow" w:hAnsi="Arial Narrow" w:cs="Arial Narrow"/>
              <w:spacing w:val="-6"/>
              <w:lang w:val="en-GB"/>
            </w:rPr>
          </w:rPrChange>
        </w:rPr>
        <w:t xml:space="preserve"> </w:t>
      </w:r>
      <w:r w:rsidRPr="009C2121">
        <w:rPr>
          <w:rFonts w:ascii="Arial Narrow" w:hAnsi="Arial Narrow" w:cs="Arial Narrow"/>
          <w:spacing w:val="-1"/>
          <w:lang w:val="pt-BR"/>
          <w:rPrChange w:id="32" w:author="Filipe Santana" w:date="2016-01-11T08:26:00Z">
            <w:rPr>
              <w:rFonts w:ascii="Arial Narrow" w:hAnsi="Arial Narrow" w:cs="Arial Narrow"/>
              <w:spacing w:val="-1"/>
              <w:lang w:val="en-GB"/>
            </w:rPr>
          </w:rPrChange>
        </w:rPr>
        <w:t>Universidade</w:t>
      </w:r>
      <w:r w:rsidRPr="009C2121">
        <w:rPr>
          <w:rFonts w:ascii="Arial Narrow" w:hAnsi="Arial Narrow" w:cs="Arial Narrow"/>
          <w:spacing w:val="-7"/>
          <w:lang w:val="pt-BR"/>
          <w:rPrChange w:id="33" w:author="Filipe Santana" w:date="2016-01-11T08:26:00Z">
            <w:rPr>
              <w:rFonts w:ascii="Arial Narrow" w:hAnsi="Arial Narrow" w:cs="Arial Narrow"/>
              <w:spacing w:val="-7"/>
              <w:lang w:val="en-GB"/>
            </w:rPr>
          </w:rPrChange>
        </w:rPr>
        <w:t xml:space="preserve"> </w:t>
      </w:r>
      <w:r w:rsidRPr="009C2121">
        <w:rPr>
          <w:rFonts w:ascii="Arial Narrow" w:hAnsi="Arial Narrow" w:cs="Arial Narrow"/>
          <w:spacing w:val="-2"/>
          <w:lang w:val="pt-BR"/>
          <w:rPrChange w:id="34" w:author="Filipe Santana" w:date="2016-01-11T08:26:00Z">
            <w:rPr>
              <w:rFonts w:ascii="Arial Narrow" w:hAnsi="Arial Narrow" w:cs="Arial Narrow"/>
              <w:spacing w:val="-2"/>
              <w:lang w:val="en-GB"/>
            </w:rPr>
          </w:rPrChange>
        </w:rPr>
        <w:t>Federal</w:t>
      </w:r>
      <w:r w:rsidRPr="009C2121">
        <w:rPr>
          <w:rFonts w:ascii="Arial Narrow" w:hAnsi="Arial Narrow" w:cs="Arial Narrow"/>
          <w:spacing w:val="-6"/>
          <w:lang w:val="pt-BR"/>
          <w:rPrChange w:id="35" w:author="Filipe Santana" w:date="2016-01-11T08:26:00Z">
            <w:rPr>
              <w:rFonts w:ascii="Arial Narrow" w:hAnsi="Arial Narrow" w:cs="Arial Narrow"/>
              <w:spacing w:val="-6"/>
              <w:lang w:val="en-GB"/>
            </w:rPr>
          </w:rPrChange>
        </w:rPr>
        <w:t xml:space="preserve"> </w:t>
      </w:r>
      <w:r w:rsidRPr="009C2121">
        <w:rPr>
          <w:rFonts w:ascii="Arial Narrow" w:hAnsi="Arial Narrow" w:cs="Arial Narrow"/>
          <w:lang w:val="pt-BR"/>
          <w:rPrChange w:id="36" w:author="Filipe Santana" w:date="2016-01-11T08:26:00Z">
            <w:rPr>
              <w:rFonts w:ascii="Arial Narrow" w:hAnsi="Arial Narrow" w:cs="Arial Narrow"/>
              <w:lang w:val="en-GB"/>
            </w:rPr>
          </w:rPrChange>
        </w:rPr>
        <w:t>de</w:t>
      </w:r>
      <w:r w:rsidRPr="009C2121">
        <w:rPr>
          <w:rFonts w:ascii="Arial Narrow" w:hAnsi="Arial Narrow" w:cs="Arial Narrow"/>
          <w:spacing w:val="-7"/>
          <w:lang w:val="pt-BR"/>
          <w:rPrChange w:id="37" w:author="Filipe Santana" w:date="2016-01-11T08:26:00Z">
            <w:rPr>
              <w:rFonts w:ascii="Arial Narrow" w:hAnsi="Arial Narrow" w:cs="Arial Narrow"/>
              <w:spacing w:val="-7"/>
              <w:lang w:val="en-GB"/>
            </w:rPr>
          </w:rPrChange>
        </w:rPr>
        <w:t xml:space="preserve"> </w:t>
      </w:r>
      <w:r w:rsidRPr="009C2121">
        <w:rPr>
          <w:rFonts w:ascii="Arial Narrow" w:hAnsi="Arial Narrow" w:cs="Arial Narrow"/>
          <w:spacing w:val="-1"/>
          <w:lang w:val="pt-BR"/>
          <w:rPrChange w:id="38" w:author="Filipe Santana" w:date="2016-01-11T08:26:00Z">
            <w:rPr>
              <w:rFonts w:ascii="Arial Narrow" w:hAnsi="Arial Narrow" w:cs="Arial Narrow"/>
              <w:spacing w:val="-1"/>
              <w:lang w:val="en-GB"/>
            </w:rPr>
          </w:rPrChange>
        </w:rPr>
        <w:t>Pernambuco</w:t>
      </w:r>
      <w:r w:rsidRPr="009C2121">
        <w:rPr>
          <w:rFonts w:ascii="Arial Narrow" w:hAnsi="Arial Narrow" w:cs="Arial Narrow"/>
          <w:spacing w:val="-6"/>
          <w:lang w:val="pt-BR"/>
          <w:rPrChange w:id="39" w:author="Filipe Santana" w:date="2016-01-11T08:26:00Z">
            <w:rPr>
              <w:rFonts w:ascii="Arial Narrow" w:hAnsi="Arial Narrow" w:cs="Arial Narrow"/>
              <w:spacing w:val="-6"/>
              <w:lang w:val="en-GB"/>
            </w:rPr>
          </w:rPrChange>
        </w:rPr>
        <w:t xml:space="preserve"> </w:t>
      </w:r>
      <w:r w:rsidRPr="009C2121">
        <w:rPr>
          <w:rFonts w:ascii="Arial Narrow" w:hAnsi="Arial Narrow" w:cs="Arial Narrow"/>
          <w:lang w:val="pt-BR"/>
          <w:rPrChange w:id="40" w:author="Filipe Santana" w:date="2016-01-11T08:26:00Z">
            <w:rPr>
              <w:rFonts w:ascii="Arial Narrow" w:hAnsi="Arial Narrow" w:cs="Arial Narrow"/>
              <w:lang w:val="en-GB"/>
            </w:rPr>
          </w:rPrChange>
        </w:rPr>
        <w:t>(UFPE),</w:t>
      </w:r>
      <w:r w:rsidRPr="009C2121">
        <w:rPr>
          <w:rFonts w:ascii="Arial Narrow" w:hAnsi="Arial Narrow" w:cs="Arial Narrow"/>
          <w:spacing w:val="-7"/>
          <w:lang w:val="pt-BR"/>
          <w:rPrChange w:id="41" w:author="Filipe Santana" w:date="2016-01-11T08:26:00Z">
            <w:rPr>
              <w:rFonts w:ascii="Arial Narrow" w:hAnsi="Arial Narrow" w:cs="Arial Narrow"/>
              <w:spacing w:val="-7"/>
              <w:lang w:val="en-GB"/>
            </w:rPr>
          </w:rPrChange>
        </w:rPr>
        <w:t xml:space="preserve"> </w:t>
      </w:r>
      <w:r w:rsidRPr="009C2121">
        <w:rPr>
          <w:rFonts w:ascii="Arial Narrow" w:hAnsi="Arial Narrow" w:cs="Arial Narrow"/>
          <w:spacing w:val="-2"/>
          <w:lang w:val="pt-BR"/>
          <w:rPrChange w:id="42" w:author="Filipe Santana" w:date="2016-01-11T08:26:00Z">
            <w:rPr>
              <w:rFonts w:ascii="Arial Narrow" w:hAnsi="Arial Narrow" w:cs="Arial Narrow"/>
              <w:spacing w:val="-2"/>
              <w:lang w:val="en-GB"/>
            </w:rPr>
          </w:rPrChange>
        </w:rPr>
        <w:t>Recife,</w:t>
      </w:r>
      <w:r w:rsidRPr="009C2121">
        <w:rPr>
          <w:rFonts w:ascii="Arial Narrow" w:hAnsi="Arial Narrow" w:cs="Arial Narrow"/>
          <w:spacing w:val="-6"/>
          <w:lang w:val="pt-BR"/>
          <w:rPrChange w:id="43" w:author="Filipe Santana" w:date="2016-01-11T08:26:00Z">
            <w:rPr>
              <w:rFonts w:ascii="Arial Narrow" w:hAnsi="Arial Narrow" w:cs="Arial Narrow"/>
              <w:spacing w:val="-6"/>
              <w:lang w:val="en-GB"/>
            </w:rPr>
          </w:rPrChange>
        </w:rPr>
        <w:t xml:space="preserve"> </w:t>
      </w:r>
      <w:r w:rsidRPr="009C2121">
        <w:rPr>
          <w:rFonts w:ascii="Arial Narrow" w:hAnsi="Arial Narrow" w:cs="Arial Narrow"/>
          <w:lang w:val="pt-BR"/>
          <w:rPrChange w:id="44" w:author="Filipe Santana" w:date="2016-01-11T08:26:00Z">
            <w:rPr>
              <w:rFonts w:ascii="Arial Narrow" w:hAnsi="Arial Narrow" w:cs="Arial Narrow"/>
              <w:lang w:val="en-GB"/>
            </w:rPr>
          </w:rPrChange>
        </w:rPr>
        <w:t>50740-560,</w:t>
      </w:r>
      <w:r w:rsidRPr="009C2121">
        <w:rPr>
          <w:rFonts w:ascii="Arial Narrow" w:hAnsi="Arial Narrow" w:cs="Arial Narrow"/>
          <w:spacing w:val="-6"/>
          <w:lang w:val="pt-BR"/>
          <w:rPrChange w:id="45" w:author="Filipe Santana" w:date="2016-01-11T08:26:00Z">
            <w:rPr>
              <w:rFonts w:ascii="Arial Narrow" w:hAnsi="Arial Narrow" w:cs="Arial Narrow"/>
              <w:spacing w:val="-6"/>
              <w:lang w:val="en-GB"/>
            </w:rPr>
          </w:rPrChange>
        </w:rPr>
        <w:t xml:space="preserve"> </w:t>
      </w:r>
      <w:proofErr w:type="spellStart"/>
      <w:r w:rsidRPr="009C2121">
        <w:rPr>
          <w:rFonts w:ascii="Arial Narrow" w:hAnsi="Arial Narrow" w:cs="Arial Narrow"/>
          <w:spacing w:val="-1"/>
          <w:lang w:val="pt-BR"/>
          <w:rPrChange w:id="46" w:author="Filipe Santana" w:date="2016-01-11T08:26:00Z">
            <w:rPr>
              <w:rFonts w:ascii="Arial Narrow" w:hAnsi="Arial Narrow" w:cs="Arial Narrow"/>
              <w:spacing w:val="-1"/>
              <w:lang w:val="en-GB"/>
            </w:rPr>
          </w:rPrChange>
        </w:rPr>
        <w:t>Brazil</w:t>
      </w:r>
      <w:proofErr w:type="spellEnd"/>
      <w:r w:rsidRPr="009C2121">
        <w:rPr>
          <w:rFonts w:ascii="Arial Narrow" w:hAnsi="Arial Narrow" w:cs="Arial Narrow"/>
          <w:spacing w:val="-1"/>
          <w:lang w:val="pt-BR"/>
          <w:rPrChange w:id="47" w:author="Filipe Santana" w:date="2016-01-11T08:26:00Z">
            <w:rPr>
              <w:rFonts w:ascii="Arial Narrow" w:hAnsi="Arial Narrow" w:cs="Arial Narrow"/>
              <w:spacing w:val="-1"/>
              <w:lang w:val="en-GB"/>
            </w:rPr>
          </w:rPrChange>
        </w:rPr>
        <w:t>,</w:t>
      </w:r>
      <w:r w:rsidRPr="009C2121">
        <w:rPr>
          <w:rFonts w:ascii="Arial Narrow" w:hAnsi="Arial Narrow" w:cs="Arial Narrow"/>
          <w:spacing w:val="-7"/>
          <w:lang w:val="pt-BR"/>
          <w:rPrChange w:id="48" w:author="Filipe Santana" w:date="2016-01-11T08:26:00Z">
            <w:rPr>
              <w:rFonts w:ascii="Arial Narrow" w:hAnsi="Arial Narrow" w:cs="Arial Narrow"/>
              <w:spacing w:val="-7"/>
              <w:lang w:val="en-GB"/>
            </w:rPr>
          </w:rPrChange>
        </w:rPr>
        <w:t xml:space="preserve"> </w:t>
      </w:r>
      <w:proofErr w:type="spellStart"/>
      <w:r w:rsidRPr="009C2121">
        <w:rPr>
          <w:rFonts w:ascii="Arial Narrow" w:hAnsi="Arial Narrow" w:cs="Arial Narrow"/>
          <w:lang w:val="pt-BR"/>
          <w:rPrChange w:id="49" w:author="Filipe Santana" w:date="2016-01-11T08:26:00Z">
            <w:rPr>
              <w:rFonts w:ascii="Arial Narrow" w:hAnsi="Arial Narrow" w:cs="Arial Narrow"/>
              <w:lang w:val="en-GB"/>
            </w:rPr>
          </w:rPrChange>
        </w:rPr>
        <w:t>and</w:t>
      </w:r>
      <w:proofErr w:type="spellEnd"/>
    </w:p>
    <w:p w14:paraId="0D16D994" w14:textId="77777777" w:rsidR="00F20945" w:rsidRPr="009C2121" w:rsidRDefault="00F20945">
      <w:pPr>
        <w:pStyle w:val="Corpodetexto"/>
        <w:kinsoku w:val="0"/>
        <w:overflowPunct w:val="0"/>
        <w:spacing w:before="0" w:line="239" w:lineRule="exact"/>
        <w:ind w:left="2061"/>
        <w:jc w:val="both"/>
        <w:rPr>
          <w:rFonts w:ascii="Arial Narrow" w:hAnsi="Arial Narrow" w:cs="Arial Narrow"/>
          <w:sz w:val="18"/>
          <w:szCs w:val="18"/>
          <w:rPrChange w:id="50" w:author="Filipe Santana" w:date="2016-01-11T08:26:00Z">
            <w:rPr>
              <w:rFonts w:ascii="Arial Narrow" w:hAnsi="Arial Narrow" w:cs="Arial Narrow"/>
              <w:sz w:val="18"/>
              <w:szCs w:val="18"/>
              <w:lang w:val="en-GB"/>
            </w:rPr>
          </w:rPrChange>
        </w:rPr>
      </w:pPr>
      <w:r w:rsidRPr="009C2121">
        <w:rPr>
          <w:rFonts w:ascii="Arial" w:hAnsi="Arial" w:cs="Arial"/>
          <w:spacing w:val="1"/>
          <w:position w:val="8"/>
          <w:sz w:val="13"/>
          <w:szCs w:val="13"/>
          <w:rPrChange w:id="51" w:author="Filipe Santana" w:date="2016-01-11T08:26:00Z">
            <w:rPr>
              <w:rFonts w:ascii="Arial" w:hAnsi="Arial" w:cs="Arial"/>
              <w:spacing w:val="1"/>
              <w:position w:val="8"/>
              <w:sz w:val="13"/>
              <w:szCs w:val="13"/>
              <w:lang w:val="en-GB"/>
            </w:rPr>
          </w:rPrChange>
        </w:rPr>
        <w:t>2</w:t>
      </w:r>
      <w:r w:rsidRPr="009C2121">
        <w:rPr>
          <w:rFonts w:ascii="Arial Narrow" w:hAnsi="Arial Narrow" w:cs="Arial Narrow"/>
          <w:spacing w:val="1"/>
          <w:sz w:val="18"/>
          <w:szCs w:val="18"/>
          <w:rPrChange w:id="52" w:author="Filipe Santana" w:date="2016-01-11T08:26:00Z">
            <w:rPr>
              <w:rFonts w:ascii="Arial Narrow" w:hAnsi="Arial Narrow" w:cs="Arial Narrow"/>
              <w:spacing w:val="1"/>
              <w:sz w:val="18"/>
              <w:szCs w:val="18"/>
              <w:lang w:val="en-GB"/>
            </w:rPr>
          </w:rPrChange>
        </w:rPr>
        <w:t>Institut</w:t>
      </w:r>
      <w:r w:rsidRPr="009C2121">
        <w:rPr>
          <w:rFonts w:ascii="Arial Narrow" w:hAnsi="Arial Narrow" w:cs="Arial Narrow"/>
          <w:spacing w:val="-8"/>
          <w:sz w:val="18"/>
          <w:szCs w:val="18"/>
          <w:rPrChange w:id="53" w:author="Filipe Santana" w:date="2016-01-11T08:26:00Z">
            <w:rPr>
              <w:rFonts w:ascii="Arial Narrow" w:hAnsi="Arial Narrow" w:cs="Arial Narrow"/>
              <w:spacing w:val="-8"/>
              <w:sz w:val="18"/>
              <w:szCs w:val="18"/>
              <w:lang w:val="en-GB"/>
            </w:rPr>
          </w:rPrChange>
        </w:rPr>
        <w:t xml:space="preserve"> </w:t>
      </w:r>
      <w:r w:rsidRPr="009C2121">
        <w:rPr>
          <w:rFonts w:ascii="Arial Narrow" w:hAnsi="Arial Narrow" w:cs="Arial Narrow"/>
          <w:sz w:val="18"/>
          <w:szCs w:val="18"/>
          <w:rPrChange w:id="54" w:author="Filipe Santana" w:date="2016-01-11T08:26:00Z">
            <w:rPr>
              <w:rFonts w:ascii="Arial Narrow" w:hAnsi="Arial Narrow" w:cs="Arial Narrow"/>
              <w:sz w:val="18"/>
              <w:szCs w:val="18"/>
              <w:lang w:val="en-GB"/>
            </w:rPr>
          </w:rPrChange>
        </w:rPr>
        <w:t>für</w:t>
      </w:r>
      <w:r w:rsidRPr="009C2121">
        <w:rPr>
          <w:rFonts w:ascii="Arial Narrow" w:hAnsi="Arial Narrow" w:cs="Arial Narrow"/>
          <w:spacing w:val="-7"/>
          <w:sz w:val="18"/>
          <w:szCs w:val="18"/>
          <w:rPrChange w:id="55" w:author="Filipe Santana" w:date="2016-01-11T08:26:00Z">
            <w:rPr>
              <w:rFonts w:ascii="Arial Narrow" w:hAnsi="Arial Narrow" w:cs="Arial Narrow"/>
              <w:spacing w:val="-7"/>
              <w:sz w:val="18"/>
              <w:szCs w:val="18"/>
              <w:lang w:val="en-GB"/>
            </w:rPr>
          </w:rPrChange>
        </w:rPr>
        <w:t xml:space="preserve"> </w:t>
      </w:r>
      <w:r w:rsidRPr="009C2121">
        <w:rPr>
          <w:rFonts w:ascii="Arial Narrow" w:hAnsi="Arial Narrow" w:cs="Arial Narrow"/>
          <w:sz w:val="18"/>
          <w:szCs w:val="18"/>
          <w:rPrChange w:id="56" w:author="Filipe Santana" w:date="2016-01-11T08:26:00Z">
            <w:rPr>
              <w:rFonts w:ascii="Arial Narrow" w:hAnsi="Arial Narrow" w:cs="Arial Narrow"/>
              <w:sz w:val="18"/>
              <w:szCs w:val="18"/>
              <w:lang w:val="en-GB"/>
            </w:rPr>
          </w:rPrChange>
        </w:rPr>
        <w:t>Medizinische</w:t>
      </w:r>
      <w:r w:rsidRPr="009C2121">
        <w:rPr>
          <w:rFonts w:ascii="Arial Narrow" w:hAnsi="Arial Narrow" w:cs="Arial Narrow"/>
          <w:spacing w:val="-7"/>
          <w:sz w:val="18"/>
          <w:szCs w:val="18"/>
          <w:rPrChange w:id="57" w:author="Filipe Santana" w:date="2016-01-11T08:26:00Z">
            <w:rPr>
              <w:rFonts w:ascii="Arial Narrow" w:hAnsi="Arial Narrow" w:cs="Arial Narrow"/>
              <w:spacing w:val="-7"/>
              <w:sz w:val="18"/>
              <w:szCs w:val="18"/>
              <w:lang w:val="en-GB"/>
            </w:rPr>
          </w:rPrChange>
        </w:rPr>
        <w:t xml:space="preserve"> </w:t>
      </w:r>
      <w:r w:rsidRPr="009C2121">
        <w:rPr>
          <w:rFonts w:ascii="Arial Narrow" w:hAnsi="Arial Narrow" w:cs="Arial Narrow"/>
          <w:spacing w:val="-1"/>
          <w:sz w:val="18"/>
          <w:szCs w:val="18"/>
          <w:rPrChange w:id="58" w:author="Filipe Santana" w:date="2016-01-11T08:26:00Z">
            <w:rPr>
              <w:rFonts w:ascii="Arial Narrow" w:hAnsi="Arial Narrow" w:cs="Arial Narrow"/>
              <w:spacing w:val="-1"/>
              <w:sz w:val="18"/>
              <w:szCs w:val="18"/>
              <w:lang w:val="en-GB"/>
            </w:rPr>
          </w:rPrChange>
        </w:rPr>
        <w:t>Informatik,</w:t>
      </w:r>
      <w:r w:rsidRPr="009C2121">
        <w:rPr>
          <w:rFonts w:ascii="Arial Narrow" w:hAnsi="Arial Narrow" w:cs="Arial Narrow"/>
          <w:spacing w:val="-7"/>
          <w:sz w:val="18"/>
          <w:szCs w:val="18"/>
          <w:rPrChange w:id="59" w:author="Filipe Santana" w:date="2016-01-11T08:26:00Z">
            <w:rPr>
              <w:rFonts w:ascii="Arial Narrow" w:hAnsi="Arial Narrow" w:cs="Arial Narrow"/>
              <w:spacing w:val="-7"/>
              <w:sz w:val="18"/>
              <w:szCs w:val="18"/>
              <w:lang w:val="en-GB"/>
            </w:rPr>
          </w:rPrChange>
        </w:rPr>
        <w:t xml:space="preserve"> </w:t>
      </w:r>
      <w:r w:rsidRPr="009C2121">
        <w:rPr>
          <w:rFonts w:ascii="Arial Narrow" w:hAnsi="Arial Narrow" w:cs="Arial Narrow"/>
          <w:sz w:val="18"/>
          <w:szCs w:val="18"/>
          <w:rPrChange w:id="60" w:author="Filipe Santana" w:date="2016-01-11T08:26:00Z">
            <w:rPr>
              <w:rFonts w:ascii="Arial Narrow" w:hAnsi="Arial Narrow" w:cs="Arial Narrow"/>
              <w:sz w:val="18"/>
              <w:szCs w:val="18"/>
              <w:lang w:val="en-GB"/>
            </w:rPr>
          </w:rPrChange>
        </w:rPr>
        <w:t>Statistik</w:t>
      </w:r>
      <w:r w:rsidRPr="009C2121">
        <w:rPr>
          <w:rFonts w:ascii="Arial Narrow" w:hAnsi="Arial Narrow" w:cs="Arial Narrow"/>
          <w:spacing w:val="-7"/>
          <w:sz w:val="18"/>
          <w:szCs w:val="18"/>
          <w:rPrChange w:id="61" w:author="Filipe Santana" w:date="2016-01-11T08:26:00Z">
            <w:rPr>
              <w:rFonts w:ascii="Arial Narrow" w:hAnsi="Arial Narrow" w:cs="Arial Narrow"/>
              <w:spacing w:val="-7"/>
              <w:sz w:val="18"/>
              <w:szCs w:val="18"/>
              <w:lang w:val="en-GB"/>
            </w:rPr>
          </w:rPrChange>
        </w:rPr>
        <w:t xml:space="preserve"> </w:t>
      </w:r>
      <w:r w:rsidRPr="009C2121">
        <w:rPr>
          <w:rFonts w:ascii="Arial Narrow" w:hAnsi="Arial Narrow" w:cs="Arial Narrow"/>
          <w:sz w:val="18"/>
          <w:szCs w:val="18"/>
          <w:rPrChange w:id="62" w:author="Filipe Santana" w:date="2016-01-11T08:26:00Z">
            <w:rPr>
              <w:rFonts w:ascii="Arial Narrow" w:hAnsi="Arial Narrow" w:cs="Arial Narrow"/>
              <w:sz w:val="18"/>
              <w:szCs w:val="18"/>
              <w:lang w:val="en-GB"/>
            </w:rPr>
          </w:rPrChange>
        </w:rPr>
        <w:t>und</w:t>
      </w:r>
      <w:r w:rsidRPr="009C2121">
        <w:rPr>
          <w:rFonts w:ascii="Arial Narrow" w:hAnsi="Arial Narrow" w:cs="Arial Narrow"/>
          <w:spacing w:val="-7"/>
          <w:sz w:val="18"/>
          <w:szCs w:val="18"/>
          <w:rPrChange w:id="63" w:author="Filipe Santana" w:date="2016-01-11T08:26:00Z">
            <w:rPr>
              <w:rFonts w:ascii="Arial Narrow" w:hAnsi="Arial Narrow" w:cs="Arial Narrow"/>
              <w:spacing w:val="-7"/>
              <w:sz w:val="18"/>
              <w:szCs w:val="18"/>
              <w:lang w:val="en-GB"/>
            </w:rPr>
          </w:rPrChange>
        </w:rPr>
        <w:t xml:space="preserve"> </w:t>
      </w:r>
      <w:r w:rsidRPr="009C2121">
        <w:rPr>
          <w:rFonts w:ascii="Arial Narrow" w:hAnsi="Arial Narrow" w:cs="Arial Narrow"/>
          <w:sz w:val="18"/>
          <w:szCs w:val="18"/>
          <w:rPrChange w:id="64" w:author="Filipe Santana" w:date="2016-01-11T08:26:00Z">
            <w:rPr>
              <w:rFonts w:ascii="Arial Narrow" w:hAnsi="Arial Narrow" w:cs="Arial Narrow"/>
              <w:sz w:val="18"/>
              <w:szCs w:val="18"/>
              <w:lang w:val="en-GB"/>
            </w:rPr>
          </w:rPrChange>
        </w:rPr>
        <w:t>Dokumentation,</w:t>
      </w:r>
      <w:r w:rsidRPr="009C2121">
        <w:rPr>
          <w:rFonts w:ascii="Arial Narrow" w:hAnsi="Arial Narrow" w:cs="Arial Narrow"/>
          <w:spacing w:val="-7"/>
          <w:sz w:val="18"/>
          <w:szCs w:val="18"/>
          <w:rPrChange w:id="65" w:author="Filipe Santana" w:date="2016-01-11T08:26:00Z">
            <w:rPr>
              <w:rFonts w:ascii="Arial Narrow" w:hAnsi="Arial Narrow" w:cs="Arial Narrow"/>
              <w:spacing w:val="-7"/>
              <w:sz w:val="18"/>
              <w:szCs w:val="18"/>
              <w:lang w:val="en-GB"/>
            </w:rPr>
          </w:rPrChange>
        </w:rPr>
        <w:t xml:space="preserve"> </w:t>
      </w:r>
      <w:proofErr w:type="spellStart"/>
      <w:r w:rsidRPr="009C2121">
        <w:rPr>
          <w:rFonts w:ascii="Arial Narrow" w:hAnsi="Arial Narrow" w:cs="Arial Narrow"/>
          <w:sz w:val="18"/>
          <w:szCs w:val="18"/>
          <w:rPrChange w:id="66" w:author="Filipe Santana" w:date="2016-01-11T08:26:00Z">
            <w:rPr>
              <w:rFonts w:ascii="Arial Narrow" w:hAnsi="Arial Narrow" w:cs="Arial Narrow"/>
              <w:sz w:val="18"/>
              <w:szCs w:val="18"/>
              <w:lang w:val="en-GB"/>
            </w:rPr>
          </w:rPrChange>
        </w:rPr>
        <w:t>Medzinische</w:t>
      </w:r>
      <w:proofErr w:type="spellEnd"/>
      <w:r w:rsidRPr="009C2121">
        <w:rPr>
          <w:rFonts w:ascii="Arial Narrow" w:hAnsi="Arial Narrow" w:cs="Arial Narrow"/>
          <w:spacing w:val="-7"/>
          <w:sz w:val="18"/>
          <w:szCs w:val="18"/>
          <w:rPrChange w:id="67" w:author="Filipe Santana" w:date="2016-01-11T08:26:00Z">
            <w:rPr>
              <w:rFonts w:ascii="Arial Narrow" w:hAnsi="Arial Narrow" w:cs="Arial Narrow"/>
              <w:spacing w:val="-7"/>
              <w:sz w:val="18"/>
              <w:szCs w:val="18"/>
              <w:lang w:val="en-GB"/>
            </w:rPr>
          </w:rPrChange>
        </w:rPr>
        <w:t xml:space="preserve"> </w:t>
      </w:r>
      <w:r w:rsidRPr="009C2121">
        <w:rPr>
          <w:rFonts w:ascii="Arial Narrow" w:hAnsi="Arial Narrow" w:cs="Arial Narrow"/>
          <w:spacing w:val="-1"/>
          <w:sz w:val="18"/>
          <w:szCs w:val="18"/>
          <w:rPrChange w:id="68" w:author="Filipe Santana" w:date="2016-01-11T08:26:00Z">
            <w:rPr>
              <w:rFonts w:ascii="Arial Narrow" w:hAnsi="Arial Narrow" w:cs="Arial Narrow"/>
              <w:spacing w:val="-1"/>
              <w:sz w:val="18"/>
              <w:szCs w:val="18"/>
              <w:lang w:val="en-GB"/>
            </w:rPr>
          </w:rPrChange>
        </w:rPr>
        <w:t>Universität</w:t>
      </w:r>
      <w:r w:rsidRPr="009C2121">
        <w:rPr>
          <w:rFonts w:ascii="Arial Narrow" w:hAnsi="Arial Narrow" w:cs="Arial Narrow"/>
          <w:spacing w:val="-8"/>
          <w:sz w:val="18"/>
          <w:szCs w:val="18"/>
          <w:rPrChange w:id="69" w:author="Filipe Santana" w:date="2016-01-11T08:26:00Z">
            <w:rPr>
              <w:rFonts w:ascii="Arial Narrow" w:hAnsi="Arial Narrow" w:cs="Arial Narrow"/>
              <w:spacing w:val="-8"/>
              <w:sz w:val="18"/>
              <w:szCs w:val="18"/>
              <w:lang w:val="en-GB"/>
            </w:rPr>
          </w:rPrChange>
        </w:rPr>
        <w:t xml:space="preserve"> </w:t>
      </w:r>
      <w:r w:rsidRPr="009C2121">
        <w:rPr>
          <w:rFonts w:ascii="Arial Narrow" w:hAnsi="Arial Narrow" w:cs="Arial Narrow"/>
          <w:spacing w:val="-1"/>
          <w:sz w:val="18"/>
          <w:szCs w:val="18"/>
          <w:rPrChange w:id="70" w:author="Filipe Santana" w:date="2016-01-11T08:26:00Z">
            <w:rPr>
              <w:rFonts w:ascii="Arial Narrow" w:hAnsi="Arial Narrow" w:cs="Arial Narrow"/>
              <w:spacing w:val="-1"/>
              <w:sz w:val="18"/>
              <w:szCs w:val="18"/>
              <w:lang w:val="en-GB"/>
            </w:rPr>
          </w:rPrChange>
        </w:rPr>
        <w:t>Graz,</w:t>
      </w:r>
      <w:r w:rsidRPr="009C2121">
        <w:rPr>
          <w:rFonts w:ascii="Arial Narrow" w:hAnsi="Arial Narrow" w:cs="Arial Narrow"/>
          <w:spacing w:val="-7"/>
          <w:sz w:val="18"/>
          <w:szCs w:val="18"/>
          <w:rPrChange w:id="71" w:author="Filipe Santana" w:date="2016-01-11T08:26:00Z">
            <w:rPr>
              <w:rFonts w:ascii="Arial Narrow" w:hAnsi="Arial Narrow" w:cs="Arial Narrow"/>
              <w:spacing w:val="-7"/>
              <w:sz w:val="18"/>
              <w:szCs w:val="18"/>
              <w:lang w:val="en-GB"/>
            </w:rPr>
          </w:rPrChange>
        </w:rPr>
        <w:t xml:space="preserve"> </w:t>
      </w:r>
      <w:r w:rsidRPr="009C2121">
        <w:rPr>
          <w:rFonts w:ascii="Arial Narrow" w:hAnsi="Arial Narrow" w:cs="Arial Narrow"/>
          <w:sz w:val="18"/>
          <w:szCs w:val="18"/>
          <w:rPrChange w:id="72" w:author="Filipe Santana" w:date="2016-01-11T08:26:00Z">
            <w:rPr>
              <w:rFonts w:ascii="Arial Narrow" w:hAnsi="Arial Narrow" w:cs="Arial Narrow"/>
              <w:sz w:val="18"/>
              <w:szCs w:val="18"/>
              <w:lang w:val="en-GB"/>
            </w:rPr>
          </w:rPrChange>
        </w:rPr>
        <w:t>8036</w:t>
      </w:r>
      <w:r w:rsidR="003140DF" w:rsidRPr="009C2121">
        <w:rPr>
          <w:rFonts w:ascii="Arial Narrow" w:hAnsi="Arial Narrow" w:cs="Arial Narrow"/>
          <w:sz w:val="18"/>
          <w:szCs w:val="18"/>
          <w:rPrChange w:id="73" w:author="Filipe Santana" w:date="2016-01-11T08:26:00Z">
            <w:rPr>
              <w:rFonts w:ascii="Arial Narrow" w:hAnsi="Arial Narrow" w:cs="Arial Narrow"/>
              <w:sz w:val="18"/>
              <w:szCs w:val="18"/>
              <w:lang w:val="en-GB"/>
            </w:rPr>
          </w:rPrChange>
        </w:rPr>
        <w:t xml:space="preserve"> Graz</w:t>
      </w:r>
      <w:r w:rsidRPr="009C2121">
        <w:rPr>
          <w:rFonts w:ascii="Arial Narrow" w:hAnsi="Arial Narrow" w:cs="Arial Narrow"/>
          <w:sz w:val="18"/>
          <w:szCs w:val="18"/>
          <w:rPrChange w:id="74" w:author="Filipe Santana" w:date="2016-01-11T08:26:00Z">
            <w:rPr>
              <w:rFonts w:ascii="Arial Narrow" w:hAnsi="Arial Narrow" w:cs="Arial Narrow"/>
              <w:sz w:val="18"/>
              <w:szCs w:val="18"/>
              <w:lang w:val="en-GB"/>
            </w:rPr>
          </w:rPrChange>
        </w:rPr>
        <w:t>,</w:t>
      </w:r>
      <w:r w:rsidRPr="009C2121">
        <w:rPr>
          <w:rFonts w:ascii="Arial Narrow" w:hAnsi="Arial Narrow" w:cs="Arial Narrow"/>
          <w:spacing w:val="-7"/>
          <w:sz w:val="18"/>
          <w:szCs w:val="18"/>
          <w:rPrChange w:id="75" w:author="Filipe Santana" w:date="2016-01-11T08:26:00Z">
            <w:rPr>
              <w:rFonts w:ascii="Arial Narrow" w:hAnsi="Arial Narrow" w:cs="Arial Narrow"/>
              <w:spacing w:val="-7"/>
              <w:sz w:val="18"/>
              <w:szCs w:val="18"/>
              <w:lang w:val="en-GB"/>
            </w:rPr>
          </w:rPrChange>
        </w:rPr>
        <w:t xml:space="preserve"> </w:t>
      </w:r>
      <w:r w:rsidRPr="009C2121">
        <w:rPr>
          <w:rFonts w:ascii="Arial Narrow" w:hAnsi="Arial Narrow" w:cs="Arial Narrow"/>
          <w:spacing w:val="-1"/>
          <w:sz w:val="18"/>
          <w:szCs w:val="18"/>
          <w:rPrChange w:id="76" w:author="Filipe Santana" w:date="2016-01-11T08:26:00Z">
            <w:rPr>
              <w:rFonts w:ascii="Arial Narrow" w:hAnsi="Arial Narrow" w:cs="Arial Narrow"/>
              <w:spacing w:val="-1"/>
              <w:sz w:val="18"/>
              <w:szCs w:val="18"/>
              <w:lang w:val="en-GB"/>
            </w:rPr>
          </w:rPrChange>
        </w:rPr>
        <w:t>Austria</w:t>
      </w:r>
    </w:p>
    <w:p w14:paraId="40A5AEC0" w14:textId="77777777" w:rsidR="00F20945" w:rsidRPr="002C029A" w:rsidRDefault="00F20945">
      <w:pPr>
        <w:pStyle w:val="Corpodetexto"/>
        <w:kinsoku w:val="0"/>
        <w:overflowPunct w:val="0"/>
        <w:spacing w:before="78"/>
        <w:ind w:left="2061"/>
        <w:jc w:val="both"/>
        <w:rPr>
          <w:rFonts w:ascii="Arial Narrow" w:eastAsia="Meiryo" w:hAnsi="Arial Narrow" w:cs="Arial Narrow"/>
          <w:sz w:val="17"/>
          <w:szCs w:val="17"/>
          <w:lang w:val="en-GB"/>
        </w:rPr>
      </w:pPr>
      <w:r w:rsidRPr="00F6513E">
        <w:rPr>
          <w:rFonts w:ascii="Cambria Math" w:eastAsia="Meiryo" w:hAnsi="Cambria Math" w:cs="Cambria Math"/>
          <w:i/>
          <w:iCs/>
          <w:spacing w:val="-4"/>
          <w:position w:val="6"/>
          <w:sz w:val="12"/>
          <w:szCs w:val="12"/>
          <w:lang w:val="en-GB"/>
        </w:rPr>
        <w:t>∗</w:t>
      </w:r>
      <w:r w:rsidRPr="002C029A">
        <w:rPr>
          <w:rFonts w:ascii="Arial Narrow" w:eastAsia="Meiryo" w:hAnsi="Arial Narrow" w:cs="Arial Narrow"/>
          <w:spacing w:val="-5"/>
          <w:sz w:val="17"/>
          <w:szCs w:val="17"/>
          <w:lang w:val="en-GB"/>
        </w:rPr>
        <w:t>To</w:t>
      </w:r>
      <w:r w:rsidRPr="002C029A">
        <w:rPr>
          <w:rFonts w:ascii="Arial Narrow" w:eastAsia="Meiryo" w:hAnsi="Arial Narrow" w:cs="Arial Narrow"/>
          <w:spacing w:val="-6"/>
          <w:sz w:val="17"/>
          <w:szCs w:val="17"/>
          <w:lang w:val="en-GB"/>
        </w:rPr>
        <w:t xml:space="preserve"> </w:t>
      </w:r>
      <w:r w:rsidRPr="002C029A">
        <w:rPr>
          <w:rFonts w:ascii="Arial Narrow" w:eastAsia="Meiryo" w:hAnsi="Arial Narrow" w:cs="Arial Narrow"/>
          <w:sz w:val="17"/>
          <w:szCs w:val="17"/>
          <w:lang w:val="en-GB"/>
        </w:rPr>
        <w:t>whom</w:t>
      </w:r>
      <w:r w:rsidRPr="002C029A">
        <w:rPr>
          <w:rFonts w:ascii="Arial Narrow" w:eastAsia="Meiryo" w:hAnsi="Arial Narrow" w:cs="Arial Narrow"/>
          <w:spacing w:val="-6"/>
          <w:sz w:val="17"/>
          <w:szCs w:val="17"/>
          <w:lang w:val="en-GB"/>
        </w:rPr>
        <w:t xml:space="preserve"> </w:t>
      </w:r>
      <w:r w:rsidRPr="002C029A">
        <w:rPr>
          <w:rFonts w:ascii="Arial Narrow" w:eastAsia="Meiryo" w:hAnsi="Arial Narrow" w:cs="Arial Narrow"/>
          <w:sz w:val="17"/>
          <w:szCs w:val="17"/>
          <w:lang w:val="en-GB"/>
        </w:rPr>
        <w:t>correspondence</w:t>
      </w:r>
      <w:r w:rsidRPr="002C029A">
        <w:rPr>
          <w:rFonts w:ascii="Arial Narrow" w:eastAsia="Meiryo" w:hAnsi="Arial Narrow" w:cs="Arial Narrow"/>
          <w:spacing w:val="-6"/>
          <w:sz w:val="17"/>
          <w:szCs w:val="17"/>
          <w:lang w:val="en-GB"/>
        </w:rPr>
        <w:t xml:space="preserve"> </w:t>
      </w:r>
      <w:r w:rsidRPr="002C029A">
        <w:rPr>
          <w:rFonts w:ascii="Arial Narrow" w:eastAsia="Meiryo" w:hAnsi="Arial Narrow" w:cs="Arial Narrow"/>
          <w:sz w:val="17"/>
          <w:szCs w:val="17"/>
          <w:lang w:val="en-GB"/>
        </w:rPr>
        <w:t>should</w:t>
      </w:r>
      <w:r w:rsidRPr="002C029A">
        <w:rPr>
          <w:rFonts w:ascii="Arial Narrow" w:eastAsia="Meiryo" w:hAnsi="Arial Narrow" w:cs="Arial Narrow"/>
          <w:spacing w:val="-6"/>
          <w:sz w:val="17"/>
          <w:szCs w:val="17"/>
          <w:lang w:val="en-GB"/>
        </w:rPr>
        <w:t xml:space="preserve"> </w:t>
      </w:r>
      <w:r w:rsidRPr="002C029A">
        <w:rPr>
          <w:rFonts w:ascii="Arial Narrow" w:eastAsia="Meiryo" w:hAnsi="Arial Narrow" w:cs="Arial Narrow"/>
          <w:sz w:val="17"/>
          <w:szCs w:val="17"/>
          <w:lang w:val="en-GB"/>
        </w:rPr>
        <w:t>be</w:t>
      </w:r>
      <w:r w:rsidRPr="002C029A">
        <w:rPr>
          <w:rFonts w:ascii="Arial Narrow" w:eastAsia="Meiryo" w:hAnsi="Arial Narrow" w:cs="Arial Narrow"/>
          <w:spacing w:val="-6"/>
          <w:sz w:val="17"/>
          <w:szCs w:val="17"/>
          <w:lang w:val="en-GB"/>
        </w:rPr>
        <w:t xml:space="preserve"> </w:t>
      </w:r>
      <w:r w:rsidRPr="002C029A">
        <w:rPr>
          <w:rFonts w:ascii="Arial Narrow" w:eastAsia="Meiryo" w:hAnsi="Arial Narrow" w:cs="Arial Narrow"/>
          <w:sz w:val="17"/>
          <w:szCs w:val="17"/>
          <w:lang w:val="en-GB"/>
        </w:rPr>
        <w:t>addressed.</w:t>
      </w:r>
    </w:p>
    <w:p w14:paraId="2F2DC721" w14:textId="77777777" w:rsidR="00F20945" w:rsidRPr="002C029A" w:rsidRDefault="00F20945">
      <w:pPr>
        <w:pStyle w:val="Corpodetexto"/>
        <w:kinsoku w:val="0"/>
        <w:overflowPunct w:val="0"/>
        <w:spacing w:before="83"/>
        <w:ind w:left="2061"/>
        <w:jc w:val="both"/>
        <w:rPr>
          <w:rFonts w:ascii="Arial" w:hAnsi="Arial" w:cs="Arial"/>
          <w:sz w:val="17"/>
          <w:szCs w:val="17"/>
          <w:lang w:val="en-GB"/>
        </w:rPr>
      </w:pPr>
      <w:r w:rsidRPr="002C029A">
        <w:rPr>
          <w:rFonts w:ascii="Arial" w:hAnsi="Arial" w:cs="Arial"/>
          <w:sz w:val="17"/>
          <w:szCs w:val="17"/>
          <w:lang w:val="en-GB"/>
        </w:rPr>
        <w:t>Associate</w:t>
      </w:r>
      <w:r w:rsidRPr="002C029A">
        <w:rPr>
          <w:rFonts w:ascii="Arial" w:hAnsi="Arial" w:cs="Arial"/>
          <w:spacing w:val="-12"/>
          <w:sz w:val="17"/>
          <w:szCs w:val="17"/>
          <w:lang w:val="en-GB"/>
        </w:rPr>
        <w:t xml:space="preserve"> </w:t>
      </w:r>
      <w:r w:rsidRPr="002C029A">
        <w:rPr>
          <w:rFonts w:ascii="Arial" w:hAnsi="Arial" w:cs="Arial"/>
          <w:sz w:val="17"/>
          <w:szCs w:val="17"/>
          <w:lang w:val="en-GB"/>
        </w:rPr>
        <w:t>Editor:</w:t>
      </w:r>
      <w:r w:rsidRPr="002C029A">
        <w:rPr>
          <w:rFonts w:ascii="Arial" w:hAnsi="Arial" w:cs="Arial"/>
          <w:spacing w:val="-11"/>
          <w:sz w:val="17"/>
          <w:szCs w:val="17"/>
          <w:lang w:val="en-GB"/>
        </w:rPr>
        <w:t xml:space="preserve"> </w:t>
      </w:r>
      <w:r w:rsidRPr="002C029A">
        <w:rPr>
          <w:rFonts w:ascii="Arial" w:hAnsi="Arial" w:cs="Arial"/>
          <w:sz w:val="17"/>
          <w:szCs w:val="17"/>
          <w:lang w:val="en-GB"/>
        </w:rPr>
        <w:t>XXXXXXX</w:t>
      </w:r>
    </w:p>
    <w:p w14:paraId="0A3D0C7E" w14:textId="77777777" w:rsidR="00F20945" w:rsidRPr="002C029A" w:rsidRDefault="00F20945">
      <w:pPr>
        <w:pStyle w:val="Corpodetexto"/>
        <w:kinsoku w:val="0"/>
        <w:overflowPunct w:val="0"/>
        <w:spacing w:before="2"/>
        <w:ind w:left="0"/>
        <w:rPr>
          <w:rFonts w:ascii="Arial" w:hAnsi="Arial" w:cs="Arial"/>
          <w:sz w:val="13"/>
          <w:szCs w:val="13"/>
          <w:lang w:val="en-GB"/>
        </w:rPr>
      </w:pPr>
    </w:p>
    <w:p w14:paraId="6314E688" w14:textId="77777777" w:rsidR="00F20945" w:rsidRPr="002C029A" w:rsidRDefault="00F20945">
      <w:pPr>
        <w:pStyle w:val="Corpodetexto"/>
        <w:kinsoku w:val="0"/>
        <w:overflowPunct w:val="0"/>
        <w:spacing w:before="0"/>
        <w:ind w:left="2061"/>
        <w:jc w:val="both"/>
        <w:rPr>
          <w:rFonts w:ascii="Arial" w:hAnsi="Arial" w:cs="Arial"/>
          <w:sz w:val="14"/>
          <w:szCs w:val="14"/>
          <w:lang w:val="en-GB"/>
        </w:rPr>
      </w:pPr>
      <w:r w:rsidRPr="002C029A">
        <w:rPr>
          <w:rFonts w:ascii="Arial" w:hAnsi="Arial" w:cs="Arial"/>
          <w:spacing w:val="-1"/>
          <w:sz w:val="14"/>
          <w:szCs w:val="14"/>
          <w:lang w:val="en-GB"/>
        </w:rPr>
        <w:t>Received</w:t>
      </w:r>
      <w:r w:rsidRPr="002C029A">
        <w:rPr>
          <w:rFonts w:ascii="Arial" w:hAnsi="Arial" w:cs="Arial"/>
          <w:spacing w:val="-6"/>
          <w:sz w:val="14"/>
          <w:szCs w:val="14"/>
          <w:lang w:val="en-GB"/>
        </w:rPr>
        <w:t xml:space="preserve"> </w:t>
      </w:r>
      <w:r w:rsidRPr="002C029A">
        <w:rPr>
          <w:rFonts w:ascii="Arial" w:hAnsi="Arial" w:cs="Arial"/>
          <w:sz w:val="14"/>
          <w:szCs w:val="14"/>
          <w:lang w:val="en-GB"/>
        </w:rPr>
        <w:t>on</w:t>
      </w:r>
      <w:r w:rsidRPr="002C029A">
        <w:rPr>
          <w:rFonts w:ascii="Arial" w:hAnsi="Arial" w:cs="Arial"/>
          <w:spacing w:val="-5"/>
          <w:sz w:val="14"/>
          <w:szCs w:val="14"/>
          <w:lang w:val="en-GB"/>
        </w:rPr>
        <w:t xml:space="preserve"> </w:t>
      </w:r>
      <w:r w:rsidRPr="002C029A">
        <w:rPr>
          <w:rFonts w:ascii="Arial" w:hAnsi="Arial" w:cs="Arial"/>
          <w:sz w:val="14"/>
          <w:szCs w:val="14"/>
          <w:lang w:val="en-GB"/>
        </w:rPr>
        <w:t>XXXXX;</w:t>
      </w:r>
      <w:r w:rsidRPr="002C029A">
        <w:rPr>
          <w:rFonts w:ascii="Arial" w:hAnsi="Arial" w:cs="Arial"/>
          <w:spacing w:val="-6"/>
          <w:sz w:val="14"/>
          <w:szCs w:val="14"/>
          <w:lang w:val="en-GB"/>
        </w:rPr>
        <w:t xml:space="preserve"> </w:t>
      </w:r>
      <w:r w:rsidRPr="002C029A">
        <w:rPr>
          <w:rFonts w:ascii="Arial" w:hAnsi="Arial" w:cs="Arial"/>
          <w:spacing w:val="-1"/>
          <w:sz w:val="14"/>
          <w:szCs w:val="14"/>
          <w:lang w:val="en-GB"/>
        </w:rPr>
        <w:t>revised</w:t>
      </w:r>
      <w:r w:rsidRPr="002C029A">
        <w:rPr>
          <w:rFonts w:ascii="Arial" w:hAnsi="Arial" w:cs="Arial"/>
          <w:spacing w:val="-5"/>
          <w:sz w:val="14"/>
          <w:szCs w:val="14"/>
          <w:lang w:val="en-GB"/>
        </w:rPr>
        <w:t xml:space="preserve"> </w:t>
      </w:r>
      <w:r w:rsidRPr="002C029A">
        <w:rPr>
          <w:rFonts w:ascii="Arial" w:hAnsi="Arial" w:cs="Arial"/>
          <w:sz w:val="14"/>
          <w:szCs w:val="14"/>
          <w:lang w:val="en-GB"/>
        </w:rPr>
        <w:t>on</w:t>
      </w:r>
      <w:r w:rsidRPr="002C029A">
        <w:rPr>
          <w:rFonts w:ascii="Arial" w:hAnsi="Arial" w:cs="Arial"/>
          <w:spacing w:val="-6"/>
          <w:sz w:val="14"/>
          <w:szCs w:val="14"/>
          <w:lang w:val="en-GB"/>
        </w:rPr>
        <w:t xml:space="preserve"> </w:t>
      </w:r>
      <w:r w:rsidRPr="002C029A">
        <w:rPr>
          <w:rFonts w:ascii="Arial" w:hAnsi="Arial" w:cs="Arial"/>
          <w:sz w:val="14"/>
          <w:szCs w:val="14"/>
          <w:lang w:val="en-GB"/>
        </w:rPr>
        <w:t>XXXXX;</w:t>
      </w:r>
      <w:r w:rsidRPr="002C029A">
        <w:rPr>
          <w:rFonts w:ascii="Arial" w:hAnsi="Arial" w:cs="Arial"/>
          <w:spacing w:val="-5"/>
          <w:sz w:val="14"/>
          <w:szCs w:val="14"/>
          <w:lang w:val="en-GB"/>
        </w:rPr>
        <w:t xml:space="preserve"> </w:t>
      </w:r>
      <w:r w:rsidRPr="002C029A">
        <w:rPr>
          <w:rFonts w:ascii="Arial" w:hAnsi="Arial" w:cs="Arial"/>
          <w:sz w:val="14"/>
          <w:szCs w:val="14"/>
          <w:lang w:val="en-GB"/>
        </w:rPr>
        <w:t>accepted</w:t>
      </w:r>
      <w:r w:rsidRPr="002C029A">
        <w:rPr>
          <w:rFonts w:ascii="Arial" w:hAnsi="Arial" w:cs="Arial"/>
          <w:spacing w:val="-6"/>
          <w:sz w:val="14"/>
          <w:szCs w:val="14"/>
          <w:lang w:val="en-GB"/>
        </w:rPr>
        <w:t xml:space="preserve"> </w:t>
      </w:r>
      <w:r w:rsidRPr="002C029A">
        <w:rPr>
          <w:rFonts w:ascii="Arial" w:hAnsi="Arial" w:cs="Arial"/>
          <w:sz w:val="14"/>
          <w:szCs w:val="14"/>
          <w:lang w:val="en-GB"/>
        </w:rPr>
        <w:t>on</w:t>
      </w:r>
      <w:r w:rsidRPr="002C029A">
        <w:rPr>
          <w:rFonts w:ascii="Arial" w:hAnsi="Arial" w:cs="Arial"/>
          <w:spacing w:val="-5"/>
          <w:sz w:val="14"/>
          <w:szCs w:val="14"/>
          <w:lang w:val="en-GB"/>
        </w:rPr>
        <w:t xml:space="preserve"> </w:t>
      </w:r>
      <w:r w:rsidRPr="002C029A">
        <w:rPr>
          <w:rFonts w:ascii="Arial" w:hAnsi="Arial" w:cs="Arial"/>
          <w:sz w:val="14"/>
          <w:szCs w:val="14"/>
          <w:lang w:val="en-GB"/>
        </w:rPr>
        <w:t>XXXXX</w:t>
      </w:r>
    </w:p>
    <w:p w14:paraId="33DCE86B" w14:textId="77777777" w:rsidR="00F20945" w:rsidRPr="002C029A" w:rsidRDefault="00F20945">
      <w:pPr>
        <w:pStyle w:val="Corpodetexto"/>
        <w:kinsoku w:val="0"/>
        <w:overflowPunct w:val="0"/>
        <w:spacing w:before="0"/>
        <w:ind w:left="0"/>
        <w:rPr>
          <w:rFonts w:ascii="Arial" w:hAnsi="Arial" w:cs="Arial"/>
          <w:sz w:val="14"/>
          <w:szCs w:val="14"/>
          <w:lang w:val="en-GB"/>
        </w:rPr>
      </w:pPr>
    </w:p>
    <w:p w14:paraId="3CCD11C2" w14:textId="77777777" w:rsidR="00F20945" w:rsidRPr="002C029A" w:rsidRDefault="00F20945">
      <w:pPr>
        <w:pStyle w:val="Ttulo1"/>
        <w:kinsoku w:val="0"/>
        <w:overflowPunct w:val="0"/>
        <w:spacing w:before="120"/>
        <w:jc w:val="both"/>
        <w:rPr>
          <w:b w:val="0"/>
          <w:bCs w:val="0"/>
          <w:lang w:val="en-GB"/>
        </w:rPr>
      </w:pPr>
      <w:r w:rsidRPr="002C029A">
        <w:rPr>
          <w:lang w:val="en-GB"/>
        </w:rPr>
        <w:t>Abstract</w:t>
      </w:r>
    </w:p>
    <w:p w14:paraId="222F24DB" w14:textId="77777777" w:rsidR="00F20945" w:rsidRPr="002C029A" w:rsidRDefault="00F20945">
      <w:pPr>
        <w:pStyle w:val="Ttulo2"/>
        <w:kinsoku w:val="0"/>
        <w:overflowPunct w:val="0"/>
        <w:spacing w:before="107" w:line="277" w:lineRule="auto"/>
        <w:ind w:left="2061" w:right="3520" w:firstLine="0"/>
        <w:jc w:val="both"/>
        <w:rPr>
          <w:lang w:val="en-GB"/>
        </w:rPr>
      </w:pPr>
      <w:r w:rsidRPr="002C029A">
        <w:rPr>
          <w:b/>
          <w:bCs/>
          <w:spacing w:val="-1"/>
          <w:lang w:val="en-GB"/>
        </w:rPr>
        <w:t>Motivation:</w:t>
      </w:r>
      <w:r w:rsidRPr="002C029A">
        <w:rPr>
          <w:b/>
          <w:bCs/>
          <w:spacing w:val="19"/>
          <w:lang w:val="en-GB"/>
        </w:rPr>
        <w:t xml:space="preserve"> </w:t>
      </w:r>
      <w:r w:rsidRPr="002C029A">
        <w:rPr>
          <w:spacing w:val="-8"/>
          <w:lang w:val="en-GB"/>
        </w:rPr>
        <w:t>Text</w:t>
      </w:r>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1"/>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12"/>
          <w:lang w:val="en-GB"/>
        </w:rPr>
        <w:t xml:space="preserve"> </w:t>
      </w:r>
      <w:proofErr w:type="spellStart"/>
      <w:r w:rsidRPr="002C029A">
        <w:rPr>
          <w:spacing w:val="-8"/>
          <w:lang w:val="en-GB"/>
        </w:rPr>
        <w:t>Text</w:t>
      </w:r>
      <w:proofErr w:type="spellEnd"/>
      <w:r w:rsidRPr="002C029A">
        <w:rPr>
          <w:spacing w:val="28"/>
          <w:w w:val="99"/>
          <w:lang w:val="en-GB"/>
        </w:rPr>
        <w:t xml:space="preserve"> </w:t>
      </w:r>
      <w:proofErr w:type="spellStart"/>
      <w:r w:rsidRPr="002C029A">
        <w:rPr>
          <w:spacing w:val="-8"/>
          <w:lang w:val="en-GB"/>
        </w:rPr>
        <w:t>Text</w:t>
      </w:r>
      <w:proofErr w:type="spellEnd"/>
      <w:r w:rsidRPr="002C029A">
        <w:rPr>
          <w:spacing w:val="6"/>
          <w:lang w:val="en-GB"/>
        </w:rPr>
        <w:t xml:space="preserve"> </w:t>
      </w:r>
      <w:proofErr w:type="spellStart"/>
      <w:r w:rsidRPr="002C029A">
        <w:rPr>
          <w:spacing w:val="-8"/>
          <w:lang w:val="en-GB"/>
        </w:rPr>
        <w:t>Text</w:t>
      </w:r>
      <w:proofErr w:type="spellEnd"/>
      <w:r w:rsidRPr="002C029A">
        <w:rPr>
          <w:spacing w:val="6"/>
          <w:lang w:val="en-GB"/>
        </w:rPr>
        <w:t xml:space="preserve"> </w:t>
      </w:r>
      <w:proofErr w:type="spellStart"/>
      <w:r w:rsidRPr="002C029A">
        <w:rPr>
          <w:spacing w:val="-8"/>
          <w:lang w:val="en-GB"/>
        </w:rPr>
        <w:t>Text</w:t>
      </w:r>
      <w:proofErr w:type="spellEnd"/>
      <w:r w:rsidRPr="002C029A">
        <w:rPr>
          <w:spacing w:val="7"/>
          <w:lang w:val="en-GB"/>
        </w:rPr>
        <w:t xml:space="preserve"> </w:t>
      </w:r>
      <w:proofErr w:type="spellStart"/>
      <w:r w:rsidRPr="002C029A">
        <w:rPr>
          <w:spacing w:val="-8"/>
          <w:lang w:val="en-GB"/>
        </w:rPr>
        <w:t>Text</w:t>
      </w:r>
      <w:proofErr w:type="spellEnd"/>
      <w:r w:rsidRPr="002C029A">
        <w:rPr>
          <w:spacing w:val="6"/>
          <w:lang w:val="en-GB"/>
        </w:rPr>
        <w:t xml:space="preserve"> </w:t>
      </w:r>
      <w:proofErr w:type="spellStart"/>
      <w:r w:rsidRPr="002C029A">
        <w:rPr>
          <w:spacing w:val="-8"/>
          <w:lang w:val="en-GB"/>
        </w:rPr>
        <w:t>Text</w:t>
      </w:r>
      <w:proofErr w:type="spellEnd"/>
      <w:r w:rsidRPr="002C029A">
        <w:rPr>
          <w:spacing w:val="7"/>
          <w:lang w:val="en-GB"/>
        </w:rPr>
        <w:t xml:space="preserve"> </w:t>
      </w:r>
      <w:proofErr w:type="spellStart"/>
      <w:r w:rsidRPr="002C029A">
        <w:rPr>
          <w:spacing w:val="-8"/>
          <w:lang w:val="en-GB"/>
        </w:rPr>
        <w:t>Text</w:t>
      </w:r>
      <w:proofErr w:type="spellEnd"/>
      <w:r w:rsidRPr="002C029A">
        <w:rPr>
          <w:spacing w:val="6"/>
          <w:lang w:val="en-GB"/>
        </w:rPr>
        <w:t xml:space="preserve"> </w:t>
      </w:r>
      <w:proofErr w:type="spellStart"/>
      <w:r w:rsidRPr="002C029A">
        <w:rPr>
          <w:spacing w:val="-8"/>
          <w:lang w:val="en-GB"/>
        </w:rPr>
        <w:t>Text</w:t>
      </w:r>
      <w:proofErr w:type="spellEnd"/>
      <w:r w:rsidRPr="002C029A">
        <w:rPr>
          <w:spacing w:val="7"/>
          <w:lang w:val="en-GB"/>
        </w:rPr>
        <w:t xml:space="preserve"> </w:t>
      </w:r>
      <w:proofErr w:type="spellStart"/>
      <w:r w:rsidRPr="002C029A">
        <w:rPr>
          <w:spacing w:val="-8"/>
          <w:lang w:val="en-GB"/>
        </w:rPr>
        <w:t>Text</w:t>
      </w:r>
      <w:proofErr w:type="spellEnd"/>
      <w:r w:rsidRPr="002C029A">
        <w:rPr>
          <w:spacing w:val="6"/>
          <w:lang w:val="en-GB"/>
        </w:rPr>
        <w:t xml:space="preserve"> </w:t>
      </w:r>
      <w:proofErr w:type="spellStart"/>
      <w:r w:rsidRPr="002C029A">
        <w:rPr>
          <w:spacing w:val="-8"/>
          <w:lang w:val="en-GB"/>
        </w:rPr>
        <w:t>Text</w:t>
      </w:r>
      <w:proofErr w:type="spellEnd"/>
      <w:r w:rsidRPr="002C029A">
        <w:rPr>
          <w:spacing w:val="7"/>
          <w:lang w:val="en-GB"/>
        </w:rPr>
        <w:t xml:space="preserve"> </w:t>
      </w:r>
      <w:proofErr w:type="spellStart"/>
      <w:r w:rsidRPr="002C029A">
        <w:rPr>
          <w:spacing w:val="-8"/>
          <w:lang w:val="en-GB"/>
        </w:rPr>
        <w:t>Text</w:t>
      </w:r>
      <w:proofErr w:type="spellEnd"/>
      <w:r w:rsidRPr="002C029A">
        <w:rPr>
          <w:spacing w:val="6"/>
          <w:lang w:val="en-GB"/>
        </w:rPr>
        <w:t xml:space="preserve"> </w:t>
      </w:r>
      <w:proofErr w:type="spellStart"/>
      <w:r w:rsidRPr="002C029A">
        <w:rPr>
          <w:spacing w:val="-8"/>
          <w:lang w:val="en-GB"/>
        </w:rPr>
        <w:t>Text</w:t>
      </w:r>
      <w:proofErr w:type="spellEnd"/>
      <w:r w:rsidRPr="002C029A">
        <w:rPr>
          <w:spacing w:val="7"/>
          <w:lang w:val="en-GB"/>
        </w:rPr>
        <w:t xml:space="preserve"> </w:t>
      </w:r>
      <w:proofErr w:type="spellStart"/>
      <w:r w:rsidRPr="002C029A">
        <w:rPr>
          <w:spacing w:val="-8"/>
          <w:lang w:val="en-GB"/>
        </w:rPr>
        <w:t>Text</w:t>
      </w:r>
      <w:proofErr w:type="spellEnd"/>
      <w:r w:rsidRPr="002C029A">
        <w:rPr>
          <w:spacing w:val="6"/>
          <w:lang w:val="en-GB"/>
        </w:rPr>
        <w:t xml:space="preserve"> </w:t>
      </w:r>
      <w:proofErr w:type="spellStart"/>
      <w:r w:rsidRPr="002C029A">
        <w:rPr>
          <w:spacing w:val="-8"/>
          <w:lang w:val="en-GB"/>
        </w:rPr>
        <w:t>Text</w:t>
      </w:r>
      <w:proofErr w:type="spellEnd"/>
      <w:r w:rsidRPr="002C029A">
        <w:rPr>
          <w:spacing w:val="7"/>
          <w:lang w:val="en-GB"/>
        </w:rPr>
        <w:t xml:space="preserve"> </w:t>
      </w:r>
      <w:proofErr w:type="spellStart"/>
      <w:r w:rsidRPr="002C029A">
        <w:rPr>
          <w:spacing w:val="-8"/>
          <w:lang w:val="en-GB"/>
        </w:rPr>
        <w:t>Text</w:t>
      </w:r>
      <w:proofErr w:type="spellEnd"/>
      <w:r w:rsidRPr="002C029A">
        <w:rPr>
          <w:spacing w:val="6"/>
          <w:lang w:val="en-GB"/>
        </w:rPr>
        <w:t xml:space="preserve"> </w:t>
      </w:r>
      <w:proofErr w:type="spellStart"/>
      <w:r w:rsidRPr="002C029A">
        <w:rPr>
          <w:spacing w:val="-8"/>
          <w:lang w:val="en-GB"/>
        </w:rPr>
        <w:t>Text</w:t>
      </w:r>
      <w:proofErr w:type="spellEnd"/>
      <w:r w:rsidRPr="002C029A">
        <w:rPr>
          <w:spacing w:val="7"/>
          <w:lang w:val="en-GB"/>
        </w:rPr>
        <w:t xml:space="preserve"> </w:t>
      </w:r>
      <w:proofErr w:type="spellStart"/>
      <w:r w:rsidRPr="002C029A">
        <w:rPr>
          <w:spacing w:val="-8"/>
          <w:lang w:val="en-GB"/>
        </w:rPr>
        <w:t>Text</w:t>
      </w:r>
      <w:proofErr w:type="spellEnd"/>
      <w:r w:rsidRPr="002C029A">
        <w:rPr>
          <w:spacing w:val="6"/>
          <w:lang w:val="en-GB"/>
        </w:rPr>
        <w:t xml:space="preserve"> </w:t>
      </w:r>
      <w:proofErr w:type="spellStart"/>
      <w:r w:rsidRPr="002C029A">
        <w:rPr>
          <w:spacing w:val="-8"/>
          <w:lang w:val="en-GB"/>
        </w:rPr>
        <w:t>Text</w:t>
      </w:r>
      <w:proofErr w:type="spellEnd"/>
      <w:r w:rsidRPr="002C029A">
        <w:rPr>
          <w:spacing w:val="7"/>
          <w:lang w:val="en-GB"/>
        </w:rPr>
        <w:t xml:space="preserve"> </w:t>
      </w:r>
      <w:proofErr w:type="spellStart"/>
      <w:r w:rsidRPr="002C029A">
        <w:rPr>
          <w:spacing w:val="-8"/>
          <w:lang w:val="en-GB"/>
        </w:rPr>
        <w:t>Text</w:t>
      </w:r>
      <w:proofErr w:type="spellEnd"/>
      <w:r w:rsidRPr="002C029A">
        <w:rPr>
          <w:spacing w:val="6"/>
          <w:lang w:val="en-GB"/>
        </w:rPr>
        <w:t xml:space="preserve"> </w:t>
      </w:r>
      <w:proofErr w:type="spellStart"/>
      <w:r w:rsidRPr="002C029A">
        <w:rPr>
          <w:spacing w:val="-8"/>
          <w:lang w:val="en-GB"/>
        </w:rPr>
        <w:t>Text</w:t>
      </w:r>
      <w:proofErr w:type="spellEnd"/>
      <w:r w:rsidRPr="002C029A">
        <w:rPr>
          <w:spacing w:val="7"/>
          <w:lang w:val="en-GB"/>
        </w:rPr>
        <w:t xml:space="preserve"> </w:t>
      </w:r>
      <w:proofErr w:type="spellStart"/>
      <w:r w:rsidRPr="002C029A">
        <w:rPr>
          <w:spacing w:val="-8"/>
          <w:lang w:val="en-GB"/>
        </w:rPr>
        <w:t>Text</w:t>
      </w:r>
      <w:proofErr w:type="spellEnd"/>
      <w:r w:rsidRPr="002C029A">
        <w:rPr>
          <w:spacing w:val="6"/>
          <w:lang w:val="en-GB"/>
        </w:rPr>
        <w:t xml:space="preserve"> </w:t>
      </w:r>
      <w:proofErr w:type="spellStart"/>
      <w:r w:rsidRPr="002C029A">
        <w:rPr>
          <w:spacing w:val="-8"/>
          <w:lang w:val="en-GB"/>
        </w:rPr>
        <w:t>Text</w:t>
      </w:r>
      <w:proofErr w:type="spellEnd"/>
      <w:r w:rsidRPr="002C029A">
        <w:rPr>
          <w:spacing w:val="7"/>
          <w:lang w:val="en-GB"/>
        </w:rPr>
        <w:t xml:space="preserve"> </w:t>
      </w:r>
      <w:proofErr w:type="spellStart"/>
      <w:r w:rsidRPr="002C029A">
        <w:rPr>
          <w:spacing w:val="-8"/>
          <w:lang w:val="en-GB"/>
        </w:rPr>
        <w:t>Text</w:t>
      </w:r>
      <w:proofErr w:type="spellEnd"/>
      <w:r w:rsidRPr="002C029A">
        <w:rPr>
          <w:spacing w:val="21"/>
          <w:w w:val="99"/>
          <w:lang w:val="en-GB"/>
        </w:rPr>
        <w:t xml:space="preserve"> </w:t>
      </w:r>
      <w:proofErr w:type="spellStart"/>
      <w:r w:rsidRPr="002C029A">
        <w:rPr>
          <w:spacing w:val="-8"/>
          <w:lang w:val="en-GB"/>
        </w:rPr>
        <w:t>Text</w:t>
      </w:r>
      <w:proofErr w:type="spellEnd"/>
      <w:r w:rsidRPr="002C029A">
        <w:rPr>
          <w:spacing w:val="-1"/>
          <w:lang w:val="en-GB"/>
        </w:rPr>
        <w:t xml:space="preserve"> </w:t>
      </w:r>
      <w:proofErr w:type="spellStart"/>
      <w:r w:rsidRPr="002C029A">
        <w:rPr>
          <w:spacing w:val="-8"/>
          <w:lang w:val="en-GB"/>
        </w:rPr>
        <w:t>Text</w:t>
      </w:r>
      <w:proofErr w:type="spellEnd"/>
      <w:r w:rsidRPr="002C029A">
        <w:rPr>
          <w:lang w:val="en-GB"/>
        </w:rPr>
        <w:t xml:space="preserve"> </w:t>
      </w:r>
      <w:proofErr w:type="spellStart"/>
      <w:r w:rsidRPr="002C029A">
        <w:rPr>
          <w:spacing w:val="-8"/>
          <w:lang w:val="en-GB"/>
        </w:rPr>
        <w:t>Text</w:t>
      </w:r>
      <w:proofErr w:type="spellEnd"/>
      <w:r w:rsidRPr="002C029A">
        <w:rPr>
          <w:spacing w:val="-1"/>
          <w:lang w:val="en-GB"/>
        </w:rPr>
        <w:t xml:space="preserve"> </w:t>
      </w:r>
      <w:proofErr w:type="spellStart"/>
      <w:r w:rsidRPr="002C029A">
        <w:rPr>
          <w:spacing w:val="-8"/>
          <w:lang w:val="en-GB"/>
        </w:rPr>
        <w:t>Text</w:t>
      </w:r>
      <w:proofErr w:type="spellEnd"/>
      <w:r w:rsidRPr="002C029A">
        <w:rPr>
          <w:lang w:val="en-GB"/>
        </w:rPr>
        <w:t xml:space="preserve"> </w:t>
      </w:r>
      <w:proofErr w:type="spellStart"/>
      <w:r w:rsidRPr="002C029A">
        <w:rPr>
          <w:spacing w:val="-8"/>
          <w:lang w:val="en-GB"/>
        </w:rPr>
        <w:t>Text</w:t>
      </w:r>
      <w:proofErr w:type="spellEnd"/>
      <w:r w:rsidRPr="002C029A">
        <w:rPr>
          <w:spacing w:val="-1"/>
          <w:lang w:val="en-GB"/>
        </w:rPr>
        <w:t xml:space="preserve"> </w:t>
      </w:r>
      <w:proofErr w:type="spellStart"/>
      <w:r w:rsidRPr="002C029A">
        <w:rPr>
          <w:spacing w:val="-8"/>
          <w:lang w:val="en-GB"/>
        </w:rPr>
        <w:t>Text</w:t>
      </w:r>
      <w:proofErr w:type="spellEnd"/>
      <w:r w:rsidRPr="002C029A">
        <w:rPr>
          <w:lang w:val="en-GB"/>
        </w:rPr>
        <w:t xml:space="preserve"> </w:t>
      </w:r>
      <w:proofErr w:type="spellStart"/>
      <w:r w:rsidRPr="002C029A">
        <w:rPr>
          <w:spacing w:val="-8"/>
          <w:lang w:val="en-GB"/>
        </w:rPr>
        <w:t>Text</w:t>
      </w:r>
      <w:proofErr w:type="spellEnd"/>
      <w:r w:rsidRPr="002C029A">
        <w:rPr>
          <w:spacing w:val="-1"/>
          <w:lang w:val="en-GB"/>
        </w:rPr>
        <w:t xml:space="preserve"> </w:t>
      </w:r>
      <w:proofErr w:type="spellStart"/>
      <w:r w:rsidRPr="002C029A">
        <w:rPr>
          <w:spacing w:val="-8"/>
          <w:lang w:val="en-GB"/>
        </w:rPr>
        <w:t>Text</w:t>
      </w:r>
      <w:proofErr w:type="spellEnd"/>
      <w:r w:rsidRPr="002C029A">
        <w:rPr>
          <w:lang w:val="en-GB"/>
        </w:rPr>
        <w:t xml:space="preserve"> </w:t>
      </w:r>
      <w:proofErr w:type="spellStart"/>
      <w:r w:rsidRPr="002C029A">
        <w:rPr>
          <w:spacing w:val="-8"/>
          <w:lang w:val="en-GB"/>
        </w:rPr>
        <w:t>Text</w:t>
      </w:r>
      <w:proofErr w:type="spellEnd"/>
      <w:r w:rsidRPr="002C029A">
        <w:rPr>
          <w:spacing w:val="-1"/>
          <w:lang w:val="en-GB"/>
        </w:rPr>
        <w:t xml:space="preserve"> </w:t>
      </w:r>
      <w:proofErr w:type="spellStart"/>
      <w:r w:rsidRPr="002C029A">
        <w:rPr>
          <w:spacing w:val="-8"/>
          <w:lang w:val="en-GB"/>
        </w:rPr>
        <w:t>Text</w:t>
      </w:r>
      <w:proofErr w:type="spellEnd"/>
      <w:r w:rsidRPr="002C029A">
        <w:rPr>
          <w:lang w:val="en-GB"/>
        </w:rPr>
        <w:t xml:space="preserve"> </w:t>
      </w:r>
      <w:proofErr w:type="spellStart"/>
      <w:r w:rsidRPr="002C029A">
        <w:rPr>
          <w:spacing w:val="-8"/>
          <w:lang w:val="en-GB"/>
        </w:rPr>
        <w:t>Text</w:t>
      </w:r>
      <w:proofErr w:type="spellEnd"/>
      <w:r w:rsidRPr="002C029A">
        <w:rPr>
          <w:lang w:val="en-GB"/>
        </w:rPr>
        <w:t xml:space="preserve"> </w:t>
      </w:r>
      <w:proofErr w:type="spellStart"/>
      <w:r w:rsidRPr="002C029A">
        <w:rPr>
          <w:spacing w:val="-8"/>
          <w:lang w:val="en-GB"/>
        </w:rPr>
        <w:t>Text</w:t>
      </w:r>
      <w:proofErr w:type="spellEnd"/>
      <w:r w:rsidRPr="002C029A">
        <w:rPr>
          <w:spacing w:val="-1"/>
          <w:lang w:val="en-GB"/>
        </w:rPr>
        <w:t xml:space="preserve"> </w:t>
      </w:r>
      <w:proofErr w:type="spellStart"/>
      <w:r w:rsidRPr="002C029A">
        <w:rPr>
          <w:spacing w:val="-8"/>
          <w:lang w:val="en-GB"/>
        </w:rPr>
        <w:t>Text</w:t>
      </w:r>
      <w:proofErr w:type="spellEnd"/>
      <w:r w:rsidRPr="002C029A">
        <w:rPr>
          <w:lang w:val="en-GB"/>
        </w:rPr>
        <w:t xml:space="preserve"> </w:t>
      </w:r>
      <w:proofErr w:type="spellStart"/>
      <w:r w:rsidRPr="002C029A">
        <w:rPr>
          <w:spacing w:val="-8"/>
          <w:lang w:val="en-GB"/>
        </w:rPr>
        <w:t>Text</w:t>
      </w:r>
      <w:proofErr w:type="spellEnd"/>
      <w:r w:rsidRPr="002C029A">
        <w:rPr>
          <w:spacing w:val="-1"/>
          <w:lang w:val="en-GB"/>
        </w:rPr>
        <w:t xml:space="preserve"> </w:t>
      </w:r>
      <w:proofErr w:type="spellStart"/>
      <w:r w:rsidRPr="002C029A">
        <w:rPr>
          <w:spacing w:val="-8"/>
          <w:lang w:val="en-GB"/>
        </w:rPr>
        <w:t>Text</w:t>
      </w:r>
      <w:proofErr w:type="spellEnd"/>
      <w:r w:rsidRPr="002C029A">
        <w:rPr>
          <w:lang w:val="en-GB"/>
        </w:rPr>
        <w:t xml:space="preserve"> </w:t>
      </w:r>
      <w:proofErr w:type="spellStart"/>
      <w:r w:rsidRPr="002C029A">
        <w:rPr>
          <w:spacing w:val="-8"/>
          <w:lang w:val="en-GB"/>
        </w:rPr>
        <w:t>Text</w:t>
      </w:r>
      <w:proofErr w:type="spellEnd"/>
      <w:r w:rsidRPr="002C029A">
        <w:rPr>
          <w:spacing w:val="-1"/>
          <w:lang w:val="en-GB"/>
        </w:rPr>
        <w:t xml:space="preserve"> </w:t>
      </w:r>
      <w:proofErr w:type="spellStart"/>
      <w:r w:rsidRPr="002C029A">
        <w:rPr>
          <w:spacing w:val="-8"/>
          <w:lang w:val="en-GB"/>
        </w:rPr>
        <w:t>Text</w:t>
      </w:r>
      <w:proofErr w:type="spellEnd"/>
      <w:r w:rsidRPr="002C029A">
        <w:rPr>
          <w:lang w:val="en-GB"/>
        </w:rPr>
        <w:t xml:space="preserve"> </w:t>
      </w:r>
      <w:proofErr w:type="spellStart"/>
      <w:r w:rsidRPr="002C029A">
        <w:rPr>
          <w:spacing w:val="-8"/>
          <w:lang w:val="en-GB"/>
        </w:rPr>
        <w:t>Text</w:t>
      </w:r>
      <w:proofErr w:type="spellEnd"/>
      <w:r w:rsidRPr="002C029A">
        <w:rPr>
          <w:spacing w:val="-1"/>
          <w:lang w:val="en-GB"/>
        </w:rPr>
        <w:t xml:space="preserve"> </w:t>
      </w:r>
      <w:proofErr w:type="spellStart"/>
      <w:r w:rsidRPr="002C029A">
        <w:rPr>
          <w:spacing w:val="-8"/>
          <w:lang w:val="en-GB"/>
        </w:rPr>
        <w:t>Text</w:t>
      </w:r>
      <w:proofErr w:type="spellEnd"/>
      <w:r w:rsidRPr="002C029A">
        <w:rPr>
          <w:lang w:val="en-GB"/>
        </w:rPr>
        <w:t xml:space="preserve"> </w:t>
      </w:r>
      <w:proofErr w:type="spellStart"/>
      <w:r w:rsidRPr="002C029A">
        <w:rPr>
          <w:spacing w:val="-8"/>
          <w:lang w:val="en-GB"/>
        </w:rPr>
        <w:t>Text</w:t>
      </w:r>
      <w:proofErr w:type="spellEnd"/>
      <w:r w:rsidRPr="002C029A">
        <w:rPr>
          <w:spacing w:val="-1"/>
          <w:lang w:val="en-GB"/>
        </w:rPr>
        <w:t xml:space="preserve"> </w:t>
      </w:r>
      <w:proofErr w:type="spellStart"/>
      <w:r w:rsidRPr="002C029A">
        <w:rPr>
          <w:spacing w:val="-7"/>
          <w:lang w:val="en-GB"/>
        </w:rPr>
        <w:t>Text</w:t>
      </w:r>
      <w:proofErr w:type="spellEnd"/>
      <w:r w:rsidRPr="002C029A">
        <w:rPr>
          <w:spacing w:val="-7"/>
          <w:lang w:val="en-GB"/>
        </w:rPr>
        <w:t>.</w:t>
      </w:r>
    </w:p>
    <w:p w14:paraId="05A5B62F" w14:textId="77777777" w:rsidR="00F20945" w:rsidRPr="002C029A" w:rsidRDefault="00F20945">
      <w:pPr>
        <w:pStyle w:val="Corpodetexto"/>
        <w:kinsoku w:val="0"/>
        <w:overflowPunct w:val="0"/>
        <w:spacing w:line="277" w:lineRule="auto"/>
        <w:ind w:left="2061" w:right="3305"/>
        <w:rPr>
          <w:rFonts w:ascii="Arial" w:hAnsi="Arial" w:cs="Arial"/>
          <w:sz w:val="18"/>
          <w:szCs w:val="18"/>
          <w:lang w:val="en-GB"/>
        </w:rPr>
      </w:pPr>
      <w:r w:rsidRPr="002C029A">
        <w:rPr>
          <w:rFonts w:ascii="Arial" w:hAnsi="Arial" w:cs="Arial"/>
          <w:b/>
          <w:bCs/>
          <w:sz w:val="18"/>
          <w:szCs w:val="18"/>
          <w:lang w:val="en-GB"/>
        </w:rPr>
        <w:t>Results:</w:t>
      </w:r>
      <w:r w:rsidRPr="002C029A">
        <w:rPr>
          <w:rFonts w:ascii="Arial" w:hAnsi="Arial" w:cs="Arial"/>
          <w:b/>
          <w:bCs/>
          <w:spacing w:val="9"/>
          <w:sz w:val="18"/>
          <w:szCs w:val="18"/>
          <w:lang w:val="en-GB"/>
        </w:rPr>
        <w:t xml:space="preserve"> </w:t>
      </w:r>
      <w:r w:rsidRPr="002C029A">
        <w:rPr>
          <w:rFonts w:ascii="Arial" w:hAnsi="Arial" w:cs="Arial"/>
          <w:spacing w:val="-8"/>
          <w:sz w:val="18"/>
          <w:szCs w:val="18"/>
          <w:lang w:val="en-GB"/>
        </w:rPr>
        <w:t>Text</w:t>
      </w:r>
      <w:r w:rsidRPr="002C029A">
        <w:rPr>
          <w:rFonts w:ascii="Arial" w:hAnsi="Arial" w:cs="Arial"/>
          <w:spacing w:val="5"/>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6"/>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5"/>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6"/>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5"/>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7"/>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5"/>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5"/>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6"/>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5"/>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6"/>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5"/>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7"/>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5"/>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6"/>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5"/>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5"/>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6"/>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5"/>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21"/>
          <w:w w:val="99"/>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1"/>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1"/>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1"/>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1"/>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1"/>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pacing w:val="-1"/>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z w:val="18"/>
          <w:szCs w:val="18"/>
          <w:lang w:val="en-GB"/>
        </w:rPr>
        <w:t xml:space="preserve"> </w:t>
      </w:r>
      <w:proofErr w:type="spellStart"/>
      <w:r w:rsidRPr="002C029A">
        <w:rPr>
          <w:rFonts w:ascii="Arial" w:hAnsi="Arial" w:cs="Arial"/>
          <w:spacing w:val="-8"/>
          <w:sz w:val="18"/>
          <w:szCs w:val="18"/>
          <w:lang w:val="en-GB"/>
        </w:rPr>
        <w:t>Text</w:t>
      </w:r>
      <w:proofErr w:type="spellEnd"/>
      <w:r w:rsidRPr="002C029A">
        <w:rPr>
          <w:rFonts w:ascii="Arial" w:hAnsi="Arial" w:cs="Arial"/>
          <w:sz w:val="18"/>
          <w:szCs w:val="18"/>
          <w:lang w:val="en-GB"/>
        </w:rPr>
        <w:t xml:space="preserve"> </w:t>
      </w:r>
      <w:proofErr w:type="spellStart"/>
      <w:r w:rsidRPr="002C029A">
        <w:rPr>
          <w:rFonts w:ascii="Arial" w:hAnsi="Arial" w:cs="Arial"/>
          <w:spacing w:val="-8"/>
          <w:sz w:val="18"/>
          <w:szCs w:val="18"/>
          <w:lang w:val="en-GB"/>
        </w:rPr>
        <w:t>Text</w:t>
      </w:r>
      <w:proofErr w:type="spellEnd"/>
    </w:p>
    <w:p w14:paraId="414AEDA2" w14:textId="77777777" w:rsidR="00F20945" w:rsidRPr="002C029A" w:rsidRDefault="00F20945">
      <w:pPr>
        <w:pStyle w:val="Corpodetexto"/>
        <w:kinsoku w:val="0"/>
        <w:overflowPunct w:val="0"/>
        <w:ind w:left="2061"/>
        <w:jc w:val="both"/>
        <w:rPr>
          <w:rFonts w:ascii="Arial" w:hAnsi="Arial" w:cs="Arial"/>
          <w:sz w:val="18"/>
          <w:szCs w:val="18"/>
          <w:lang w:val="en-GB"/>
        </w:rPr>
      </w:pPr>
      <w:r w:rsidRPr="002C029A">
        <w:rPr>
          <w:rFonts w:ascii="Arial" w:hAnsi="Arial" w:cs="Arial"/>
          <w:b/>
          <w:bCs/>
          <w:spacing w:val="-1"/>
          <w:sz w:val="18"/>
          <w:szCs w:val="18"/>
          <w:lang w:val="en-GB"/>
        </w:rPr>
        <w:t>Availability:</w:t>
      </w:r>
      <w:r w:rsidRPr="002C029A">
        <w:rPr>
          <w:rFonts w:ascii="Arial" w:hAnsi="Arial" w:cs="Arial"/>
          <w:b/>
          <w:bCs/>
          <w:spacing w:val="-20"/>
          <w:sz w:val="18"/>
          <w:szCs w:val="18"/>
          <w:lang w:val="en-GB"/>
        </w:rPr>
        <w:t xml:space="preserve"> </w:t>
      </w:r>
      <w:r w:rsidR="009C2121">
        <w:fldChar w:fldCharType="begin"/>
      </w:r>
      <w:r w:rsidR="009C2121" w:rsidRPr="00EC7224">
        <w:rPr>
          <w:lang w:val="en-GB"/>
          <w:rPrChange w:id="77" w:author="Filipe Santana" w:date="2016-01-11T08:29:00Z">
            <w:rPr/>
          </w:rPrChange>
        </w:rPr>
        <w:instrText xml:space="preserve"> HYPERLINK "http://www.cin.ufpe.br/" </w:instrText>
      </w:r>
      <w:r w:rsidR="009C2121">
        <w:fldChar w:fldCharType="separate"/>
      </w:r>
      <w:r w:rsidRPr="002C029A">
        <w:rPr>
          <w:rFonts w:ascii="Arial" w:hAnsi="Arial" w:cs="Arial"/>
          <w:spacing w:val="-1"/>
          <w:sz w:val="18"/>
          <w:szCs w:val="18"/>
          <w:lang w:val="en-GB"/>
        </w:rPr>
        <w:t>http://www.cin.ufpe.br/</w:t>
      </w:r>
      <w:r w:rsidR="009C2121">
        <w:rPr>
          <w:rFonts w:ascii="Arial" w:hAnsi="Arial" w:cs="Arial"/>
          <w:spacing w:val="-1"/>
          <w:sz w:val="18"/>
          <w:szCs w:val="18"/>
          <w:lang w:val="en-GB"/>
        </w:rPr>
        <w:fldChar w:fldCharType="end"/>
      </w:r>
      <w:r w:rsidRPr="002C029A">
        <w:rPr>
          <w:rFonts w:ascii="Arial" w:hAnsi="Arial" w:cs="Arial"/>
          <w:spacing w:val="-19"/>
          <w:sz w:val="18"/>
          <w:szCs w:val="18"/>
          <w:lang w:val="en-GB"/>
        </w:rPr>
        <w:t xml:space="preserve"> </w:t>
      </w:r>
      <w:proofErr w:type="spellStart"/>
      <w:r w:rsidRPr="002C029A">
        <w:rPr>
          <w:rFonts w:ascii="Arial" w:hAnsi="Arial" w:cs="Arial"/>
          <w:spacing w:val="-1"/>
          <w:sz w:val="18"/>
          <w:szCs w:val="18"/>
          <w:lang w:val="en-GB"/>
        </w:rPr>
        <w:t>integrativo</w:t>
      </w:r>
      <w:proofErr w:type="spellEnd"/>
    </w:p>
    <w:p w14:paraId="728B4168" w14:textId="77777777" w:rsidR="00F20945" w:rsidRPr="002C029A" w:rsidRDefault="00F20945">
      <w:pPr>
        <w:pStyle w:val="Corpodetexto"/>
        <w:kinsoku w:val="0"/>
        <w:overflowPunct w:val="0"/>
        <w:spacing w:before="32"/>
        <w:ind w:left="2061"/>
        <w:jc w:val="both"/>
        <w:rPr>
          <w:rFonts w:ascii="Arial" w:hAnsi="Arial" w:cs="Arial"/>
          <w:sz w:val="18"/>
          <w:szCs w:val="18"/>
          <w:lang w:val="en-GB"/>
        </w:rPr>
      </w:pPr>
      <w:r w:rsidRPr="002C029A">
        <w:rPr>
          <w:rFonts w:ascii="Arial" w:hAnsi="Arial" w:cs="Arial"/>
          <w:b/>
          <w:bCs/>
          <w:sz w:val="18"/>
          <w:szCs w:val="18"/>
          <w:lang w:val="en-GB"/>
        </w:rPr>
        <w:t>Contact:</w:t>
      </w:r>
      <w:r w:rsidRPr="002C029A">
        <w:rPr>
          <w:rFonts w:ascii="Arial" w:hAnsi="Arial" w:cs="Arial"/>
          <w:b/>
          <w:bCs/>
          <w:spacing w:val="-22"/>
          <w:sz w:val="18"/>
          <w:szCs w:val="18"/>
          <w:lang w:val="en-GB"/>
        </w:rPr>
        <w:t xml:space="preserve"> </w:t>
      </w:r>
      <w:hyperlink r:id="rId7" w:history="1">
        <w:r w:rsidRPr="002C029A">
          <w:rPr>
            <w:rFonts w:ascii="Arial" w:hAnsi="Arial" w:cs="Arial"/>
            <w:spacing w:val="-1"/>
            <w:sz w:val="18"/>
            <w:szCs w:val="18"/>
            <w:lang w:val="en-GB"/>
          </w:rPr>
          <w:t>fss3@cin.ufpe.br</w:t>
        </w:r>
      </w:hyperlink>
    </w:p>
    <w:p w14:paraId="63591FA6" w14:textId="77777777" w:rsidR="00F20945" w:rsidRPr="002C029A" w:rsidRDefault="00F20945">
      <w:pPr>
        <w:pStyle w:val="Corpodetexto"/>
        <w:kinsoku w:val="0"/>
        <w:overflowPunct w:val="0"/>
        <w:spacing w:before="0"/>
        <w:ind w:left="0"/>
        <w:rPr>
          <w:rFonts w:ascii="Arial" w:hAnsi="Arial" w:cs="Arial"/>
          <w:sz w:val="20"/>
          <w:szCs w:val="20"/>
          <w:lang w:val="en-GB"/>
        </w:rPr>
      </w:pPr>
    </w:p>
    <w:p w14:paraId="6D2020A8" w14:textId="77777777" w:rsidR="00F20945" w:rsidRPr="002C029A" w:rsidRDefault="00F20945">
      <w:pPr>
        <w:pStyle w:val="Corpodetexto"/>
        <w:kinsoku w:val="0"/>
        <w:overflowPunct w:val="0"/>
        <w:spacing w:before="6"/>
        <w:ind w:left="0"/>
        <w:rPr>
          <w:rFonts w:ascii="Arial" w:hAnsi="Arial" w:cs="Arial"/>
          <w:sz w:val="22"/>
          <w:szCs w:val="22"/>
          <w:lang w:val="en-GB"/>
        </w:rPr>
      </w:pPr>
    </w:p>
    <w:p w14:paraId="0491C8D1" w14:textId="0078CD65" w:rsidR="00F20945" w:rsidRPr="002C029A" w:rsidRDefault="00F6513E">
      <w:pPr>
        <w:pStyle w:val="Corpodetexto"/>
        <w:kinsoku w:val="0"/>
        <w:overflowPunct w:val="0"/>
        <w:spacing w:before="0" w:line="40" w:lineRule="atLeast"/>
        <w:ind w:left="2040"/>
        <w:rPr>
          <w:rFonts w:ascii="Arial" w:hAnsi="Arial" w:cs="Arial"/>
          <w:sz w:val="4"/>
          <w:szCs w:val="4"/>
          <w:lang w:val="en-GB"/>
        </w:rPr>
      </w:pPr>
      <w:r w:rsidRPr="00F6513E">
        <w:rPr>
          <w:rFonts w:ascii="Arial" w:hAnsi="Arial" w:cs="Arial"/>
          <w:noProof/>
          <w:sz w:val="4"/>
          <w:szCs w:val="4"/>
          <w:lang w:val="pt-BR" w:eastAsia="pt-BR"/>
        </w:rPr>
        <mc:AlternateContent>
          <mc:Choice Requires="wpg">
            <w:drawing>
              <wp:inline distT="0" distB="0" distL="0" distR="0" wp14:anchorId="5280627F" wp14:editId="5AD6E0BE">
                <wp:extent cx="5277485" cy="26670"/>
                <wp:effectExtent l="6350" t="8255" r="2540" b="3175"/>
                <wp:docPr id="22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7485" cy="26670"/>
                          <a:chOff x="0" y="0"/>
                          <a:chExt cx="8311" cy="42"/>
                        </a:xfrm>
                      </wpg:grpSpPr>
                      <wps:wsp>
                        <wps:cNvPr id="227" name="Freeform 45"/>
                        <wps:cNvSpPr>
                          <a:spLocks/>
                        </wps:cNvSpPr>
                        <wps:spPr bwMode="auto">
                          <a:xfrm>
                            <a:off x="20" y="20"/>
                            <a:ext cx="8269" cy="20"/>
                          </a:xfrm>
                          <a:custGeom>
                            <a:avLst/>
                            <a:gdLst>
                              <a:gd name="T0" fmla="*/ 0 w 8269"/>
                              <a:gd name="T1" fmla="*/ 0 h 20"/>
                              <a:gd name="T2" fmla="*/ 8268 w 8269"/>
                              <a:gd name="T3" fmla="*/ 0 h 20"/>
                            </a:gdLst>
                            <a:ahLst/>
                            <a:cxnLst>
                              <a:cxn ang="0">
                                <a:pos x="T0" y="T1"/>
                              </a:cxn>
                              <a:cxn ang="0">
                                <a:pos x="T2" y="T3"/>
                              </a:cxn>
                            </a:cxnLst>
                            <a:rect l="0" t="0" r="r" b="b"/>
                            <a:pathLst>
                              <a:path w="8269" h="20">
                                <a:moveTo>
                                  <a:pt x="0" y="0"/>
                                </a:moveTo>
                                <a:lnTo>
                                  <a:pt x="8268"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885A02" id="Group 44" o:spid="_x0000_s1026" style="width:415.55pt;height:2.1pt;mso-position-horizontal-relative:char;mso-position-vertical-relative:line" coordsize="831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">
                <v:shape id="Freeform 45" o:spid="_x0000_s1027" style="position:absolute;left:20;top:20;width:8269;height:20;visibility:visible;mso-wrap-style:square;v-text-anchor:top" coordsize="82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" path="m,l8268,e" filled="f" strokeweight=".73836mm">
                  <v:path arrowok="t" o:connecttype="custom" o:connectlocs="0,0;8268,0" o:connectangles="0,0"/>
                </v:shape>
                <w10:anchorlock/>
              </v:group>
            </w:pict>
          </mc:Fallback>
        </mc:AlternateContent>
      </w:r>
    </w:p>
    <w:p w14:paraId="67D1B019" w14:textId="77777777" w:rsidR="00F20945" w:rsidRPr="002C029A" w:rsidRDefault="00F20945">
      <w:pPr>
        <w:pStyle w:val="Corpodetexto"/>
        <w:kinsoku w:val="0"/>
        <w:overflowPunct w:val="0"/>
        <w:spacing w:before="4"/>
        <w:ind w:left="0"/>
        <w:rPr>
          <w:rFonts w:ascii="Arial" w:hAnsi="Arial" w:cs="Arial"/>
          <w:sz w:val="15"/>
          <w:szCs w:val="15"/>
          <w:lang w:val="en-GB"/>
        </w:rPr>
      </w:pPr>
    </w:p>
    <w:p w14:paraId="725D956E" w14:textId="77777777" w:rsidR="00F20945" w:rsidRPr="002C029A" w:rsidRDefault="00F20945">
      <w:pPr>
        <w:pStyle w:val="Corpodetexto"/>
        <w:kinsoku w:val="0"/>
        <w:overflowPunct w:val="0"/>
        <w:spacing w:before="4"/>
        <w:ind w:left="0"/>
        <w:rPr>
          <w:rFonts w:ascii="Arial" w:hAnsi="Arial" w:cs="Arial"/>
          <w:sz w:val="15"/>
          <w:szCs w:val="15"/>
          <w:lang w:val="en-GB"/>
        </w:rPr>
        <w:sectPr w:rsidR="00F20945" w:rsidRPr="002C029A">
          <w:headerReference w:type="default" r:id="rId8"/>
          <w:footerReference w:type="default" r:id="rId9"/>
          <w:pgSz w:w="14180" w:h="20020"/>
          <w:pgMar w:top="2080" w:right="160" w:bottom="2080" w:left="160" w:header="1385" w:footer="1890" w:gutter="0"/>
          <w:pgNumType w:start="1"/>
          <w:cols w:space="720"/>
          <w:noEndnote/>
        </w:sectPr>
      </w:pPr>
    </w:p>
    <w:p w14:paraId="0B3AA1D0" w14:textId="77777777" w:rsidR="00F20945" w:rsidRPr="002C029A" w:rsidRDefault="00F20945">
      <w:pPr>
        <w:pStyle w:val="Ttulo1"/>
        <w:kinsoku w:val="0"/>
        <w:overflowPunct w:val="0"/>
        <w:spacing w:before="63"/>
        <w:jc w:val="both"/>
        <w:rPr>
          <w:b w:val="0"/>
          <w:bCs w:val="0"/>
          <w:lang w:val="en-GB"/>
        </w:rPr>
      </w:pPr>
      <w:r w:rsidRPr="002C029A">
        <w:rPr>
          <w:lang w:val="en-GB"/>
        </w:rPr>
        <w:lastRenderedPageBreak/>
        <w:t>1</w:t>
      </w:r>
      <w:r w:rsidRPr="002C029A">
        <w:rPr>
          <w:spacing w:val="-14"/>
          <w:lang w:val="en-GB"/>
        </w:rPr>
        <w:t xml:space="preserve"> </w:t>
      </w:r>
      <w:r w:rsidRPr="002C029A">
        <w:rPr>
          <w:spacing w:val="-1"/>
          <w:lang w:val="en-GB"/>
        </w:rPr>
        <w:t>Introduction</w:t>
      </w:r>
    </w:p>
    <w:p w14:paraId="635E5DFC" w14:textId="12EC64E0" w:rsidR="00F20945" w:rsidRPr="002C029A" w:rsidRDefault="00F20945">
      <w:pPr>
        <w:pStyle w:val="Corpodetexto"/>
        <w:kinsoku w:val="0"/>
        <w:overflowPunct w:val="0"/>
        <w:spacing w:before="107" w:line="285" w:lineRule="auto"/>
        <w:ind w:left="2061"/>
        <w:jc w:val="both"/>
        <w:rPr>
          <w:lang w:val="en-GB"/>
        </w:rPr>
      </w:pPr>
      <w:r w:rsidRPr="002C029A">
        <w:rPr>
          <w:lang w:val="en-GB"/>
        </w:rPr>
        <w:t>Hypothesis</w:t>
      </w:r>
      <w:r w:rsidRPr="002C029A">
        <w:rPr>
          <w:spacing w:val="-21"/>
          <w:lang w:val="en-GB"/>
        </w:rPr>
        <w:t xml:space="preserve"> </w:t>
      </w:r>
      <w:r w:rsidRPr="002C029A">
        <w:rPr>
          <w:lang w:val="en-GB"/>
        </w:rPr>
        <w:t>generation</w:t>
      </w:r>
      <w:r w:rsidRPr="002C029A">
        <w:rPr>
          <w:spacing w:val="-21"/>
          <w:lang w:val="en-GB"/>
        </w:rPr>
        <w:t xml:space="preserve"> </w:t>
      </w:r>
      <w:r w:rsidRPr="002C029A">
        <w:rPr>
          <w:lang w:val="en-GB"/>
        </w:rPr>
        <w:t>in</w:t>
      </w:r>
      <w:r w:rsidRPr="002C029A">
        <w:rPr>
          <w:spacing w:val="-21"/>
          <w:lang w:val="en-GB"/>
        </w:rPr>
        <w:t xml:space="preserve"> </w:t>
      </w:r>
      <w:r w:rsidRPr="002C029A">
        <w:rPr>
          <w:lang w:val="en-GB"/>
        </w:rPr>
        <w:t>biomedical</w:t>
      </w:r>
      <w:r w:rsidRPr="002C029A">
        <w:rPr>
          <w:spacing w:val="-21"/>
          <w:lang w:val="en-GB"/>
        </w:rPr>
        <w:t xml:space="preserve"> </w:t>
      </w:r>
      <w:r w:rsidRPr="002C029A">
        <w:rPr>
          <w:lang w:val="en-GB"/>
        </w:rPr>
        <w:t>research</w:t>
      </w:r>
      <w:r w:rsidRPr="002C029A">
        <w:rPr>
          <w:spacing w:val="-21"/>
          <w:lang w:val="en-GB"/>
        </w:rPr>
        <w:t xml:space="preserve"> </w:t>
      </w:r>
      <w:r w:rsidRPr="002C029A">
        <w:rPr>
          <w:lang w:val="en-GB"/>
        </w:rPr>
        <w:t>depends</w:t>
      </w:r>
      <w:r w:rsidRPr="002C029A">
        <w:rPr>
          <w:spacing w:val="-20"/>
          <w:lang w:val="en-GB"/>
        </w:rPr>
        <w:t xml:space="preserve"> </w:t>
      </w:r>
      <w:r w:rsidRPr="002C029A">
        <w:rPr>
          <w:lang w:val="en-GB"/>
        </w:rPr>
        <w:t>on</w:t>
      </w:r>
      <w:r w:rsidRPr="002C029A">
        <w:rPr>
          <w:spacing w:val="-22"/>
          <w:lang w:val="en-GB"/>
        </w:rPr>
        <w:t xml:space="preserve"> </w:t>
      </w:r>
      <w:r w:rsidRPr="002C029A">
        <w:rPr>
          <w:spacing w:val="-1"/>
          <w:lang w:val="en-GB"/>
        </w:rPr>
        <w:t>gathering</w:t>
      </w:r>
      <w:r w:rsidRPr="002C029A">
        <w:rPr>
          <w:spacing w:val="-21"/>
          <w:lang w:val="en-GB"/>
        </w:rPr>
        <w:t xml:space="preserve"> </w:t>
      </w:r>
      <w:r w:rsidRPr="002C029A">
        <w:rPr>
          <w:lang w:val="en-GB"/>
        </w:rPr>
        <w:t>data</w:t>
      </w:r>
      <w:r w:rsidRPr="002C029A">
        <w:rPr>
          <w:spacing w:val="-6"/>
          <w:lang w:val="en-GB"/>
        </w:rPr>
        <w:t xml:space="preserve"> </w:t>
      </w:r>
      <w:r w:rsidRPr="002C029A">
        <w:rPr>
          <w:lang w:val="en-GB"/>
        </w:rPr>
        <w:t>from</w:t>
      </w:r>
      <w:r w:rsidRPr="002C029A">
        <w:rPr>
          <w:spacing w:val="-5"/>
          <w:lang w:val="en-GB"/>
        </w:rPr>
        <w:t xml:space="preserve"> </w:t>
      </w:r>
      <w:r w:rsidRPr="002C029A">
        <w:rPr>
          <w:lang w:val="en-GB"/>
        </w:rPr>
        <w:t>publications</w:t>
      </w:r>
      <w:r w:rsidRPr="002C029A">
        <w:rPr>
          <w:spacing w:val="-5"/>
          <w:lang w:val="en-GB"/>
        </w:rPr>
        <w:t xml:space="preserve"> </w:t>
      </w:r>
      <w:r w:rsidRPr="002C029A">
        <w:rPr>
          <w:lang w:val="en-GB"/>
        </w:rPr>
        <w:t>and</w:t>
      </w:r>
      <w:r w:rsidRPr="002C029A">
        <w:rPr>
          <w:spacing w:val="-5"/>
          <w:lang w:val="en-GB"/>
        </w:rPr>
        <w:t xml:space="preserve"> </w:t>
      </w:r>
      <w:r w:rsidRPr="002C029A">
        <w:rPr>
          <w:lang w:val="en-GB"/>
        </w:rPr>
        <w:t>databases,</w:t>
      </w:r>
      <w:r w:rsidRPr="002C029A">
        <w:rPr>
          <w:spacing w:val="-5"/>
          <w:lang w:val="en-GB"/>
        </w:rPr>
        <w:t xml:space="preserve"> </w:t>
      </w:r>
      <w:r w:rsidRPr="002C029A">
        <w:rPr>
          <w:lang w:val="en-GB"/>
        </w:rPr>
        <w:t>such</w:t>
      </w:r>
      <w:r w:rsidRPr="002C029A">
        <w:rPr>
          <w:spacing w:val="-5"/>
          <w:lang w:val="en-GB"/>
        </w:rPr>
        <w:t xml:space="preserve"> </w:t>
      </w:r>
      <w:r w:rsidRPr="002C029A">
        <w:rPr>
          <w:lang w:val="en-GB"/>
        </w:rPr>
        <w:t>as</w:t>
      </w:r>
      <w:r w:rsidRPr="002C029A">
        <w:rPr>
          <w:spacing w:val="-5"/>
          <w:lang w:val="en-GB"/>
        </w:rPr>
        <w:t xml:space="preserve"> </w:t>
      </w:r>
      <w:r w:rsidRPr="002C029A">
        <w:rPr>
          <w:lang w:val="en-GB"/>
        </w:rPr>
        <w:t>UniProt</w:t>
      </w:r>
      <w:r w:rsidRPr="002C029A">
        <w:rPr>
          <w:spacing w:val="-5"/>
          <w:lang w:val="en-GB"/>
        </w:rPr>
        <w:t xml:space="preserve"> </w:t>
      </w:r>
      <w:r w:rsidRPr="002C029A">
        <w:rPr>
          <w:lang w:val="en-GB"/>
        </w:rPr>
        <w:t>(UniProt</w:t>
      </w:r>
      <w:r w:rsidRPr="002C029A">
        <w:rPr>
          <w:w w:val="99"/>
          <w:lang w:val="en-GB"/>
        </w:rPr>
        <w:t xml:space="preserve"> </w:t>
      </w:r>
      <w:r w:rsidRPr="002C029A">
        <w:rPr>
          <w:lang w:val="en-GB"/>
        </w:rPr>
        <w:t>Consortium,</w:t>
      </w:r>
      <w:r w:rsidRPr="002C029A">
        <w:rPr>
          <w:spacing w:val="-20"/>
          <w:lang w:val="en-GB"/>
        </w:rPr>
        <w:t xml:space="preserve"> </w:t>
      </w:r>
      <w:r w:rsidRPr="002C029A">
        <w:rPr>
          <w:lang w:val="en-GB"/>
        </w:rPr>
        <w:t>2014)</w:t>
      </w:r>
      <w:r w:rsidRPr="002C029A">
        <w:rPr>
          <w:spacing w:val="-20"/>
          <w:lang w:val="en-GB"/>
        </w:rPr>
        <w:t xml:space="preserve"> </w:t>
      </w:r>
      <w:r w:rsidRPr="002C029A">
        <w:rPr>
          <w:lang w:val="en-GB"/>
        </w:rPr>
        <w:t>or</w:t>
      </w:r>
      <w:r w:rsidRPr="002C029A">
        <w:rPr>
          <w:spacing w:val="-20"/>
          <w:lang w:val="en-GB"/>
        </w:rPr>
        <w:t xml:space="preserve"> </w:t>
      </w:r>
      <w:r w:rsidRPr="002C029A">
        <w:rPr>
          <w:lang w:val="en-GB"/>
        </w:rPr>
        <w:t>Ensembl</w:t>
      </w:r>
      <w:r w:rsidRPr="002C029A">
        <w:rPr>
          <w:spacing w:val="-20"/>
          <w:lang w:val="en-GB"/>
        </w:rPr>
        <w:t xml:space="preserve"> </w:t>
      </w:r>
      <w:r w:rsidRPr="002C029A">
        <w:rPr>
          <w:lang w:val="en-GB"/>
        </w:rPr>
        <w:t>(Cunningham</w:t>
      </w:r>
      <w:r w:rsidRPr="002C029A">
        <w:rPr>
          <w:spacing w:val="-20"/>
          <w:lang w:val="en-GB"/>
        </w:rPr>
        <w:t xml:space="preserve"> </w:t>
      </w:r>
      <w:r w:rsidRPr="002C029A">
        <w:rPr>
          <w:i/>
          <w:iCs/>
          <w:lang w:val="en-GB"/>
        </w:rPr>
        <w:t>et</w:t>
      </w:r>
      <w:r w:rsidRPr="002C029A">
        <w:rPr>
          <w:i/>
          <w:iCs/>
          <w:spacing w:val="-20"/>
          <w:lang w:val="en-GB"/>
        </w:rPr>
        <w:t xml:space="preserve"> </w:t>
      </w:r>
      <w:r w:rsidRPr="002C029A">
        <w:rPr>
          <w:i/>
          <w:iCs/>
          <w:spacing w:val="-1"/>
          <w:lang w:val="en-GB"/>
        </w:rPr>
        <w:t>al.</w:t>
      </w:r>
      <w:r w:rsidRPr="002C029A">
        <w:rPr>
          <w:spacing w:val="-1"/>
          <w:lang w:val="en-GB"/>
        </w:rPr>
        <w:t>,</w:t>
      </w:r>
      <w:r w:rsidRPr="002C029A">
        <w:rPr>
          <w:spacing w:val="-20"/>
          <w:lang w:val="en-GB"/>
        </w:rPr>
        <w:t xml:space="preserve"> </w:t>
      </w:r>
      <w:r w:rsidRPr="002C029A">
        <w:rPr>
          <w:lang w:val="en-GB"/>
        </w:rPr>
        <w:t>2014).</w:t>
      </w:r>
      <w:r w:rsidRPr="002C029A">
        <w:rPr>
          <w:spacing w:val="-16"/>
          <w:lang w:val="en-GB"/>
        </w:rPr>
        <w:t xml:space="preserve"> </w:t>
      </w:r>
      <w:r w:rsidRPr="002C029A">
        <w:rPr>
          <w:lang w:val="en-GB"/>
        </w:rPr>
        <w:t>The</w:t>
      </w:r>
      <w:r w:rsidRPr="002C029A">
        <w:rPr>
          <w:spacing w:val="-20"/>
          <w:lang w:val="en-GB"/>
        </w:rPr>
        <w:t xml:space="preserve"> </w:t>
      </w:r>
      <w:r w:rsidRPr="002C029A">
        <w:rPr>
          <w:spacing w:val="-1"/>
          <w:lang w:val="en-GB"/>
        </w:rPr>
        <w:t>exploration</w:t>
      </w:r>
      <w:r w:rsidRPr="002C029A">
        <w:rPr>
          <w:spacing w:val="23"/>
          <w:w w:val="99"/>
          <w:lang w:val="en-GB"/>
        </w:rPr>
        <w:t xml:space="preserve"> </w:t>
      </w:r>
      <w:r w:rsidRPr="002C029A">
        <w:rPr>
          <w:lang w:val="en-GB"/>
        </w:rPr>
        <w:t>of</w:t>
      </w:r>
      <w:r w:rsidRPr="002C029A">
        <w:rPr>
          <w:spacing w:val="4"/>
          <w:lang w:val="en-GB"/>
        </w:rPr>
        <w:t xml:space="preserve"> </w:t>
      </w:r>
      <w:r w:rsidRPr="002C029A">
        <w:rPr>
          <w:lang w:val="en-GB"/>
        </w:rPr>
        <w:t>their</w:t>
      </w:r>
      <w:r w:rsidRPr="002C029A">
        <w:rPr>
          <w:spacing w:val="4"/>
          <w:lang w:val="en-GB"/>
        </w:rPr>
        <w:t xml:space="preserve"> </w:t>
      </w:r>
      <w:r w:rsidRPr="002C029A">
        <w:rPr>
          <w:lang w:val="en-GB"/>
        </w:rPr>
        <w:t>content</w:t>
      </w:r>
      <w:r w:rsidRPr="002C029A">
        <w:rPr>
          <w:spacing w:val="4"/>
          <w:lang w:val="en-GB"/>
        </w:rPr>
        <w:t xml:space="preserve"> </w:t>
      </w:r>
      <w:r w:rsidRPr="002C029A">
        <w:rPr>
          <w:lang w:val="en-GB"/>
        </w:rPr>
        <w:t>is</w:t>
      </w:r>
      <w:r w:rsidRPr="002C029A">
        <w:rPr>
          <w:spacing w:val="4"/>
          <w:lang w:val="en-GB"/>
        </w:rPr>
        <w:t xml:space="preserve"> </w:t>
      </w:r>
      <w:r w:rsidRPr="002C029A">
        <w:rPr>
          <w:lang w:val="en-GB"/>
        </w:rPr>
        <w:t>performed</w:t>
      </w:r>
      <w:r w:rsidRPr="002C029A">
        <w:rPr>
          <w:spacing w:val="4"/>
          <w:lang w:val="en-GB"/>
        </w:rPr>
        <w:t xml:space="preserve"> </w:t>
      </w:r>
      <w:r w:rsidRPr="002C029A">
        <w:rPr>
          <w:lang w:val="en-GB"/>
        </w:rPr>
        <w:t>manually</w:t>
      </w:r>
      <w:r w:rsidRPr="002C029A">
        <w:rPr>
          <w:spacing w:val="4"/>
          <w:lang w:val="en-GB"/>
        </w:rPr>
        <w:t xml:space="preserve"> </w:t>
      </w:r>
      <w:r w:rsidRPr="002C029A">
        <w:rPr>
          <w:lang w:val="en-GB"/>
        </w:rPr>
        <w:t>or</w:t>
      </w:r>
      <w:r w:rsidRPr="002C029A">
        <w:rPr>
          <w:spacing w:val="4"/>
          <w:lang w:val="en-GB"/>
        </w:rPr>
        <w:t xml:space="preserve"> </w:t>
      </w:r>
      <w:r w:rsidRPr="002C029A">
        <w:rPr>
          <w:lang w:val="en-GB"/>
        </w:rPr>
        <w:t>(partly)</w:t>
      </w:r>
      <w:r w:rsidRPr="002C029A">
        <w:rPr>
          <w:spacing w:val="4"/>
          <w:lang w:val="en-GB"/>
        </w:rPr>
        <w:t xml:space="preserve"> </w:t>
      </w:r>
      <w:r w:rsidRPr="002C029A">
        <w:rPr>
          <w:lang w:val="en-GB"/>
        </w:rPr>
        <w:t>supported</w:t>
      </w:r>
      <w:r w:rsidRPr="002C029A">
        <w:rPr>
          <w:spacing w:val="4"/>
          <w:lang w:val="en-GB"/>
        </w:rPr>
        <w:t xml:space="preserve"> </w:t>
      </w:r>
      <w:r w:rsidRPr="002C029A">
        <w:rPr>
          <w:lang w:val="en-GB"/>
        </w:rPr>
        <w:t>by</w:t>
      </w:r>
      <w:r w:rsidRPr="002C029A">
        <w:rPr>
          <w:spacing w:val="4"/>
          <w:lang w:val="en-GB"/>
        </w:rPr>
        <w:t xml:space="preserve"> </w:t>
      </w:r>
      <w:r w:rsidRPr="002C029A">
        <w:rPr>
          <w:spacing w:val="-1"/>
          <w:lang w:val="en-GB"/>
        </w:rPr>
        <w:t>retrieval</w:t>
      </w:r>
      <w:r w:rsidRPr="002C029A">
        <w:rPr>
          <w:spacing w:val="22"/>
          <w:w w:val="99"/>
          <w:lang w:val="en-GB"/>
        </w:rPr>
        <w:t xml:space="preserve"> </w:t>
      </w:r>
      <w:r w:rsidRPr="002C029A">
        <w:rPr>
          <w:lang w:val="en-GB"/>
        </w:rPr>
        <w:t>tools,</w:t>
      </w:r>
      <w:r w:rsidRPr="002C029A">
        <w:rPr>
          <w:spacing w:val="24"/>
          <w:lang w:val="en-GB"/>
        </w:rPr>
        <w:t xml:space="preserve"> </w:t>
      </w:r>
      <w:r w:rsidRPr="002C029A">
        <w:rPr>
          <w:lang w:val="en-GB"/>
        </w:rPr>
        <w:t>e.g.</w:t>
      </w:r>
      <w:r w:rsidRPr="002C029A">
        <w:rPr>
          <w:spacing w:val="25"/>
          <w:lang w:val="en-GB"/>
        </w:rPr>
        <w:t xml:space="preserve"> </w:t>
      </w:r>
      <w:r w:rsidRPr="002C029A">
        <w:rPr>
          <w:lang w:val="en-GB"/>
        </w:rPr>
        <w:t>by</w:t>
      </w:r>
      <w:r w:rsidRPr="002C029A">
        <w:rPr>
          <w:spacing w:val="15"/>
          <w:lang w:val="en-GB"/>
        </w:rPr>
        <w:t xml:space="preserve"> </w:t>
      </w:r>
      <w:r w:rsidRPr="002C029A">
        <w:rPr>
          <w:lang w:val="en-GB"/>
        </w:rPr>
        <w:t>STRING</w:t>
      </w:r>
      <w:r w:rsidRPr="002C029A">
        <w:rPr>
          <w:spacing w:val="16"/>
          <w:lang w:val="en-GB"/>
        </w:rPr>
        <w:t xml:space="preserve"> </w:t>
      </w:r>
      <w:r w:rsidRPr="002C029A">
        <w:rPr>
          <w:lang w:val="en-GB"/>
        </w:rPr>
        <w:t>(</w:t>
      </w:r>
      <w:proofErr w:type="spellStart"/>
      <w:r w:rsidRPr="002C029A">
        <w:rPr>
          <w:lang w:val="en-GB"/>
        </w:rPr>
        <w:t>Szklarczyk</w:t>
      </w:r>
      <w:proofErr w:type="spellEnd"/>
      <w:r w:rsidRPr="002C029A">
        <w:rPr>
          <w:spacing w:val="15"/>
          <w:lang w:val="en-GB"/>
        </w:rPr>
        <w:t xml:space="preserve"> </w:t>
      </w:r>
      <w:r w:rsidRPr="002C029A">
        <w:rPr>
          <w:i/>
          <w:iCs/>
          <w:lang w:val="en-GB"/>
        </w:rPr>
        <w:t>et</w:t>
      </w:r>
      <w:r w:rsidRPr="002C029A">
        <w:rPr>
          <w:i/>
          <w:iCs/>
          <w:spacing w:val="15"/>
          <w:lang w:val="en-GB"/>
        </w:rPr>
        <w:t xml:space="preserve"> </w:t>
      </w:r>
      <w:r w:rsidRPr="002C029A">
        <w:rPr>
          <w:i/>
          <w:iCs/>
          <w:lang w:val="en-GB"/>
        </w:rPr>
        <w:t>al.</w:t>
      </w:r>
      <w:r w:rsidRPr="002C029A">
        <w:rPr>
          <w:lang w:val="en-GB"/>
        </w:rPr>
        <w:t>,</w:t>
      </w:r>
      <w:r w:rsidRPr="002C029A">
        <w:rPr>
          <w:spacing w:val="16"/>
          <w:lang w:val="en-GB"/>
        </w:rPr>
        <w:t xml:space="preserve"> </w:t>
      </w:r>
      <w:r w:rsidRPr="002C029A">
        <w:rPr>
          <w:lang w:val="en-GB"/>
        </w:rPr>
        <w:t>2014),</w:t>
      </w:r>
      <w:r w:rsidRPr="002C029A">
        <w:rPr>
          <w:spacing w:val="24"/>
          <w:lang w:val="en-GB"/>
        </w:rPr>
        <w:t xml:space="preserve"> </w:t>
      </w:r>
      <w:r w:rsidRPr="002C029A">
        <w:rPr>
          <w:lang w:val="en-GB"/>
        </w:rPr>
        <w:t>or</w:t>
      </w:r>
      <w:r w:rsidRPr="002C029A">
        <w:rPr>
          <w:spacing w:val="16"/>
          <w:lang w:val="en-GB"/>
        </w:rPr>
        <w:t xml:space="preserve"> </w:t>
      </w:r>
      <w:r w:rsidRPr="002C029A">
        <w:rPr>
          <w:lang w:val="en-GB"/>
        </w:rPr>
        <w:t>BLAST</w:t>
      </w:r>
      <w:r w:rsidRPr="002C029A">
        <w:rPr>
          <w:spacing w:val="15"/>
          <w:lang w:val="en-GB"/>
        </w:rPr>
        <w:t xml:space="preserve"> </w:t>
      </w:r>
      <w:r w:rsidRPr="002C029A">
        <w:rPr>
          <w:lang w:val="en-GB"/>
        </w:rPr>
        <w:t>(</w:t>
      </w:r>
      <w:proofErr w:type="spellStart"/>
      <w:r w:rsidRPr="002C029A">
        <w:rPr>
          <w:lang w:val="en-GB"/>
        </w:rPr>
        <w:t>Altschul</w:t>
      </w:r>
      <w:proofErr w:type="spellEnd"/>
      <w:r w:rsidRPr="002C029A">
        <w:rPr>
          <w:w w:val="99"/>
          <w:lang w:val="en-GB"/>
        </w:rPr>
        <w:t xml:space="preserve"> </w:t>
      </w:r>
      <w:r w:rsidRPr="002C029A">
        <w:rPr>
          <w:i/>
          <w:iCs/>
          <w:lang w:val="en-GB"/>
        </w:rPr>
        <w:t>et</w:t>
      </w:r>
      <w:r w:rsidRPr="002C029A">
        <w:rPr>
          <w:i/>
          <w:iCs/>
          <w:spacing w:val="-7"/>
          <w:lang w:val="en-GB"/>
        </w:rPr>
        <w:t xml:space="preserve"> </w:t>
      </w:r>
      <w:r w:rsidRPr="002C029A">
        <w:rPr>
          <w:i/>
          <w:iCs/>
          <w:lang w:val="en-GB"/>
        </w:rPr>
        <w:t>al.</w:t>
      </w:r>
      <w:r w:rsidRPr="002C029A">
        <w:rPr>
          <w:lang w:val="en-GB"/>
        </w:rPr>
        <w:t>,</w:t>
      </w:r>
      <w:r w:rsidRPr="002C029A">
        <w:rPr>
          <w:spacing w:val="-7"/>
          <w:lang w:val="en-GB"/>
        </w:rPr>
        <w:t xml:space="preserve"> </w:t>
      </w:r>
      <w:r w:rsidRPr="002C029A">
        <w:rPr>
          <w:lang w:val="en-GB"/>
        </w:rPr>
        <w:t>1990).</w:t>
      </w:r>
      <w:r w:rsidRPr="002C029A">
        <w:rPr>
          <w:spacing w:val="-7"/>
          <w:lang w:val="en-GB"/>
        </w:rPr>
        <w:t xml:space="preserve"> </w:t>
      </w:r>
      <w:r w:rsidR="003140DF">
        <w:rPr>
          <w:spacing w:val="-7"/>
          <w:lang w:val="en-GB"/>
        </w:rPr>
        <w:t>However</w:t>
      </w:r>
      <w:r w:rsidRPr="002C029A">
        <w:rPr>
          <w:lang w:val="en-GB"/>
        </w:rPr>
        <w:t>,</w:t>
      </w:r>
      <w:r w:rsidRPr="002C029A">
        <w:rPr>
          <w:spacing w:val="22"/>
          <w:lang w:val="en-GB"/>
        </w:rPr>
        <w:t xml:space="preserve"> </w:t>
      </w:r>
      <w:r w:rsidRPr="002C029A">
        <w:rPr>
          <w:lang w:val="en-GB"/>
        </w:rPr>
        <w:t>the</w:t>
      </w:r>
      <w:r w:rsidRPr="002C029A">
        <w:rPr>
          <w:spacing w:val="14"/>
          <w:lang w:val="en-GB"/>
        </w:rPr>
        <w:t xml:space="preserve"> </w:t>
      </w:r>
      <w:r w:rsidRPr="002C029A">
        <w:rPr>
          <w:lang w:val="en-GB"/>
        </w:rPr>
        <w:t>interpretation</w:t>
      </w:r>
      <w:r w:rsidRPr="002C029A">
        <w:rPr>
          <w:spacing w:val="14"/>
          <w:lang w:val="en-GB"/>
        </w:rPr>
        <w:t xml:space="preserve"> </w:t>
      </w:r>
      <w:r w:rsidRPr="002C029A">
        <w:rPr>
          <w:lang w:val="en-GB"/>
        </w:rPr>
        <w:t>of</w:t>
      </w:r>
      <w:r w:rsidRPr="002C029A">
        <w:rPr>
          <w:spacing w:val="14"/>
          <w:lang w:val="en-GB"/>
        </w:rPr>
        <w:t xml:space="preserve"> </w:t>
      </w:r>
      <w:r w:rsidRPr="002C029A">
        <w:rPr>
          <w:lang w:val="en-GB"/>
        </w:rPr>
        <w:t>these</w:t>
      </w:r>
      <w:r w:rsidRPr="002C029A">
        <w:rPr>
          <w:spacing w:val="14"/>
          <w:lang w:val="en-GB"/>
        </w:rPr>
        <w:t xml:space="preserve"> </w:t>
      </w:r>
      <w:r w:rsidRPr="002C029A">
        <w:rPr>
          <w:lang w:val="en-GB"/>
        </w:rPr>
        <w:t>results</w:t>
      </w:r>
      <w:r w:rsidRPr="002C029A">
        <w:rPr>
          <w:spacing w:val="14"/>
          <w:lang w:val="en-GB"/>
        </w:rPr>
        <w:t xml:space="preserve"> </w:t>
      </w:r>
      <w:r w:rsidRPr="002C029A">
        <w:rPr>
          <w:lang w:val="en-GB"/>
        </w:rPr>
        <w:t>may</w:t>
      </w:r>
      <w:r w:rsidRPr="002C029A">
        <w:rPr>
          <w:spacing w:val="14"/>
          <w:lang w:val="en-GB"/>
        </w:rPr>
        <w:t xml:space="preserve"> </w:t>
      </w:r>
      <w:r w:rsidRPr="002C029A">
        <w:rPr>
          <w:lang w:val="en-GB"/>
        </w:rPr>
        <w:t>be</w:t>
      </w:r>
      <w:r w:rsidRPr="002C029A">
        <w:rPr>
          <w:spacing w:val="13"/>
          <w:lang w:val="en-GB"/>
        </w:rPr>
        <w:t xml:space="preserve"> </w:t>
      </w:r>
      <w:r w:rsidRPr="002C029A">
        <w:rPr>
          <w:lang w:val="en-GB"/>
        </w:rPr>
        <w:t>biased</w:t>
      </w:r>
      <w:r w:rsidRPr="002C029A">
        <w:rPr>
          <w:spacing w:val="14"/>
          <w:lang w:val="en-GB"/>
        </w:rPr>
        <w:t xml:space="preserve"> </w:t>
      </w:r>
      <w:r w:rsidRPr="002C029A">
        <w:rPr>
          <w:lang w:val="en-GB"/>
        </w:rPr>
        <w:t>by</w:t>
      </w:r>
      <w:r w:rsidRPr="002C029A">
        <w:rPr>
          <w:spacing w:val="21"/>
          <w:w w:val="99"/>
          <w:lang w:val="en-GB"/>
        </w:rPr>
        <w:t xml:space="preserve"> </w:t>
      </w:r>
      <w:r w:rsidRPr="002C029A">
        <w:rPr>
          <w:lang w:val="en-GB"/>
        </w:rPr>
        <w:t>the</w:t>
      </w:r>
      <w:r w:rsidRPr="002C029A">
        <w:rPr>
          <w:spacing w:val="8"/>
          <w:lang w:val="en-GB"/>
        </w:rPr>
        <w:t xml:space="preserve"> </w:t>
      </w:r>
      <w:r w:rsidRPr="002C029A">
        <w:rPr>
          <w:lang w:val="en-GB"/>
        </w:rPr>
        <w:t>researcher</w:t>
      </w:r>
      <w:r w:rsidR="003140DF">
        <w:rPr>
          <w:lang w:val="en-GB"/>
        </w:rPr>
        <w:t>s'</w:t>
      </w:r>
      <w:r w:rsidRPr="002C029A">
        <w:rPr>
          <w:spacing w:val="9"/>
          <w:lang w:val="en-GB"/>
        </w:rPr>
        <w:t xml:space="preserve"> </w:t>
      </w:r>
      <w:r w:rsidRPr="002C029A">
        <w:rPr>
          <w:lang w:val="en-GB"/>
        </w:rPr>
        <w:t>capabilities,</w:t>
      </w:r>
      <w:r w:rsidRPr="002C029A">
        <w:rPr>
          <w:spacing w:val="15"/>
          <w:lang w:val="en-GB"/>
        </w:rPr>
        <w:t xml:space="preserve"> </w:t>
      </w:r>
      <w:r w:rsidRPr="002C029A">
        <w:rPr>
          <w:lang w:val="en-GB"/>
        </w:rPr>
        <w:t>by</w:t>
      </w:r>
      <w:r w:rsidRPr="002C029A">
        <w:rPr>
          <w:spacing w:val="9"/>
          <w:lang w:val="en-GB"/>
        </w:rPr>
        <w:t xml:space="preserve"> </w:t>
      </w:r>
      <w:r w:rsidRPr="002C029A">
        <w:rPr>
          <w:lang w:val="en-GB"/>
        </w:rPr>
        <w:t>the</w:t>
      </w:r>
      <w:r w:rsidRPr="002C029A">
        <w:rPr>
          <w:spacing w:val="9"/>
          <w:lang w:val="en-GB"/>
        </w:rPr>
        <w:t xml:space="preserve"> </w:t>
      </w:r>
      <w:r w:rsidRPr="002C029A">
        <w:rPr>
          <w:lang w:val="en-GB"/>
        </w:rPr>
        <w:t>sheer</w:t>
      </w:r>
      <w:r w:rsidRPr="002C029A">
        <w:rPr>
          <w:spacing w:val="8"/>
          <w:lang w:val="en-GB"/>
        </w:rPr>
        <w:t xml:space="preserve"> </w:t>
      </w:r>
      <w:r w:rsidRPr="002C029A">
        <w:rPr>
          <w:lang w:val="en-GB"/>
        </w:rPr>
        <w:t>size</w:t>
      </w:r>
      <w:r w:rsidRPr="002C029A">
        <w:rPr>
          <w:spacing w:val="9"/>
          <w:lang w:val="en-GB"/>
        </w:rPr>
        <w:t xml:space="preserve"> </w:t>
      </w:r>
      <w:r w:rsidRPr="002C029A">
        <w:rPr>
          <w:lang w:val="en-GB"/>
        </w:rPr>
        <w:t>and</w:t>
      </w:r>
      <w:r w:rsidRPr="002C029A">
        <w:rPr>
          <w:spacing w:val="9"/>
          <w:lang w:val="en-GB"/>
        </w:rPr>
        <w:t xml:space="preserve"> </w:t>
      </w:r>
      <w:r w:rsidRPr="002C029A">
        <w:rPr>
          <w:lang w:val="en-GB"/>
        </w:rPr>
        <w:t>heterogeneity</w:t>
      </w:r>
      <w:r w:rsidRPr="002C029A">
        <w:rPr>
          <w:spacing w:val="9"/>
          <w:lang w:val="en-GB"/>
        </w:rPr>
        <w:t xml:space="preserve"> </w:t>
      </w:r>
      <w:r w:rsidRPr="002C029A">
        <w:rPr>
          <w:lang w:val="en-GB"/>
        </w:rPr>
        <w:t>of</w:t>
      </w:r>
      <w:r w:rsidRPr="002C029A">
        <w:rPr>
          <w:w w:val="99"/>
          <w:lang w:val="en-GB"/>
        </w:rPr>
        <w:t xml:space="preserve"> </w:t>
      </w:r>
      <w:r w:rsidRPr="002C029A">
        <w:rPr>
          <w:lang w:val="en-GB"/>
        </w:rPr>
        <w:t>the</w:t>
      </w:r>
      <w:r w:rsidRPr="002C029A">
        <w:rPr>
          <w:spacing w:val="-1"/>
          <w:lang w:val="en-GB"/>
        </w:rPr>
        <w:t xml:space="preserve"> </w:t>
      </w:r>
      <w:r w:rsidRPr="002C029A">
        <w:rPr>
          <w:lang w:val="en-GB"/>
        </w:rPr>
        <w:t>sources,</w:t>
      </w:r>
      <w:r w:rsidRPr="002C029A">
        <w:rPr>
          <w:spacing w:val="1"/>
          <w:lang w:val="en-GB"/>
        </w:rPr>
        <w:t xml:space="preserve"> </w:t>
      </w:r>
      <w:r w:rsidRPr="002C029A">
        <w:rPr>
          <w:lang w:val="en-GB"/>
        </w:rPr>
        <w:t>or by</w:t>
      </w:r>
      <w:r w:rsidRPr="002C029A">
        <w:rPr>
          <w:spacing w:val="-1"/>
          <w:lang w:val="en-GB"/>
        </w:rPr>
        <w:t xml:space="preserve"> </w:t>
      </w:r>
      <w:r w:rsidRPr="002C029A">
        <w:rPr>
          <w:lang w:val="en-GB"/>
        </w:rPr>
        <w:t>technical</w:t>
      </w:r>
      <w:r w:rsidRPr="002C029A">
        <w:rPr>
          <w:spacing w:val="-1"/>
          <w:lang w:val="en-GB"/>
        </w:rPr>
        <w:t xml:space="preserve"> </w:t>
      </w:r>
      <w:r w:rsidRPr="002C029A">
        <w:rPr>
          <w:lang w:val="en-GB"/>
        </w:rPr>
        <w:t xml:space="preserve">limitations </w:t>
      </w:r>
      <w:r w:rsidRPr="002C029A">
        <w:rPr>
          <w:spacing w:val="-1"/>
          <w:lang w:val="en-GB"/>
        </w:rPr>
        <w:t>(Triplet</w:t>
      </w:r>
      <w:r w:rsidRPr="002C029A">
        <w:rPr>
          <w:lang w:val="en-GB"/>
        </w:rPr>
        <w:t xml:space="preserve"> and</w:t>
      </w:r>
      <w:r w:rsidRPr="002C029A">
        <w:rPr>
          <w:spacing w:val="22"/>
          <w:w w:val="99"/>
          <w:lang w:val="en-GB"/>
        </w:rPr>
        <w:t xml:space="preserve"> </w:t>
      </w:r>
      <w:r w:rsidRPr="002C029A">
        <w:rPr>
          <w:lang w:val="en-GB"/>
        </w:rPr>
        <w:t>Butler,</w:t>
      </w:r>
      <w:r w:rsidRPr="002C029A">
        <w:rPr>
          <w:spacing w:val="-10"/>
          <w:lang w:val="en-GB"/>
        </w:rPr>
        <w:t xml:space="preserve"> </w:t>
      </w:r>
      <w:r w:rsidRPr="002C029A">
        <w:rPr>
          <w:lang w:val="en-GB"/>
        </w:rPr>
        <w:t>2011).</w:t>
      </w:r>
    </w:p>
    <w:p w14:paraId="364879F1" w14:textId="571C9941" w:rsidR="00F20945" w:rsidRPr="002C029A" w:rsidRDefault="00F20945">
      <w:pPr>
        <w:pStyle w:val="Corpodetexto"/>
        <w:kinsoku w:val="0"/>
        <w:overflowPunct w:val="0"/>
        <w:spacing w:line="285" w:lineRule="auto"/>
        <w:ind w:left="2061" w:firstLine="239"/>
        <w:jc w:val="both"/>
        <w:rPr>
          <w:lang w:val="en-GB"/>
        </w:rPr>
      </w:pPr>
      <w:r w:rsidRPr="002C029A">
        <w:rPr>
          <w:lang w:val="en-GB"/>
        </w:rPr>
        <w:t>Ontology-based</w:t>
      </w:r>
      <w:r w:rsidRPr="002C029A">
        <w:rPr>
          <w:spacing w:val="27"/>
          <w:lang w:val="en-GB"/>
        </w:rPr>
        <w:t xml:space="preserve"> </w:t>
      </w:r>
      <w:r w:rsidRPr="002C029A">
        <w:rPr>
          <w:lang w:val="en-GB"/>
        </w:rPr>
        <w:t>data</w:t>
      </w:r>
      <w:r w:rsidRPr="002C029A">
        <w:rPr>
          <w:spacing w:val="27"/>
          <w:lang w:val="en-GB"/>
        </w:rPr>
        <w:t xml:space="preserve"> </w:t>
      </w:r>
      <w:r w:rsidRPr="002C029A">
        <w:rPr>
          <w:lang w:val="en-GB"/>
        </w:rPr>
        <w:t>access</w:t>
      </w:r>
      <w:r w:rsidRPr="002C029A">
        <w:rPr>
          <w:spacing w:val="28"/>
          <w:lang w:val="en-GB"/>
        </w:rPr>
        <w:t xml:space="preserve"> </w:t>
      </w:r>
      <w:r w:rsidRPr="002C029A">
        <w:rPr>
          <w:spacing w:val="-2"/>
          <w:lang w:val="en-GB"/>
        </w:rPr>
        <w:t>(OBDA)</w:t>
      </w:r>
      <w:r w:rsidRPr="002C029A">
        <w:rPr>
          <w:spacing w:val="27"/>
          <w:lang w:val="en-GB"/>
        </w:rPr>
        <w:t xml:space="preserve"> </w:t>
      </w:r>
      <w:r w:rsidRPr="002C029A">
        <w:rPr>
          <w:lang w:val="en-GB"/>
        </w:rPr>
        <w:t>(Poggi</w:t>
      </w:r>
      <w:r w:rsidRPr="002C029A">
        <w:rPr>
          <w:spacing w:val="28"/>
          <w:lang w:val="en-GB"/>
        </w:rPr>
        <w:t xml:space="preserve"> </w:t>
      </w:r>
      <w:r w:rsidRPr="002C029A">
        <w:rPr>
          <w:i/>
          <w:iCs/>
          <w:lang w:val="en-GB"/>
        </w:rPr>
        <w:t>et</w:t>
      </w:r>
      <w:r w:rsidRPr="002C029A">
        <w:rPr>
          <w:i/>
          <w:iCs/>
          <w:spacing w:val="27"/>
          <w:lang w:val="en-GB"/>
        </w:rPr>
        <w:t xml:space="preserve"> </w:t>
      </w:r>
      <w:r w:rsidRPr="002C029A">
        <w:rPr>
          <w:i/>
          <w:iCs/>
          <w:spacing w:val="-1"/>
          <w:lang w:val="en-GB"/>
        </w:rPr>
        <w:t>al.</w:t>
      </w:r>
      <w:r w:rsidRPr="002C029A">
        <w:rPr>
          <w:spacing w:val="-1"/>
          <w:lang w:val="en-GB"/>
        </w:rPr>
        <w:t>,</w:t>
      </w:r>
      <w:r w:rsidRPr="002C029A">
        <w:rPr>
          <w:spacing w:val="28"/>
          <w:lang w:val="en-GB"/>
        </w:rPr>
        <w:t xml:space="preserve"> </w:t>
      </w:r>
      <w:r w:rsidRPr="002C029A">
        <w:rPr>
          <w:lang w:val="en-GB"/>
        </w:rPr>
        <w:t>2008)</w:t>
      </w:r>
      <w:r w:rsidRPr="002C029A">
        <w:rPr>
          <w:spacing w:val="27"/>
          <w:lang w:val="en-GB"/>
        </w:rPr>
        <w:t xml:space="preserve"> </w:t>
      </w:r>
      <w:r w:rsidRPr="002C029A">
        <w:rPr>
          <w:lang w:val="en-GB"/>
        </w:rPr>
        <w:t>-related</w:t>
      </w:r>
      <w:r w:rsidRPr="002C029A">
        <w:rPr>
          <w:spacing w:val="28"/>
          <w:w w:val="99"/>
          <w:lang w:val="en-GB"/>
        </w:rPr>
        <w:t xml:space="preserve"> </w:t>
      </w:r>
      <w:r w:rsidRPr="002C029A">
        <w:rPr>
          <w:lang w:val="en-GB"/>
        </w:rPr>
        <w:t>applications</w:t>
      </w:r>
      <w:r w:rsidRPr="002C029A">
        <w:rPr>
          <w:spacing w:val="25"/>
          <w:lang w:val="en-GB"/>
        </w:rPr>
        <w:t xml:space="preserve"> </w:t>
      </w:r>
      <w:r w:rsidR="003140DF">
        <w:rPr>
          <w:lang w:val="en-GB"/>
        </w:rPr>
        <w:t xml:space="preserve">enhance </w:t>
      </w:r>
      <w:r w:rsidRPr="002C029A">
        <w:rPr>
          <w:lang w:val="en-GB"/>
        </w:rPr>
        <w:t>data</w:t>
      </w:r>
      <w:r w:rsidRPr="002C029A">
        <w:rPr>
          <w:spacing w:val="25"/>
          <w:lang w:val="en-GB"/>
        </w:rPr>
        <w:t xml:space="preserve"> </w:t>
      </w:r>
      <w:r w:rsidR="003140DF">
        <w:rPr>
          <w:spacing w:val="25"/>
          <w:lang w:val="en-GB"/>
        </w:rPr>
        <w:t xml:space="preserve">retrieval </w:t>
      </w:r>
      <w:r w:rsidR="003140DF">
        <w:rPr>
          <w:lang w:val="en-GB"/>
        </w:rPr>
        <w:t xml:space="preserve">by </w:t>
      </w:r>
      <w:r w:rsidRPr="002C029A">
        <w:rPr>
          <w:lang w:val="en-GB"/>
        </w:rPr>
        <w:t>ontologies,</w:t>
      </w:r>
      <w:r w:rsidRPr="002C029A">
        <w:rPr>
          <w:spacing w:val="25"/>
          <w:lang w:val="en-GB"/>
        </w:rPr>
        <w:t xml:space="preserve"> </w:t>
      </w:r>
      <w:r w:rsidR="003140DF">
        <w:rPr>
          <w:lang w:val="en-GB"/>
        </w:rPr>
        <w:t xml:space="preserve">which serve as </w:t>
      </w:r>
      <w:r w:rsidRPr="002C029A">
        <w:rPr>
          <w:lang w:val="en-GB"/>
        </w:rPr>
        <w:t>a</w:t>
      </w:r>
      <w:r w:rsidRPr="002C029A">
        <w:rPr>
          <w:spacing w:val="15"/>
          <w:lang w:val="en-GB"/>
        </w:rPr>
        <w:t xml:space="preserve"> </w:t>
      </w:r>
      <w:r w:rsidRPr="002C029A">
        <w:rPr>
          <w:lang w:val="en-GB"/>
        </w:rPr>
        <w:t>query</w:t>
      </w:r>
      <w:r w:rsidRPr="002C029A">
        <w:rPr>
          <w:spacing w:val="16"/>
          <w:lang w:val="en-GB"/>
        </w:rPr>
        <w:t xml:space="preserve"> </w:t>
      </w:r>
      <w:r w:rsidRPr="002C029A">
        <w:rPr>
          <w:spacing w:val="-2"/>
          <w:lang w:val="en-GB"/>
        </w:rPr>
        <w:t>vocabulary</w:t>
      </w:r>
      <w:r w:rsidR="003140DF">
        <w:rPr>
          <w:spacing w:val="-2"/>
          <w:lang w:val="en-GB"/>
        </w:rPr>
        <w:t xml:space="preserve">, e.g. within </w:t>
      </w:r>
      <w:r w:rsidRPr="002C029A">
        <w:rPr>
          <w:spacing w:val="-3"/>
          <w:lang w:val="en-GB"/>
        </w:rPr>
        <w:t xml:space="preserve">SPARQL </w:t>
      </w:r>
      <w:r w:rsidRPr="002C029A">
        <w:rPr>
          <w:lang w:val="en-GB"/>
        </w:rPr>
        <w:t>(Harris</w:t>
      </w:r>
      <w:r w:rsidRPr="002C029A">
        <w:rPr>
          <w:spacing w:val="-2"/>
          <w:lang w:val="en-GB"/>
        </w:rPr>
        <w:t xml:space="preserve"> </w:t>
      </w:r>
      <w:r w:rsidRPr="002C029A">
        <w:rPr>
          <w:lang w:val="en-GB"/>
        </w:rPr>
        <w:t>and</w:t>
      </w:r>
      <w:r w:rsidRPr="002C029A">
        <w:rPr>
          <w:spacing w:val="-3"/>
          <w:lang w:val="en-GB"/>
        </w:rPr>
        <w:t xml:space="preserve"> </w:t>
      </w:r>
      <w:r w:rsidRPr="002C029A">
        <w:rPr>
          <w:lang w:val="en-GB"/>
        </w:rPr>
        <w:t>Seaborne,</w:t>
      </w:r>
      <w:r w:rsidRPr="002C029A">
        <w:rPr>
          <w:spacing w:val="-2"/>
          <w:lang w:val="en-GB"/>
        </w:rPr>
        <w:t xml:space="preserve"> </w:t>
      </w:r>
      <w:r w:rsidRPr="002C029A">
        <w:rPr>
          <w:lang w:val="en-GB"/>
        </w:rPr>
        <w:t>2013)</w:t>
      </w:r>
      <w:r w:rsidRPr="002C029A">
        <w:rPr>
          <w:spacing w:val="-3"/>
          <w:lang w:val="en-GB"/>
        </w:rPr>
        <w:t xml:space="preserve"> </w:t>
      </w:r>
      <w:r w:rsidRPr="002C029A">
        <w:rPr>
          <w:lang w:val="en-GB"/>
        </w:rPr>
        <w:t>endpoints</w:t>
      </w:r>
      <w:r w:rsidR="003140DF">
        <w:rPr>
          <w:lang w:val="en-GB"/>
        </w:rPr>
        <w:t xml:space="preserve">. </w:t>
      </w:r>
      <w:r w:rsidRPr="002C029A">
        <w:rPr>
          <w:lang w:val="en-GB"/>
        </w:rPr>
        <w:t>Other</w:t>
      </w:r>
      <w:r w:rsidRPr="002C029A">
        <w:rPr>
          <w:spacing w:val="5"/>
          <w:lang w:val="en-GB"/>
        </w:rPr>
        <w:t xml:space="preserve"> </w:t>
      </w:r>
      <w:r w:rsidRPr="002C029A">
        <w:rPr>
          <w:lang w:val="en-GB"/>
        </w:rPr>
        <w:t>tools</w:t>
      </w:r>
      <w:r w:rsidRPr="002C029A">
        <w:rPr>
          <w:spacing w:val="5"/>
          <w:lang w:val="en-GB"/>
        </w:rPr>
        <w:t xml:space="preserve"> </w:t>
      </w:r>
      <w:r w:rsidRPr="002C029A">
        <w:rPr>
          <w:lang w:val="en-GB"/>
        </w:rPr>
        <w:t>rely</w:t>
      </w:r>
      <w:r w:rsidRPr="002C029A">
        <w:rPr>
          <w:spacing w:val="5"/>
          <w:lang w:val="en-GB"/>
        </w:rPr>
        <w:t xml:space="preserve"> </w:t>
      </w:r>
      <w:r w:rsidRPr="002C029A">
        <w:rPr>
          <w:lang w:val="en-GB"/>
        </w:rPr>
        <w:t>on</w:t>
      </w:r>
      <w:r w:rsidRPr="002C029A">
        <w:rPr>
          <w:spacing w:val="5"/>
          <w:lang w:val="en-GB"/>
        </w:rPr>
        <w:t xml:space="preserve"> </w:t>
      </w:r>
      <w:r w:rsidRPr="002C029A">
        <w:rPr>
          <w:lang w:val="en-GB"/>
        </w:rPr>
        <w:t>machine</w:t>
      </w:r>
      <w:r w:rsidRPr="002C029A">
        <w:rPr>
          <w:spacing w:val="-12"/>
          <w:lang w:val="en-GB"/>
        </w:rPr>
        <w:t xml:space="preserve"> </w:t>
      </w:r>
      <w:r w:rsidRPr="002C029A">
        <w:rPr>
          <w:lang w:val="en-GB"/>
        </w:rPr>
        <w:t>learning</w:t>
      </w:r>
      <w:r w:rsidRPr="002C029A">
        <w:rPr>
          <w:spacing w:val="-11"/>
          <w:lang w:val="en-GB"/>
        </w:rPr>
        <w:t xml:space="preserve"> </w:t>
      </w:r>
      <w:r w:rsidRPr="002C029A">
        <w:rPr>
          <w:lang w:val="en-GB"/>
        </w:rPr>
        <w:t>to</w:t>
      </w:r>
      <w:r w:rsidRPr="002C029A">
        <w:rPr>
          <w:spacing w:val="-12"/>
          <w:lang w:val="en-GB"/>
        </w:rPr>
        <w:t xml:space="preserve"> </w:t>
      </w:r>
      <w:r w:rsidRPr="002C029A">
        <w:rPr>
          <w:lang w:val="en-GB"/>
        </w:rPr>
        <w:t>interpret</w:t>
      </w:r>
      <w:r w:rsidRPr="002C029A">
        <w:rPr>
          <w:spacing w:val="-11"/>
          <w:lang w:val="en-GB"/>
        </w:rPr>
        <w:t xml:space="preserve"> </w:t>
      </w:r>
      <w:r w:rsidRPr="002C029A">
        <w:rPr>
          <w:lang w:val="en-GB"/>
        </w:rPr>
        <w:t>databases</w:t>
      </w:r>
      <w:r w:rsidRPr="002C029A">
        <w:rPr>
          <w:spacing w:val="-12"/>
          <w:lang w:val="en-GB"/>
        </w:rPr>
        <w:t xml:space="preserve"> </w:t>
      </w:r>
      <w:r w:rsidRPr="002C029A">
        <w:rPr>
          <w:lang w:val="en-GB"/>
        </w:rPr>
        <w:t>according</w:t>
      </w:r>
      <w:r w:rsidRPr="002C029A">
        <w:rPr>
          <w:spacing w:val="-11"/>
          <w:lang w:val="en-GB"/>
        </w:rPr>
        <w:t xml:space="preserve"> </w:t>
      </w:r>
      <w:r w:rsidRPr="002C029A">
        <w:rPr>
          <w:lang w:val="en-GB"/>
        </w:rPr>
        <w:t>to</w:t>
      </w:r>
      <w:r w:rsidRPr="002C029A">
        <w:rPr>
          <w:spacing w:val="-11"/>
          <w:lang w:val="en-GB"/>
        </w:rPr>
        <w:t xml:space="preserve"> </w:t>
      </w:r>
      <w:r w:rsidRPr="002C029A">
        <w:rPr>
          <w:lang w:val="en-GB"/>
        </w:rPr>
        <w:t>an</w:t>
      </w:r>
      <w:r w:rsidRPr="002C029A">
        <w:rPr>
          <w:spacing w:val="-12"/>
          <w:lang w:val="en-GB"/>
        </w:rPr>
        <w:t xml:space="preserve"> </w:t>
      </w:r>
      <w:r w:rsidRPr="002C029A">
        <w:rPr>
          <w:lang w:val="en-GB"/>
        </w:rPr>
        <w:t>ontological</w:t>
      </w:r>
      <w:r w:rsidRPr="002C029A">
        <w:rPr>
          <w:spacing w:val="-11"/>
          <w:lang w:val="en-GB"/>
        </w:rPr>
        <w:t xml:space="preserve"> </w:t>
      </w:r>
      <w:r w:rsidRPr="002C029A">
        <w:rPr>
          <w:lang w:val="en-GB"/>
        </w:rPr>
        <w:t>background</w:t>
      </w:r>
      <w:r w:rsidRPr="002C029A">
        <w:rPr>
          <w:w w:val="99"/>
          <w:lang w:val="en-GB"/>
        </w:rPr>
        <w:t xml:space="preserve"> </w:t>
      </w:r>
      <w:r w:rsidRPr="002C029A">
        <w:rPr>
          <w:spacing w:val="-1"/>
          <w:lang w:val="en-GB"/>
        </w:rPr>
        <w:t>(</w:t>
      </w:r>
      <w:proofErr w:type="spellStart"/>
      <w:r w:rsidRPr="002C029A">
        <w:rPr>
          <w:spacing w:val="-1"/>
          <w:lang w:val="en-GB"/>
        </w:rPr>
        <w:t>Fanizzi</w:t>
      </w:r>
      <w:proofErr w:type="spellEnd"/>
      <w:r w:rsidRPr="002C029A">
        <w:rPr>
          <w:spacing w:val="-6"/>
          <w:lang w:val="en-GB"/>
        </w:rPr>
        <w:t xml:space="preserve"> </w:t>
      </w:r>
      <w:r w:rsidRPr="002C029A">
        <w:rPr>
          <w:i/>
          <w:iCs/>
          <w:lang w:val="en-GB"/>
        </w:rPr>
        <w:t>et</w:t>
      </w:r>
      <w:r w:rsidRPr="002C029A">
        <w:rPr>
          <w:i/>
          <w:iCs/>
          <w:spacing w:val="-6"/>
          <w:lang w:val="en-GB"/>
        </w:rPr>
        <w:t xml:space="preserve"> </w:t>
      </w:r>
      <w:r w:rsidRPr="002C029A">
        <w:rPr>
          <w:i/>
          <w:iCs/>
          <w:lang w:val="en-GB"/>
        </w:rPr>
        <w:t>al.</w:t>
      </w:r>
      <w:r w:rsidRPr="002C029A">
        <w:rPr>
          <w:lang w:val="en-GB"/>
        </w:rPr>
        <w:t>,</w:t>
      </w:r>
      <w:r w:rsidRPr="002C029A">
        <w:rPr>
          <w:spacing w:val="-5"/>
          <w:lang w:val="en-GB"/>
        </w:rPr>
        <w:t xml:space="preserve"> </w:t>
      </w:r>
      <w:r w:rsidRPr="002C029A">
        <w:rPr>
          <w:lang w:val="en-GB"/>
        </w:rPr>
        <w:t>2008;</w:t>
      </w:r>
      <w:r w:rsidRPr="002C029A">
        <w:rPr>
          <w:spacing w:val="-6"/>
          <w:lang w:val="en-GB"/>
        </w:rPr>
        <w:t xml:space="preserve"> </w:t>
      </w:r>
      <w:r w:rsidRPr="002C029A">
        <w:rPr>
          <w:lang w:val="en-GB"/>
        </w:rPr>
        <w:t>Lehmann,</w:t>
      </w:r>
      <w:r w:rsidRPr="002C029A">
        <w:rPr>
          <w:spacing w:val="-5"/>
          <w:lang w:val="en-GB"/>
        </w:rPr>
        <w:t xml:space="preserve"> </w:t>
      </w:r>
      <w:r w:rsidRPr="002C029A">
        <w:rPr>
          <w:lang w:val="en-GB"/>
        </w:rPr>
        <w:t>2009).</w:t>
      </w:r>
    </w:p>
    <w:p w14:paraId="157AF3E3" w14:textId="3CA1047D" w:rsidR="00F20945" w:rsidRPr="002C029A" w:rsidRDefault="00F20945">
      <w:pPr>
        <w:pStyle w:val="Corpodetexto"/>
        <w:kinsoku w:val="0"/>
        <w:overflowPunct w:val="0"/>
        <w:spacing w:line="285" w:lineRule="auto"/>
        <w:ind w:left="2061" w:firstLine="239"/>
        <w:jc w:val="both"/>
        <w:rPr>
          <w:lang w:val="en-GB"/>
        </w:rPr>
      </w:pPr>
      <w:r w:rsidRPr="002C029A">
        <w:rPr>
          <w:lang w:val="en-GB"/>
        </w:rPr>
        <w:t>Such</w:t>
      </w:r>
      <w:r w:rsidRPr="002C029A">
        <w:rPr>
          <w:spacing w:val="14"/>
          <w:lang w:val="en-GB"/>
        </w:rPr>
        <w:t xml:space="preserve"> </w:t>
      </w:r>
      <w:r w:rsidRPr="002C029A">
        <w:rPr>
          <w:lang w:val="en-GB"/>
        </w:rPr>
        <w:t>approaches</w:t>
      </w:r>
      <w:r w:rsidRPr="002C029A">
        <w:rPr>
          <w:spacing w:val="14"/>
          <w:lang w:val="en-GB"/>
        </w:rPr>
        <w:t xml:space="preserve"> </w:t>
      </w:r>
      <w:r w:rsidRPr="002C029A">
        <w:rPr>
          <w:lang w:val="en-GB"/>
        </w:rPr>
        <w:t>are</w:t>
      </w:r>
      <w:r w:rsidRPr="002C029A">
        <w:rPr>
          <w:spacing w:val="15"/>
          <w:lang w:val="en-GB"/>
        </w:rPr>
        <w:t xml:space="preserve"> </w:t>
      </w:r>
      <w:r w:rsidRPr="002C029A">
        <w:rPr>
          <w:lang w:val="en-GB"/>
        </w:rPr>
        <w:t>limited</w:t>
      </w:r>
      <w:r w:rsidRPr="002C029A">
        <w:rPr>
          <w:spacing w:val="14"/>
          <w:lang w:val="en-GB"/>
        </w:rPr>
        <w:t xml:space="preserve"> </w:t>
      </w:r>
      <w:r w:rsidRPr="002C029A">
        <w:rPr>
          <w:lang w:val="en-GB"/>
        </w:rPr>
        <w:t>by</w:t>
      </w:r>
      <w:r w:rsidRPr="002C029A">
        <w:rPr>
          <w:spacing w:val="15"/>
          <w:lang w:val="en-GB"/>
        </w:rPr>
        <w:t xml:space="preserve"> </w:t>
      </w:r>
      <w:r w:rsidRPr="002C029A">
        <w:rPr>
          <w:lang w:val="en-GB"/>
        </w:rPr>
        <w:t>the</w:t>
      </w:r>
      <w:r w:rsidRPr="002C029A">
        <w:rPr>
          <w:spacing w:val="14"/>
          <w:lang w:val="en-GB"/>
        </w:rPr>
        <w:t xml:space="preserve"> </w:t>
      </w:r>
      <w:r w:rsidRPr="002C029A">
        <w:rPr>
          <w:lang w:val="en-GB"/>
        </w:rPr>
        <w:t>need</w:t>
      </w:r>
      <w:r w:rsidRPr="002C029A">
        <w:rPr>
          <w:spacing w:val="15"/>
          <w:lang w:val="en-GB"/>
        </w:rPr>
        <w:t xml:space="preserve"> </w:t>
      </w:r>
      <w:r w:rsidRPr="002C029A">
        <w:rPr>
          <w:lang w:val="en-GB"/>
        </w:rPr>
        <w:t>for</w:t>
      </w:r>
      <w:r w:rsidRPr="002C029A">
        <w:rPr>
          <w:spacing w:val="14"/>
          <w:lang w:val="en-GB"/>
        </w:rPr>
        <w:t xml:space="preserve"> </w:t>
      </w:r>
      <w:r w:rsidRPr="002C029A">
        <w:rPr>
          <w:lang w:val="en-GB"/>
        </w:rPr>
        <w:t>user</w:t>
      </w:r>
      <w:r w:rsidRPr="002C029A">
        <w:rPr>
          <w:spacing w:val="15"/>
          <w:lang w:val="en-GB"/>
        </w:rPr>
        <w:t xml:space="preserve"> </w:t>
      </w:r>
      <w:r w:rsidRPr="002C029A">
        <w:rPr>
          <w:spacing w:val="-1"/>
          <w:lang w:val="en-GB"/>
        </w:rPr>
        <w:t>intervention,</w:t>
      </w:r>
      <w:r w:rsidRPr="002C029A">
        <w:rPr>
          <w:spacing w:val="24"/>
          <w:lang w:val="en-GB"/>
        </w:rPr>
        <w:t xml:space="preserve"> </w:t>
      </w:r>
      <w:r w:rsidRPr="002C029A">
        <w:rPr>
          <w:lang w:val="en-GB"/>
        </w:rPr>
        <w:t>e.g.</w:t>
      </w:r>
      <w:r w:rsidRPr="002C029A">
        <w:rPr>
          <w:spacing w:val="21"/>
          <w:w w:val="99"/>
          <w:lang w:val="en-GB"/>
        </w:rPr>
        <w:t xml:space="preserve"> </w:t>
      </w:r>
      <w:r w:rsidRPr="002C029A">
        <w:rPr>
          <w:lang w:val="en-GB"/>
        </w:rPr>
        <w:t>the</w:t>
      </w:r>
      <w:r w:rsidRPr="002C029A">
        <w:rPr>
          <w:spacing w:val="1"/>
          <w:lang w:val="en-GB"/>
        </w:rPr>
        <w:t xml:space="preserve"> </w:t>
      </w:r>
      <w:r w:rsidRPr="002C029A">
        <w:rPr>
          <w:lang w:val="en-GB"/>
        </w:rPr>
        <w:t>manual</w:t>
      </w:r>
      <w:r w:rsidRPr="002C029A">
        <w:rPr>
          <w:spacing w:val="1"/>
          <w:lang w:val="en-GB"/>
        </w:rPr>
        <w:t xml:space="preserve"> </w:t>
      </w:r>
      <w:r w:rsidRPr="002C029A">
        <w:rPr>
          <w:lang w:val="en-GB"/>
        </w:rPr>
        <w:t>interpretation</w:t>
      </w:r>
      <w:r w:rsidRPr="002C029A">
        <w:rPr>
          <w:spacing w:val="1"/>
          <w:lang w:val="en-GB"/>
        </w:rPr>
        <w:t xml:space="preserve"> </w:t>
      </w:r>
      <w:r w:rsidRPr="002C029A">
        <w:rPr>
          <w:lang w:val="en-GB"/>
        </w:rPr>
        <w:t>of</w:t>
      </w:r>
      <w:r w:rsidRPr="002C029A">
        <w:rPr>
          <w:spacing w:val="2"/>
          <w:lang w:val="en-GB"/>
        </w:rPr>
        <w:t xml:space="preserve"> </w:t>
      </w:r>
      <w:r w:rsidRPr="002C029A">
        <w:rPr>
          <w:lang w:val="en-GB"/>
        </w:rPr>
        <w:t>the</w:t>
      </w:r>
      <w:r w:rsidRPr="002C029A">
        <w:rPr>
          <w:spacing w:val="1"/>
          <w:lang w:val="en-GB"/>
        </w:rPr>
        <w:t xml:space="preserve"> </w:t>
      </w:r>
      <w:r w:rsidRPr="002C029A">
        <w:rPr>
          <w:lang w:val="en-GB"/>
        </w:rPr>
        <w:t>final</w:t>
      </w:r>
      <w:ins w:id="78" w:author="schulz" w:date="2016-01-10T18:07:00Z">
        <w:r w:rsidR="003140DF">
          <w:rPr>
            <w:lang w:val="en-GB"/>
          </w:rPr>
          <w:t>ly</w:t>
        </w:r>
      </w:ins>
      <w:r w:rsidRPr="002C029A">
        <w:rPr>
          <w:spacing w:val="1"/>
          <w:lang w:val="en-GB"/>
        </w:rPr>
        <w:t xml:space="preserve"> </w:t>
      </w:r>
      <w:r w:rsidRPr="002C029A">
        <w:rPr>
          <w:spacing w:val="-1"/>
          <w:lang w:val="en-GB"/>
        </w:rPr>
        <w:t>retrieved</w:t>
      </w:r>
      <w:r w:rsidRPr="002C029A">
        <w:rPr>
          <w:spacing w:val="2"/>
          <w:lang w:val="en-GB"/>
        </w:rPr>
        <w:t xml:space="preserve"> </w:t>
      </w:r>
      <w:r w:rsidRPr="002C029A">
        <w:rPr>
          <w:lang w:val="en-GB"/>
        </w:rPr>
        <w:t>content,</w:t>
      </w:r>
      <w:r w:rsidRPr="002C029A">
        <w:rPr>
          <w:spacing w:val="3"/>
          <w:lang w:val="en-GB"/>
        </w:rPr>
        <w:t xml:space="preserve"> </w:t>
      </w:r>
      <w:r w:rsidRPr="002C029A">
        <w:rPr>
          <w:lang w:val="en-GB"/>
        </w:rPr>
        <w:t>and</w:t>
      </w:r>
      <w:r w:rsidRPr="002C029A">
        <w:rPr>
          <w:spacing w:val="2"/>
          <w:lang w:val="en-GB"/>
        </w:rPr>
        <w:t xml:space="preserve"> </w:t>
      </w:r>
      <w:r w:rsidRPr="002C029A">
        <w:rPr>
          <w:lang w:val="en-GB"/>
        </w:rPr>
        <w:t>the</w:t>
      </w:r>
      <w:r w:rsidRPr="002C029A">
        <w:rPr>
          <w:spacing w:val="1"/>
          <w:lang w:val="en-GB"/>
        </w:rPr>
        <w:t xml:space="preserve"> </w:t>
      </w:r>
      <w:r w:rsidRPr="002C029A">
        <w:rPr>
          <w:lang w:val="en-GB"/>
        </w:rPr>
        <w:t>ontology</w:t>
      </w:r>
      <w:r w:rsidRPr="002C029A">
        <w:rPr>
          <w:spacing w:val="23"/>
          <w:w w:val="99"/>
          <w:lang w:val="en-GB"/>
        </w:rPr>
        <w:t xml:space="preserve"> </w:t>
      </w:r>
      <w:r w:rsidRPr="002C029A">
        <w:rPr>
          <w:lang w:val="en-GB"/>
        </w:rPr>
        <w:t>population</w:t>
      </w:r>
      <w:r w:rsidRPr="002C029A">
        <w:rPr>
          <w:spacing w:val="-21"/>
          <w:lang w:val="en-GB"/>
        </w:rPr>
        <w:t xml:space="preserve"> </w:t>
      </w:r>
      <w:r w:rsidRPr="002C029A">
        <w:rPr>
          <w:lang w:val="en-GB"/>
        </w:rPr>
        <w:t>with</w:t>
      </w:r>
      <w:r w:rsidRPr="002C029A">
        <w:rPr>
          <w:spacing w:val="-21"/>
          <w:lang w:val="en-GB"/>
        </w:rPr>
        <w:t xml:space="preserve"> </w:t>
      </w:r>
      <w:r w:rsidRPr="002C029A">
        <w:rPr>
          <w:lang w:val="en-GB"/>
        </w:rPr>
        <w:t>data.</w:t>
      </w:r>
      <w:r w:rsidRPr="002C029A">
        <w:rPr>
          <w:spacing w:val="-16"/>
          <w:lang w:val="en-GB"/>
        </w:rPr>
        <w:t xml:space="preserve"> </w:t>
      </w:r>
      <w:ins w:id="79" w:author="schulz" w:date="2016-01-10T18:08:00Z">
        <w:r w:rsidR="003140DF">
          <w:rPr>
            <w:lang w:val="en-GB"/>
          </w:rPr>
          <w:t xml:space="preserve">Commonly, they represent </w:t>
        </w:r>
      </w:ins>
      <w:r w:rsidRPr="002C029A">
        <w:rPr>
          <w:lang w:val="en-GB"/>
        </w:rPr>
        <w:t>all</w:t>
      </w:r>
      <w:r w:rsidRPr="002C029A">
        <w:rPr>
          <w:spacing w:val="-20"/>
          <w:lang w:val="en-GB"/>
        </w:rPr>
        <w:t xml:space="preserve"> </w:t>
      </w:r>
      <w:r w:rsidRPr="002C029A">
        <w:rPr>
          <w:lang w:val="en-GB"/>
        </w:rPr>
        <w:t>data</w:t>
      </w:r>
      <w:r w:rsidRPr="002C029A">
        <w:rPr>
          <w:spacing w:val="-21"/>
          <w:lang w:val="en-GB"/>
        </w:rPr>
        <w:t xml:space="preserve"> </w:t>
      </w:r>
      <w:r w:rsidRPr="002C029A">
        <w:rPr>
          <w:lang w:val="en-GB"/>
        </w:rPr>
        <w:t>entities</w:t>
      </w:r>
      <w:r w:rsidRPr="002C029A">
        <w:rPr>
          <w:w w:val="99"/>
          <w:lang w:val="en-GB"/>
        </w:rPr>
        <w:t xml:space="preserve"> </w:t>
      </w:r>
      <w:r w:rsidRPr="002C029A">
        <w:rPr>
          <w:lang w:val="en-GB"/>
        </w:rPr>
        <w:t xml:space="preserve">as </w:t>
      </w:r>
      <w:r w:rsidRPr="002C029A">
        <w:rPr>
          <w:spacing w:val="-1"/>
          <w:lang w:val="en-GB"/>
        </w:rPr>
        <w:t>individuals</w:t>
      </w:r>
      <w:r w:rsidRPr="002C029A">
        <w:rPr>
          <w:spacing w:val="1"/>
          <w:lang w:val="en-GB"/>
        </w:rPr>
        <w:t xml:space="preserve"> </w:t>
      </w:r>
      <w:r w:rsidRPr="002C029A">
        <w:rPr>
          <w:lang w:val="en-GB"/>
        </w:rPr>
        <w:t>(</w:t>
      </w:r>
      <w:proofErr w:type="spellStart"/>
      <w:r w:rsidRPr="002C029A">
        <w:rPr>
          <w:lang w:val="en-GB"/>
        </w:rPr>
        <w:t>ABox</w:t>
      </w:r>
      <w:proofErr w:type="spellEnd"/>
      <w:r w:rsidRPr="002C029A">
        <w:rPr>
          <w:lang w:val="en-GB"/>
        </w:rPr>
        <w:t xml:space="preserve"> elements),</w:t>
      </w:r>
      <w:r w:rsidRPr="002C029A">
        <w:rPr>
          <w:spacing w:val="4"/>
          <w:lang w:val="en-GB"/>
        </w:rPr>
        <w:t xml:space="preserve"> </w:t>
      </w:r>
      <w:r w:rsidRPr="002C029A">
        <w:rPr>
          <w:lang w:val="en-GB"/>
        </w:rPr>
        <w:t>which</w:t>
      </w:r>
      <w:r w:rsidRPr="002C029A">
        <w:rPr>
          <w:spacing w:val="1"/>
          <w:lang w:val="en-GB"/>
        </w:rPr>
        <w:t xml:space="preserve"> </w:t>
      </w:r>
      <w:r w:rsidRPr="002C029A">
        <w:rPr>
          <w:lang w:val="en-GB"/>
        </w:rPr>
        <w:t>entails</w:t>
      </w:r>
      <w:r w:rsidRPr="002C029A">
        <w:rPr>
          <w:spacing w:val="5"/>
          <w:lang w:val="en-GB"/>
        </w:rPr>
        <w:t xml:space="preserve"> </w:t>
      </w:r>
      <w:r w:rsidRPr="002C029A">
        <w:rPr>
          <w:lang w:val="en-GB"/>
        </w:rPr>
        <w:t>high</w:t>
      </w:r>
      <w:r w:rsidRPr="002C029A">
        <w:rPr>
          <w:spacing w:val="5"/>
          <w:lang w:val="en-GB"/>
        </w:rPr>
        <w:t xml:space="preserve"> </w:t>
      </w:r>
      <w:r w:rsidRPr="002C029A">
        <w:rPr>
          <w:lang w:val="en-GB"/>
        </w:rPr>
        <w:t>processing</w:t>
      </w:r>
      <w:r w:rsidRPr="002C029A">
        <w:rPr>
          <w:spacing w:val="5"/>
          <w:lang w:val="en-GB"/>
        </w:rPr>
        <w:t xml:space="preserve"> </w:t>
      </w:r>
      <w:r w:rsidRPr="002C029A">
        <w:rPr>
          <w:lang w:val="en-GB"/>
        </w:rPr>
        <w:t>cost</w:t>
      </w:r>
      <w:r w:rsidRPr="002C029A">
        <w:rPr>
          <w:spacing w:val="5"/>
          <w:lang w:val="en-GB"/>
        </w:rPr>
        <w:t xml:space="preserve"> </w:t>
      </w:r>
      <w:r w:rsidRPr="002C029A">
        <w:rPr>
          <w:lang w:val="en-GB"/>
        </w:rPr>
        <w:t>(</w:t>
      </w:r>
      <w:proofErr w:type="spellStart"/>
      <w:r w:rsidRPr="002C029A">
        <w:rPr>
          <w:lang w:val="en-GB"/>
        </w:rPr>
        <w:t>Hustadt</w:t>
      </w:r>
      <w:proofErr w:type="spellEnd"/>
      <w:r w:rsidRPr="002C029A">
        <w:rPr>
          <w:w w:val="99"/>
          <w:lang w:val="en-GB"/>
        </w:rPr>
        <w:t xml:space="preserve"> </w:t>
      </w:r>
      <w:r w:rsidRPr="002C029A">
        <w:rPr>
          <w:i/>
          <w:iCs/>
          <w:lang w:val="en-GB"/>
        </w:rPr>
        <w:t>et</w:t>
      </w:r>
      <w:r w:rsidRPr="002C029A">
        <w:rPr>
          <w:i/>
          <w:iCs/>
          <w:spacing w:val="-5"/>
          <w:lang w:val="en-GB"/>
        </w:rPr>
        <w:t xml:space="preserve"> </w:t>
      </w:r>
      <w:r w:rsidRPr="002C029A">
        <w:rPr>
          <w:i/>
          <w:iCs/>
          <w:lang w:val="en-GB"/>
        </w:rPr>
        <w:t>al.</w:t>
      </w:r>
      <w:r w:rsidRPr="002C029A">
        <w:rPr>
          <w:lang w:val="en-GB"/>
        </w:rPr>
        <w:t>,</w:t>
      </w:r>
      <w:r w:rsidRPr="002C029A">
        <w:rPr>
          <w:spacing w:val="-5"/>
          <w:lang w:val="en-GB"/>
        </w:rPr>
        <w:t xml:space="preserve"> </w:t>
      </w:r>
      <w:r w:rsidRPr="002C029A">
        <w:rPr>
          <w:lang w:val="en-GB"/>
        </w:rPr>
        <w:t>2005).</w:t>
      </w:r>
    </w:p>
    <w:p w14:paraId="28EAFD12" w14:textId="0D08FB10" w:rsidR="00F20945" w:rsidRPr="002C029A" w:rsidRDefault="00F20945">
      <w:pPr>
        <w:pStyle w:val="Corpodetexto"/>
        <w:kinsoku w:val="0"/>
        <w:overflowPunct w:val="0"/>
        <w:spacing w:before="101" w:line="285" w:lineRule="auto"/>
        <w:ind w:right="2105" w:firstLine="239"/>
        <w:jc w:val="both"/>
        <w:rPr>
          <w:lang w:val="en-GB"/>
        </w:rPr>
      </w:pPr>
      <w:r w:rsidRPr="002C029A">
        <w:rPr>
          <w:sz w:val="24"/>
          <w:szCs w:val="24"/>
          <w:lang w:val="en-GB"/>
        </w:rPr>
        <w:br w:type="column"/>
      </w:r>
      <w:r w:rsidRPr="002C029A">
        <w:rPr>
          <w:lang w:val="en-GB"/>
        </w:rPr>
        <w:lastRenderedPageBreak/>
        <w:t>The</w:t>
      </w:r>
      <w:r w:rsidRPr="002C029A">
        <w:rPr>
          <w:spacing w:val="17"/>
          <w:lang w:val="en-GB"/>
        </w:rPr>
        <w:t xml:space="preserve"> </w:t>
      </w:r>
      <w:r w:rsidRPr="002C029A">
        <w:rPr>
          <w:lang w:val="en-GB"/>
        </w:rPr>
        <w:t>current</w:t>
      </w:r>
      <w:r w:rsidRPr="002C029A">
        <w:rPr>
          <w:spacing w:val="18"/>
          <w:lang w:val="en-GB"/>
        </w:rPr>
        <w:t xml:space="preserve"> </w:t>
      </w:r>
      <w:r w:rsidRPr="002C029A">
        <w:rPr>
          <w:lang w:val="en-GB"/>
        </w:rPr>
        <w:t>situation</w:t>
      </w:r>
      <w:r w:rsidRPr="002C029A">
        <w:rPr>
          <w:spacing w:val="18"/>
          <w:lang w:val="en-GB"/>
        </w:rPr>
        <w:t xml:space="preserve"> </w:t>
      </w:r>
      <w:r w:rsidRPr="002C029A">
        <w:rPr>
          <w:lang w:val="en-GB"/>
        </w:rPr>
        <w:t>is</w:t>
      </w:r>
      <w:r w:rsidRPr="002C029A">
        <w:rPr>
          <w:spacing w:val="18"/>
          <w:lang w:val="en-GB"/>
        </w:rPr>
        <w:t xml:space="preserve"> </w:t>
      </w:r>
      <w:r w:rsidRPr="002C029A">
        <w:rPr>
          <w:lang w:val="en-GB"/>
        </w:rPr>
        <w:t>characterized</w:t>
      </w:r>
      <w:r w:rsidRPr="002C029A">
        <w:rPr>
          <w:spacing w:val="18"/>
          <w:lang w:val="en-GB"/>
        </w:rPr>
        <w:t xml:space="preserve"> </w:t>
      </w:r>
      <w:r w:rsidRPr="002C029A">
        <w:rPr>
          <w:lang w:val="en-GB"/>
        </w:rPr>
        <w:t>by</w:t>
      </w:r>
      <w:r w:rsidRPr="002C029A">
        <w:rPr>
          <w:spacing w:val="18"/>
          <w:lang w:val="en-GB"/>
        </w:rPr>
        <w:t xml:space="preserve"> </w:t>
      </w:r>
      <w:r w:rsidRPr="002C029A">
        <w:rPr>
          <w:lang w:val="en-GB"/>
        </w:rPr>
        <w:t>a</w:t>
      </w:r>
      <w:r w:rsidRPr="002C029A">
        <w:rPr>
          <w:spacing w:val="18"/>
          <w:lang w:val="en-GB"/>
        </w:rPr>
        <w:t xml:space="preserve"> </w:t>
      </w:r>
      <w:r w:rsidRPr="002C029A">
        <w:rPr>
          <w:lang w:val="en-GB"/>
        </w:rPr>
        <w:t>continuous</w:t>
      </w:r>
      <w:r w:rsidRPr="002C029A">
        <w:rPr>
          <w:spacing w:val="18"/>
          <w:lang w:val="en-GB"/>
        </w:rPr>
        <w:t xml:space="preserve"> </w:t>
      </w:r>
      <w:r w:rsidRPr="002C029A">
        <w:rPr>
          <w:spacing w:val="-1"/>
          <w:lang w:val="en-GB"/>
        </w:rPr>
        <w:t>evolution</w:t>
      </w:r>
      <w:r w:rsidRPr="002C029A">
        <w:rPr>
          <w:spacing w:val="18"/>
          <w:lang w:val="en-GB"/>
        </w:rPr>
        <w:t xml:space="preserve"> </w:t>
      </w:r>
      <w:r w:rsidRPr="002C029A">
        <w:rPr>
          <w:lang w:val="en-GB"/>
        </w:rPr>
        <w:t>of</w:t>
      </w:r>
      <w:r w:rsidRPr="002C029A">
        <w:rPr>
          <w:spacing w:val="22"/>
          <w:w w:val="99"/>
          <w:lang w:val="en-GB"/>
        </w:rPr>
        <w:t xml:space="preserve"> </w:t>
      </w:r>
      <w:r w:rsidRPr="002C029A">
        <w:rPr>
          <w:lang w:val="en-GB"/>
        </w:rPr>
        <w:t>high-quality</w:t>
      </w:r>
      <w:r w:rsidRPr="002C029A">
        <w:rPr>
          <w:spacing w:val="1"/>
          <w:lang w:val="en-GB"/>
        </w:rPr>
        <w:t xml:space="preserve"> </w:t>
      </w:r>
      <w:r w:rsidRPr="002C029A">
        <w:rPr>
          <w:lang w:val="en-GB"/>
        </w:rPr>
        <w:t>structured</w:t>
      </w:r>
      <w:r w:rsidRPr="002C029A">
        <w:rPr>
          <w:spacing w:val="1"/>
          <w:lang w:val="en-GB"/>
        </w:rPr>
        <w:t xml:space="preserve"> </w:t>
      </w:r>
      <w:r w:rsidRPr="002C029A">
        <w:rPr>
          <w:spacing w:val="-1"/>
          <w:lang w:val="en-GB"/>
        </w:rPr>
        <w:t>knowledge</w:t>
      </w:r>
      <w:r w:rsidRPr="002C029A">
        <w:rPr>
          <w:spacing w:val="2"/>
          <w:lang w:val="en-GB"/>
        </w:rPr>
        <w:t xml:space="preserve"> </w:t>
      </w:r>
      <w:r w:rsidRPr="002C029A">
        <w:rPr>
          <w:lang w:val="en-GB"/>
        </w:rPr>
        <w:t>resources,</w:t>
      </w:r>
      <w:r w:rsidRPr="002C029A">
        <w:rPr>
          <w:spacing w:val="4"/>
          <w:lang w:val="en-GB"/>
        </w:rPr>
        <w:t xml:space="preserve"> </w:t>
      </w:r>
      <w:r w:rsidRPr="002C029A">
        <w:rPr>
          <w:lang w:val="en-GB"/>
        </w:rPr>
        <w:t>whereas</w:t>
      </w:r>
      <w:r w:rsidRPr="002C029A">
        <w:rPr>
          <w:spacing w:val="1"/>
          <w:lang w:val="en-GB"/>
        </w:rPr>
        <w:t xml:space="preserve"> </w:t>
      </w:r>
      <w:r w:rsidR="003140DF">
        <w:rPr>
          <w:lang w:val="en-GB"/>
        </w:rPr>
        <w:t xml:space="preserve">less </w:t>
      </w:r>
      <w:r w:rsidRPr="00EC7224">
        <w:rPr>
          <w:lang w:val="en-GB"/>
          <w:rPrChange w:id="80" w:author="Filipe Santana" w:date="2016-01-11T08:29:00Z">
            <w:rPr/>
          </w:rPrChange>
        </w:rPr>
        <w:t>progress</w:t>
      </w:r>
      <w:r w:rsidRPr="00EC7224">
        <w:rPr>
          <w:spacing w:val="1"/>
          <w:lang w:val="en-GB"/>
          <w:rPrChange w:id="81" w:author="Filipe Santana" w:date="2016-01-11T08:29:00Z">
            <w:rPr>
              <w:spacing w:val="1"/>
            </w:rPr>
          </w:rPrChange>
        </w:rPr>
        <w:t xml:space="preserve"> </w:t>
      </w:r>
      <w:r w:rsidRPr="00EC7224">
        <w:rPr>
          <w:lang w:val="en-GB"/>
          <w:rPrChange w:id="82" w:author="Filipe Santana" w:date="2016-01-11T08:29:00Z">
            <w:rPr/>
          </w:rPrChange>
        </w:rPr>
        <w:t>can</w:t>
      </w:r>
      <w:r w:rsidRPr="00EC7224">
        <w:rPr>
          <w:spacing w:val="25"/>
          <w:w w:val="99"/>
          <w:lang w:val="en-GB"/>
          <w:rPrChange w:id="83" w:author="Filipe Santana" w:date="2016-01-11T08:29:00Z">
            <w:rPr>
              <w:spacing w:val="25"/>
              <w:w w:val="99"/>
            </w:rPr>
          </w:rPrChange>
        </w:rPr>
        <w:t xml:space="preserve"> </w:t>
      </w:r>
      <w:r w:rsidRPr="00EC7224">
        <w:rPr>
          <w:lang w:val="en-GB"/>
          <w:rPrChange w:id="84" w:author="Filipe Santana" w:date="2016-01-11T08:29:00Z">
            <w:rPr/>
          </w:rPrChange>
        </w:rPr>
        <w:t>be</w:t>
      </w:r>
      <w:r w:rsidRPr="00EC7224">
        <w:rPr>
          <w:spacing w:val="-21"/>
          <w:lang w:val="en-GB"/>
          <w:rPrChange w:id="85" w:author="Filipe Santana" w:date="2016-01-11T08:29:00Z">
            <w:rPr>
              <w:spacing w:val="-21"/>
            </w:rPr>
          </w:rPrChange>
        </w:rPr>
        <w:t xml:space="preserve"> </w:t>
      </w:r>
      <w:r w:rsidRPr="00EC7224">
        <w:rPr>
          <w:lang w:val="en-GB"/>
          <w:rPrChange w:id="86" w:author="Filipe Santana" w:date="2016-01-11T08:29:00Z">
            <w:rPr/>
          </w:rPrChange>
        </w:rPr>
        <w:t>seen</w:t>
      </w:r>
      <w:r w:rsidRPr="00EC7224">
        <w:rPr>
          <w:spacing w:val="-21"/>
          <w:lang w:val="en-GB"/>
          <w:rPrChange w:id="87" w:author="Filipe Santana" w:date="2016-01-11T08:29:00Z">
            <w:rPr>
              <w:spacing w:val="-21"/>
            </w:rPr>
          </w:rPrChange>
        </w:rPr>
        <w:t xml:space="preserve"> </w:t>
      </w:r>
      <w:r w:rsidRPr="00EC7224">
        <w:rPr>
          <w:spacing w:val="-1"/>
          <w:lang w:val="en-GB"/>
          <w:rPrChange w:id="88" w:author="Filipe Santana" w:date="2016-01-11T08:29:00Z">
            <w:rPr>
              <w:spacing w:val="-1"/>
            </w:rPr>
          </w:rPrChange>
        </w:rPr>
        <w:t>regarding</w:t>
      </w:r>
      <w:r w:rsidRPr="00EC7224">
        <w:rPr>
          <w:spacing w:val="-20"/>
          <w:lang w:val="en-GB"/>
          <w:rPrChange w:id="89" w:author="Filipe Santana" w:date="2016-01-11T08:29:00Z">
            <w:rPr>
              <w:spacing w:val="-20"/>
            </w:rPr>
          </w:rPrChange>
        </w:rPr>
        <w:t xml:space="preserve"> </w:t>
      </w:r>
      <w:r w:rsidRPr="00EC7224">
        <w:rPr>
          <w:lang w:val="en-GB"/>
          <w:rPrChange w:id="90" w:author="Filipe Santana" w:date="2016-01-11T08:29:00Z">
            <w:rPr/>
          </w:rPrChange>
        </w:rPr>
        <w:t>their</w:t>
      </w:r>
      <w:r w:rsidRPr="00EC7224">
        <w:rPr>
          <w:spacing w:val="-21"/>
          <w:lang w:val="en-GB"/>
          <w:rPrChange w:id="91" w:author="Filipe Santana" w:date="2016-01-11T08:29:00Z">
            <w:rPr>
              <w:spacing w:val="-21"/>
            </w:rPr>
          </w:rPrChange>
        </w:rPr>
        <w:t xml:space="preserve"> </w:t>
      </w:r>
      <w:r w:rsidRPr="00EC7224">
        <w:rPr>
          <w:lang w:val="en-GB"/>
          <w:rPrChange w:id="92" w:author="Filipe Santana" w:date="2016-01-11T08:29:00Z">
            <w:rPr/>
          </w:rPrChange>
        </w:rPr>
        <w:t>usage,</w:t>
      </w:r>
      <w:r w:rsidRPr="00EC7224">
        <w:rPr>
          <w:spacing w:val="-16"/>
          <w:lang w:val="en-GB"/>
          <w:rPrChange w:id="93" w:author="Filipe Santana" w:date="2016-01-11T08:29:00Z">
            <w:rPr>
              <w:spacing w:val="-16"/>
            </w:rPr>
          </w:rPrChange>
        </w:rPr>
        <w:t xml:space="preserve"> </w:t>
      </w:r>
      <w:r w:rsidRPr="00EC7224">
        <w:rPr>
          <w:lang w:val="en-GB"/>
          <w:rPrChange w:id="94" w:author="Filipe Santana" w:date="2016-01-11T08:29:00Z">
            <w:rPr/>
          </w:rPrChange>
        </w:rPr>
        <w:t>interoperability</w:t>
      </w:r>
      <w:r w:rsidRPr="00EC7224">
        <w:rPr>
          <w:spacing w:val="-21"/>
          <w:lang w:val="en-GB"/>
          <w:rPrChange w:id="95" w:author="Filipe Santana" w:date="2016-01-11T08:29:00Z">
            <w:rPr>
              <w:spacing w:val="-21"/>
            </w:rPr>
          </w:rPrChange>
        </w:rPr>
        <w:t xml:space="preserve"> </w:t>
      </w:r>
      <w:r w:rsidRPr="00EC7224">
        <w:rPr>
          <w:lang w:val="en-GB"/>
          <w:rPrChange w:id="96" w:author="Filipe Santana" w:date="2016-01-11T08:29:00Z">
            <w:rPr/>
          </w:rPrChange>
        </w:rPr>
        <w:t>and</w:t>
      </w:r>
      <w:r w:rsidRPr="00EC7224">
        <w:rPr>
          <w:spacing w:val="-20"/>
          <w:lang w:val="en-GB"/>
          <w:rPrChange w:id="97" w:author="Filipe Santana" w:date="2016-01-11T08:29:00Z">
            <w:rPr>
              <w:spacing w:val="-20"/>
            </w:rPr>
          </w:rPrChange>
        </w:rPr>
        <w:t xml:space="preserve"> </w:t>
      </w:r>
      <w:r w:rsidRPr="00EC7224">
        <w:rPr>
          <w:lang w:val="en-GB"/>
          <w:rPrChange w:id="98" w:author="Filipe Santana" w:date="2016-01-11T08:29:00Z">
            <w:rPr/>
          </w:rPrChange>
        </w:rPr>
        <w:t>ontological</w:t>
      </w:r>
      <w:r w:rsidRPr="00EC7224">
        <w:rPr>
          <w:spacing w:val="-21"/>
          <w:lang w:val="en-GB"/>
          <w:rPrChange w:id="99" w:author="Filipe Santana" w:date="2016-01-11T08:29:00Z">
            <w:rPr>
              <w:spacing w:val="-21"/>
            </w:rPr>
          </w:rPrChange>
        </w:rPr>
        <w:t xml:space="preserve"> </w:t>
      </w:r>
      <w:r w:rsidR="003140DF">
        <w:rPr>
          <w:lang w:val="en-GB"/>
        </w:rPr>
        <w:t>grounding</w:t>
      </w:r>
      <w:r w:rsidRPr="002C029A">
        <w:rPr>
          <w:lang w:val="en-GB"/>
        </w:rPr>
        <w:t>.</w:t>
      </w:r>
      <w:r w:rsidR="003140DF">
        <w:rPr>
          <w:lang w:val="en-GB"/>
        </w:rPr>
        <w:t xml:space="preserve"> Thus, the interpretation of results is left to the users and influenced by implicit background assumptions that may vary between users.  </w:t>
      </w:r>
    </w:p>
    <w:p w14:paraId="7DD0EAA6" w14:textId="77777777" w:rsidR="00211D7B" w:rsidRDefault="00F20945" w:rsidP="00062CE6">
      <w:pPr>
        <w:pStyle w:val="Corpodetexto"/>
        <w:kinsoku w:val="0"/>
        <w:overflowPunct w:val="0"/>
        <w:spacing w:line="285" w:lineRule="auto"/>
        <w:ind w:right="2105" w:firstLine="239"/>
        <w:jc w:val="both"/>
        <w:rPr>
          <w:ins w:id="100" w:author="Filipe Santana" w:date="2016-01-11T08:56:00Z"/>
          <w:lang w:val="en-GB"/>
        </w:rPr>
      </w:pPr>
      <w:r w:rsidRPr="002C029A">
        <w:rPr>
          <w:spacing w:val="-8"/>
          <w:lang w:val="en-GB"/>
        </w:rPr>
        <w:t>We</w:t>
      </w:r>
      <w:r w:rsidRPr="002C029A">
        <w:rPr>
          <w:spacing w:val="19"/>
          <w:lang w:val="en-GB"/>
        </w:rPr>
        <w:t xml:space="preserve"> </w:t>
      </w:r>
      <w:r w:rsidR="00FC46F5">
        <w:rPr>
          <w:spacing w:val="19"/>
          <w:lang w:val="en-GB"/>
        </w:rPr>
        <w:t xml:space="preserve">address this shortcoming </w:t>
      </w:r>
      <w:r w:rsidR="00FC46F5">
        <w:rPr>
          <w:lang w:val="en-GB"/>
        </w:rPr>
        <w:t xml:space="preserve">by </w:t>
      </w:r>
      <w:r w:rsidR="00FC46F5" w:rsidRPr="002C029A">
        <w:rPr>
          <w:spacing w:val="-1"/>
          <w:lang w:val="en-GB"/>
        </w:rPr>
        <w:t>advocat</w:t>
      </w:r>
      <w:r w:rsidR="00FC46F5">
        <w:rPr>
          <w:spacing w:val="-1"/>
          <w:lang w:val="en-GB"/>
        </w:rPr>
        <w:t>ing</w:t>
      </w:r>
      <w:r w:rsidR="00FC46F5" w:rsidRPr="002C029A">
        <w:rPr>
          <w:spacing w:val="19"/>
          <w:lang w:val="en-GB"/>
        </w:rPr>
        <w:t xml:space="preserve"> </w:t>
      </w:r>
      <w:r w:rsidRPr="002C029A">
        <w:rPr>
          <w:lang w:val="en-GB"/>
        </w:rPr>
        <w:t>a</w:t>
      </w:r>
      <w:r w:rsidRPr="002C029A">
        <w:rPr>
          <w:spacing w:val="19"/>
          <w:lang w:val="en-GB"/>
        </w:rPr>
        <w:t xml:space="preserve"> </w:t>
      </w:r>
      <w:r w:rsidRPr="002C029A">
        <w:rPr>
          <w:lang w:val="en-GB"/>
        </w:rPr>
        <w:t>seamless</w:t>
      </w:r>
      <w:r w:rsidRPr="002C029A">
        <w:rPr>
          <w:spacing w:val="20"/>
          <w:lang w:val="en-GB"/>
        </w:rPr>
        <w:t xml:space="preserve"> </w:t>
      </w:r>
      <w:r w:rsidRPr="002C029A">
        <w:rPr>
          <w:spacing w:val="-1"/>
          <w:lang w:val="en-GB"/>
        </w:rPr>
        <w:t>integration</w:t>
      </w:r>
      <w:r w:rsidRPr="002C029A">
        <w:rPr>
          <w:spacing w:val="19"/>
          <w:lang w:val="en-GB"/>
        </w:rPr>
        <w:t xml:space="preserve"> </w:t>
      </w:r>
      <w:r w:rsidRPr="002C029A">
        <w:rPr>
          <w:lang w:val="en-GB"/>
        </w:rPr>
        <w:t>of</w:t>
      </w:r>
      <w:r w:rsidRPr="002C029A">
        <w:rPr>
          <w:spacing w:val="19"/>
          <w:lang w:val="en-GB"/>
        </w:rPr>
        <w:t xml:space="preserve"> </w:t>
      </w:r>
      <w:r w:rsidRPr="002C029A">
        <w:rPr>
          <w:lang w:val="en-GB"/>
        </w:rPr>
        <w:t>database</w:t>
      </w:r>
      <w:r w:rsidRPr="002C029A">
        <w:rPr>
          <w:spacing w:val="19"/>
          <w:lang w:val="en-GB"/>
        </w:rPr>
        <w:t xml:space="preserve"> </w:t>
      </w:r>
      <w:r w:rsidRPr="002C029A">
        <w:rPr>
          <w:lang w:val="en-GB"/>
        </w:rPr>
        <w:t>and</w:t>
      </w:r>
      <w:r w:rsidRPr="002C029A">
        <w:rPr>
          <w:spacing w:val="19"/>
          <w:lang w:val="en-GB"/>
        </w:rPr>
        <w:t xml:space="preserve"> </w:t>
      </w:r>
      <w:r w:rsidRPr="002C029A">
        <w:rPr>
          <w:lang w:val="en-GB"/>
        </w:rPr>
        <w:t>ontology</w:t>
      </w:r>
      <w:r w:rsidRPr="002C029A">
        <w:rPr>
          <w:spacing w:val="27"/>
          <w:w w:val="99"/>
          <w:lang w:val="en-GB"/>
        </w:rPr>
        <w:t xml:space="preserve"> </w:t>
      </w:r>
      <w:r w:rsidRPr="002C029A">
        <w:rPr>
          <w:lang w:val="en-GB"/>
        </w:rPr>
        <w:t>content,</w:t>
      </w:r>
      <w:r w:rsidRPr="002C029A">
        <w:rPr>
          <w:spacing w:val="21"/>
          <w:lang w:val="en-GB"/>
        </w:rPr>
        <w:t xml:space="preserve"> </w:t>
      </w:r>
      <w:r w:rsidRPr="002C029A">
        <w:rPr>
          <w:lang w:val="en-GB"/>
        </w:rPr>
        <w:t>underpinned</w:t>
      </w:r>
      <w:r w:rsidRPr="002C029A">
        <w:rPr>
          <w:spacing w:val="12"/>
          <w:lang w:val="en-GB"/>
        </w:rPr>
        <w:t xml:space="preserve"> </w:t>
      </w:r>
      <w:r w:rsidRPr="002C029A">
        <w:rPr>
          <w:lang w:val="en-GB"/>
        </w:rPr>
        <w:t>by</w:t>
      </w:r>
      <w:r w:rsidRPr="002C029A">
        <w:rPr>
          <w:spacing w:val="12"/>
          <w:lang w:val="en-GB"/>
        </w:rPr>
        <w:t xml:space="preserve"> </w:t>
      </w:r>
      <w:r w:rsidRPr="002C029A">
        <w:rPr>
          <w:lang w:val="en-GB"/>
        </w:rPr>
        <w:t>formal-ontological</w:t>
      </w:r>
      <w:r w:rsidRPr="002C029A">
        <w:rPr>
          <w:spacing w:val="12"/>
          <w:lang w:val="en-GB"/>
        </w:rPr>
        <w:t xml:space="preserve"> </w:t>
      </w:r>
      <w:r w:rsidRPr="002C029A">
        <w:rPr>
          <w:lang w:val="en-GB"/>
        </w:rPr>
        <w:t>principles</w:t>
      </w:r>
      <w:r w:rsidR="00FC46F5">
        <w:rPr>
          <w:lang w:val="en-GB"/>
        </w:rPr>
        <w:t xml:space="preserve"> (Smith …), which enforce </w:t>
      </w:r>
      <w:proofErr w:type="gramStart"/>
      <w:r w:rsidR="00FC46F5">
        <w:rPr>
          <w:lang w:val="en-GB"/>
        </w:rPr>
        <w:t>an</w:t>
      </w:r>
      <w:proofErr w:type="gramEnd"/>
      <w:r w:rsidR="00FC46F5">
        <w:rPr>
          <w:lang w:val="en-GB"/>
        </w:rPr>
        <w:t xml:space="preserve"> univocal interpretation of the database content</w:t>
      </w:r>
      <w:r w:rsidRPr="002C029A">
        <w:rPr>
          <w:lang w:val="en-GB"/>
        </w:rPr>
        <w:t>.</w:t>
      </w:r>
      <w:r w:rsidRPr="002C029A">
        <w:rPr>
          <w:spacing w:val="22"/>
          <w:lang w:val="en-GB"/>
        </w:rPr>
        <w:t xml:space="preserve"> </w:t>
      </w:r>
      <w:r w:rsidRPr="002C029A">
        <w:rPr>
          <w:spacing w:val="-8"/>
          <w:lang w:val="en-GB"/>
        </w:rPr>
        <w:t>We</w:t>
      </w:r>
      <w:r w:rsidRPr="002C029A">
        <w:rPr>
          <w:spacing w:val="12"/>
          <w:lang w:val="en-GB"/>
        </w:rPr>
        <w:t xml:space="preserve"> </w:t>
      </w:r>
      <w:r w:rsidRPr="002C029A">
        <w:rPr>
          <w:spacing w:val="-1"/>
          <w:lang w:val="en-GB"/>
        </w:rPr>
        <w:t>hypothesise</w:t>
      </w:r>
      <w:r w:rsidRPr="002C029A">
        <w:rPr>
          <w:spacing w:val="23"/>
          <w:w w:val="99"/>
          <w:lang w:val="en-GB"/>
        </w:rPr>
        <w:t xml:space="preserve"> </w:t>
      </w:r>
      <w:r w:rsidRPr="002C029A">
        <w:rPr>
          <w:lang w:val="en-GB"/>
        </w:rPr>
        <w:t>and</w:t>
      </w:r>
      <w:r w:rsidRPr="002C029A">
        <w:rPr>
          <w:spacing w:val="11"/>
          <w:lang w:val="en-GB"/>
        </w:rPr>
        <w:t xml:space="preserve"> </w:t>
      </w:r>
      <w:r w:rsidRPr="002C029A">
        <w:rPr>
          <w:lang w:val="en-GB"/>
        </w:rPr>
        <w:t>demonstrate</w:t>
      </w:r>
      <w:r w:rsidRPr="002C029A">
        <w:rPr>
          <w:spacing w:val="12"/>
          <w:lang w:val="en-GB"/>
        </w:rPr>
        <w:t xml:space="preserve"> </w:t>
      </w:r>
      <w:r w:rsidRPr="002C029A">
        <w:rPr>
          <w:lang w:val="en-GB"/>
        </w:rPr>
        <w:t>that</w:t>
      </w:r>
      <w:r w:rsidRPr="002C029A">
        <w:rPr>
          <w:spacing w:val="12"/>
          <w:lang w:val="en-GB"/>
        </w:rPr>
        <w:t xml:space="preserve"> </w:t>
      </w:r>
      <w:r w:rsidRPr="002C029A">
        <w:rPr>
          <w:lang w:val="en-GB"/>
        </w:rPr>
        <w:t>this</w:t>
      </w:r>
      <w:r w:rsidRPr="002C029A">
        <w:rPr>
          <w:spacing w:val="12"/>
          <w:lang w:val="en-GB"/>
        </w:rPr>
        <w:t xml:space="preserve"> </w:t>
      </w:r>
      <w:r w:rsidRPr="002C029A">
        <w:rPr>
          <w:lang w:val="en-GB"/>
        </w:rPr>
        <w:t>enables</w:t>
      </w:r>
      <w:r w:rsidRPr="002C029A">
        <w:rPr>
          <w:spacing w:val="11"/>
          <w:lang w:val="en-GB"/>
        </w:rPr>
        <w:t xml:space="preserve"> </w:t>
      </w:r>
      <w:r w:rsidRPr="002C029A">
        <w:rPr>
          <w:lang w:val="en-GB"/>
        </w:rPr>
        <w:t>more</w:t>
      </w:r>
      <w:r w:rsidRPr="002C029A">
        <w:rPr>
          <w:spacing w:val="12"/>
          <w:lang w:val="en-GB"/>
        </w:rPr>
        <w:t xml:space="preserve"> </w:t>
      </w:r>
      <w:r w:rsidRPr="002C029A">
        <w:rPr>
          <w:spacing w:val="-1"/>
          <w:lang w:val="en-GB"/>
        </w:rPr>
        <w:t>powerful</w:t>
      </w:r>
      <w:r w:rsidRPr="002C029A">
        <w:rPr>
          <w:spacing w:val="12"/>
          <w:lang w:val="en-GB"/>
        </w:rPr>
        <w:t xml:space="preserve"> </w:t>
      </w:r>
      <w:r w:rsidRPr="002C029A">
        <w:rPr>
          <w:lang w:val="en-GB"/>
        </w:rPr>
        <w:t>queries,</w:t>
      </w:r>
      <w:r w:rsidRPr="002C029A">
        <w:rPr>
          <w:spacing w:val="20"/>
          <w:lang w:val="en-GB"/>
        </w:rPr>
        <w:t xml:space="preserve"> </w:t>
      </w:r>
      <w:r w:rsidRPr="002C029A">
        <w:rPr>
          <w:lang w:val="en-GB"/>
        </w:rPr>
        <w:t>supported</w:t>
      </w:r>
      <w:r w:rsidRPr="002C029A">
        <w:rPr>
          <w:spacing w:val="12"/>
          <w:lang w:val="en-GB"/>
        </w:rPr>
        <w:t xml:space="preserve"> </w:t>
      </w:r>
      <w:r w:rsidRPr="002C029A">
        <w:rPr>
          <w:lang w:val="en-GB"/>
        </w:rPr>
        <w:t>by</w:t>
      </w:r>
      <w:r w:rsidRPr="002C029A">
        <w:rPr>
          <w:spacing w:val="24"/>
          <w:w w:val="99"/>
          <w:lang w:val="en-GB"/>
        </w:rPr>
        <w:t xml:space="preserve"> </w:t>
      </w:r>
      <w:r w:rsidR="00FC46F5">
        <w:rPr>
          <w:spacing w:val="24"/>
          <w:w w:val="99"/>
          <w:lang w:val="en-GB"/>
        </w:rPr>
        <w:t xml:space="preserve">machine </w:t>
      </w:r>
      <w:r w:rsidRPr="002C029A">
        <w:rPr>
          <w:lang w:val="en-GB"/>
        </w:rPr>
        <w:t>reasoning.</w:t>
      </w:r>
      <w:r w:rsidRPr="002C029A">
        <w:rPr>
          <w:spacing w:val="18"/>
          <w:lang w:val="en-GB"/>
        </w:rPr>
        <w:t xml:space="preserve"> </w:t>
      </w:r>
      <w:r w:rsidR="00FC46F5">
        <w:rPr>
          <w:spacing w:val="-8"/>
          <w:lang w:val="en-GB"/>
        </w:rPr>
        <w:t>T</w:t>
      </w:r>
      <w:r w:rsidRPr="002C029A">
        <w:rPr>
          <w:lang w:val="en-GB"/>
        </w:rPr>
        <w:t>his</w:t>
      </w:r>
      <w:r w:rsidRPr="002C029A">
        <w:rPr>
          <w:spacing w:val="11"/>
          <w:lang w:val="en-GB"/>
        </w:rPr>
        <w:t xml:space="preserve"> </w:t>
      </w:r>
      <w:r w:rsidRPr="002C029A">
        <w:rPr>
          <w:lang w:val="en-GB"/>
        </w:rPr>
        <w:t>"ontological</w:t>
      </w:r>
      <w:r w:rsidRPr="002C029A">
        <w:rPr>
          <w:spacing w:val="11"/>
          <w:lang w:val="en-GB"/>
        </w:rPr>
        <w:t xml:space="preserve"> </w:t>
      </w:r>
      <w:r w:rsidRPr="002C029A">
        <w:rPr>
          <w:lang w:val="en-GB"/>
        </w:rPr>
        <w:t>grounding</w:t>
      </w:r>
      <w:r w:rsidR="00FC46F5" w:rsidRPr="002C029A">
        <w:rPr>
          <w:lang w:val="en-GB"/>
        </w:rPr>
        <w:t>"</w:t>
      </w:r>
      <w:r w:rsidR="00FC46F5">
        <w:rPr>
          <w:lang w:val="en-GB"/>
        </w:rPr>
        <w:t xml:space="preserve"> is based on </w:t>
      </w:r>
      <w:r w:rsidRPr="002C029A">
        <w:rPr>
          <w:spacing w:val="-1"/>
          <w:lang w:val="en-GB"/>
        </w:rPr>
        <w:t>previous</w:t>
      </w:r>
      <w:r w:rsidRPr="002C029A">
        <w:rPr>
          <w:spacing w:val="-2"/>
          <w:lang w:val="en-GB"/>
        </w:rPr>
        <w:t xml:space="preserve"> </w:t>
      </w:r>
      <w:r w:rsidRPr="002C029A">
        <w:rPr>
          <w:spacing w:val="-1"/>
          <w:lang w:val="en-GB"/>
        </w:rPr>
        <w:t xml:space="preserve">work </w:t>
      </w:r>
      <w:r w:rsidRPr="002C029A">
        <w:rPr>
          <w:lang w:val="en-GB"/>
        </w:rPr>
        <w:t>on</w:t>
      </w:r>
      <w:r w:rsidRPr="002C029A">
        <w:rPr>
          <w:spacing w:val="-1"/>
          <w:lang w:val="en-GB"/>
        </w:rPr>
        <w:t xml:space="preserve"> </w:t>
      </w:r>
      <w:r w:rsidR="00FC46F5">
        <w:rPr>
          <w:spacing w:val="-1"/>
          <w:lang w:val="en-GB"/>
        </w:rPr>
        <w:t xml:space="preserve">the formalization of </w:t>
      </w:r>
      <w:r w:rsidRPr="002C029A">
        <w:rPr>
          <w:spacing w:val="-1"/>
          <w:lang w:val="en-GB"/>
        </w:rPr>
        <w:t>tabu</w:t>
      </w:r>
      <w:r w:rsidRPr="002C029A">
        <w:rPr>
          <w:lang w:val="en-GB"/>
        </w:rPr>
        <w:t>lar</w:t>
      </w:r>
      <w:r w:rsidRPr="002C029A">
        <w:rPr>
          <w:spacing w:val="9"/>
          <w:lang w:val="en-GB"/>
        </w:rPr>
        <w:t xml:space="preserve"> </w:t>
      </w:r>
      <w:r w:rsidR="00FC46F5">
        <w:rPr>
          <w:spacing w:val="9"/>
          <w:lang w:val="en-GB"/>
        </w:rPr>
        <w:t xml:space="preserve">representations in scientific literature </w:t>
      </w:r>
      <w:r w:rsidRPr="002C029A">
        <w:rPr>
          <w:lang w:val="en-GB"/>
        </w:rPr>
        <w:t>(Santana</w:t>
      </w:r>
      <w:r w:rsidRPr="002C029A">
        <w:rPr>
          <w:spacing w:val="10"/>
          <w:lang w:val="en-GB"/>
        </w:rPr>
        <w:t xml:space="preserve"> </w:t>
      </w:r>
      <w:r w:rsidRPr="002C029A">
        <w:rPr>
          <w:i/>
          <w:iCs/>
          <w:lang w:val="en-GB"/>
        </w:rPr>
        <w:t>et</w:t>
      </w:r>
      <w:r w:rsidRPr="002C029A">
        <w:rPr>
          <w:i/>
          <w:iCs/>
          <w:spacing w:val="10"/>
          <w:lang w:val="en-GB"/>
        </w:rPr>
        <w:t xml:space="preserve"> </w:t>
      </w:r>
      <w:r w:rsidRPr="002C029A">
        <w:rPr>
          <w:i/>
          <w:iCs/>
          <w:lang w:val="en-GB"/>
        </w:rPr>
        <w:t>al.</w:t>
      </w:r>
      <w:r w:rsidRPr="002C029A">
        <w:rPr>
          <w:lang w:val="en-GB"/>
        </w:rPr>
        <w:t>,</w:t>
      </w:r>
      <w:r w:rsidRPr="002C029A">
        <w:rPr>
          <w:spacing w:val="9"/>
          <w:lang w:val="en-GB"/>
        </w:rPr>
        <w:t xml:space="preserve"> </w:t>
      </w:r>
      <w:r w:rsidRPr="002C029A">
        <w:rPr>
          <w:lang w:val="en-GB"/>
        </w:rPr>
        <w:t>2011)</w:t>
      </w:r>
      <w:r w:rsidRPr="002C029A">
        <w:rPr>
          <w:spacing w:val="10"/>
          <w:lang w:val="en-GB"/>
        </w:rPr>
        <w:t xml:space="preserve"> </w:t>
      </w:r>
      <w:r w:rsidRPr="002C029A">
        <w:rPr>
          <w:lang w:val="en-GB"/>
        </w:rPr>
        <w:t>and</w:t>
      </w:r>
      <w:r w:rsidRPr="002C029A">
        <w:rPr>
          <w:spacing w:val="10"/>
          <w:lang w:val="en-GB"/>
        </w:rPr>
        <w:t xml:space="preserve"> </w:t>
      </w:r>
      <w:r w:rsidR="00FC46F5">
        <w:rPr>
          <w:lang w:val="en-GB"/>
        </w:rPr>
        <w:t>models of structured clinical information</w:t>
      </w:r>
      <w:r w:rsidR="00FC46F5" w:rsidRPr="002C029A">
        <w:rPr>
          <w:w w:val="99"/>
          <w:lang w:val="en-GB"/>
        </w:rPr>
        <w:t xml:space="preserve"> </w:t>
      </w:r>
      <w:r w:rsidRPr="002C029A">
        <w:rPr>
          <w:lang w:val="en-GB"/>
        </w:rPr>
        <w:t>(Martinez-Costa</w:t>
      </w:r>
      <w:r w:rsidRPr="002C029A">
        <w:rPr>
          <w:spacing w:val="-7"/>
          <w:lang w:val="en-GB"/>
        </w:rPr>
        <w:t xml:space="preserve"> </w:t>
      </w:r>
      <w:r w:rsidRPr="002C029A">
        <w:rPr>
          <w:i/>
          <w:iCs/>
          <w:lang w:val="en-GB"/>
        </w:rPr>
        <w:t>et</w:t>
      </w:r>
      <w:r w:rsidRPr="002C029A">
        <w:rPr>
          <w:i/>
          <w:iCs/>
          <w:spacing w:val="-7"/>
          <w:lang w:val="en-GB"/>
        </w:rPr>
        <w:t xml:space="preserve"> </w:t>
      </w:r>
      <w:r w:rsidRPr="002C029A">
        <w:rPr>
          <w:i/>
          <w:iCs/>
          <w:lang w:val="en-GB"/>
        </w:rPr>
        <w:t>al.</w:t>
      </w:r>
      <w:r w:rsidRPr="002C029A">
        <w:rPr>
          <w:lang w:val="en-GB"/>
        </w:rPr>
        <w:t>,</w:t>
      </w:r>
      <w:r w:rsidRPr="002C029A">
        <w:rPr>
          <w:spacing w:val="-7"/>
          <w:lang w:val="en-GB"/>
        </w:rPr>
        <w:t xml:space="preserve"> </w:t>
      </w:r>
      <w:r w:rsidRPr="002C029A">
        <w:rPr>
          <w:lang w:val="en-GB"/>
        </w:rPr>
        <w:t>2015).</w:t>
      </w:r>
      <w:r w:rsidR="00FC46F5">
        <w:rPr>
          <w:lang w:val="en-GB"/>
        </w:rPr>
        <w:t xml:space="preserve"> </w:t>
      </w:r>
    </w:p>
    <w:p w14:paraId="541FA93D" w14:textId="6D404BAD" w:rsidR="00F20945" w:rsidRPr="002C029A" w:rsidRDefault="00F20945" w:rsidP="00062CE6">
      <w:pPr>
        <w:pStyle w:val="Corpodetexto"/>
        <w:kinsoku w:val="0"/>
        <w:overflowPunct w:val="0"/>
        <w:spacing w:line="285" w:lineRule="auto"/>
        <w:ind w:right="2105" w:firstLine="239"/>
        <w:jc w:val="both"/>
        <w:rPr>
          <w:lang w:val="en-GB"/>
        </w:rPr>
      </w:pPr>
      <w:r w:rsidRPr="002C029A">
        <w:rPr>
          <w:lang w:val="en-GB"/>
        </w:rPr>
        <w:t>Ontological</w:t>
      </w:r>
      <w:r w:rsidRPr="002C029A">
        <w:rPr>
          <w:spacing w:val="-19"/>
          <w:lang w:val="en-GB"/>
        </w:rPr>
        <w:t xml:space="preserve"> </w:t>
      </w:r>
      <w:r w:rsidRPr="002C029A">
        <w:rPr>
          <w:lang w:val="en-GB"/>
        </w:rPr>
        <w:t>grounding</w:t>
      </w:r>
      <w:r w:rsidRPr="002C029A">
        <w:rPr>
          <w:spacing w:val="-18"/>
          <w:lang w:val="en-GB"/>
        </w:rPr>
        <w:t xml:space="preserve"> </w:t>
      </w:r>
      <w:r w:rsidRPr="002C029A">
        <w:rPr>
          <w:lang w:val="en-GB"/>
        </w:rPr>
        <w:t>means</w:t>
      </w:r>
      <w:r w:rsidRPr="002C029A">
        <w:rPr>
          <w:spacing w:val="-19"/>
          <w:lang w:val="en-GB"/>
        </w:rPr>
        <w:t xml:space="preserve"> </w:t>
      </w:r>
      <w:r w:rsidRPr="002C029A">
        <w:rPr>
          <w:lang w:val="en-GB"/>
        </w:rPr>
        <w:t>to</w:t>
      </w:r>
      <w:r w:rsidRPr="002C029A">
        <w:rPr>
          <w:spacing w:val="-18"/>
          <w:lang w:val="en-GB"/>
        </w:rPr>
        <w:t xml:space="preserve"> </w:t>
      </w:r>
      <w:r w:rsidRPr="002C029A">
        <w:rPr>
          <w:lang w:val="en-GB"/>
        </w:rPr>
        <w:t>identify</w:t>
      </w:r>
      <w:r w:rsidRPr="002C029A">
        <w:rPr>
          <w:spacing w:val="-19"/>
          <w:lang w:val="en-GB"/>
        </w:rPr>
        <w:t xml:space="preserve"> </w:t>
      </w:r>
      <w:r w:rsidRPr="002C029A">
        <w:rPr>
          <w:spacing w:val="-1"/>
          <w:lang w:val="en-GB"/>
        </w:rPr>
        <w:t>ontology-level</w:t>
      </w:r>
      <w:r w:rsidRPr="002C029A">
        <w:rPr>
          <w:spacing w:val="-18"/>
          <w:lang w:val="en-GB"/>
        </w:rPr>
        <w:t xml:space="preserve"> </w:t>
      </w:r>
      <w:r w:rsidRPr="002C029A">
        <w:rPr>
          <w:lang w:val="en-GB"/>
        </w:rPr>
        <w:t>content</w:t>
      </w:r>
      <w:r w:rsidRPr="002C029A">
        <w:rPr>
          <w:spacing w:val="-18"/>
          <w:lang w:val="en-GB"/>
        </w:rPr>
        <w:t xml:space="preserve"> </w:t>
      </w:r>
      <w:r w:rsidRPr="002C029A">
        <w:rPr>
          <w:lang w:val="en-GB"/>
        </w:rPr>
        <w:t>in</w:t>
      </w:r>
      <w:r w:rsidRPr="002C029A">
        <w:rPr>
          <w:spacing w:val="-19"/>
          <w:lang w:val="en-GB"/>
        </w:rPr>
        <w:t xml:space="preserve"> </w:t>
      </w:r>
      <w:r w:rsidRPr="002C029A">
        <w:rPr>
          <w:lang w:val="en-GB"/>
        </w:rPr>
        <w:t>databases,</w:t>
      </w:r>
      <w:r w:rsidRPr="002C029A">
        <w:rPr>
          <w:spacing w:val="-9"/>
          <w:lang w:val="en-GB"/>
        </w:rPr>
        <w:t xml:space="preserve"> </w:t>
      </w:r>
      <w:r w:rsidRPr="002C029A">
        <w:rPr>
          <w:lang w:val="en-GB"/>
        </w:rPr>
        <w:t>and</w:t>
      </w:r>
      <w:r w:rsidRPr="002C029A">
        <w:rPr>
          <w:spacing w:val="-10"/>
          <w:lang w:val="en-GB"/>
        </w:rPr>
        <w:t xml:space="preserve"> </w:t>
      </w:r>
      <w:r w:rsidRPr="002C029A">
        <w:rPr>
          <w:lang w:val="en-GB"/>
        </w:rPr>
        <w:t>to</w:t>
      </w:r>
      <w:r w:rsidRPr="002C029A">
        <w:rPr>
          <w:spacing w:val="-10"/>
          <w:lang w:val="en-GB"/>
        </w:rPr>
        <w:t xml:space="preserve"> </w:t>
      </w:r>
      <w:r w:rsidR="00211D7B" w:rsidRPr="002C029A">
        <w:rPr>
          <w:lang w:val="en-GB"/>
        </w:rPr>
        <w:t>axiomati</w:t>
      </w:r>
      <w:r w:rsidR="00211D7B">
        <w:rPr>
          <w:lang w:val="en-GB"/>
        </w:rPr>
        <w:t>z</w:t>
      </w:r>
      <w:r w:rsidR="00211D7B" w:rsidRPr="002C029A">
        <w:rPr>
          <w:lang w:val="en-GB"/>
        </w:rPr>
        <w:t>e</w:t>
      </w:r>
      <w:r w:rsidR="00FC46F5" w:rsidRPr="002C029A">
        <w:rPr>
          <w:spacing w:val="-11"/>
          <w:lang w:val="en-GB"/>
        </w:rPr>
        <w:t xml:space="preserve"> </w:t>
      </w:r>
      <w:r w:rsidRPr="002C029A">
        <w:rPr>
          <w:lang w:val="en-GB"/>
        </w:rPr>
        <w:t>it</w:t>
      </w:r>
      <w:r w:rsidRPr="002C029A">
        <w:rPr>
          <w:spacing w:val="-10"/>
          <w:lang w:val="en-GB"/>
        </w:rPr>
        <w:t xml:space="preserve"> </w:t>
      </w:r>
      <w:r w:rsidRPr="002C029A">
        <w:rPr>
          <w:lang w:val="en-GB"/>
        </w:rPr>
        <w:t>under</w:t>
      </w:r>
      <w:r w:rsidRPr="002C029A">
        <w:rPr>
          <w:spacing w:val="-11"/>
          <w:lang w:val="en-GB"/>
        </w:rPr>
        <w:t xml:space="preserve"> </w:t>
      </w:r>
      <w:r w:rsidRPr="002C029A">
        <w:rPr>
          <w:lang w:val="en-GB"/>
        </w:rPr>
        <w:t>an</w:t>
      </w:r>
      <w:r w:rsidRPr="002C029A">
        <w:rPr>
          <w:spacing w:val="-10"/>
          <w:lang w:val="en-GB"/>
        </w:rPr>
        <w:t xml:space="preserve"> </w:t>
      </w:r>
      <w:r w:rsidRPr="002C029A">
        <w:rPr>
          <w:lang w:val="en-GB"/>
        </w:rPr>
        <w:t>upper</w:t>
      </w:r>
      <w:r w:rsidRPr="002C029A">
        <w:rPr>
          <w:spacing w:val="-11"/>
          <w:lang w:val="en-GB"/>
        </w:rPr>
        <w:t xml:space="preserve"> </w:t>
      </w:r>
      <w:r w:rsidRPr="002C029A">
        <w:rPr>
          <w:spacing w:val="-2"/>
          <w:lang w:val="en-GB"/>
        </w:rPr>
        <w:t>level</w:t>
      </w:r>
      <w:r w:rsidRPr="002C029A">
        <w:rPr>
          <w:spacing w:val="-10"/>
          <w:lang w:val="en-GB"/>
        </w:rPr>
        <w:t xml:space="preserve"> </w:t>
      </w:r>
      <w:r w:rsidRPr="002C029A">
        <w:rPr>
          <w:spacing w:val="-2"/>
          <w:lang w:val="en-GB"/>
        </w:rPr>
        <w:t>ontology.</w:t>
      </w:r>
      <w:r w:rsidRPr="002C029A">
        <w:rPr>
          <w:spacing w:val="-9"/>
          <w:lang w:val="en-GB"/>
        </w:rPr>
        <w:t xml:space="preserve"> </w:t>
      </w:r>
      <w:r w:rsidR="00FC46F5">
        <w:rPr>
          <w:lang w:val="en-GB"/>
        </w:rPr>
        <w:t xml:space="preserve">It </w:t>
      </w:r>
      <w:r w:rsidR="00FC46F5" w:rsidRPr="002C029A">
        <w:rPr>
          <w:spacing w:val="-1"/>
          <w:lang w:val="en-GB"/>
        </w:rPr>
        <w:t>deliver</w:t>
      </w:r>
      <w:r w:rsidR="00FC46F5">
        <w:rPr>
          <w:spacing w:val="-1"/>
          <w:lang w:val="en-GB"/>
        </w:rPr>
        <w:t>s</w:t>
      </w:r>
      <w:r w:rsidR="00FC46F5" w:rsidRPr="002C029A">
        <w:rPr>
          <w:spacing w:val="11"/>
          <w:lang w:val="en-GB"/>
        </w:rPr>
        <w:t xml:space="preserve"> </w:t>
      </w:r>
      <w:r w:rsidRPr="002C029A">
        <w:rPr>
          <w:lang w:val="en-GB"/>
        </w:rPr>
        <w:t>a</w:t>
      </w:r>
      <w:r w:rsidRPr="002C029A">
        <w:rPr>
          <w:spacing w:val="10"/>
          <w:lang w:val="en-GB"/>
        </w:rPr>
        <w:t xml:space="preserve"> </w:t>
      </w:r>
      <w:r w:rsidRPr="002C029A">
        <w:rPr>
          <w:lang w:val="en-GB"/>
        </w:rPr>
        <w:t>homogeneous</w:t>
      </w:r>
      <w:r w:rsidRPr="002C029A">
        <w:rPr>
          <w:spacing w:val="11"/>
          <w:lang w:val="en-GB"/>
        </w:rPr>
        <w:t xml:space="preserve"> </w:t>
      </w:r>
      <w:r w:rsidRPr="002C029A">
        <w:rPr>
          <w:lang w:val="en-GB"/>
        </w:rPr>
        <w:t>representation</w:t>
      </w:r>
      <w:r w:rsidRPr="002C029A">
        <w:rPr>
          <w:spacing w:val="24"/>
          <w:w w:val="99"/>
          <w:lang w:val="en-GB"/>
        </w:rPr>
        <w:t xml:space="preserve"> </w:t>
      </w:r>
      <w:r w:rsidRPr="002C029A">
        <w:rPr>
          <w:lang w:val="en-GB"/>
        </w:rPr>
        <w:t>of</w:t>
      </w:r>
      <w:r w:rsidRPr="002C029A">
        <w:rPr>
          <w:spacing w:val="7"/>
          <w:lang w:val="en-GB"/>
        </w:rPr>
        <w:t xml:space="preserve"> </w:t>
      </w:r>
      <w:r w:rsidRPr="002C029A">
        <w:rPr>
          <w:lang w:val="en-GB"/>
        </w:rPr>
        <w:t>data,</w:t>
      </w:r>
      <w:r w:rsidRPr="002C029A">
        <w:rPr>
          <w:spacing w:val="15"/>
          <w:lang w:val="en-GB"/>
        </w:rPr>
        <w:t xml:space="preserve"> </w:t>
      </w:r>
      <w:r w:rsidRPr="002C029A">
        <w:rPr>
          <w:spacing w:val="-1"/>
          <w:lang w:val="en-GB"/>
        </w:rPr>
        <w:t>linked</w:t>
      </w:r>
      <w:r w:rsidRPr="002C029A">
        <w:rPr>
          <w:spacing w:val="7"/>
          <w:lang w:val="en-GB"/>
        </w:rPr>
        <w:t xml:space="preserve"> </w:t>
      </w:r>
      <w:r w:rsidRPr="002C029A">
        <w:rPr>
          <w:lang w:val="en-GB"/>
        </w:rPr>
        <w:t>to</w:t>
      </w:r>
      <w:r w:rsidRPr="002C029A">
        <w:rPr>
          <w:spacing w:val="8"/>
          <w:lang w:val="en-GB"/>
        </w:rPr>
        <w:t xml:space="preserve"> </w:t>
      </w:r>
      <w:r w:rsidRPr="002C029A">
        <w:rPr>
          <w:lang w:val="en-GB"/>
        </w:rPr>
        <w:t>(parts</w:t>
      </w:r>
      <w:r w:rsidRPr="002C029A">
        <w:rPr>
          <w:spacing w:val="8"/>
          <w:lang w:val="en-GB"/>
        </w:rPr>
        <w:t xml:space="preserve"> </w:t>
      </w:r>
      <w:r w:rsidRPr="002C029A">
        <w:rPr>
          <w:lang w:val="en-GB"/>
        </w:rPr>
        <w:t>of)</w:t>
      </w:r>
      <w:r w:rsidRPr="002C029A">
        <w:rPr>
          <w:spacing w:val="8"/>
          <w:lang w:val="en-GB"/>
        </w:rPr>
        <w:t xml:space="preserve"> </w:t>
      </w:r>
      <w:r w:rsidRPr="002C029A">
        <w:rPr>
          <w:spacing w:val="-1"/>
          <w:lang w:val="en-GB"/>
        </w:rPr>
        <w:t>existing</w:t>
      </w:r>
      <w:r w:rsidRPr="002C029A">
        <w:rPr>
          <w:spacing w:val="8"/>
          <w:lang w:val="en-GB"/>
        </w:rPr>
        <w:t xml:space="preserve"> </w:t>
      </w:r>
      <w:r w:rsidRPr="002C029A">
        <w:rPr>
          <w:lang w:val="en-GB"/>
        </w:rPr>
        <w:t>ontologies.</w:t>
      </w:r>
      <w:r w:rsidRPr="002C029A">
        <w:rPr>
          <w:spacing w:val="14"/>
          <w:lang w:val="en-GB"/>
        </w:rPr>
        <w:t xml:space="preserve"> </w:t>
      </w:r>
      <w:r w:rsidRPr="002C029A">
        <w:rPr>
          <w:lang w:val="en-GB"/>
        </w:rPr>
        <w:t>Ontological</w:t>
      </w:r>
      <w:r w:rsidRPr="002C029A">
        <w:rPr>
          <w:spacing w:val="29"/>
          <w:w w:val="99"/>
          <w:lang w:val="en-GB"/>
        </w:rPr>
        <w:t xml:space="preserve"> </w:t>
      </w:r>
      <w:r w:rsidRPr="002C029A">
        <w:rPr>
          <w:lang w:val="en-GB"/>
        </w:rPr>
        <w:t>grounding</w:t>
      </w:r>
      <w:r w:rsidRPr="002C029A">
        <w:rPr>
          <w:spacing w:val="-15"/>
          <w:lang w:val="en-GB"/>
        </w:rPr>
        <w:t xml:space="preserve"> </w:t>
      </w:r>
      <w:r w:rsidRPr="002C029A">
        <w:rPr>
          <w:lang w:val="en-GB"/>
        </w:rPr>
        <w:t>can</w:t>
      </w:r>
      <w:r w:rsidRPr="002C029A">
        <w:rPr>
          <w:spacing w:val="-15"/>
          <w:lang w:val="en-GB"/>
        </w:rPr>
        <w:t xml:space="preserve"> </w:t>
      </w:r>
      <w:r w:rsidRPr="002C029A">
        <w:rPr>
          <w:lang w:val="en-GB"/>
        </w:rPr>
        <w:t>be</w:t>
      </w:r>
      <w:r w:rsidRPr="002C029A">
        <w:rPr>
          <w:spacing w:val="-15"/>
          <w:lang w:val="en-GB"/>
        </w:rPr>
        <w:t xml:space="preserve"> </w:t>
      </w:r>
      <w:r w:rsidRPr="002C029A">
        <w:rPr>
          <w:lang w:val="en-GB"/>
        </w:rPr>
        <w:t>applied</w:t>
      </w:r>
      <w:r w:rsidRPr="002C029A">
        <w:rPr>
          <w:spacing w:val="-15"/>
          <w:lang w:val="en-GB"/>
        </w:rPr>
        <w:t xml:space="preserve"> </w:t>
      </w:r>
      <w:r w:rsidRPr="002C029A">
        <w:rPr>
          <w:lang w:val="en-GB"/>
        </w:rPr>
        <w:t>to</w:t>
      </w:r>
      <w:r w:rsidRPr="002C029A">
        <w:rPr>
          <w:spacing w:val="-15"/>
          <w:lang w:val="en-GB"/>
        </w:rPr>
        <w:t xml:space="preserve"> </w:t>
      </w:r>
      <w:r w:rsidR="00FC46F5">
        <w:rPr>
          <w:lang w:val="en-GB"/>
        </w:rPr>
        <w:t>enhance</w:t>
      </w:r>
      <w:r w:rsidR="00FC46F5" w:rsidRPr="002C029A">
        <w:rPr>
          <w:spacing w:val="-15"/>
          <w:lang w:val="en-GB"/>
        </w:rPr>
        <w:t xml:space="preserve"> </w:t>
      </w:r>
      <w:r w:rsidRPr="002C029A">
        <w:rPr>
          <w:lang w:val="en-GB"/>
        </w:rPr>
        <w:t>database</w:t>
      </w:r>
      <w:r w:rsidRPr="002C029A">
        <w:rPr>
          <w:spacing w:val="-15"/>
          <w:lang w:val="en-GB"/>
        </w:rPr>
        <w:t xml:space="preserve"> </w:t>
      </w:r>
      <w:r w:rsidRPr="002C029A">
        <w:rPr>
          <w:lang w:val="en-GB"/>
        </w:rPr>
        <w:t>curation</w:t>
      </w:r>
      <w:r w:rsidRPr="002C029A">
        <w:rPr>
          <w:spacing w:val="-15"/>
          <w:lang w:val="en-GB"/>
        </w:rPr>
        <w:t xml:space="preserve"> </w:t>
      </w:r>
      <w:r w:rsidR="00FC46F5">
        <w:rPr>
          <w:lang w:val="en-GB"/>
        </w:rPr>
        <w:t xml:space="preserve">by </w:t>
      </w:r>
      <w:r w:rsidRPr="002C029A">
        <w:rPr>
          <w:lang w:val="en-GB"/>
        </w:rPr>
        <w:t>automated</w:t>
      </w:r>
      <w:r w:rsidRPr="002C029A">
        <w:rPr>
          <w:spacing w:val="-15"/>
          <w:lang w:val="en-GB"/>
        </w:rPr>
        <w:t xml:space="preserve"> </w:t>
      </w:r>
      <w:r w:rsidRPr="002C029A">
        <w:rPr>
          <w:lang w:val="en-GB"/>
        </w:rPr>
        <w:t>reasoning</w:t>
      </w:r>
      <w:r w:rsidR="00FC46F5">
        <w:rPr>
          <w:lang w:val="en-GB"/>
        </w:rPr>
        <w:t xml:space="preserve"> and </w:t>
      </w:r>
      <w:r w:rsidRPr="002C029A">
        <w:rPr>
          <w:lang w:val="en-GB"/>
        </w:rPr>
        <w:t>may</w:t>
      </w:r>
      <w:r w:rsidRPr="002C029A">
        <w:rPr>
          <w:spacing w:val="-8"/>
          <w:lang w:val="en-GB"/>
        </w:rPr>
        <w:t xml:space="preserve"> </w:t>
      </w:r>
      <w:r w:rsidRPr="002C029A">
        <w:rPr>
          <w:lang w:val="en-GB"/>
        </w:rPr>
        <w:t>enable</w:t>
      </w:r>
      <w:r w:rsidRPr="002C029A">
        <w:rPr>
          <w:spacing w:val="-9"/>
          <w:lang w:val="en-GB"/>
        </w:rPr>
        <w:t xml:space="preserve"> </w:t>
      </w:r>
      <w:r w:rsidRPr="002C029A">
        <w:rPr>
          <w:lang w:val="en-GB"/>
        </w:rPr>
        <w:t>the</w:t>
      </w:r>
      <w:r w:rsidRPr="002C029A">
        <w:rPr>
          <w:spacing w:val="-8"/>
          <w:lang w:val="en-GB"/>
        </w:rPr>
        <w:t xml:space="preserve"> </w:t>
      </w:r>
      <w:r w:rsidRPr="002C029A">
        <w:rPr>
          <w:spacing w:val="-1"/>
          <w:lang w:val="en-GB"/>
        </w:rPr>
        <w:t>validation</w:t>
      </w:r>
      <w:r w:rsidRPr="002C029A">
        <w:rPr>
          <w:spacing w:val="-9"/>
          <w:lang w:val="en-GB"/>
        </w:rPr>
        <w:t xml:space="preserve"> </w:t>
      </w:r>
      <w:r w:rsidRPr="002C029A">
        <w:rPr>
          <w:lang w:val="en-GB"/>
        </w:rPr>
        <w:t>of</w:t>
      </w:r>
      <w:r w:rsidRPr="002C029A">
        <w:rPr>
          <w:spacing w:val="-8"/>
          <w:lang w:val="en-GB"/>
        </w:rPr>
        <w:t xml:space="preserve"> </w:t>
      </w:r>
      <w:r w:rsidRPr="002C029A">
        <w:rPr>
          <w:lang w:val="en-GB"/>
        </w:rPr>
        <w:t>database</w:t>
      </w:r>
      <w:r w:rsidRPr="002C029A">
        <w:rPr>
          <w:spacing w:val="-9"/>
          <w:lang w:val="en-GB"/>
        </w:rPr>
        <w:t xml:space="preserve"> </w:t>
      </w:r>
      <w:r w:rsidRPr="002C029A">
        <w:rPr>
          <w:lang w:val="en-GB"/>
        </w:rPr>
        <w:t>content</w:t>
      </w:r>
      <w:r w:rsidR="00FC46F5">
        <w:rPr>
          <w:lang w:val="en-GB"/>
        </w:rPr>
        <w:t xml:space="preserve">, using </w:t>
      </w:r>
      <w:r w:rsidRPr="002C029A">
        <w:rPr>
          <w:lang w:val="en-GB"/>
        </w:rPr>
        <w:t>a</w:t>
      </w:r>
      <w:r w:rsidRPr="002C029A">
        <w:rPr>
          <w:spacing w:val="7"/>
          <w:lang w:val="en-GB"/>
        </w:rPr>
        <w:t xml:space="preserve"> </w:t>
      </w:r>
      <w:r w:rsidR="00FC46F5">
        <w:rPr>
          <w:lang w:val="en-GB"/>
        </w:rPr>
        <w:t xml:space="preserve">simple and </w:t>
      </w:r>
      <w:r w:rsidRPr="002C029A">
        <w:rPr>
          <w:spacing w:val="-1"/>
          <w:lang w:val="en-GB"/>
        </w:rPr>
        <w:t>expressive</w:t>
      </w:r>
      <w:r w:rsidRPr="002C029A">
        <w:rPr>
          <w:spacing w:val="7"/>
          <w:lang w:val="en-GB"/>
        </w:rPr>
        <w:t xml:space="preserve"> </w:t>
      </w:r>
      <w:r w:rsidRPr="002C029A">
        <w:rPr>
          <w:lang w:val="en-GB"/>
        </w:rPr>
        <w:t>query</w:t>
      </w:r>
      <w:r w:rsidRPr="002C029A">
        <w:rPr>
          <w:spacing w:val="7"/>
          <w:lang w:val="en-GB"/>
        </w:rPr>
        <w:t xml:space="preserve"> </w:t>
      </w:r>
      <w:r w:rsidRPr="002C029A">
        <w:rPr>
          <w:lang w:val="en-GB"/>
        </w:rPr>
        <w:t>language</w:t>
      </w:r>
      <w:r w:rsidRPr="002C029A">
        <w:rPr>
          <w:spacing w:val="7"/>
          <w:lang w:val="en-GB"/>
        </w:rPr>
        <w:t xml:space="preserve"> </w:t>
      </w:r>
      <w:r w:rsidRPr="002C029A">
        <w:rPr>
          <w:lang w:val="en-GB"/>
        </w:rPr>
        <w:t>(DL</w:t>
      </w:r>
      <w:r w:rsidRPr="002C029A">
        <w:rPr>
          <w:spacing w:val="26"/>
          <w:w w:val="99"/>
          <w:lang w:val="en-GB"/>
        </w:rPr>
        <w:t xml:space="preserve"> </w:t>
      </w:r>
      <w:r w:rsidRPr="002C029A">
        <w:rPr>
          <w:lang w:val="en-GB"/>
        </w:rPr>
        <w:t>Query).</w:t>
      </w:r>
      <w:r w:rsidRPr="002C029A">
        <w:rPr>
          <w:spacing w:val="-12"/>
          <w:lang w:val="en-GB"/>
        </w:rPr>
        <w:t xml:space="preserve"> </w:t>
      </w:r>
      <w:r w:rsidRPr="002C029A">
        <w:rPr>
          <w:lang w:val="en-GB"/>
        </w:rPr>
        <w:t>DL</w:t>
      </w:r>
      <w:r w:rsidRPr="002C029A">
        <w:rPr>
          <w:spacing w:val="-14"/>
          <w:lang w:val="en-GB"/>
        </w:rPr>
        <w:t xml:space="preserve"> </w:t>
      </w:r>
      <w:r w:rsidRPr="002C029A">
        <w:rPr>
          <w:lang w:val="en-GB"/>
        </w:rPr>
        <w:t>Query</w:t>
      </w:r>
      <w:r w:rsidRPr="002C029A">
        <w:rPr>
          <w:spacing w:val="-13"/>
          <w:lang w:val="en-GB"/>
        </w:rPr>
        <w:t xml:space="preserve"> </w:t>
      </w:r>
      <w:r w:rsidRPr="002C029A">
        <w:rPr>
          <w:lang w:val="en-GB"/>
        </w:rPr>
        <w:t>uses</w:t>
      </w:r>
      <w:r w:rsidRPr="002C029A">
        <w:rPr>
          <w:spacing w:val="-14"/>
          <w:lang w:val="en-GB"/>
        </w:rPr>
        <w:t xml:space="preserve"> </w:t>
      </w:r>
      <w:r w:rsidRPr="002C029A">
        <w:rPr>
          <w:lang w:val="en-GB"/>
        </w:rPr>
        <w:t>the</w:t>
      </w:r>
      <w:r w:rsidRPr="002C029A">
        <w:rPr>
          <w:spacing w:val="-14"/>
          <w:lang w:val="en-GB"/>
        </w:rPr>
        <w:t xml:space="preserve"> </w:t>
      </w:r>
      <w:r w:rsidRPr="002C029A">
        <w:rPr>
          <w:lang w:val="en-GB"/>
        </w:rPr>
        <w:t>semantics</w:t>
      </w:r>
      <w:r w:rsidRPr="002C029A">
        <w:rPr>
          <w:spacing w:val="-14"/>
          <w:lang w:val="en-GB"/>
        </w:rPr>
        <w:t xml:space="preserve"> </w:t>
      </w:r>
      <w:r w:rsidRPr="002C029A">
        <w:rPr>
          <w:lang w:val="en-GB"/>
        </w:rPr>
        <w:t>and</w:t>
      </w:r>
      <w:r w:rsidRPr="002C029A">
        <w:rPr>
          <w:spacing w:val="-14"/>
          <w:lang w:val="en-GB"/>
        </w:rPr>
        <w:t xml:space="preserve"> </w:t>
      </w:r>
      <w:r w:rsidRPr="002C029A">
        <w:rPr>
          <w:lang w:val="en-GB"/>
        </w:rPr>
        <w:t>reasoning</w:t>
      </w:r>
      <w:r w:rsidRPr="002C029A">
        <w:rPr>
          <w:spacing w:val="-14"/>
          <w:lang w:val="en-GB"/>
        </w:rPr>
        <w:t xml:space="preserve"> </w:t>
      </w:r>
      <w:r w:rsidRPr="002C029A">
        <w:rPr>
          <w:lang w:val="en-GB"/>
        </w:rPr>
        <w:t>procedures</w:t>
      </w:r>
      <w:r w:rsidRPr="002C029A">
        <w:rPr>
          <w:spacing w:val="-14"/>
          <w:lang w:val="en-GB"/>
        </w:rPr>
        <w:t xml:space="preserve"> </w:t>
      </w:r>
      <w:proofErr w:type="gramStart"/>
      <w:r w:rsidRPr="002C029A">
        <w:rPr>
          <w:lang w:val="en-GB"/>
        </w:rPr>
        <w:t>of</w:t>
      </w:r>
      <w:r w:rsidRPr="002C029A">
        <w:rPr>
          <w:spacing w:val="-13"/>
          <w:lang w:val="en-GB"/>
        </w:rPr>
        <w:t xml:space="preserve"> </w:t>
      </w:r>
      <w:r w:rsidR="002C029A">
        <w:rPr>
          <w:spacing w:val="-13"/>
          <w:lang w:val="en-GB"/>
        </w:rPr>
        <w:t xml:space="preserve"> </w:t>
      </w:r>
      <w:r w:rsidRPr="002C029A">
        <w:rPr>
          <w:lang w:val="en-GB"/>
        </w:rPr>
        <w:t>Description</w:t>
      </w:r>
      <w:proofErr w:type="gramEnd"/>
      <w:r w:rsidRPr="002C029A">
        <w:rPr>
          <w:spacing w:val="10"/>
          <w:lang w:val="en-GB"/>
        </w:rPr>
        <w:t xml:space="preserve"> </w:t>
      </w:r>
      <w:r w:rsidRPr="002C029A">
        <w:rPr>
          <w:lang w:val="en-GB"/>
        </w:rPr>
        <w:t>Logics</w:t>
      </w:r>
      <w:r w:rsidRPr="002C029A">
        <w:rPr>
          <w:spacing w:val="10"/>
          <w:lang w:val="en-GB"/>
        </w:rPr>
        <w:t xml:space="preserve"> </w:t>
      </w:r>
      <w:r w:rsidRPr="002C029A">
        <w:rPr>
          <w:lang w:val="en-GB"/>
        </w:rPr>
        <w:t>(DL)</w:t>
      </w:r>
      <w:r w:rsidRPr="002C029A">
        <w:rPr>
          <w:spacing w:val="11"/>
          <w:lang w:val="en-GB"/>
        </w:rPr>
        <w:t xml:space="preserve"> </w:t>
      </w:r>
      <w:r w:rsidRPr="002C029A">
        <w:rPr>
          <w:lang w:val="en-GB"/>
        </w:rPr>
        <w:t>(</w:t>
      </w:r>
      <w:proofErr w:type="spellStart"/>
      <w:r w:rsidRPr="002C029A">
        <w:rPr>
          <w:lang w:val="en-GB"/>
        </w:rPr>
        <w:t>Baader</w:t>
      </w:r>
      <w:proofErr w:type="spellEnd"/>
      <w:r w:rsidRPr="002C029A">
        <w:rPr>
          <w:spacing w:val="10"/>
          <w:lang w:val="en-GB"/>
        </w:rPr>
        <w:t xml:space="preserve"> </w:t>
      </w:r>
      <w:r w:rsidRPr="002C029A">
        <w:rPr>
          <w:i/>
          <w:iCs/>
          <w:lang w:val="en-GB"/>
        </w:rPr>
        <w:t>et</w:t>
      </w:r>
      <w:r w:rsidRPr="002C029A">
        <w:rPr>
          <w:i/>
          <w:iCs/>
          <w:spacing w:val="10"/>
          <w:lang w:val="en-GB"/>
        </w:rPr>
        <w:t xml:space="preserve"> </w:t>
      </w:r>
      <w:r w:rsidRPr="002C029A">
        <w:rPr>
          <w:i/>
          <w:iCs/>
          <w:lang w:val="en-GB"/>
        </w:rPr>
        <w:t>al.</w:t>
      </w:r>
      <w:r w:rsidRPr="002C029A">
        <w:rPr>
          <w:lang w:val="en-GB"/>
        </w:rPr>
        <w:t>,</w:t>
      </w:r>
      <w:r w:rsidRPr="002C029A">
        <w:rPr>
          <w:spacing w:val="11"/>
          <w:lang w:val="en-GB"/>
        </w:rPr>
        <w:t xml:space="preserve"> </w:t>
      </w:r>
      <w:r w:rsidRPr="002C029A">
        <w:rPr>
          <w:lang w:val="en-GB"/>
        </w:rPr>
        <w:t>2007),</w:t>
      </w:r>
      <w:r w:rsidRPr="002C029A">
        <w:rPr>
          <w:spacing w:val="16"/>
          <w:lang w:val="en-GB"/>
        </w:rPr>
        <w:t xml:space="preserve"> </w:t>
      </w:r>
      <w:r w:rsidRPr="002C029A">
        <w:rPr>
          <w:lang w:val="en-GB"/>
        </w:rPr>
        <w:t>which</w:t>
      </w:r>
      <w:r w:rsidRPr="002C029A">
        <w:rPr>
          <w:spacing w:val="11"/>
          <w:lang w:val="en-GB"/>
        </w:rPr>
        <w:t xml:space="preserve"> </w:t>
      </w:r>
      <w:r w:rsidRPr="002C029A">
        <w:rPr>
          <w:spacing w:val="-1"/>
          <w:lang w:val="en-GB"/>
        </w:rPr>
        <w:t>allow</w:t>
      </w:r>
      <w:r w:rsidRPr="002C029A">
        <w:rPr>
          <w:spacing w:val="10"/>
          <w:lang w:val="en-GB"/>
        </w:rPr>
        <w:t xml:space="preserve"> </w:t>
      </w:r>
      <w:r w:rsidRPr="002C029A">
        <w:rPr>
          <w:lang w:val="en-GB"/>
        </w:rPr>
        <w:t>querying</w:t>
      </w:r>
      <w:r w:rsidRPr="002C029A">
        <w:rPr>
          <w:spacing w:val="10"/>
          <w:lang w:val="en-GB"/>
        </w:rPr>
        <w:t xml:space="preserve"> </w:t>
      </w:r>
      <w:r w:rsidR="00FC46F5">
        <w:rPr>
          <w:lang w:val="en-GB"/>
        </w:rPr>
        <w:t xml:space="preserve">across </w:t>
      </w:r>
    </w:p>
    <w:p w14:paraId="5DAC603A" w14:textId="77777777" w:rsidR="00F20945" w:rsidRPr="002C029A" w:rsidRDefault="00F20945">
      <w:pPr>
        <w:pStyle w:val="Corpodetexto"/>
        <w:kinsoku w:val="0"/>
        <w:overflowPunct w:val="0"/>
        <w:spacing w:line="285" w:lineRule="auto"/>
        <w:ind w:right="2105" w:firstLine="239"/>
        <w:jc w:val="both"/>
        <w:rPr>
          <w:lang w:val="en-GB"/>
        </w:rPr>
        <w:sectPr w:rsidR="00F20945" w:rsidRPr="002C029A">
          <w:type w:val="continuous"/>
          <w:pgSz w:w="14180" w:h="20020"/>
          <w:pgMar w:top="2080" w:right="160" w:bottom="2080" w:left="160" w:header="720" w:footer="720" w:gutter="0"/>
          <w:cols w:num="2" w:space="720" w:equalWidth="0">
            <w:col w:w="6725" w:space="40"/>
            <w:col w:w="7095"/>
          </w:cols>
          <w:noEndnote/>
        </w:sectPr>
      </w:pPr>
    </w:p>
    <w:p w14:paraId="38F46D75" w14:textId="77777777" w:rsidR="00F20945" w:rsidRPr="002C029A" w:rsidRDefault="00F20945">
      <w:pPr>
        <w:pStyle w:val="Corpodetexto"/>
        <w:kinsoku w:val="0"/>
        <w:overflowPunct w:val="0"/>
        <w:spacing w:before="2"/>
        <w:ind w:left="0"/>
        <w:rPr>
          <w:sz w:val="26"/>
          <w:szCs w:val="26"/>
          <w:lang w:val="en-GB"/>
        </w:rPr>
      </w:pPr>
    </w:p>
    <w:p w14:paraId="1417F9EC" w14:textId="77777777" w:rsidR="00F20945" w:rsidRPr="002C029A" w:rsidRDefault="00F20945">
      <w:pPr>
        <w:pStyle w:val="Corpodetexto"/>
        <w:tabs>
          <w:tab w:val="right" w:pos="11767"/>
        </w:tabs>
        <w:kinsoku w:val="0"/>
        <w:overflowPunct w:val="0"/>
        <w:spacing w:before="76"/>
        <w:ind w:left="2084"/>
        <w:rPr>
          <w:rFonts w:ascii="Arial" w:hAnsi="Arial" w:cs="Arial"/>
          <w:sz w:val="14"/>
          <w:szCs w:val="14"/>
          <w:lang w:val="en-GB"/>
        </w:rPr>
      </w:pPr>
      <w:r w:rsidRPr="002C029A">
        <w:rPr>
          <w:rFonts w:ascii="Arial" w:hAnsi="Arial" w:cs="Arial"/>
          <w:sz w:val="14"/>
          <w:szCs w:val="14"/>
          <w:lang w:val="en-GB"/>
        </w:rPr>
        <w:t>©</w:t>
      </w:r>
      <w:r w:rsidRPr="002C029A">
        <w:rPr>
          <w:rFonts w:ascii="Arial" w:hAnsi="Arial" w:cs="Arial"/>
          <w:spacing w:val="-3"/>
          <w:sz w:val="14"/>
          <w:szCs w:val="14"/>
          <w:lang w:val="en-GB"/>
        </w:rPr>
        <w:t xml:space="preserve"> </w:t>
      </w:r>
      <w:r w:rsidRPr="002C029A">
        <w:rPr>
          <w:rFonts w:ascii="Arial" w:hAnsi="Arial" w:cs="Arial"/>
          <w:sz w:val="14"/>
          <w:szCs w:val="14"/>
          <w:lang w:val="en-GB"/>
        </w:rPr>
        <w:t>The</w:t>
      </w:r>
      <w:r w:rsidRPr="002C029A">
        <w:rPr>
          <w:rFonts w:ascii="Arial" w:hAnsi="Arial" w:cs="Arial"/>
          <w:spacing w:val="-3"/>
          <w:sz w:val="14"/>
          <w:szCs w:val="14"/>
          <w:lang w:val="en-GB"/>
        </w:rPr>
        <w:t xml:space="preserve"> </w:t>
      </w:r>
      <w:r w:rsidRPr="002C029A">
        <w:rPr>
          <w:rFonts w:ascii="Arial" w:hAnsi="Arial" w:cs="Arial"/>
          <w:spacing w:val="-1"/>
          <w:sz w:val="14"/>
          <w:szCs w:val="14"/>
          <w:lang w:val="en-GB"/>
        </w:rPr>
        <w:t>Author</w:t>
      </w:r>
      <w:r w:rsidRPr="002C029A">
        <w:rPr>
          <w:rFonts w:ascii="Arial" w:hAnsi="Arial" w:cs="Arial"/>
          <w:spacing w:val="-3"/>
          <w:sz w:val="14"/>
          <w:szCs w:val="14"/>
          <w:lang w:val="en-GB"/>
        </w:rPr>
        <w:t xml:space="preserve"> </w:t>
      </w:r>
      <w:r w:rsidRPr="002C029A">
        <w:rPr>
          <w:rFonts w:ascii="Arial" w:hAnsi="Arial" w:cs="Arial"/>
          <w:sz w:val="14"/>
          <w:szCs w:val="14"/>
          <w:lang w:val="en-GB"/>
        </w:rPr>
        <w:t>2016.</w:t>
      </w:r>
      <w:r w:rsidRPr="002C029A">
        <w:rPr>
          <w:rFonts w:ascii="Arial" w:hAnsi="Arial" w:cs="Arial"/>
          <w:spacing w:val="-3"/>
          <w:sz w:val="14"/>
          <w:szCs w:val="14"/>
          <w:lang w:val="en-GB"/>
        </w:rPr>
        <w:t xml:space="preserve"> </w:t>
      </w:r>
      <w:r w:rsidRPr="002C029A">
        <w:rPr>
          <w:rFonts w:ascii="Arial" w:hAnsi="Arial" w:cs="Arial"/>
          <w:spacing w:val="-1"/>
          <w:sz w:val="14"/>
          <w:szCs w:val="14"/>
          <w:lang w:val="en-GB"/>
        </w:rPr>
        <w:t>Published</w:t>
      </w:r>
      <w:r w:rsidRPr="002C029A">
        <w:rPr>
          <w:rFonts w:ascii="Arial" w:hAnsi="Arial" w:cs="Arial"/>
          <w:spacing w:val="-3"/>
          <w:sz w:val="14"/>
          <w:szCs w:val="14"/>
          <w:lang w:val="en-GB"/>
        </w:rPr>
        <w:t xml:space="preserve"> </w:t>
      </w:r>
      <w:r w:rsidRPr="002C029A">
        <w:rPr>
          <w:rFonts w:ascii="Arial" w:hAnsi="Arial" w:cs="Arial"/>
          <w:spacing w:val="-2"/>
          <w:sz w:val="14"/>
          <w:szCs w:val="14"/>
          <w:lang w:val="en-GB"/>
        </w:rPr>
        <w:t>by</w:t>
      </w:r>
      <w:r w:rsidRPr="002C029A">
        <w:rPr>
          <w:rFonts w:ascii="Arial" w:hAnsi="Arial" w:cs="Arial"/>
          <w:spacing w:val="-3"/>
          <w:sz w:val="14"/>
          <w:szCs w:val="14"/>
          <w:lang w:val="en-GB"/>
        </w:rPr>
        <w:t xml:space="preserve"> </w:t>
      </w:r>
      <w:r w:rsidRPr="002C029A">
        <w:rPr>
          <w:rFonts w:ascii="Arial" w:hAnsi="Arial" w:cs="Arial"/>
          <w:spacing w:val="-1"/>
          <w:sz w:val="14"/>
          <w:szCs w:val="14"/>
          <w:lang w:val="en-GB"/>
        </w:rPr>
        <w:t>Oxford</w:t>
      </w:r>
      <w:r w:rsidRPr="002C029A">
        <w:rPr>
          <w:rFonts w:ascii="Arial" w:hAnsi="Arial" w:cs="Arial"/>
          <w:spacing w:val="-3"/>
          <w:sz w:val="14"/>
          <w:szCs w:val="14"/>
          <w:lang w:val="en-GB"/>
        </w:rPr>
        <w:t xml:space="preserve"> </w:t>
      </w:r>
      <w:r w:rsidRPr="002C029A">
        <w:rPr>
          <w:rFonts w:ascii="Arial" w:hAnsi="Arial" w:cs="Arial"/>
          <w:spacing w:val="-1"/>
          <w:sz w:val="14"/>
          <w:szCs w:val="14"/>
          <w:lang w:val="en-GB"/>
        </w:rPr>
        <w:t>University</w:t>
      </w:r>
      <w:r w:rsidRPr="002C029A">
        <w:rPr>
          <w:rFonts w:ascii="Arial" w:hAnsi="Arial" w:cs="Arial"/>
          <w:spacing w:val="-3"/>
          <w:sz w:val="14"/>
          <w:szCs w:val="14"/>
          <w:lang w:val="en-GB"/>
        </w:rPr>
        <w:t xml:space="preserve"> </w:t>
      </w:r>
      <w:r w:rsidRPr="002C029A">
        <w:rPr>
          <w:rFonts w:ascii="Arial" w:hAnsi="Arial" w:cs="Arial"/>
          <w:spacing w:val="-1"/>
          <w:sz w:val="14"/>
          <w:szCs w:val="14"/>
          <w:lang w:val="en-GB"/>
        </w:rPr>
        <w:t>Press.</w:t>
      </w:r>
      <w:r w:rsidRPr="002C029A">
        <w:rPr>
          <w:rFonts w:ascii="Arial" w:hAnsi="Arial" w:cs="Arial"/>
          <w:spacing w:val="-3"/>
          <w:sz w:val="14"/>
          <w:szCs w:val="14"/>
          <w:lang w:val="en-GB"/>
        </w:rPr>
        <w:t xml:space="preserve"> </w:t>
      </w:r>
      <w:r w:rsidRPr="002C029A">
        <w:rPr>
          <w:rFonts w:ascii="Arial" w:hAnsi="Arial" w:cs="Arial"/>
          <w:sz w:val="14"/>
          <w:szCs w:val="14"/>
          <w:lang w:val="en-GB"/>
        </w:rPr>
        <w:t>All</w:t>
      </w:r>
      <w:r w:rsidRPr="002C029A">
        <w:rPr>
          <w:rFonts w:ascii="Arial" w:hAnsi="Arial" w:cs="Arial"/>
          <w:spacing w:val="-3"/>
          <w:sz w:val="14"/>
          <w:szCs w:val="14"/>
          <w:lang w:val="en-GB"/>
        </w:rPr>
        <w:t xml:space="preserve"> </w:t>
      </w:r>
      <w:r w:rsidRPr="002C029A">
        <w:rPr>
          <w:rFonts w:ascii="Arial" w:hAnsi="Arial" w:cs="Arial"/>
          <w:sz w:val="14"/>
          <w:szCs w:val="14"/>
          <w:lang w:val="en-GB"/>
        </w:rPr>
        <w:t>rights</w:t>
      </w:r>
      <w:r w:rsidRPr="002C029A">
        <w:rPr>
          <w:rFonts w:ascii="Arial" w:hAnsi="Arial" w:cs="Arial"/>
          <w:spacing w:val="-3"/>
          <w:sz w:val="14"/>
          <w:szCs w:val="14"/>
          <w:lang w:val="en-GB"/>
        </w:rPr>
        <w:t xml:space="preserve"> </w:t>
      </w:r>
      <w:r w:rsidRPr="002C029A">
        <w:rPr>
          <w:rFonts w:ascii="Arial" w:hAnsi="Arial" w:cs="Arial"/>
          <w:sz w:val="14"/>
          <w:szCs w:val="14"/>
          <w:lang w:val="en-GB"/>
        </w:rPr>
        <w:t>reserved.</w:t>
      </w:r>
      <w:r w:rsidRPr="002C029A">
        <w:rPr>
          <w:rFonts w:ascii="Arial" w:hAnsi="Arial" w:cs="Arial"/>
          <w:spacing w:val="-3"/>
          <w:sz w:val="14"/>
          <w:szCs w:val="14"/>
          <w:lang w:val="en-GB"/>
        </w:rPr>
        <w:t xml:space="preserve"> </w:t>
      </w:r>
      <w:r w:rsidRPr="002C029A">
        <w:rPr>
          <w:rFonts w:ascii="Arial" w:hAnsi="Arial" w:cs="Arial"/>
          <w:spacing w:val="-2"/>
          <w:sz w:val="14"/>
          <w:szCs w:val="14"/>
          <w:lang w:val="en-GB"/>
        </w:rPr>
        <w:t>For</w:t>
      </w:r>
      <w:r w:rsidRPr="002C029A">
        <w:rPr>
          <w:rFonts w:ascii="Arial" w:hAnsi="Arial" w:cs="Arial"/>
          <w:spacing w:val="-3"/>
          <w:sz w:val="14"/>
          <w:szCs w:val="14"/>
          <w:lang w:val="en-GB"/>
        </w:rPr>
        <w:t xml:space="preserve"> </w:t>
      </w:r>
      <w:r w:rsidRPr="002C029A">
        <w:rPr>
          <w:rFonts w:ascii="Arial" w:hAnsi="Arial" w:cs="Arial"/>
          <w:sz w:val="14"/>
          <w:szCs w:val="14"/>
          <w:lang w:val="en-GB"/>
        </w:rPr>
        <w:t>permissions,</w:t>
      </w:r>
      <w:r w:rsidRPr="002C029A">
        <w:rPr>
          <w:rFonts w:ascii="Arial" w:hAnsi="Arial" w:cs="Arial"/>
          <w:spacing w:val="-3"/>
          <w:sz w:val="14"/>
          <w:szCs w:val="14"/>
          <w:lang w:val="en-GB"/>
        </w:rPr>
        <w:t xml:space="preserve"> </w:t>
      </w:r>
      <w:r w:rsidRPr="002C029A">
        <w:rPr>
          <w:rFonts w:ascii="Arial" w:hAnsi="Arial" w:cs="Arial"/>
          <w:sz w:val="14"/>
          <w:szCs w:val="14"/>
          <w:lang w:val="en-GB"/>
        </w:rPr>
        <w:t>please</w:t>
      </w:r>
      <w:r w:rsidRPr="002C029A">
        <w:rPr>
          <w:rFonts w:ascii="Arial" w:hAnsi="Arial" w:cs="Arial"/>
          <w:spacing w:val="-3"/>
          <w:sz w:val="14"/>
          <w:szCs w:val="14"/>
          <w:lang w:val="en-GB"/>
        </w:rPr>
        <w:t xml:space="preserve"> </w:t>
      </w:r>
      <w:r w:rsidRPr="002C029A">
        <w:rPr>
          <w:rFonts w:ascii="Arial" w:hAnsi="Arial" w:cs="Arial"/>
          <w:sz w:val="14"/>
          <w:szCs w:val="14"/>
          <w:lang w:val="en-GB"/>
        </w:rPr>
        <w:t>e-mail:</w:t>
      </w:r>
      <w:r w:rsidRPr="002C029A">
        <w:rPr>
          <w:rFonts w:ascii="Arial" w:hAnsi="Arial" w:cs="Arial"/>
          <w:spacing w:val="-3"/>
          <w:sz w:val="14"/>
          <w:szCs w:val="14"/>
          <w:lang w:val="en-GB"/>
        </w:rPr>
        <w:t xml:space="preserve"> </w:t>
      </w:r>
      <w:r w:rsidR="009C2121">
        <w:fldChar w:fldCharType="begin"/>
      </w:r>
      <w:r w:rsidR="009C2121" w:rsidRPr="00EC7224">
        <w:rPr>
          <w:lang w:val="en-GB"/>
          <w:rPrChange w:id="101" w:author="Filipe Santana" w:date="2016-01-11T08:29:00Z">
            <w:rPr/>
          </w:rPrChange>
        </w:rPr>
        <w:instrText xml:space="preserve"> HYPERLINK "mailto:journals.permissions@oup.com" </w:instrText>
      </w:r>
      <w:r w:rsidR="009C2121">
        <w:fldChar w:fldCharType="separate"/>
      </w:r>
      <w:r w:rsidRPr="002C029A">
        <w:rPr>
          <w:rFonts w:ascii="Arial" w:hAnsi="Arial" w:cs="Arial"/>
          <w:spacing w:val="-1"/>
          <w:sz w:val="14"/>
          <w:szCs w:val="14"/>
          <w:lang w:val="en-GB"/>
        </w:rPr>
        <w:t>journals.permissions@oup.com</w:t>
      </w:r>
      <w:r w:rsidR="009C2121">
        <w:rPr>
          <w:rFonts w:ascii="Arial" w:hAnsi="Arial" w:cs="Arial"/>
          <w:spacing w:val="-1"/>
          <w:sz w:val="14"/>
          <w:szCs w:val="14"/>
          <w:lang w:val="en-GB"/>
        </w:rPr>
        <w:fldChar w:fldCharType="end"/>
      </w:r>
      <w:r w:rsidRPr="00F6513E">
        <w:rPr>
          <w:spacing w:val="-1"/>
          <w:sz w:val="14"/>
          <w:szCs w:val="14"/>
          <w:lang w:val="en-GB"/>
        </w:rPr>
        <w:tab/>
      </w:r>
      <w:r w:rsidRPr="002C029A">
        <w:rPr>
          <w:rFonts w:ascii="Arial" w:hAnsi="Arial" w:cs="Arial"/>
          <w:b/>
          <w:bCs/>
          <w:sz w:val="14"/>
          <w:szCs w:val="14"/>
          <w:lang w:val="en-GB"/>
        </w:rPr>
        <w:t>1</w:t>
      </w:r>
    </w:p>
    <w:p w14:paraId="76DB9318" w14:textId="77777777" w:rsidR="00F20945" w:rsidRPr="002C029A" w:rsidRDefault="00F20945">
      <w:pPr>
        <w:pStyle w:val="Corpodetexto"/>
        <w:tabs>
          <w:tab w:val="right" w:pos="11767"/>
        </w:tabs>
        <w:kinsoku w:val="0"/>
        <w:overflowPunct w:val="0"/>
        <w:spacing w:before="76"/>
        <w:ind w:left="2084"/>
        <w:rPr>
          <w:rFonts w:ascii="Arial" w:hAnsi="Arial" w:cs="Arial"/>
          <w:sz w:val="14"/>
          <w:szCs w:val="14"/>
          <w:lang w:val="en-GB"/>
        </w:rPr>
        <w:sectPr w:rsidR="00F20945" w:rsidRPr="002C029A">
          <w:type w:val="continuous"/>
          <w:pgSz w:w="14180" w:h="20020"/>
          <w:pgMar w:top="2080" w:right="160" w:bottom="2080" w:left="160" w:header="720" w:footer="720" w:gutter="0"/>
          <w:cols w:space="720" w:equalWidth="0">
            <w:col w:w="13860"/>
          </w:cols>
          <w:noEndnote/>
        </w:sectPr>
      </w:pPr>
    </w:p>
    <w:p w14:paraId="60A7010B" w14:textId="4BB199F7" w:rsidR="00F20945" w:rsidRPr="002C029A" w:rsidRDefault="00F6513E">
      <w:pPr>
        <w:pStyle w:val="Corpodetexto"/>
        <w:tabs>
          <w:tab w:val="left" w:pos="10645"/>
        </w:tabs>
        <w:kinsoku w:val="0"/>
        <w:overflowPunct w:val="0"/>
        <w:spacing w:before="603"/>
        <w:ind w:left="2107"/>
        <w:rPr>
          <w:rFonts w:ascii="Arial" w:hAnsi="Arial" w:cs="Arial"/>
          <w:lang w:val="en-GB"/>
        </w:rPr>
      </w:pPr>
      <w:r>
        <w:rPr>
          <w:noProof/>
          <w:lang w:val="pt-BR" w:eastAsia="pt-BR"/>
        </w:rPr>
        <w:lastRenderedPageBreak/>
        <mc:AlternateContent>
          <mc:Choice Requires="wps">
            <w:drawing>
              <wp:anchor distT="0" distB="0" distL="114300" distR="114300" simplePos="0" relativeHeight="251642880" behindDoc="1" locked="0" layoutInCell="0" allowOverlap="1" wp14:anchorId="5D34846C" wp14:editId="09598E37">
                <wp:simplePos x="0" y="0"/>
                <wp:positionH relativeFrom="page">
                  <wp:posOffset>1439545</wp:posOffset>
                </wp:positionH>
                <wp:positionV relativeFrom="paragraph">
                  <wp:posOffset>585470</wp:posOffset>
                </wp:positionV>
                <wp:extent cx="6149340" cy="12700"/>
                <wp:effectExtent l="0" t="0" r="0" b="0"/>
                <wp:wrapNone/>
                <wp:docPr id="225"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9340" cy="12700"/>
                        </a:xfrm>
                        <a:custGeom>
                          <a:avLst/>
                          <a:gdLst>
                            <a:gd name="T0" fmla="*/ 0 w 9684"/>
                            <a:gd name="T1" fmla="*/ 0 h 20"/>
                            <a:gd name="T2" fmla="*/ 9683 w 9684"/>
                            <a:gd name="T3" fmla="*/ 0 h 20"/>
                          </a:gdLst>
                          <a:ahLst/>
                          <a:cxnLst>
                            <a:cxn ang="0">
                              <a:pos x="T0" y="T1"/>
                            </a:cxn>
                            <a:cxn ang="0">
                              <a:pos x="T2" y="T3"/>
                            </a:cxn>
                          </a:cxnLst>
                          <a:rect l="0" t="0" r="r" b="b"/>
                          <a:pathLst>
                            <a:path w="9684" h="20">
                              <a:moveTo>
                                <a:pt x="0" y="0"/>
                              </a:moveTo>
                              <a:lnTo>
                                <a:pt x="9683"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63DEE9" id="Freeform 60"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3.35pt,46.1pt,597.5pt,46.1pt" coordsize="96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" o:allowincell="f" filled="f" strokeweight=".35136mm">
                <v:path arrowok="t" o:connecttype="custom" o:connectlocs="0,0;6148705,0" o:connectangles="0,0"/>
                <w10:wrap anchorx="page"/>
              </v:polyline>
            </w:pict>
          </mc:Fallback>
        </mc:AlternateContent>
      </w:r>
      <w:r w:rsidR="00F20945" w:rsidRPr="002C029A">
        <w:rPr>
          <w:rFonts w:ascii="Arial" w:hAnsi="Arial" w:cs="Arial"/>
          <w:b/>
          <w:bCs/>
          <w:w w:val="95"/>
          <w:lang w:val="en-GB"/>
        </w:rPr>
        <w:t>2</w:t>
      </w:r>
      <w:r w:rsidR="00F20945" w:rsidRPr="00F6513E">
        <w:rPr>
          <w:rFonts w:ascii="Arial" w:hAnsi="Arial" w:cs="Arial"/>
          <w:b/>
          <w:bCs/>
          <w:w w:val="95"/>
          <w:lang w:val="en-GB"/>
        </w:rPr>
        <w:tab/>
      </w:r>
      <w:r w:rsidR="00F20945" w:rsidRPr="002C029A">
        <w:rPr>
          <w:rFonts w:ascii="Arial" w:hAnsi="Arial" w:cs="Arial"/>
          <w:i/>
          <w:iCs/>
          <w:spacing w:val="-13"/>
          <w:lang w:val="en-GB"/>
        </w:rPr>
        <w:t>F.</w:t>
      </w:r>
      <w:r w:rsidR="00F20945" w:rsidRPr="002C029A">
        <w:rPr>
          <w:rFonts w:ascii="Arial" w:hAnsi="Arial" w:cs="Arial"/>
          <w:i/>
          <w:iCs/>
          <w:spacing w:val="-4"/>
          <w:lang w:val="en-GB"/>
        </w:rPr>
        <w:t xml:space="preserve"> </w:t>
      </w:r>
      <w:r w:rsidR="00F20945" w:rsidRPr="002C029A">
        <w:rPr>
          <w:rFonts w:ascii="Arial" w:hAnsi="Arial" w:cs="Arial"/>
          <w:i/>
          <w:iCs/>
          <w:lang w:val="en-GB"/>
        </w:rPr>
        <w:t>Santana</w:t>
      </w:r>
      <w:r w:rsidR="00F20945" w:rsidRPr="002C029A">
        <w:rPr>
          <w:rFonts w:ascii="Arial" w:hAnsi="Arial" w:cs="Arial"/>
          <w:i/>
          <w:iCs/>
          <w:spacing w:val="-4"/>
          <w:lang w:val="en-GB"/>
        </w:rPr>
        <w:t xml:space="preserve"> </w:t>
      </w:r>
      <w:r w:rsidR="00F20945" w:rsidRPr="002C029A">
        <w:rPr>
          <w:rFonts w:ascii="Arial" w:hAnsi="Arial" w:cs="Arial"/>
          <w:i/>
          <w:iCs/>
          <w:lang w:val="en-GB"/>
        </w:rPr>
        <w:t>et</w:t>
      </w:r>
      <w:r w:rsidR="00F20945" w:rsidRPr="002C029A">
        <w:rPr>
          <w:rFonts w:ascii="Arial" w:hAnsi="Arial" w:cs="Arial"/>
          <w:i/>
          <w:iCs/>
          <w:spacing w:val="-4"/>
          <w:lang w:val="en-GB"/>
        </w:rPr>
        <w:t xml:space="preserve"> </w:t>
      </w:r>
      <w:r w:rsidR="00F20945" w:rsidRPr="002C029A">
        <w:rPr>
          <w:rFonts w:ascii="Arial" w:hAnsi="Arial" w:cs="Arial"/>
          <w:i/>
          <w:iCs/>
          <w:lang w:val="en-GB"/>
        </w:rPr>
        <w:t>al.</w:t>
      </w:r>
    </w:p>
    <w:p w14:paraId="01DFF09F" w14:textId="77777777" w:rsidR="00F20945" w:rsidRPr="002C029A" w:rsidRDefault="00F20945">
      <w:pPr>
        <w:pStyle w:val="Corpodetexto"/>
        <w:tabs>
          <w:tab w:val="left" w:pos="10645"/>
        </w:tabs>
        <w:kinsoku w:val="0"/>
        <w:overflowPunct w:val="0"/>
        <w:spacing w:before="603"/>
        <w:ind w:left="2107"/>
        <w:rPr>
          <w:rFonts w:ascii="Arial" w:hAnsi="Arial" w:cs="Arial"/>
          <w:lang w:val="en-GB"/>
        </w:rPr>
        <w:sectPr w:rsidR="00F20945" w:rsidRPr="002C029A">
          <w:footerReference w:type="default" r:id="rId10"/>
          <w:pgSz w:w="14180" w:h="20020"/>
          <w:pgMar w:top="2080" w:right="160" w:bottom="2080" w:left="160" w:header="1385" w:footer="1890" w:gutter="0"/>
          <w:pgNumType w:start="2"/>
          <w:cols w:space="720"/>
          <w:noEndnote/>
        </w:sectPr>
      </w:pPr>
    </w:p>
    <w:p w14:paraId="071EAD47" w14:textId="77777777" w:rsidR="00F20945" w:rsidRPr="002C029A" w:rsidRDefault="00F20945">
      <w:pPr>
        <w:pStyle w:val="Corpodetexto"/>
        <w:kinsoku w:val="0"/>
        <w:overflowPunct w:val="0"/>
        <w:spacing w:before="0"/>
        <w:ind w:left="0"/>
        <w:rPr>
          <w:rFonts w:ascii="Arial" w:hAnsi="Arial" w:cs="Arial"/>
          <w:i/>
          <w:iCs/>
          <w:lang w:val="en-GB"/>
        </w:rPr>
      </w:pPr>
    </w:p>
    <w:p w14:paraId="3EEA2209" w14:textId="77777777" w:rsidR="00F20945" w:rsidRPr="002C029A" w:rsidRDefault="00F20945">
      <w:pPr>
        <w:pStyle w:val="Corpodetexto"/>
        <w:kinsoku w:val="0"/>
        <w:overflowPunct w:val="0"/>
        <w:spacing w:before="10"/>
        <w:ind w:left="0"/>
        <w:rPr>
          <w:rFonts w:ascii="Arial" w:hAnsi="Arial" w:cs="Arial"/>
          <w:i/>
          <w:iCs/>
          <w:sz w:val="14"/>
          <w:szCs w:val="14"/>
          <w:lang w:val="en-GB"/>
        </w:rPr>
      </w:pPr>
    </w:p>
    <w:p w14:paraId="3728884E" w14:textId="298BBD14" w:rsidR="00F20945" w:rsidRPr="002C029A" w:rsidRDefault="00FC46F5">
      <w:pPr>
        <w:pStyle w:val="Corpodetexto"/>
        <w:kinsoku w:val="0"/>
        <w:overflowPunct w:val="0"/>
        <w:spacing w:before="0" w:line="285" w:lineRule="auto"/>
        <w:ind w:left="2107"/>
        <w:jc w:val="both"/>
        <w:rPr>
          <w:lang w:val="en-GB"/>
        </w:rPr>
      </w:pPr>
      <w:r>
        <w:rPr>
          <w:lang w:val="en-GB"/>
        </w:rPr>
        <w:t>several</w:t>
      </w:r>
      <w:r w:rsidRPr="002C029A">
        <w:rPr>
          <w:spacing w:val="-7"/>
          <w:lang w:val="en-GB"/>
        </w:rPr>
        <w:t xml:space="preserve"> </w:t>
      </w:r>
      <w:r w:rsidR="00F20945" w:rsidRPr="002C029A">
        <w:rPr>
          <w:lang w:val="en-GB"/>
        </w:rPr>
        <w:t>databases</w:t>
      </w:r>
      <w:r w:rsidR="00F20945" w:rsidRPr="002C029A">
        <w:rPr>
          <w:spacing w:val="-7"/>
          <w:lang w:val="en-GB"/>
        </w:rPr>
        <w:t xml:space="preserve"> </w:t>
      </w:r>
      <w:r w:rsidR="00F20945" w:rsidRPr="002C029A">
        <w:rPr>
          <w:lang w:val="en-GB"/>
        </w:rPr>
        <w:t>at</w:t>
      </w:r>
      <w:r w:rsidR="00F20945" w:rsidRPr="002C029A">
        <w:rPr>
          <w:spacing w:val="-6"/>
          <w:lang w:val="en-GB"/>
        </w:rPr>
        <w:t xml:space="preserve"> </w:t>
      </w:r>
      <w:r w:rsidR="00F20945" w:rsidRPr="002C029A">
        <w:rPr>
          <w:lang w:val="en-GB"/>
        </w:rPr>
        <w:t>the</w:t>
      </w:r>
      <w:r w:rsidR="00F20945" w:rsidRPr="002C029A">
        <w:rPr>
          <w:spacing w:val="-7"/>
          <w:lang w:val="en-GB"/>
        </w:rPr>
        <w:t xml:space="preserve"> </w:t>
      </w:r>
      <w:r w:rsidR="00F20945" w:rsidRPr="002C029A">
        <w:rPr>
          <w:lang w:val="en-GB"/>
        </w:rPr>
        <w:t>same</w:t>
      </w:r>
      <w:r w:rsidR="00F20945" w:rsidRPr="002C029A">
        <w:rPr>
          <w:spacing w:val="-7"/>
          <w:lang w:val="en-GB"/>
        </w:rPr>
        <w:t xml:space="preserve"> </w:t>
      </w:r>
      <w:r w:rsidR="00F20945" w:rsidRPr="002C029A">
        <w:rPr>
          <w:lang w:val="en-GB"/>
        </w:rPr>
        <w:t>time</w:t>
      </w:r>
      <w:r>
        <w:rPr>
          <w:lang w:val="en-GB"/>
        </w:rPr>
        <w:t>,</w:t>
      </w:r>
      <w:r w:rsidRPr="002C029A">
        <w:rPr>
          <w:spacing w:val="-5"/>
          <w:lang w:val="en-GB"/>
        </w:rPr>
        <w:t xml:space="preserve"> </w:t>
      </w:r>
      <w:r>
        <w:rPr>
          <w:lang w:val="en-GB"/>
        </w:rPr>
        <w:t>t</w:t>
      </w:r>
      <w:r w:rsidRPr="002C029A">
        <w:rPr>
          <w:lang w:val="en-GB"/>
        </w:rPr>
        <w:t>hus</w:t>
      </w:r>
      <w:r>
        <w:rPr>
          <w:lang w:val="en-GB"/>
        </w:rPr>
        <w:t xml:space="preserve"> </w:t>
      </w:r>
      <w:r w:rsidR="00F20945" w:rsidRPr="002C029A">
        <w:rPr>
          <w:lang w:val="en-GB"/>
        </w:rPr>
        <w:t>decreasing</w:t>
      </w:r>
      <w:r w:rsidR="00F20945" w:rsidRPr="002C029A">
        <w:rPr>
          <w:spacing w:val="-6"/>
          <w:lang w:val="en-GB"/>
        </w:rPr>
        <w:t xml:space="preserve"> </w:t>
      </w:r>
      <w:r w:rsidR="00F20945" w:rsidRPr="002C029A">
        <w:rPr>
          <w:lang w:val="en-GB"/>
        </w:rPr>
        <w:t>the</w:t>
      </w:r>
      <w:r w:rsidR="00F20945" w:rsidRPr="002C029A">
        <w:rPr>
          <w:spacing w:val="-7"/>
          <w:lang w:val="en-GB"/>
        </w:rPr>
        <w:t xml:space="preserve"> </w:t>
      </w:r>
      <w:r w:rsidR="00F20945" w:rsidRPr="002C029A">
        <w:rPr>
          <w:lang w:val="en-GB"/>
        </w:rPr>
        <w:t>costs</w:t>
      </w:r>
      <w:r w:rsidR="00F20945" w:rsidRPr="002C029A">
        <w:rPr>
          <w:w w:val="99"/>
          <w:lang w:val="en-GB"/>
        </w:rPr>
        <w:t xml:space="preserve"> </w:t>
      </w:r>
      <w:r w:rsidR="00F20945" w:rsidRPr="002C029A">
        <w:rPr>
          <w:lang w:val="en-GB"/>
        </w:rPr>
        <w:t>of</w:t>
      </w:r>
      <w:r w:rsidR="00F20945" w:rsidRPr="002C029A">
        <w:rPr>
          <w:spacing w:val="-5"/>
          <w:lang w:val="en-GB"/>
        </w:rPr>
        <w:t xml:space="preserve"> </w:t>
      </w:r>
      <w:r w:rsidR="00F20945" w:rsidRPr="002C029A">
        <w:rPr>
          <w:lang w:val="en-GB"/>
        </w:rPr>
        <w:t>database</w:t>
      </w:r>
      <w:r w:rsidR="00F20945" w:rsidRPr="002C029A">
        <w:rPr>
          <w:spacing w:val="-5"/>
          <w:lang w:val="en-GB"/>
        </w:rPr>
        <w:t xml:space="preserve"> </w:t>
      </w:r>
      <w:r w:rsidR="00F20945" w:rsidRPr="002C029A">
        <w:rPr>
          <w:spacing w:val="-1"/>
          <w:lang w:val="en-GB"/>
        </w:rPr>
        <w:t>integration</w:t>
      </w:r>
      <w:r>
        <w:rPr>
          <w:spacing w:val="-1"/>
          <w:lang w:val="en-GB"/>
        </w:rPr>
        <w:t xml:space="preserve">. </w:t>
      </w:r>
    </w:p>
    <w:p w14:paraId="2901E91C" w14:textId="212A2184" w:rsidR="00F20945" w:rsidRPr="002C029A" w:rsidRDefault="00F20945">
      <w:pPr>
        <w:pStyle w:val="Corpodetexto"/>
        <w:kinsoku w:val="0"/>
        <w:overflowPunct w:val="0"/>
        <w:spacing w:line="285" w:lineRule="auto"/>
        <w:ind w:left="2107" w:firstLine="239"/>
        <w:jc w:val="both"/>
        <w:rPr>
          <w:lang w:val="en-GB"/>
        </w:rPr>
      </w:pPr>
      <w:r w:rsidRPr="002C029A">
        <w:rPr>
          <w:spacing w:val="-8"/>
          <w:lang w:val="en-GB"/>
        </w:rPr>
        <w:t>To</w:t>
      </w:r>
      <w:r w:rsidRPr="002C029A">
        <w:rPr>
          <w:spacing w:val="-3"/>
          <w:lang w:val="en-GB"/>
        </w:rPr>
        <w:t xml:space="preserve"> </w:t>
      </w:r>
      <w:r w:rsidRPr="002C029A">
        <w:rPr>
          <w:lang w:val="en-GB"/>
        </w:rPr>
        <w:t>this</w:t>
      </w:r>
      <w:r w:rsidRPr="002C029A">
        <w:rPr>
          <w:spacing w:val="-3"/>
          <w:lang w:val="en-GB"/>
        </w:rPr>
        <w:t xml:space="preserve"> </w:t>
      </w:r>
      <w:r w:rsidRPr="002C029A">
        <w:rPr>
          <w:lang w:val="en-GB"/>
        </w:rPr>
        <w:t>end,</w:t>
      </w:r>
      <w:r w:rsidRPr="002C029A">
        <w:rPr>
          <w:spacing w:val="-2"/>
          <w:lang w:val="en-GB"/>
        </w:rPr>
        <w:t xml:space="preserve"> </w:t>
      </w:r>
      <w:r w:rsidRPr="002C029A">
        <w:rPr>
          <w:lang w:val="en-GB"/>
        </w:rPr>
        <w:t>we</w:t>
      </w:r>
      <w:r w:rsidRPr="002C029A">
        <w:rPr>
          <w:spacing w:val="-3"/>
          <w:lang w:val="en-GB"/>
        </w:rPr>
        <w:t xml:space="preserve"> </w:t>
      </w:r>
      <w:r w:rsidRPr="002C029A">
        <w:rPr>
          <w:lang w:val="en-GB"/>
        </w:rPr>
        <w:t>will</w:t>
      </w:r>
      <w:r w:rsidRPr="002C029A">
        <w:rPr>
          <w:spacing w:val="-3"/>
          <w:lang w:val="en-GB"/>
        </w:rPr>
        <w:t xml:space="preserve"> </w:t>
      </w:r>
      <w:r w:rsidRPr="002C029A">
        <w:rPr>
          <w:lang w:val="en-GB"/>
        </w:rPr>
        <w:t>(</w:t>
      </w:r>
      <w:proofErr w:type="spellStart"/>
      <w:r w:rsidRPr="002C029A">
        <w:rPr>
          <w:lang w:val="en-GB"/>
        </w:rPr>
        <w:t>i</w:t>
      </w:r>
      <w:proofErr w:type="spellEnd"/>
      <w:r w:rsidRPr="002C029A">
        <w:rPr>
          <w:lang w:val="en-GB"/>
        </w:rPr>
        <w:t>)</w:t>
      </w:r>
      <w:r w:rsidRPr="002C029A">
        <w:rPr>
          <w:spacing w:val="-3"/>
          <w:lang w:val="en-GB"/>
        </w:rPr>
        <w:t xml:space="preserve"> </w:t>
      </w:r>
      <w:r w:rsidRPr="002C029A">
        <w:rPr>
          <w:lang w:val="en-GB"/>
        </w:rPr>
        <w:t>analyse</w:t>
      </w:r>
      <w:r w:rsidRPr="002C029A">
        <w:rPr>
          <w:spacing w:val="-3"/>
          <w:lang w:val="en-GB"/>
        </w:rPr>
        <w:t xml:space="preserve"> </w:t>
      </w:r>
      <w:r w:rsidRPr="002C029A">
        <w:rPr>
          <w:lang w:val="en-GB"/>
        </w:rPr>
        <w:t>a</w:t>
      </w:r>
      <w:r w:rsidRPr="002C029A">
        <w:rPr>
          <w:spacing w:val="-3"/>
          <w:lang w:val="en-GB"/>
        </w:rPr>
        <w:t xml:space="preserve"> </w:t>
      </w:r>
      <w:r w:rsidRPr="002C029A">
        <w:rPr>
          <w:lang w:val="en-GB"/>
        </w:rPr>
        <w:t>subset</w:t>
      </w:r>
      <w:r w:rsidRPr="002C029A">
        <w:rPr>
          <w:spacing w:val="-3"/>
          <w:lang w:val="en-GB"/>
        </w:rPr>
        <w:t xml:space="preserve"> </w:t>
      </w:r>
      <w:r w:rsidRPr="002C029A">
        <w:rPr>
          <w:lang w:val="en-GB"/>
        </w:rPr>
        <w:t>of</w:t>
      </w:r>
      <w:r w:rsidRPr="002C029A">
        <w:rPr>
          <w:spacing w:val="-3"/>
          <w:lang w:val="en-GB"/>
        </w:rPr>
        <w:t xml:space="preserve"> </w:t>
      </w:r>
      <w:r w:rsidRPr="002C029A">
        <w:rPr>
          <w:lang w:val="en-GB"/>
        </w:rPr>
        <w:t>biomedical</w:t>
      </w:r>
      <w:r w:rsidRPr="002C029A">
        <w:rPr>
          <w:spacing w:val="-2"/>
          <w:lang w:val="en-GB"/>
        </w:rPr>
        <w:t xml:space="preserve"> </w:t>
      </w:r>
      <w:r w:rsidRPr="002C029A">
        <w:rPr>
          <w:lang w:val="en-GB"/>
        </w:rPr>
        <w:t>ontologies</w:t>
      </w:r>
      <w:r w:rsidRPr="002C029A">
        <w:rPr>
          <w:spacing w:val="-3"/>
          <w:lang w:val="en-GB"/>
        </w:rPr>
        <w:t xml:space="preserve"> </w:t>
      </w:r>
      <w:r w:rsidRPr="002C029A">
        <w:rPr>
          <w:lang w:val="en-GB"/>
        </w:rPr>
        <w:t>and</w:t>
      </w:r>
      <w:r w:rsidRPr="002C029A">
        <w:rPr>
          <w:spacing w:val="21"/>
          <w:w w:val="99"/>
          <w:lang w:val="en-GB"/>
        </w:rPr>
        <w:t xml:space="preserve"> </w:t>
      </w:r>
      <w:r w:rsidRPr="002C029A">
        <w:rPr>
          <w:lang w:val="en-GB"/>
        </w:rPr>
        <w:t>databases;</w:t>
      </w:r>
      <w:r w:rsidRPr="002C029A">
        <w:rPr>
          <w:spacing w:val="-9"/>
          <w:lang w:val="en-GB"/>
        </w:rPr>
        <w:t xml:space="preserve"> </w:t>
      </w:r>
      <w:r w:rsidRPr="002C029A">
        <w:rPr>
          <w:lang w:val="en-GB"/>
        </w:rPr>
        <w:t>(ii)</w:t>
      </w:r>
      <w:r w:rsidRPr="002C029A">
        <w:rPr>
          <w:spacing w:val="-9"/>
          <w:lang w:val="en-GB"/>
        </w:rPr>
        <w:t xml:space="preserve"> </w:t>
      </w:r>
      <w:r w:rsidRPr="002C029A">
        <w:rPr>
          <w:lang w:val="en-GB"/>
        </w:rPr>
        <w:t>propose</w:t>
      </w:r>
      <w:r w:rsidRPr="002C029A">
        <w:rPr>
          <w:spacing w:val="-10"/>
          <w:lang w:val="en-GB"/>
        </w:rPr>
        <w:t xml:space="preserve"> </w:t>
      </w:r>
      <w:r w:rsidRPr="002C029A">
        <w:rPr>
          <w:lang w:val="en-GB"/>
        </w:rPr>
        <w:t>an</w:t>
      </w:r>
      <w:r w:rsidRPr="002C029A">
        <w:rPr>
          <w:spacing w:val="-10"/>
          <w:lang w:val="en-GB"/>
        </w:rPr>
        <w:t xml:space="preserve"> </w:t>
      </w:r>
      <w:r w:rsidRPr="002C029A">
        <w:rPr>
          <w:lang w:val="en-GB"/>
        </w:rPr>
        <w:t>ontology-based</w:t>
      </w:r>
      <w:r w:rsidRPr="002C029A">
        <w:rPr>
          <w:spacing w:val="-10"/>
          <w:lang w:val="en-GB"/>
        </w:rPr>
        <w:t xml:space="preserve"> </w:t>
      </w:r>
      <w:r w:rsidRPr="002C029A">
        <w:rPr>
          <w:spacing w:val="-1"/>
          <w:lang w:val="en-GB"/>
        </w:rPr>
        <w:t>framework</w:t>
      </w:r>
      <w:r w:rsidRPr="002C029A">
        <w:rPr>
          <w:spacing w:val="-9"/>
          <w:lang w:val="en-GB"/>
        </w:rPr>
        <w:t xml:space="preserve"> </w:t>
      </w:r>
      <w:r w:rsidRPr="002C029A">
        <w:rPr>
          <w:lang w:val="en-GB"/>
        </w:rPr>
        <w:t>that</w:t>
      </w:r>
      <w:r w:rsidRPr="002C029A">
        <w:rPr>
          <w:spacing w:val="-10"/>
          <w:lang w:val="en-GB"/>
        </w:rPr>
        <w:t xml:space="preserve"> </w:t>
      </w:r>
      <w:r w:rsidRPr="002C029A">
        <w:rPr>
          <w:spacing w:val="-1"/>
          <w:lang w:val="en-GB"/>
        </w:rPr>
        <w:t>makes</w:t>
      </w:r>
      <w:r w:rsidRPr="002C029A">
        <w:rPr>
          <w:spacing w:val="-10"/>
          <w:lang w:val="en-GB"/>
        </w:rPr>
        <w:t xml:space="preserve"> </w:t>
      </w:r>
      <w:r w:rsidR="00FC46F5">
        <w:rPr>
          <w:spacing w:val="-10"/>
          <w:lang w:val="en-GB"/>
        </w:rPr>
        <w:t xml:space="preserve">explicit both </w:t>
      </w:r>
      <w:r w:rsidRPr="002C029A">
        <w:rPr>
          <w:lang w:val="en-GB"/>
        </w:rPr>
        <w:t>database</w:t>
      </w:r>
      <w:r w:rsidRPr="002C029A">
        <w:rPr>
          <w:spacing w:val="27"/>
          <w:w w:val="99"/>
          <w:lang w:val="en-GB"/>
        </w:rPr>
        <w:t xml:space="preserve"> </w:t>
      </w:r>
      <w:r w:rsidRPr="002C029A">
        <w:rPr>
          <w:lang w:val="en-GB"/>
        </w:rPr>
        <w:t>content</w:t>
      </w:r>
      <w:r w:rsidRPr="002C029A">
        <w:rPr>
          <w:spacing w:val="-11"/>
          <w:lang w:val="en-GB"/>
        </w:rPr>
        <w:t xml:space="preserve"> </w:t>
      </w:r>
      <w:r w:rsidR="00FC46F5">
        <w:rPr>
          <w:spacing w:val="-1"/>
          <w:lang w:val="en-GB"/>
        </w:rPr>
        <w:t xml:space="preserve">and </w:t>
      </w:r>
      <w:r w:rsidRPr="002C029A">
        <w:rPr>
          <w:lang w:val="en-GB"/>
        </w:rPr>
        <w:t>the</w:t>
      </w:r>
      <w:r w:rsidRPr="002C029A">
        <w:rPr>
          <w:spacing w:val="-11"/>
          <w:lang w:val="en-GB"/>
        </w:rPr>
        <w:t xml:space="preserve"> </w:t>
      </w:r>
      <w:r w:rsidR="00FC46F5">
        <w:rPr>
          <w:spacing w:val="-11"/>
          <w:lang w:val="en-GB"/>
        </w:rPr>
        <w:t xml:space="preserve">domain </w:t>
      </w:r>
      <w:r w:rsidRPr="002C029A">
        <w:rPr>
          <w:lang w:val="en-GB"/>
        </w:rPr>
        <w:t>entities</w:t>
      </w:r>
      <w:r w:rsidRPr="002C029A">
        <w:rPr>
          <w:spacing w:val="-11"/>
          <w:lang w:val="en-GB"/>
        </w:rPr>
        <w:t xml:space="preserve"> </w:t>
      </w:r>
      <w:r w:rsidRPr="002C029A">
        <w:rPr>
          <w:lang w:val="en-GB"/>
        </w:rPr>
        <w:t>denoted</w:t>
      </w:r>
      <w:r w:rsidRPr="002C029A">
        <w:rPr>
          <w:spacing w:val="-10"/>
          <w:lang w:val="en-GB"/>
        </w:rPr>
        <w:t xml:space="preserve"> </w:t>
      </w:r>
      <w:r w:rsidRPr="002C029A">
        <w:rPr>
          <w:lang w:val="en-GB"/>
        </w:rPr>
        <w:t>thereby;</w:t>
      </w:r>
      <w:r w:rsidRPr="002C029A">
        <w:rPr>
          <w:spacing w:val="-10"/>
          <w:lang w:val="en-GB"/>
        </w:rPr>
        <w:t xml:space="preserve"> </w:t>
      </w:r>
      <w:r w:rsidRPr="002C029A">
        <w:rPr>
          <w:lang w:val="en-GB"/>
        </w:rPr>
        <w:t>(iii)</w:t>
      </w:r>
      <w:r w:rsidRPr="002C029A">
        <w:rPr>
          <w:spacing w:val="25"/>
          <w:w w:val="99"/>
          <w:lang w:val="en-GB"/>
        </w:rPr>
        <w:t xml:space="preserve"> </w:t>
      </w:r>
      <w:r w:rsidRPr="002C029A">
        <w:rPr>
          <w:lang w:val="en-GB"/>
        </w:rPr>
        <w:t>relate</w:t>
      </w:r>
      <w:r w:rsidRPr="002C029A">
        <w:rPr>
          <w:spacing w:val="-16"/>
          <w:lang w:val="en-GB"/>
        </w:rPr>
        <w:t xml:space="preserve"> </w:t>
      </w:r>
      <w:r w:rsidRPr="002C029A">
        <w:rPr>
          <w:lang w:val="en-GB"/>
        </w:rPr>
        <w:t>this</w:t>
      </w:r>
      <w:r w:rsidRPr="002C029A">
        <w:rPr>
          <w:spacing w:val="-15"/>
          <w:lang w:val="en-GB"/>
        </w:rPr>
        <w:t xml:space="preserve"> </w:t>
      </w:r>
      <w:r w:rsidRPr="002C029A">
        <w:rPr>
          <w:lang w:val="en-GB"/>
        </w:rPr>
        <w:t>solution</w:t>
      </w:r>
      <w:r w:rsidRPr="002C029A">
        <w:rPr>
          <w:spacing w:val="-16"/>
          <w:lang w:val="en-GB"/>
        </w:rPr>
        <w:t xml:space="preserve"> </w:t>
      </w:r>
      <w:r w:rsidRPr="002C029A">
        <w:rPr>
          <w:lang w:val="en-GB"/>
        </w:rPr>
        <w:t>to</w:t>
      </w:r>
      <w:r w:rsidRPr="002C029A">
        <w:rPr>
          <w:spacing w:val="-15"/>
          <w:lang w:val="en-GB"/>
        </w:rPr>
        <w:t xml:space="preserve"> </w:t>
      </w:r>
      <w:r w:rsidRPr="002C029A">
        <w:rPr>
          <w:lang w:val="en-GB"/>
        </w:rPr>
        <w:t>current</w:t>
      </w:r>
      <w:r w:rsidRPr="002C029A">
        <w:rPr>
          <w:spacing w:val="-16"/>
          <w:lang w:val="en-GB"/>
        </w:rPr>
        <w:t xml:space="preserve"> </w:t>
      </w:r>
      <w:r w:rsidRPr="002C029A">
        <w:rPr>
          <w:spacing w:val="-1"/>
          <w:lang w:val="en-GB"/>
        </w:rPr>
        <w:t>w</w:t>
      </w:r>
      <w:r w:rsidRPr="002C029A">
        <w:rPr>
          <w:spacing w:val="-2"/>
          <w:lang w:val="en-GB"/>
        </w:rPr>
        <w:t>orkflo</w:t>
      </w:r>
      <w:r w:rsidRPr="002C029A">
        <w:rPr>
          <w:spacing w:val="-1"/>
          <w:lang w:val="en-GB"/>
        </w:rPr>
        <w:t>ws</w:t>
      </w:r>
      <w:r w:rsidRPr="002C029A">
        <w:rPr>
          <w:spacing w:val="-15"/>
          <w:lang w:val="en-GB"/>
        </w:rPr>
        <w:t xml:space="preserve"> </w:t>
      </w:r>
      <w:r w:rsidRPr="002C029A">
        <w:rPr>
          <w:lang w:val="en-GB"/>
        </w:rPr>
        <w:t>in</w:t>
      </w:r>
      <w:r w:rsidRPr="002C029A">
        <w:rPr>
          <w:spacing w:val="-16"/>
          <w:lang w:val="en-GB"/>
        </w:rPr>
        <w:t xml:space="preserve"> </w:t>
      </w:r>
      <w:r w:rsidRPr="002C029A">
        <w:rPr>
          <w:lang w:val="en-GB"/>
        </w:rPr>
        <w:t>which</w:t>
      </w:r>
      <w:r w:rsidRPr="002C029A">
        <w:rPr>
          <w:spacing w:val="-15"/>
          <w:lang w:val="en-GB"/>
        </w:rPr>
        <w:t xml:space="preserve"> </w:t>
      </w:r>
      <w:r w:rsidRPr="002C029A">
        <w:rPr>
          <w:lang w:val="en-GB"/>
        </w:rPr>
        <w:t>life</w:t>
      </w:r>
      <w:r w:rsidRPr="002C029A">
        <w:rPr>
          <w:spacing w:val="-15"/>
          <w:lang w:val="en-GB"/>
        </w:rPr>
        <w:t xml:space="preserve"> </w:t>
      </w:r>
      <w:r w:rsidRPr="002C029A">
        <w:rPr>
          <w:lang w:val="en-GB"/>
        </w:rPr>
        <w:t>science</w:t>
      </w:r>
      <w:r w:rsidRPr="002C029A">
        <w:rPr>
          <w:spacing w:val="-16"/>
          <w:lang w:val="en-GB"/>
        </w:rPr>
        <w:t xml:space="preserve"> </w:t>
      </w:r>
      <w:r w:rsidRPr="002C029A">
        <w:rPr>
          <w:lang w:val="en-GB"/>
        </w:rPr>
        <w:t>data</w:t>
      </w:r>
      <w:r w:rsidRPr="002C029A">
        <w:rPr>
          <w:spacing w:val="-15"/>
          <w:lang w:val="en-GB"/>
        </w:rPr>
        <w:t xml:space="preserve"> </w:t>
      </w:r>
      <w:r w:rsidRPr="002C029A">
        <w:rPr>
          <w:lang w:val="en-GB"/>
        </w:rPr>
        <w:t>and</w:t>
      </w:r>
      <w:r w:rsidRPr="002C029A">
        <w:rPr>
          <w:spacing w:val="-16"/>
          <w:lang w:val="en-GB"/>
        </w:rPr>
        <w:t xml:space="preserve"> </w:t>
      </w:r>
      <w:proofErr w:type="spellStart"/>
      <w:r w:rsidRPr="002C029A">
        <w:rPr>
          <w:lang w:val="en-GB"/>
        </w:rPr>
        <w:t>kno</w:t>
      </w:r>
      <w:proofErr w:type="spellEnd"/>
      <w:r w:rsidRPr="002C029A">
        <w:rPr>
          <w:lang w:val="en-GB"/>
        </w:rPr>
        <w:t>-</w:t>
      </w:r>
      <w:r w:rsidRPr="002C029A">
        <w:rPr>
          <w:spacing w:val="24"/>
          <w:w w:val="99"/>
          <w:lang w:val="en-GB"/>
        </w:rPr>
        <w:t xml:space="preserve"> </w:t>
      </w:r>
      <w:proofErr w:type="spellStart"/>
      <w:r w:rsidRPr="002C029A">
        <w:rPr>
          <w:lang w:val="en-GB"/>
        </w:rPr>
        <w:t>wledge</w:t>
      </w:r>
      <w:proofErr w:type="spellEnd"/>
      <w:r w:rsidRPr="002C029A">
        <w:rPr>
          <w:spacing w:val="-2"/>
          <w:lang w:val="en-GB"/>
        </w:rPr>
        <w:t xml:space="preserve"> </w:t>
      </w:r>
      <w:r w:rsidRPr="002C029A">
        <w:rPr>
          <w:lang w:val="en-GB"/>
        </w:rPr>
        <w:t>are</w:t>
      </w:r>
      <w:r w:rsidRPr="002C029A">
        <w:rPr>
          <w:spacing w:val="-1"/>
          <w:lang w:val="en-GB"/>
        </w:rPr>
        <w:t xml:space="preserve"> </w:t>
      </w:r>
      <w:r w:rsidRPr="002C029A">
        <w:rPr>
          <w:lang w:val="en-GB"/>
        </w:rPr>
        <w:t>acquired</w:t>
      </w:r>
      <w:r w:rsidRPr="002C029A">
        <w:rPr>
          <w:spacing w:val="-1"/>
          <w:lang w:val="en-GB"/>
        </w:rPr>
        <w:t xml:space="preserve"> </w:t>
      </w:r>
      <w:r w:rsidRPr="002C029A">
        <w:rPr>
          <w:lang w:val="en-GB"/>
        </w:rPr>
        <w:t>and</w:t>
      </w:r>
      <w:r w:rsidRPr="002C029A">
        <w:rPr>
          <w:spacing w:val="-2"/>
          <w:lang w:val="en-GB"/>
        </w:rPr>
        <w:t xml:space="preserve"> </w:t>
      </w:r>
      <w:r w:rsidRPr="002C029A">
        <w:rPr>
          <w:lang w:val="en-GB"/>
        </w:rPr>
        <w:t>processed;</w:t>
      </w:r>
      <w:r w:rsidRPr="002C029A">
        <w:rPr>
          <w:spacing w:val="1"/>
          <w:lang w:val="en-GB"/>
        </w:rPr>
        <w:t xml:space="preserve"> </w:t>
      </w:r>
      <w:r w:rsidRPr="002C029A">
        <w:rPr>
          <w:spacing w:val="-1"/>
          <w:lang w:val="en-GB"/>
        </w:rPr>
        <w:t>(iv)</w:t>
      </w:r>
      <w:r w:rsidRPr="002C029A">
        <w:rPr>
          <w:spacing w:val="-2"/>
          <w:lang w:val="en-GB"/>
        </w:rPr>
        <w:t xml:space="preserve"> </w:t>
      </w:r>
      <w:r w:rsidRPr="002C029A">
        <w:rPr>
          <w:lang w:val="en-GB"/>
        </w:rPr>
        <w:t>implement</w:t>
      </w:r>
      <w:r w:rsidRPr="002C029A">
        <w:rPr>
          <w:spacing w:val="-1"/>
          <w:lang w:val="en-GB"/>
        </w:rPr>
        <w:t xml:space="preserve"> </w:t>
      </w:r>
      <w:r w:rsidRPr="002C029A">
        <w:rPr>
          <w:lang w:val="en-GB"/>
        </w:rPr>
        <w:t>an</w:t>
      </w:r>
      <w:r w:rsidRPr="002C029A">
        <w:rPr>
          <w:spacing w:val="-1"/>
          <w:lang w:val="en-GB"/>
        </w:rPr>
        <w:t xml:space="preserve"> example</w:t>
      </w:r>
      <w:r w:rsidRPr="002C029A">
        <w:rPr>
          <w:spacing w:val="-2"/>
          <w:lang w:val="en-GB"/>
        </w:rPr>
        <w:t xml:space="preserve"> </w:t>
      </w:r>
      <w:r w:rsidRPr="002C029A">
        <w:rPr>
          <w:lang w:val="en-GB"/>
        </w:rPr>
        <w:t>ontology</w:t>
      </w:r>
      <w:r w:rsidRPr="002C029A">
        <w:rPr>
          <w:spacing w:val="25"/>
          <w:w w:val="99"/>
          <w:lang w:val="en-GB"/>
        </w:rPr>
        <w:t xml:space="preserve"> </w:t>
      </w:r>
      <w:r w:rsidRPr="002C029A">
        <w:rPr>
          <w:lang w:val="en-GB"/>
        </w:rPr>
        <w:t>from</w:t>
      </w:r>
      <w:r w:rsidRPr="002C029A">
        <w:rPr>
          <w:spacing w:val="5"/>
          <w:lang w:val="en-GB"/>
        </w:rPr>
        <w:t xml:space="preserve"> </w:t>
      </w:r>
      <w:r w:rsidRPr="002C029A">
        <w:rPr>
          <w:lang w:val="en-GB"/>
        </w:rPr>
        <w:t>real</w:t>
      </w:r>
      <w:r w:rsidRPr="002C029A">
        <w:rPr>
          <w:spacing w:val="6"/>
          <w:lang w:val="en-GB"/>
        </w:rPr>
        <w:t xml:space="preserve"> </w:t>
      </w:r>
      <w:r w:rsidRPr="002C029A">
        <w:rPr>
          <w:lang w:val="en-GB"/>
        </w:rPr>
        <w:t>data</w:t>
      </w:r>
      <w:r w:rsidRPr="002C029A">
        <w:rPr>
          <w:spacing w:val="5"/>
          <w:lang w:val="en-GB"/>
        </w:rPr>
        <w:t xml:space="preserve"> </w:t>
      </w:r>
      <w:r w:rsidRPr="002C029A">
        <w:rPr>
          <w:lang w:val="en-GB"/>
        </w:rPr>
        <w:t>as</w:t>
      </w:r>
      <w:r w:rsidRPr="002C029A">
        <w:rPr>
          <w:spacing w:val="6"/>
          <w:lang w:val="en-GB"/>
        </w:rPr>
        <w:t xml:space="preserve"> </w:t>
      </w:r>
      <w:r w:rsidRPr="002C029A">
        <w:rPr>
          <w:lang w:val="en-GB"/>
        </w:rPr>
        <w:t>an</w:t>
      </w:r>
      <w:r w:rsidRPr="002C029A">
        <w:rPr>
          <w:spacing w:val="5"/>
          <w:lang w:val="en-GB"/>
        </w:rPr>
        <w:t xml:space="preserve"> </w:t>
      </w:r>
      <w:r w:rsidRPr="002C029A">
        <w:rPr>
          <w:spacing w:val="-1"/>
          <w:lang w:val="en-GB"/>
        </w:rPr>
        <w:t>exemplar</w:t>
      </w:r>
      <w:r w:rsidRPr="002C029A">
        <w:rPr>
          <w:spacing w:val="6"/>
          <w:lang w:val="en-GB"/>
        </w:rPr>
        <w:t xml:space="preserve"> </w:t>
      </w:r>
      <w:r w:rsidRPr="002C029A">
        <w:rPr>
          <w:lang w:val="en-GB"/>
        </w:rPr>
        <w:t>for</w:t>
      </w:r>
      <w:r w:rsidRPr="002C029A">
        <w:rPr>
          <w:spacing w:val="5"/>
          <w:lang w:val="en-GB"/>
        </w:rPr>
        <w:t xml:space="preserve"> </w:t>
      </w:r>
      <w:r w:rsidRPr="002C029A">
        <w:rPr>
          <w:lang w:val="en-GB"/>
        </w:rPr>
        <w:t>data</w:t>
      </w:r>
      <w:r w:rsidRPr="002C029A">
        <w:rPr>
          <w:spacing w:val="6"/>
          <w:lang w:val="en-GB"/>
        </w:rPr>
        <w:t xml:space="preserve"> </w:t>
      </w:r>
      <w:r w:rsidRPr="002C029A">
        <w:rPr>
          <w:spacing w:val="-1"/>
          <w:lang w:val="en-GB"/>
        </w:rPr>
        <w:t>integration</w:t>
      </w:r>
      <w:r w:rsidRPr="002C029A">
        <w:rPr>
          <w:spacing w:val="5"/>
          <w:lang w:val="en-GB"/>
        </w:rPr>
        <w:t xml:space="preserve"> </w:t>
      </w:r>
      <w:r w:rsidRPr="002C029A">
        <w:rPr>
          <w:lang w:val="en-GB"/>
        </w:rPr>
        <w:t>across</w:t>
      </w:r>
      <w:r w:rsidRPr="002C029A">
        <w:rPr>
          <w:spacing w:val="6"/>
          <w:lang w:val="en-GB"/>
        </w:rPr>
        <w:t xml:space="preserve"> </w:t>
      </w:r>
      <w:r w:rsidRPr="002C029A">
        <w:rPr>
          <w:lang w:val="en-GB"/>
        </w:rPr>
        <w:t>ontologies</w:t>
      </w:r>
      <w:r w:rsidRPr="002C029A">
        <w:rPr>
          <w:spacing w:val="5"/>
          <w:lang w:val="en-GB"/>
        </w:rPr>
        <w:t xml:space="preserve"> </w:t>
      </w:r>
      <w:r w:rsidRPr="002C029A">
        <w:rPr>
          <w:lang w:val="en-GB"/>
        </w:rPr>
        <w:t>and</w:t>
      </w:r>
      <w:r w:rsidRPr="002C029A">
        <w:rPr>
          <w:spacing w:val="21"/>
          <w:w w:val="99"/>
          <w:lang w:val="en-GB"/>
        </w:rPr>
        <w:t xml:space="preserve"> </w:t>
      </w:r>
      <w:r w:rsidRPr="002C029A">
        <w:rPr>
          <w:lang w:val="en-GB"/>
        </w:rPr>
        <w:t>databases;</w:t>
      </w:r>
      <w:r w:rsidRPr="002C029A">
        <w:rPr>
          <w:spacing w:val="-11"/>
          <w:lang w:val="en-GB"/>
        </w:rPr>
        <w:t xml:space="preserve"> </w:t>
      </w:r>
      <w:r w:rsidRPr="002C029A">
        <w:rPr>
          <w:lang w:val="en-GB"/>
        </w:rPr>
        <w:t>(v)</w:t>
      </w:r>
      <w:r w:rsidRPr="002C029A">
        <w:rPr>
          <w:spacing w:val="-13"/>
          <w:lang w:val="en-GB"/>
        </w:rPr>
        <w:t xml:space="preserve"> </w:t>
      </w:r>
      <w:r w:rsidRPr="002C029A">
        <w:rPr>
          <w:spacing w:val="-1"/>
          <w:lang w:val="en-GB"/>
        </w:rPr>
        <w:t>validate</w:t>
      </w:r>
      <w:r w:rsidRPr="002C029A">
        <w:rPr>
          <w:spacing w:val="-12"/>
          <w:lang w:val="en-GB"/>
        </w:rPr>
        <w:t xml:space="preserve"> </w:t>
      </w:r>
      <w:r w:rsidRPr="002C029A">
        <w:rPr>
          <w:lang w:val="en-GB"/>
        </w:rPr>
        <w:t>this</w:t>
      </w:r>
      <w:r w:rsidRPr="002C029A">
        <w:rPr>
          <w:spacing w:val="-14"/>
          <w:lang w:val="en-GB"/>
        </w:rPr>
        <w:t xml:space="preserve"> </w:t>
      </w:r>
      <w:r w:rsidRPr="002C029A">
        <w:rPr>
          <w:spacing w:val="-1"/>
          <w:lang w:val="en-GB"/>
        </w:rPr>
        <w:t>example</w:t>
      </w:r>
      <w:r w:rsidRPr="002C029A">
        <w:rPr>
          <w:spacing w:val="-13"/>
          <w:lang w:val="en-GB"/>
        </w:rPr>
        <w:t xml:space="preserve"> </w:t>
      </w:r>
      <w:r w:rsidRPr="002C029A">
        <w:rPr>
          <w:lang w:val="en-GB"/>
        </w:rPr>
        <w:t>by</w:t>
      </w:r>
      <w:r w:rsidRPr="002C029A">
        <w:rPr>
          <w:spacing w:val="-12"/>
          <w:lang w:val="en-GB"/>
        </w:rPr>
        <w:t xml:space="preserve"> </w:t>
      </w:r>
      <w:r w:rsidRPr="002C029A">
        <w:rPr>
          <w:lang w:val="en-GB"/>
        </w:rPr>
        <w:t>demonstrating</w:t>
      </w:r>
      <w:r w:rsidRPr="002C029A">
        <w:rPr>
          <w:spacing w:val="-13"/>
          <w:lang w:val="en-GB"/>
        </w:rPr>
        <w:t xml:space="preserve"> </w:t>
      </w:r>
      <w:r w:rsidRPr="002C029A">
        <w:rPr>
          <w:spacing w:val="-2"/>
          <w:lang w:val="en-GB"/>
        </w:rPr>
        <w:t>how</w:t>
      </w:r>
      <w:r w:rsidRPr="002C029A">
        <w:rPr>
          <w:spacing w:val="-12"/>
          <w:lang w:val="en-GB"/>
        </w:rPr>
        <w:t xml:space="preserve"> </w:t>
      </w:r>
      <w:r w:rsidRPr="002C029A">
        <w:rPr>
          <w:lang w:val="en-GB"/>
        </w:rPr>
        <w:t>querying</w:t>
      </w:r>
      <w:r w:rsidRPr="002C029A">
        <w:rPr>
          <w:spacing w:val="-13"/>
          <w:lang w:val="en-GB"/>
        </w:rPr>
        <w:t xml:space="preserve"> </w:t>
      </w:r>
      <w:proofErr w:type="spellStart"/>
      <w:r w:rsidRPr="002C029A">
        <w:rPr>
          <w:lang w:val="en-GB"/>
        </w:rPr>
        <w:t>beco</w:t>
      </w:r>
      <w:proofErr w:type="spellEnd"/>
      <w:r w:rsidRPr="002C029A">
        <w:rPr>
          <w:lang w:val="en-GB"/>
        </w:rPr>
        <w:t>-</w:t>
      </w:r>
      <w:r w:rsidRPr="002C029A">
        <w:rPr>
          <w:spacing w:val="21"/>
          <w:w w:val="99"/>
          <w:lang w:val="en-GB"/>
        </w:rPr>
        <w:t xml:space="preserve"> </w:t>
      </w:r>
      <w:proofErr w:type="spellStart"/>
      <w:r w:rsidRPr="002C029A">
        <w:rPr>
          <w:lang w:val="en-GB"/>
        </w:rPr>
        <w:t>mes</w:t>
      </w:r>
      <w:proofErr w:type="spellEnd"/>
      <w:r w:rsidRPr="002C029A">
        <w:rPr>
          <w:spacing w:val="3"/>
          <w:lang w:val="en-GB"/>
        </w:rPr>
        <w:t xml:space="preserve"> </w:t>
      </w:r>
      <w:r w:rsidRPr="002C029A">
        <w:rPr>
          <w:lang w:val="en-GB"/>
        </w:rPr>
        <w:t>simpler</w:t>
      </w:r>
      <w:r w:rsidRPr="002C029A">
        <w:rPr>
          <w:spacing w:val="4"/>
          <w:lang w:val="en-GB"/>
        </w:rPr>
        <w:t xml:space="preserve"> </w:t>
      </w:r>
      <w:r w:rsidRPr="002C029A">
        <w:rPr>
          <w:lang w:val="en-GB"/>
        </w:rPr>
        <w:t>and</w:t>
      </w:r>
      <w:r w:rsidRPr="002C029A">
        <w:rPr>
          <w:spacing w:val="4"/>
          <w:lang w:val="en-GB"/>
        </w:rPr>
        <w:t xml:space="preserve"> </w:t>
      </w:r>
      <w:r w:rsidRPr="002C029A">
        <w:rPr>
          <w:lang w:val="en-GB"/>
        </w:rPr>
        <w:t>more</w:t>
      </w:r>
      <w:r w:rsidRPr="002C029A">
        <w:rPr>
          <w:spacing w:val="4"/>
          <w:lang w:val="en-GB"/>
        </w:rPr>
        <w:t xml:space="preserve"> </w:t>
      </w:r>
      <w:r w:rsidRPr="002C029A">
        <w:rPr>
          <w:lang w:val="en-GB"/>
        </w:rPr>
        <w:t>user</w:t>
      </w:r>
      <w:r w:rsidR="00FC46F5">
        <w:rPr>
          <w:lang w:val="en-GB"/>
        </w:rPr>
        <w:t>-f</w:t>
      </w:r>
      <w:r w:rsidR="00FC46F5" w:rsidRPr="002C029A">
        <w:rPr>
          <w:lang w:val="en-GB"/>
        </w:rPr>
        <w:t>riendly</w:t>
      </w:r>
      <w:r w:rsidRPr="002C029A">
        <w:rPr>
          <w:lang w:val="en-GB"/>
        </w:rPr>
        <w:t>;</w:t>
      </w:r>
      <w:r w:rsidR="00972266">
        <w:rPr>
          <w:lang w:val="en-GB"/>
        </w:rPr>
        <w:t xml:space="preserve"> (vi) perform an experiment to assess the scalability of the approach.  </w:t>
      </w:r>
    </w:p>
    <w:p w14:paraId="6971DE6F" w14:textId="5B790E5A" w:rsidR="00F20945" w:rsidRPr="002C029A" w:rsidRDefault="00F20945">
      <w:pPr>
        <w:pStyle w:val="Corpodetexto"/>
        <w:kinsoku w:val="0"/>
        <w:overflowPunct w:val="0"/>
        <w:spacing w:line="285" w:lineRule="auto"/>
        <w:ind w:left="2107" w:firstLine="239"/>
        <w:jc w:val="both"/>
        <w:rPr>
          <w:lang w:val="en-GB"/>
        </w:rPr>
      </w:pPr>
      <w:r w:rsidRPr="002C029A">
        <w:rPr>
          <w:lang w:val="en-GB"/>
        </w:rPr>
        <w:t>The</w:t>
      </w:r>
      <w:r w:rsidRPr="002C029A">
        <w:rPr>
          <w:spacing w:val="-15"/>
          <w:lang w:val="en-GB"/>
        </w:rPr>
        <w:t xml:space="preserve"> </w:t>
      </w:r>
      <w:r w:rsidRPr="002C029A">
        <w:rPr>
          <w:lang w:val="en-GB"/>
        </w:rPr>
        <w:t>biological</w:t>
      </w:r>
      <w:r w:rsidRPr="002C029A">
        <w:rPr>
          <w:spacing w:val="-14"/>
          <w:lang w:val="en-GB"/>
        </w:rPr>
        <w:t xml:space="preserve"> </w:t>
      </w:r>
      <w:r w:rsidRPr="002C029A">
        <w:rPr>
          <w:lang w:val="en-GB"/>
        </w:rPr>
        <w:t>use</w:t>
      </w:r>
      <w:r w:rsidRPr="002C029A">
        <w:rPr>
          <w:spacing w:val="-14"/>
          <w:lang w:val="en-GB"/>
        </w:rPr>
        <w:t xml:space="preserve"> </w:t>
      </w:r>
      <w:r w:rsidRPr="002C029A">
        <w:rPr>
          <w:lang w:val="en-GB"/>
        </w:rPr>
        <w:t>case</w:t>
      </w:r>
      <w:r w:rsidRPr="002C029A">
        <w:rPr>
          <w:spacing w:val="-15"/>
          <w:lang w:val="en-GB"/>
        </w:rPr>
        <w:t xml:space="preserve"> </w:t>
      </w:r>
      <w:r w:rsidRPr="002C029A">
        <w:rPr>
          <w:lang w:val="en-GB"/>
        </w:rPr>
        <w:t>is</w:t>
      </w:r>
      <w:r w:rsidRPr="002C029A">
        <w:rPr>
          <w:spacing w:val="-15"/>
          <w:lang w:val="en-GB"/>
        </w:rPr>
        <w:t xml:space="preserve"> </w:t>
      </w:r>
      <w:r w:rsidRPr="002C029A">
        <w:rPr>
          <w:lang w:val="en-GB"/>
        </w:rPr>
        <w:t>addressed</w:t>
      </w:r>
      <w:r w:rsidRPr="002C029A">
        <w:rPr>
          <w:spacing w:val="-13"/>
          <w:lang w:val="en-GB"/>
        </w:rPr>
        <w:t xml:space="preserve"> </w:t>
      </w:r>
      <w:r w:rsidRPr="002C029A">
        <w:rPr>
          <w:spacing w:val="-1"/>
          <w:lang w:val="en-GB"/>
        </w:rPr>
        <w:t>Competency</w:t>
      </w:r>
      <w:r w:rsidRPr="002C029A">
        <w:rPr>
          <w:spacing w:val="27"/>
          <w:w w:val="99"/>
          <w:lang w:val="en-GB"/>
        </w:rPr>
        <w:t xml:space="preserve"> </w:t>
      </w:r>
      <w:r w:rsidRPr="002C029A">
        <w:rPr>
          <w:lang w:val="en-GB"/>
        </w:rPr>
        <w:t>Questions</w:t>
      </w:r>
      <w:r w:rsidRPr="002C029A">
        <w:rPr>
          <w:spacing w:val="-8"/>
          <w:lang w:val="en-GB"/>
        </w:rPr>
        <w:t xml:space="preserve"> </w:t>
      </w:r>
      <w:r w:rsidRPr="002C029A">
        <w:rPr>
          <w:lang w:val="en-GB"/>
        </w:rPr>
        <w:t>(CQs)</w:t>
      </w:r>
      <w:r w:rsidRPr="002C029A">
        <w:rPr>
          <w:spacing w:val="-8"/>
          <w:lang w:val="en-GB"/>
        </w:rPr>
        <w:t xml:space="preserve"> </w:t>
      </w:r>
      <w:r w:rsidRPr="002C029A">
        <w:rPr>
          <w:lang w:val="en-GB"/>
        </w:rPr>
        <w:t>(</w:t>
      </w:r>
      <w:proofErr w:type="spellStart"/>
      <w:r w:rsidRPr="002C029A">
        <w:rPr>
          <w:lang w:val="en-GB"/>
        </w:rPr>
        <w:t>Gruninger</w:t>
      </w:r>
      <w:proofErr w:type="spellEnd"/>
      <w:r w:rsidRPr="002C029A">
        <w:rPr>
          <w:spacing w:val="-7"/>
          <w:lang w:val="en-GB"/>
        </w:rPr>
        <w:t xml:space="preserve"> </w:t>
      </w:r>
      <w:r w:rsidRPr="002C029A">
        <w:rPr>
          <w:lang w:val="en-GB"/>
        </w:rPr>
        <w:t>and</w:t>
      </w:r>
      <w:r w:rsidRPr="002C029A">
        <w:rPr>
          <w:spacing w:val="-8"/>
          <w:lang w:val="en-GB"/>
        </w:rPr>
        <w:t xml:space="preserve"> </w:t>
      </w:r>
      <w:r w:rsidRPr="002C029A">
        <w:rPr>
          <w:spacing w:val="-1"/>
          <w:lang w:val="en-GB"/>
        </w:rPr>
        <w:t>Fox,</w:t>
      </w:r>
      <w:r w:rsidRPr="002C029A">
        <w:rPr>
          <w:spacing w:val="-7"/>
          <w:lang w:val="en-GB"/>
        </w:rPr>
        <w:t xml:space="preserve"> </w:t>
      </w:r>
      <w:r w:rsidRPr="002C029A">
        <w:rPr>
          <w:lang w:val="en-GB"/>
        </w:rPr>
        <w:t>1994)</w:t>
      </w:r>
      <w:r w:rsidRPr="002C029A">
        <w:rPr>
          <w:spacing w:val="-8"/>
          <w:lang w:val="en-GB"/>
        </w:rPr>
        <w:t xml:space="preserve"> </w:t>
      </w:r>
      <w:r>
        <w:rPr>
          <w:lang w:val="en-GB"/>
        </w:rPr>
        <w:t>as</w:t>
      </w:r>
      <w:r w:rsidRPr="002C029A">
        <w:rPr>
          <w:spacing w:val="-7"/>
          <w:lang w:val="en-GB"/>
        </w:rPr>
        <w:t xml:space="preserve"> </w:t>
      </w:r>
      <w:r w:rsidRPr="002C029A">
        <w:rPr>
          <w:lang w:val="en-GB"/>
        </w:rPr>
        <w:t>DL</w:t>
      </w:r>
      <w:r>
        <w:rPr>
          <w:lang w:val="en-GB"/>
        </w:rPr>
        <w:t xml:space="preserve"> queries</w:t>
      </w:r>
      <w:r w:rsidRPr="002C029A">
        <w:rPr>
          <w:lang w:val="en-GB"/>
        </w:rPr>
        <w:t>.</w:t>
      </w:r>
      <w:r w:rsidRPr="002C029A">
        <w:rPr>
          <w:spacing w:val="-8"/>
          <w:lang w:val="en-GB"/>
        </w:rPr>
        <w:t xml:space="preserve"> </w:t>
      </w:r>
      <w:r w:rsidRPr="002C029A">
        <w:rPr>
          <w:spacing w:val="-1"/>
          <w:lang w:val="en-GB"/>
        </w:rPr>
        <w:t>They</w:t>
      </w:r>
      <w:r w:rsidRPr="002C029A">
        <w:rPr>
          <w:spacing w:val="-7"/>
          <w:lang w:val="en-GB"/>
        </w:rPr>
        <w:t xml:space="preserve"> </w:t>
      </w:r>
      <w:r w:rsidRPr="002C029A">
        <w:rPr>
          <w:lang w:val="en-GB"/>
        </w:rPr>
        <w:t>range</w:t>
      </w:r>
      <w:r w:rsidRPr="002C029A">
        <w:rPr>
          <w:spacing w:val="-8"/>
          <w:lang w:val="en-GB"/>
        </w:rPr>
        <w:t xml:space="preserve"> </w:t>
      </w:r>
      <w:r w:rsidRPr="002C029A">
        <w:rPr>
          <w:lang w:val="en-GB"/>
        </w:rPr>
        <w:t>from</w:t>
      </w:r>
      <w:r w:rsidRPr="002C029A">
        <w:rPr>
          <w:spacing w:val="-7"/>
          <w:lang w:val="en-GB"/>
        </w:rPr>
        <w:t xml:space="preserve"> </w:t>
      </w:r>
      <w:r w:rsidRPr="002C029A">
        <w:rPr>
          <w:spacing w:val="-2"/>
          <w:lang w:val="en-GB"/>
        </w:rPr>
        <w:t>how</w:t>
      </w:r>
      <w:r w:rsidRPr="002C029A">
        <w:rPr>
          <w:spacing w:val="25"/>
          <w:w w:val="99"/>
          <w:lang w:val="en-GB"/>
        </w:rPr>
        <w:t xml:space="preserve"> </w:t>
      </w:r>
      <w:r w:rsidRPr="002C029A">
        <w:rPr>
          <w:lang w:val="en-GB"/>
        </w:rPr>
        <w:t>data</w:t>
      </w:r>
      <w:r w:rsidRPr="002C029A">
        <w:rPr>
          <w:spacing w:val="5"/>
          <w:lang w:val="en-GB"/>
        </w:rPr>
        <w:t xml:space="preserve"> </w:t>
      </w:r>
      <w:r w:rsidRPr="002C029A">
        <w:rPr>
          <w:lang w:val="en-GB"/>
        </w:rPr>
        <w:t>related</w:t>
      </w:r>
      <w:r w:rsidRPr="002C029A">
        <w:rPr>
          <w:spacing w:val="5"/>
          <w:lang w:val="en-GB"/>
        </w:rPr>
        <w:t xml:space="preserve"> </w:t>
      </w:r>
      <w:r w:rsidRPr="002C029A">
        <w:rPr>
          <w:lang w:val="en-GB"/>
        </w:rPr>
        <w:t>to</w:t>
      </w:r>
      <w:r w:rsidRPr="002C029A">
        <w:rPr>
          <w:spacing w:val="5"/>
          <w:lang w:val="en-GB"/>
        </w:rPr>
        <w:t xml:space="preserve"> </w:t>
      </w:r>
      <w:r w:rsidRPr="002C029A">
        <w:rPr>
          <w:lang w:val="en-GB"/>
        </w:rPr>
        <w:t>a</w:t>
      </w:r>
      <w:r w:rsidRPr="002C029A">
        <w:rPr>
          <w:spacing w:val="5"/>
          <w:lang w:val="en-GB"/>
        </w:rPr>
        <w:t xml:space="preserve"> </w:t>
      </w:r>
      <w:r w:rsidRPr="002C029A">
        <w:rPr>
          <w:lang w:val="en-GB"/>
        </w:rPr>
        <w:t>specific</w:t>
      </w:r>
      <w:r w:rsidRPr="002C029A">
        <w:rPr>
          <w:spacing w:val="5"/>
          <w:lang w:val="en-GB"/>
        </w:rPr>
        <w:t xml:space="preserve"> </w:t>
      </w:r>
      <w:r w:rsidRPr="002C029A">
        <w:rPr>
          <w:lang w:val="en-GB"/>
        </w:rPr>
        <w:t>metabolism</w:t>
      </w:r>
      <w:r w:rsidRPr="002C029A">
        <w:rPr>
          <w:spacing w:val="6"/>
          <w:lang w:val="en-GB"/>
        </w:rPr>
        <w:t xml:space="preserve"> </w:t>
      </w:r>
      <w:r w:rsidRPr="002C029A">
        <w:rPr>
          <w:spacing w:val="-1"/>
          <w:lang w:val="en-GB"/>
        </w:rPr>
        <w:t>overlap</w:t>
      </w:r>
      <w:r w:rsidRPr="002C029A">
        <w:rPr>
          <w:spacing w:val="5"/>
          <w:lang w:val="en-GB"/>
        </w:rPr>
        <w:t xml:space="preserve"> </w:t>
      </w:r>
      <w:r w:rsidRPr="002C029A">
        <w:rPr>
          <w:lang w:val="en-GB"/>
        </w:rPr>
        <w:t>in</w:t>
      </w:r>
      <w:r w:rsidRPr="002C029A">
        <w:rPr>
          <w:spacing w:val="5"/>
          <w:lang w:val="en-GB"/>
        </w:rPr>
        <w:t xml:space="preserve"> </w:t>
      </w:r>
      <w:r w:rsidRPr="002C029A">
        <w:rPr>
          <w:lang w:val="en-GB"/>
        </w:rPr>
        <w:t>biological</w:t>
      </w:r>
      <w:r w:rsidRPr="002C029A">
        <w:rPr>
          <w:spacing w:val="5"/>
          <w:lang w:val="en-GB"/>
        </w:rPr>
        <w:t xml:space="preserve"> </w:t>
      </w:r>
      <w:r w:rsidRPr="002C029A">
        <w:rPr>
          <w:lang w:val="en-GB"/>
        </w:rPr>
        <w:t>databases</w:t>
      </w:r>
      <w:r w:rsidRPr="002C029A">
        <w:rPr>
          <w:spacing w:val="5"/>
          <w:lang w:val="en-GB"/>
        </w:rPr>
        <w:t xml:space="preserve"> </w:t>
      </w:r>
      <w:r w:rsidRPr="002C029A">
        <w:rPr>
          <w:lang w:val="en-GB"/>
        </w:rPr>
        <w:t>for</w:t>
      </w:r>
      <w:r w:rsidRPr="002C029A">
        <w:rPr>
          <w:spacing w:val="22"/>
          <w:w w:val="99"/>
          <w:lang w:val="en-GB"/>
        </w:rPr>
        <w:t xml:space="preserve"> </w:t>
      </w:r>
      <w:r>
        <w:rPr>
          <w:lang w:val="en-GB"/>
        </w:rPr>
        <w:t xml:space="preserve">certain </w:t>
      </w:r>
      <w:r w:rsidRPr="002C029A">
        <w:rPr>
          <w:lang w:val="en-GB"/>
        </w:rPr>
        <w:t>model</w:t>
      </w:r>
      <w:r w:rsidRPr="002C029A">
        <w:rPr>
          <w:spacing w:val="1"/>
          <w:lang w:val="en-GB"/>
        </w:rPr>
        <w:t xml:space="preserve"> </w:t>
      </w:r>
      <w:r w:rsidRPr="002C029A">
        <w:rPr>
          <w:spacing w:val="-1"/>
          <w:lang w:val="en-GB"/>
        </w:rPr>
        <w:t>organisms,</w:t>
      </w:r>
      <w:r w:rsidRPr="002C029A">
        <w:rPr>
          <w:spacing w:val="4"/>
          <w:lang w:val="en-GB"/>
        </w:rPr>
        <w:t xml:space="preserve"> </w:t>
      </w:r>
      <w:r w:rsidRPr="002C029A">
        <w:rPr>
          <w:lang w:val="en-GB"/>
        </w:rPr>
        <w:t>to</w:t>
      </w:r>
      <w:r w:rsidRPr="002C029A">
        <w:rPr>
          <w:spacing w:val="1"/>
          <w:lang w:val="en-GB"/>
        </w:rPr>
        <w:t xml:space="preserve"> </w:t>
      </w:r>
      <w:r w:rsidRPr="002C029A">
        <w:rPr>
          <w:lang w:val="en-GB"/>
        </w:rPr>
        <w:t>phenotypes</w:t>
      </w:r>
      <w:r w:rsidRPr="002C029A">
        <w:rPr>
          <w:spacing w:val="1"/>
          <w:lang w:val="en-GB"/>
        </w:rPr>
        <w:t xml:space="preserve"> </w:t>
      </w:r>
      <w:r w:rsidRPr="002C029A">
        <w:rPr>
          <w:lang w:val="en-GB"/>
        </w:rPr>
        <w:t>from</w:t>
      </w:r>
      <w:r w:rsidRPr="002C029A">
        <w:rPr>
          <w:spacing w:val="1"/>
          <w:lang w:val="en-GB"/>
        </w:rPr>
        <w:t xml:space="preserve"> </w:t>
      </w:r>
      <w:r w:rsidRPr="002C029A">
        <w:rPr>
          <w:lang w:val="en-GB"/>
        </w:rPr>
        <w:t>dysfunctional</w:t>
      </w:r>
      <w:r w:rsidRPr="002C029A">
        <w:rPr>
          <w:spacing w:val="26"/>
          <w:w w:val="99"/>
          <w:lang w:val="en-GB"/>
        </w:rPr>
        <w:t xml:space="preserve"> </w:t>
      </w:r>
      <w:r w:rsidRPr="002C029A">
        <w:rPr>
          <w:lang w:val="en-GB"/>
        </w:rPr>
        <w:t>metabolism.</w:t>
      </w:r>
      <w:r w:rsidRPr="002C029A">
        <w:rPr>
          <w:spacing w:val="-10"/>
          <w:lang w:val="en-GB"/>
        </w:rPr>
        <w:t xml:space="preserve"> </w:t>
      </w:r>
      <w:r w:rsidRPr="002C029A">
        <w:rPr>
          <w:lang w:val="en-GB"/>
        </w:rPr>
        <w:t>Our</w:t>
      </w:r>
      <w:r w:rsidRPr="002C029A">
        <w:rPr>
          <w:spacing w:val="-11"/>
          <w:lang w:val="en-GB"/>
        </w:rPr>
        <w:t xml:space="preserve"> </w:t>
      </w:r>
      <w:r w:rsidRPr="002C029A">
        <w:rPr>
          <w:spacing w:val="-1"/>
          <w:lang w:val="en-GB"/>
        </w:rPr>
        <w:t>examples</w:t>
      </w:r>
      <w:r w:rsidRPr="002C029A">
        <w:rPr>
          <w:spacing w:val="-11"/>
          <w:lang w:val="en-GB"/>
        </w:rPr>
        <w:t xml:space="preserve"> </w:t>
      </w:r>
      <w:r w:rsidRPr="002C029A">
        <w:rPr>
          <w:spacing w:val="-1"/>
          <w:lang w:val="en-GB"/>
        </w:rPr>
        <w:t>make</w:t>
      </w:r>
      <w:r w:rsidRPr="002C029A">
        <w:rPr>
          <w:spacing w:val="-12"/>
          <w:lang w:val="en-GB"/>
        </w:rPr>
        <w:t xml:space="preserve"> </w:t>
      </w:r>
      <w:r w:rsidRPr="002C029A">
        <w:rPr>
          <w:lang w:val="en-GB"/>
        </w:rPr>
        <w:t>use</w:t>
      </w:r>
      <w:r w:rsidRPr="002C029A">
        <w:rPr>
          <w:spacing w:val="-11"/>
          <w:lang w:val="en-GB"/>
        </w:rPr>
        <w:t xml:space="preserve"> </w:t>
      </w:r>
      <w:r w:rsidRPr="002C029A">
        <w:rPr>
          <w:lang w:val="en-GB"/>
        </w:rPr>
        <w:t>of</w:t>
      </w:r>
      <w:r w:rsidRPr="002C029A">
        <w:rPr>
          <w:spacing w:val="-11"/>
          <w:lang w:val="en-GB"/>
        </w:rPr>
        <w:t xml:space="preserve"> </w:t>
      </w:r>
      <w:r w:rsidRPr="002C029A">
        <w:rPr>
          <w:lang w:val="en-GB"/>
        </w:rPr>
        <w:t>UniProt,</w:t>
      </w:r>
      <w:r w:rsidRPr="002C029A">
        <w:rPr>
          <w:spacing w:val="-9"/>
          <w:lang w:val="en-GB"/>
        </w:rPr>
        <w:t xml:space="preserve"> </w:t>
      </w:r>
      <w:r w:rsidRPr="002C029A">
        <w:rPr>
          <w:lang w:val="en-GB"/>
        </w:rPr>
        <w:t>NCBI</w:t>
      </w:r>
      <w:r w:rsidRPr="002C029A">
        <w:rPr>
          <w:spacing w:val="-12"/>
          <w:lang w:val="en-GB"/>
        </w:rPr>
        <w:t xml:space="preserve"> </w:t>
      </w:r>
      <w:r w:rsidRPr="002C029A">
        <w:rPr>
          <w:spacing w:val="-2"/>
          <w:lang w:val="en-GB"/>
        </w:rPr>
        <w:t>Taxonomy</w:t>
      </w:r>
      <w:r w:rsidRPr="002C029A">
        <w:rPr>
          <w:spacing w:val="-11"/>
          <w:lang w:val="en-GB"/>
        </w:rPr>
        <w:t xml:space="preserve"> </w:t>
      </w:r>
      <w:r w:rsidRPr="002C029A">
        <w:rPr>
          <w:lang w:val="en-GB"/>
        </w:rPr>
        <w:t>(NCBI</w:t>
      </w:r>
      <w:r w:rsidRPr="002C029A">
        <w:rPr>
          <w:spacing w:val="21"/>
          <w:w w:val="99"/>
          <w:lang w:val="en-GB"/>
        </w:rPr>
        <w:t xml:space="preserve"> </w:t>
      </w:r>
      <w:r w:rsidRPr="002C029A">
        <w:rPr>
          <w:lang w:val="en-GB"/>
        </w:rPr>
        <w:t>Resource</w:t>
      </w:r>
      <w:r w:rsidRPr="002C029A">
        <w:rPr>
          <w:spacing w:val="3"/>
          <w:lang w:val="en-GB"/>
        </w:rPr>
        <w:t xml:space="preserve"> </w:t>
      </w:r>
      <w:r w:rsidRPr="002C029A">
        <w:rPr>
          <w:lang w:val="en-GB"/>
        </w:rPr>
        <w:t>Coordinators,</w:t>
      </w:r>
      <w:r w:rsidRPr="002C029A">
        <w:rPr>
          <w:spacing w:val="3"/>
          <w:lang w:val="en-GB"/>
        </w:rPr>
        <w:t xml:space="preserve"> </w:t>
      </w:r>
      <w:r w:rsidRPr="002C029A">
        <w:rPr>
          <w:lang w:val="en-GB"/>
        </w:rPr>
        <w:t>2015),</w:t>
      </w:r>
      <w:r w:rsidRPr="002C029A">
        <w:rPr>
          <w:spacing w:val="8"/>
          <w:lang w:val="en-GB"/>
        </w:rPr>
        <w:t xml:space="preserve"> </w:t>
      </w:r>
      <w:r w:rsidRPr="002C029A">
        <w:rPr>
          <w:lang w:val="en-GB"/>
        </w:rPr>
        <w:t>Ensembl,</w:t>
      </w:r>
      <w:r w:rsidRPr="002C029A">
        <w:rPr>
          <w:spacing w:val="7"/>
          <w:lang w:val="en-GB"/>
        </w:rPr>
        <w:t xml:space="preserve"> </w:t>
      </w:r>
      <w:r w:rsidRPr="002C029A">
        <w:rPr>
          <w:lang w:val="en-GB"/>
        </w:rPr>
        <w:t>GO</w:t>
      </w:r>
      <w:r w:rsidRPr="002C029A">
        <w:rPr>
          <w:spacing w:val="3"/>
          <w:lang w:val="en-GB"/>
        </w:rPr>
        <w:t xml:space="preserve"> </w:t>
      </w:r>
      <w:r w:rsidRPr="002C029A">
        <w:rPr>
          <w:lang w:val="en-GB"/>
        </w:rPr>
        <w:t>(The</w:t>
      </w:r>
      <w:r w:rsidRPr="002C029A">
        <w:rPr>
          <w:spacing w:val="4"/>
          <w:lang w:val="en-GB"/>
        </w:rPr>
        <w:t xml:space="preserve"> </w:t>
      </w:r>
      <w:r w:rsidRPr="002C029A">
        <w:rPr>
          <w:lang w:val="en-GB"/>
        </w:rPr>
        <w:t>Gene</w:t>
      </w:r>
      <w:r w:rsidRPr="002C029A">
        <w:rPr>
          <w:spacing w:val="3"/>
          <w:lang w:val="en-GB"/>
        </w:rPr>
        <w:t xml:space="preserve"> </w:t>
      </w:r>
      <w:r w:rsidRPr="002C029A">
        <w:rPr>
          <w:lang w:val="en-GB"/>
        </w:rPr>
        <w:t>Ontology</w:t>
      </w:r>
      <w:r w:rsidRPr="002C029A">
        <w:rPr>
          <w:spacing w:val="3"/>
          <w:lang w:val="en-GB"/>
        </w:rPr>
        <w:t xml:space="preserve"> </w:t>
      </w:r>
      <w:r w:rsidRPr="002C029A">
        <w:rPr>
          <w:lang w:val="en-GB"/>
        </w:rPr>
        <w:t>Consortium,</w:t>
      </w:r>
      <w:r w:rsidRPr="002C029A">
        <w:rPr>
          <w:spacing w:val="-15"/>
          <w:lang w:val="en-GB"/>
        </w:rPr>
        <w:t xml:space="preserve"> </w:t>
      </w:r>
      <w:r w:rsidRPr="002C029A">
        <w:rPr>
          <w:lang w:val="en-GB"/>
        </w:rPr>
        <w:t>2014),</w:t>
      </w:r>
      <w:r w:rsidRPr="002C029A">
        <w:rPr>
          <w:spacing w:val="-11"/>
          <w:lang w:val="en-GB"/>
        </w:rPr>
        <w:t xml:space="preserve"> </w:t>
      </w:r>
      <w:r w:rsidRPr="002C029A">
        <w:rPr>
          <w:lang w:val="en-GB"/>
        </w:rPr>
        <w:t>ChEBI</w:t>
      </w:r>
      <w:r w:rsidRPr="002C029A">
        <w:rPr>
          <w:spacing w:val="-15"/>
          <w:lang w:val="en-GB"/>
        </w:rPr>
        <w:t xml:space="preserve"> </w:t>
      </w:r>
      <w:r w:rsidRPr="002C029A">
        <w:rPr>
          <w:lang w:val="en-GB"/>
        </w:rPr>
        <w:t>(Hastings</w:t>
      </w:r>
      <w:r w:rsidRPr="002C029A">
        <w:rPr>
          <w:spacing w:val="-14"/>
          <w:lang w:val="en-GB"/>
        </w:rPr>
        <w:t xml:space="preserve"> </w:t>
      </w:r>
      <w:r w:rsidRPr="002C029A">
        <w:rPr>
          <w:i/>
          <w:iCs/>
          <w:lang w:val="en-GB"/>
        </w:rPr>
        <w:t>et</w:t>
      </w:r>
      <w:r w:rsidRPr="002C029A">
        <w:rPr>
          <w:i/>
          <w:iCs/>
          <w:spacing w:val="-14"/>
          <w:lang w:val="en-GB"/>
        </w:rPr>
        <w:t xml:space="preserve"> </w:t>
      </w:r>
      <w:r w:rsidRPr="002C029A">
        <w:rPr>
          <w:i/>
          <w:iCs/>
          <w:spacing w:val="-1"/>
          <w:lang w:val="en-GB"/>
        </w:rPr>
        <w:t>al.</w:t>
      </w:r>
      <w:r w:rsidRPr="002C029A">
        <w:rPr>
          <w:spacing w:val="-1"/>
          <w:lang w:val="en-GB"/>
        </w:rPr>
        <w:t>,</w:t>
      </w:r>
      <w:r w:rsidRPr="002C029A">
        <w:rPr>
          <w:spacing w:val="-14"/>
          <w:lang w:val="en-GB"/>
        </w:rPr>
        <w:t xml:space="preserve"> </w:t>
      </w:r>
      <w:r w:rsidRPr="002C029A">
        <w:rPr>
          <w:lang w:val="en-GB"/>
        </w:rPr>
        <w:t>2013)</w:t>
      </w:r>
      <w:r w:rsidRPr="002C029A">
        <w:rPr>
          <w:spacing w:val="-14"/>
          <w:lang w:val="en-GB"/>
        </w:rPr>
        <w:t xml:space="preserve"> </w:t>
      </w:r>
      <w:r w:rsidRPr="002C029A">
        <w:rPr>
          <w:lang w:val="en-GB"/>
        </w:rPr>
        <w:t>and</w:t>
      </w:r>
      <w:r w:rsidRPr="002C029A">
        <w:rPr>
          <w:spacing w:val="-15"/>
          <w:lang w:val="en-GB"/>
        </w:rPr>
        <w:t xml:space="preserve"> </w:t>
      </w:r>
      <w:r w:rsidRPr="002C029A">
        <w:rPr>
          <w:lang w:val="en-GB"/>
        </w:rPr>
        <w:t>PR</w:t>
      </w:r>
      <w:r w:rsidRPr="002C029A">
        <w:rPr>
          <w:spacing w:val="-14"/>
          <w:lang w:val="en-GB"/>
        </w:rPr>
        <w:t xml:space="preserve"> </w:t>
      </w:r>
      <w:r w:rsidRPr="002C029A">
        <w:rPr>
          <w:lang w:val="en-GB"/>
        </w:rPr>
        <w:t>(</w:t>
      </w:r>
      <w:proofErr w:type="spellStart"/>
      <w:r w:rsidRPr="002C029A">
        <w:rPr>
          <w:lang w:val="en-GB"/>
        </w:rPr>
        <w:t>Natale</w:t>
      </w:r>
      <w:proofErr w:type="spellEnd"/>
      <w:r w:rsidRPr="002C029A">
        <w:rPr>
          <w:spacing w:val="-14"/>
          <w:lang w:val="en-GB"/>
        </w:rPr>
        <w:t xml:space="preserve"> </w:t>
      </w:r>
      <w:r w:rsidRPr="002C029A">
        <w:rPr>
          <w:i/>
          <w:iCs/>
          <w:lang w:val="en-GB"/>
        </w:rPr>
        <w:t>et</w:t>
      </w:r>
      <w:r w:rsidRPr="002C029A">
        <w:rPr>
          <w:i/>
          <w:iCs/>
          <w:spacing w:val="-14"/>
          <w:lang w:val="en-GB"/>
        </w:rPr>
        <w:t xml:space="preserve"> </w:t>
      </w:r>
      <w:r w:rsidRPr="002C029A">
        <w:rPr>
          <w:i/>
          <w:iCs/>
          <w:lang w:val="en-GB"/>
        </w:rPr>
        <w:t>al.</w:t>
      </w:r>
      <w:r w:rsidRPr="002C029A">
        <w:rPr>
          <w:lang w:val="en-GB"/>
        </w:rPr>
        <w:t>,</w:t>
      </w:r>
      <w:r w:rsidRPr="002C029A">
        <w:rPr>
          <w:spacing w:val="-15"/>
          <w:lang w:val="en-GB"/>
        </w:rPr>
        <w:t xml:space="preserve"> </w:t>
      </w:r>
      <w:r w:rsidRPr="002C029A">
        <w:rPr>
          <w:lang w:val="en-GB"/>
        </w:rPr>
        <w:t>2014),</w:t>
      </w:r>
      <w:r w:rsidRPr="002C029A">
        <w:rPr>
          <w:spacing w:val="23"/>
          <w:w w:val="99"/>
          <w:lang w:val="en-GB"/>
        </w:rPr>
        <w:t xml:space="preserve"> </w:t>
      </w:r>
      <w:r w:rsidRPr="002C029A">
        <w:rPr>
          <w:spacing w:val="-1"/>
          <w:lang w:val="en-GB"/>
        </w:rPr>
        <w:t>organized</w:t>
      </w:r>
      <w:r w:rsidRPr="002C029A">
        <w:rPr>
          <w:lang w:val="en-GB"/>
        </w:rPr>
        <w:t xml:space="preserve"> under the upper domain</w:t>
      </w:r>
      <w:r w:rsidRPr="002C029A">
        <w:rPr>
          <w:spacing w:val="1"/>
          <w:lang w:val="en-GB"/>
        </w:rPr>
        <w:t xml:space="preserve"> </w:t>
      </w:r>
      <w:r w:rsidRPr="002C029A">
        <w:rPr>
          <w:lang w:val="en-GB"/>
        </w:rPr>
        <w:t xml:space="preserve">ontology </w:t>
      </w:r>
      <w:r w:rsidRPr="002C029A">
        <w:rPr>
          <w:spacing w:val="-2"/>
          <w:lang w:val="en-GB"/>
        </w:rPr>
        <w:t>BioTopLite</w:t>
      </w:r>
      <w:r w:rsidRPr="002C029A">
        <w:rPr>
          <w:lang w:val="en-GB"/>
        </w:rPr>
        <w:t xml:space="preserve"> (BTL2) (Schulz</w:t>
      </w:r>
      <w:r w:rsidRPr="002C029A">
        <w:rPr>
          <w:spacing w:val="25"/>
          <w:w w:val="99"/>
          <w:lang w:val="en-GB"/>
        </w:rPr>
        <w:t xml:space="preserve"> </w:t>
      </w:r>
      <w:r w:rsidRPr="002C029A">
        <w:rPr>
          <w:lang w:val="en-GB"/>
        </w:rPr>
        <w:t>and</w:t>
      </w:r>
      <w:r w:rsidRPr="002C029A">
        <w:rPr>
          <w:spacing w:val="-7"/>
          <w:lang w:val="en-GB"/>
        </w:rPr>
        <w:t xml:space="preserve"> </w:t>
      </w:r>
      <w:proofErr w:type="spellStart"/>
      <w:r w:rsidRPr="002C029A">
        <w:rPr>
          <w:spacing w:val="-2"/>
          <w:lang w:val="en-GB"/>
        </w:rPr>
        <w:t>Boeker</w:t>
      </w:r>
      <w:proofErr w:type="spellEnd"/>
      <w:r w:rsidRPr="002C029A">
        <w:rPr>
          <w:spacing w:val="-2"/>
          <w:lang w:val="en-GB"/>
        </w:rPr>
        <w:t>,</w:t>
      </w:r>
      <w:r w:rsidRPr="002C029A">
        <w:rPr>
          <w:spacing w:val="-7"/>
          <w:lang w:val="en-GB"/>
        </w:rPr>
        <w:t xml:space="preserve"> </w:t>
      </w:r>
      <w:r w:rsidRPr="002C029A">
        <w:rPr>
          <w:lang w:val="en-GB"/>
        </w:rPr>
        <w:t>2013).</w:t>
      </w:r>
    </w:p>
    <w:p w14:paraId="506F35F2" w14:textId="77777777" w:rsidR="00F20945" w:rsidRPr="002C029A" w:rsidRDefault="00F20945">
      <w:pPr>
        <w:pStyle w:val="Corpodetexto"/>
        <w:kinsoku w:val="0"/>
        <w:overflowPunct w:val="0"/>
        <w:spacing w:before="0"/>
        <w:ind w:left="0"/>
        <w:rPr>
          <w:lang w:val="en-GB"/>
        </w:rPr>
      </w:pPr>
    </w:p>
    <w:p w14:paraId="557554C9" w14:textId="77777777" w:rsidR="00F20945" w:rsidRPr="002C029A" w:rsidDel="00F20945" w:rsidRDefault="00F20945">
      <w:pPr>
        <w:pStyle w:val="Corpodetexto"/>
        <w:kinsoku w:val="0"/>
        <w:overflowPunct w:val="0"/>
        <w:spacing w:before="0"/>
        <w:ind w:left="0"/>
        <w:rPr>
          <w:del w:id="102" w:author="schulz" w:date="2016-01-10T18:27:00Z"/>
          <w:lang w:val="en-GB"/>
        </w:rPr>
      </w:pPr>
    </w:p>
    <w:p w14:paraId="114294FD" w14:textId="77777777" w:rsidR="00F20945" w:rsidRPr="002C029A" w:rsidDel="00F20945" w:rsidRDefault="00F20945">
      <w:pPr>
        <w:pStyle w:val="Corpodetexto"/>
        <w:kinsoku w:val="0"/>
        <w:overflowPunct w:val="0"/>
        <w:spacing w:before="0"/>
        <w:ind w:left="0"/>
        <w:rPr>
          <w:del w:id="103" w:author="schulz" w:date="2016-01-10T18:27:00Z"/>
          <w:lang w:val="en-GB"/>
        </w:rPr>
      </w:pPr>
    </w:p>
    <w:p w14:paraId="425A6BF3" w14:textId="77777777" w:rsidR="00F20945" w:rsidRPr="002C029A" w:rsidRDefault="00F20945">
      <w:pPr>
        <w:pStyle w:val="Corpodetexto"/>
        <w:kinsoku w:val="0"/>
        <w:overflowPunct w:val="0"/>
        <w:spacing w:before="0"/>
        <w:ind w:left="0"/>
        <w:rPr>
          <w:lang w:val="en-GB"/>
        </w:rPr>
      </w:pPr>
    </w:p>
    <w:p w14:paraId="21EC3267" w14:textId="77777777" w:rsidR="00F20945" w:rsidRPr="002C029A" w:rsidRDefault="00F20945">
      <w:pPr>
        <w:pStyle w:val="Corpodetexto"/>
        <w:kinsoku w:val="0"/>
        <w:overflowPunct w:val="0"/>
        <w:spacing w:before="5"/>
        <w:ind w:left="0"/>
        <w:rPr>
          <w:sz w:val="19"/>
          <w:szCs w:val="19"/>
          <w:lang w:val="en-GB"/>
        </w:rPr>
      </w:pPr>
    </w:p>
    <w:p w14:paraId="7D566D2F" w14:textId="77777777" w:rsidR="00F20945" w:rsidRDefault="00F20945">
      <w:pPr>
        <w:pStyle w:val="Ttulo1"/>
        <w:numPr>
          <w:ilvl w:val="0"/>
          <w:numId w:val="12"/>
        </w:numPr>
        <w:tabs>
          <w:tab w:val="left" w:pos="2274"/>
        </w:tabs>
        <w:kinsoku w:val="0"/>
        <w:overflowPunct w:val="0"/>
        <w:ind w:hanging="166"/>
        <w:jc w:val="both"/>
        <w:rPr>
          <w:ins w:id="104" w:author="schulz" w:date="2016-01-10T18:27:00Z"/>
          <w:spacing w:val="-1"/>
          <w:lang w:val="en-GB"/>
        </w:rPr>
      </w:pPr>
      <w:r w:rsidRPr="002C029A">
        <w:rPr>
          <w:spacing w:val="-1"/>
          <w:lang w:val="en-GB"/>
        </w:rPr>
        <w:t>Background</w:t>
      </w:r>
    </w:p>
    <w:p w14:paraId="77A7A71F" w14:textId="77777777" w:rsidR="00F20945" w:rsidRPr="00E53BDC" w:rsidRDefault="00F20945" w:rsidP="00E53BDC">
      <w:pPr>
        <w:rPr>
          <w:b/>
          <w:bCs/>
          <w:lang w:val="en-GB"/>
        </w:rPr>
      </w:pPr>
    </w:p>
    <w:p w14:paraId="26D6AEA5" w14:textId="77777777" w:rsidR="00F20945" w:rsidRPr="00E53BDC" w:rsidRDefault="00F20945">
      <w:pPr>
        <w:pStyle w:val="Ttulo2"/>
        <w:numPr>
          <w:ilvl w:val="1"/>
          <w:numId w:val="12"/>
        </w:numPr>
        <w:tabs>
          <w:tab w:val="left" w:pos="2407"/>
        </w:tabs>
        <w:kinsoku w:val="0"/>
        <w:overflowPunct w:val="0"/>
        <w:ind w:hanging="299"/>
        <w:jc w:val="both"/>
        <w:rPr>
          <w:lang w:val="en-GB"/>
        </w:rPr>
      </w:pPr>
      <w:r w:rsidRPr="00E53BDC">
        <w:rPr>
          <w:spacing w:val="-1"/>
          <w:lang w:val="en-GB"/>
        </w:rPr>
        <w:t>Formal</w:t>
      </w:r>
      <w:r w:rsidRPr="00E53BDC">
        <w:rPr>
          <w:spacing w:val="-15"/>
          <w:lang w:val="en-GB"/>
        </w:rPr>
        <w:t xml:space="preserve"> </w:t>
      </w:r>
      <w:r w:rsidRPr="00E53BDC">
        <w:rPr>
          <w:lang w:val="en-GB"/>
        </w:rPr>
        <w:t>ontologies</w:t>
      </w:r>
    </w:p>
    <w:p w14:paraId="14F6B388" w14:textId="3C618747" w:rsidR="00F20945" w:rsidRPr="00E53BDC" w:rsidDel="00F20945" w:rsidRDefault="00F20945" w:rsidP="00E53BDC">
      <w:pPr>
        <w:pStyle w:val="Corpodetexto"/>
        <w:kinsoku w:val="0"/>
        <w:overflowPunct w:val="0"/>
        <w:spacing w:before="111" w:line="285" w:lineRule="auto"/>
        <w:ind w:left="2107"/>
        <w:jc w:val="both"/>
        <w:rPr>
          <w:del w:id="105" w:author="schulz" w:date="2016-01-10T18:30:00Z"/>
          <w:lang w:val="en-GB"/>
        </w:rPr>
      </w:pPr>
      <w:r w:rsidRPr="00E53BDC">
        <w:rPr>
          <w:spacing w:val="-1"/>
          <w:lang w:val="en-GB"/>
        </w:rPr>
        <w:t>Formal</w:t>
      </w:r>
      <w:r w:rsidRPr="00E53BDC">
        <w:rPr>
          <w:spacing w:val="-13"/>
          <w:lang w:val="en-GB"/>
        </w:rPr>
        <w:t xml:space="preserve"> </w:t>
      </w:r>
      <w:r w:rsidRPr="00E53BDC">
        <w:rPr>
          <w:lang w:val="en-GB"/>
        </w:rPr>
        <w:t>ontologies</w:t>
      </w:r>
      <w:r w:rsidRPr="00E53BDC">
        <w:rPr>
          <w:spacing w:val="-13"/>
          <w:lang w:val="en-GB"/>
        </w:rPr>
        <w:t xml:space="preserve"> </w:t>
      </w:r>
      <w:r w:rsidRPr="00E53BDC">
        <w:rPr>
          <w:lang w:val="en-GB"/>
        </w:rPr>
        <w:t>are</w:t>
      </w:r>
      <w:r w:rsidRPr="00E53BDC">
        <w:rPr>
          <w:spacing w:val="-13"/>
          <w:lang w:val="en-GB"/>
        </w:rPr>
        <w:t xml:space="preserve"> </w:t>
      </w:r>
      <w:r>
        <w:rPr>
          <w:lang w:val="en-GB"/>
        </w:rPr>
        <w:t xml:space="preserve">centred around </w:t>
      </w:r>
      <w:r w:rsidRPr="00E53BDC">
        <w:rPr>
          <w:lang w:val="en-GB"/>
        </w:rPr>
        <w:t>classes</w:t>
      </w:r>
      <w:r>
        <w:rPr>
          <w:lang w:val="en-GB"/>
        </w:rPr>
        <w:t xml:space="preserve">. Together </w:t>
      </w:r>
      <w:r w:rsidRPr="00E53BDC">
        <w:rPr>
          <w:lang w:val="en-GB"/>
        </w:rPr>
        <w:t>with</w:t>
      </w:r>
      <w:r w:rsidRPr="00E53BDC">
        <w:rPr>
          <w:spacing w:val="-13"/>
          <w:lang w:val="en-GB"/>
        </w:rPr>
        <w:t xml:space="preserve"> </w:t>
      </w:r>
      <w:r w:rsidRPr="00E53BDC">
        <w:rPr>
          <w:lang w:val="en-GB"/>
        </w:rPr>
        <w:t>a</w:t>
      </w:r>
      <w:r w:rsidRPr="00E53BDC">
        <w:rPr>
          <w:spacing w:val="-13"/>
          <w:lang w:val="en-GB"/>
        </w:rPr>
        <w:t xml:space="preserve"> </w:t>
      </w:r>
      <w:r w:rsidRPr="00E53BDC">
        <w:rPr>
          <w:lang w:val="en-GB"/>
        </w:rPr>
        <w:t>set</w:t>
      </w:r>
      <w:r w:rsidRPr="00E53BDC">
        <w:rPr>
          <w:spacing w:val="-13"/>
          <w:lang w:val="en-GB"/>
        </w:rPr>
        <w:t xml:space="preserve"> </w:t>
      </w:r>
      <w:r w:rsidRPr="00E53BDC">
        <w:rPr>
          <w:lang w:val="en-GB"/>
        </w:rPr>
        <w:t>of</w:t>
      </w:r>
      <w:r w:rsidRPr="00E53BDC">
        <w:rPr>
          <w:spacing w:val="-13"/>
          <w:lang w:val="en-GB"/>
        </w:rPr>
        <w:t xml:space="preserve"> </w:t>
      </w:r>
      <w:r w:rsidRPr="00E53BDC">
        <w:rPr>
          <w:lang w:val="en-GB"/>
        </w:rPr>
        <w:t>binary</w:t>
      </w:r>
      <w:r w:rsidRPr="00E53BDC">
        <w:rPr>
          <w:spacing w:val="-12"/>
          <w:lang w:val="en-GB"/>
        </w:rPr>
        <w:t xml:space="preserve"> </w:t>
      </w:r>
      <w:r w:rsidRPr="00E53BDC">
        <w:rPr>
          <w:lang w:val="en-GB"/>
        </w:rPr>
        <w:t>relations</w:t>
      </w:r>
      <w:r>
        <w:rPr>
          <w:lang w:val="en-GB"/>
        </w:rPr>
        <w:t xml:space="preserve"> and logical operators in a </w:t>
      </w:r>
      <w:r w:rsidRPr="00EC50D4">
        <w:rPr>
          <w:lang w:val="en-GB"/>
        </w:rPr>
        <w:t>logic-based</w:t>
      </w:r>
      <w:r w:rsidRPr="00EC50D4">
        <w:rPr>
          <w:spacing w:val="-1"/>
          <w:lang w:val="en-GB"/>
        </w:rPr>
        <w:t xml:space="preserve"> </w:t>
      </w:r>
      <w:r w:rsidRPr="00EC50D4">
        <w:rPr>
          <w:lang w:val="en-GB"/>
        </w:rPr>
        <w:t>language,</w:t>
      </w:r>
      <w:r w:rsidRPr="00EC50D4">
        <w:rPr>
          <w:spacing w:val="3"/>
          <w:lang w:val="en-GB"/>
        </w:rPr>
        <w:t xml:space="preserve"> </w:t>
      </w:r>
      <w:r w:rsidRPr="00EC50D4">
        <w:rPr>
          <w:lang w:val="en-GB"/>
        </w:rPr>
        <w:t>e.g.,</w:t>
      </w:r>
      <w:r w:rsidRPr="00EC50D4">
        <w:rPr>
          <w:spacing w:val="26"/>
          <w:w w:val="99"/>
          <w:lang w:val="en-GB"/>
        </w:rPr>
        <w:t xml:space="preserve"> </w:t>
      </w:r>
      <w:r w:rsidRPr="00EC50D4">
        <w:rPr>
          <w:lang w:val="en-GB"/>
        </w:rPr>
        <w:t>DL</w:t>
      </w:r>
      <w:r>
        <w:rPr>
          <w:lang w:val="en-GB"/>
        </w:rPr>
        <w:t xml:space="preserve">, they constitute </w:t>
      </w:r>
      <w:r w:rsidRPr="00E53BDC">
        <w:rPr>
          <w:lang w:val="en-GB"/>
        </w:rPr>
        <w:t>form</w:t>
      </w:r>
      <w:r>
        <w:rPr>
          <w:lang w:val="en-GB"/>
        </w:rPr>
        <w:t>al</w:t>
      </w:r>
      <w:r w:rsidRPr="00E53BDC">
        <w:rPr>
          <w:spacing w:val="-3"/>
          <w:lang w:val="en-GB"/>
        </w:rPr>
        <w:t xml:space="preserve"> </w:t>
      </w:r>
      <w:r w:rsidRPr="00E53BDC">
        <w:rPr>
          <w:lang w:val="en-GB"/>
        </w:rPr>
        <w:t>axioms</w:t>
      </w:r>
      <w:r w:rsidR="00062CE6">
        <w:rPr>
          <w:lang w:val="en-GB"/>
        </w:rPr>
        <w:t xml:space="preserve">. </w:t>
      </w:r>
      <w:r>
        <w:rPr>
          <w:lang w:val="en-GB"/>
        </w:rPr>
        <w:t xml:space="preserve"> </w:t>
      </w:r>
      <w:r w:rsidR="00062CE6">
        <w:rPr>
          <w:lang w:val="en-GB"/>
        </w:rPr>
        <w:t>Axioms</w:t>
      </w:r>
      <w:r w:rsidRPr="00E53BDC">
        <w:rPr>
          <w:spacing w:val="-3"/>
          <w:lang w:val="en-GB"/>
        </w:rPr>
        <w:t xml:space="preserve"> </w:t>
      </w:r>
      <w:r w:rsidRPr="00E53BDC">
        <w:rPr>
          <w:lang w:val="en-GB"/>
        </w:rPr>
        <w:t>state</w:t>
      </w:r>
      <w:r w:rsidRPr="00E53BDC">
        <w:rPr>
          <w:spacing w:val="-4"/>
          <w:lang w:val="en-GB"/>
        </w:rPr>
        <w:t xml:space="preserve"> </w:t>
      </w:r>
      <w:r w:rsidRPr="00E53BDC">
        <w:rPr>
          <w:lang w:val="en-GB"/>
        </w:rPr>
        <w:t>what</w:t>
      </w:r>
      <w:r w:rsidRPr="00E53BDC">
        <w:rPr>
          <w:spacing w:val="-3"/>
          <w:lang w:val="en-GB"/>
        </w:rPr>
        <w:t xml:space="preserve"> </w:t>
      </w:r>
      <w:r w:rsidRPr="00E53BDC">
        <w:rPr>
          <w:lang w:val="en-GB"/>
        </w:rPr>
        <w:t>is</w:t>
      </w:r>
      <w:r w:rsidRPr="00E53BDC">
        <w:rPr>
          <w:spacing w:val="-3"/>
          <w:lang w:val="en-GB"/>
        </w:rPr>
        <w:t xml:space="preserve"> </w:t>
      </w:r>
      <w:r w:rsidRPr="00E53BDC">
        <w:rPr>
          <w:spacing w:val="-1"/>
          <w:lang w:val="en-GB"/>
        </w:rPr>
        <w:t>universally</w:t>
      </w:r>
      <w:r w:rsidRPr="00E53BDC">
        <w:rPr>
          <w:spacing w:val="-3"/>
          <w:lang w:val="en-GB"/>
        </w:rPr>
        <w:t xml:space="preserve"> </w:t>
      </w:r>
      <w:r w:rsidRPr="00E53BDC">
        <w:rPr>
          <w:lang w:val="en-GB"/>
        </w:rPr>
        <w:t>true</w:t>
      </w:r>
      <w:r w:rsidRPr="00E53BDC">
        <w:rPr>
          <w:spacing w:val="-3"/>
          <w:lang w:val="en-GB"/>
        </w:rPr>
        <w:t xml:space="preserve"> </w:t>
      </w:r>
      <w:r w:rsidRPr="00E53BDC">
        <w:rPr>
          <w:lang w:val="en-GB"/>
        </w:rPr>
        <w:t>for</w:t>
      </w:r>
      <w:r w:rsidRPr="00E53BDC">
        <w:rPr>
          <w:spacing w:val="-4"/>
          <w:lang w:val="en-GB"/>
        </w:rPr>
        <w:t xml:space="preserve"> </w:t>
      </w:r>
      <w:r w:rsidRPr="00E53BDC">
        <w:rPr>
          <w:lang w:val="en-GB"/>
        </w:rPr>
        <w:t>all</w:t>
      </w:r>
      <w:r w:rsidRPr="00E53BDC">
        <w:rPr>
          <w:spacing w:val="-3"/>
          <w:lang w:val="en-GB"/>
        </w:rPr>
        <w:t xml:space="preserve"> </w:t>
      </w:r>
      <w:r w:rsidRPr="00E53BDC">
        <w:rPr>
          <w:lang w:val="en-GB"/>
        </w:rPr>
        <w:t>members</w:t>
      </w:r>
      <w:r w:rsidRPr="00E53BDC">
        <w:rPr>
          <w:spacing w:val="-3"/>
          <w:lang w:val="en-GB"/>
        </w:rPr>
        <w:t xml:space="preserve"> </w:t>
      </w:r>
      <w:r w:rsidRPr="00E53BDC">
        <w:rPr>
          <w:lang w:val="en-GB"/>
        </w:rPr>
        <w:t>of</w:t>
      </w:r>
      <w:r w:rsidRPr="00E53BDC">
        <w:rPr>
          <w:spacing w:val="25"/>
          <w:w w:val="99"/>
          <w:lang w:val="en-GB"/>
        </w:rPr>
        <w:t xml:space="preserve"> </w:t>
      </w:r>
      <w:r w:rsidRPr="00E53BDC">
        <w:rPr>
          <w:lang w:val="en-GB"/>
        </w:rPr>
        <w:t>a</w:t>
      </w:r>
      <w:r w:rsidRPr="00E53BDC">
        <w:rPr>
          <w:spacing w:val="-8"/>
          <w:lang w:val="en-GB"/>
        </w:rPr>
        <w:t xml:space="preserve"> </w:t>
      </w:r>
      <w:r w:rsidRPr="00E53BDC">
        <w:rPr>
          <w:lang w:val="en-GB"/>
        </w:rPr>
        <w:t>class</w:t>
      </w:r>
      <w:r w:rsidRPr="00E53BDC">
        <w:rPr>
          <w:spacing w:val="-7"/>
          <w:lang w:val="en-GB"/>
        </w:rPr>
        <w:t xml:space="preserve"> </w:t>
      </w:r>
      <w:r w:rsidRPr="00E53BDC">
        <w:rPr>
          <w:lang w:val="en-GB"/>
        </w:rPr>
        <w:t>or</w:t>
      </w:r>
      <w:r w:rsidRPr="00E53BDC">
        <w:rPr>
          <w:spacing w:val="-8"/>
          <w:lang w:val="en-GB"/>
        </w:rPr>
        <w:t xml:space="preserve"> </w:t>
      </w:r>
      <w:r w:rsidRPr="00E53BDC">
        <w:rPr>
          <w:lang w:val="en-GB"/>
        </w:rPr>
        <w:t>a</w:t>
      </w:r>
      <w:r w:rsidRPr="00E53BDC">
        <w:rPr>
          <w:spacing w:val="-7"/>
          <w:lang w:val="en-GB"/>
        </w:rPr>
        <w:t xml:space="preserve"> </w:t>
      </w:r>
      <w:r w:rsidRPr="00E53BDC">
        <w:rPr>
          <w:spacing w:val="-1"/>
          <w:lang w:val="en-GB"/>
        </w:rPr>
        <w:t>class-like</w:t>
      </w:r>
      <w:r w:rsidRPr="00E53BDC">
        <w:rPr>
          <w:spacing w:val="-7"/>
          <w:lang w:val="en-GB"/>
        </w:rPr>
        <w:t xml:space="preserve"> </w:t>
      </w:r>
      <w:r w:rsidRPr="00E53BDC">
        <w:rPr>
          <w:spacing w:val="-1"/>
          <w:lang w:val="en-GB"/>
        </w:rPr>
        <w:t>expression.</w:t>
      </w:r>
      <w:r w:rsidRPr="00E53BDC">
        <w:rPr>
          <w:spacing w:val="-7"/>
          <w:lang w:val="en-GB"/>
        </w:rPr>
        <w:t xml:space="preserve"> </w:t>
      </w:r>
      <w:r w:rsidRPr="00E53BDC">
        <w:rPr>
          <w:spacing w:val="-1"/>
          <w:lang w:val="en-GB"/>
        </w:rPr>
        <w:t>For</w:t>
      </w:r>
      <w:r w:rsidRPr="00E53BDC">
        <w:rPr>
          <w:spacing w:val="-7"/>
          <w:lang w:val="en-GB"/>
        </w:rPr>
        <w:t xml:space="preserve"> </w:t>
      </w:r>
      <w:r w:rsidRPr="00E53BDC">
        <w:rPr>
          <w:lang w:val="en-GB"/>
        </w:rPr>
        <w:t>instance,</w:t>
      </w:r>
      <w:r w:rsidRPr="00E53BDC">
        <w:rPr>
          <w:spacing w:val="-7"/>
          <w:lang w:val="en-GB"/>
        </w:rPr>
        <w:t xml:space="preserve"> </w:t>
      </w:r>
      <w:r w:rsidRPr="00E53BDC">
        <w:rPr>
          <w:lang w:val="en-GB"/>
        </w:rPr>
        <w:t>all</w:t>
      </w:r>
      <w:r w:rsidRPr="00E53BDC">
        <w:rPr>
          <w:spacing w:val="-7"/>
          <w:lang w:val="en-GB"/>
        </w:rPr>
        <w:t xml:space="preserve"> </w:t>
      </w:r>
      <w:r w:rsidRPr="00E53BDC">
        <w:rPr>
          <w:lang w:val="en-GB"/>
        </w:rPr>
        <w:t>nucleic</w:t>
      </w:r>
      <w:r w:rsidRPr="00E53BDC">
        <w:rPr>
          <w:spacing w:val="-8"/>
          <w:lang w:val="en-GB"/>
        </w:rPr>
        <w:t xml:space="preserve"> </w:t>
      </w:r>
      <w:r w:rsidRPr="00E53BDC">
        <w:rPr>
          <w:lang w:val="en-GB"/>
        </w:rPr>
        <w:t>acid</w:t>
      </w:r>
      <w:r w:rsidRPr="00E53BDC">
        <w:rPr>
          <w:spacing w:val="-7"/>
          <w:lang w:val="en-GB"/>
        </w:rPr>
        <w:t xml:space="preserve"> </w:t>
      </w:r>
      <w:r w:rsidRPr="00E53BDC">
        <w:rPr>
          <w:lang w:val="en-GB"/>
        </w:rPr>
        <w:t>molecules</w:t>
      </w:r>
      <w:r w:rsidRPr="00E53BDC">
        <w:rPr>
          <w:spacing w:val="35"/>
          <w:w w:val="99"/>
          <w:lang w:val="en-GB"/>
        </w:rPr>
        <w:t xml:space="preserve"> </w:t>
      </w:r>
      <w:r w:rsidRPr="00E53BDC">
        <w:rPr>
          <w:lang w:val="en-GB"/>
        </w:rPr>
        <w:t>contain</w:t>
      </w:r>
      <w:r w:rsidRPr="00E53BDC">
        <w:rPr>
          <w:spacing w:val="-23"/>
          <w:lang w:val="en-GB"/>
        </w:rPr>
        <w:t xml:space="preserve"> </w:t>
      </w:r>
      <w:r w:rsidRPr="00E53BDC">
        <w:rPr>
          <w:lang w:val="en-GB"/>
        </w:rPr>
        <w:t>nucleotides,</w:t>
      </w:r>
      <w:r w:rsidRPr="00E53BDC">
        <w:rPr>
          <w:spacing w:val="-17"/>
          <w:lang w:val="en-GB"/>
        </w:rPr>
        <w:t xml:space="preserve"> </w:t>
      </w:r>
      <w:r w:rsidRPr="00E53BDC">
        <w:rPr>
          <w:lang w:val="en-GB"/>
        </w:rPr>
        <w:t>or</w:t>
      </w:r>
      <w:r w:rsidRPr="00E53BDC">
        <w:rPr>
          <w:spacing w:val="-22"/>
          <w:lang w:val="en-GB"/>
        </w:rPr>
        <w:t xml:space="preserve"> </w:t>
      </w:r>
      <w:r w:rsidRPr="00E53BDC">
        <w:rPr>
          <w:lang w:val="en-GB"/>
        </w:rPr>
        <w:t>all</w:t>
      </w:r>
      <w:r w:rsidRPr="00E53BDC">
        <w:rPr>
          <w:spacing w:val="-22"/>
          <w:lang w:val="en-GB"/>
        </w:rPr>
        <w:t xml:space="preserve"> </w:t>
      </w:r>
      <w:r w:rsidRPr="00E53BDC">
        <w:rPr>
          <w:lang w:val="en-GB"/>
        </w:rPr>
        <w:t>adenine</w:t>
      </w:r>
      <w:r w:rsidRPr="00E53BDC">
        <w:rPr>
          <w:spacing w:val="-22"/>
          <w:lang w:val="en-GB"/>
        </w:rPr>
        <w:t xml:space="preserve"> </w:t>
      </w:r>
      <w:r w:rsidRPr="00E53BDC">
        <w:rPr>
          <w:lang w:val="en-GB"/>
        </w:rPr>
        <w:t>molecules</w:t>
      </w:r>
      <w:r w:rsidRPr="00E53BDC">
        <w:rPr>
          <w:spacing w:val="-22"/>
          <w:lang w:val="en-GB"/>
        </w:rPr>
        <w:t xml:space="preserve"> </w:t>
      </w:r>
      <w:r w:rsidRPr="00E53BDC">
        <w:rPr>
          <w:lang w:val="en-GB"/>
        </w:rPr>
        <w:t>are</w:t>
      </w:r>
      <w:r w:rsidRPr="00E53BDC">
        <w:rPr>
          <w:spacing w:val="-23"/>
          <w:lang w:val="en-GB"/>
        </w:rPr>
        <w:t xml:space="preserve"> </w:t>
      </w:r>
      <w:r w:rsidRPr="00E53BDC">
        <w:rPr>
          <w:lang w:val="en-GB"/>
        </w:rPr>
        <w:t>nucleotide</w:t>
      </w:r>
      <w:r w:rsidRPr="00E53BDC">
        <w:rPr>
          <w:spacing w:val="-22"/>
          <w:lang w:val="en-GB"/>
        </w:rPr>
        <w:t xml:space="preserve"> </w:t>
      </w:r>
      <w:r w:rsidRPr="00E53BDC">
        <w:rPr>
          <w:lang w:val="en-GB"/>
        </w:rPr>
        <w:t>molecules.</w:t>
      </w:r>
      <w:r w:rsidRPr="00E53BDC">
        <w:rPr>
          <w:w w:val="99"/>
          <w:lang w:val="en-GB"/>
        </w:rPr>
        <w:t xml:space="preserve"> </w:t>
      </w:r>
      <w:r>
        <w:rPr>
          <w:lang w:val="en-GB"/>
        </w:rPr>
        <w:t xml:space="preserve"> </w:t>
      </w:r>
    </w:p>
    <w:p w14:paraId="575215BD" w14:textId="1130B714" w:rsidR="00F20945" w:rsidRPr="00E53BDC" w:rsidRDefault="00F20945" w:rsidP="00E53BDC">
      <w:pPr>
        <w:pStyle w:val="Corpodetexto"/>
        <w:kinsoku w:val="0"/>
        <w:overflowPunct w:val="0"/>
        <w:spacing w:before="111" w:line="285" w:lineRule="auto"/>
        <w:ind w:left="2107"/>
        <w:jc w:val="both"/>
        <w:rPr>
          <w:lang w:val="en-GB"/>
        </w:rPr>
      </w:pPr>
      <w:r w:rsidRPr="00E53BDC">
        <w:rPr>
          <w:lang w:val="en-GB"/>
        </w:rPr>
        <w:t>The</w:t>
      </w:r>
      <w:r w:rsidRPr="00E53BDC">
        <w:rPr>
          <w:spacing w:val="-17"/>
          <w:lang w:val="en-GB"/>
        </w:rPr>
        <w:t xml:space="preserve"> </w:t>
      </w:r>
      <w:r w:rsidRPr="00E53BDC">
        <w:rPr>
          <w:lang w:val="en-GB"/>
        </w:rPr>
        <w:t>construction</w:t>
      </w:r>
      <w:r w:rsidRPr="00E53BDC">
        <w:rPr>
          <w:spacing w:val="-17"/>
          <w:lang w:val="en-GB"/>
        </w:rPr>
        <w:t xml:space="preserve"> </w:t>
      </w:r>
      <w:r w:rsidRPr="00E53BDC">
        <w:rPr>
          <w:lang w:val="en-GB"/>
        </w:rPr>
        <w:t>of</w:t>
      </w:r>
      <w:r w:rsidRPr="00E53BDC">
        <w:rPr>
          <w:spacing w:val="-16"/>
          <w:lang w:val="en-GB"/>
        </w:rPr>
        <w:t xml:space="preserve"> </w:t>
      </w:r>
      <w:r w:rsidRPr="00E53BDC">
        <w:rPr>
          <w:lang w:val="en-GB"/>
        </w:rPr>
        <w:t>(formal)</w:t>
      </w:r>
      <w:r w:rsidRPr="00E53BDC">
        <w:rPr>
          <w:spacing w:val="-17"/>
          <w:lang w:val="en-GB"/>
        </w:rPr>
        <w:t xml:space="preserve"> </w:t>
      </w:r>
      <w:r w:rsidRPr="00E53BDC">
        <w:rPr>
          <w:lang w:val="en-GB"/>
        </w:rPr>
        <w:t>ontologies</w:t>
      </w:r>
      <w:r w:rsidRPr="00E53BDC">
        <w:rPr>
          <w:spacing w:val="-16"/>
          <w:lang w:val="en-GB"/>
        </w:rPr>
        <w:t xml:space="preserve"> </w:t>
      </w:r>
      <w:r w:rsidRPr="00E53BDC">
        <w:rPr>
          <w:lang w:val="en-GB"/>
        </w:rPr>
        <w:t>should</w:t>
      </w:r>
      <w:r w:rsidRPr="00E53BDC">
        <w:rPr>
          <w:spacing w:val="-17"/>
          <w:lang w:val="en-GB"/>
        </w:rPr>
        <w:t xml:space="preserve"> </w:t>
      </w:r>
      <w:r w:rsidRPr="00E53BDC">
        <w:rPr>
          <w:spacing w:val="-1"/>
          <w:lang w:val="en-GB"/>
        </w:rPr>
        <w:t>obey</w:t>
      </w:r>
      <w:r w:rsidRPr="00E53BDC">
        <w:rPr>
          <w:spacing w:val="-16"/>
          <w:lang w:val="en-GB"/>
        </w:rPr>
        <w:t xml:space="preserve"> </w:t>
      </w:r>
      <w:r w:rsidRPr="00E53BDC">
        <w:rPr>
          <w:lang w:val="en-GB"/>
        </w:rPr>
        <w:t>principled</w:t>
      </w:r>
      <w:r w:rsidRPr="00E53BDC">
        <w:rPr>
          <w:spacing w:val="-17"/>
          <w:lang w:val="en-GB"/>
        </w:rPr>
        <w:t xml:space="preserve"> </w:t>
      </w:r>
      <w:r w:rsidRPr="00E53BDC">
        <w:rPr>
          <w:lang w:val="en-GB"/>
        </w:rPr>
        <w:t>criteria</w:t>
      </w:r>
      <w:r w:rsidRPr="00E53BDC">
        <w:rPr>
          <w:spacing w:val="21"/>
          <w:w w:val="99"/>
          <w:lang w:val="en-GB"/>
        </w:rPr>
        <w:t xml:space="preserve"> </w:t>
      </w:r>
      <w:r w:rsidRPr="00E53BDC">
        <w:rPr>
          <w:lang w:val="en-GB"/>
        </w:rPr>
        <w:t>(Spear,</w:t>
      </w:r>
      <w:r w:rsidRPr="00E53BDC">
        <w:rPr>
          <w:spacing w:val="-17"/>
          <w:lang w:val="en-GB"/>
        </w:rPr>
        <w:t xml:space="preserve"> </w:t>
      </w:r>
      <w:r w:rsidRPr="00E53BDC">
        <w:rPr>
          <w:lang w:val="en-GB"/>
        </w:rPr>
        <w:t>2006)</w:t>
      </w:r>
      <w:r w:rsidRPr="00E53BDC">
        <w:rPr>
          <w:spacing w:val="-17"/>
          <w:lang w:val="en-GB"/>
        </w:rPr>
        <w:t xml:space="preserve"> </w:t>
      </w:r>
      <w:r w:rsidRPr="00E53BDC">
        <w:rPr>
          <w:lang w:val="en-GB"/>
        </w:rPr>
        <w:t>and</w:t>
      </w:r>
      <w:r w:rsidRPr="00E53BDC">
        <w:rPr>
          <w:spacing w:val="-17"/>
          <w:lang w:val="en-GB"/>
        </w:rPr>
        <w:t xml:space="preserve"> </w:t>
      </w:r>
      <w:r w:rsidRPr="00E53BDC">
        <w:rPr>
          <w:lang w:val="en-GB"/>
        </w:rPr>
        <w:t>good</w:t>
      </w:r>
      <w:r w:rsidRPr="00E53BDC">
        <w:rPr>
          <w:spacing w:val="-17"/>
          <w:lang w:val="en-GB"/>
        </w:rPr>
        <w:t xml:space="preserve"> </w:t>
      </w:r>
      <w:r w:rsidRPr="00E53BDC">
        <w:rPr>
          <w:lang w:val="en-GB"/>
        </w:rPr>
        <w:t>practice</w:t>
      </w:r>
      <w:r w:rsidRPr="00E53BDC">
        <w:rPr>
          <w:spacing w:val="-17"/>
          <w:lang w:val="en-GB"/>
        </w:rPr>
        <w:t xml:space="preserve"> </w:t>
      </w:r>
      <w:r w:rsidRPr="00E53BDC">
        <w:rPr>
          <w:lang w:val="en-GB"/>
        </w:rPr>
        <w:t>guidelines</w:t>
      </w:r>
      <w:r w:rsidRPr="00E53BDC">
        <w:rPr>
          <w:spacing w:val="-17"/>
          <w:lang w:val="en-GB"/>
        </w:rPr>
        <w:t xml:space="preserve"> </w:t>
      </w:r>
      <w:r w:rsidRPr="00E53BDC">
        <w:rPr>
          <w:lang w:val="en-GB"/>
        </w:rPr>
        <w:t>(Schulz</w:t>
      </w:r>
      <w:r w:rsidRPr="00E53BDC">
        <w:rPr>
          <w:spacing w:val="-16"/>
          <w:lang w:val="en-GB"/>
        </w:rPr>
        <w:t xml:space="preserve"> </w:t>
      </w:r>
      <w:r w:rsidRPr="00E53BDC">
        <w:rPr>
          <w:i/>
          <w:iCs/>
          <w:lang w:val="en-GB"/>
        </w:rPr>
        <w:t>et</w:t>
      </w:r>
      <w:r w:rsidRPr="00E53BDC">
        <w:rPr>
          <w:i/>
          <w:iCs/>
          <w:spacing w:val="-17"/>
          <w:lang w:val="en-GB"/>
        </w:rPr>
        <w:t xml:space="preserve"> </w:t>
      </w:r>
      <w:r w:rsidRPr="00E53BDC">
        <w:rPr>
          <w:i/>
          <w:iCs/>
          <w:lang w:val="en-GB"/>
        </w:rPr>
        <w:t>al.</w:t>
      </w:r>
      <w:r w:rsidRPr="00E53BDC">
        <w:rPr>
          <w:lang w:val="en-GB"/>
        </w:rPr>
        <w:t>,</w:t>
      </w:r>
      <w:r w:rsidRPr="00E53BDC">
        <w:rPr>
          <w:spacing w:val="-17"/>
          <w:lang w:val="en-GB"/>
        </w:rPr>
        <w:t xml:space="preserve"> </w:t>
      </w:r>
      <w:r w:rsidRPr="00E53BDC">
        <w:rPr>
          <w:lang w:val="en-GB"/>
        </w:rPr>
        <w:t>2012).</w:t>
      </w:r>
      <w:r w:rsidRPr="00E53BDC">
        <w:rPr>
          <w:spacing w:val="-14"/>
          <w:lang w:val="en-GB"/>
        </w:rPr>
        <w:t xml:space="preserve"> </w:t>
      </w:r>
      <w:r w:rsidRPr="00E53BDC">
        <w:rPr>
          <w:lang w:val="en-GB"/>
        </w:rPr>
        <w:t>Important</w:t>
      </w:r>
      <w:r w:rsidRPr="00E53BDC">
        <w:rPr>
          <w:w w:val="99"/>
          <w:lang w:val="en-GB"/>
        </w:rPr>
        <w:t xml:space="preserve"> </w:t>
      </w:r>
      <w:r w:rsidRPr="00E53BDC">
        <w:rPr>
          <w:lang w:val="en-GB"/>
        </w:rPr>
        <w:t>principles</w:t>
      </w:r>
      <w:r w:rsidRPr="00E53BDC">
        <w:rPr>
          <w:spacing w:val="-12"/>
          <w:lang w:val="en-GB"/>
        </w:rPr>
        <w:t xml:space="preserve"> </w:t>
      </w:r>
      <w:r w:rsidRPr="00E53BDC">
        <w:rPr>
          <w:lang w:val="en-GB"/>
        </w:rPr>
        <w:t>are</w:t>
      </w:r>
      <w:r w:rsidRPr="00E53BDC">
        <w:rPr>
          <w:spacing w:val="-11"/>
          <w:lang w:val="en-GB"/>
        </w:rPr>
        <w:t xml:space="preserve"> </w:t>
      </w:r>
      <w:r w:rsidRPr="00E53BDC">
        <w:rPr>
          <w:lang w:val="en-GB"/>
        </w:rPr>
        <w:t>(</w:t>
      </w:r>
      <w:proofErr w:type="spellStart"/>
      <w:r w:rsidRPr="00E53BDC">
        <w:rPr>
          <w:lang w:val="en-GB"/>
        </w:rPr>
        <w:t>i</w:t>
      </w:r>
      <w:proofErr w:type="spellEnd"/>
      <w:r w:rsidRPr="00E53BDC">
        <w:rPr>
          <w:lang w:val="en-GB"/>
        </w:rPr>
        <w:t>)</w:t>
      </w:r>
      <w:r w:rsidRPr="00E53BDC">
        <w:rPr>
          <w:spacing w:val="-10"/>
          <w:lang w:val="en-GB"/>
        </w:rPr>
        <w:t xml:space="preserve"> </w:t>
      </w:r>
      <w:r w:rsidRPr="00E53BDC">
        <w:rPr>
          <w:lang w:val="en-GB"/>
        </w:rPr>
        <w:t>naming</w:t>
      </w:r>
      <w:r w:rsidRPr="00E53BDC">
        <w:rPr>
          <w:spacing w:val="-12"/>
          <w:lang w:val="en-GB"/>
        </w:rPr>
        <w:t xml:space="preserve"> </w:t>
      </w:r>
      <w:r w:rsidRPr="00E53BDC">
        <w:rPr>
          <w:spacing w:val="-1"/>
          <w:lang w:val="en-GB"/>
        </w:rPr>
        <w:t>conventions</w:t>
      </w:r>
      <w:r w:rsidRPr="00E53BDC">
        <w:rPr>
          <w:spacing w:val="-11"/>
          <w:lang w:val="en-GB"/>
        </w:rPr>
        <w:t xml:space="preserve"> </w:t>
      </w:r>
      <w:r w:rsidRPr="00E53BDC">
        <w:rPr>
          <w:lang w:val="en-GB"/>
        </w:rPr>
        <w:t>(Schober</w:t>
      </w:r>
      <w:r w:rsidRPr="00E53BDC">
        <w:rPr>
          <w:spacing w:val="3"/>
          <w:lang w:val="en-GB"/>
        </w:rPr>
        <w:t xml:space="preserve"> </w:t>
      </w:r>
      <w:r w:rsidRPr="00E53BDC">
        <w:rPr>
          <w:i/>
          <w:iCs/>
          <w:lang w:val="en-GB"/>
        </w:rPr>
        <w:t>et</w:t>
      </w:r>
      <w:r w:rsidRPr="00E53BDC">
        <w:rPr>
          <w:i/>
          <w:iCs/>
          <w:spacing w:val="3"/>
          <w:lang w:val="en-GB"/>
        </w:rPr>
        <w:t xml:space="preserve"> </w:t>
      </w:r>
      <w:r w:rsidRPr="00E53BDC">
        <w:rPr>
          <w:i/>
          <w:iCs/>
          <w:lang w:val="en-GB"/>
        </w:rPr>
        <w:t>al.</w:t>
      </w:r>
      <w:r w:rsidRPr="00E53BDC">
        <w:rPr>
          <w:lang w:val="en-GB"/>
        </w:rPr>
        <w:t>,</w:t>
      </w:r>
      <w:r w:rsidRPr="00E53BDC">
        <w:rPr>
          <w:spacing w:val="3"/>
          <w:lang w:val="en-GB"/>
        </w:rPr>
        <w:t xml:space="preserve"> </w:t>
      </w:r>
      <w:r w:rsidRPr="00E53BDC">
        <w:rPr>
          <w:lang w:val="en-GB"/>
        </w:rPr>
        <w:t>2009);</w:t>
      </w:r>
      <w:r w:rsidRPr="00E53BDC">
        <w:rPr>
          <w:spacing w:val="7"/>
          <w:lang w:val="en-GB"/>
        </w:rPr>
        <w:t xml:space="preserve"> </w:t>
      </w:r>
      <w:r w:rsidRPr="00E53BDC">
        <w:rPr>
          <w:lang w:val="en-GB"/>
        </w:rPr>
        <w:t>(ii)</w:t>
      </w:r>
      <w:r w:rsidRPr="00E53BDC">
        <w:rPr>
          <w:spacing w:val="3"/>
          <w:lang w:val="en-GB"/>
        </w:rPr>
        <w:t xml:space="preserve"> </w:t>
      </w:r>
      <w:r w:rsidRPr="00E53BDC">
        <w:rPr>
          <w:lang w:val="en-GB"/>
        </w:rPr>
        <w:t>mutually</w:t>
      </w:r>
      <w:r w:rsidRPr="00E53BDC">
        <w:rPr>
          <w:spacing w:val="3"/>
          <w:lang w:val="en-GB"/>
        </w:rPr>
        <w:t xml:space="preserve"> </w:t>
      </w:r>
      <w:r w:rsidRPr="00E53BDC">
        <w:rPr>
          <w:lang w:val="en-GB"/>
        </w:rPr>
        <w:t>disjoint</w:t>
      </w:r>
      <w:r w:rsidRPr="00E53BDC">
        <w:rPr>
          <w:spacing w:val="3"/>
          <w:lang w:val="en-GB"/>
        </w:rPr>
        <w:t xml:space="preserve"> </w:t>
      </w:r>
      <w:r w:rsidRPr="00E53BDC">
        <w:rPr>
          <w:spacing w:val="-1"/>
          <w:lang w:val="en-GB"/>
        </w:rPr>
        <w:t>upper-</w:t>
      </w:r>
      <w:r w:rsidRPr="00E53BDC">
        <w:rPr>
          <w:spacing w:val="-2"/>
          <w:lang w:val="en-GB"/>
        </w:rPr>
        <w:t>level</w:t>
      </w:r>
      <w:r w:rsidRPr="00E53BDC">
        <w:rPr>
          <w:spacing w:val="-16"/>
          <w:lang w:val="en-GB"/>
        </w:rPr>
        <w:t xml:space="preserve"> </w:t>
      </w:r>
      <w:r w:rsidRPr="00E53BDC">
        <w:rPr>
          <w:lang w:val="en-GB"/>
        </w:rPr>
        <w:t>classes</w:t>
      </w:r>
      <w:r w:rsidRPr="00E53BDC">
        <w:rPr>
          <w:spacing w:val="-16"/>
          <w:lang w:val="en-GB"/>
        </w:rPr>
        <w:t xml:space="preserve"> </w:t>
      </w:r>
      <w:r w:rsidRPr="00E53BDC">
        <w:rPr>
          <w:spacing w:val="-1"/>
          <w:lang w:val="en-GB"/>
        </w:rPr>
        <w:t>like</w:t>
      </w:r>
      <w:r w:rsidRPr="00E53BDC">
        <w:rPr>
          <w:spacing w:val="-15"/>
          <w:lang w:val="en-GB"/>
        </w:rPr>
        <w:t xml:space="preserve"> </w:t>
      </w:r>
      <w:r w:rsidRPr="00E53BDC">
        <w:rPr>
          <w:i/>
          <w:iCs/>
          <w:spacing w:val="-2"/>
          <w:lang w:val="en-GB"/>
        </w:rPr>
        <w:t>Process</w:t>
      </w:r>
      <w:r w:rsidRPr="00E53BDC">
        <w:rPr>
          <w:i/>
          <w:iCs/>
          <w:spacing w:val="-14"/>
          <w:lang w:val="en-GB"/>
        </w:rPr>
        <w:t xml:space="preserve"> </w:t>
      </w:r>
      <w:r w:rsidRPr="00E53BDC">
        <w:rPr>
          <w:lang w:val="en-GB"/>
        </w:rPr>
        <w:t>or</w:t>
      </w:r>
      <w:r w:rsidRPr="00E53BDC">
        <w:rPr>
          <w:spacing w:val="-16"/>
          <w:lang w:val="en-GB"/>
        </w:rPr>
        <w:t xml:space="preserve"> </w:t>
      </w:r>
      <w:r w:rsidRPr="00E53BDC">
        <w:rPr>
          <w:i/>
          <w:iCs/>
          <w:lang w:val="en-GB"/>
        </w:rPr>
        <w:t>Quality</w:t>
      </w:r>
      <w:r w:rsidRPr="00E53BDC">
        <w:rPr>
          <w:i/>
          <w:iCs/>
          <w:spacing w:val="-14"/>
          <w:lang w:val="en-GB"/>
        </w:rPr>
        <w:t xml:space="preserve"> </w:t>
      </w:r>
      <w:r w:rsidRPr="00E53BDC">
        <w:rPr>
          <w:lang w:val="en-GB"/>
        </w:rPr>
        <w:t>as</w:t>
      </w:r>
      <w:r w:rsidRPr="00E53BDC">
        <w:rPr>
          <w:spacing w:val="-16"/>
          <w:lang w:val="en-GB"/>
        </w:rPr>
        <w:t xml:space="preserve"> </w:t>
      </w:r>
      <w:r w:rsidRPr="00E53BDC">
        <w:rPr>
          <w:lang w:val="en-GB"/>
        </w:rPr>
        <w:t>a</w:t>
      </w:r>
      <w:r w:rsidRPr="00E53BDC">
        <w:rPr>
          <w:spacing w:val="-15"/>
          <w:lang w:val="en-GB"/>
        </w:rPr>
        <w:t xml:space="preserve"> </w:t>
      </w:r>
      <w:r w:rsidRPr="00E53BDC">
        <w:rPr>
          <w:lang w:val="en-GB"/>
        </w:rPr>
        <w:t>fundamental</w:t>
      </w:r>
      <w:r w:rsidRPr="00E53BDC">
        <w:rPr>
          <w:spacing w:val="-15"/>
          <w:lang w:val="en-GB"/>
        </w:rPr>
        <w:t xml:space="preserve"> </w:t>
      </w:r>
      <w:r w:rsidRPr="00E53BDC">
        <w:rPr>
          <w:lang w:val="en-GB"/>
        </w:rPr>
        <w:t>ordering</w:t>
      </w:r>
      <w:r w:rsidRPr="00E53BDC">
        <w:rPr>
          <w:spacing w:val="-16"/>
          <w:lang w:val="en-GB"/>
        </w:rPr>
        <w:t xml:space="preserve"> </w:t>
      </w:r>
      <w:r w:rsidRPr="00E53BDC">
        <w:rPr>
          <w:spacing w:val="-1"/>
          <w:lang w:val="en-GB"/>
        </w:rPr>
        <w:t>framework;</w:t>
      </w:r>
      <w:r w:rsidRPr="00E53BDC">
        <w:rPr>
          <w:spacing w:val="31"/>
          <w:w w:val="99"/>
          <w:lang w:val="en-GB"/>
        </w:rPr>
        <w:t xml:space="preserve"> </w:t>
      </w:r>
      <w:r w:rsidRPr="00E53BDC">
        <w:rPr>
          <w:lang w:val="en-GB"/>
        </w:rPr>
        <w:t>and,</w:t>
      </w:r>
      <w:r w:rsidRPr="00E53BDC">
        <w:rPr>
          <w:spacing w:val="-1"/>
          <w:lang w:val="en-GB"/>
        </w:rPr>
        <w:t xml:space="preserve"> </w:t>
      </w:r>
      <w:r w:rsidRPr="00E53BDC">
        <w:rPr>
          <w:lang w:val="en-GB"/>
        </w:rPr>
        <w:t>(iii)</w:t>
      </w:r>
      <w:r w:rsidRPr="00E53BDC">
        <w:rPr>
          <w:spacing w:val="-1"/>
          <w:lang w:val="en-GB"/>
        </w:rPr>
        <w:t xml:space="preserve"> </w:t>
      </w:r>
      <w:r w:rsidRPr="00E53BDC">
        <w:rPr>
          <w:lang w:val="en-GB"/>
        </w:rPr>
        <w:t>a</w:t>
      </w:r>
      <w:r w:rsidRPr="00E53BDC">
        <w:rPr>
          <w:spacing w:val="-2"/>
          <w:lang w:val="en-GB"/>
        </w:rPr>
        <w:t xml:space="preserve"> </w:t>
      </w:r>
      <w:r w:rsidRPr="00E53BDC">
        <w:rPr>
          <w:lang w:val="en-GB"/>
        </w:rPr>
        <w:t>generally</w:t>
      </w:r>
      <w:r w:rsidRPr="00E53BDC">
        <w:rPr>
          <w:spacing w:val="-1"/>
          <w:lang w:val="en-GB"/>
        </w:rPr>
        <w:t xml:space="preserve"> </w:t>
      </w:r>
      <w:r w:rsidRPr="00E53BDC">
        <w:rPr>
          <w:lang w:val="en-GB"/>
        </w:rPr>
        <w:t>small</w:t>
      </w:r>
      <w:r w:rsidRPr="00E53BDC">
        <w:rPr>
          <w:spacing w:val="-2"/>
          <w:lang w:val="en-GB"/>
        </w:rPr>
        <w:t xml:space="preserve"> </w:t>
      </w:r>
      <w:r w:rsidRPr="00E53BDC">
        <w:rPr>
          <w:lang w:val="en-GB"/>
        </w:rPr>
        <w:t>set</w:t>
      </w:r>
      <w:r w:rsidRPr="00E53BDC">
        <w:rPr>
          <w:spacing w:val="-1"/>
          <w:lang w:val="en-GB"/>
        </w:rPr>
        <w:t xml:space="preserve"> </w:t>
      </w:r>
      <w:r w:rsidRPr="00E53BDC">
        <w:rPr>
          <w:lang w:val="en-GB"/>
        </w:rPr>
        <w:t>of</w:t>
      </w:r>
      <w:r w:rsidRPr="00E53BDC">
        <w:rPr>
          <w:spacing w:val="-2"/>
          <w:lang w:val="en-GB"/>
        </w:rPr>
        <w:t xml:space="preserve"> </w:t>
      </w:r>
      <w:r w:rsidRPr="00E53BDC">
        <w:rPr>
          <w:lang w:val="en-GB"/>
        </w:rPr>
        <w:t>canonical</w:t>
      </w:r>
      <w:r w:rsidRPr="00E53BDC">
        <w:rPr>
          <w:spacing w:val="-1"/>
          <w:lang w:val="en-GB"/>
        </w:rPr>
        <w:t xml:space="preserve"> </w:t>
      </w:r>
      <w:r w:rsidRPr="00E53BDC">
        <w:rPr>
          <w:lang w:val="en-GB"/>
        </w:rPr>
        <w:t>relations</w:t>
      </w:r>
      <w:r w:rsidRPr="00E53BDC">
        <w:rPr>
          <w:spacing w:val="-2"/>
          <w:lang w:val="en-GB"/>
        </w:rPr>
        <w:t xml:space="preserve"> </w:t>
      </w:r>
      <w:r w:rsidRPr="00E53BDC">
        <w:rPr>
          <w:lang w:val="en-GB"/>
        </w:rPr>
        <w:t>(Smith</w:t>
      </w:r>
      <w:r w:rsidRPr="00E53BDC">
        <w:rPr>
          <w:spacing w:val="-1"/>
          <w:lang w:val="en-GB"/>
        </w:rPr>
        <w:t xml:space="preserve"> </w:t>
      </w:r>
      <w:r w:rsidRPr="00E53BDC">
        <w:rPr>
          <w:i/>
          <w:iCs/>
          <w:lang w:val="en-GB"/>
        </w:rPr>
        <w:t>et</w:t>
      </w:r>
      <w:r w:rsidRPr="00E53BDC">
        <w:rPr>
          <w:i/>
          <w:iCs/>
          <w:spacing w:val="-2"/>
          <w:lang w:val="en-GB"/>
        </w:rPr>
        <w:t xml:space="preserve"> </w:t>
      </w:r>
      <w:r w:rsidRPr="00E53BDC">
        <w:rPr>
          <w:i/>
          <w:iCs/>
          <w:lang w:val="en-GB"/>
        </w:rPr>
        <w:t>al.</w:t>
      </w:r>
      <w:r w:rsidRPr="00E53BDC">
        <w:rPr>
          <w:lang w:val="en-GB"/>
        </w:rPr>
        <w:t>,</w:t>
      </w:r>
      <w:r w:rsidRPr="00E53BDC">
        <w:rPr>
          <w:spacing w:val="-1"/>
          <w:lang w:val="en-GB"/>
        </w:rPr>
        <w:t xml:space="preserve"> </w:t>
      </w:r>
      <w:r w:rsidRPr="00E53BDC">
        <w:rPr>
          <w:lang w:val="en-GB"/>
        </w:rPr>
        <w:t>2005),</w:t>
      </w:r>
      <w:ins w:id="106" w:author="schulz" w:date="2016-01-10T18:32:00Z">
        <w:r w:rsidR="00062CE6">
          <w:rPr>
            <w:lang w:val="en-GB"/>
          </w:rPr>
          <w:t xml:space="preserve"> </w:t>
        </w:r>
      </w:ins>
    </w:p>
    <w:p w14:paraId="0318C962" w14:textId="77777777" w:rsidR="00F20945" w:rsidRPr="002C029A" w:rsidRDefault="00F20945">
      <w:pPr>
        <w:pStyle w:val="Corpodetexto"/>
        <w:kinsoku w:val="0"/>
        <w:overflowPunct w:val="0"/>
        <w:spacing w:before="0"/>
        <w:ind w:left="0"/>
        <w:rPr>
          <w:lang w:val="en-GB"/>
        </w:rPr>
      </w:pPr>
      <w:r w:rsidRPr="002C029A">
        <w:rPr>
          <w:sz w:val="24"/>
          <w:szCs w:val="24"/>
          <w:lang w:val="en-GB"/>
        </w:rPr>
        <w:br w:type="column"/>
      </w:r>
    </w:p>
    <w:p w14:paraId="68F26048" w14:textId="77777777" w:rsidR="00F20945" w:rsidRPr="002C029A" w:rsidRDefault="00F20945">
      <w:pPr>
        <w:pStyle w:val="Corpodetexto"/>
        <w:kinsoku w:val="0"/>
        <w:overflowPunct w:val="0"/>
        <w:spacing w:before="134" w:line="220" w:lineRule="atLeast"/>
        <w:ind w:right="2059" w:firstLine="239"/>
        <w:jc w:val="both"/>
        <w:rPr>
          <w:lang w:val="en-GB"/>
        </w:rPr>
      </w:pPr>
      <w:r w:rsidRPr="002C029A">
        <w:rPr>
          <w:spacing w:val="-8"/>
          <w:lang w:val="en-GB"/>
        </w:rPr>
        <w:t>We</w:t>
      </w:r>
      <w:r w:rsidRPr="002C029A">
        <w:rPr>
          <w:spacing w:val="-6"/>
          <w:lang w:val="en-GB"/>
        </w:rPr>
        <w:t xml:space="preserve"> </w:t>
      </w:r>
      <w:r w:rsidRPr="002C029A">
        <w:rPr>
          <w:lang w:val="en-GB"/>
        </w:rPr>
        <w:t>distinguish</w:t>
      </w:r>
      <w:r w:rsidRPr="002C029A">
        <w:rPr>
          <w:spacing w:val="-7"/>
          <w:lang w:val="en-GB"/>
        </w:rPr>
        <w:t xml:space="preserve"> </w:t>
      </w:r>
      <w:r w:rsidRPr="002C029A">
        <w:rPr>
          <w:lang w:val="en-GB"/>
        </w:rPr>
        <w:t>ontology</w:t>
      </w:r>
      <w:r w:rsidRPr="002C029A">
        <w:rPr>
          <w:spacing w:val="-5"/>
          <w:lang w:val="en-GB"/>
        </w:rPr>
        <w:t xml:space="preserve"> </w:t>
      </w:r>
      <w:r w:rsidRPr="002C029A">
        <w:rPr>
          <w:lang w:val="en-GB"/>
        </w:rPr>
        <w:t>content</w:t>
      </w:r>
      <w:r w:rsidRPr="002C029A">
        <w:rPr>
          <w:spacing w:val="-6"/>
          <w:lang w:val="en-GB"/>
        </w:rPr>
        <w:t xml:space="preserve"> </w:t>
      </w:r>
      <w:r w:rsidRPr="002C029A">
        <w:rPr>
          <w:lang w:val="en-GB"/>
        </w:rPr>
        <w:t>proper</w:t>
      </w:r>
      <w:r w:rsidRPr="002C029A">
        <w:rPr>
          <w:spacing w:val="-6"/>
          <w:lang w:val="en-GB"/>
        </w:rPr>
        <w:t xml:space="preserve"> </w:t>
      </w:r>
      <w:r w:rsidRPr="002C029A">
        <w:rPr>
          <w:lang w:val="en-GB"/>
        </w:rPr>
        <w:t>from</w:t>
      </w:r>
      <w:r w:rsidRPr="002C029A">
        <w:rPr>
          <w:spacing w:val="-6"/>
          <w:lang w:val="en-GB"/>
        </w:rPr>
        <w:t xml:space="preserve"> </w:t>
      </w:r>
      <w:r w:rsidRPr="002C029A">
        <w:rPr>
          <w:lang w:val="en-GB"/>
        </w:rPr>
        <w:t>both</w:t>
      </w:r>
      <w:r w:rsidRPr="002C029A">
        <w:rPr>
          <w:spacing w:val="-5"/>
          <w:lang w:val="en-GB"/>
        </w:rPr>
        <w:t xml:space="preserve"> </w:t>
      </w:r>
      <w:r w:rsidRPr="002C029A">
        <w:rPr>
          <w:lang w:val="en-GB"/>
        </w:rPr>
        <w:t>the</w:t>
      </w:r>
      <w:r w:rsidRPr="002C029A">
        <w:rPr>
          <w:spacing w:val="-6"/>
          <w:lang w:val="en-GB"/>
        </w:rPr>
        <w:t xml:space="preserve"> </w:t>
      </w:r>
      <w:r w:rsidRPr="002C029A">
        <w:rPr>
          <w:lang w:val="en-GB"/>
        </w:rPr>
        <w:t>notions</w:t>
      </w:r>
      <w:r w:rsidRPr="002C029A">
        <w:rPr>
          <w:spacing w:val="-7"/>
          <w:lang w:val="en-GB"/>
        </w:rPr>
        <w:t xml:space="preserve"> </w:t>
      </w:r>
      <w:r w:rsidRPr="002C029A">
        <w:rPr>
          <w:lang w:val="en-GB"/>
        </w:rPr>
        <w:t>of</w:t>
      </w:r>
      <w:r w:rsidRPr="002C029A">
        <w:rPr>
          <w:spacing w:val="-5"/>
          <w:lang w:val="en-GB"/>
        </w:rPr>
        <w:t xml:space="preserve"> </w:t>
      </w:r>
      <w:proofErr w:type="spellStart"/>
      <w:r w:rsidRPr="002C029A">
        <w:rPr>
          <w:lang w:val="en-GB"/>
        </w:rPr>
        <w:t>kno</w:t>
      </w:r>
      <w:proofErr w:type="spellEnd"/>
      <w:r w:rsidRPr="002C029A">
        <w:rPr>
          <w:lang w:val="en-GB"/>
        </w:rPr>
        <w:t>-</w:t>
      </w:r>
      <w:r w:rsidRPr="002C029A">
        <w:rPr>
          <w:spacing w:val="21"/>
          <w:w w:val="99"/>
          <w:lang w:val="en-GB"/>
        </w:rPr>
        <w:t xml:space="preserve"> </w:t>
      </w:r>
      <w:proofErr w:type="spellStart"/>
      <w:r w:rsidRPr="002C029A">
        <w:rPr>
          <w:lang w:val="en-GB"/>
        </w:rPr>
        <w:t>wledge</w:t>
      </w:r>
      <w:proofErr w:type="spellEnd"/>
      <w:r w:rsidRPr="002C029A">
        <w:rPr>
          <w:spacing w:val="25"/>
          <w:lang w:val="en-GB"/>
        </w:rPr>
        <w:t xml:space="preserve"> </w:t>
      </w:r>
      <w:r w:rsidRPr="002C029A">
        <w:rPr>
          <w:lang w:val="en-GB"/>
        </w:rPr>
        <w:t>(Schulz</w:t>
      </w:r>
      <w:r w:rsidRPr="002C029A">
        <w:rPr>
          <w:spacing w:val="26"/>
          <w:lang w:val="en-GB"/>
        </w:rPr>
        <w:t xml:space="preserve"> </w:t>
      </w:r>
      <w:r w:rsidRPr="002C029A">
        <w:rPr>
          <w:lang w:val="en-GB"/>
        </w:rPr>
        <w:t>and</w:t>
      </w:r>
      <w:r w:rsidRPr="002C029A">
        <w:rPr>
          <w:spacing w:val="26"/>
          <w:lang w:val="en-GB"/>
        </w:rPr>
        <w:t xml:space="preserve"> </w:t>
      </w:r>
      <w:r w:rsidRPr="002C029A">
        <w:rPr>
          <w:lang w:val="en-GB"/>
        </w:rPr>
        <w:t>Jansen,</w:t>
      </w:r>
      <w:r w:rsidRPr="002C029A">
        <w:rPr>
          <w:spacing w:val="26"/>
          <w:lang w:val="en-GB"/>
        </w:rPr>
        <w:t xml:space="preserve"> </w:t>
      </w:r>
      <w:r w:rsidRPr="002C029A">
        <w:rPr>
          <w:lang w:val="en-GB"/>
        </w:rPr>
        <w:t>2013)</w:t>
      </w:r>
      <w:r w:rsidRPr="002C029A">
        <w:rPr>
          <w:spacing w:val="26"/>
          <w:lang w:val="en-GB"/>
        </w:rPr>
        <w:t xml:space="preserve"> </w:t>
      </w:r>
      <w:r w:rsidRPr="002C029A">
        <w:rPr>
          <w:lang w:val="en-GB"/>
        </w:rPr>
        <w:t>and</w:t>
      </w:r>
      <w:r w:rsidRPr="002C029A">
        <w:rPr>
          <w:spacing w:val="26"/>
          <w:lang w:val="en-GB"/>
        </w:rPr>
        <w:t xml:space="preserve"> </w:t>
      </w:r>
      <w:r w:rsidRPr="002C029A">
        <w:rPr>
          <w:lang w:val="en-GB"/>
        </w:rPr>
        <w:t xml:space="preserve">data. </w:t>
      </w:r>
      <w:r w:rsidRPr="002C029A">
        <w:rPr>
          <w:spacing w:val="-1"/>
          <w:lang w:val="en-GB"/>
        </w:rPr>
        <w:t>Regarding</w:t>
      </w:r>
      <w:r w:rsidRPr="002C029A">
        <w:rPr>
          <w:spacing w:val="26"/>
          <w:lang w:val="en-GB"/>
        </w:rPr>
        <w:t xml:space="preserve"> </w:t>
      </w:r>
      <w:r w:rsidRPr="002C029A">
        <w:rPr>
          <w:spacing w:val="-1"/>
          <w:lang w:val="en-GB"/>
        </w:rPr>
        <w:t>knowledge</w:t>
      </w:r>
      <w:r w:rsidRPr="002C029A">
        <w:rPr>
          <w:spacing w:val="26"/>
          <w:lang w:val="en-GB"/>
        </w:rPr>
        <w:t xml:space="preserve"> </w:t>
      </w:r>
      <w:r w:rsidRPr="002C029A">
        <w:rPr>
          <w:spacing w:val="4"/>
          <w:position w:val="6"/>
          <w:sz w:val="12"/>
          <w:szCs w:val="12"/>
          <w:lang w:val="en-GB"/>
        </w:rPr>
        <w:t>1</w:t>
      </w:r>
      <w:r w:rsidRPr="002C029A">
        <w:rPr>
          <w:spacing w:val="4"/>
          <w:lang w:val="en-GB"/>
        </w:rPr>
        <w:t>,</w:t>
      </w:r>
      <w:r w:rsidRPr="002C029A">
        <w:rPr>
          <w:spacing w:val="23"/>
          <w:w w:val="99"/>
          <w:lang w:val="en-GB"/>
        </w:rPr>
        <w:t xml:space="preserve"> </w:t>
      </w:r>
      <w:r w:rsidRPr="002C029A">
        <w:rPr>
          <w:lang w:val="en-GB"/>
        </w:rPr>
        <w:t>assertions</w:t>
      </w:r>
      <w:r w:rsidRPr="002C029A">
        <w:rPr>
          <w:spacing w:val="-7"/>
          <w:lang w:val="en-GB"/>
        </w:rPr>
        <w:t xml:space="preserve"> </w:t>
      </w:r>
      <w:r w:rsidRPr="002C029A">
        <w:rPr>
          <w:lang w:val="en-GB"/>
        </w:rPr>
        <w:t>about</w:t>
      </w:r>
      <w:r w:rsidRPr="002C029A">
        <w:rPr>
          <w:spacing w:val="-7"/>
          <w:lang w:val="en-GB"/>
        </w:rPr>
        <w:t xml:space="preserve"> </w:t>
      </w:r>
      <w:r w:rsidRPr="002C029A">
        <w:rPr>
          <w:lang w:val="en-GB"/>
        </w:rPr>
        <w:t>what</w:t>
      </w:r>
      <w:r w:rsidRPr="002C029A">
        <w:rPr>
          <w:spacing w:val="-6"/>
          <w:lang w:val="en-GB"/>
        </w:rPr>
        <w:t xml:space="preserve"> </w:t>
      </w:r>
      <w:r w:rsidRPr="002C029A">
        <w:rPr>
          <w:lang w:val="en-GB"/>
        </w:rPr>
        <w:t>is</w:t>
      </w:r>
      <w:r w:rsidRPr="002C029A">
        <w:rPr>
          <w:spacing w:val="-7"/>
          <w:lang w:val="en-GB"/>
        </w:rPr>
        <w:t xml:space="preserve"> </w:t>
      </w:r>
      <w:r w:rsidRPr="002C029A">
        <w:rPr>
          <w:lang w:val="en-GB"/>
        </w:rPr>
        <w:t>frequently</w:t>
      </w:r>
      <w:r w:rsidRPr="002C029A">
        <w:rPr>
          <w:spacing w:val="-6"/>
          <w:lang w:val="en-GB"/>
        </w:rPr>
        <w:t xml:space="preserve"> </w:t>
      </w:r>
      <w:r w:rsidRPr="002C029A">
        <w:rPr>
          <w:lang w:val="en-GB"/>
        </w:rPr>
        <w:t>associated</w:t>
      </w:r>
      <w:r w:rsidRPr="002C029A">
        <w:rPr>
          <w:spacing w:val="-7"/>
          <w:lang w:val="en-GB"/>
        </w:rPr>
        <w:t xml:space="preserve"> </w:t>
      </w:r>
      <w:r w:rsidRPr="002C029A">
        <w:rPr>
          <w:lang w:val="en-GB"/>
        </w:rPr>
        <w:t>or</w:t>
      </w:r>
      <w:r w:rsidRPr="002C029A">
        <w:rPr>
          <w:spacing w:val="-6"/>
          <w:lang w:val="en-GB"/>
        </w:rPr>
        <w:t xml:space="preserve"> </w:t>
      </w:r>
      <w:r w:rsidRPr="002C029A">
        <w:rPr>
          <w:lang w:val="en-GB"/>
        </w:rPr>
        <w:t>only</w:t>
      </w:r>
      <w:r w:rsidRPr="002C029A">
        <w:rPr>
          <w:spacing w:val="-7"/>
          <w:lang w:val="en-GB"/>
        </w:rPr>
        <w:t xml:space="preserve"> </w:t>
      </w:r>
      <w:r w:rsidRPr="002C029A">
        <w:rPr>
          <w:lang w:val="en-GB"/>
        </w:rPr>
        <w:t>true</w:t>
      </w:r>
      <w:r w:rsidRPr="002C029A">
        <w:rPr>
          <w:spacing w:val="-6"/>
          <w:lang w:val="en-GB"/>
        </w:rPr>
        <w:t xml:space="preserve"> </w:t>
      </w:r>
      <w:r w:rsidRPr="002C029A">
        <w:rPr>
          <w:lang w:val="en-GB"/>
        </w:rPr>
        <w:t>by</w:t>
      </w:r>
      <w:r w:rsidRPr="002C029A">
        <w:rPr>
          <w:spacing w:val="-7"/>
          <w:lang w:val="en-GB"/>
        </w:rPr>
        <w:t xml:space="preserve"> </w:t>
      </w:r>
      <w:r w:rsidRPr="002C029A">
        <w:rPr>
          <w:spacing w:val="-1"/>
          <w:lang w:val="en-GB"/>
        </w:rPr>
        <w:t>default</w:t>
      </w:r>
      <w:r w:rsidRPr="002C029A">
        <w:rPr>
          <w:spacing w:val="-6"/>
          <w:lang w:val="en-GB"/>
        </w:rPr>
        <w:t xml:space="preserve"> </w:t>
      </w:r>
      <w:r w:rsidRPr="002C029A">
        <w:rPr>
          <w:lang w:val="en-GB"/>
        </w:rPr>
        <w:t>can-</w:t>
      </w:r>
      <w:r w:rsidRPr="002C029A">
        <w:rPr>
          <w:spacing w:val="25"/>
          <w:w w:val="99"/>
          <w:lang w:val="en-GB"/>
        </w:rPr>
        <w:t xml:space="preserve"> </w:t>
      </w:r>
      <w:r w:rsidRPr="002C029A">
        <w:rPr>
          <w:lang w:val="en-GB"/>
        </w:rPr>
        <w:t>not</w:t>
      </w:r>
      <w:r w:rsidRPr="002C029A">
        <w:rPr>
          <w:spacing w:val="-5"/>
          <w:lang w:val="en-GB"/>
        </w:rPr>
        <w:t xml:space="preserve"> </w:t>
      </w:r>
      <w:r w:rsidRPr="002C029A">
        <w:rPr>
          <w:lang w:val="en-GB"/>
        </w:rPr>
        <w:t>be</w:t>
      </w:r>
      <w:r w:rsidRPr="002C029A">
        <w:rPr>
          <w:spacing w:val="-5"/>
          <w:lang w:val="en-GB"/>
        </w:rPr>
        <w:t xml:space="preserve"> </w:t>
      </w:r>
      <w:r w:rsidRPr="002C029A">
        <w:rPr>
          <w:spacing w:val="-1"/>
          <w:lang w:val="en-GB"/>
        </w:rPr>
        <w:t>straightforwardly</w:t>
      </w:r>
      <w:r w:rsidRPr="002C029A">
        <w:rPr>
          <w:spacing w:val="-4"/>
          <w:lang w:val="en-GB"/>
        </w:rPr>
        <w:t xml:space="preserve"> </w:t>
      </w:r>
      <w:r w:rsidRPr="002C029A">
        <w:rPr>
          <w:spacing w:val="-1"/>
          <w:lang w:val="en-GB"/>
        </w:rPr>
        <w:t>expressed</w:t>
      </w:r>
      <w:r w:rsidRPr="002C029A">
        <w:rPr>
          <w:spacing w:val="-5"/>
          <w:lang w:val="en-GB"/>
        </w:rPr>
        <w:t xml:space="preserve"> </w:t>
      </w:r>
      <w:r w:rsidRPr="002C029A">
        <w:rPr>
          <w:lang w:val="en-GB"/>
        </w:rPr>
        <w:t>by</w:t>
      </w:r>
      <w:r w:rsidRPr="002C029A">
        <w:rPr>
          <w:spacing w:val="-5"/>
          <w:lang w:val="en-GB"/>
        </w:rPr>
        <w:t xml:space="preserve"> </w:t>
      </w:r>
      <w:r w:rsidRPr="002C029A">
        <w:rPr>
          <w:lang w:val="en-GB"/>
        </w:rPr>
        <w:t>formal</w:t>
      </w:r>
      <w:r w:rsidRPr="002C029A">
        <w:rPr>
          <w:spacing w:val="-4"/>
          <w:lang w:val="en-GB"/>
        </w:rPr>
        <w:t xml:space="preserve"> </w:t>
      </w:r>
      <w:r w:rsidRPr="002C029A">
        <w:rPr>
          <w:lang w:val="en-GB"/>
        </w:rPr>
        <w:t>ontologies.</w:t>
      </w:r>
      <w:r w:rsidRPr="002C029A">
        <w:rPr>
          <w:spacing w:val="-5"/>
          <w:lang w:val="en-GB"/>
        </w:rPr>
        <w:t xml:space="preserve"> </w:t>
      </w:r>
      <w:r w:rsidRPr="002C029A">
        <w:rPr>
          <w:spacing w:val="-1"/>
          <w:lang w:val="en-GB"/>
        </w:rPr>
        <w:t>Regarding</w:t>
      </w:r>
      <w:r w:rsidRPr="002C029A">
        <w:rPr>
          <w:spacing w:val="-4"/>
          <w:lang w:val="en-GB"/>
        </w:rPr>
        <w:t xml:space="preserve"> </w:t>
      </w:r>
      <w:r w:rsidRPr="002C029A">
        <w:rPr>
          <w:lang w:val="en-GB"/>
        </w:rPr>
        <w:t>data,</w:t>
      </w:r>
      <w:r w:rsidRPr="002C029A">
        <w:rPr>
          <w:spacing w:val="53"/>
          <w:w w:val="99"/>
          <w:lang w:val="en-GB"/>
        </w:rPr>
        <w:t xml:space="preserve"> </w:t>
      </w:r>
      <w:r w:rsidRPr="002C029A">
        <w:rPr>
          <w:lang w:val="en-GB"/>
        </w:rPr>
        <w:t>interpretation</w:t>
      </w:r>
      <w:r w:rsidRPr="002C029A">
        <w:rPr>
          <w:spacing w:val="-3"/>
          <w:lang w:val="en-GB"/>
        </w:rPr>
        <w:t xml:space="preserve"> </w:t>
      </w:r>
      <w:r w:rsidRPr="002C029A">
        <w:rPr>
          <w:lang w:val="en-GB"/>
        </w:rPr>
        <w:t>is</w:t>
      </w:r>
      <w:r w:rsidRPr="002C029A">
        <w:rPr>
          <w:spacing w:val="-2"/>
          <w:lang w:val="en-GB"/>
        </w:rPr>
        <w:t xml:space="preserve"> </w:t>
      </w:r>
      <w:r w:rsidRPr="002C029A">
        <w:rPr>
          <w:lang w:val="en-GB"/>
        </w:rPr>
        <w:t>often</w:t>
      </w:r>
      <w:r w:rsidRPr="002C029A">
        <w:rPr>
          <w:spacing w:val="-3"/>
          <w:lang w:val="en-GB"/>
        </w:rPr>
        <w:t xml:space="preserve"> </w:t>
      </w:r>
      <w:r w:rsidRPr="002C029A">
        <w:rPr>
          <w:lang w:val="en-GB"/>
        </w:rPr>
        <w:t>blurred</w:t>
      </w:r>
      <w:r w:rsidRPr="002C029A">
        <w:rPr>
          <w:spacing w:val="-2"/>
          <w:lang w:val="en-GB"/>
        </w:rPr>
        <w:t xml:space="preserve"> </w:t>
      </w:r>
      <w:r w:rsidRPr="002C029A">
        <w:rPr>
          <w:lang w:val="en-GB"/>
        </w:rPr>
        <w:t>by</w:t>
      </w:r>
      <w:r w:rsidRPr="002C029A">
        <w:rPr>
          <w:spacing w:val="-3"/>
          <w:lang w:val="en-GB"/>
        </w:rPr>
        <w:t xml:space="preserve"> </w:t>
      </w:r>
      <w:r w:rsidRPr="002C029A">
        <w:rPr>
          <w:lang w:val="en-GB"/>
        </w:rPr>
        <w:t>use-mention</w:t>
      </w:r>
      <w:r w:rsidRPr="002C029A">
        <w:rPr>
          <w:spacing w:val="-2"/>
          <w:lang w:val="en-GB"/>
        </w:rPr>
        <w:t xml:space="preserve"> </w:t>
      </w:r>
      <w:r w:rsidRPr="002C029A">
        <w:rPr>
          <w:lang w:val="en-GB"/>
        </w:rPr>
        <w:t>confusion,</w:t>
      </w:r>
      <w:r w:rsidRPr="002C029A">
        <w:rPr>
          <w:spacing w:val="-1"/>
          <w:lang w:val="en-GB"/>
        </w:rPr>
        <w:t xml:space="preserve"> </w:t>
      </w:r>
      <w:r w:rsidRPr="002C029A">
        <w:rPr>
          <w:lang w:val="en-GB"/>
        </w:rPr>
        <w:t>i.e.</w:t>
      </w:r>
      <w:r w:rsidRPr="002C029A">
        <w:rPr>
          <w:spacing w:val="-2"/>
          <w:lang w:val="en-GB"/>
        </w:rPr>
        <w:t xml:space="preserve"> </w:t>
      </w:r>
      <w:r w:rsidRPr="002C029A">
        <w:rPr>
          <w:lang w:val="en-GB"/>
        </w:rPr>
        <w:t>mixing</w:t>
      </w:r>
      <w:r w:rsidRPr="002C029A">
        <w:rPr>
          <w:spacing w:val="-2"/>
          <w:lang w:val="en-GB"/>
        </w:rPr>
        <w:t xml:space="preserve"> </w:t>
      </w:r>
      <w:r w:rsidRPr="002C029A">
        <w:rPr>
          <w:lang w:val="en-GB"/>
        </w:rPr>
        <w:t>data</w:t>
      </w:r>
      <w:r w:rsidRPr="002C029A">
        <w:rPr>
          <w:w w:val="99"/>
          <w:lang w:val="en-GB"/>
        </w:rPr>
        <w:t xml:space="preserve"> </w:t>
      </w:r>
      <w:r w:rsidRPr="002C029A">
        <w:rPr>
          <w:lang w:val="en-GB"/>
        </w:rPr>
        <w:t>items</w:t>
      </w:r>
      <w:r w:rsidRPr="002C029A">
        <w:rPr>
          <w:spacing w:val="-1"/>
          <w:lang w:val="en-GB"/>
        </w:rPr>
        <w:t xml:space="preserve"> </w:t>
      </w:r>
      <w:r w:rsidRPr="002C029A">
        <w:rPr>
          <w:lang w:val="en-GB"/>
        </w:rPr>
        <w:t>with</w:t>
      </w:r>
      <w:r w:rsidRPr="002C029A">
        <w:rPr>
          <w:spacing w:val="-1"/>
          <w:lang w:val="en-GB"/>
        </w:rPr>
        <w:t xml:space="preserve"> </w:t>
      </w:r>
      <w:r w:rsidRPr="002C029A">
        <w:rPr>
          <w:lang w:val="en-GB"/>
        </w:rPr>
        <w:t>the things</w:t>
      </w:r>
      <w:r w:rsidRPr="002C029A">
        <w:rPr>
          <w:spacing w:val="-1"/>
          <w:lang w:val="en-GB"/>
        </w:rPr>
        <w:t xml:space="preserve"> they</w:t>
      </w:r>
      <w:r w:rsidRPr="002C029A">
        <w:rPr>
          <w:lang w:val="en-GB"/>
        </w:rPr>
        <w:t xml:space="preserve"> denote. In</w:t>
      </w:r>
      <w:r w:rsidRPr="002C029A">
        <w:rPr>
          <w:spacing w:val="-1"/>
          <w:lang w:val="en-GB"/>
        </w:rPr>
        <w:t xml:space="preserve"> </w:t>
      </w:r>
      <w:r w:rsidRPr="002C029A">
        <w:rPr>
          <w:lang w:val="en-GB"/>
        </w:rPr>
        <w:t>databases,</w:t>
      </w:r>
      <w:r w:rsidRPr="002C029A">
        <w:rPr>
          <w:spacing w:val="1"/>
          <w:lang w:val="en-GB"/>
        </w:rPr>
        <w:t xml:space="preserve"> </w:t>
      </w:r>
      <w:r w:rsidRPr="002C029A">
        <w:rPr>
          <w:lang w:val="en-GB"/>
        </w:rPr>
        <w:t>the</w:t>
      </w:r>
      <w:r w:rsidRPr="002C029A">
        <w:rPr>
          <w:spacing w:val="-1"/>
          <w:lang w:val="en-GB"/>
        </w:rPr>
        <w:t xml:space="preserve"> </w:t>
      </w:r>
      <w:r w:rsidRPr="002C029A">
        <w:rPr>
          <w:lang w:val="en-GB"/>
        </w:rPr>
        <w:t>interpretation of</w:t>
      </w:r>
      <w:r w:rsidRPr="002C029A">
        <w:rPr>
          <w:spacing w:val="-1"/>
          <w:lang w:val="en-GB"/>
        </w:rPr>
        <w:t xml:space="preserve"> </w:t>
      </w:r>
      <w:r w:rsidRPr="002C029A">
        <w:rPr>
          <w:lang w:val="en-GB"/>
        </w:rPr>
        <w:t>data</w:t>
      </w:r>
      <w:r w:rsidRPr="002C029A">
        <w:rPr>
          <w:spacing w:val="21"/>
          <w:w w:val="99"/>
          <w:lang w:val="en-GB"/>
        </w:rPr>
        <w:t xml:space="preserve"> </w:t>
      </w:r>
      <w:r w:rsidRPr="002C029A">
        <w:rPr>
          <w:lang w:val="en-GB"/>
        </w:rPr>
        <w:t>elements</w:t>
      </w:r>
      <w:r w:rsidRPr="002C029A">
        <w:rPr>
          <w:spacing w:val="-4"/>
          <w:lang w:val="en-GB"/>
        </w:rPr>
        <w:t xml:space="preserve"> </w:t>
      </w:r>
      <w:r w:rsidRPr="002C029A">
        <w:rPr>
          <w:lang w:val="en-GB"/>
        </w:rPr>
        <w:t>is</w:t>
      </w:r>
      <w:r w:rsidRPr="002C029A">
        <w:rPr>
          <w:spacing w:val="-5"/>
          <w:lang w:val="en-GB"/>
        </w:rPr>
        <w:t xml:space="preserve"> </w:t>
      </w:r>
      <w:r w:rsidRPr="002C029A">
        <w:rPr>
          <w:lang w:val="en-GB"/>
        </w:rPr>
        <w:t>determined</w:t>
      </w:r>
      <w:r w:rsidRPr="002C029A">
        <w:rPr>
          <w:spacing w:val="-4"/>
          <w:lang w:val="en-GB"/>
        </w:rPr>
        <w:t xml:space="preserve"> </w:t>
      </w:r>
      <w:r w:rsidRPr="002C029A">
        <w:rPr>
          <w:lang w:val="en-GB"/>
        </w:rPr>
        <w:t>by</w:t>
      </w:r>
      <w:r w:rsidRPr="002C029A">
        <w:rPr>
          <w:spacing w:val="-4"/>
          <w:lang w:val="en-GB"/>
        </w:rPr>
        <w:t xml:space="preserve"> </w:t>
      </w:r>
      <w:r w:rsidRPr="002C029A">
        <w:rPr>
          <w:lang w:val="en-GB"/>
        </w:rPr>
        <w:t>the</w:t>
      </w:r>
      <w:r w:rsidRPr="002C029A">
        <w:rPr>
          <w:spacing w:val="-4"/>
          <w:lang w:val="en-GB"/>
        </w:rPr>
        <w:t xml:space="preserve"> </w:t>
      </w:r>
      <w:r w:rsidRPr="002C029A">
        <w:rPr>
          <w:lang w:val="en-GB"/>
        </w:rPr>
        <w:t>use</w:t>
      </w:r>
      <w:r w:rsidRPr="002C029A">
        <w:rPr>
          <w:spacing w:val="-4"/>
          <w:lang w:val="en-GB"/>
        </w:rPr>
        <w:t xml:space="preserve"> </w:t>
      </w:r>
      <w:r w:rsidRPr="002C029A">
        <w:rPr>
          <w:lang w:val="en-GB"/>
        </w:rPr>
        <w:t>cases</w:t>
      </w:r>
      <w:r w:rsidRPr="002C029A">
        <w:rPr>
          <w:spacing w:val="-5"/>
          <w:lang w:val="en-GB"/>
        </w:rPr>
        <w:t xml:space="preserve"> </w:t>
      </w:r>
      <w:r w:rsidRPr="002C029A">
        <w:rPr>
          <w:lang w:val="en-GB"/>
        </w:rPr>
        <w:t>embedded</w:t>
      </w:r>
      <w:r w:rsidRPr="002C029A">
        <w:rPr>
          <w:spacing w:val="-3"/>
          <w:lang w:val="en-GB"/>
        </w:rPr>
        <w:t xml:space="preserve"> </w:t>
      </w:r>
      <w:r w:rsidRPr="002C029A">
        <w:rPr>
          <w:lang w:val="en-GB"/>
        </w:rPr>
        <w:t>in</w:t>
      </w:r>
      <w:r w:rsidRPr="002C029A">
        <w:rPr>
          <w:spacing w:val="-5"/>
          <w:lang w:val="en-GB"/>
        </w:rPr>
        <w:t xml:space="preserve"> </w:t>
      </w:r>
      <w:r w:rsidRPr="002C029A">
        <w:rPr>
          <w:lang w:val="en-GB"/>
        </w:rPr>
        <w:t>the</w:t>
      </w:r>
      <w:r w:rsidRPr="002C029A">
        <w:rPr>
          <w:spacing w:val="-3"/>
          <w:lang w:val="en-GB"/>
        </w:rPr>
        <w:t xml:space="preserve"> </w:t>
      </w:r>
      <w:r w:rsidRPr="002C029A">
        <w:rPr>
          <w:lang w:val="en-GB"/>
        </w:rPr>
        <w:t>underlying</w:t>
      </w:r>
      <w:r w:rsidRPr="002C029A">
        <w:rPr>
          <w:spacing w:val="-5"/>
          <w:lang w:val="en-GB"/>
        </w:rPr>
        <w:t xml:space="preserve"> </w:t>
      </w:r>
      <w:r w:rsidRPr="002C029A">
        <w:rPr>
          <w:lang w:val="en-GB"/>
        </w:rPr>
        <w:t>sch</w:t>
      </w:r>
      <w:del w:id="107" w:author="schulz" w:date="2016-01-10T18:33:00Z">
        <w:r w:rsidRPr="002C029A" w:rsidDel="00062CE6">
          <w:rPr>
            <w:lang w:val="en-GB"/>
          </w:rPr>
          <w:delText>-</w:delText>
        </w:r>
        <w:r w:rsidRPr="002C029A" w:rsidDel="00062CE6">
          <w:rPr>
            <w:w w:val="99"/>
            <w:lang w:val="en-GB"/>
          </w:rPr>
          <w:delText xml:space="preserve"> </w:delText>
        </w:r>
      </w:del>
      <w:r w:rsidRPr="002C029A">
        <w:rPr>
          <w:lang w:val="en-GB"/>
        </w:rPr>
        <w:t>ema.</w:t>
      </w:r>
      <w:r w:rsidRPr="002C029A">
        <w:rPr>
          <w:spacing w:val="-13"/>
          <w:lang w:val="en-GB"/>
        </w:rPr>
        <w:t xml:space="preserve"> </w:t>
      </w:r>
      <w:r w:rsidRPr="002C029A">
        <w:rPr>
          <w:lang w:val="en-GB"/>
        </w:rPr>
        <w:t>The</w:t>
      </w:r>
      <w:r w:rsidRPr="002C029A">
        <w:rPr>
          <w:spacing w:val="-16"/>
          <w:lang w:val="en-GB"/>
        </w:rPr>
        <w:t xml:space="preserve"> </w:t>
      </w:r>
      <w:r w:rsidRPr="002C029A">
        <w:rPr>
          <w:lang w:val="en-GB"/>
        </w:rPr>
        <w:t>distinction</w:t>
      </w:r>
      <w:r w:rsidRPr="002C029A">
        <w:rPr>
          <w:spacing w:val="-17"/>
          <w:lang w:val="en-GB"/>
        </w:rPr>
        <w:t xml:space="preserve"> </w:t>
      </w:r>
      <w:r w:rsidRPr="002C029A">
        <w:rPr>
          <w:lang w:val="en-GB"/>
        </w:rPr>
        <w:t>between</w:t>
      </w:r>
      <w:r w:rsidRPr="002C029A">
        <w:rPr>
          <w:spacing w:val="-17"/>
          <w:lang w:val="en-GB"/>
        </w:rPr>
        <w:t xml:space="preserve"> </w:t>
      </w:r>
      <w:r w:rsidRPr="002C029A">
        <w:rPr>
          <w:lang w:val="en-GB"/>
        </w:rPr>
        <w:t>what</w:t>
      </w:r>
      <w:r w:rsidRPr="002C029A">
        <w:rPr>
          <w:spacing w:val="-16"/>
          <w:lang w:val="en-GB"/>
        </w:rPr>
        <w:t xml:space="preserve"> </w:t>
      </w:r>
      <w:r w:rsidRPr="002C029A">
        <w:rPr>
          <w:lang w:val="en-GB"/>
        </w:rPr>
        <w:t>is</w:t>
      </w:r>
      <w:r w:rsidRPr="002C029A">
        <w:rPr>
          <w:spacing w:val="-17"/>
          <w:lang w:val="en-GB"/>
        </w:rPr>
        <w:t xml:space="preserve"> </w:t>
      </w:r>
      <w:r w:rsidRPr="002C029A">
        <w:rPr>
          <w:lang w:val="en-GB"/>
        </w:rPr>
        <w:t>a</w:t>
      </w:r>
      <w:r w:rsidRPr="002C029A">
        <w:rPr>
          <w:spacing w:val="-17"/>
          <w:lang w:val="en-GB"/>
        </w:rPr>
        <w:t xml:space="preserve"> </w:t>
      </w:r>
      <w:r w:rsidRPr="002C029A">
        <w:rPr>
          <w:lang w:val="en-GB"/>
        </w:rPr>
        <w:t>data</w:t>
      </w:r>
      <w:r w:rsidRPr="002C029A">
        <w:rPr>
          <w:spacing w:val="-17"/>
          <w:lang w:val="en-GB"/>
        </w:rPr>
        <w:t xml:space="preserve"> </w:t>
      </w:r>
      <w:r w:rsidRPr="002C029A">
        <w:rPr>
          <w:lang w:val="en-GB"/>
        </w:rPr>
        <w:t>element</w:t>
      </w:r>
      <w:r w:rsidRPr="002C029A">
        <w:rPr>
          <w:spacing w:val="-16"/>
          <w:lang w:val="en-GB"/>
        </w:rPr>
        <w:t xml:space="preserve"> </w:t>
      </w:r>
      <w:r w:rsidRPr="002C029A">
        <w:rPr>
          <w:lang w:val="en-GB"/>
        </w:rPr>
        <w:t>and</w:t>
      </w:r>
      <w:r w:rsidRPr="002C029A">
        <w:rPr>
          <w:spacing w:val="-17"/>
          <w:lang w:val="en-GB"/>
        </w:rPr>
        <w:t xml:space="preserve"> </w:t>
      </w:r>
      <w:r w:rsidRPr="002C029A">
        <w:rPr>
          <w:lang w:val="en-GB"/>
        </w:rPr>
        <w:t>what</w:t>
      </w:r>
      <w:r w:rsidRPr="002C029A">
        <w:rPr>
          <w:spacing w:val="-17"/>
          <w:lang w:val="en-GB"/>
        </w:rPr>
        <w:t xml:space="preserve"> </w:t>
      </w:r>
      <w:r w:rsidRPr="002C029A">
        <w:rPr>
          <w:lang w:val="en-GB"/>
        </w:rPr>
        <w:t>is</w:t>
      </w:r>
      <w:r w:rsidRPr="002C029A">
        <w:rPr>
          <w:spacing w:val="-16"/>
          <w:lang w:val="en-GB"/>
        </w:rPr>
        <w:t xml:space="preserve"> </w:t>
      </w:r>
      <w:r w:rsidRPr="002C029A">
        <w:rPr>
          <w:lang w:val="en-GB"/>
        </w:rPr>
        <w:t>its</w:t>
      </w:r>
      <w:r w:rsidRPr="002C029A">
        <w:rPr>
          <w:spacing w:val="-17"/>
          <w:lang w:val="en-GB"/>
        </w:rPr>
        <w:t xml:space="preserve"> </w:t>
      </w:r>
      <w:r w:rsidRPr="002C029A">
        <w:rPr>
          <w:lang w:val="en-GB"/>
        </w:rPr>
        <w:t>referent</w:t>
      </w:r>
      <w:r w:rsidRPr="002C029A">
        <w:rPr>
          <w:w w:val="99"/>
          <w:lang w:val="en-GB"/>
        </w:rPr>
        <w:t xml:space="preserve"> </w:t>
      </w:r>
      <w:r w:rsidRPr="002C029A">
        <w:rPr>
          <w:lang w:val="en-GB"/>
        </w:rPr>
        <w:t>is</w:t>
      </w:r>
      <w:r w:rsidRPr="002C029A">
        <w:rPr>
          <w:spacing w:val="2"/>
          <w:lang w:val="en-GB"/>
        </w:rPr>
        <w:t xml:space="preserve"> </w:t>
      </w:r>
      <w:ins w:id="108" w:author="schulz" w:date="2016-01-10T18:33:00Z">
        <w:r w:rsidR="00062CE6">
          <w:rPr>
            <w:spacing w:val="2"/>
            <w:lang w:val="en-GB"/>
          </w:rPr>
          <w:t xml:space="preserve">often </w:t>
        </w:r>
      </w:ins>
      <w:r w:rsidRPr="002C029A">
        <w:rPr>
          <w:lang w:val="en-GB"/>
        </w:rPr>
        <w:t>implicit.</w:t>
      </w:r>
      <w:r w:rsidRPr="002C029A">
        <w:rPr>
          <w:spacing w:val="7"/>
          <w:lang w:val="en-GB"/>
        </w:rPr>
        <w:t xml:space="preserve"> </w:t>
      </w:r>
      <w:r w:rsidRPr="002C029A">
        <w:rPr>
          <w:spacing w:val="-1"/>
          <w:lang w:val="en-GB"/>
        </w:rPr>
        <w:t>Formal</w:t>
      </w:r>
      <w:r w:rsidRPr="002C029A">
        <w:rPr>
          <w:spacing w:val="2"/>
          <w:lang w:val="en-GB"/>
        </w:rPr>
        <w:t xml:space="preserve"> </w:t>
      </w:r>
      <w:r w:rsidRPr="002C029A">
        <w:rPr>
          <w:lang w:val="en-GB"/>
        </w:rPr>
        <w:t>ontologies</w:t>
      </w:r>
      <w:r w:rsidRPr="002C029A">
        <w:rPr>
          <w:spacing w:val="3"/>
          <w:lang w:val="en-GB"/>
        </w:rPr>
        <w:t xml:space="preserve"> </w:t>
      </w:r>
      <w:r w:rsidRPr="002C029A">
        <w:rPr>
          <w:lang w:val="en-GB"/>
        </w:rPr>
        <w:t>should</w:t>
      </w:r>
      <w:r w:rsidRPr="002C029A">
        <w:rPr>
          <w:spacing w:val="3"/>
          <w:lang w:val="en-GB"/>
        </w:rPr>
        <w:t xml:space="preserve"> </w:t>
      </w:r>
      <w:r w:rsidRPr="002C029A">
        <w:rPr>
          <w:lang w:val="en-GB"/>
        </w:rPr>
        <w:t>enforce</w:t>
      </w:r>
      <w:r w:rsidRPr="002C029A">
        <w:rPr>
          <w:spacing w:val="3"/>
          <w:lang w:val="en-GB"/>
        </w:rPr>
        <w:t xml:space="preserve"> </w:t>
      </w:r>
      <w:r w:rsidRPr="002C029A">
        <w:rPr>
          <w:lang w:val="en-GB"/>
        </w:rPr>
        <w:t>this</w:t>
      </w:r>
      <w:r w:rsidRPr="002C029A">
        <w:rPr>
          <w:spacing w:val="2"/>
          <w:lang w:val="en-GB"/>
        </w:rPr>
        <w:t xml:space="preserve"> </w:t>
      </w:r>
      <w:r w:rsidRPr="002C029A">
        <w:rPr>
          <w:lang w:val="en-GB"/>
        </w:rPr>
        <w:t>distinction:</w:t>
      </w:r>
      <w:r w:rsidRPr="002C029A">
        <w:rPr>
          <w:spacing w:val="7"/>
          <w:lang w:val="en-GB"/>
        </w:rPr>
        <w:t xml:space="preserve"> </w:t>
      </w:r>
      <w:r w:rsidRPr="002C029A">
        <w:rPr>
          <w:lang w:val="en-GB"/>
        </w:rPr>
        <w:t>data</w:t>
      </w:r>
      <w:r w:rsidRPr="002C029A">
        <w:rPr>
          <w:spacing w:val="2"/>
          <w:lang w:val="en-GB"/>
        </w:rPr>
        <w:t xml:space="preserve"> </w:t>
      </w:r>
      <w:r w:rsidRPr="002C029A">
        <w:rPr>
          <w:lang w:val="en-GB"/>
        </w:rPr>
        <w:t>items</w:t>
      </w:r>
      <w:r w:rsidRPr="002C029A">
        <w:rPr>
          <w:spacing w:val="23"/>
          <w:w w:val="99"/>
          <w:lang w:val="en-GB"/>
        </w:rPr>
        <w:t xml:space="preserve"> </w:t>
      </w:r>
      <w:r w:rsidRPr="002C029A">
        <w:rPr>
          <w:lang w:val="en-GB"/>
        </w:rPr>
        <w:t>are</w:t>
      </w:r>
      <w:r w:rsidRPr="002C029A">
        <w:rPr>
          <w:spacing w:val="-14"/>
          <w:lang w:val="en-GB"/>
        </w:rPr>
        <w:t xml:space="preserve"> </w:t>
      </w:r>
      <w:r w:rsidRPr="002C029A">
        <w:rPr>
          <w:lang w:val="en-GB"/>
        </w:rPr>
        <w:t>instances</w:t>
      </w:r>
      <w:r w:rsidRPr="002C029A">
        <w:rPr>
          <w:spacing w:val="-14"/>
          <w:lang w:val="en-GB"/>
        </w:rPr>
        <w:t xml:space="preserve"> </w:t>
      </w:r>
      <w:r w:rsidRPr="002C029A">
        <w:rPr>
          <w:lang w:val="en-GB"/>
        </w:rPr>
        <w:t>of</w:t>
      </w:r>
      <w:r w:rsidRPr="002C029A">
        <w:rPr>
          <w:spacing w:val="-14"/>
          <w:lang w:val="en-GB"/>
        </w:rPr>
        <w:t xml:space="preserve"> </w:t>
      </w:r>
      <w:r w:rsidRPr="002C029A">
        <w:rPr>
          <w:lang w:val="en-GB"/>
        </w:rPr>
        <w:t>information</w:t>
      </w:r>
      <w:r w:rsidRPr="002C029A">
        <w:rPr>
          <w:spacing w:val="-14"/>
          <w:lang w:val="en-GB"/>
        </w:rPr>
        <w:t xml:space="preserve"> </w:t>
      </w:r>
      <w:r w:rsidRPr="002C029A">
        <w:rPr>
          <w:lang w:val="en-GB"/>
        </w:rPr>
        <w:t>content</w:t>
      </w:r>
      <w:r w:rsidRPr="002C029A">
        <w:rPr>
          <w:spacing w:val="-14"/>
          <w:lang w:val="en-GB"/>
        </w:rPr>
        <w:t xml:space="preserve"> </w:t>
      </w:r>
      <w:r w:rsidRPr="002C029A">
        <w:rPr>
          <w:lang w:val="en-GB"/>
        </w:rPr>
        <w:t>entities,</w:t>
      </w:r>
      <w:r w:rsidRPr="002C029A">
        <w:rPr>
          <w:spacing w:val="-11"/>
          <w:lang w:val="en-GB"/>
        </w:rPr>
        <w:t xml:space="preserve"> </w:t>
      </w:r>
      <w:r w:rsidRPr="002C029A">
        <w:rPr>
          <w:lang w:val="en-GB"/>
        </w:rPr>
        <w:t>whereas</w:t>
      </w:r>
      <w:r w:rsidRPr="002C029A">
        <w:rPr>
          <w:spacing w:val="-14"/>
          <w:lang w:val="en-GB"/>
        </w:rPr>
        <w:t xml:space="preserve"> </w:t>
      </w:r>
      <w:r w:rsidRPr="002C029A">
        <w:rPr>
          <w:lang w:val="en-GB"/>
        </w:rPr>
        <w:t>the</w:t>
      </w:r>
      <w:r w:rsidRPr="002C029A">
        <w:rPr>
          <w:spacing w:val="-14"/>
          <w:lang w:val="en-GB"/>
        </w:rPr>
        <w:t xml:space="preserve"> </w:t>
      </w:r>
      <w:r w:rsidRPr="002C029A">
        <w:rPr>
          <w:lang w:val="en-GB"/>
        </w:rPr>
        <w:t>things</w:t>
      </w:r>
      <w:r w:rsidRPr="002C029A">
        <w:rPr>
          <w:spacing w:val="-14"/>
          <w:lang w:val="en-GB"/>
        </w:rPr>
        <w:t xml:space="preserve"> </w:t>
      </w:r>
      <w:r w:rsidRPr="002C029A">
        <w:rPr>
          <w:lang w:val="en-GB"/>
        </w:rPr>
        <w:t>data</w:t>
      </w:r>
      <w:r w:rsidRPr="002C029A">
        <w:rPr>
          <w:spacing w:val="-13"/>
          <w:lang w:val="en-GB"/>
        </w:rPr>
        <w:t xml:space="preserve"> </w:t>
      </w:r>
      <w:r w:rsidRPr="002C029A">
        <w:rPr>
          <w:lang w:val="en-GB"/>
        </w:rPr>
        <w:t>items</w:t>
      </w:r>
      <w:r w:rsidRPr="002C029A">
        <w:rPr>
          <w:w w:val="99"/>
          <w:lang w:val="en-GB"/>
        </w:rPr>
        <w:t xml:space="preserve"> </w:t>
      </w:r>
      <w:r w:rsidRPr="002C029A">
        <w:rPr>
          <w:lang w:val="en-GB"/>
        </w:rPr>
        <w:t>denote</w:t>
      </w:r>
      <w:r w:rsidRPr="002C029A">
        <w:rPr>
          <w:spacing w:val="-6"/>
          <w:lang w:val="en-GB"/>
        </w:rPr>
        <w:t xml:space="preserve"> </w:t>
      </w:r>
      <w:r w:rsidRPr="002C029A">
        <w:rPr>
          <w:lang w:val="en-GB"/>
        </w:rPr>
        <w:t>are</w:t>
      </w:r>
      <w:r w:rsidRPr="002C029A">
        <w:rPr>
          <w:spacing w:val="-6"/>
          <w:lang w:val="en-GB"/>
        </w:rPr>
        <w:t xml:space="preserve"> </w:t>
      </w:r>
      <w:r w:rsidRPr="002C029A">
        <w:rPr>
          <w:lang w:val="en-GB"/>
        </w:rPr>
        <w:t>manifold:</w:t>
      </w:r>
      <w:r w:rsidRPr="002C029A">
        <w:rPr>
          <w:spacing w:val="-6"/>
          <w:lang w:val="en-GB"/>
        </w:rPr>
        <w:t xml:space="preserve"> </w:t>
      </w:r>
      <w:r w:rsidRPr="002C029A">
        <w:rPr>
          <w:spacing w:val="-1"/>
          <w:lang w:val="en-GB"/>
        </w:rPr>
        <w:t>individuals,</w:t>
      </w:r>
      <w:r w:rsidRPr="002C029A">
        <w:rPr>
          <w:spacing w:val="-6"/>
          <w:lang w:val="en-GB"/>
        </w:rPr>
        <w:t xml:space="preserve"> </w:t>
      </w:r>
      <w:r w:rsidRPr="002C029A">
        <w:rPr>
          <w:lang w:val="en-GB"/>
        </w:rPr>
        <w:t>classes,</w:t>
      </w:r>
      <w:r w:rsidRPr="002C029A">
        <w:rPr>
          <w:spacing w:val="-6"/>
          <w:lang w:val="en-GB"/>
        </w:rPr>
        <w:t xml:space="preserve"> </w:t>
      </w:r>
      <w:r w:rsidRPr="002C029A">
        <w:rPr>
          <w:lang w:val="en-GB"/>
        </w:rPr>
        <w:t>or</w:t>
      </w:r>
      <w:r w:rsidRPr="002C029A">
        <w:rPr>
          <w:spacing w:val="-6"/>
          <w:lang w:val="en-GB"/>
        </w:rPr>
        <w:t xml:space="preserve"> </w:t>
      </w:r>
      <w:r w:rsidRPr="002C029A">
        <w:rPr>
          <w:spacing w:val="-2"/>
          <w:lang w:val="en-GB"/>
        </w:rPr>
        <w:t>even</w:t>
      </w:r>
      <w:r w:rsidRPr="002C029A">
        <w:rPr>
          <w:spacing w:val="-6"/>
          <w:lang w:val="en-GB"/>
        </w:rPr>
        <w:t xml:space="preserve"> </w:t>
      </w:r>
      <w:r w:rsidRPr="002C029A">
        <w:rPr>
          <w:lang w:val="en-GB"/>
        </w:rPr>
        <w:t>nothing</w:t>
      </w:r>
      <w:ins w:id="109" w:author="schulz" w:date="2016-01-10T18:33:00Z">
        <w:r w:rsidR="00062CE6">
          <w:rPr>
            <w:lang w:val="en-GB"/>
          </w:rPr>
          <w:t>\cite{</w:t>
        </w:r>
      </w:ins>
      <w:proofErr w:type="gramStart"/>
      <w:ins w:id="110" w:author="schulz" w:date="2016-01-10T18:34:00Z">
        <w:r w:rsidR="00062CE6">
          <w:rPr>
            <w:lang w:val="en-GB"/>
          </w:rPr>
          <w:t>schulz.icbo</w:t>
        </w:r>
        <w:proofErr w:type="gramEnd"/>
        <w:r w:rsidR="00062CE6">
          <w:rPr>
            <w:lang w:val="en-GB"/>
          </w:rPr>
          <w:t>2011</w:t>
        </w:r>
      </w:ins>
      <w:ins w:id="111" w:author="schulz" w:date="2016-01-10T18:33:00Z">
        <w:r w:rsidR="00062CE6">
          <w:rPr>
            <w:lang w:val="en-GB"/>
          </w:rPr>
          <w:t>}</w:t>
        </w:r>
      </w:ins>
      <w:r w:rsidRPr="002C029A">
        <w:rPr>
          <w:lang w:val="en-GB"/>
        </w:rPr>
        <w:t>.</w:t>
      </w:r>
    </w:p>
    <w:p w14:paraId="3564A664" w14:textId="77777777" w:rsidR="00F20945" w:rsidRPr="002C029A" w:rsidRDefault="00F20945">
      <w:pPr>
        <w:pStyle w:val="Corpodetexto"/>
        <w:kinsoku w:val="0"/>
        <w:overflowPunct w:val="0"/>
        <w:spacing w:before="0"/>
        <w:ind w:left="0"/>
        <w:rPr>
          <w:lang w:val="en-GB"/>
        </w:rPr>
      </w:pPr>
    </w:p>
    <w:p w14:paraId="71501AF3" w14:textId="77777777" w:rsidR="00F20945" w:rsidRPr="002C029A" w:rsidRDefault="00F20945">
      <w:pPr>
        <w:pStyle w:val="Corpodetexto"/>
        <w:kinsoku w:val="0"/>
        <w:overflowPunct w:val="0"/>
        <w:spacing w:before="4"/>
        <w:ind w:left="0"/>
        <w:rPr>
          <w:sz w:val="13"/>
          <w:szCs w:val="13"/>
          <w:lang w:val="en-GB"/>
        </w:rPr>
      </w:pPr>
    </w:p>
    <w:p w14:paraId="2926C734" w14:textId="77777777" w:rsidR="00F20945" w:rsidRPr="002C029A" w:rsidRDefault="00F20945">
      <w:pPr>
        <w:pStyle w:val="Ttulo2"/>
        <w:numPr>
          <w:ilvl w:val="1"/>
          <w:numId w:val="12"/>
        </w:numPr>
        <w:tabs>
          <w:tab w:val="left" w:pos="618"/>
        </w:tabs>
        <w:kinsoku w:val="0"/>
        <w:overflowPunct w:val="0"/>
        <w:ind w:left="617" w:hanging="299"/>
        <w:jc w:val="both"/>
        <w:rPr>
          <w:lang w:val="en-GB"/>
        </w:rPr>
      </w:pPr>
      <w:r w:rsidRPr="002C029A">
        <w:rPr>
          <w:lang w:val="en-GB"/>
        </w:rPr>
        <w:t>Interpreting</w:t>
      </w:r>
      <w:r w:rsidRPr="002C029A">
        <w:rPr>
          <w:spacing w:val="-11"/>
          <w:lang w:val="en-GB"/>
        </w:rPr>
        <w:t xml:space="preserve"> </w:t>
      </w:r>
      <w:r w:rsidRPr="002C029A">
        <w:rPr>
          <w:lang w:val="en-GB"/>
        </w:rPr>
        <w:t>databases</w:t>
      </w:r>
      <w:r w:rsidRPr="002C029A">
        <w:rPr>
          <w:spacing w:val="-11"/>
          <w:lang w:val="en-GB"/>
        </w:rPr>
        <w:t xml:space="preserve"> </w:t>
      </w:r>
      <w:r w:rsidRPr="002C029A">
        <w:rPr>
          <w:lang w:val="en-GB"/>
        </w:rPr>
        <w:t>with</w:t>
      </w:r>
      <w:r w:rsidRPr="002C029A">
        <w:rPr>
          <w:spacing w:val="-10"/>
          <w:lang w:val="en-GB"/>
        </w:rPr>
        <w:t xml:space="preserve"> </w:t>
      </w:r>
      <w:r w:rsidRPr="002C029A">
        <w:rPr>
          <w:lang w:val="en-GB"/>
        </w:rPr>
        <w:t>ontologies</w:t>
      </w:r>
    </w:p>
    <w:p w14:paraId="66C8DF5E" w14:textId="34F465F7" w:rsidR="00F20945" w:rsidRPr="00E53BDC" w:rsidRDefault="00F20945" w:rsidP="002C029A">
      <w:pPr>
        <w:pStyle w:val="Corpodetexto"/>
        <w:kinsoku w:val="0"/>
        <w:overflowPunct w:val="0"/>
        <w:spacing w:before="111" w:line="285" w:lineRule="auto"/>
        <w:ind w:right="2059"/>
        <w:jc w:val="both"/>
        <w:rPr>
          <w:lang w:val="en-GB"/>
        </w:rPr>
      </w:pPr>
      <w:r w:rsidRPr="002C029A">
        <w:rPr>
          <w:lang w:val="en-GB"/>
        </w:rPr>
        <w:t>Databases and</w:t>
      </w:r>
      <w:r w:rsidRPr="002C029A">
        <w:rPr>
          <w:spacing w:val="1"/>
          <w:lang w:val="en-GB"/>
        </w:rPr>
        <w:t xml:space="preserve"> </w:t>
      </w:r>
      <w:r w:rsidRPr="002C029A">
        <w:rPr>
          <w:lang w:val="en-GB"/>
        </w:rPr>
        <w:t>less-principled domain</w:t>
      </w:r>
      <w:r w:rsidRPr="002C029A">
        <w:rPr>
          <w:spacing w:val="1"/>
          <w:lang w:val="en-GB"/>
        </w:rPr>
        <w:t xml:space="preserve"> </w:t>
      </w:r>
      <w:r w:rsidRPr="002C029A">
        <w:rPr>
          <w:lang w:val="en-GB"/>
        </w:rPr>
        <w:t>ontologies</w:t>
      </w:r>
      <w:r w:rsidRPr="002C029A">
        <w:rPr>
          <w:spacing w:val="1"/>
          <w:lang w:val="en-GB"/>
        </w:rPr>
        <w:t xml:space="preserve"> </w:t>
      </w:r>
      <w:r w:rsidRPr="002C029A">
        <w:rPr>
          <w:spacing w:val="-2"/>
          <w:lang w:val="en-GB"/>
        </w:rPr>
        <w:t>leave</w:t>
      </w:r>
      <w:r w:rsidRPr="002C029A">
        <w:rPr>
          <w:lang w:val="en-GB"/>
        </w:rPr>
        <w:t xml:space="preserve"> the</w:t>
      </w:r>
      <w:r w:rsidRPr="002C029A">
        <w:rPr>
          <w:spacing w:val="1"/>
          <w:lang w:val="en-GB"/>
        </w:rPr>
        <w:t xml:space="preserve"> </w:t>
      </w:r>
      <w:r w:rsidRPr="002C029A">
        <w:rPr>
          <w:lang w:val="en-GB"/>
        </w:rPr>
        <w:t>real</w:t>
      </w:r>
      <w:r w:rsidRPr="002C029A">
        <w:rPr>
          <w:spacing w:val="1"/>
          <w:lang w:val="en-GB"/>
        </w:rPr>
        <w:t xml:space="preserve"> </w:t>
      </w:r>
      <w:r w:rsidRPr="002C029A">
        <w:rPr>
          <w:lang w:val="en-GB"/>
        </w:rPr>
        <w:t>nature of</w:t>
      </w:r>
      <w:r w:rsidRPr="002C029A">
        <w:rPr>
          <w:spacing w:val="24"/>
          <w:w w:val="99"/>
          <w:lang w:val="en-GB"/>
        </w:rPr>
        <w:t xml:space="preserve"> </w:t>
      </w:r>
      <w:r w:rsidRPr="002C029A">
        <w:rPr>
          <w:lang w:val="en-GB"/>
        </w:rPr>
        <w:t>the</w:t>
      </w:r>
      <w:r w:rsidRPr="002C029A">
        <w:rPr>
          <w:spacing w:val="-9"/>
          <w:lang w:val="en-GB"/>
        </w:rPr>
        <w:t xml:space="preserve"> </w:t>
      </w:r>
      <w:r w:rsidRPr="002C029A">
        <w:rPr>
          <w:lang w:val="en-GB"/>
        </w:rPr>
        <w:t>entities</w:t>
      </w:r>
      <w:r w:rsidRPr="002C029A">
        <w:rPr>
          <w:spacing w:val="-9"/>
          <w:lang w:val="en-GB"/>
        </w:rPr>
        <w:t xml:space="preserve"> </w:t>
      </w:r>
      <w:r w:rsidRPr="002C029A">
        <w:rPr>
          <w:lang w:val="en-GB"/>
        </w:rPr>
        <w:t>as</w:t>
      </w:r>
      <w:r w:rsidRPr="002C029A">
        <w:rPr>
          <w:spacing w:val="-9"/>
          <w:lang w:val="en-GB"/>
        </w:rPr>
        <w:t xml:space="preserve"> </w:t>
      </w:r>
      <w:r w:rsidRPr="002C029A">
        <w:rPr>
          <w:lang w:val="en-GB"/>
        </w:rPr>
        <w:t>well</w:t>
      </w:r>
      <w:r w:rsidRPr="002C029A">
        <w:rPr>
          <w:spacing w:val="-9"/>
          <w:lang w:val="en-GB"/>
        </w:rPr>
        <w:t xml:space="preserve"> </w:t>
      </w:r>
      <w:r w:rsidRPr="002C029A">
        <w:rPr>
          <w:lang w:val="en-GB"/>
        </w:rPr>
        <w:t>as</w:t>
      </w:r>
      <w:r w:rsidRPr="002C029A">
        <w:rPr>
          <w:spacing w:val="-9"/>
          <w:lang w:val="en-GB"/>
        </w:rPr>
        <w:t xml:space="preserve"> </w:t>
      </w:r>
      <w:r w:rsidRPr="002C029A">
        <w:rPr>
          <w:lang w:val="en-GB"/>
        </w:rPr>
        <w:t>and</w:t>
      </w:r>
      <w:r w:rsidRPr="002C029A">
        <w:rPr>
          <w:spacing w:val="-9"/>
          <w:lang w:val="en-GB"/>
        </w:rPr>
        <w:t xml:space="preserve"> </w:t>
      </w:r>
      <w:r w:rsidRPr="002C029A">
        <w:rPr>
          <w:lang w:val="en-GB"/>
        </w:rPr>
        <w:t>the</w:t>
      </w:r>
      <w:r w:rsidRPr="002C029A">
        <w:rPr>
          <w:spacing w:val="-8"/>
          <w:lang w:val="en-GB"/>
        </w:rPr>
        <w:t xml:space="preserve"> </w:t>
      </w:r>
      <w:r w:rsidRPr="002C029A">
        <w:rPr>
          <w:lang w:val="en-GB"/>
        </w:rPr>
        <w:t>circumstances</w:t>
      </w:r>
      <w:r w:rsidRPr="002C029A">
        <w:rPr>
          <w:spacing w:val="-9"/>
          <w:lang w:val="en-GB"/>
        </w:rPr>
        <w:t xml:space="preserve"> </w:t>
      </w:r>
      <w:r w:rsidRPr="002C029A">
        <w:rPr>
          <w:lang w:val="en-GB"/>
        </w:rPr>
        <w:t>of</w:t>
      </w:r>
      <w:r w:rsidRPr="002C029A">
        <w:rPr>
          <w:spacing w:val="-9"/>
          <w:lang w:val="en-GB"/>
        </w:rPr>
        <w:t xml:space="preserve"> </w:t>
      </w:r>
      <w:r w:rsidRPr="002C029A">
        <w:rPr>
          <w:lang w:val="en-GB"/>
        </w:rPr>
        <w:t>denotation</w:t>
      </w:r>
      <w:r w:rsidRPr="002C029A">
        <w:rPr>
          <w:spacing w:val="-9"/>
          <w:lang w:val="en-GB"/>
        </w:rPr>
        <w:t xml:space="preserve"> </w:t>
      </w:r>
      <w:r w:rsidRPr="002C029A">
        <w:rPr>
          <w:lang w:val="en-GB"/>
        </w:rPr>
        <w:t>underspecified,</w:t>
      </w:r>
      <w:r w:rsidRPr="002C029A">
        <w:rPr>
          <w:w w:val="98"/>
          <w:lang w:val="en-GB"/>
        </w:rPr>
        <w:t xml:space="preserve"> </w:t>
      </w:r>
      <w:r w:rsidRPr="002C029A">
        <w:rPr>
          <w:lang w:val="en-GB"/>
        </w:rPr>
        <w:t>assum</w:t>
      </w:r>
      <w:r w:rsidR="00062CE6">
        <w:rPr>
          <w:lang w:val="en-GB"/>
        </w:rPr>
        <w:t>ing</w:t>
      </w:r>
      <w:r w:rsidRPr="00E53BDC">
        <w:rPr>
          <w:spacing w:val="-14"/>
          <w:lang w:val="en-GB"/>
        </w:rPr>
        <w:t xml:space="preserve"> </w:t>
      </w:r>
      <w:r w:rsidRPr="00E53BDC">
        <w:rPr>
          <w:lang w:val="en-GB"/>
        </w:rPr>
        <w:t>that</w:t>
      </w:r>
      <w:r w:rsidRPr="00E53BDC">
        <w:rPr>
          <w:spacing w:val="-14"/>
          <w:lang w:val="en-GB"/>
        </w:rPr>
        <w:t xml:space="preserve"> </w:t>
      </w:r>
      <w:r w:rsidRPr="00E53BDC">
        <w:rPr>
          <w:lang w:val="en-GB"/>
        </w:rPr>
        <w:t>this</w:t>
      </w:r>
      <w:r w:rsidRPr="00E53BDC">
        <w:rPr>
          <w:spacing w:val="-14"/>
          <w:lang w:val="en-GB"/>
        </w:rPr>
        <w:t xml:space="preserve"> </w:t>
      </w:r>
      <w:r w:rsidRPr="00E53BDC">
        <w:rPr>
          <w:lang w:val="en-GB"/>
        </w:rPr>
        <w:t>is</w:t>
      </w:r>
      <w:r w:rsidRPr="00E53BDC">
        <w:rPr>
          <w:spacing w:val="-13"/>
          <w:lang w:val="en-GB"/>
        </w:rPr>
        <w:t xml:space="preserve"> </w:t>
      </w:r>
      <w:r w:rsidRPr="00E53BDC">
        <w:rPr>
          <w:spacing w:val="-1"/>
          <w:lang w:val="en-GB"/>
        </w:rPr>
        <w:t>intuitively</w:t>
      </w:r>
      <w:r w:rsidRPr="00E53BDC">
        <w:rPr>
          <w:spacing w:val="-14"/>
          <w:lang w:val="en-GB"/>
        </w:rPr>
        <w:t xml:space="preserve"> </w:t>
      </w:r>
      <w:r w:rsidRPr="00E53BDC">
        <w:rPr>
          <w:spacing w:val="-1"/>
          <w:lang w:val="en-GB"/>
        </w:rPr>
        <w:t>known</w:t>
      </w:r>
      <w:r w:rsidRPr="00E53BDC">
        <w:rPr>
          <w:spacing w:val="-14"/>
          <w:lang w:val="en-GB"/>
        </w:rPr>
        <w:t xml:space="preserve"> </w:t>
      </w:r>
      <w:r w:rsidRPr="00E53BDC">
        <w:rPr>
          <w:lang w:val="en-GB"/>
        </w:rPr>
        <w:t>by</w:t>
      </w:r>
      <w:r w:rsidRPr="00E53BDC">
        <w:rPr>
          <w:spacing w:val="-14"/>
          <w:lang w:val="en-GB"/>
        </w:rPr>
        <w:t xml:space="preserve"> </w:t>
      </w:r>
      <w:r w:rsidRPr="00E53BDC">
        <w:rPr>
          <w:lang w:val="en-GB"/>
        </w:rPr>
        <w:t>the</w:t>
      </w:r>
      <w:r w:rsidRPr="00E53BDC">
        <w:rPr>
          <w:spacing w:val="-13"/>
          <w:lang w:val="en-GB"/>
        </w:rPr>
        <w:t xml:space="preserve"> </w:t>
      </w:r>
      <w:r w:rsidRPr="00E53BDC">
        <w:rPr>
          <w:lang w:val="en-GB"/>
        </w:rPr>
        <w:t>users</w:t>
      </w:r>
      <w:r w:rsidRPr="00E53BDC">
        <w:rPr>
          <w:spacing w:val="-14"/>
          <w:lang w:val="en-GB"/>
        </w:rPr>
        <w:t xml:space="preserve"> </w:t>
      </w:r>
      <w:r w:rsidRPr="00E53BDC">
        <w:rPr>
          <w:lang w:val="en-GB"/>
        </w:rPr>
        <w:t>and</w:t>
      </w:r>
      <w:r w:rsidRPr="00E53BDC">
        <w:rPr>
          <w:spacing w:val="26"/>
          <w:w w:val="99"/>
          <w:lang w:val="en-GB"/>
        </w:rPr>
        <w:t xml:space="preserve"> </w:t>
      </w:r>
      <w:r w:rsidRPr="00E53BDC">
        <w:rPr>
          <w:lang w:val="en-GB"/>
        </w:rPr>
        <w:t>interpreted</w:t>
      </w:r>
      <w:r w:rsidRPr="00E53BDC">
        <w:rPr>
          <w:spacing w:val="-13"/>
          <w:lang w:val="en-GB"/>
        </w:rPr>
        <w:t xml:space="preserve"> </w:t>
      </w:r>
      <w:r w:rsidRPr="00E53BDC">
        <w:rPr>
          <w:lang w:val="en-GB"/>
        </w:rPr>
        <w:t>accordingly</w:t>
      </w:r>
      <w:r w:rsidRPr="00E53BDC">
        <w:rPr>
          <w:spacing w:val="-12"/>
          <w:lang w:val="en-GB"/>
        </w:rPr>
        <w:t xml:space="preserve"> </w:t>
      </w:r>
      <w:r w:rsidRPr="00E53BDC">
        <w:rPr>
          <w:lang w:val="en-GB"/>
        </w:rPr>
        <w:t>within</w:t>
      </w:r>
      <w:r w:rsidRPr="00E53BDC">
        <w:rPr>
          <w:spacing w:val="-12"/>
          <w:lang w:val="en-GB"/>
        </w:rPr>
        <w:t xml:space="preserve"> </w:t>
      </w:r>
      <w:r w:rsidRPr="00E53BDC">
        <w:rPr>
          <w:lang w:val="en-GB"/>
        </w:rPr>
        <w:t>the</w:t>
      </w:r>
      <w:r w:rsidRPr="00E53BDC">
        <w:rPr>
          <w:spacing w:val="-12"/>
          <w:lang w:val="en-GB"/>
        </w:rPr>
        <w:t xml:space="preserve"> </w:t>
      </w:r>
      <w:r w:rsidRPr="00E53BDC">
        <w:rPr>
          <w:spacing w:val="-1"/>
          <w:lang w:val="en-GB"/>
        </w:rPr>
        <w:t>expected</w:t>
      </w:r>
      <w:r w:rsidRPr="00E53BDC">
        <w:rPr>
          <w:spacing w:val="-13"/>
          <w:lang w:val="en-GB"/>
        </w:rPr>
        <w:t xml:space="preserve"> </w:t>
      </w:r>
      <w:r w:rsidRPr="00E53BDC">
        <w:rPr>
          <w:spacing w:val="-1"/>
          <w:lang w:val="en-GB"/>
        </w:rPr>
        <w:t>context</w:t>
      </w:r>
      <w:r w:rsidRPr="00E53BDC">
        <w:rPr>
          <w:spacing w:val="-12"/>
          <w:lang w:val="en-GB"/>
        </w:rPr>
        <w:t xml:space="preserve"> </w:t>
      </w:r>
      <w:r w:rsidRPr="00E53BDC">
        <w:rPr>
          <w:lang w:val="en-GB"/>
        </w:rPr>
        <w:t>of</w:t>
      </w:r>
      <w:r w:rsidRPr="00E53BDC">
        <w:rPr>
          <w:spacing w:val="-12"/>
          <w:lang w:val="en-GB"/>
        </w:rPr>
        <w:t xml:space="preserve"> </w:t>
      </w:r>
      <w:r w:rsidRPr="00E53BDC">
        <w:rPr>
          <w:lang w:val="en-GB"/>
        </w:rPr>
        <w:t>use</w:t>
      </w:r>
      <w:r w:rsidR="00062CE6">
        <w:rPr>
          <w:lang w:val="en-GB"/>
        </w:rPr>
        <w:t>. e.g. whether</w:t>
      </w:r>
      <w:r w:rsidR="00062CE6" w:rsidRPr="00E53BDC">
        <w:rPr>
          <w:spacing w:val="-11"/>
          <w:lang w:val="en-GB"/>
        </w:rPr>
        <w:t xml:space="preserve"> </w:t>
      </w:r>
      <w:r w:rsidRPr="00E53BDC">
        <w:rPr>
          <w:lang w:val="en-GB"/>
        </w:rPr>
        <w:t>“Human”</w:t>
      </w:r>
      <w:r w:rsidRPr="00E53BDC">
        <w:rPr>
          <w:spacing w:val="30"/>
          <w:w w:val="99"/>
          <w:lang w:val="en-GB"/>
        </w:rPr>
        <w:t xml:space="preserve"> </w:t>
      </w:r>
      <w:r w:rsidRPr="00E53BDC">
        <w:rPr>
          <w:lang w:val="en-GB"/>
        </w:rPr>
        <w:t>denote</w:t>
      </w:r>
      <w:r w:rsidR="00062CE6">
        <w:rPr>
          <w:lang w:val="en-GB"/>
        </w:rPr>
        <w:t>s</w:t>
      </w:r>
      <w:r w:rsidRPr="00E53BDC">
        <w:rPr>
          <w:spacing w:val="7"/>
          <w:lang w:val="en-GB"/>
        </w:rPr>
        <w:t xml:space="preserve"> </w:t>
      </w:r>
      <w:r w:rsidRPr="00E53BDC">
        <w:rPr>
          <w:lang w:val="en-GB"/>
        </w:rPr>
        <w:t>an</w:t>
      </w:r>
      <w:r w:rsidRPr="00E53BDC">
        <w:rPr>
          <w:spacing w:val="6"/>
          <w:lang w:val="en-GB"/>
        </w:rPr>
        <w:t xml:space="preserve"> </w:t>
      </w:r>
      <w:r w:rsidRPr="00E53BDC">
        <w:rPr>
          <w:spacing w:val="-1"/>
          <w:lang w:val="en-GB"/>
        </w:rPr>
        <w:t>individual</w:t>
      </w:r>
      <w:r w:rsidRPr="00E53BDC">
        <w:rPr>
          <w:spacing w:val="7"/>
          <w:lang w:val="en-GB"/>
        </w:rPr>
        <w:t xml:space="preserve"> </w:t>
      </w:r>
      <w:r w:rsidRPr="00E53BDC">
        <w:rPr>
          <w:i/>
          <w:iCs/>
          <w:lang w:val="en-GB"/>
        </w:rPr>
        <w:t>Homo</w:t>
      </w:r>
      <w:r w:rsidRPr="00E53BDC">
        <w:rPr>
          <w:i/>
          <w:iCs/>
          <w:spacing w:val="7"/>
          <w:lang w:val="en-GB"/>
        </w:rPr>
        <w:t xml:space="preserve"> </w:t>
      </w:r>
      <w:r w:rsidRPr="00E53BDC">
        <w:rPr>
          <w:i/>
          <w:iCs/>
          <w:spacing w:val="-1"/>
          <w:lang w:val="en-GB"/>
        </w:rPr>
        <w:t>sapiens</w:t>
      </w:r>
      <w:r w:rsidRPr="00E53BDC">
        <w:rPr>
          <w:spacing w:val="-1"/>
          <w:lang w:val="en-GB"/>
        </w:rPr>
        <w:t>,</w:t>
      </w:r>
      <w:r w:rsidRPr="00E53BDC">
        <w:rPr>
          <w:spacing w:val="11"/>
          <w:lang w:val="en-GB"/>
        </w:rPr>
        <w:t xml:space="preserve"> </w:t>
      </w:r>
      <w:r w:rsidRPr="00E53BDC">
        <w:rPr>
          <w:lang w:val="en-GB"/>
        </w:rPr>
        <w:t>the</w:t>
      </w:r>
      <w:r w:rsidRPr="00E53BDC">
        <w:rPr>
          <w:spacing w:val="6"/>
          <w:lang w:val="en-GB"/>
        </w:rPr>
        <w:t xml:space="preserve"> </w:t>
      </w:r>
      <w:r w:rsidRPr="00E53BDC">
        <w:rPr>
          <w:lang w:val="en-GB"/>
        </w:rPr>
        <w:t>class</w:t>
      </w:r>
      <w:r w:rsidRPr="00E53BDC">
        <w:rPr>
          <w:spacing w:val="7"/>
          <w:lang w:val="en-GB"/>
        </w:rPr>
        <w:t xml:space="preserve"> </w:t>
      </w:r>
      <w:r w:rsidRPr="00F6513E">
        <w:rPr>
          <w:spacing w:val="-1"/>
          <w:lang w:val="en-GB"/>
        </w:rPr>
        <w:t>‘</w:t>
      </w:r>
      <w:r w:rsidRPr="00E53BDC">
        <w:rPr>
          <w:i/>
          <w:iCs/>
          <w:spacing w:val="-1"/>
          <w:lang w:val="en-GB"/>
        </w:rPr>
        <w:t>Homo</w:t>
      </w:r>
      <w:r w:rsidRPr="00E53BDC">
        <w:rPr>
          <w:i/>
          <w:iCs/>
          <w:spacing w:val="7"/>
          <w:lang w:val="en-GB"/>
        </w:rPr>
        <w:t xml:space="preserve"> </w:t>
      </w:r>
      <w:r w:rsidRPr="00E53BDC">
        <w:rPr>
          <w:i/>
          <w:iCs/>
          <w:lang w:val="en-GB"/>
        </w:rPr>
        <w:t>sapiens</w:t>
      </w:r>
      <w:r w:rsidRPr="00F6513E">
        <w:rPr>
          <w:lang w:val="en-GB"/>
        </w:rPr>
        <w:t>’</w:t>
      </w:r>
      <w:r w:rsidRPr="00E53BDC">
        <w:rPr>
          <w:lang w:val="en-GB"/>
        </w:rPr>
        <w:t>,</w:t>
      </w:r>
      <w:r w:rsidRPr="00E53BDC">
        <w:rPr>
          <w:spacing w:val="11"/>
          <w:lang w:val="en-GB"/>
        </w:rPr>
        <w:t xml:space="preserve"> </w:t>
      </w:r>
      <w:r w:rsidRPr="00E53BDC">
        <w:rPr>
          <w:lang w:val="en-GB"/>
        </w:rPr>
        <w:t>the</w:t>
      </w:r>
      <w:r w:rsidRPr="00E53BDC">
        <w:rPr>
          <w:spacing w:val="37"/>
          <w:w w:val="99"/>
          <w:lang w:val="en-GB"/>
        </w:rPr>
        <w:t xml:space="preserve"> </w:t>
      </w:r>
      <w:r w:rsidRPr="00E53BDC">
        <w:rPr>
          <w:lang w:val="en-GB"/>
        </w:rPr>
        <w:t>quality</w:t>
      </w:r>
      <w:r w:rsidRPr="00E53BDC">
        <w:rPr>
          <w:spacing w:val="2"/>
          <w:lang w:val="en-GB"/>
        </w:rPr>
        <w:t xml:space="preserve"> </w:t>
      </w:r>
      <w:r w:rsidRPr="00E53BDC">
        <w:rPr>
          <w:lang w:val="en-GB"/>
        </w:rPr>
        <w:t>of</w:t>
      </w:r>
      <w:r w:rsidRPr="00E53BDC">
        <w:rPr>
          <w:spacing w:val="3"/>
          <w:lang w:val="en-GB"/>
        </w:rPr>
        <w:t xml:space="preserve"> </w:t>
      </w:r>
      <w:r w:rsidRPr="00E53BDC">
        <w:rPr>
          <w:lang w:val="en-GB"/>
        </w:rPr>
        <w:t>an</w:t>
      </w:r>
      <w:r w:rsidRPr="00E53BDC">
        <w:rPr>
          <w:spacing w:val="3"/>
          <w:lang w:val="en-GB"/>
        </w:rPr>
        <w:t xml:space="preserve"> </w:t>
      </w:r>
      <w:r w:rsidRPr="00E53BDC">
        <w:rPr>
          <w:lang w:val="en-GB"/>
        </w:rPr>
        <w:t>object</w:t>
      </w:r>
      <w:r w:rsidRPr="00E53BDC">
        <w:rPr>
          <w:spacing w:val="3"/>
          <w:lang w:val="en-GB"/>
        </w:rPr>
        <w:t xml:space="preserve"> </w:t>
      </w:r>
      <w:r w:rsidRPr="00E53BDC">
        <w:rPr>
          <w:lang w:val="en-GB"/>
        </w:rPr>
        <w:t>belonging</w:t>
      </w:r>
      <w:r w:rsidRPr="00E53BDC">
        <w:rPr>
          <w:spacing w:val="3"/>
          <w:lang w:val="en-GB"/>
        </w:rPr>
        <w:t xml:space="preserve"> </w:t>
      </w:r>
      <w:r w:rsidRPr="00E53BDC">
        <w:rPr>
          <w:lang w:val="en-GB"/>
        </w:rPr>
        <w:t>to</w:t>
      </w:r>
      <w:r w:rsidRPr="00E53BDC">
        <w:rPr>
          <w:spacing w:val="2"/>
          <w:lang w:val="en-GB"/>
        </w:rPr>
        <w:t xml:space="preserve"> </w:t>
      </w:r>
      <w:r w:rsidRPr="00E53BDC">
        <w:rPr>
          <w:lang w:val="en-GB"/>
        </w:rPr>
        <w:t>the</w:t>
      </w:r>
      <w:r w:rsidRPr="00E53BDC">
        <w:rPr>
          <w:spacing w:val="3"/>
          <w:lang w:val="en-GB"/>
        </w:rPr>
        <w:t xml:space="preserve"> </w:t>
      </w:r>
      <w:r w:rsidRPr="00E53BDC">
        <w:rPr>
          <w:lang w:val="en-GB"/>
        </w:rPr>
        <w:t>taxon</w:t>
      </w:r>
      <w:r w:rsidRPr="00E53BDC">
        <w:rPr>
          <w:spacing w:val="3"/>
          <w:lang w:val="en-GB"/>
        </w:rPr>
        <w:t xml:space="preserve"> </w:t>
      </w:r>
      <w:r w:rsidRPr="00E53BDC">
        <w:rPr>
          <w:i/>
          <w:iCs/>
          <w:lang w:val="en-GB"/>
        </w:rPr>
        <w:t>Homo</w:t>
      </w:r>
      <w:r w:rsidRPr="00E53BDC">
        <w:rPr>
          <w:i/>
          <w:iCs/>
          <w:spacing w:val="3"/>
          <w:lang w:val="en-GB"/>
        </w:rPr>
        <w:t xml:space="preserve"> </w:t>
      </w:r>
      <w:r w:rsidRPr="00E53BDC">
        <w:rPr>
          <w:i/>
          <w:iCs/>
          <w:lang w:val="en-GB"/>
        </w:rPr>
        <w:t>sapiens</w:t>
      </w:r>
      <w:r w:rsidRPr="00E53BDC">
        <w:rPr>
          <w:i/>
          <w:iCs/>
          <w:spacing w:val="4"/>
          <w:lang w:val="en-GB"/>
        </w:rPr>
        <w:t xml:space="preserve"> </w:t>
      </w:r>
      <w:r w:rsidRPr="00E53BDC">
        <w:rPr>
          <w:lang w:val="en-GB"/>
        </w:rPr>
        <w:t>(Schulz</w:t>
      </w:r>
      <w:r w:rsidRPr="00E53BDC">
        <w:rPr>
          <w:spacing w:val="2"/>
          <w:lang w:val="en-GB"/>
        </w:rPr>
        <w:t xml:space="preserve"> </w:t>
      </w:r>
      <w:r w:rsidRPr="00E53BDC">
        <w:rPr>
          <w:i/>
          <w:iCs/>
          <w:lang w:val="en-GB"/>
        </w:rPr>
        <w:t>et</w:t>
      </w:r>
      <w:r w:rsidRPr="00E53BDC">
        <w:rPr>
          <w:i/>
          <w:iCs/>
          <w:spacing w:val="3"/>
          <w:lang w:val="en-GB"/>
        </w:rPr>
        <w:t xml:space="preserve"> </w:t>
      </w:r>
      <w:r w:rsidRPr="00E53BDC">
        <w:rPr>
          <w:i/>
          <w:iCs/>
          <w:spacing w:val="-1"/>
          <w:lang w:val="en-GB"/>
        </w:rPr>
        <w:t>al.</w:t>
      </w:r>
      <w:r w:rsidRPr="00E53BDC">
        <w:rPr>
          <w:spacing w:val="-1"/>
          <w:lang w:val="en-GB"/>
        </w:rPr>
        <w:t>,</w:t>
      </w:r>
      <w:r w:rsidRPr="00E53BDC">
        <w:rPr>
          <w:spacing w:val="23"/>
          <w:w w:val="99"/>
          <w:lang w:val="en-GB"/>
        </w:rPr>
        <w:t xml:space="preserve"> </w:t>
      </w:r>
      <w:r w:rsidRPr="00E53BDC">
        <w:rPr>
          <w:lang w:val="en-GB"/>
        </w:rPr>
        <w:t>2008),</w:t>
      </w:r>
      <w:r w:rsidRPr="00E53BDC">
        <w:rPr>
          <w:spacing w:val="-5"/>
          <w:lang w:val="en-GB"/>
        </w:rPr>
        <w:t xml:space="preserve"> </w:t>
      </w:r>
      <w:r w:rsidRPr="00E53BDC">
        <w:rPr>
          <w:lang w:val="en-GB"/>
        </w:rPr>
        <w:t>or</w:t>
      </w:r>
      <w:r w:rsidRPr="00E53BDC">
        <w:rPr>
          <w:spacing w:val="-5"/>
          <w:lang w:val="en-GB"/>
        </w:rPr>
        <w:t xml:space="preserve"> </w:t>
      </w:r>
      <w:r w:rsidRPr="00E53BDC">
        <w:rPr>
          <w:lang w:val="en-GB"/>
        </w:rPr>
        <w:t>a</w:t>
      </w:r>
      <w:r w:rsidRPr="00E53BDC">
        <w:rPr>
          <w:spacing w:val="-5"/>
          <w:lang w:val="en-GB"/>
        </w:rPr>
        <w:t xml:space="preserve"> </w:t>
      </w:r>
      <w:r w:rsidRPr="00E53BDC">
        <w:rPr>
          <w:lang w:val="en-GB"/>
        </w:rPr>
        <w:t>population</w:t>
      </w:r>
      <w:r w:rsidRPr="00E53BDC">
        <w:rPr>
          <w:spacing w:val="-5"/>
          <w:lang w:val="en-GB"/>
        </w:rPr>
        <w:t xml:space="preserve"> </w:t>
      </w:r>
      <w:r w:rsidRPr="00E53BDC">
        <w:rPr>
          <w:lang w:val="en-GB"/>
        </w:rPr>
        <w:t>of</w:t>
      </w:r>
      <w:r w:rsidRPr="00E53BDC">
        <w:rPr>
          <w:spacing w:val="-5"/>
          <w:lang w:val="en-GB"/>
        </w:rPr>
        <w:t xml:space="preserve"> </w:t>
      </w:r>
      <w:r w:rsidRPr="00E53BDC">
        <w:rPr>
          <w:lang w:val="en-GB"/>
        </w:rPr>
        <w:t>humans.</w:t>
      </w:r>
      <w:r w:rsidR="00062CE6">
        <w:rPr>
          <w:lang w:val="en-GB"/>
        </w:rPr>
        <w:t xml:space="preserve"> In a similar vein, </w:t>
      </w:r>
      <w:r w:rsidRPr="00E53BDC">
        <w:rPr>
          <w:spacing w:val="-2"/>
          <w:lang w:val="en-GB"/>
        </w:rPr>
        <w:t>“Animal”</w:t>
      </w:r>
      <w:r w:rsidRPr="00E53BDC">
        <w:rPr>
          <w:spacing w:val="-6"/>
          <w:lang w:val="en-GB"/>
        </w:rPr>
        <w:t xml:space="preserve"> </w:t>
      </w:r>
      <w:r w:rsidRPr="00E53BDC">
        <w:rPr>
          <w:lang w:val="en-GB"/>
        </w:rPr>
        <w:t>could</w:t>
      </w:r>
      <w:r w:rsidRPr="00E53BDC">
        <w:rPr>
          <w:spacing w:val="-6"/>
          <w:lang w:val="en-GB"/>
        </w:rPr>
        <w:t xml:space="preserve"> </w:t>
      </w:r>
      <w:r w:rsidRPr="00E53BDC">
        <w:rPr>
          <w:lang w:val="en-GB"/>
        </w:rPr>
        <w:t>be</w:t>
      </w:r>
      <w:r w:rsidRPr="00E53BDC">
        <w:rPr>
          <w:spacing w:val="-5"/>
          <w:lang w:val="en-GB"/>
        </w:rPr>
        <w:t xml:space="preserve"> </w:t>
      </w:r>
      <w:r w:rsidRPr="00E53BDC">
        <w:rPr>
          <w:lang w:val="en-GB"/>
        </w:rPr>
        <w:t>interpreted</w:t>
      </w:r>
      <w:r w:rsidRPr="00E53BDC">
        <w:rPr>
          <w:spacing w:val="-6"/>
          <w:lang w:val="en-GB"/>
        </w:rPr>
        <w:t xml:space="preserve"> </w:t>
      </w:r>
      <w:r w:rsidRPr="00E53BDC">
        <w:rPr>
          <w:lang w:val="en-GB"/>
        </w:rPr>
        <w:t>as</w:t>
      </w:r>
      <w:r w:rsidRPr="00E53BDC">
        <w:rPr>
          <w:spacing w:val="-6"/>
          <w:lang w:val="en-GB"/>
        </w:rPr>
        <w:t xml:space="preserve"> </w:t>
      </w:r>
      <w:r w:rsidRPr="00E53BDC">
        <w:rPr>
          <w:lang w:val="en-GB"/>
        </w:rPr>
        <w:t>including</w:t>
      </w:r>
      <w:r w:rsidRPr="00E53BDC">
        <w:rPr>
          <w:spacing w:val="-6"/>
          <w:lang w:val="en-GB"/>
        </w:rPr>
        <w:t xml:space="preserve"> </w:t>
      </w:r>
      <w:r w:rsidRPr="00E53BDC">
        <w:rPr>
          <w:lang w:val="en-GB"/>
        </w:rPr>
        <w:t>the</w:t>
      </w:r>
      <w:r w:rsidRPr="00E53BDC">
        <w:rPr>
          <w:spacing w:val="-5"/>
          <w:lang w:val="en-GB"/>
        </w:rPr>
        <w:t xml:space="preserve"> </w:t>
      </w:r>
      <w:r w:rsidRPr="00E53BDC">
        <w:rPr>
          <w:lang w:val="en-GB"/>
        </w:rPr>
        <w:t>class</w:t>
      </w:r>
      <w:r w:rsidRPr="00E53BDC">
        <w:rPr>
          <w:spacing w:val="-6"/>
          <w:lang w:val="en-GB"/>
        </w:rPr>
        <w:t xml:space="preserve"> </w:t>
      </w:r>
      <w:r w:rsidRPr="00F6513E">
        <w:rPr>
          <w:lang w:val="en-GB"/>
        </w:rPr>
        <w:t>‘</w:t>
      </w:r>
      <w:r w:rsidRPr="00E53BDC">
        <w:rPr>
          <w:i/>
          <w:iCs/>
          <w:lang w:val="en-GB"/>
        </w:rPr>
        <w:t>Homo</w:t>
      </w:r>
      <w:r w:rsidRPr="00E53BDC">
        <w:rPr>
          <w:i/>
          <w:iCs/>
          <w:spacing w:val="23"/>
          <w:w w:val="99"/>
          <w:lang w:val="en-GB"/>
        </w:rPr>
        <w:t xml:space="preserve"> </w:t>
      </w:r>
      <w:r w:rsidRPr="00E53BDC">
        <w:rPr>
          <w:i/>
          <w:iCs/>
          <w:lang w:val="en-GB"/>
        </w:rPr>
        <w:t>sapiens</w:t>
      </w:r>
      <w:r w:rsidRPr="00F6513E">
        <w:rPr>
          <w:lang w:val="en-GB"/>
        </w:rPr>
        <w:t>’</w:t>
      </w:r>
      <w:r w:rsidRPr="00E53BDC">
        <w:rPr>
          <w:lang w:val="en-GB"/>
        </w:rPr>
        <w:t>,</w:t>
      </w:r>
      <w:r w:rsidRPr="00E53BDC">
        <w:rPr>
          <w:spacing w:val="-15"/>
          <w:lang w:val="en-GB"/>
        </w:rPr>
        <w:t xml:space="preserve"> </w:t>
      </w:r>
      <w:r w:rsidRPr="00E53BDC">
        <w:rPr>
          <w:lang w:val="en-GB"/>
        </w:rPr>
        <w:t>in</w:t>
      </w:r>
      <w:r w:rsidRPr="00E53BDC">
        <w:rPr>
          <w:spacing w:val="-21"/>
          <w:lang w:val="en-GB"/>
        </w:rPr>
        <w:t xml:space="preserve"> </w:t>
      </w:r>
      <w:r w:rsidRPr="00E53BDC">
        <w:rPr>
          <w:lang w:val="en-GB"/>
        </w:rPr>
        <w:t>the</w:t>
      </w:r>
      <w:r w:rsidRPr="00E53BDC">
        <w:rPr>
          <w:spacing w:val="-20"/>
          <w:lang w:val="en-GB"/>
        </w:rPr>
        <w:t xml:space="preserve"> </w:t>
      </w:r>
      <w:r w:rsidRPr="00E53BDC">
        <w:rPr>
          <w:spacing w:val="-1"/>
          <w:lang w:val="en-GB"/>
        </w:rPr>
        <w:t>context</w:t>
      </w:r>
      <w:r w:rsidRPr="00E53BDC">
        <w:rPr>
          <w:spacing w:val="-20"/>
          <w:lang w:val="en-GB"/>
        </w:rPr>
        <w:t xml:space="preserve"> </w:t>
      </w:r>
      <w:r w:rsidRPr="00E53BDC">
        <w:rPr>
          <w:lang w:val="en-GB"/>
        </w:rPr>
        <w:t>of</w:t>
      </w:r>
      <w:r w:rsidRPr="00E53BDC">
        <w:rPr>
          <w:spacing w:val="-20"/>
          <w:lang w:val="en-GB"/>
        </w:rPr>
        <w:t xml:space="preserve"> </w:t>
      </w:r>
      <w:r w:rsidRPr="00E53BDC">
        <w:rPr>
          <w:lang w:val="en-GB"/>
        </w:rPr>
        <w:t>biology</w:t>
      </w:r>
      <w:r w:rsidRPr="00E53BDC">
        <w:rPr>
          <w:spacing w:val="-21"/>
          <w:lang w:val="en-GB"/>
        </w:rPr>
        <w:t xml:space="preserve"> </w:t>
      </w:r>
      <w:r w:rsidRPr="00E53BDC">
        <w:rPr>
          <w:lang w:val="en-GB"/>
        </w:rPr>
        <w:t>or</w:t>
      </w:r>
      <w:r w:rsidRPr="00E53BDC">
        <w:rPr>
          <w:spacing w:val="-20"/>
          <w:lang w:val="en-GB"/>
        </w:rPr>
        <w:t xml:space="preserve"> </w:t>
      </w:r>
      <w:r w:rsidRPr="00E53BDC">
        <w:rPr>
          <w:spacing w:val="-1"/>
          <w:lang w:val="en-GB"/>
        </w:rPr>
        <w:t>excluding</w:t>
      </w:r>
      <w:r w:rsidRPr="00E53BDC">
        <w:rPr>
          <w:spacing w:val="-20"/>
          <w:lang w:val="en-GB"/>
        </w:rPr>
        <w:t xml:space="preserve"> </w:t>
      </w:r>
      <w:r w:rsidRPr="00E53BDC">
        <w:rPr>
          <w:lang w:val="en-GB"/>
        </w:rPr>
        <w:t>it,</w:t>
      </w:r>
      <w:r w:rsidRPr="00E53BDC">
        <w:rPr>
          <w:spacing w:val="-15"/>
          <w:lang w:val="en-GB"/>
        </w:rPr>
        <w:t xml:space="preserve"> </w:t>
      </w:r>
      <w:r w:rsidRPr="00E53BDC">
        <w:rPr>
          <w:lang w:val="en-GB"/>
        </w:rPr>
        <w:t>e.g.</w:t>
      </w:r>
      <w:r w:rsidRPr="00E53BDC">
        <w:rPr>
          <w:spacing w:val="-15"/>
          <w:lang w:val="en-GB"/>
        </w:rPr>
        <w:t xml:space="preserve"> </w:t>
      </w:r>
      <w:r w:rsidRPr="00E53BDC">
        <w:rPr>
          <w:lang w:val="en-GB"/>
        </w:rPr>
        <w:t>in</w:t>
      </w:r>
      <w:r w:rsidRPr="00E53BDC">
        <w:rPr>
          <w:spacing w:val="-20"/>
          <w:lang w:val="en-GB"/>
        </w:rPr>
        <w:t xml:space="preserve"> </w:t>
      </w:r>
      <w:r w:rsidRPr="00E53BDC">
        <w:rPr>
          <w:lang w:val="en-GB"/>
        </w:rPr>
        <w:t>the</w:t>
      </w:r>
      <w:r w:rsidRPr="00E53BDC">
        <w:rPr>
          <w:spacing w:val="-20"/>
          <w:lang w:val="en-GB"/>
        </w:rPr>
        <w:t xml:space="preserve"> </w:t>
      </w:r>
      <w:r w:rsidRPr="00E53BDC">
        <w:rPr>
          <w:spacing w:val="-1"/>
          <w:lang w:val="en-GB"/>
        </w:rPr>
        <w:t>context</w:t>
      </w:r>
      <w:r w:rsidRPr="00E53BDC">
        <w:rPr>
          <w:spacing w:val="-21"/>
          <w:lang w:val="en-GB"/>
        </w:rPr>
        <w:t xml:space="preserve"> </w:t>
      </w:r>
      <w:r w:rsidRPr="00E53BDC">
        <w:rPr>
          <w:lang w:val="en-GB"/>
        </w:rPr>
        <w:t>of</w:t>
      </w:r>
      <w:r w:rsidRPr="00E53BDC">
        <w:rPr>
          <w:spacing w:val="-20"/>
          <w:lang w:val="en-GB"/>
        </w:rPr>
        <w:t xml:space="preserve"> </w:t>
      </w:r>
      <w:r w:rsidRPr="00E53BDC">
        <w:rPr>
          <w:spacing w:val="-5"/>
          <w:lang w:val="en-GB"/>
        </w:rPr>
        <w:t>Law.</w:t>
      </w:r>
      <w:r w:rsidRPr="00E53BDC">
        <w:rPr>
          <w:spacing w:val="35"/>
          <w:w w:val="99"/>
          <w:lang w:val="en-GB"/>
        </w:rPr>
        <w:t xml:space="preserve"> </w:t>
      </w:r>
      <w:r w:rsidR="00062CE6">
        <w:rPr>
          <w:lang w:val="en-GB"/>
        </w:rPr>
        <w:t>Such ambiguities</w:t>
      </w:r>
      <w:r w:rsidR="00062CE6" w:rsidRPr="00E53BDC">
        <w:rPr>
          <w:spacing w:val="3"/>
          <w:lang w:val="en-GB"/>
        </w:rPr>
        <w:t xml:space="preserve"> </w:t>
      </w:r>
      <w:r w:rsidRPr="00E53BDC">
        <w:rPr>
          <w:lang w:val="en-GB"/>
        </w:rPr>
        <w:t>underline</w:t>
      </w:r>
      <w:r w:rsidRPr="00E53BDC">
        <w:rPr>
          <w:spacing w:val="3"/>
          <w:lang w:val="en-GB"/>
        </w:rPr>
        <w:t xml:space="preserve"> </w:t>
      </w:r>
      <w:r w:rsidRPr="00E53BDC">
        <w:rPr>
          <w:lang w:val="en-GB"/>
        </w:rPr>
        <w:t>the</w:t>
      </w:r>
      <w:r w:rsidRPr="00E53BDC">
        <w:rPr>
          <w:spacing w:val="4"/>
          <w:lang w:val="en-GB"/>
        </w:rPr>
        <w:t xml:space="preserve"> </w:t>
      </w:r>
      <w:r w:rsidRPr="00E53BDC">
        <w:rPr>
          <w:lang w:val="en-GB"/>
        </w:rPr>
        <w:t>need</w:t>
      </w:r>
      <w:r w:rsidRPr="00E53BDC">
        <w:rPr>
          <w:spacing w:val="3"/>
          <w:lang w:val="en-GB"/>
        </w:rPr>
        <w:t xml:space="preserve"> </w:t>
      </w:r>
      <w:r w:rsidRPr="00E53BDC">
        <w:rPr>
          <w:lang w:val="en-GB"/>
        </w:rPr>
        <w:t>to</w:t>
      </w:r>
      <w:r w:rsidRPr="00E53BDC">
        <w:rPr>
          <w:spacing w:val="3"/>
          <w:lang w:val="en-GB"/>
        </w:rPr>
        <w:t xml:space="preserve"> </w:t>
      </w:r>
      <w:r w:rsidRPr="00E53BDC">
        <w:rPr>
          <w:spacing w:val="-1"/>
          <w:lang w:val="en-GB"/>
        </w:rPr>
        <w:t>make</w:t>
      </w:r>
      <w:r w:rsidRPr="00E53BDC">
        <w:rPr>
          <w:spacing w:val="4"/>
          <w:lang w:val="en-GB"/>
        </w:rPr>
        <w:t xml:space="preserve"> </w:t>
      </w:r>
      <w:r w:rsidRPr="00E53BDC">
        <w:rPr>
          <w:lang w:val="en-GB"/>
        </w:rPr>
        <w:t>these</w:t>
      </w:r>
      <w:r w:rsidRPr="00E53BDC">
        <w:rPr>
          <w:spacing w:val="3"/>
          <w:lang w:val="en-GB"/>
        </w:rPr>
        <w:t xml:space="preserve"> </w:t>
      </w:r>
      <w:r w:rsidRPr="00E53BDC">
        <w:rPr>
          <w:lang w:val="en-GB"/>
        </w:rPr>
        <w:t>hidden</w:t>
      </w:r>
      <w:r w:rsidRPr="00E53BDC">
        <w:rPr>
          <w:spacing w:val="3"/>
          <w:lang w:val="en-GB"/>
        </w:rPr>
        <w:t xml:space="preserve"> </w:t>
      </w:r>
      <w:r w:rsidRPr="00E53BDC">
        <w:rPr>
          <w:lang w:val="en-GB"/>
        </w:rPr>
        <w:t>assumptions</w:t>
      </w:r>
      <w:r w:rsidRPr="00E53BDC">
        <w:rPr>
          <w:spacing w:val="4"/>
          <w:lang w:val="en-GB"/>
        </w:rPr>
        <w:t xml:space="preserve"> </w:t>
      </w:r>
      <w:r w:rsidRPr="00E53BDC">
        <w:rPr>
          <w:spacing w:val="-1"/>
          <w:lang w:val="en-GB"/>
        </w:rPr>
        <w:t>explicit</w:t>
      </w:r>
      <w:r w:rsidR="00062CE6">
        <w:rPr>
          <w:spacing w:val="-1"/>
          <w:lang w:val="en-GB"/>
        </w:rPr>
        <w:t>, such as by ontological grounding.</w:t>
      </w:r>
    </w:p>
    <w:p w14:paraId="432E124F" w14:textId="75BDEDA6" w:rsidR="00F20945" w:rsidRPr="00E53BDC" w:rsidRDefault="00F20945">
      <w:pPr>
        <w:pStyle w:val="Corpodetexto"/>
        <w:kinsoku w:val="0"/>
        <w:overflowPunct w:val="0"/>
        <w:spacing w:line="285" w:lineRule="auto"/>
        <w:ind w:right="2059" w:firstLine="239"/>
        <w:jc w:val="both"/>
        <w:rPr>
          <w:lang w:val="en-GB"/>
        </w:rPr>
      </w:pPr>
      <w:r w:rsidRPr="00E53BDC">
        <w:rPr>
          <w:lang w:val="en-GB"/>
        </w:rPr>
        <w:t>Content</w:t>
      </w:r>
      <w:r w:rsidRPr="00E53BDC">
        <w:rPr>
          <w:spacing w:val="4"/>
          <w:lang w:val="en-GB"/>
        </w:rPr>
        <w:t xml:space="preserve"> </w:t>
      </w:r>
      <w:r w:rsidRPr="00E53BDC">
        <w:rPr>
          <w:spacing w:val="-1"/>
          <w:lang w:val="en-GB"/>
        </w:rPr>
        <w:t>retrieval</w:t>
      </w:r>
      <w:r w:rsidRPr="00E53BDC">
        <w:rPr>
          <w:spacing w:val="4"/>
          <w:lang w:val="en-GB"/>
        </w:rPr>
        <w:t xml:space="preserve"> </w:t>
      </w:r>
      <w:r w:rsidRPr="00E53BDC">
        <w:rPr>
          <w:lang w:val="en-GB"/>
        </w:rPr>
        <w:t>applications</w:t>
      </w:r>
      <w:r w:rsidRPr="00E53BDC">
        <w:rPr>
          <w:spacing w:val="5"/>
          <w:lang w:val="en-GB"/>
        </w:rPr>
        <w:t xml:space="preserve"> </w:t>
      </w:r>
      <w:r w:rsidRPr="00E53BDC">
        <w:rPr>
          <w:lang w:val="en-GB"/>
        </w:rPr>
        <w:t>that</w:t>
      </w:r>
      <w:r w:rsidRPr="00E53BDC">
        <w:rPr>
          <w:spacing w:val="4"/>
          <w:lang w:val="en-GB"/>
        </w:rPr>
        <w:t xml:space="preserve"> </w:t>
      </w:r>
      <w:r w:rsidRPr="00E53BDC">
        <w:rPr>
          <w:lang w:val="en-GB"/>
        </w:rPr>
        <w:t>use</w:t>
      </w:r>
      <w:r w:rsidRPr="00E53BDC">
        <w:rPr>
          <w:spacing w:val="4"/>
          <w:lang w:val="en-GB"/>
        </w:rPr>
        <w:t xml:space="preserve"> </w:t>
      </w:r>
      <w:r w:rsidRPr="00E53BDC">
        <w:rPr>
          <w:spacing w:val="-1"/>
          <w:lang w:val="en-GB"/>
        </w:rPr>
        <w:t>existing</w:t>
      </w:r>
      <w:r w:rsidRPr="00E53BDC">
        <w:rPr>
          <w:spacing w:val="5"/>
          <w:lang w:val="en-GB"/>
        </w:rPr>
        <w:t xml:space="preserve"> </w:t>
      </w:r>
      <w:r w:rsidRPr="00E53BDC">
        <w:rPr>
          <w:lang w:val="en-GB"/>
        </w:rPr>
        <w:t>domain</w:t>
      </w:r>
      <w:r w:rsidRPr="00E53BDC">
        <w:rPr>
          <w:spacing w:val="4"/>
          <w:lang w:val="en-GB"/>
        </w:rPr>
        <w:t xml:space="preserve"> </w:t>
      </w:r>
      <w:r w:rsidRPr="00E53BDC">
        <w:rPr>
          <w:lang w:val="en-GB"/>
        </w:rPr>
        <w:t>ontologies</w:t>
      </w:r>
      <w:r w:rsidRPr="00E53BDC">
        <w:rPr>
          <w:spacing w:val="5"/>
          <w:lang w:val="en-GB"/>
        </w:rPr>
        <w:t xml:space="preserve"> </w:t>
      </w:r>
      <w:r w:rsidRPr="00E53BDC">
        <w:rPr>
          <w:lang w:val="en-GB"/>
        </w:rPr>
        <w:t>as</w:t>
      </w:r>
      <w:r w:rsidRPr="00E53BDC">
        <w:rPr>
          <w:spacing w:val="27"/>
          <w:w w:val="99"/>
          <w:lang w:val="en-GB"/>
        </w:rPr>
        <w:t xml:space="preserve"> </w:t>
      </w:r>
      <w:r w:rsidRPr="00E53BDC">
        <w:rPr>
          <w:spacing w:val="-1"/>
          <w:lang w:val="en-GB"/>
        </w:rPr>
        <w:t>vocabularies,</w:t>
      </w:r>
      <w:r w:rsidRPr="00E53BDC">
        <w:rPr>
          <w:spacing w:val="19"/>
          <w:lang w:val="en-GB"/>
        </w:rPr>
        <w:t xml:space="preserve"> </w:t>
      </w:r>
      <w:r w:rsidRPr="00E53BDC">
        <w:rPr>
          <w:spacing w:val="-1"/>
          <w:lang w:val="en-GB"/>
        </w:rPr>
        <w:t>like</w:t>
      </w:r>
      <w:r w:rsidRPr="00E53BDC">
        <w:rPr>
          <w:spacing w:val="11"/>
          <w:lang w:val="en-GB"/>
        </w:rPr>
        <w:t xml:space="preserve"> </w:t>
      </w:r>
      <w:r w:rsidRPr="00E53BDC">
        <w:rPr>
          <w:lang w:val="en-GB"/>
        </w:rPr>
        <w:t>the</w:t>
      </w:r>
      <w:r w:rsidRPr="00E53BDC">
        <w:rPr>
          <w:spacing w:val="11"/>
          <w:lang w:val="en-GB"/>
        </w:rPr>
        <w:t xml:space="preserve"> </w:t>
      </w:r>
      <w:r w:rsidRPr="00E53BDC">
        <w:rPr>
          <w:lang w:val="en-GB"/>
        </w:rPr>
        <w:t>ones</w:t>
      </w:r>
      <w:r w:rsidRPr="00E53BDC">
        <w:rPr>
          <w:spacing w:val="10"/>
          <w:lang w:val="en-GB"/>
        </w:rPr>
        <w:t xml:space="preserve"> </w:t>
      </w:r>
      <w:r w:rsidRPr="00E53BDC">
        <w:rPr>
          <w:spacing w:val="-1"/>
          <w:lang w:val="en-GB"/>
        </w:rPr>
        <w:t>derived</w:t>
      </w:r>
      <w:r w:rsidRPr="00E53BDC">
        <w:rPr>
          <w:spacing w:val="11"/>
          <w:lang w:val="en-GB"/>
        </w:rPr>
        <w:t xml:space="preserve"> </w:t>
      </w:r>
      <w:r w:rsidRPr="00E53BDC">
        <w:rPr>
          <w:lang w:val="en-GB"/>
        </w:rPr>
        <w:t>from</w:t>
      </w:r>
      <w:r w:rsidRPr="00E53BDC">
        <w:rPr>
          <w:spacing w:val="11"/>
          <w:lang w:val="en-GB"/>
        </w:rPr>
        <w:t xml:space="preserve"> </w:t>
      </w:r>
      <w:r w:rsidRPr="00E53BDC">
        <w:rPr>
          <w:spacing w:val="-2"/>
          <w:lang w:val="en-GB"/>
        </w:rPr>
        <w:t>OBDA</w:t>
      </w:r>
      <w:r w:rsidRPr="00E53BDC">
        <w:rPr>
          <w:spacing w:val="11"/>
          <w:lang w:val="en-GB"/>
        </w:rPr>
        <w:t xml:space="preserve"> </w:t>
      </w:r>
      <w:r w:rsidR="00062CE6">
        <w:rPr>
          <w:spacing w:val="-1"/>
          <w:lang w:val="en-GB"/>
        </w:rPr>
        <w:t xml:space="preserve">might </w:t>
      </w:r>
      <w:r w:rsidRPr="00E53BDC">
        <w:rPr>
          <w:lang w:val="en-GB"/>
        </w:rPr>
        <w:t>benefit</w:t>
      </w:r>
      <w:r w:rsidRPr="00E53BDC">
        <w:rPr>
          <w:spacing w:val="23"/>
          <w:w w:val="97"/>
          <w:lang w:val="en-GB"/>
        </w:rPr>
        <w:t xml:space="preserve"> </w:t>
      </w:r>
      <w:r w:rsidRPr="00E53BDC">
        <w:rPr>
          <w:lang w:val="en-GB"/>
        </w:rPr>
        <w:t>from</w:t>
      </w:r>
      <w:r w:rsidRPr="00E53BDC">
        <w:rPr>
          <w:spacing w:val="-3"/>
          <w:lang w:val="en-GB"/>
        </w:rPr>
        <w:t xml:space="preserve"> </w:t>
      </w:r>
      <w:r w:rsidR="00062CE6">
        <w:rPr>
          <w:lang w:val="en-GB"/>
        </w:rPr>
        <w:t>this</w:t>
      </w:r>
      <w:r w:rsidRPr="00E53BDC">
        <w:rPr>
          <w:lang w:val="en-GB"/>
        </w:rPr>
        <w:t>.</w:t>
      </w:r>
      <w:r w:rsidRPr="00E53BDC">
        <w:rPr>
          <w:spacing w:val="-1"/>
          <w:lang w:val="en-GB"/>
        </w:rPr>
        <w:t xml:space="preserve"> </w:t>
      </w:r>
      <w:r w:rsidRPr="00E53BDC">
        <w:rPr>
          <w:lang w:val="en-GB"/>
        </w:rPr>
        <w:t>As</w:t>
      </w:r>
      <w:r w:rsidRPr="00E53BDC">
        <w:rPr>
          <w:spacing w:val="-3"/>
          <w:lang w:val="en-GB"/>
        </w:rPr>
        <w:t xml:space="preserve"> </w:t>
      </w:r>
      <w:r w:rsidRPr="00E53BDC">
        <w:rPr>
          <w:spacing w:val="-2"/>
          <w:lang w:val="en-GB"/>
        </w:rPr>
        <w:t xml:space="preserve">ODBA </w:t>
      </w:r>
      <w:r w:rsidRPr="00E53BDC">
        <w:rPr>
          <w:lang w:val="en-GB"/>
        </w:rPr>
        <w:t>tools</w:t>
      </w:r>
      <w:r w:rsidRPr="00E53BDC">
        <w:rPr>
          <w:spacing w:val="-3"/>
          <w:lang w:val="en-GB"/>
        </w:rPr>
        <w:t xml:space="preserve"> </w:t>
      </w:r>
      <w:r w:rsidRPr="00E53BDC">
        <w:rPr>
          <w:lang w:val="en-GB"/>
        </w:rPr>
        <w:t>are</w:t>
      </w:r>
      <w:r w:rsidRPr="00E53BDC">
        <w:rPr>
          <w:spacing w:val="-2"/>
          <w:lang w:val="en-GB"/>
        </w:rPr>
        <w:t xml:space="preserve"> </w:t>
      </w:r>
      <w:r w:rsidRPr="00E53BDC">
        <w:rPr>
          <w:lang w:val="en-GB"/>
        </w:rPr>
        <w:t>not</w:t>
      </w:r>
      <w:r w:rsidRPr="00E53BDC">
        <w:rPr>
          <w:spacing w:val="-3"/>
          <w:lang w:val="en-GB"/>
        </w:rPr>
        <w:t xml:space="preserve"> </w:t>
      </w:r>
      <w:r w:rsidRPr="00E53BDC">
        <w:rPr>
          <w:lang w:val="en-GB"/>
        </w:rPr>
        <w:t>able</w:t>
      </w:r>
      <w:r w:rsidRPr="00E53BDC">
        <w:rPr>
          <w:spacing w:val="-3"/>
          <w:lang w:val="en-GB"/>
        </w:rPr>
        <w:t xml:space="preserve"> </w:t>
      </w:r>
      <w:r w:rsidRPr="00E53BDC">
        <w:rPr>
          <w:lang w:val="en-GB"/>
        </w:rPr>
        <w:t>to</w:t>
      </w:r>
      <w:r w:rsidRPr="00E53BDC">
        <w:rPr>
          <w:spacing w:val="-2"/>
          <w:lang w:val="en-GB"/>
        </w:rPr>
        <w:t xml:space="preserve"> </w:t>
      </w:r>
      <w:r w:rsidRPr="00E53BDC">
        <w:rPr>
          <w:spacing w:val="-1"/>
          <w:lang w:val="en-GB"/>
        </w:rPr>
        <w:t>retrieve</w:t>
      </w:r>
      <w:r w:rsidRPr="00E53BDC">
        <w:rPr>
          <w:spacing w:val="-3"/>
          <w:lang w:val="en-GB"/>
        </w:rPr>
        <w:t xml:space="preserve"> </w:t>
      </w:r>
      <w:r w:rsidRPr="00E53BDC">
        <w:rPr>
          <w:lang w:val="en-GB"/>
        </w:rPr>
        <w:t>and</w:t>
      </w:r>
      <w:r w:rsidRPr="00E53BDC">
        <w:rPr>
          <w:spacing w:val="24"/>
          <w:w w:val="99"/>
          <w:lang w:val="en-GB"/>
        </w:rPr>
        <w:t xml:space="preserve"> </w:t>
      </w:r>
      <w:r w:rsidRPr="00E53BDC">
        <w:rPr>
          <w:lang w:val="en-GB"/>
        </w:rPr>
        <w:t>generate</w:t>
      </w:r>
      <w:r w:rsidRPr="00E53BDC">
        <w:rPr>
          <w:spacing w:val="6"/>
          <w:lang w:val="en-GB"/>
        </w:rPr>
        <w:t xml:space="preserve"> </w:t>
      </w:r>
      <w:r w:rsidRPr="00E53BDC">
        <w:rPr>
          <w:spacing w:val="-2"/>
          <w:lang w:val="en-GB"/>
        </w:rPr>
        <w:t>new</w:t>
      </w:r>
      <w:r w:rsidRPr="00E53BDC">
        <w:rPr>
          <w:spacing w:val="7"/>
          <w:lang w:val="en-GB"/>
        </w:rPr>
        <w:t xml:space="preserve"> </w:t>
      </w:r>
      <w:r w:rsidRPr="00E53BDC">
        <w:rPr>
          <w:lang w:val="en-GB"/>
        </w:rPr>
        <w:t>ontology</w:t>
      </w:r>
      <w:r w:rsidRPr="00E53BDC">
        <w:rPr>
          <w:spacing w:val="7"/>
          <w:lang w:val="en-GB"/>
        </w:rPr>
        <w:t xml:space="preserve"> </w:t>
      </w:r>
      <w:r w:rsidRPr="00E53BDC">
        <w:rPr>
          <w:lang w:val="en-GB"/>
        </w:rPr>
        <w:t>content,</w:t>
      </w:r>
      <w:r w:rsidRPr="00E53BDC">
        <w:rPr>
          <w:spacing w:val="12"/>
          <w:lang w:val="en-GB"/>
        </w:rPr>
        <w:t xml:space="preserve"> </w:t>
      </w:r>
      <w:r w:rsidRPr="00E53BDC">
        <w:rPr>
          <w:lang w:val="en-GB"/>
        </w:rPr>
        <w:t>the</w:t>
      </w:r>
      <w:r w:rsidRPr="00E53BDC">
        <w:rPr>
          <w:spacing w:val="7"/>
          <w:lang w:val="en-GB"/>
        </w:rPr>
        <w:t xml:space="preserve"> </w:t>
      </w:r>
      <w:r w:rsidRPr="00E53BDC">
        <w:rPr>
          <w:lang w:val="en-GB"/>
        </w:rPr>
        <w:t>interpretation</w:t>
      </w:r>
      <w:r w:rsidRPr="00E53BDC">
        <w:rPr>
          <w:spacing w:val="6"/>
          <w:lang w:val="en-GB"/>
        </w:rPr>
        <w:t xml:space="preserve"> </w:t>
      </w:r>
      <w:r w:rsidRPr="00E53BDC">
        <w:rPr>
          <w:lang w:val="en-GB"/>
        </w:rPr>
        <w:t>goes</w:t>
      </w:r>
      <w:r w:rsidRPr="00E53BDC">
        <w:rPr>
          <w:spacing w:val="7"/>
          <w:lang w:val="en-GB"/>
        </w:rPr>
        <w:t xml:space="preserve"> </w:t>
      </w:r>
      <w:r w:rsidRPr="00E53BDC">
        <w:rPr>
          <w:spacing w:val="-1"/>
          <w:lang w:val="en-GB"/>
        </w:rPr>
        <w:t>beyond</w:t>
      </w:r>
      <w:r w:rsidRPr="00E53BDC">
        <w:rPr>
          <w:spacing w:val="7"/>
          <w:lang w:val="en-GB"/>
        </w:rPr>
        <w:t xml:space="preserve"> </w:t>
      </w:r>
      <w:r w:rsidRPr="00E53BDC">
        <w:rPr>
          <w:lang w:val="en-GB"/>
        </w:rPr>
        <w:t>what</w:t>
      </w:r>
      <w:r w:rsidRPr="00E53BDC">
        <w:rPr>
          <w:spacing w:val="6"/>
          <w:lang w:val="en-GB"/>
        </w:rPr>
        <w:t xml:space="preserve"> </w:t>
      </w:r>
      <w:r w:rsidRPr="00E53BDC">
        <w:rPr>
          <w:lang w:val="en-GB"/>
        </w:rPr>
        <w:t>the</w:t>
      </w:r>
      <w:r w:rsidRPr="00E53BDC">
        <w:rPr>
          <w:spacing w:val="26"/>
          <w:w w:val="99"/>
          <w:lang w:val="en-GB"/>
        </w:rPr>
        <w:t xml:space="preserve"> </w:t>
      </w:r>
      <w:r w:rsidRPr="00E53BDC">
        <w:rPr>
          <w:lang w:val="en-GB"/>
        </w:rPr>
        <w:t>user</w:t>
      </w:r>
      <w:r w:rsidRPr="00E53BDC">
        <w:rPr>
          <w:spacing w:val="-6"/>
          <w:lang w:val="en-GB"/>
        </w:rPr>
        <w:t xml:space="preserve"> </w:t>
      </w:r>
      <w:r w:rsidRPr="00E53BDC">
        <w:rPr>
          <w:lang w:val="en-GB"/>
        </w:rPr>
        <w:t>has</w:t>
      </w:r>
      <w:r w:rsidRPr="00E53BDC">
        <w:rPr>
          <w:spacing w:val="-7"/>
          <w:lang w:val="en-GB"/>
        </w:rPr>
        <w:t xml:space="preserve"> </w:t>
      </w:r>
      <w:r w:rsidRPr="00E53BDC">
        <w:rPr>
          <w:lang w:val="en-GB"/>
        </w:rPr>
        <w:t>specified</w:t>
      </w:r>
      <w:r w:rsidRPr="00E53BDC">
        <w:rPr>
          <w:spacing w:val="-6"/>
          <w:lang w:val="en-GB"/>
        </w:rPr>
        <w:t xml:space="preserve"> </w:t>
      </w:r>
      <w:r w:rsidRPr="00E53BDC">
        <w:rPr>
          <w:lang w:val="en-GB"/>
        </w:rPr>
        <w:t>as</w:t>
      </w:r>
      <w:r w:rsidRPr="00E53BDC">
        <w:rPr>
          <w:spacing w:val="-6"/>
          <w:lang w:val="en-GB"/>
        </w:rPr>
        <w:t xml:space="preserve"> </w:t>
      </w:r>
      <w:r w:rsidRPr="00E53BDC">
        <w:rPr>
          <w:lang w:val="en-GB"/>
        </w:rPr>
        <w:t>task-specific</w:t>
      </w:r>
      <w:r w:rsidRPr="00E53BDC">
        <w:rPr>
          <w:spacing w:val="-7"/>
          <w:lang w:val="en-GB"/>
        </w:rPr>
        <w:t xml:space="preserve"> </w:t>
      </w:r>
      <w:r w:rsidRPr="00E53BDC">
        <w:rPr>
          <w:lang w:val="en-GB"/>
        </w:rPr>
        <w:t>mappings</w:t>
      </w:r>
      <w:r w:rsidRPr="00E53BDC">
        <w:rPr>
          <w:spacing w:val="-6"/>
          <w:lang w:val="en-GB"/>
        </w:rPr>
        <w:t xml:space="preserve"> </w:t>
      </w:r>
      <w:r w:rsidRPr="00E53BDC">
        <w:rPr>
          <w:lang w:val="en-GB"/>
        </w:rPr>
        <w:t>between</w:t>
      </w:r>
      <w:r w:rsidRPr="00E53BDC">
        <w:rPr>
          <w:spacing w:val="-6"/>
          <w:lang w:val="en-GB"/>
        </w:rPr>
        <w:t xml:space="preserve"> </w:t>
      </w:r>
      <w:r w:rsidRPr="00E53BDC">
        <w:rPr>
          <w:lang w:val="en-GB"/>
        </w:rPr>
        <w:t>databases</w:t>
      </w:r>
      <w:r w:rsidRPr="00E53BDC">
        <w:rPr>
          <w:spacing w:val="-7"/>
          <w:lang w:val="en-GB"/>
        </w:rPr>
        <w:t xml:space="preserve"> </w:t>
      </w:r>
      <w:r w:rsidRPr="00E53BDC">
        <w:rPr>
          <w:lang w:val="en-GB"/>
        </w:rPr>
        <w:t>and</w:t>
      </w:r>
      <w:r w:rsidRPr="00E53BDC">
        <w:rPr>
          <w:spacing w:val="-6"/>
          <w:lang w:val="en-GB"/>
        </w:rPr>
        <w:t xml:space="preserve"> </w:t>
      </w:r>
      <w:r w:rsidRPr="00E53BDC">
        <w:rPr>
          <w:lang w:val="en-GB"/>
        </w:rPr>
        <w:t>ontologies.</w:t>
      </w:r>
      <w:r w:rsidRPr="00E53BDC">
        <w:rPr>
          <w:spacing w:val="-2"/>
          <w:lang w:val="en-GB"/>
        </w:rPr>
        <w:t xml:space="preserve"> </w:t>
      </w:r>
      <w:r w:rsidRPr="00E53BDC">
        <w:rPr>
          <w:lang w:val="en-GB"/>
        </w:rPr>
        <w:t>This</w:t>
      </w:r>
      <w:r w:rsidRPr="00E53BDC">
        <w:rPr>
          <w:spacing w:val="-3"/>
          <w:lang w:val="en-GB"/>
        </w:rPr>
        <w:t xml:space="preserve"> </w:t>
      </w:r>
      <w:r w:rsidRPr="00E53BDC">
        <w:rPr>
          <w:lang w:val="en-GB"/>
        </w:rPr>
        <w:t>requires</w:t>
      </w:r>
      <w:r w:rsidRPr="00E53BDC">
        <w:rPr>
          <w:spacing w:val="-2"/>
          <w:lang w:val="en-GB"/>
        </w:rPr>
        <w:t xml:space="preserve"> </w:t>
      </w:r>
      <w:r w:rsidRPr="00E53BDC">
        <w:rPr>
          <w:lang w:val="en-GB"/>
        </w:rPr>
        <w:t>that</w:t>
      </w:r>
      <w:r w:rsidRPr="00E53BDC">
        <w:rPr>
          <w:spacing w:val="-3"/>
          <w:lang w:val="en-GB"/>
        </w:rPr>
        <w:t xml:space="preserve"> </w:t>
      </w:r>
      <w:r w:rsidRPr="00E53BDC">
        <w:rPr>
          <w:lang w:val="en-GB"/>
        </w:rPr>
        <w:t>databases</w:t>
      </w:r>
      <w:r w:rsidRPr="00E53BDC">
        <w:rPr>
          <w:spacing w:val="-2"/>
          <w:lang w:val="en-GB"/>
        </w:rPr>
        <w:t xml:space="preserve"> </w:t>
      </w:r>
      <w:r w:rsidRPr="00E53BDC">
        <w:rPr>
          <w:lang w:val="en-GB"/>
        </w:rPr>
        <w:t>do</w:t>
      </w:r>
      <w:r w:rsidRPr="00E53BDC">
        <w:rPr>
          <w:spacing w:val="-3"/>
          <w:lang w:val="en-GB"/>
        </w:rPr>
        <w:t xml:space="preserve"> </w:t>
      </w:r>
      <w:r w:rsidRPr="00E53BDC">
        <w:rPr>
          <w:lang w:val="en-GB"/>
        </w:rPr>
        <w:t>not</w:t>
      </w:r>
      <w:r w:rsidRPr="00E53BDC">
        <w:rPr>
          <w:spacing w:val="-2"/>
          <w:lang w:val="en-GB"/>
        </w:rPr>
        <w:t xml:space="preserve"> </w:t>
      </w:r>
      <w:r w:rsidRPr="00E53BDC">
        <w:rPr>
          <w:lang w:val="en-GB"/>
        </w:rPr>
        <w:t>only</w:t>
      </w:r>
      <w:r w:rsidRPr="00E53BDC">
        <w:rPr>
          <w:spacing w:val="-3"/>
          <w:lang w:val="en-GB"/>
        </w:rPr>
        <w:t xml:space="preserve"> </w:t>
      </w:r>
      <w:r w:rsidRPr="00E53BDC">
        <w:rPr>
          <w:lang w:val="en-GB"/>
        </w:rPr>
        <w:t>use</w:t>
      </w:r>
      <w:r w:rsidRPr="00E53BDC">
        <w:rPr>
          <w:spacing w:val="-2"/>
          <w:lang w:val="en-GB"/>
        </w:rPr>
        <w:t xml:space="preserve"> </w:t>
      </w:r>
      <w:r w:rsidRPr="00E53BDC">
        <w:rPr>
          <w:lang w:val="en-GB"/>
        </w:rPr>
        <w:t>domain</w:t>
      </w:r>
      <w:r w:rsidRPr="00E53BDC">
        <w:rPr>
          <w:spacing w:val="-3"/>
          <w:lang w:val="en-GB"/>
        </w:rPr>
        <w:t xml:space="preserve"> </w:t>
      </w:r>
      <w:r w:rsidRPr="00E53BDC">
        <w:rPr>
          <w:lang w:val="en-GB"/>
        </w:rPr>
        <w:t>ontologies</w:t>
      </w:r>
      <w:r w:rsidRPr="00E53BDC">
        <w:rPr>
          <w:spacing w:val="-2"/>
          <w:lang w:val="en-GB"/>
        </w:rPr>
        <w:t xml:space="preserve"> </w:t>
      </w:r>
      <w:r w:rsidRPr="00E53BDC">
        <w:rPr>
          <w:lang w:val="en-GB"/>
        </w:rPr>
        <w:t>as</w:t>
      </w:r>
      <w:r w:rsidRPr="00E53BDC">
        <w:rPr>
          <w:w w:val="99"/>
          <w:lang w:val="en-GB"/>
        </w:rPr>
        <w:t xml:space="preserve"> </w:t>
      </w:r>
      <w:r w:rsidRPr="00E53BDC">
        <w:rPr>
          <w:lang w:val="en-GB"/>
        </w:rPr>
        <w:t>standardized</w:t>
      </w:r>
      <w:r w:rsidRPr="00E53BDC">
        <w:rPr>
          <w:spacing w:val="8"/>
          <w:lang w:val="en-GB"/>
        </w:rPr>
        <w:t xml:space="preserve"> </w:t>
      </w:r>
      <w:r w:rsidRPr="00E53BDC">
        <w:rPr>
          <w:spacing w:val="-1"/>
          <w:lang w:val="en-GB"/>
        </w:rPr>
        <w:t>vocabularies,</w:t>
      </w:r>
      <w:r w:rsidRPr="00E53BDC">
        <w:rPr>
          <w:spacing w:val="15"/>
          <w:lang w:val="en-GB"/>
        </w:rPr>
        <w:t xml:space="preserve"> </w:t>
      </w:r>
      <w:r w:rsidRPr="00E53BDC">
        <w:rPr>
          <w:spacing w:val="-2"/>
          <w:lang w:val="en-GB"/>
        </w:rPr>
        <w:t>but</w:t>
      </w:r>
      <w:r w:rsidRPr="00E53BDC">
        <w:rPr>
          <w:spacing w:val="9"/>
          <w:lang w:val="en-GB"/>
        </w:rPr>
        <w:t xml:space="preserve"> </w:t>
      </w:r>
      <w:r w:rsidRPr="00E53BDC">
        <w:rPr>
          <w:lang w:val="en-GB"/>
        </w:rPr>
        <w:t>that</w:t>
      </w:r>
      <w:r w:rsidRPr="00E53BDC">
        <w:rPr>
          <w:spacing w:val="9"/>
          <w:lang w:val="en-GB"/>
        </w:rPr>
        <w:t xml:space="preserve"> </w:t>
      </w:r>
      <w:r w:rsidRPr="00E53BDC">
        <w:rPr>
          <w:lang w:val="en-GB"/>
        </w:rPr>
        <w:t>the</w:t>
      </w:r>
      <w:r w:rsidRPr="00E53BDC">
        <w:rPr>
          <w:spacing w:val="9"/>
          <w:lang w:val="en-GB"/>
        </w:rPr>
        <w:t xml:space="preserve"> </w:t>
      </w:r>
      <w:r w:rsidRPr="00E53BDC">
        <w:rPr>
          <w:lang w:val="en-GB"/>
        </w:rPr>
        <w:t>meaning</w:t>
      </w:r>
      <w:r w:rsidRPr="00E53BDC">
        <w:rPr>
          <w:spacing w:val="9"/>
          <w:lang w:val="en-GB"/>
        </w:rPr>
        <w:t xml:space="preserve"> </w:t>
      </w:r>
      <w:r w:rsidRPr="00E53BDC">
        <w:rPr>
          <w:lang w:val="en-GB"/>
        </w:rPr>
        <w:t>of</w:t>
      </w:r>
      <w:r w:rsidRPr="00E53BDC">
        <w:rPr>
          <w:spacing w:val="8"/>
          <w:lang w:val="en-GB"/>
        </w:rPr>
        <w:t xml:space="preserve"> </w:t>
      </w:r>
      <w:r w:rsidRPr="00E53BDC">
        <w:rPr>
          <w:lang w:val="en-GB"/>
        </w:rPr>
        <w:t>their</w:t>
      </w:r>
      <w:r w:rsidRPr="00E53BDC">
        <w:rPr>
          <w:spacing w:val="9"/>
          <w:lang w:val="en-GB"/>
        </w:rPr>
        <w:t xml:space="preserve"> </w:t>
      </w:r>
      <w:r w:rsidRPr="00E53BDC">
        <w:rPr>
          <w:lang w:val="en-GB"/>
        </w:rPr>
        <w:t>entire</w:t>
      </w:r>
      <w:r w:rsidRPr="00E53BDC">
        <w:rPr>
          <w:spacing w:val="9"/>
          <w:lang w:val="en-GB"/>
        </w:rPr>
        <w:t xml:space="preserve"> </w:t>
      </w:r>
      <w:r w:rsidRPr="00E53BDC">
        <w:rPr>
          <w:lang w:val="en-GB"/>
        </w:rPr>
        <w:t>structure</w:t>
      </w:r>
      <w:r w:rsidRPr="00E53BDC">
        <w:rPr>
          <w:spacing w:val="28"/>
          <w:w w:val="99"/>
          <w:lang w:val="en-GB"/>
        </w:rPr>
        <w:t xml:space="preserve"> </w:t>
      </w:r>
      <w:r w:rsidRPr="00E53BDC">
        <w:rPr>
          <w:lang w:val="en-GB"/>
        </w:rPr>
        <w:t>and</w:t>
      </w:r>
      <w:r w:rsidRPr="00E53BDC">
        <w:rPr>
          <w:spacing w:val="-3"/>
          <w:lang w:val="en-GB"/>
        </w:rPr>
        <w:t xml:space="preserve"> </w:t>
      </w:r>
      <w:r w:rsidRPr="00E53BDC">
        <w:rPr>
          <w:lang w:val="en-GB"/>
        </w:rPr>
        <w:t>content</w:t>
      </w:r>
      <w:r w:rsidRPr="00E53BDC">
        <w:rPr>
          <w:spacing w:val="-3"/>
          <w:lang w:val="en-GB"/>
        </w:rPr>
        <w:t xml:space="preserve"> </w:t>
      </w:r>
      <w:r w:rsidRPr="00E53BDC">
        <w:rPr>
          <w:lang w:val="en-GB"/>
        </w:rPr>
        <w:t>is</w:t>
      </w:r>
      <w:r w:rsidRPr="00E53BDC">
        <w:rPr>
          <w:spacing w:val="-2"/>
          <w:lang w:val="en-GB"/>
        </w:rPr>
        <w:t xml:space="preserve"> </w:t>
      </w:r>
      <w:r w:rsidRPr="00E53BDC">
        <w:rPr>
          <w:lang w:val="en-GB"/>
        </w:rPr>
        <w:t>described</w:t>
      </w:r>
      <w:r w:rsidRPr="00E53BDC">
        <w:rPr>
          <w:spacing w:val="-3"/>
          <w:lang w:val="en-GB"/>
        </w:rPr>
        <w:t xml:space="preserve"> </w:t>
      </w:r>
      <w:r w:rsidRPr="00E53BDC">
        <w:rPr>
          <w:lang w:val="en-GB"/>
        </w:rPr>
        <w:t>by</w:t>
      </w:r>
      <w:r w:rsidRPr="00E53BDC">
        <w:rPr>
          <w:spacing w:val="-2"/>
          <w:lang w:val="en-GB"/>
        </w:rPr>
        <w:t xml:space="preserve"> </w:t>
      </w:r>
      <w:r w:rsidRPr="00E53BDC">
        <w:rPr>
          <w:lang w:val="en-GB"/>
        </w:rPr>
        <w:t>ontology</w:t>
      </w:r>
      <w:r w:rsidRPr="00E53BDC">
        <w:rPr>
          <w:spacing w:val="-3"/>
          <w:lang w:val="en-GB"/>
        </w:rPr>
        <w:t xml:space="preserve"> </w:t>
      </w:r>
      <w:r w:rsidRPr="00E53BDC">
        <w:rPr>
          <w:lang w:val="en-GB"/>
        </w:rPr>
        <w:t>axioms</w:t>
      </w:r>
      <w:r w:rsidRPr="00E53BDC">
        <w:rPr>
          <w:spacing w:val="-2"/>
          <w:lang w:val="en-GB"/>
        </w:rPr>
        <w:t xml:space="preserve"> </w:t>
      </w:r>
      <w:r w:rsidRPr="00E53BDC">
        <w:rPr>
          <w:lang w:val="en-GB"/>
        </w:rPr>
        <w:t>and</w:t>
      </w:r>
      <w:r w:rsidRPr="00E53BDC">
        <w:rPr>
          <w:spacing w:val="-3"/>
          <w:lang w:val="en-GB"/>
        </w:rPr>
        <w:t xml:space="preserve"> </w:t>
      </w:r>
      <w:r w:rsidRPr="00E53BDC">
        <w:rPr>
          <w:lang w:val="en-GB"/>
        </w:rPr>
        <w:t>assertions.</w:t>
      </w:r>
      <w:r w:rsidRPr="00E53BDC">
        <w:rPr>
          <w:spacing w:val="-1"/>
          <w:lang w:val="en-GB"/>
        </w:rPr>
        <w:t xml:space="preserve"> </w:t>
      </w:r>
      <w:r w:rsidRPr="00E53BDC">
        <w:rPr>
          <w:lang w:val="en-GB"/>
        </w:rPr>
        <w:t>This</w:t>
      </w:r>
      <w:r w:rsidRPr="00E53BDC">
        <w:rPr>
          <w:spacing w:val="-3"/>
          <w:lang w:val="en-GB"/>
        </w:rPr>
        <w:t xml:space="preserve"> </w:t>
      </w:r>
      <w:r w:rsidRPr="00E53BDC">
        <w:rPr>
          <w:lang w:val="en-GB"/>
        </w:rPr>
        <w:t>is</w:t>
      </w:r>
      <w:r w:rsidRPr="00E53BDC">
        <w:rPr>
          <w:spacing w:val="-2"/>
          <w:lang w:val="en-GB"/>
        </w:rPr>
        <w:t xml:space="preserve"> </w:t>
      </w:r>
      <w:r w:rsidRPr="00E53BDC">
        <w:rPr>
          <w:lang w:val="en-GB"/>
        </w:rPr>
        <w:t>what</w:t>
      </w:r>
      <w:r w:rsidRPr="00E53BDC">
        <w:rPr>
          <w:w w:val="99"/>
          <w:lang w:val="en-GB"/>
        </w:rPr>
        <w:t xml:space="preserve"> </w:t>
      </w:r>
      <w:r w:rsidRPr="00E53BDC">
        <w:rPr>
          <w:lang w:val="en-GB"/>
        </w:rPr>
        <w:t>we</w:t>
      </w:r>
      <w:r w:rsidRPr="00E53BDC">
        <w:rPr>
          <w:spacing w:val="-9"/>
          <w:lang w:val="en-GB"/>
        </w:rPr>
        <w:t xml:space="preserve"> </w:t>
      </w:r>
      <w:r w:rsidRPr="00E53BDC">
        <w:rPr>
          <w:lang w:val="en-GB"/>
        </w:rPr>
        <w:t>propose.</w:t>
      </w:r>
    </w:p>
    <w:p w14:paraId="59812F86" w14:textId="77777777" w:rsidR="00F20945" w:rsidRPr="00E53BDC" w:rsidRDefault="00F20945">
      <w:pPr>
        <w:pStyle w:val="Corpodetexto"/>
        <w:kinsoku w:val="0"/>
        <w:overflowPunct w:val="0"/>
        <w:spacing w:before="0"/>
        <w:ind w:left="0"/>
        <w:rPr>
          <w:lang w:val="en-GB"/>
        </w:rPr>
      </w:pPr>
    </w:p>
    <w:p w14:paraId="4C0904D1" w14:textId="77777777" w:rsidR="00F20945" w:rsidRPr="00E53BDC" w:rsidRDefault="00F20945">
      <w:pPr>
        <w:pStyle w:val="Ttulo2"/>
        <w:numPr>
          <w:ilvl w:val="1"/>
          <w:numId w:val="12"/>
        </w:numPr>
        <w:tabs>
          <w:tab w:val="left" w:pos="618"/>
        </w:tabs>
        <w:kinsoku w:val="0"/>
        <w:overflowPunct w:val="0"/>
        <w:spacing w:before="119"/>
        <w:ind w:left="617" w:hanging="299"/>
        <w:jc w:val="both"/>
        <w:rPr>
          <w:lang w:val="en-GB"/>
        </w:rPr>
      </w:pPr>
      <w:r w:rsidRPr="00E53BDC">
        <w:rPr>
          <w:lang w:val="en-GB"/>
        </w:rPr>
        <w:t>Description</w:t>
      </w:r>
      <w:r w:rsidRPr="00E53BDC">
        <w:rPr>
          <w:spacing w:val="-9"/>
          <w:lang w:val="en-GB"/>
        </w:rPr>
        <w:t xml:space="preserve"> </w:t>
      </w:r>
      <w:r w:rsidRPr="00E53BDC">
        <w:rPr>
          <w:lang w:val="en-GB"/>
        </w:rPr>
        <w:t>Logics</w:t>
      </w:r>
      <w:r w:rsidRPr="00E53BDC">
        <w:rPr>
          <w:spacing w:val="-8"/>
          <w:lang w:val="en-GB"/>
        </w:rPr>
        <w:t xml:space="preserve"> </w:t>
      </w:r>
      <w:r w:rsidRPr="00E53BDC">
        <w:rPr>
          <w:lang w:val="en-GB"/>
        </w:rPr>
        <w:t>and</w:t>
      </w:r>
      <w:r w:rsidRPr="00E53BDC">
        <w:rPr>
          <w:spacing w:val="-9"/>
          <w:lang w:val="en-GB"/>
        </w:rPr>
        <w:t xml:space="preserve"> </w:t>
      </w:r>
      <w:r w:rsidRPr="00E53BDC">
        <w:rPr>
          <w:spacing w:val="-2"/>
          <w:lang w:val="en-GB"/>
        </w:rPr>
        <w:t>OWL2</w:t>
      </w:r>
    </w:p>
    <w:p w14:paraId="110A974D" w14:textId="1535D980" w:rsidR="00F20945" w:rsidRPr="00E53BDC" w:rsidRDefault="00F20945">
      <w:pPr>
        <w:pStyle w:val="Corpodetexto"/>
        <w:kinsoku w:val="0"/>
        <w:overflowPunct w:val="0"/>
        <w:spacing w:before="111" w:line="280" w:lineRule="auto"/>
        <w:ind w:right="2059"/>
        <w:jc w:val="both"/>
        <w:rPr>
          <w:lang w:val="en-GB"/>
        </w:rPr>
      </w:pPr>
      <w:r w:rsidRPr="00E53BDC">
        <w:rPr>
          <w:lang w:val="en-GB"/>
        </w:rPr>
        <w:t>Description</w:t>
      </w:r>
      <w:r w:rsidRPr="00E53BDC">
        <w:rPr>
          <w:spacing w:val="19"/>
          <w:lang w:val="en-GB"/>
        </w:rPr>
        <w:t xml:space="preserve"> </w:t>
      </w:r>
      <w:r w:rsidRPr="00E53BDC">
        <w:rPr>
          <w:lang w:val="en-GB"/>
        </w:rPr>
        <w:t>Logics</w:t>
      </w:r>
      <w:r w:rsidRPr="00E53BDC">
        <w:rPr>
          <w:spacing w:val="19"/>
          <w:lang w:val="en-GB"/>
        </w:rPr>
        <w:t xml:space="preserve"> </w:t>
      </w:r>
      <w:r w:rsidRPr="00E53BDC">
        <w:rPr>
          <w:lang w:val="en-GB"/>
        </w:rPr>
        <w:t>(DLs)</w:t>
      </w:r>
      <w:r w:rsidRPr="00E53BDC">
        <w:rPr>
          <w:spacing w:val="19"/>
          <w:lang w:val="en-GB"/>
        </w:rPr>
        <w:t xml:space="preserve"> </w:t>
      </w:r>
      <w:r w:rsidRPr="00E53BDC">
        <w:rPr>
          <w:lang w:val="en-GB"/>
        </w:rPr>
        <w:t>are</w:t>
      </w:r>
      <w:r w:rsidRPr="00E53BDC">
        <w:rPr>
          <w:spacing w:val="20"/>
          <w:lang w:val="en-GB"/>
        </w:rPr>
        <w:t xml:space="preserve"> </w:t>
      </w:r>
      <w:r w:rsidRPr="00E53BDC">
        <w:rPr>
          <w:lang w:val="en-GB"/>
        </w:rPr>
        <w:t>representation</w:t>
      </w:r>
      <w:r w:rsidRPr="00E53BDC">
        <w:rPr>
          <w:spacing w:val="19"/>
          <w:lang w:val="en-GB"/>
        </w:rPr>
        <w:t xml:space="preserve"> </w:t>
      </w:r>
      <w:r w:rsidRPr="00E53BDC">
        <w:rPr>
          <w:lang w:val="en-GB"/>
        </w:rPr>
        <w:t>languages</w:t>
      </w:r>
      <w:r w:rsidRPr="00E53BDC">
        <w:rPr>
          <w:spacing w:val="19"/>
          <w:lang w:val="en-GB"/>
        </w:rPr>
        <w:t xml:space="preserve"> </w:t>
      </w:r>
      <w:r w:rsidRPr="00E53BDC">
        <w:rPr>
          <w:lang w:val="en-GB"/>
        </w:rPr>
        <w:t>used</w:t>
      </w:r>
      <w:r w:rsidRPr="00E53BDC">
        <w:rPr>
          <w:spacing w:val="19"/>
          <w:lang w:val="en-GB"/>
        </w:rPr>
        <w:t xml:space="preserve"> </w:t>
      </w:r>
      <w:r w:rsidRPr="00E53BDC">
        <w:rPr>
          <w:lang w:val="en-GB"/>
        </w:rPr>
        <w:t>to</w:t>
      </w:r>
      <w:r w:rsidRPr="00E53BDC">
        <w:rPr>
          <w:spacing w:val="19"/>
          <w:lang w:val="en-GB"/>
        </w:rPr>
        <w:t xml:space="preserve"> </w:t>
      </w:r>
      <w:r w:rsidRPr="00E53BDC">
        <w:rPr>
          <w:lang w:val="en-GB"/>
        </w:rPr>
        <w:t>forma</w:t>
      </w:r>
      <w:r w:rsidR="00062CE6" w:rsidRPr="00E53BDC">
        <w:rPr>
          <w:lang w:val="en-GB"/>
        </w:rPr>
        <w:t>li</w:t>
      </w:r>
      <w:r w:rsidR="00062CE6">
        <w:rPr>
          <w:lang w:val="en-GB"/>
        </w:rPr>
        <w:t>s</w:t>
      </w:r>
      <w:r w:rsidR="00062CE6" w:rsidRPr="00E53BDC">
        <w:rPr>
          <w:lang w:val="en-GB"/>
        </w:rPr>
        <w:t>e</w:t>
      </w:r>
      <w:r w:rsidR="00062CE6" w:rsidRPr="00E53BDC">
        <w:rPr>
          <w:spacing w:val="-3"/>
          <w:lang w:val="en-GB"/>
        </w:rPr>
        <w:t xml:space="preserve"> </w:t>
      </w:r>
      <w:r w:rsidRPr="00E53BDC">
        <w:rPr>
          <w:lang w:val="en-GB"/>
        </w:rPr>
        <w:t>ontology</w:t>
      </w:r>
      <w:r w:rsidRPr="00E53BDC">
        <w:rPr>
          <w:spacing w:val="-2"/>
          <w:lang w:val="en-GB"/>
        </w:rPr>
        <w:t xml:space="preserve"> </w:t>
      </w:r>
      <w:r w:rsidRPr="00E53BDC">
        <w:rPr>
          <w:lang w:val="en-GB"/>
        </w:rPr>
        <w:t>content</w:t>
      </w:r>
      <w:r w:rsidRPr="00E53BDC">
        <w:rPr>
          <w:position w:val="6"/>
          <w:sz w:val="12"/>
          <w:szCs w:val="12"/>
          <w:lang w:val="en-GB"/>
        </w:rPr>
        <w:t>2</w:t>
      </w:r>
      <w:r w:rsidRPr="00E53BDC">
        <w:rPr>
          <w:lang w:val="en-GB"/>
        </w:rPr>
        <w:t>.</w:t>
      </w:r>
      <w:r w:rsidRPr="00E53BDC">
        <w:rPr>
          <w:spacing w:val="-2"/>
          <w:lang w:val="en-GB"/>
        </w:rPr>
        <w:t xml:space="preserve"> </w:t>
      </w:r>
      <w:r w:rsidRPr="00E53BDC">
        <w:rPr>
          <w:lang w:val="en-GB"/>
        </w:rPr>
        <w:t>DL</w:t>
      </w:r>
      <w:r w:rsidRPr="00E53BDC">
        <w:rPr>
          <w:spacing w:val="-2"/>
          <w:lang w:val="en-GB"/>
        </w:rPr>
        <w:t xml:space="preserve"> </w:t>
      </w:r>
      <w:r w:rsidRPr="00E53BDC">
        <w:rPr>
          <w:lang w:val="en-GB"/>
        </w:rPr>
        <w:t>classifiers,</w:t>
      </w:r>
      <w:r w:rsidRPr="00E53BDC">
        <w:rPr>
          <w:spacing w:val="-2"/>
          <w:lang w:val="en-GB"/>
        </w:rPr>
        <w:t xml:space="preserve"> </w:t>
      </w:r>
      <w:r w:rsidRPr="00E53BDC">
        <w:rPr>
          <w:spacing w:val="-1"/>
          <w:lang w:val="en-GB"/>
        </w:rPr>
        <w:t>like</w:t>
      </w:r>
      <w:r w:rsidRPr="00E53BDC">
        <w:rPr>
          <w:spacing w:val="-2"/>
          <w:lang w:val="en-GB"/>
        </w:rPr>
        <w:t xml:space="preserve"> </w:t>
      </w:r>
      <w:proofErr w:type="spellStart"/>
      <w:r w:rsidRPr="00E53BDC">
        <w:rPr>
          <w:lang w:val="en-GB"/>
        </w:rPr>
        <w:t>HermiT</w:t>
      </w:r>
      <w:proofErr w:type="spellEnd"/>
      <w:r w:rsidRPr="00E53BDC">
        <w:rPr>
          <w:spacing w:val="-3"/>
          <w:lang w:val="en-GB"/>
        </w:rPr>
        <w:t xml:space="preserve"> </w:t>
      </w:r>
      <w:r w:rsidRPr="00E53BDC">
        <w:rPr>
          <w:lang w:val="en-GB"/>
        </w:rPr>
        <w:t>(</w:t>
      </w:r>
      <w:proofErr w:type="spellStart"/>
      <w:r w:rsidRPr="00E53BDC">
        <w:rPr>
          <w:lang w:val="en-GB"/>
        </w:rPr>
        <w:t>Glimm</w:t>
      </w:r>
      <w:proofErr w:type="spellEnd"/>
      <w:r w:rsidRPr="00E53BDC">
        <w:rPr>
          <w:spacing w:val="-2"/>
          <w:lang w:val="en-GB"/>
        </w:rPr>
        <w:t xml:space="preserve"> </w:t>
      </w:r>
      <w:r w:rsidRPr="00E53BDC">
        <w:rPr>
          <w:i/>
          <w:iCs/>
          <w:lang w:val="en-GB"/>
        </w:rPr>
        <w:t>et</w:t>
      </w:r>
      <w:r w:rsidRPr="00E53BDC">
        <w:rPr>
          <w:i/>
          <w:iCs/>
          <w:spacing w:val="-3"/>
          <w:lang w:val="en-GB"/>
        </w:rPr>
        <w:t xml:space="preserve"> </w:t>
      </w:r>
      <w:r w:rsidRPr="00E53BDC">
        <w:rPr>
          <w:i/>
          <w:iCs/>
          <w:lang w:val="en-GB"/>
        </w:rPr>
        <w:t>al.</w:t>
      </w:r>
      <w:r w:rsidRPr="00E53BDC">
        <w:rPr>
          <w:lang w:val="en-GB"/>
        </w:rPr>
        <w:t>,</w:t>
      </w:r>
      <w:r w:rsidRPr="00E53BDC">
        <w:rPr>
          <w:spacing w:val="-2"/>
          <w:lang w:val="en-GB"/>
        </w:rPr>
        <w:t xml:space="preserve"> </w:t>
      </w:r>
      <w:r w:rsidRPr="00E53BDC">
        <w:rPr>
          <w:lang w:val="en-GB"/>
        </w:rPr>
        <w:t>2014),</w:t>
      </w:r>
      <w:r w:rsidRPr="00E53BDC">
        <w:rPr>
          <w:spacing w:val="30"/>
          <w:w w:val="99"/>
          <w:lang w:val="en-GB"/>
        </w:rPr>
        <w:t xml:space="preserve"> </w:t>
      </w:r>
      <w:r w:rsidR="00062CE6">
        <w:rPr>
          <w:lang w:val="en-GB"/>
        </w:rPr>
        <w:t xml:space="preserve">find new </w:t>
      </w:r>
      <w:r w:rsidRPr="00E53BDC">
        <w:rPr>
          <w:lang w:val="en-GB"/>
        </w:rPr>
        <w:t>subclass</w:t>
      </w:r>
      <w:r w:rsidRPr="00E53BDC">
        <w:rPr>
          <w:spacing w:val="6"/>
          <w:lang w:val="en-GB"/>
        </w:rPr>
        <w:t xml:space="preserve"> </w:t>
      </w:r>
      <w:r w:rsidR="00062CE6">
        <w:rPr>
          <w:lang w:val="en-GB"/>
        </w:rPr>
        <w:t>links</w:t>
      </w:r>
      <w:r w:rsidRPr="00E53BDC">
        <w:rPr>
          <w:lang w:val="en-GB"/>
        </w:rPr>
        <w:t>,</w:t>
      </w:r>
      <w:r w:rsidRPr="00E53BDC">
        <w:rPr>
          <w:spacing w:val="12"/>
          <w:lang w:val="en-GB"/>
        </w:rPr>
        <w:t xml:space="preserve"> </w:t>
      </w:r>
      <w:r w:rsidR="00062CE6">
        <w:rPr>
          <w:lang w:val="en-GB"/>
        </w:rPr>
        <w:t xml:space="preserve">identify </w:t>
      </w:r>
      <w:r w:rsidRPr="00E53BDC">
        <w:rPr>
          <w:spacing w:val="-1"/>
          <w:lang w:val="en-GB"/>
        </w:rPr>
        <w:t>equivalent</w:t>
      </w:r>
      <w:r w:rsidRPr="00E53BDC">
        <w:rPr>
          <w:spacing w:val="7"/>
          <w:lang w:val="en-GB"/>
        </w:rPr>
        <w:t xml:space="preserve"> </w:t>
      </w:r>
      <w:r w:rsidRPr="00E53BDC">
        <w:rPr>
          <w:lang w:val="en-GB"/>
        </w:rPr>
        <w:t>classes,</w:t>
      </w:r>
      <w:r w:rsidRPr="00E53BDC">
        <w:rPr>
          <w:spacing w:val="11"/>
          <w:lang w:val="en-GB"/>
        </w:rPr>
        <w:t xml:space="preserve"> </w:t>
      </w:r>
      <w:r w:rsidRPr="00E53BDC">
        <w:rPr>
          <w:lang w:val="en-GB"/>
        </w:rPr>
        <w:t>and</w:t>
      </w:r>
      <w:r w:rsidRPr="00E53BDC">
        <w:rPr>
          <w:spacing w:val="6"/>
          <w:lang w:val="en-GB"/>
        </w:rPr>
        <w:t xml:space="preserve"> </w:t>
      </w:r>
      <w:r w:rsidRPr="00E53BDC">
        <w:rPr>
          <w:lang w:val="en-GB"/>
        </w:rPr>
        <w:t>assure</w:t>
      </w:r>
      <w:r w:rsidRPr="00E53BDC">
        <w:rPr>
          <w:spacing w:val="23"/>
          <w:w w:val="99"/>
          <w:lang w:val="en-GB"/>
        </w:rPr>
        <w:t xml:space="preserve"> </w:t>
      </w:r>
      <w:r w:rsidRPr="00E53BDC">
        <w:rPr>
          <w:spacing w:val="-1"/>
          <w:lang w:val="en-GB"/>
        </w:rPr>
        <w:t>satisfiability,</w:t>
      </w:r>
      <w:r w:rsidRPr="00E53BDC">
        <w:rPr>
          <w:spacing w:val="1"/>
          <w:lang w:val="en-GB"/>
        </w:rPr>
        <w:t xml:space="preserve"> </w:t>
      </w:r>
      <w:r w:rsidRPr="00E53BDC">
        <w:rPr>
          <w:lang w:val="en-GB"/>
        </w:rPr>
        <w:t>by</w:t>
      </w:r>
      <w:r w:rsidRPr="00E53BDC">
        <w:rPr>
          <w:spacing w:val="-2"/>
          <w:lang w:val="en-GB"/>
        </w:rPr>
        <w:t xml:space="preserve"> </w:t>
      </w:r>
      <w:r w:rsidRPr="00E53BDC">
        <w:rPr>
          <w:lang w:val="en-GB"/>
        </w:rPr>
        <w:t>spotting</w:t>
      </w:r>
      <w:r w:rsidRPr="00E53BDC">
        <w:rPr>
          <w:spacing w:val="-1"/>
          <w:lang w:val="en-GB"/>
        </w:rPr>
        <w:t xml:space="preserve"> </w:t>
      </w:r>
      <w:r w:rsidRPr="00E53BDC">
        <w:rPr>
          <w:lang w:val="en-GB"/>
        </w:rPr>
        <w:t>contradictory</w:t>
      </w:r>
      <w:r w:rsidRPr="00E53BDC">
        <w:rPr>
          <w:spacing w:val="-2"/>
          <w:lang w:val="en-GB"/>
        </w:rPr>
        <w:t xml:space="preserve"> </w:t>
      </w:r>
      <w:r w:rsidRPr="00E53BDC">
        <w:rPr>
          <w:lang w:val="en-GB"/>
        </w:rPr>
        <w:t>axioms.</w:t>
      </w:r>
      <w:r w:rsidRPr="00E53BDC">
        <w:rPr>
          <w:spacing w:val="1"/>
          <w:lang w:val="en-GB"/>
        </w:rPr>
        <w:t xml:space="preserve"> </w:t>
      </w:r>
      <w:proofErr w:type="spellStart"/>
      <w:r w:rsidRPr="00E53BDC">
        <w:rPr>
          <w:lang w:val="en-GB"/>
        </w:rPr>
        <w:t>TBox</w:t>
      </w:r>
      <w:proofErr w:type="spellEnd"/>
      <w:r w:rsidRPr="00E53BDC">
        <w:rPr>
          <w:spacing w:val="-5"/>
          <w:lang w:val="en-GB"/>
        </w:rPr>
        <w:t xml:space="preserve"> </w:t>
      </w:r>
      <w:r w:rsidR="00062CE6">
        <w:rPr>
          <w:lang w:val="en-GB"/>
        </w:rPr>
        <w:t xml:space="preserve">expressions are </w:t>
      </w:r>
      <w:r w:rsidRPr="00E53BDC">
        <w:rPr>
          <w:lang w:val="en-GB"/>
        </w:rPr>
        <w:t>class</w:t>
      </w:r>
      <w:r w:rsidRPr="00E53BDC">
        <w:rPr>
          <w:spacing w:val="-4"/>
          <w:lang w:val="en-GB"/>
        </w:rPr>
        <w:t xml:space="preserve"> </w:t>
      </w:r>
      <w:r w:rsidRPr="00E53BDC">
        <w:rPr>
          <w:spacing w:val="-2"/>
          <w:lang w:val="en-GB"/>
        </w:rPr>
        <w:t>level</w:t>
      </w:r>
      <w:r w:rsidRPr="00E53BDC">
        <w:rPr>
          <w:spacing w:val="-5"/>
          <w:lang w:val="en-GB"/>
        </w:rPr>
        <w:t xml:space="preserve"> </w:t>
      </w:r>
      <w:r w:rsidRPr="00E53BDC">
        <w:rPr>
          <w:lang w:val="en-GB"/>
        </w:rPr>
        <w:t>axioms</w:t>
      </w:r>
      <w:r w:rsidRPr="00E53BDC">
        <w:rPr>
          <w:spacing w:val="-4"/>
          <w:lang w:val="en-GB"/>
        </w:rPr>
        <w:t xml:space="preserve"> </w:t>
      </w:r>
      <w:r w:rsidRPr="00E53BDC">
        <w:rPr>
          <w:lang w:val="en-GB"/>
        </w:rPr>
        <w:t>(e.g.,</w:t>
      </w:r>
      <w:r w:rsidRPr="00E53BDC">
        <w:rPr>
          <w:spacing w:val="-5"/>
          <w:lang w:val="en-GB"/>
        </w:rPr>
        <w:t xml:space="preserve"> </w:t>
      </w:r>
      <w:r w:rsidRPr="00E53BDC">
        <w:rPr>
          <w:lang w:val="en-GB"/>
        </w:rPr>
        <w:t>“all</w:t>
      </w:r>
      <w:r w:rsidRPr="00E53BDC">
        <w:rPr>
          <w:spacing w:val="-4"/>
          <w:lang w:val="en-GB"/>
        </w:rPr>
        <w:t xml:space="preserve"> </w:t>
      </w:r>
      <w:r w:rsidRPr="00E53BDC">
        <w:rPr>
          <w:lang w:val="en-GB"/>
        </w:rPr>
        <w:t>chimps</w:t>
      </w:r>
      <w:r w:rsidRPr="00E53BDC">
        <w:rPr>
          <w:spacing w:val="-5"/>
          <w:lang w:val="en-GB"/>
        </w:rPr>
        <w:t xml:space="preserve"> </w:t>
      </w:r>
      <w:r w:rsidRPr="00E53BDC">
        <w:rPr>
          <w:lang w:val="en-GB"/>
        </w:rPr>
        <w:t>are</w:t>
      </w:r>
      <w:r w:rsidRPr="00E53BDC">
        <w:rPr>
          <w:spacing w:val="-4"/>
          <w:lang w:val="en-GB"/>
        </w:rPr>
        <w:t xml:space="preserve"> </w:t>
      </w:r>
      <w:r w:rsidRPr="00E53BDC">
        <w:rPr>
          <w:lang w:val="en-GB"/>
        </w:rPr>
        <w:t>primates</w:t>
      </w:r>
      <w:r w:rsidR="00062CE6" w:rsidRPr="00E53BDC">
        <w:rPr>
          <w:lang w:val="en-GB"/>
        </w:rPr>
        <w:t>”)</w:t>
      </w:r>
      <w:r w:rsidR="00062CE6">
        <w:rPr>
          <w:lang w:val="en-GB"/>
        </w:rPr>
        <w:t>, whereas</w:t>
      </w:r>
      <w:r w:rsidR="00062CE6" w:rsidRPr="00E53BDC">
        <w:rPr>
          <w:spacing w:val="-4"/>
          <w:lang w:val="en-GB"/>
        </w:rPr>
        <w:t xml:space="preserve"> </w:t>
      </w:r>
      <w:proofErr w:type="spellStart"/>
      <w:r w:rsidRPr="00E53BDC">
        <w:rPr>
          <w:spacing w:val="-1"/>
          <w:lang w:val="en-GB"/>
        </w:rPr>
        <w:t>A</w:t>
      </w:r>
      <w:r w:rsidR="00062CE6">
        <w:rPr>
          <w:spacing w:val="-1"/>
          <w:lang w:val="en-GB"/>
        </w:rPr>
        <w:t>Box</w:t>
      </w:r>
      <w:proofErr w:type="spellEnd"/>
      <w:r w:rsidR="00062CE6">
        <w:rPr>
          <w:spacing w:val="-1"/>
          <w:lang w:val="en-GB"/>
        </w:rPr>
        <w:t xml:space="preserve"> contain assertions</w:t>
      </w:r>
      <w:r w:rsidRPr="00E53BDC">
        <w:rPr>
          <w:spacing w:val="-4"/>
          <w:lang w:val="en-GB"/>
        </w:rPr>
        <w:t xml:space="preserve"> </w:t>
      </w:r>
      <w:r w:rsidR="00062CE6">
        <w:rPr>
          <w:spacing w:val="-4"/>
          <w:lang w:val="en-GB"/>
        </w:rPr>
        <w:t xml:space="preserve">on </w:t>
      </w:r>
      <w:r w:rsidRPr="00E53BDC">
        <w:rPr>
          <w:spacing w:val="-1"/>
          <w:lang w:val="en-GB"/>
        </w:rPr>
        <w:t>individuals</w:t>
      </w:r>
      <w:r w:rsidRPr="00E53BDC">
        <w:rPr>
          <w:spacing w:val="-4"/>
          <w:lang w:val="en-GB"/>
        </w:rPr>
        <w:t xml:space="preserve"> </w:t>
      </w:r>
      <w:r w:rsidRPr="00E53BDC">
        <w:rPr>
          <w:lang w:val="en-GB"/>
        </w:rPr>
        <w:t>(e.g.,</w:t>
      </w:r>
      <w:r w:rsidRPr="00E53BDC">
        <w:rPr>
          <w:spacing w:val="-4"/>
          <w:lang w:val="en-GB"/>
        </w:rPr>
        <w:t xml:space="preserve"> </w:t>
      </w:r>
      <w:r w:rsidRPr="00E53BDC">
        <w:rPr>
          <w:spacing w:val="-2"/>
          <w:lang w:val="en-GB"/>
        </w:rPr>
        <w:t>“</w:t>
      </w:r>
      <w:proofErr w:type="spellStart"/>
      <w:r w:rsidRPr="00E53BDC">
        <w:rPr>
          <w:spacing w:val="-2"/>
          <w:lang w:val="en-GB"/>
        </w:rPr>
        <w:t>Washoo</w:t>
      </w:r>
      <w:proofErr w:type="spellEnd"/>
      <w:r w:rsidRPr="00E53BDC">
        <w:rPr>
          <w:spacing w:val="25"/>
          <w:w w:val="99"/>
          <w:lang w:val="en-GB"/>
        </w:rPr>
        <w:t xml:space="preserve"> </w:t>
      </w:r>
      <w:r w:rsidRPr="00E53BDC">
        <w:rPr>
          <w:lang w:val="en-GB"/>
        </w:rPr>
        <w:t>is</w:t>
      </w:r>
      <w:r w:rsidRPr="00E53BDC">
        <w:rPr>
          <w:spacing w:val="-7"/>
          <w:lang w:val="en-GB"/>
        </w:rPr>
        <w:t xml:space="preserve"> </w:t>
      </w:r>
      <w:r w:rsidRPr="00E53BDC">
        <w:rPr>
          <w:lang w:val="en-GB"/>
        </w:rPr>
        <w:t>a</w:t>
      </w:r>
      <w:r w:rsidRPr="00E53BDC">
        <w:rPr>
          <w:spacing w:val="-6"/>
          <w:lang w:val="en-GB"/>
        </w:rPr>
        <w:t xml:space="preserve"> </w:t>
      </w:r>
      <w:r w:rsidRPr="00E53BDC">
        <w:rPr>
          <w:lang w:val="en-GB"/>
        </w:rPr>
        <w:t>chimp”)</w:t>
      </w:r>
      <w:r w:rsidR="00062CE6">
        <w:rPr>
          <w:lang w:val="en-GB"/>
        </w:rPr>
        <w:t>.</w:t>
      </w:r>
    </w:p>
    <w:p w14:paraId="5E5B227D" w14:textId="37F34CFA" w:rsidR="00F20945" w:rsidRPr="00E53BDC" w:rsidRDefault="00F20945">
      <w:pPr>
        <w:pStyle w:val="Corpodetexto"/>
        <w:kinsoku w:val="0"/>
        <w:overflowPunct w:val="0"/>
        <w:spacing w:before="5" w:line="285" w:lineRule="auto"/>
        <w:ind w:right="2059" w:firstLine="239"/>
        <w:jc w:val="both"/>
        <w:rPr>
          <w:lang w:val="en-GB"/>
        </w:rPr>
      </w:pPr>
      <w:r w:rsidRPr="00E53BDC">
        <w:rPr>
          <w:lang w:val="en-GB"/>
        </w:rPr>
        <w:t>The</w:t>
      </w:r>
      <w:r w:rsidRPr="00E53BDC">
        <w:rPr>
          <w:spacing w:val="-11"/>
          <w:lang w:val="en-GB"/>
        </w:rPr>
        <w:t xml:space="preserve"> </w:t>
      </w:r>
      <w:r w:rsidRPr="00E53BDC">
        <w:rPr>
          <w:lang w:val="en-GB"/>
        </w:rPr>
        <w:t>Semantic</w:t>
      </w:r>
      <w:r w:rsidRPr="00E53BDC">
        <w:rPr>
          <w:spacing w:val="-10"/>
          <w:lang w:val="en-GB"/>
        </w:rPr>
        <w:t xml:space="preserve"> </w:t>
      </w:r>
      <w:r w:rsidRPr="00E53BDC">
        <w:rPr>
          <w:spacing w:val="-6"/>
          <w:lang w:val="en-GB"/>
        </w:rPr>
        <w:t>Web</w:t>
      </w:r>
      <w:r w:rsidRPr="00E53BDC">
        <w:rPr>
          <w:spacing w:val="-11"/>
          <w:lang w:val="en-GB"/>
        </w:rPr>
        <w:t xml:space="preserve"> </w:t>
      </w:r>
      <w:r w:rsidRPr="00E53BDC">
        <w:rPr>
          <w:lang w:val="en-GB"/>
        </w:rPr>
        <w:t>Standard</w:t>
      </w:r>
      <w:r w:rsidRPr="00E53BDC">
        <w:rPr>
          <w:spacing w:val="-10"/>
          <w:lang w:val="en-GB"/>
        </w:rPr>
        <w:t xml:space="preserve"> </w:t>
      </w:r>
      <w:r w:rsidRPr="00E53BDC">
        <w:rPr>
          <w:spacing w:val="-2"/>
          <w:lang w:val="en-GB"/>
        </w:rPr>
        <w:t>OWL2</w:t>
      </w:r>
      <w:r w:rsidRPr="00E53BDC">
        <w:rPr>
          <w:spacing w:val="-11"/>
          <w:lang w:val="en-GB"/>
        </w:rPr>
        <w:t xml:space="preserve"> </w:t>
      </w:r>
      <w:r w:rsidRPr="00E53BDC">
        <w:rPr>
          <w:lang w:val="en-GB"/>
        </w:rPr>
        <w:t>(W3C,</w:t>
      </w:r>
      <w:r w:rsidRPr="00E53BDC">
        <w:rPr>
          <w:spacing w:val="-10"/>
          <w:lang w:val="en-GB"/>
        </w:rPr>
        <w:t xml:space="preserve"> </w:t>
      </w:r>
      <w:r w:rsidRPr="00E53BDC">
        <w:rPr>
          <w:lang w:val="en-GB"/>
        </w:rPr>
        <w:t>2012)</w:t>
      </w:r>
      <w:r w:rsidRPr="00E53BDC">
        <w:rPr>
          <w:spacing w:val="-10"/>
          <w:lang w:val="en-GB"/>
        </w:rPr>
        <w:t xml:space="preserve"> </w:t>
      </w:r>
      <w:r w:rsidRPr="00E53BDC">
        <w:rPr>
          <w:lang w:val="en-GB"/>
        </w:rPr>
        <w:t>uses</w:t>
      </w:r>
      <w:r w:rsidRPr="00E53BDC">
        <w:rPr>
          <w:spacing w:val="-11"/>
          <w:lang w:val="en-GB"/>
        </w:rPr>
        <w:t xml:space="preserve"> </w:t>
      </w:r>
      <w:r w:rsidRPr="00E53BDC">
        <w:rPr>
          <w:lang w:val="en-GB"/>
        </w:rPr>
        <w:t>the</w:t>
      </w:r>
      <w:r w:rsidRPr="00E53BDC">
        <w:rPr>
          <w:spacing w:val="-10"/>
          <w:lang w:val="en-GB"/>
        </w:rPr>
        <w:t xml:space="preserve"> </w:t>
      </w:r>
      <w:r w:rsidRPr="00E53BDC">
        <w:rPr>
          <w:lang w:val="en-GB"/>
        </w:rPr>
        <w:t>DL</w:t>
      </w:r>
      <w:r w:rsidRPr="00E53BDC">
        <w:rPr>
          <w:spacing w:val="-11"/>
          <w:lang w:val="en-GB"/>
        </w:rPr>
        <w:t xml:space="preserve"> </w:t>
      </w:r>
      <w:proofErr w:type="spellStart"/>
      <w:r w:rsidRPr="00E53BDC">
        <w:rPr>
          <w:lang w:val="en-GB"/>
        </w:rPr>
        <w:t>lan</w:t>
      </w:r>
      <w:proofErr w:type="spellEnd"/>
      <w:r w:rsidRPr="00E53BDC">
        <w:rPr>
          <w:lang w:val="en-GB"/>
        </w:rPr>
        <w:t>-</w:t>
      </w:r>
      <w:r w:rsidRPr="00E53BDC">
        <w:rPr>
          <w:spacing w:val="24"/>
          <w:w w:val="99"/>
          <w:lang w:val="en-GB"/>
        </w:rPr>
        <w:t xml:space="preserve"> </w:t>
      </w:r>
      <w:proofErr w:type="spellStart"/>
      <w:r w:rsidRPr="00E53BDC">
        <w:rPr>
          <w:lang w:val="en-GB"/>
        </w:rPr>
        <w:t>guage</w:t>
      </w:r>
      <w:proofErr w:type="spellEnd"/>
      <w:r w:rsidRPr="00E53BDC">
        <w:rPr>
          <w:spacing w:val="9"/>
          <w:lang w:val="en-GB"/>
        </w:rPr>
        <w:t xml:space="preserve"> </w:t>
      </w:r>
      <w:r w:rsidRPr="00E53BDC">
        <w:rPr>
          <w:rFonts w:ascii="Bookman Old Style" w:hAnsi="Bookman Old Style" w:cs="Bookman Old Style"/>
          <w:i/>
          <w:iCs/>
          <w:spacing w:val="5"/>
          <w:lang w:val="en-GB"/>
        </w:rPr>
        <w:t>S</w:t>
      </w:r>
      <w:r w:rsidRPr="00E53BDC">
        <w:rPr>
          <w:rFonts w:ascii="Bookman Old Style" w:hAnsi="Bookman Old Style" w:cs="Bookman Old Style"/>
          <w:i/>
          <w:iCs/>
          <w:spacing w:val="4"/>
          <w:lang w:val="en-GB"/>
        </w:rPr>
        <w:t>RO</w:t>
      </w:r>
      <w:r w:rsidRPr="00E53BDC">
        <w:rPr>
          <w:rFonts w:ascii="Bookman Old Style" w:hAnsi="Bookman Old Style" w:cs="Bookman Old Style"/>
          <w:i/>
          <w:iCs/>
          <w:spacing w:val="3"/>
          <w:lang w:val="en-GB"/>
        </w:rPr>
        <w:t>I</w:t>
      </w:r>
      <w:r w:rsidRPr="00E53BDC">
        <w:rPr>
          <w:rFonts w:ascii="Bookman Old Style" w:hAnsi="Bookman Old Style" w:cs="Bookman Old Style"/>
          <w:i/>
          <w:iCs/>
          <w:spacing w:val="4"/>
          <w:lang w:val="en-GB"/>
        </w:rPr>
        <w:t>Q</w:t>
      </w:r>
      <w:r w:rsidRPr="00E53BDC">
        <w:rPr>
          <w:rFonts w:ascii="Bookman Old Style" w:hAnsi="Bookman Old Style" w:cs="Bookman Old Style"/>
          <w:i/>
          <w:iCs/>
          <w:spacing w:val="2"/>
          <w:lang w:val="en-GB"/>
        </w:rPr>
        <w:t xml:space="preserve"> </w:t>
      </w:r>
      <w:r w:rsidRPr="00E53BDC">
        <w:rPr>
          <w:lang w:val="en-GB"/>
        </w:rPr>
        <w:t>(</w:t>
      </w:r>
      <w:proofErr w:type="spellStart"/>
      <w:r w:rsidRPr="00E53BDC">
        <w:rPr>
          <w:lang w:val="en-GB"/>
        </w:rPr>
        <w:t>Horrocks</w:t>
      </w:r>
      <w:proofErr w:type="spellEnd"/>
      <w:r w:rsidRPr="00E53BDC">
        <w:rPr>
          <w:spacing w:val="10"/>
          <w:lang w:val="en-GB"/>
        </w:rPr>
        <w:t xml:space="preserve"> </w:t>
      </w:r>
      <w:r w:rsidRPr="00E53BDC">
        <w:rPr>
          <w:i/>
          <w:iCs/>
          <w:lang w:val="en-GB"/>
        </w:rPr>
        <w:t>et</w:t>
      </w:r>
      <w:r w:rsidRPr="00E53BDC">
        <w:rPr>
          <w:i/>
          <w:iCs/>
          <w:spacing w:val="10"/>
          <w:lang w:val="en-GB"/>
        </w:rPr>
        <w:t xml:space="preserve"> </w:t>
      </w:r>
      <w:r w:rsidRPr="00E53BDC">
        <w:rPr>
          <w:i/>
          <w:iCs/>
          <w:lang w:val="en-GB"/>
        </w:rPr>
        <w:t>al.</w:t>
      </w:r>
      <w:r w:rsidRPr="00E53BDC">
        <w:rPr>
          <w:lang w:val="en-GB"/>
        </w:rPr>
        <w:t>,</w:t>
      </w:r>
      <w:r w:rsidRPr="00E53BDC">
        <w:rPr>
          <w:spacing w:val="10"/>
          <w:lang w:val="en-GB"/>
        </w:rPr>
        <w:t xml:space="preserve"> </w:t>
      </w:r>
      <w:r w:rsidRPr="00E53BDC">
        <w:rPr>
          <w:lang w:val="en-GB"/>
        </w:rPr>
        <w:t>2006),</w:t>
      </w:r>
      <w:r w:rsidRPr="00E53BDC">
        <w:rPr>
          <w:spacing w:val="14"/>
          <w:lang w:val="en-GB"/>
        </w:rPr>
        <w:t xml:space="preserve"> </w:t>
      </w:r>
      <w:r w:rsidRPr="00E53BDC">
        <w:rPr>
          <w:lang w:val="en-GB"/>
        </w:rPr>
        <w:t>with</w:t>
      </w:r>
      <w:r w:rsidRPr="00E53BDC">
        <w:rPr>
          <w:spacing w:val="10"/>
          <w:lang w:val="en-GB"/>
        </w:rPr>
        <w:t xml:space="preserve"> </w:t>
      </w:r>
      <w:r w:rsidRPr="00E53BDC">
        <w:rPr>
          <w:lang w:val="en-GB"/>
        </w:rPr>
        <w:t>limited</w:t>
      </w:r>
      <w:r w:rsidRPr="00E53BDC">
        <w:rPr>
          <w:spacing w:val="10"/>
          <w:lang w:val="en-GB"/>
        </w:rPr>
        <w:t xml:space="preserve"> </w:t>
      </w:r>
      <w:r w:rsidRPr="00E53BDC">
        <w:rPr>
          <w:spacing w:val="-1"/>
          <w:lang w:val="en-GB"/>
        </w:rPr>
        <w:t>expressiveness</w:t>
      </w:r>
      <w:r w:rsidRPr="00E53BDC">
        <w:rPr>
          <w:spacing w:val="10"/>
          <w:lang w:val="en-GB"/>
        </w:rPr>
        <w:t xml:space="preserve"> </w:t>
      </w:r>
      <w:r w:rsidRPr="00E53BDC">
        <w:rPr>
          <w:spacing w:val="-2"/>
          <w:lang w:val="en-GB"/>
        </w:rPr>
        <w:t>but</w:t>
      </w:r>
      <w:r w:rsidRPr="00E53BDC">
        <w:rPr>
          <w:spacing w:val="26"/>
          <w:w w:val="99"/>
          <w:lang w:val="en-GB"/>
        </w:rPr>
        <w:t xml:space="preserve"> </w:t>
      </w:r>
      <w:r w:rsidRPr="00E53BDC">
        <w:rPr>
          <w:lang w:val="en-GB"/>
        </w:rPr>
        <w:t>complete</w:t>
      </w:r>
      <w:r w:rsidRPr="00E53BDC">
        <w:rPr>
          <w:spacing w:val="7"/>
          <w:lang w:val="en-GB"/>
        </w:rPr>
        <w:t xml:space="preserve"> </w:t>
      </w:r>
      <w:r w:rsidRPr="00E53BDC">
        <w:rPr>
          <w:lang w:val="en-GB"/>
        </w:rPr>
        <w:t>and</w:t>
      </w:r>
      <w:r w:rsidRPr="00E53BDC">
        <w:rPr>
          <w:spacing w:val="7"/>
          <w:lang w:val="en-GB"/>
        </w:rPr>
        <w:t xml:space="preserve"> </w:t>
      </w:r>
      <w:r w:rsidRPr="00E53BDC">
        <w:rPr>
          <w:lang w:val="en-GB"/>
        </w:rPr>
        <w:t>finite</w:t>
      </w:r>
      <w:r w:rsidRPr="00E53BDC">
        <w:rPr>
          <w:spacing w:val="8"/>
          <w:lang w:val="en-GB"/>
        </w:rPr>
        <w:t xml:space="preserve"> </w:t>
      </w:r>
      <w:r w:rsidRPr="00E53BDC">
        <w:rPr>
          <w:lang w:val="en-GB"/>
        </w:rPr>
        <w:t>reasoning.</w:t>
      </w:r>
      <w:r w:rsidRPr="00E53BDC">
        <w:rPr>
          <w:spacing w:val="14"/>
          <w:lang w:val="en-GB"/>
        </w:rPr>
        <w:t xml:space="preserve"> </w:t>
      </w:r>
      <w:r w:rsidRPr="00E53BDC">
        <w:rPr>
          <w:spacing w:val="-2"/>
          <w:lang w:val="en-GB"/>
        </w:rPr>
        <w:t>OWL2</w:t>
      </w:r>
      <w:r w:rsidRPr="00E53BDC">
        <w:rPr>
          <w:spacing w:val="7"/>
          <w:lang w:val="en-GB"/>
        </w:rPr>
        <w:t xml:space="preserve"> </w:t>
      </w:r>
      <w:r w:rsidRPr="00E53BDC">
        <w:rPr>
          <w:lang w:val="en-GB"/>
        </w:rPr>
        <w:t>supports</w:t>
      </w:r>
      <w:r w:rsidRPr="00E53BDC">
        <w:rPr>
          <w:spacing w:val="8"/>
          <w:lang w:val="en-GB"/>
        </w:rPr>
        <w:t xml:space="preserve"> </w:t>
      </w:r>
      <w:r w:rsidRPr="00E53BDC">
        <w:rPr>
          <w:lang w:val="en-GB"/>
        </w:rPr>
        <w:t>classes,</w:t>
      </w:r>
      <w:r w:rsidRPr="00E53BDC">
        <w:rPr>
          <w:spacing w:val="13"/>
          <w:lang w:val="en-GB"/>
        </w:rPr>
        <w:t xml:space="preserve"> </w:t>
      </w:r>
      <w:r w:rsidRPr="00E53BDC">
        <w:rPr>
          <w:lang w:val="en-GB"/>
        </w:rPr>
        <w:t>binary</w:t>
      </w:r>
      <w:r w:rsidRPr="00E53BDC">
        <w:rPr>
          <w:spacing w:val="8"/>
          <w:lang w:val="en-GB"/>
        </w:rPr>
        <w:t xml:space="preserve"> </w:t>
      </w:r>
      <w:r w:rsidRPr="00E53BDC">
        <w:rPr>
          <w:lang w:val="en-GB"/>
        </w:rPr>
        <w:t>relations</w:t>
      </w:r>
      <w:r w:rsidRPr="00E53BDC">
        <w:rPr>
          <w:spacing w:val="22"/>
          <w:w w:val="99"/>
          <w:lang w:val="en-GB"/>
        </w:rPr>
        <w:t xml:space="preserve"> </w:t>
      </w:r>
      <w:r w:rsidRPr="00E53BDC">
        <w:rPr>
          <w:lang w:val="en-GB"/>
        </w:rPr>
        <w:t>(called</w:t>
      </w:r>
      <w:r w:rsidRPr="00E53BDC">
        <w:rPr>
          <w:spacing w:val="7"/>
          <w:lang w:val="en-GB"/>
        </w:rPr>
        <w:t xml:space="preserve"> </w:t>
      </w:r>
      <w:r w:rsidRPr="00E53BDC">
        <w:rPr>
          <w:lang w:val="en-GB"/>
        </w:rPr>
        <w:t>object</w:t>
      </w:r>
      <w:r w:rsidRPr="00E53BDC">
        <w:rPr>
          <w:spacing w:val="7"/>
          <w:lang w:val="en-GB"/>
        </w:rPr>
        <w:t xml:space="preserve"> </w:t>
      </w:r>
      <w:r w:rsidRPr="00E53BDC">
        <w:rPr>
          <w:lang w:val="en-GB"/>
        </w:rPr>
        <w:t>properties),</w:t>
      </w:r>
      <w:r w:rsidRPr="00E53BDC">
        <w:rPr>
          <w:spacing w:val="14"/>
          <w:lang w:val="en-GB"/>
        </w:rPr>
        <w:t xml:space="preserve"> </w:t>
      </w:r>
      <w:r w:rsidRPr="00E53BDC">
        <w:rPr>
          <w:lang w:val="en-GB"/>
        </w:rPr>
        <w:t>and</w:t>
      </w:r>
      <w:r w:rsidRPr="00E53BDC">
        <w:rPr>
          <w:spacing w:val="7"/>
          <w:lang w:val="en-GB"/>
        </w:rPr>
        <w:t xml:space="preserve"> </w:t>
      </w:r>
      <w:r w:rsidRPr="00E53BDC">
        <w:rPr>
          <w:spacing w:val="-1"/>
          <w:lang w:val="en-GB"/>
        </w:rPr>
        <w:t>individuals,</w:t>
      </w:r>
      <w:r w:rsidRPr="00E53BDC">
        <w:rPr>
          <w:spacing w:val="14"/>
          <w:lang w:val="en-GB"/>
        </w:rPr>
        <w:t xml:space="preserve"> </w:t>
      </w:r>
      <w:r w:rsidRPr="00E53BDC">
        <w:rPr>
          <w:lang w:val="en-GB"/>
        </w:rPr>
        <w:t>together</w:t>
      </w:r>
      <w:r w:rsidRPr="00E53BDC">
        <w:rPr>
          <w:spacing w:val="7"/>
          <w:lang w:val="en-GB"/>
        </w:rPr>
        <w:t xml:space="preserve"> </w:t>
      </w:r>
      <w:r w:rsidRPr="00E53BDC">
        <w:rPr>
          <w:lang w:val="en-GB"/>
        </w:rPr>
        <w:t>with</w:t>
      </w:r>
      <w:r w:rsidRPr="00E53BDC">
        <w:rPr>
          <w:spacing w:val="7"/>
          <w:lang w:val="en-GB"/>
        </w:rPr>
        <w:t xml:space="preserve"> </w:t>
      </w:r>
      <w:r w:rsidRPr="00E53BDC">
        <w:rPr>
          <w:lang w:val="en-GB"/>
        </w:rPr>
        <w:t>related</w:t>
      </w:r>
      <w:r w:rsidRPr="00E53BDC">
        <w:rPr>
          <w:spacing w:val="8"/>
          <w:lang w:val="en-GB"/>
        </w:rPr>
        <w:t xml:space="preserve"> </w:t>
      </w:r>
      <w:r w:rsidRPr="00E53BDC">
        <w:rPr>
          <w:lang w:val="en-GB"/>
        </w:rPr>
        <w:t>axioms</w:t>
      </w:r>
      <w:r w:rsidRPr="00E53BDC">
        <w:rPr>
          <w:spacing w:val="28"/>
          <w:w w:val="99"/>
          <w:lang w:val="en-GB"/>
        </w:rPr>
        <w:t xml:space="preserve"> </w:t>
      </w:r>
      <w:r w:rsidRPr="00E53BDC">
        <w:rPr>
          <w:lang w:val="en-GB"/>
        </w:rPr>
        <w:t>and</w:t>
      </w:r>
      <w:r w:rsidRPr="00E53BDC">
        <w:rPr>
          <w:spacing w:val="-3"/>
          <w:lang w:val="en-GB"/>
        </w:rPr>
        <w:t xml:space="preserve"> </w:t>
      </w:r>
      <w:r w:rsidRPr="00E53BDC">
        <w:rPr>
          <w:lang w:val="en-GB"/>
        </w:rPr>
        <w:t>assertions.</w:t>
      </w:r>
      <w:r w:rsidRPr="00E53BDC">
        <w:rPr>
          <w:spacing w:val="-2"/>
          <w:lang w:val="en-GB"/>
        </w:rPr>
        <w:t xml:space="preserve"> </w:t>
      </w:r>
      <w:r w:rsidRPr="00E53BDC">
        <w:rPr>
          <w:spacing w:val="-1"/>
          <w:lang w:val="en-GB"/>
        </w:rPr>
        <w:t>For</w:t>
      </w:r>
      <w:r w:rsidRPr="00E53BDC">
        <w:rPr>
          <w:spacing w:val="-3"/>
          <w:lang w:val="en-GB"/>
        </w:rPr>
        <w:t xml:space="preserve"> </w:t>
      </w:r>
      <w:r w:rsidRPr="00E53BDC">
        <w:rPr>
          <w:lang w:val="en-GB"/>
        </w:rPr>
        <w:t>instance,</w:t>
      </w:r>
      <w:r w:rsidRPr="00E53BDC">
        <w:rPr>
          <w:spacing w:val="-2"/>
          <w:lang w:val="en-GB"/>
        </w:rPr>
        <w:t xml:space="preserve"> </w:t>
      </w:r>
      <w:r w:rsidRPr="00E53BDC">
        <w:rPr>
          <w:lang w:val="en-GB"/>
        </w:rPr>
        <w:t>the</w:t>
      </w:r>
      <w:r w:rsidRPr="00E53BDC">
        <w:rPr>
          <w:spacing w:val="-3"/>
          <w:lang w:val="en-GB"/>
        </w:rPr>
        <w:t xml:space="preserve"> </w:t>
      </w:r>
      <w:r w:rsidRPr="00E53BDC">
        <w:rPr>
          <w:spacing w:val="-2"/>
          <w:lang w:val="en-GB"/>
        </w:rPr>
        <w:t xml:space="preserve">OWL2 </w:t>
      </w:r>
      <w:r w:rsidRPr="00E53BDC">
        <w:rPr>
          <w:lang w:val="en-GB"/>
        </w:rPr>
        <w:t>class</w:t>
      </w:r>
      <w:r w:rsidRPr="00E53BDC">
        <w:rPr>
          <w:spacing w:val="-3"/>
          <w:lang w:val="en-GB"/>
        </w:rPr>
        <w:t xml:space="preserve"> </w:t>
      </w:r>
      <w:r w:rsidRPr="00F6513E">
        <w:rPr>
          <w:spacing w:val="-1"/>
          <w:lang w:val="en-GB"/>
        </w:rPr>
        <w:t>‘</w:t>
      </w:r>
      <w:r w:rsidRPr="00E53BDC">
        <w:rPr>
          <w:i/>
          <w:iCs/>
          <w:spacing w:val="-1"/>
          <w:lang w:val="en-GB"/>
        </w:rPr>
        <w:t>Drosophila</w:t>
      </w:r>
      <w:r w:rsidRPr="00E53BDC">
        <w:rPr>
          <w:i/>
          <w:iCs/>
          <w:spacing w:val="-3"/>
          <w:lang w:val="en-GB"/>
        </w:rPr>
        <w:t xml:space="preserve"> </w:t>
      </w:r>
      <w:r w:rsidRPr="00E53BDC">
        <w:rPr>
          <w:i/>
          <w:iCs/>
          <w:lang w:val="en-GB"/>
        </w:rPr>
        <w:t>melanogaster</w:t>
      </w:r>
      <w:r w:rsidRPr="00F6513E">
        <w:rPr>
          <w:lang w:val="en-GB"/>
        </w:rPr>
        <w:t>’</w:t>
      </w:r>
      <w:r w:rsidRPr="00E53BDC">
        <w:rPr>
          <w:spacing w:val="21"/>
          <w:w w:val="99"/>
          <w:lang w:val="en-GB"/>
        </w:rPr>
        <w:t xml:space="preserve"> </w:t>
      </w:r>
      <w:r w:rsidRPr="00E53BDC">
        <w:rPr>
          <w:lang w:val="en-GB"/>
        </w:rPr>
        <w:t>has</w:t>
      </w:r>
      <w:r w:rsidRPr="00E53BDC">
        <w:rPr>
          <w:spacing w:val="-7"/>
          <w:lang w:val="en-GB"/>
        </w:rPr>
        <w:t xml:space="preserve"> </w:t>
      </w:r>
      <w:r w:rsidRPr="00E53BDC">
        <w:rPr>
          <w:lang w:val="en-GB"/>
        </w:rPr>
        <w:t>all</w:t>
      </w:r>
      <w:r w:rsidRPr="00E53BDC">
        <w:rPr>
          <w:spacing w:val="-7"/>
          <w:lang w:val="en-GB"/>
        </w:rPr>
        <w:t xml:space="preserve"> </w:t>
      </w:r>
      <w:r w:rsidRPr="00E53BDC">
        <w:rPr>
          <w:spacing w:val="-1"/>
          <w:lang w:val="en-GB"/>
        </w:rPr>
        <w:t>individual</w:t>
      </w:r>
      <w:r w:rsidRPr="00E53BDC">
        <w:rPr>
          <w:spacing w:val="-7"/>
          <w:lang w:val="en-GB"/>
        </w:rPr>
        <w:t xml:space="preserve"> </w:t>
      </w:r>
      <w:r w:rsidRPr="00E53BDC">
        <w:rPr>
          <w:lang w:val="en-GB"/>
        </w:rPr>
        <w:t>drosophila</w:t>
      </w:r>
      <w:r w:rsidRPr="00E53BDC">
        <w:rPr>
          <w:spacing w:val="-7"/>
          <w:lang w:val="en-GB"/>
        </w:rPr>
        <w:t xml:space="preserve"> </w:t>
      </w:r>
      <w:r w:rsidRPr="00E53BDC">
        <w:rPr>
          <w:lang w:val="en-GB"/>
        </w:rPr>
        <w:t>as</w:t>
      </w:r>
      <w:r w:rsidRPr="00E53BDC">
        <w:rPr>
          <w:spacing w:val="-7"/>
          <w:lang w:val="en-GB"/>
        </w:rPr>
        <w:t xml:space="preserve"> </w:t>
      </w:r>
      <w:r w:rsidRPr="00E53BDC">
        <w:rPr>
          <w:lang w:val="en-GB"/>
        </w:rPr>
        <w:t>members.</w:t>
      </w:r>
      <w:r w:rsidRPr="00E53BDC">
        <w:rPr>
          <w:spacing w:val="-7"/>
          <w:lang w:val="en-GB"/>
        </w:rPr>
        <w:t xml:space="preserve"> </w:t>
      </w:r>
      <w:r w:rsidRPr="00E53BDC">
        <w:rPr>
          <w:lang w:val="en-GB"/>
        </w:rPr>
        <w:t>As</w:t>
      </w:r>
      <w:r w:rsidRPr="00E53BDC">
        <w:rPr>
          <w:spacing w:val="-7"/>
          <w:lang w:val="en-GB"/>
        </w:rPr>
        <w:t xml:space="preserve"> </w:t>
      </w:r>
      <w:r w:rsidRPr="00E53BDC">
        <w:rPr>
          <w:lang w:val="en-GB"/>
        </w:rPr>
        <w:t>all</w:t>
      </w:r>
      <w:r w:rsidRPr="00E53BDC">
        <w:rPr>
          <w:spacing w:val="-6"/>
          <w:lang w:val="en-GB"/>
        </w:rPr>
        <w:t xml:space="preserve"> </w:t>
      </w:r>
      <w:r w:rsidRPr="00E53BDC">
        <w:rPr>
          <w:spacing w:val="-1"/>
          <w:lang w:val="en-GB"/>
        </w:rPr>
        <w:t>individual</w:t>
      </w:r>
      <w:r w:rsidRPr="00E53BDC">
        <w:rPr>
          <w:spacing w:val="-7"/>
          <w:lang w:val="en-GB"/>
        </w:rPr>
        <w:t xml:space="preserve"> </w:t>
      </w:r>
      <w:r w:rsidRPr="00E53BDC">
        <w:rPr>
          <w:lang w:val="en-GB"/>
        </w:rPr>
        <w:t>drosophila</w:t>
      </w:r>
      <w:r w:rsidRPr="00E53BDC">
        <w:rPr>
          <w:spacing w:val="-7"/>
          <w:lang w:val="en-GB"/>
        </w:rPr>
        <w:t xml:space="preserve"> </w:t>
      </w:r>
      <w:r w:rsidRPr="00E53BDC">
        <w:rPr>
          <w:lang w:val="en-GB"/>
        </w:rPr>
        <w:t>are</w:t>
      </w:r>
      <w:r w:rsidRPr="00E53BDC">
        <w:rPr>
          <w:spacing w:val="25"/>
          <w:w w:val="99"/>
          <w:lang w:val="en-GB"/>
        </w:rPr>
        <w:t xml:space="preserve"> </w:t>
      </w:r>
      <w:r w:rsidRPr="00E53BDC">
        <w:rPr>
          <w:lang w:val="en-GB"/>
        </w:rPr>
        <w:t>members</w:t>
      </w:r>
      <w:r w:rsidRPr="00E53BDC">
        <w:rPr>
          <w:spacing w:val="-13"/>
          <w:lang w:val="en-GB"/>
        </w:rPr>
        <w:t xml:space="preserve"> </w:t>
      </w:r>
      <w:r w:rsidRPr="00E53BDC">
        <w:rPr>
          <w:lang w:val="en-GB"/>
        </w:rPr>
        <w:t>of</w:t>
      </w:r>
      <w:r w:rsidRPr="00E53BDC">
        <w:rPr>
          <w:spacing w:val="-13"/>
          <w:lang w:val="en-GB"/>
        </w:rPr>
        <w:t xml:space="preserve"> </w:t>
      </w:r>
      <w:r w:rsidRPr="00E53BDC">
        <w:rPr>
          <w:i/>
          <w:iCs/>
          <w:spacing w:val="-1"/>
          <w:lang w:val="en-GB"/>
        </w:rPr>
        <w:t>Organism</w:t>
      </w:r>
      <w:r w:rsidRPr="00E53BDC">
        <w:rPr>
          <w:spacing w:val="-1"/>
          <w:lang w:val="en-GB"/>
        </w:rPr>
        <w:t>,</w:t>
      </w:r>
      <w:r w:rsidRPr="00E53BDC">
        <w:rPr>
          <w:spacing w:val="-11"/>
          <w:lang w:val="en-GB"/>
        </w:rPr>
        <w:t xml:space="preserve"> </w:t>
      </w:r>
      <w:r w:rsidRPr="00E53BDC">
        <w:rPr>
          <w:lang w:val="en-GB"/>
        </w:rPr>
        <w:t>we</w:t>
      </w:r>
      <w:r w:rsidRPr="00E53BDC">
        <w:rPr>
          <w:spacing w:val="-13"/>
          <w:lang w:val="en-GB"/>
        </w:rPr>
        <w:t xml:space="preserve"> </w:t>
      </w:r>
      <w:r w:rsidRPr="00E53BDC">
        <w:rPr>
          <w:lang w:val="en-GB"/>
        </w:rPr>
        <w:t>can</w:t>
      </w:r>
      <w:r w:rsidRPr="00E53BDC">
        <w:rPr>
          <w:spacing w:val="-13"/>
          <w:lang w:val="en-GB"/>
        </w:rPr>
        <w:t xml:space="preserve"> </w:t>
      </w:r>
      <w:r w:rsidRPr="00E53BDC">
        <w:rPr>
          <w:lang w:val="en-GB"/>
        </w:rPr>
        <w:t>infer</w:t>
      </w:r>
      <w:r w:rsidRPr="00E53BDC">
        <w:rPr>
          <w:spacing w:val="-12"/>
          <w:lang w:val="en-GB"/>
        </w:rPr>
        <w:t xml:space="preserve"> </w:t>
      </w:r>
      <w:r w:rsidRPr="00E53BDC">
        <w:rPr>
          <w:lang w:val="en-GB"/>
        </w:rPr>
        <w:t>taxonomic</w:t>
      </w:r>
      <w:r w:rsidRPr="00E53BDC">
        <w:rPr>
          <w:spacing w:val="-13"/>
          <w:lang w:val="en-GB"/>
        </w:rPr>
        <w:t xml:space="preserve"> </w:t>
      </w:r>
      <w:r w:rsidRPr="00E53BDC">
        <w:rPr>
          <w:lang w:val="en-GB"/>
        </w:rPr>
        <w:t>subsumption:</w:t>
      </w:r>
      <w:r w:rsidRPr="00E53BDC">
        <w:rPr>
          <w:spacing w:val="-11"/>
          <w:lang w:val="en-GB"/>
        </w:rPr>
        <w:t xml:space="preserve"> </w:t>
      </w:r>
      <w:r w:rsidRPr="00F6513E">
        <w:rPr>
          <w:spacing w:val="-1"/>
          <w:lang w:val="en-GB"/>
        </w:rPr>
        <w:t>‘</w:t>
      </w:r>
      <w:r w:rsidRPr="00E53BDC">
        <w:rPr>
          <w:i/>
          <w:iCs/>
          <w:spacing w:val="-1"/>
          <w:lang w:val="en-GB"/>
        </w:rPr>
        <w:t>Drosophila</w:t>
      </w:r>
      <w:r w:rsidRPr="00E53BDC">
        <w:rPr>
          <w:i/>
          <w:iCs/>
          <w:spacing w:val="26"/>
          <w:w w:val="99"/>
          <w:lang w:val="en-GB"/>
        </w:rPr>
        <w:t xml:space="preserve"> </w:t>
      </w:r>
      <w:r w:rsidRPr="00E53BDC">
        <w:rPr>
          <w:i/>
          <w:iCs/>
          <w:lang w:val="en-GB"/>
        </w:rPr>
        <w:t>melanogaster</w:t>
      </w:r>
      <w:r w:rsidRPr="00F6513E">
        <w:rPr>
          <w:lang w:val="en-GB"/>
        </w:rPr>
        <w:t>’</w:t>
      </w:r>
      <w:r w:rsidRPr="00E53BDC">
        <w:rPr>
          <w:spacing w:val="-1"/>
          <w:lang w:val="en-GB"/>
        </w:rPr>
        <w:t xml:space="preserve"> </w:t>
      </w:r>
      <w:r w:rsidRPr="00E53BDC">
        <w:rPr>
          <w:lang w:val="en-GB"/>
        </w:rPr>
        <w:t xml:space="preserve">forms a subclass of </w:t>
      </w:r>
      <w:r w:rsidRPr="00E53BDC">
        <w:rPr>
          <w:i/>
          <w:iCs/>
          <w:spacing w:val="-1"/>
          <w:lang w:val="en-GB"/>
        </w:rPr>
        <w:t>Organism</w:t>
      </w:r>
      <w:r w:rsidRPr="00E53BDC">
        <w:rPr>
          <w:i/>
          <w:iCs/>
          <w:spacing w:val="2"/>
          <w:lang w:val="en-GB"/>
        </w:rPr>
        <w:t xml:space="preserve"> </w:t>
      </w:r>
      <w:proofErr w:type="spellStart"/>
      <w:r w:rsidRPr="00E53BDC">
        <w:rPr>
          <w:spacing w:val="-2"/>
          <w:lang w:val="en-GB"/>
        </w:rPr>
        <w:t>iff</w:t>
      </w:r>
      <w:proofErr w:type="spellEnd"/>
      <w:r w:rsidRPr="00E53BDC">
        <w:rPr>
          <w:lang w:val="en-GB"/>
        </w:rPr>
        <w:t xml:space="preserve"> all</w:t>
      </w:r>
      <w:r w:rsidRPr="00E53BDC">
        <w:rPr>
          <w:spacing w:val="-1"/>
          <w:lang w:val="en-GB"/>
        </w:rPr>
        <w:t xml:space="preserve"> </w:t>
      </w:r>
      <w:r w:rsidRPr="00E53BDC">
        <w:rPr>
          <w:lang w:val="en-GB"/>
        </w:rPr>
        <w:t>particular drosophila</w:t>
      </w:r>
      <w:r w:rsidRPr="00E53BDC">
        <w:rPr>
          <w:spacing w:val="21"/>
          <w:w w:val="99"/>
          <w:lang w:val="en-GB"/>
        </w:rPr>
        <w:t xml:space="preserve"> </w:t>
      </w:r>
      <w:r w:rsidRPr="00E53BDC">
        <w:rPr>
          <w:lang w:val="en-GB"/>
        </w:rPr>
        <w:t>are</w:t>
      </w:r>
      <w:r w:rsidRPr="00E53BDC">
        <w:rPr>
          <w:spacing w:val="-7"/>
          <w:lang w:val="en-GB"/>
        </w:rPr>
        <w:t xml:space="preserve"> </w:t>
      </w:r>
      <w:r w:rsidRPr="00E53BDC">
        <w:rPr>
          <w:lang w:val="en-GB"/>
        </w:rPr>
        <w:t>equally</w:t>
      </w:r>
      <w:r w:rsidRPr="00E53BDC">
        <w:rPr>
          <w:spacing w:val="-6"/>
          <w:lang w:val="en-GB"/>
        </w:rPr>
        <w:t xml:space="preserve"> </w:t>
      </w:r>
      <w:r w:rsidRPr="00E53BDC">
        <w:rPr>
          <w:lang w:val="en-GB"/>
        </w:rPr>
        <w:t>members</w:t>
      </w:r>
      <w:r w:rsidRPr="00E53BDC">
        <w:rPr>
          <w:spacing w:val="-6"/>
          <w:lang w:val="en-GB"/>
        </w:rPr>
        <w:t xml:space="preserve"> </w:t>
      </w:r>
      <w:r w:rsidRPr="00E53BDC">
        <w:rPr>
          <w:lang w:val="en-GB"/>
        </w:rPr>
        <w:t>of</w:t>
      </w:r>
      <w:r w:rsidRPr="00E53BDC">
        <w:rPr>
          <w:spacing w:val="-6"/>
          <w:lang w:val="en-GB"/>
        </w:rPr>
        <w:t xml:space="preserve"> </w:t>
      </w:r>
      <w:r w:rsidRPr="00E53BDC">
        <w:rPr>
          <w:i/>
          <w:iCs/>
          <w:spacing w:val="-1"/>
          <w:lang w:val="en-GB"/>
        </w:rPr>
        <w:t>Organism</w:t>
      </w:r>
      <w:r w:rsidRPr="00E53BDC">
        <w:rPr>
          <w:spacing w:val="-1"/>
          <w:lang w:val="en-GB"/>
        </w:rPr>
        <w:t>.</w:t>
      </w:r>
    </w:p>
    <w:p w14:paraId="6946F41E" w14:textId="77777777" w:rsidR="00F20945" w:rsidRPr="00E53BDC" w:rsidRDefault="00F20945">
      <w:pPr>
        <w:pStyle w:val="Corpodetexto"/>
        <w:kinsoku w:val="0"/>
        <w:overflowPunct w:val="0"/>
        <w:spacing w:before="2" w:line="285" w:lineRule="auto"/>
        <w:ind w:right="2059" w:firstLine="239"/>
        <w:jc w:val="both"/>
        <w:rPr>
          <w:lang w:val="en-GB"/>
        </w:rPr>
      </w:pPr>
      <w:r w:rsidRPr="00E53BDC">
        <w:rPr>
          <w:lang w:val="en-GB"/>
        </w:rPr>
        <w:t>Such</w:t>
      </w:r>
      <w:r w:rsidRPr="00E53BDC">
        <w:rPr>
          <w:spacing w:val="10"/>
          <w:lang w:val="en-GB"/>
        </w:rPr>
        <w:t xml:space="preserve"> </w:t>
      </w:r>
      <w:r w:rsidRPr="00E53BDC">
        <w:rPr>
          <w:lang w:val="en-GB"/>
        </w:rPr>
        <w:t>class</w:t>
      </w:r>
      <w:r w:rsidRPr="00E53BDC">
        <w:rPr>
          <w:spacing w:val="11"/>
          <w:lang w:val="en-GB"/>
        </w:rPr>
        <w:t xml:space="preserve"> </w:t>
      </w:r>
      <w:r w:rsidRPr="00E53BDC">
        <w:rPr>
          <w:lang w:val="en-GB"/>
        </w:rPr>
        <w:t>statements</w:t>
      </w:r>
      <w:r w:rsidRPr="00E53BDC">
        <w:rPr>
          <w:spacing w:val="11"/>
          <w:lang w:val="en-GB"/>
        </w:rPr>
        <w:t xml:space="preserve"> </w:t>
      </w:r>
      <w:r w:rsidRPr="00E53BDC">
        <w:rPr>
          <w:lang w:val="en-GB"/>
        </w:rPr>
        <w:t>are</w:t>
      </w:r>
      <w:r w:rsidRPr="00E53BDC">
        <w:rPr>
          <w:spacing w:val="11"/>
          <w:lang w:val="en-GB"/>
        </w:rPr>
        <w:t xml:space="preserve"> </w:t>
      </w:r>
      <w:r w:rsidRPr="00E53BDC">
        <w:rPr>
          <w:lang w:val="en-GB"/>
        </w:rPr>
        <w:t>constructed</w:t>
      </w:r>
      <w:r w:rsidRPr="00E53BDC">
        <w:rPr>
          <w:spacing w:val="11"/>
          <w:lang w:val="en-GB"/>
        </w:rPr>
        <w:t xml:space="preserve"> </w:t>
      </w:r>
      <w:r w:rsidRPr="00E53BDC">
        <w:rPr>
          <w:lang w:val="en-GB"/>
        </w:rPr>
        <w:t>by</w:t>
      </w:r>
      <w:r w:rsidRPr="00E53BDC">
        <w:rPr>
          <w:spacing w:val="11"/>
          <w:lang w:val="en-GB"/>
        </w:rPr>
        <w:t xml:space="preserve"> </w:t>
      </w:r>
      <w:r w:rsidRPr="00E53BDC">
        <w:rPr>
          <w:lang w:val="en-GB"/>
        </w:rPr>
        <w:t>the</w:t>
      </w:r>
      <w:r w:rsidRPr="00E53BDC">
        <w:rPr>
          <w:spacing w:val="11"/>
          <w:lang w:val="en-GB"/>
        </w:rPr>
        <w:t xml:space="preserve"> </w:t>
      </w:r>
      <w:r w:rsidRPr="00E53BDC">
        <w:rPr>
          <w:lang w:val="en-GB"/>
        </w:rPr>
        <w:t>combination</w:t>
      </w:r>
      <w:r w:rsidRPr="00E53BDC">
        <w:rPr>
          <w:spacing w:val="11"/>
          <w:lang w:val="en-GB"/>
        </w:rPr>
        <w:t xml:space="preserve"> </w:t>
      </w:r>
      <w:r w:rsidRPr="00E53BDC">
        <w:rPr>
          <w:lang w:val="en-GB"/>
        </w:rPr>
        <w:t>of</w:t>
      </w:r>
      <w:r w:rsidRPr="00E53BDC">
        <w:rPr>
          <w:spacing w:val="11"/>
          <w:lang w:val="en-GB"/>
        </w:rPr>
        <w:t xml:space="preserve"> </w:t>
      </w:r>
      <w:r w:rsidRPr="00E53BDC">
        <w:rPr>
          <w:lang w:val="en-GB"/>
        </w:rPr>
        <w:t>opera-</w:t>
      </w:r>
      <w:r w:rsidRPr="00E53BDC">
        <w:rPr>
          <w:w w:val="99"/>
          <w:lang w:val="en-GB"/>
        </w:rPr>
        <w:t xml:space="preserve"> </w:t>
      </w:r>
      <w:r w:rsidRPr="00E53BDC">
        <w:rPr>
          <w:lang w:val="en-GB"/>
        </w:rPr>
        <w:t>tors</w:t>
      </w:r>
      <w:r w:rsidRPr="00E53BDC">
        <w:rPr>
          <w:spacing w:val="-5"/>
          <w:lang w:val="en-GB"/>
        </w:rPr>
        <w:t xml:space="preserve"> </w:t>
      </w:r>
      <w:r w:rsidRPr="00E53BDC">
        <w:rPr>
          <w:lang w:val="en-GB"/>
        </w:rPr>
        <w:t>specified</w:t>
      </w:r>
      <w:r w:rsidRPr="00E53BDC">
        <w:rPr>
          <w:spacing w:val="-5"/>
          <w:lang w:val="en-GB"/>
        </w:rPr>
        <w:t xml:space="preserve"> </w:t>
      </w:r>
      <w:r w:rsidRPr="00E53BDC">
        <w:rPr>
          <w:lang w:val="en-GB"/>
        </w:rPr>
        <w:t>in</w:t>
      </w:r>
      <w:r w:rsidRPr="00E53BDC">
        <w:rPr>
          <w:spacing w:val="-5"/>
          <w:lang w:val="en-GB"/>
        </w:rPr>
        <w:t xml:space="preserve"> </w:t>
      </w:r>
      <w:r w:rsidRPr="00E53BDC">
        <w:rPr>
          <w:spacing w:val="-2"/>
          <w:lang w:val="en-GB"/>
        </w:rPr>
        <w:t>OWL2,</w:t>
      </w:r>
      <w:r w:rsidRPr="00E53BDC">
        <w:rPr>
          <w:spacing w:val="-4"/>
          <w:lang w:val="en-GB"/>
        </w:rPr>
        <w:t xml:space="preserve"> </w:t>
      </w:r>
      <w:r w:rsidRPr="00E53BDC">
        <w:rPr>
          <w:lang w:val="en-GB"/>
        </w:rPr>
        <w:t>viz.</w:t>
      </w:r>
      <w:r w:rsidRPr="00E53BDC">
        <w:rPr>
          <w:spacing w:val="-4"/>
          <w:lang w:val="en-GB"/>
        </w:rPr>
        <w:t xml:space="preserve"> </w:t>
      </w:r>
      <w:r w:rsidRPr="00F6513E">
        <w:rPr>
          <w:lang w:val="en-GB"/>
        </w:rPr>
        <w:t>‘</w:t>
      </w:r>
      <w:r w:rsidRPr="00E53BDC">
        <w:rPr>
          <w:lang w:val="en-GB"/>
        </w:rPr>
        <w:t>and</w:t>
      </w:r>
      <w:r w:rsidRPr="00F6513E">
        <w:rPr>
          <w:lang w:val="en-GB"/>
        </w:rPr>
        <w:t>’</w:t>
      </w:r>
      <w:r w:rsidRPr="00E53BDC">
        <w:rPr>
          <w:spacing w:val="-5"/>
          <w:lang w:val="en-GB"/>
        </w:rPr>
        <w:t xml:space="preserve"> </w:t>
      </w:r>
      <w:r w:rsidRPr="00E53BDC">
        <w:rPr>
          <w:lang w:val="en-GB"/>
        </w:rPr>
        <w:t>for</w:t>
      </w:r>
      <w:r w:rsidRPr="00E53BDC">
        <w:rPr>
          <w:spacing w:val="-4"/>
          <w:lang w:val="en-GB"/>
        </w:rPr>
        <w:t xml:space="preserve"> </w:t>
      </w:r>
      <w:r w:rsidRPr="00E53BDC">
        <w:rPr>
          <w:lang w:val="en-GB"/>
        </w:rPr>
        <w:t>conjunctions,</w:t>
      </w:r>
      <w:r w:rsidRPr="00E53BDC">
        <w:rPr>
          <w:spacing w:val="-4"/>
          <w:lang w:val="en-GB"/>
        </w:rPr>
        <w:t xml:space="preserve"> </w:t>
      </w:r>
      <w:r w:rsidRPr="00F6513E">
        <w:rPr>
          <w:lang w:val="en-GB"/>
        </w:rPr>
        <w:t>‘</w:t>
      </w:r>
      <w:r w:rsidRPr="00E53BDC">
        <w:rPr>
          <w:lang w:val="en-GB"/>
        </w:rPr>
        <w:t>or</w:t>
      </w:r>
      <w:r w:rsidRPr="00F6513E">
        <w:rPr>
          <w:lang w:val="en-GB"/>
        </w:rPr>
        <w:t>’</w:t>
      </w:r>
      <w:r w:rsidRPr="00E53BDC">
        <w:rPr>
          <w:spacing w:val="-5"/>
          <w:lang w:val="en-GB"/>
        </w:rPr>
        <w:t xml:space="preserve"> </w:t>
      </w:r>
      <w:r w:rsidRPr="00E53BDC">
        <w:rPr>
          <w:lang w:val="en-GB"/>
        </w:rPr>
        <w:t>for</w:t>
      </w:r>
      <w:r w:rsidRPr="00E53BDC">
        <w:rPr>
          <w:spacing w:val="-5"/>
          <w:lang w:val="en-GB"/>
        </w:rPr>
        <w:t xml:space="preserve"> </w:t>
      </w:r>
      <w:r w:rsidRPr="00E53BDC">
        <w:rPr>
          <w:lang w:val="en-GB"/>
        </w:rPr>
        <w:t>disjunctions,</w:t>
      </w:r>
    </w:p>
    <w:p w14:paraId="62101384" w14:textId="77777777" w:rsidR="00F20945" w:rsidRPr="002C029A" w:rsidRDefault="00F20945">
      <w:pPr>
        <w:pStyle w:val="Corpodetexto"/>
        <w:kinsoku w:val="0"/>
        <w:overflowPunct w:val="0"/>
        <w:spacing w:before="2" w:line="285" w:lineRule="auto"/>
        <w:ind w:right="2059" w:firstLine="239"/>
        <w:jc w:val="both"/>
        <w:rPr>
          <w:lang w:val="en-GB"/>
        </w:rPr>
        <w:sectPr w:rsidR="00F20945" w:rsidRPr="002C029A">
          <w:type w:val="continuous"/>
          <w:pgSz w:w="14180" w:h="20020"/>
          <w:pgMar w:top="2080" w:right="160" w:bottom="2080" w:left="160" w:header="720" w:footer="720" w:gutter="0"/>
          <w:cols w:num="2" w:space="720" w:equalWidth="0">
            <w:col w:w="6771" w:space="40"/>
            <w:col w:w="7049"/>
          </w:cols>
          <w:noEndnote/>
        </w:sectPr>
      </w:pPr>
    </w:p>
    <w:p w14:paraId="1DC98905" w14:textId="77777777" w:rsidR="00F20945" w:rsidRPr="00A21B70" w:rsidRDefault="00F20945">
      <w:pPr>
        <w:pStyle w:val="Corpodetexto"/>
        <w:tabs>
          <w:tab w:val="left" w:pos="7128"/>
          <w:tab w:val="left" w:pos="11826"/>
        </w:tabs>
        <w:kinsoku w:val="0"/>
        <w:overflowPunct w:val="0"/>
        <w:ind w:left="2107"/>
        <w:rPr>
          <w:lang w:val="en-GB"/>
        </w:rPr>
      </w:pPr>
      <w:r w:rsidRPr="009C2121">
        <w:rPr>
          <w:lang w:val="en-GB"/>
          <w:rPrChange w:id="112" w:author="Filipe Santana" w:date="2016-01-11T08:13:00Z">
            <w:rPr/>
          </w:rPrChange>
        </w:rPr>
        <w:lastRenderedPageBreak/>
        <w:t>such</w:t>
      </w:r>
      <w:r w:rsidRPr="009C2121">
        <w:rPr>
          <w:spacing w:val="-18"/>
          <w:lang w:val="en-GB"/>
          <w:rPrChange w:id="113" w:author="Filipe Santana" w:date="2016-01-11T08:13:00Z">
            <w:rPr>
              <w:spacing w:val="-18"/>
            </w:rPr>
          </w:rPrChange>
        </w:rPr>
        <w:t xml:space="preserve"> </w:t>
      </w:r>
      <w:r w:rsidRPr="009C2121">
        <w:rPr>
          <w:lang w:val="en-GB"/>
          <w:rPrChange w:id="114" w:author="Filipe Santana" w:date="2016-01-11T08:13:00Z">
            <w:rPr/>
          </w:rPrChange>
        </w:rPr>
        <w:t>as</w:t>
      </w:r>
      <w:r w:rsidRPr="009C2121">
        <w:rPr>
          <w:spacing w:val="-19"/>
          <w:lang w:val="en-GB"/>
          <w:rPrChange w:id="115" w:author="Filipe Santana" w:date="2016-01-11T08:13:00Z">
            <w:rPr>
              <w:spacing w:val="-19"/>
            </w:rPr>
          </w:rPrChange>
        </w:rPr>
        <w:t xml:space="preserve"> </w:t>
      </w:r>
      <w:r w:rsidRPr="00F6513E">
        <w:rPr>
          <w:lang w:val="en-GB"/>
        </w:rPr>
        <w:t>‘</w:t>
      </w:r>
      <w:r w:rsidRPr="00E53BDC">
        <w:rPr>
          <w:b/>
          <w:bCs/>
          <w:lang w:val="en-GB"/>
        </w:rPr>
        <w:t>has</w:t>
      </w:r>
      <w:r w:rsidRPr="00E53BDC">
        <w:rPr>
          <w:b/>
          <w:bCs/>
          <w:spacing w:val="-18"/>
          <w:lang w:val="en-GB"/>
        </w:rPr>
        <w:t xml:space="preserve"> </w:t>
      </w:r>
      <w:r w:rsidRPr="00E53BDC">
        <w:rPr>
          <w:b/>
          <w:bCs/>
          <w:lang w:val="en-GB"/>
        </w:rPr>
        <w:t>participant</w:t>
      </w:r>
      <w:r w:rsidRPr="00F6513E">
        <w:rPr>
          <w:lang w:val="en-GB"/>
        </w:rPr>
        <w:t>’</w:t>
      </w:r>
      <w:r w:rsidRPr="00E53BDC">
        <w:rPr>
          <w:spacing w:val="-18"/>
          <w:lang w:val="en-GB"/>
        </w:rPr>
        <w:t xml:space="preserve"> </w:t>
      </w:r>
      <w:r w:rsidRPr="00E53BDC">
        <w:rPr>
          <w:lang w:val="en-GB"/>
        </w:rPr>
        <w:t>or</w:t>
      </w:r>
      <w:r w:rsidRPr="00E53BDC">
        <w:rPr>
          <w:spacing w:val="-19"/>
          <w:lang w:val="en-GB"/>
        </w:rPr>
        <w:t xml:space="preserve"> </w:t>
      </w:r>
      <w:r w:rsidRPr="00F6513E">
        <w:rPr>
          <w:lang w:val="en-GB"/>
        </w:rPr>
        <w:t>‘</w:t>
      </w:r>
      <w:r w:rsidRPr="00E53BDC">
        <w:rPr>
          <w:b/>
          <w:bCs/>
          <w:lang w:val="en-GB"/>
        </w:rPr>
        <w:t>has</w:t>
      </w:r>
      <w:r w:rsidRPr="00E53BDC">
        <w:rPr>
          <w:b/>
          <w:bCs/>
          <w:spacing w:val="-18"/>
          <w:lang w:val="en-GB"/>
        </w:rPr>
        <w:t xml:space="preserve"> </w:t>
      </w:r>
      <w:r w:rsidRPr="00E53BDC">
        <w:rPr>
          <w:b/>
          <w:bCs/>
          <w:lang w:val="en-GB"/>
        </w:rPr>
        <w:t>part</w:t>
      </w:r>
      <w:r w:rsidRPr="00F6513E">
        <w:rPr>
          <w:lang w:val="en-GB"/>
        </w:rPr>
        <w:t>’</w:t>
      </w:r>
      <w:r w:rsidRPr="00E53BDC">
        <w:rPr>
          <w:lang w:val="en-GB"/>
        </w:rPr>
        <w:t>.</w:t>
      </w:r>
      <w:r w:rsidRPr="00E53BDC">
        <w:rPr>
          <w:spacing w:val="-15"/>
          <w:lang w:val="en-GB"/>
        </w:rPr>
        <w:t xml:space="preserve"> </w:t>
      </w:r>
      <w:r w:rsidRPr="00E53BDC">
        <w:rPr>
          <w:lang w:val="en-GB"/>
        </w:rPr>
        <w:t>Both</w:t>
      </w:r>
      <w:r w:rsidRPr="00E53BDC">
        <w:rPr>
          <w:spacing w:val="-18"/>
          <w:lang w:val="en-GB"/>
        </w:rPr>
        <w:t xml:space="preserve"> </w:t>
      </w:r>
      <w:r w:rsidRPr="00E53BDC">
        <w:rPr>
          <w:spacing w:val="-1"/>
          <w:lang w:val="en-GB"/>
        </w:rPr>
        <w:t>top-level</w:t>
      </w:r>
      <w:r w:rsidRPr="00E53BDC">
        <w:rPr>
          <w:spacing w:val="-18"/>
          <w:lang w:val="en-GB"/>
        </w:rPr>
        <w:t xml:space="preserve"> </w:t>
      </w:r>
      <w:r w:rsidRPr="00E53BDC">
        <w:rPr>
          <w:lang w:val="en-GB"/>
        </w:rPr>
        <w:t>classes</w:t>
      </w:r>
      <w:r w:rsidRPr="00E53BDC">
        <w:rPr>
          <w:spacing w:val="-18"/>
          <w:lang w:val="en-GB"/>
        </w:rPr>
        <w:t xml:space="preserve"> </w:t>
      </w:r>
      <w:r w:rsidRPr="00E53BDC">
        <w:rPr>
          <w:lang w:val="en-GB"/>
        </w:rPr>
        <w:t>and</w:t>
      </w:r>
      <w:r w:rsidRPr="00E53BDC">
        <w:rPr>
          <w:spacing w:val="-18"/>
          <w:lang w:val="en-GB"/>
        </w:rPr>
        <w:t xml:space="preserve"> </w:t>
      </w:r>
      <w:r w:rsidRPr="00E53BDC">
        <w:rPr>
          <w:lang w:val="en-GB"/>
        </w:rPr>
        <w:t>canonic</w:t>
      </w:r>
      <w:r w:rsidRPr="00F6513E">
        <w:rPr>
          <w:lang w:val="en-GB"/>
        </w:rPr>
        <w:tab/>
      </w:r>
      <w:r w:rsidRPr="00A21B70">
        <w:rPr>
          <w:w w:val="99"/>
          <w:u w:val="single"/>
          <w:lang w:val="en-GB"/>
        </w:rPr>
        <w:t xml:space="preserve"> </w:t>
      </w:r>
      <w:r w:rsidRPr="00F6513E">
        <w:rPr>
          <w:u w:val="single"/>
          <w:lang w:val="en-GB"/>
        </w:rPr>
        <w:tab/>
      </w:r>
    </w:p>
    <w:p w14:paraId="579A4507" w14:textId="77777777" w:rsidR="00F20945" w:rsidRPr="002C029A" w:rsidRDefault="00F20945">
      <w:pPr>
        <w:pStyle w:val="Corpodetexto"/>
        <w:tabs>
          <w:tab w:val="left" w:pos="7128"/>
          <w:tab w:val="left" w:pos="11826"/>
        </w:tabs>
        <w:kinsoku w:val="0"/>
        <w:overflowPunct w:val="0"/>
        <w:ind w:left="2107"/>
        <w:rPr>
          <w:lang w:val="en-GB"/>
        </w:rPr>
        <w:sectPr w:rsidR="00F20945" w:rsidRPr="002C029A">
          <w:type w:val="continuous"/>
          <w:pgSz w:w="14180" w:h="20020"/>
          <w:pgMar w:top="2080" w:right="160" w:bottom="2080" w:left="160" w:header="720" w:footer="720" w:gutter="0"/>
          <w:cols w:space="720" w:equalWidth="0">
            <w:col w:w="13860"/>
          </w:cols>
          <w:noEndnote/>
        </w:sectPr>
      </w:pPr>
    </w:p>
    <w:p w14:paraId="545710EE" w14:textId="77777777" w:rsidR="00F20945" w:rsidRPr="00A21B70" w:rsidRDefault="00F20945">
      <w:pPr>
        <w:pStyle w:val="Corpodetexto"/>
        <w:kinsoku w:val="0"/>
        <w:overflowPunct w:val="0"/>
        <w:spacing w:before="35" w:line="285" w:lineRule="auto"/>
        <w:ind w:left="2107"/>
        <w:rPr>
          <w:lang w:val="en-GB"/>
        </w:rPr>
      </w:pPr>
      <w:r w:rsidRPr="00A21B70">
        <w:rPr>
          <w:lang w:val="en-GB"/>
        </w:rPr>
        <w:lastRenderedPageBreak/>
        <w:t>relations</w:t>
      </w:r>
      <w:r w:rsidRPr="00A21B70">
        <w:rPr>
          <w:spacing w:val="-16"/>
          <w:lang w:val="en-GB"/>
        </w:rPr>
        <w:t xml:space="preserve"> </w:t>
      </w:r>
      <w:r w:rsidRPr="00A21B70">
        <w:rPr>
          <w:lang w:val="en-GB"/>
        </w:rPr>
        <w:t>are</w:t>
      </w:r>
      <w:r w:rsidRPr="00A21B70">
        <w:rPr>
          <w:spacing w:val="-14"/>
          <w:lang w:val="en-GB"/>
        </w:rPr>
        <w:t xml:space="preserve"> </w:t>
      </w:r>
      <w:r w:rsidRPr="00A21B70">
        <w:rPr>
          <w:lang w:val="en-GB"/>
        </w:rPr>
        <w:t>usually</w:t>
      </w:r>
      <w:r w:rsidRPr="00A21B70">
        <w:rPr>
          <w:spacing w:val="-15"/>
          <w:lang w:val="en-GB"/>
        </w:rPr>
        <w:t xml:space="preserve"> </w:t>
      </w:r>
      <w:r w:rsidRPr="00A21B70">
        <w:rPr>
          <w:lang w:val="en-GB"/>
        </w:rPr>
        <w:t>supplied</w:t>
      </w:r>
      <w:r w:rsidRPr="00A21B70">
        <w:rPr>
          <w:spacing w:val="-16"/>
          <w:lang w:val="en-GB"/>
        </w:rPr>
        <w:t xml:space="preserve"> </w:t>
      </w:r>
      <w:r w:rsidRPr="00A21B70">
        <w:rPr>
          <w:lang w:val="en-GB"/>
        </w:rPr>
        <w:t>by</w:t>
      </w:r>
      <w:r w:rsidRPr="00A21B70">
        <w:rPr>
          <w:spacing w:val="-14"/>
          <w:lang w:val="en-GB"/>
        </w:rPr>
        <w:t xml:space="preserve"> </w:t>
      </w:r>
      <w:r w:rsidRPr="00A21B70">
        <w:rPr>
          <w:spacing w:val="-1"/>
          <w:lang w:val="en-GB"/>
        </w:rPr>
        <w:t>top-level</w:t>
      </w:r>
      <w:r w:rsidRPr="00A21B70">
        <w:rPr>
          <w:spacing w:val="-15"/>
          <w:lang w:val="en-GB"/>
        </w:rPr>
        <w:t xml:space="preserve"> </w:t>
      </w:r>
      <w:r w:rsidRPr="00A21B70">
        <w:rPr>
          <w:lang w:val="en-GB"/>
        </w:rPr>
        <w:t>ontologies,</w:t>
      </w:r>
      <w:r w:rsidRPr="00A21B70">
        <w:rPr>
          <w:spacing w:val="-12"/>
          <w:lang w:val="en-GB"/>
        </w:rPr>
        <w:t xml:space="preserve"> </w:t>
      </w:r>
      <w:r w:rsidRPr="00A21B70">
        <w:rPr>
          <w:lang w:val="en-GB"/>
        </w:rPr>
        <w:t>such</w:t>
      </w:r>
      <w:r w:rsidRPr="00A21B70">
        <w:rPr>
          <w:spacing w:val="-16"/>
          <w:lang w:val="en-GB"/>
        </w:rPr>
        <w:t xml:space="preserve"> </w:t>
      </w:r>
      <w:r w:rsidRPr="00A21B70">
        <w:rPr>
          <w:lang w:val="en-GB"/>
        </w:rPr>
        <w:t>as</w:t>
      </w:r>
      <w:r w:rsidRPr="00A21B70">
        <w:rPr>
          <w:spacing w:val="-14"/>
          <w:lang w:val="en-GB"/>
        </w:rPr>
        <w:t xml:space="preserve"> </w:t>
      </w:r>
      <w:r w:rsidRPr="00A21B70">
        <w:rPr>
          <w:lang w:val="en-GB"/>
        </w:rPr>
        <w:t>BFO</w:t>
      </w:r>
      <w:r w:rsidRPr="00A21B70">
        <w:rPr>
          <w:spacing w:val="-15"/>
          <w:lang w:val="en-GB"/>
        </w:rPr>
        <w:t xml:space="preserve"> </w:t>
      </w:r>
      <w:r w:rsidRPr="00A21B70">
        <w:rPr>
          <w:lang w:val="en-GB"/>
        </w:rPr>
        <w:t>(Spear,</w:t>
      </w:r>
      <w:r w:rsidRPr="00A21B70">
        <w:rPr>
          <w:spacing w:val="23"/>
          <w:w w:val="99"/>
          <w:lang w:val="en-GB"/>
        </w:rPr>
        <w:t xml:space="preserve"> </w:t>
      </w:r>
      <w:r w:rsidRPr="00A21B70">
        <w:rPr>
          <w:lang w:val="en-GB"/>
        </w:rPr>
        <w:t>2006),</w:t>
      </w:r>
      <w:r w:rsidRPr="00A21B70">
        <w:rPr>
          <w:spacing w:val="-5"/>
          <w:lang w:val="en-GB"/>
        </w:rPr>
        <w:t xml:space="preserve"> RO</w:t>
      </w:r>
      <w:r w:rsidRPr="00A21B70">
        <w:rPr>
          <w:spacing w:val="-4"/>
          <w:lang w:val="en-GB"/>
        </w:rPr>
        <w:t xml:space="preserve"> </w:t>
      </w:r>
      <w:r w:rsidRPr="00A21B70">
        <w:rPr>
          <w:lang w:val="en-GB"/>
        </w:rPr>
        <w:t>(Smith</w:t>
      </w:r>
      <w:r w:rsidRPr="00A21B70">
        <w:rPr>
          <w:spacing w:val="-4"/>
          <w:lang w:val="en-GB"/>
        </w:rPr>
        <w:t xml:space="preserve"> </w:t>
      </w:r>
      <w:r w:rsidRPr="00A21B70">
        <w:rPr>
          <w:i/>
          <w:iCs/>
          <w:lang w:val="en-GB"/>
        </w:rPr>
        <w:t>et</w:t>
      </w:r>
      <w:r w:rsidRPr="00A21B70">
        <w:rPr>
          <w:i/>
          <w:iCs/>
          <w:spacing w:val="-4"/>
          <w:lang w:val="en-GB"/>
        </w:rPr>
        <w:t xml:space="preserve"> </w:t>
      </w:r>
      <w:r w:rsidRPr="00A21B70">
        <w:rPr>
          <w:i/>
          <w:iCs/>
          <w:lang w:val="en-GB"/>
        </w:rPr>
        <w:t>al.</w:t>
      </w:r>
      <w:r w:rsidRPr="00A21B70">
        <w:rPr>
          <w:lang w:val="en-GB"/>
        </w:rPr>
        <w:t>,</w:t>
      </w:r>
      <w:r w:rsidRPr="00A21B70">
        <w:rPr>
          <w:spacing w:val="-4"/>
          <w:lang w:val="en-GB"/>
        </w:rPr>
        <w:t xml:space="preserve"> </w:t>
      </w:r>
      <w:r w:rsidRPr="00A21B70">
        <w:rPr>
          <w:lang w:val="en-GB"/>
        </w:rPr>
        <w:t>2005),</w:t>
      </w:r>
      <w:r w:rsidRPr="00A21B70">
        <w:rPr>
          <w:spacing w:val="-4"/>
          <w:lang w:val="en-GB"/>
        </w:rPr>
        <w:t xml:space="preserve"> </w:t>
      </w:r>
      <w:r w:rsidRPr="00A21B70">
        <w:rPr>
          <w:lang w:val="en-GB"/>
        </w:rPr>
        <w:t>or</w:t>
      </w:r>
      <w:r w:rsidRPr="00A21B70">
        <w:rPr>
          <w:spacing w:val="-4"/>
          <w:lang w:val="en-GB"/>
        </w:rPr>
        <w:t xml:space="preserve"> </w:t>
      </w:r>
      <w:r w:rsidRPr="00A21B70">
        <w:rPr>
          <w:lang w:val="en-GB"/>
        </w:rPr>
        <w:t>BTL2.</w:t>
      </w:r>
    </w:p>
    <w:p w14:paraId="2B31702D" w14:textId="77777777" w:rsidR="00F20945" w:rsidRPr="00A21B70" w:rsidRDefault="00F20945">
      <w:pPr>
        <w:pStyle w:val="Corpodetexto"/>
        <w:kinsoku w:val="0"/>
        <w:overflowPunct w:val="0"/>
        <w:spacing w:before="0" w:line="199" w:lineRule="exact"/>
        <w:rPr>
          <w:lang w:val="en-GB"/>
        </w:rPr>
      </w:pPr>
      <w:r w:rsidRPr="002C029A">
        <w:rPr>
          <w:sz w:val="24"/>
          <w:szCs w:val="24"/>
          <w:lang w:val="en-GB"/>
        </w:rPr>
        <w:br w:type="column"/>
      </w:r>
      <w:proofErr w:type="gramStart"/>
      <w:r w:rsidRPr="00A21B70">
        <w:rPr>
          <w:position w:val="6"/>
          <w:sz w:val="12"/>
          <w:szCs w:val="12"/>
          <w:lang w:val="en-GB"/>
        </w:rPr>
        <w:lastRenderedPageBreak/>
        <w:t xml:space="preserve">1 </w:t>
      </w:r>
      <w:r w:rsidRPr="00A21B70">
        <w:rPr>
          <w:spacing w:val="6"/>
          <w:position w:val="6"/>
          <w:sz w:val="12"/>
          <w:szCs w:val="12"/>
          <w:lang w:val="en-GB"/>
        </w:rPr>
        <w:t xml:space="preserve"> </w:t>
      </w:r>
      <w:r w:rsidRPr="00A21B70">
        <w:rPr>
          <w:lang w:val="en-GB"/>
        </w:rPr>
        <w:t>In</w:t>
      </w:r>
      <w:proofErr w:type="gramEnd"/>
      <w:r w:rsidRPr="00A21B70">
        <w:rPr>
          <w:spacing w:val="-4"/>
          <w:lang w:val="en-GB"/>
        </w:rPr>
        <w:t xml:space="preserve"> </w:t>
      </w:r>
      <w:r w:rsidRPr="00A21B70">
        <w:rPr>
          <w:lang w:val="en-GB"/>
        </w:rPr>
        <w:t>a</w:t>
      </w:r>
      <w:r w:rsidRPr="00A21B70">
        <w:rPr>
          <w:spacing w:val="-3"/>
          <w:lang w:val="en-GB"/>
        </w:rPr>
        <w:t xml:space="preserve"> </w:t>
      </w:r>
      <w:r w:rsidRPr="00A21B70">
        <w:rPr>
          <w:lang w:val="en-GB"/>
        </w:rPr>
        <w:t>broader</w:t>
      </w:r>
      <w:r w:rsidRPr="00A21B70">
        <w:rPr>
          <w:spacing w:val="-4"/>
          <w:lang w:val="en-GB"/>
        </w:rPr>
        <w:t xml:space="preserve"> </w:t>
      </w:r>
      <w:r w:rsidRPr="00A21B70">
        <w:rPr>
          <w:lang w:val="en-GB"/>
        </w:rPr>
        <w:t>sense,</w:t>
      </w:r>
      <w:r w:rsidRPr="00A21B70">
        <w:rPr>
          <w:spacing w:val="-4"/>
          <w:lang w:val="en-GB"/>
        </w:rPr>
        <w:t xml:space="preserve"> </w:t>
      </w:r>
      <w:r w:rsidRPr="00A21B70">
        <w:rPr>
          <w:lang w:val="en-GB"/>
        </w:rPr>
        <w:t>Cf.</w:t>
      </w:r>
      <w:r w:rsidRPr="00A21B70">
        <w:rPr>
          <w:spacing w:val="-4"/>
          <w:lang w:val="en-GB"/>
        </w:rPr>
        <w:t xml:space="preserve"> </w:t>
      </w:r>
      <w:r w:rsidRPr="00A21B70">
        <w:rPr>
          <w:lang w:val="en-GB"/>
        </w:rPr>
        <w:t>(Rector,</w:t>
      </w:r>
      <w:r w:rsidRPr="00A21B70">
        <w:rPr>
          <w:spacing w:val="-4"/>
          <w:lang w:val="en-GB"/>
        </w:rPr>
        <w:t xml:space="preserve"> </w:t>
      </w:r>
      <w:r w:rsidRPr="00A21B70">
        <w:rPr>
          <w:lang w:val="en-GB"/>
        </w:rPr>
        <w:t>2008)</w:t>
      </w:r>
    </w:p>
    <w:p w14:paraId="22A92F8A" w14:textId="77777777" w:rsidR="00F20945" w:rsidRPr="00A21B70" w:rsidRDefault="00F20945">
      <w:pPr>
        <w:pStyle w:val="Corpodetexto"/>
        <w:kinsoku w:val="0"/>
        <w:overflowPunct w:val="0"/>
        <w:spacing w:before="32"/>
        <w:rPr>
          <w:lang w:val="en-GB"/>
        </w:rPr>
      </w:pPr>
      <w:proofErr w:type="gramStart"/>
      <w:r w:rsidRPr="00A21B70">
        <w:rPr>
          <w:position w:val="6"/>
          <w:sz w:val="12"/>
          <w:szCs w:val="12"/>
          <w:lang w:val="en-GB"/>
        </w:rPr>
        <w:t xml:space="preserve">2 </w:t>
      </w:r>
      <w:r w:rsidRPr="00A21B70">
        <w:rPr>
          <w:spacing w:val="6"/>
          <w:position w:val="6"/>
          <w:sz w:val="12"/>
          <w:szCs w:val="12"/>
          <w:lang w:val="en-GB"/>
        </w:rPr>
        <w:t xml:space="preserve"> </w:t>
      </w:r>
      <w:r w:rsidRPr="00A21B70">
        <w:rPr>
          <w:spacing w:val="-1"/>
          <w:lang w:val="en-GB"/>
        </w:rPr>
        <w:t>For</w:t>
      </w:r>
      <w:proofErr w:type="gramEnd"/>
      <w:r w:rsidRPr="00A21B70">
        <w:rPr>
          <w:spacing w:val="-4"/>
          <w:lang w:val="en-GB"/>
        </w:rPr>
        <w:t xml:space="preserve"> </w:t>
      </w:r>
      <w:r w:rsidRPr="00A21B70">
        <w:rPr>
          <w:lang w:val="en-GB"/>
        </w:rPr>
        <w:t>DL</w:t>
      </w:r>
      <w:r w:rsidRPr="00A21B70">
        <w:rPr>
          <w:spacing w:val="-4"/>
          <w:lang w:val="en-GB"/>
        </w:rPr>
        <w:t xml:space="preserve"> </w:t>
      </w:r>
      <w:r w:rsidRPr="00A21B70">
        <w:rPr>
          <w:lang w:val="en-GB"/>
        </w:rPr>
        <w:t>syntax</w:t>
      </w:r>
      <w:r w:rsidRPr="00A21B70">
        <w:rPr>
          <w:spacing w:val="-4"/>
          <w:lang w:val="en-GB"/>
        </w:rPr>
        <w:t xml:space="preserve"> </w:t>
      </w:r>
      <w:r w:rsidRPr="00A21B70">
        <w:rPr>
          <w:lang w:val="en-GB"/>
        </w:rPr>
        <w:t>and</w:t>
      </w:r>
      <w:r w:rsidRPr="00A21B70">
        <w:rPr>
          <w:spacing w:val="-4"/>
          <w:lang w:val="en-GB"/>
        </w:rPr>
        <w:t xml:space="preserve"> </w:t>
      </w:r>
      <w:r w:rsidRPr="00A21B70">
        <w:rPr>
          <w:lang w:val="en-GB"/>
        </w:rPr>
        <w:t>semantics,</w:t>
      </w:r>
      <w:r w:rsidRPr="00A21B70">
        <w:rPr>
          <w:spacing w:val="-4"/>
          <w:lang w:val="en-GB"/>
        </w:rPr>
        <w:t xml:space="preserve"> </w:t>
      </w:r>
      <w:r w:rsidRPr="00A21B70">
        <w:rPr>
          <w:lang w:val="en-GB"/>
        </w:rPr>
        <w:t>Cf.</w:t>
      </w:r>
      <w:r w:rsidRPr="00A21B70">
        <w:rPr>
          <w:spacing w:val="-4"/>
          <w:lang w:val="en-GB"/>
        </w:rPr>
        <w:t xml:space="preserve"> </w:t>
      </w:r>
      <w:r w:rsidRPr="00A21B70">
        <w:rPr>
          <w:lang w:val="en-GB"/>
        </w:rPr>
        <w:t>(</w:t>
      </w:r>
      <w:proofErr w:type="spellStart"/>
      <w:r w:rsidRPr="00A21B70">
        <w:rPr>
          <w:lang w:val="en-GB"/>
        </w:rPr>
        <w:t>Baader</w:t>
      </w:r>
      <w:proofErr w:type="spellEnd"/>
      <w:r w:rsidRPr="00A21B70">
        <w:rPr>
          <w:spacing w:val="-4"/>
          <w:lang w:val="en-GB"/>
        </w:rPr>
        <w:t xml:space="preserve"> </w:t>
      </w:r>
      <w:r w:rsidRPr="00A21B70">
        <w:rPr>
          <w:i/>
          <w:iCs/>
          <w:lang w:val="en-GB"/>
        </w:rPr>
        <w:t>et</w:t>
      </w:r>
      <w:r w:rsidRPr="00A21B70">
        <w:rPr>
          <w:i/>
          <w:iCs/>
          <w:spacing w:val="-4"/>
          <w:lang w:val="en-GB"/>
        </w:rPr>
        <w:t xml:space="preserve"> </w:t>
      </w:r>
      <w:r w:rsidRPr="00A21B70">
        <w:rPr>
          <w:i/>
          <w:iCs/>
          <w:lang w:val="en-GB"/>
        </w:rPr>
        <w:t>al.</w:t>
      </w:r>
      <w:r w:rsidRPr="00A21B70">
        <w:rPr>
          <w:lang w:val="en-GB"/>
        </w:rPr>
        <w:t>,</w:t>
      </w:r>
      <w:r w:rsidRPr="00A21B70">
        <w:rPr>
          <w:spacing w:val="-4"/>
          <w:lang w:val="en-GB"/>
        </w:rPr>
        <w:t xml:space="preserve"> </w:t>
      </w:r>
      <w:r w:rsidRPr="00A21B70">
        <w:rPr>
          <w:lang w:val="en-GB"/>
        </w:rPr>
        <w:t>2007)</w:t>
      </w:r>
    </w:p>
    <w:p w14:paraId="4F9175A8" w14:textId="77777777" w:rsidR="00F20945" w:rsidRPr="002C029A" w:rsidRDefault="00F20945">
      <w:pPr>
        <w:pStyle w:val="Corpodetexto"/>
        <w:kinsoku w:val="0"/>
        <w:overflowPunct w:val="0"/>
        <w:spacing w:before="32"/>
        <w:rPr>
          <w:lang w:val="en-GB"/>
        </w:rPr>
        <w:sectPr w:rsidR="00F20945" w:rsidRPr="002C029A">
          <w:type w:val="continuous"/>
          <w:pgSz w:w="14180" w:h="20020"/>
          <w:pgMar w:top="2080" w:right="160" w:bottom="2080" w:left="160" w:header="720" w:footer="720" w:gutter="0"/>
          <w:cols w:num="2" w:space="720" w:equalWidth="0">
            <w:col w:w="6771" w:space="40"/>
            <w:col w:w="7049"/>
          </w:cols>
          <w:noEndnote/>
        </w:sectPr>
      </w:pPr>
    </w:p>
    <w:p w14:paraId="1A5B9489" w14:textId="77777777" w:rsidR="00F20945" w:rsidRPr="00A21B70" w:rsidRDefault="00F20945">
      <w:pPr>
        <w:pStyle w:val="Corpodetexto"/>
        <w:kinsoku w:val="0"/>
        <w:overflowPunct w:val="0"/>
        <w:spacing w:before="0"/>
        <w:ind w:left="0"/>
        <w:rPr>
          <w:sz w:val="20"/>
          <w:szCs w:val="20"/>
          <w:lang w:val="en-GB"/>
        </w:rPr>
      </w:pPr>
    </w:p>
    <w:p w14:paraId="465E11D4" w14:textId="77777777" w:rsidR="00F20945" w:rsidRPr="00A21B70" w:rsidRDefault="00F20945">
      <w:pPr>
        <w:pStyle w:val="Corpodetexto"/>
        <w:kinsoku w:val="0"/>
        <w:overflowPunct w:val="0"/>
        <w:ind w:left="0"/>
        <w:rPr>
          <w:sz w:val="26"/>
          <w:szCs w:val="26"/>
          <w:lang w:val="en-GB"/>
        </w:rPr>
      </w:pPr>
    </w:p>
    <w:p w14:paraId="21DEC57D" w14:textId="21A125D0" w:rsidR="00F20945" w:rsidRPr="00A21B70" w:rsidRDefault="00F6513E">
      <w:pPr>
        <w:pStyle w:val="Corpodetexto"/>
        <w:tabs>
          <w:tab w:val="right" w:pos="11745"/>
        </w:tabs>
        <w:kinsoku w:val="0"/>
        <w:overflowPunct w:val="0"/>
        <w:spacing w:before="72"/>
        <w:ind w:left="2061"/>
        <w:rPr>
          <w:rFonts w:ascii="Arial" w:hAnsi="Arial" w:cs="Arial"/>
          <w:lang w:val="en-GB"/>
        </w:rPr>
      </w:pPr>
      <w:r>
        <w:rPr>
          <w:noProof/>
          <w:lang w:val="pt-BR" w:eastAsia="pt-BR"/>
        </w:rPr>
        <mc:AlternateContent>
          <mc:Choice Requires="wps">
            <w:drawing>
              <wp:anchor distT="0" distB="0" distL="114300" distR="114300" simplePos="0" relativeHeight="251643904" behindDoc="1" locked="0" layoutInCell="0" allowOverlap="1" wp14:anchorId="42C91919" wp14:editId="2E056FDC">
                <wp:simplePos x="0" y="0"/>
                <wp:positionH relativeFrom="page">
                  <wp:posOffset>1410335</wp:posOffset>
                </wp:positionH>
                <wp:positionV relativeFrom="paragraph">
                  <wp:posOffset>248285</wp:posOffset>
                </wp:positionV>
                <wp:extent cx="6149340" cy="12700"/>
                <wp:effectExtent l="0" t="0" r="0" b="0"/>
                <wp:wrapNone/>
                <wp:docPr id="224"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9340" cy="12700"/>
                        </a:xfrm>
                        <a:custGeom>
                          <a:avLst/>
                          <a:gdLst>
                            <a:gd name="T0" fmla="*/ 0 w 9684"/>
                            <a:gd name="T1" fmla="*/ 0 h 20"/>
                            <a:gd name="T2" fmla="*/ 9683 w 9684"/>
                            <a:gd name="T3" fmla="*/ 0 h 20"/>
                          </a:gdLst>
                          <a:ahLst/>
                          <a:cxnLst>
                            <a:cxn ang="0">
                              <a:pos x="T0" y="T1"/>
                            </a:cxn>
                            <a:cxn ang="0">
                              <a:pos x="T2" y="T3"/>
                            </a:cxn>
                          </a:cxnLst>
                          <a:rect l="0" t="0" r="r" b="b"/>
                          <a:pathLst>
                            <a:path w="9684" h="20">
                              <a:moveTo>
                                <a:pt x="0" y="0"/>
                              </a:moveTo>
                              <a:lnTo>
                                <a:pt x="9683"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4349F2F" id="Freeform 7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1.05pt,19.55pt,595.2pt,19.55pt" coordsize="96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" o:allowincell="f" filled="f" strokeweight=".35136mm">
                <v:path arrowok="t" o:connecttype="custom" o:connectlocs="0,0;6148705,0" o:connectangles="0,0"/>
                <w10:wrap anchorx="page"/>
              </v:polyline>
            </w:pict>
          </mc:Fallback>
        </mc:AlternateContent>
      </w:r>
      <w:r w:rsidR="00F20945" w:rsidRPr="00A21B70">
        <w:rPr>
          <w:rFonts w:ascii="Arial" w:hAnsi="Arial" w:cs="Arial"/>
          <w:i/>
          <w:iCs/>
          <w:lang w:val="en-GB"/>
        </w:rPr>
        <w:t>Grounding</w:t>
      </w:r>
      <w:r w:rsidR="00F20945" w:rsidRPr="00A21B70">
        <w:rPr>
          <w:rFonts w:ascii="Arial" w:hAnsi="Arial" w:cs="Arial"/>
          <w:i/>
          <w:iCs/>
          <w:spacing w:val="-2"/>
          <w:lang w:val="en-GB"/>
        </w:rPr>
        <w:t xml:space="preserve"> </w:t>
      </w:r>
      <w:r w:rsidR="00F20945" w:rsidRPr="00A21B70">
        <w:rPr>
          <w:rFonts w:ascii="Arial" w:hAnsi="Arial" w:cs="Arial"/>
          <w:i/>
          <w:iCs/>
          <w:lang w:val="en-GB"/>
        </w:rPr>
        <w:t>and</w:t>
      </w:r>
      <w:r w:rsidR="00F20945" w:rsidRPr="00A21B70">
        <w:rPr>
          <w:rFonts w:ascii="Arial" w:hAnsi="Arial" w:cs="Arial"/>
          <w:i/>
          <w:iCs/>
          <w:spacing w:val="-1"/>
          <w:lang w:val="en-GB"/>
        </w:rPr>
        <w:t xml:space="preserve"> retrieving</w:t>
      </w:r>
      <w:r w:rsidR="00F20945" w:rsidRPr="00A21B70">
        <w:rPr>
          <w:rFonts w:ascii="Arial" w:hAnsi="Arial" w:cs="Arial"/>
          <w:i/>
          <w:iCs/>
          <w:spacing w:val="-2"/>
          <w:lang w:val="en-GB"/>
        </w:rPr>
        <w:t xml:space="preserve"> </w:t>
      </w:r>
      <w:r w:rsidR="00F20945" w:rsidRPr="00A21B70">
        <w:rPr>
          <w:rFonts w:ascii="Arial" w:hAnsi="Arial" w:cs="Arial"/>
          <w:i/>
          <w:iCs/>
          <w:lang w:val="en-GB"/>
        </w:rPr>
        <w:t>biomedical</w:t>
      </w:r>
      <w:r w:rsidR="00F20945" w:rsidRPr="00A21B70">
        <w:rPr>
          <w:rFonts w:ascii="Arial" w:hAnsi="Arial" w:cs="Arial"/>
          <w:i/>
          <w:iCs/>
          <w:spacing w:val="-1"/>
          <w:lang w:val="en-GB"/>
        </w:rPr>
        <w:t xml:space="preserve"> </w:t>
      </w:r>
      <w:r w:rsidR="00F20945" w:rsidRPr="00A21B70">
        <w:rPr>
          <w:rFonts w:ascii="Arial" w:hAnsi="Arial" w:cs="Arial"/>
          <w:i/>
          <w:iCs/>
          <w:lang w:val="en-GB"/>
        </w:rPr>
        <w:t>database</w:t>
      </w:r>
      <w:r w:rsidR="00F20945" w:rsidRPr="00A21B70">
        <w:rPr>
          <w:rFonts w:ascii="Arial" w:hAnsi="Arial" w:cs="Arial"/>
          <w:i/>
          <w:iCs/>
          <w:spacing w:val="-2"/>
          <w:lang w:val="en-GB"/>
        </w:rPr>
        <w:t xml:space="preserve"> </w:t>
      </w:r>
      <w:r w:rsidR="00F20945" w:rsidRPr="00A21B70">
        <w:rPr>
          <w:rFonts w:ascii="Arial" w:hAnsi="Arial" w:cs="Arial"/>
          <w:i/>
          <w:iCs/>
          <w:lang w:val="en-GB"/>
        </w:rPr>
        <w:t>content</w:t>
      </w:r>
      <w:r w:rsidR="00F20945" w:rsidRPr="00A21B70">
        <w:rPr>
          <w:rFonts w:ascii="Arial" w:hAnsi="Arial" w:cs="Arial"/>
          <w:i/>
          <w:iCs/>
          <w:spacing w:val="-1"/>
          <w:lang w:val="en-GB"/>
        </w:rPr>
        <w:t xml:space="preserve"> </w:t>
      </w:r>
      <w:r w:rsidR="00F20945" w:rsidRPr="00A21B70">
        <w:rPr>
          <w:rFonts w:ascii="Arial" w:hAnsi="Arial" w:cs="Arial"/>
          <w:i/>
          <w:iCs/>
          <w:lang w:val="en-GB"/>
        </w:rPr>
        <w:t>with</w:t>
      </w:r>
      <w:r w:rsidR="00F20945" w:rsidRPr="00A21B70">
        <w:rPr>
          <w:rFonts w:ascii="Arial" w:hAnsi="Arial" w:cs="Arial"/>
          <w:i/>
          <w:iCs/>
          <w:spacing w:val="-1"/>
          <w:lang w:val="en-GB"/>
        </w:rPr>
        <w:t xml:space="preserve"> </w:t>
      </w:r>
      <w:r w:rsidR="00F20945" w:rsidRPr="00A21B70">
        <w:rPr>
          <w:rFonts w:ascii="Arial" w:hAnsi="Arial" w:cs="Arial"/>
          <w:i/>
          <w:iCs/>
          <w:lang w:val="en-GB"/>
        </w:rPr>
        <w:t>ontologies</w:t>
      </w:r>
      <w:r w:rsidR="00F20945" w:rsidRPr="00F6513E">
        <w:rPr>
          <w:lang w:val="en-GB"/>
        </w:rPr>
        <w:tab/>
      </w:r>
      <w:r w:rsidR="00F20945" w:rsidRPr="00A21B70">
        <w:rPr>
          <w:rFonts w:ascii="Arial" w:hAnsi="Arial" w:cs="Arial"/>
          <w:b/>
          <w:bCs/>
          <w:lang w:val="en-GB"/>
        </w:rPr>
        <w:t>3</w:t>
      </w:r>
    </w:p>
    <w:p w14:paraId="7A4B0D38" w14:textId="77777777" w:rsidR="00F20945" w:rsidRPr="002C029A" w:rsidRDefault="00F20945">
      <w:pPr>
        <w:pStyle w:val="Corpodetexto"/>
        <w:tabs>
          <w:tab w:val="right" w:pos="11745"/>
        </w:tabs>
        <w:kinsoku w:val="0"/>
        <w:overflowPunct w:val="0"/>
        <w:spacing w:before="72"/>
        <w:ind w:left="2061"/>
        <w:rPr>
          <w:rFonts w:ascii="Arial" w:hAnsi="Arial" w:cs="Arial"/>
          <w:lang w:val="en-GB"/>
        </w:rPr>
        <w:sectPr w:rsidR="00F20945" w:rsidRPr="002C029A">
          <w:headerReference w:type="default" r:id="rId11"/>
          <w:footerReference w:type="default" r:id="rId12"/>
          <w:pgSz w:w="14180" w:h="20020"/>
          <w:pgMar w:top="2080" w:right="160" w:bottom="2080" w:left="160" w:header="1385" w:footer="1890" w:gutter="0"/>
          <w:pgNumType w:start="3"/>
          <w:cols w:space="720" w:equalWidth="0">
            <w:col w:w="13860"/>
          </w:cols>
          <w:noEndnote/>
        </w:sectPr>
      </w:pPr>
    </w:p>
    <w:p w14:paraId="2C47221E" w14:textId="77777777" w:rsidR="00F20945" w:rsidRPr="00A21B70" w:rsidRDefault="00F20945">
      <w:pPr>
        <w:pStyle w:val="Corpodetexto"/>
        <w:kinsoku w:val="0"/>
        <w:overflowPunct w:val="0"/>
        <w:spacing w:before="0"/>
        <w:ind w:left="0"/>
        <w:rPr>
          <w:rFonts w:ascii="Arial" w:hAnsi="Arial" w:cs="Arial"/>
          <w:b/>
          <w:bCs/>
          <w:sz w:val="18"/>
          <w:szCs w:val="18"/>
          <w:lang w:val="en-GB"/>
        </w:rPr>
      </w:pPr>
    </w:p>
    <w:p w14:paraId="3FF4ADA5" w14:textId="77777777" w:rsidR="00F20945" w:rsidRPr="00A21B70" w:rsidRDefault="00F20945">
      <w:pPr>
        <w:pStyle w:val="Corpodetexto"/>
        <w:kinsoku w:val="0"/>
        <w:overflowPunct w:val="0"/>
        <w:spacing w:before="147" w:line="256" w:lineRule="auto"/>
        <w:ind w:left="2061"/>
        <w:rPr>
          <w:lang w:val="en-GB"/>
        </w:rPr>
      </w:pPr>
      <w:r w:rsidRPr="00F6513E">
        <w:rPr>
          <w:lang w:val="en-GB"/>
        </w:rPr>
        <w:t>‘</w:t>
      </w:r>
      <w:r w:rsidRPr="00A21B70">
        <w:rPr>
          <w:lang w:val="en-GB"/>
        </w:rPr>
        <w:t>some</w:t>
      </w:r>
      <w:r w:rsidRPr="00F6513E">
        <w:rPr>
          <w:lang w:val="en-GB"/>
        </w:rPr>
        <w:t>’</w:t>
      </w:r>
      <w:r w:rsidRPr="00A21B70">
        <w:rPr>
          <w:spacing w:val="-4"/>
          <w:lang w:val="en-GB"/>
        </w:rPr>
        <w:t xml:space="preserve"> </w:t>
      </w:r>
      <w:r w:rsidRPr="00A21B70">
        <w:rPr>
          <w:lang w:val="en-GB"/>
        </w:rPr>
        <w:t>for</w:t>
      </w:r>
      <w:r w:rsidRPr="00A21B70">
        <w:rPr>
          <w:spacing w:val="-4"/>
          <w:lang w:val="en-GB"/>
        </w:rPr>
        <w:t xml:space="preserve"> </w:t>
      </w:r>
      <w:r w:rsidRPr="00A21B70">
        <w:rPr>
          <w:spacing w:val="-1"/>
          <w:lang w:val="en-GB"/>
        </w:rPr>
        <w:t>existential</w:t>
      </w:r>
      <w:r w:rsidRPr="00A21B70">
        <w:rPr>
          <w:spacing w:val="-4"/>
          <w:lang w:val="en-GB"/>
        </w:rPr>
        <w:t xml:space="preserve"> </w:t>
      </w:r>
      <w:r w:rsidRPr="00A21B70">
        <w:rPr>
          <w:lang w:val="en-GB"/>
        </w:rPr>
        <w:t>restrictions,</w:t>
      </w:r>
      <w:r w:rsidRPr="00A21B70">
        <w:rPr>
          <w:spacing w:val="-3"/>
          <w:lang w:val="en-GB"/>
        </w:rPr>
        <w:t xml:space="preserve"> </w:t>
      </w:r>
      <w:r w:rsidRPr="00A21B70">
        <w:rPr>
          <w:lang w:val="en-GB"/>
        </w:rPr>
        <w:t>and</w:t>
      </w:r>
      <w:r w:rsidRPr="00A21B70">
        <w:rPr>
          <w:spacing w:val="-3"/>
          <w:lang w:val="en-GB"/>
        </w:rPr>
        <w:t xml:space="preserve"> </w:t>
      </w:r>
      <w:r w:rsidRPr="00F6513E">
        <w:rPr>
          <w:lang w:val="en-GB"/>
        </w:rPr>
        <w:t>‘</w:t>
      </w:r>
      <w:r w:rsidRPr="00A21B70">
        <w:rPr>
          <w:lang w:val="en-GB"/>
        </w:rPr>
        <w:t>only</w:t>
      </w:r>
      <w:r w:rsidRPr="00F6513E">
        <w:rPr>
          <w:lang w:val="en-GB"/>
        </w:rPr>
        <w:t>’</w:t>
      </w:r>
      <w:r w:rsidRPr="00A21B70">
        <w:rPr>
          <w:spacing w:val="-4"/>
          <w:lang w:val="en-GB"/>
        </w:rPr>
        <w:t xml:space="preserve"> </w:t>
      </w:r>
      <w:r w:rsidRPr="00A21B70">
        <w:rPr>
          <w:lang w:val="en-GB"/>
        </w:rPr>
        <w:t>for</w:t>
      </w:r>
      <w:r w:rsidRPr="00A21B70">
        <w:rPr>
          <w:spacing w:val="-4"/>
          <w:lang w:val="en-GB"/>
        </w:rPr>
        <w:t xml:space="preserve"> </w:t>
      </w:r>
      <w:r w:rsidRPr="00A21B70">
        <w:rPr>
          <w:spacing w:val="-1"/>
          <w:lang w:val="en-GB"/>
        </w:rPr>
        <w:t>value</w:t>
      </w:r>
      <w:r w:rsidRPr="00A21B70">
        <w:rPr>
          <w:spacing w:val="-4"/>
          <w:lang w:val="en-GB"/>
        </w:rPr>
        <w:t xml:space="preserve"> </w:t>
      </w:r>
      <w:r w:rsidRPr="00A21B70">
        <w:rPr>
          <w:lang w:val="en-GB"/>
        </w:rPr>
        <w:t>restrictions,</w:t>
      </w:r>
      <w:r w:rsidRPr="00A21B70">
        <w:rPr>
          <w:spacing w:val="-3"/>
          <w:lang w:val="en-GB"/>
        </w:rPr>
        <w:t xml:space="preserve"> </w:t>
      </w:r>
      <w:r w:rsidRPr="00A21B70">
        <w:rPr>
          <w:lang w:val="en-GB"/>
        </w:rPr>
        <w:t>under</w:t>
      </w:r>
      <w:r w:rsidRPr="00A21B70">
        <w:rPr>
          <w:spacing w:val="30"/>
          <w:w w:val="99"/>
          <w:lang w:val="en-GB"/>
        </w:rPr>
        <w:t xml:space="preserve"> </w:t>
      </w:r>
      <w:r w:rsidRPr="00A21B70">
        <w:rPr>
          <w:lang w:val="en-GB"/>
        </w:rPr>
        <w:t>the</w:t>
      </w:r>
      <w:r w:rsidRPr="00A21B70">
        <w:rPr>
          <w:spacing w:val="-13"/>
          <w:lang w:val="en-GB"/>
        </w:rPr>
        <w:t xml:space="preserve"> </w:t>
      </w:r>
      <w:r w:rsidRPr="00A21B70">
        <w:rPr>
          <w:lang w:val="en-GB"/>
        </w:rPr>
        <w:t>Manchester</w:t>
      </w:r>
      <w:r w:rsidRPr="00A21B70">
        <w:rPr>
          <w:spacing w:val="-12"/>
          <w:lang w:val="en-GB"/>
        </w:rPr>
        <w:t xml:space="preserve"> </w:t>
      </w:r>
      <w:r w:rsidRPr="00A21B70">
        <w:rPr>
          <w:lang w:val="en-GB"/>
        </w:rPr>
        <w:t>Syntax</w:t>
      </w:r>
      <w:r w:rsidRPr="00A21B70">
        <w:rPr>
          <w:spacing w:val="-13"/>
          <w:lang w:val="en-GB"/>
        </w:rPr>
        <w:t xml:space="preserve"> </w:t>
      </w:r>
      <w:r w:rsidRPr="00A21B70">
        <w:rPr>
          <w:lang w:val="en-GB"/>
        </w:rPr>
        <w:t>for</w:t>
      </w:r>
      <w:r w:rsidRPr="00A21B70">
        <w:rPr>
          <w:spacing w:val="-13"/>
          <w:lang w:val="en-GB"/>
        </w:rPr>
        <w:t xml:space="preserve"> </w:t>
      </w:r>
      <w:r w:rsidRPr="00A21B70">
        <w:rPr>
          <w:spacing w:val="-2"/>
          <w:lang w:val="en-GB"/>
        </w:rPr>
        <w:t>OWL2</w:t>
      </w:r>
      <w:r w:rsidRPr="00A21B70">
        <w:rPr>
          <w:spacing w:val="-12"/>
          <w:lang w:val="en-GB"/>
        </w:rPr>
        <w:t xml:space="preserve"> </w:t>
      </w:r>
      <w:r w:rsidRPr="00A21B70">
        <w:rPr>
          <w:lang w:val="en-GB"/>
        </w:rPr>
        <w:t>(</w:t>
      </w:r>
      <w:proofErr w:type="spellStart"/>
      <w:r w:rsidRPr="00A21B70">
        <w:rPr>
          <w:lang w:val="en-GB"/>
        </w:rPr>
        <w:t>Horridge</w:t>
      </w:r>
      <w:proofErr w:type="spellEnd"/>
      <w:r w:rsidRPr="00A21B70">
        <w:rPr>
          <w:spacing w:val="-13"/>
          <w:lang w:val="en-GB"/>
        </w:rPr>
        <w:t xml:space="preserve"> </w:t>
      </w:r>
      <w:r w:rsidRPr="00A21B70">
        <w:rPr>
          <w:lang w:val="en-GB"/>
        </w:rPr>
        <w:t>and</w:t>
      </w:r>
      <w:r w:rsidRPr="00A21B70">
        <w:rPr>
          <w:spacing w:val="-12"/>
          <w:lang w:val="en-GB"/>
        </w:rPr>
        <w:t xml:space="preserve"> </w:t>
      </w:r>
      <w:r w:rsidRPr="00A21B70">
        <w:rPr>
          <w:spacing w:val="-1"/>
          <w:lang w:val="en-GB"/>
        </w:rPr>
        <w:t>Patel-Schneider,</w:t>
      </w:r>
      <w:r w:rsidRPr="00A21B70">
        <w:rPr>
          <w:spacing w:val="-13"/>
          <w:lang w:val="en-GB"/>
        </w:rPr>
        <w:t xml:space="preserve"> </w:t>
      </w:r>
      <w:r w:rsidRPr="00A21B70">
        <w:rPr>
          <w:spacing w:val="1"/>
          <w:lang w:val="en-GB"/>
        </w:rPr>
        <w:t>2009)</w:t>
      </w:r>
      <w:r w:rsidRPr="00A21B70">
        <w:rPr>
          <w:spacing w:val="1"/>
          <w:position w:val="6"/>
          <w:sz w:val="12"/>
          <w:szCs w:val="12"/>
          <w:lang w:val="en-GB"/>
        </w:rPr>
        <w:t>3</w:t>
      </w:r>
      <w:r w:rsidRPr="00A21B70">
        <w:rPr>
          <w:spacing w:val="1"/>
          <w:lang w:val="en-GB"/>
        </w:rPr>
        <w:t>.</w:t>
      </w:r>
    </w:p>
    <w:p w14:paraId="28B65721" w14:textId="77777777" w:rsidR="00F20945" w:rsidRPr="00A21B70" w:rsidRDefault="00F20945">
      <w:pPr>
        <w:pStyle w:val="Corpodetexto"/>
        <w:kinsoku w:val="0"/>
        <w:overflowPunct w:val="0"/>
        <w:spacing w:before="7"/>
        <w:ind w:left="0"/>
        <w:rPr>
          <w:sz w:val="26"/>
          <w:szCs w:val="26"/>
          <w:lang w:val="en-GB"/>
        </w:rPr>
      </w:pPr>
    </w:p>
    <w:p w14:paraId="76394BB3" w14:textId="77777777" w:rsidR="00F20945" w:rsidRPr="00A21B70" w:rsidRDefault="00F20945">
      <w:pPr>
        <w:pStyle w:val="Ttulo2"/>
        <w:numPr>
          <w:ilvl w:val="1"/>
          <w:numId w:val="12"/>
        </w:numPr>
        <w:tabs>
          <w:tab w:val="left" w:pos="2361"/>
        </w:tabs>
        <w:kinsoku w:val="0"/>
        <w:overflowPunct w:val="0"/>
        <w:ind w:left="2361"/>
        <w:jc w:val="both"/>
        <w:rPr>
          <w:lang w:val="en-GB"/>
        </w:rPr>
      </w:pPr>
      <w:r w:rsidRPr="00A21B70">
        <w:rPr>
          <w:lang w:val="en-GB"/>
        </w:rPr>
        <w:t>Application</w:t>
      </w:r>
      <w:r w:rsidRPr="00A21B70">
        <w:rPr>
          <w:spacing w:val="-20"/>
          <w:lang w:val="en-GB"/>
        </w:rPr>
        <w:t xml:space="preserve"> </w:t>
      </w:r>
      <w:r w:rsidRPr="00A21B70">
        <w:rPr>
          <w:spacing w:val="-1"/>
          <w:lang w:val="en-GB"/>
        </w:rPr>
        <w:t>background</w:t>
      </w:r>
    </w:p>
    <w:p w14:paraId="0F1A1382" w14:textId="1A4413E3" w:rsidR="00F20945" w:rsidRPr="00A21B70" w:rsidDel="003721F4" w:rsidRDefault="00F20945" w:rsidP="00A21B70">
      <w:pPr>
        <w:pStyle w:val="Corpodetexto"/>
        <w:kinsoku w:val="0"/>
        <w:overflowPunct w:val="0"/>
        <w:spacing w:before="111" w:line="285" w:lineRule="auto"/>
        <w:ind w:left="2061"/>
        <w:jc w:val="both"/>
        <w:rPr>
          <w:del w:id="116" w:author="schulz" w:date="2016-01-10T18:42:00Z"/>
          <w:lang w:val="en-GB"/>
        </w:rPr>
      </w:pPr>
      <w:r w:rsidRPr="00A21B70">
        <w:rPr>
          <w:spacing w:val="-1"/>
          <w:lang w:val="en-GB"/>
        </w:rPr>
        <w:t>For</w:t>
      </w:r>
      <w:r w:rsidRPr="00A21B70">
        <w:rPr>
          <w:spacing w:val="29"/>
          <w:lang w:val="en-GB"/>
        </w:rPr>
        <w:t xml:space="preserve"> </w:t>
      </w:r>
      <w:r w:rsidRPr="00A21B70">
        <w:rPr>
          <w:lang w:val="en-GB"/>
        </w:rPr>
        <w:t>the</w:t>
      </w:r>
      <w:r w:rsidRPr="00A21B70">
        <w:rPr>
          <w:spacing w:val="29"/>
          <w:lang w:val="en-GB"/>
        </w:rPr>
        <w:t xml:space="preserve"> </w:t>
      </w:r>
      <w:r w:rsidRPr="00A21B70">
        <w:rPr>
          <w:lang w:val="en-GB"/>
        </w:rPr>
        <w:t>use</w:t>
      </w:r>
      <w:r w:rsidRPr="00A21B70">
        <w:rPr>
          <w:spacing w:val="29"/>
          <w:lang w:val="en-GB"/>
        </w:rPr>
        <w:t xml:space="preserve"> </w:t>
      </w:r>
      <w:r w:rsidRPr="00A21B70">
        <w:rPr>
          <w:lang w:val="en-GB"/>
        </w:rPr>
        <w:t>case,</w:t>
      </w:r>
      <w:r w:rsidRPr="00A21B70">
        <w:rPr>
          <w:spacing w:val="5"/>
          <w:lang w:val="en-GB"/>
        </w:rPr>
        <w:t xml:space="preserve"> </w:t>
      </w:r>
      <w:r w:rsidRPr="00A21B70">
        <w:rPr>
          <w:lang w:val="en-GB"/>
        </w:rPr>
        <w:t>we</w:t>
      </w:r>
      <w:r w:rsidRPr="00A21B70">
        <w:rPr>
          <w:spacing w:val="29"/>
          <w:lang w:val="en-GB"/>
        </w:rPr>
        <w:t xml:space="preserve"> </w:t>
      </w:r>
      <w:r w:rsidRPr="00A21B70">
        <w:rPr>
          <w:lang w:val="en-GB"/>
        </w:rPr>
        <w:t>use</w:t>
      </w:r>
      <w:r w:rsidRPr="00A21B70">
        <w:rPr>
          <w:spacing w:val="29"/>
          <w:lang w:val="en-GB"/>
        </w:rPr>
        <w:t xml:space="preserve"> </w:t>
      </w:r>
      <w:r w:rsidRPr="00A21B70">
        <w:rPr>
          <w:lang w:val="en-GB"/>
        </w:rPr>
        <w:t>data</w:t>
      </w:r>
      <w:r w:rsidRPr="00A21B70">
        <w:rPr>
          <w:spacing w:val="29"/>
          <w:lang w:val="en-GB"/>
        </w:rPr>
        <w:t xml:space="preserve"> </w:t>
      </w:r>
      <w:r w:rsidRPr="00A21B70">
        <w:rPr>
          <w:lang w:val="en-GB"/>
        </w:rPr>
        <w:t>and</w:t>
      </w:r>
      <w:r w:rsidRPr="00A21B70">
        <w:rPr>
          <w:spacing w:val="29"/>
          <w:lang w:val="en-GB"/>
        </w:rPr>
        <w:t xml:space="preserve"> </w:t>
      </w:r>
      <w:r w:rsidRPr="00A21B70">
        <w:rPr>
          <w:lang w:val="en-GB"/>
        </w:rPr>
        <w:t>ontologies</w:t>
      </w:r>
      <w:r w:rsidRPr="00A21B70">
        <w:rPr>
          <w:spacing w:val="29"/>
          <w:lang w:val="en-GB"/>
        </w:rPr>
        <w:t xml:space="preserve"> </w:t>
      </w:r>
      <w:r w:rsidRPr="00A21B70">
        <w:rPr>
          <w:lang w:val="en-GB"/>
        </w:rPr>
        <w:t>related</w:t>
      </w:r>
      <w:r w:rsidRPr="00A21B70">
        <w:rPr>
          <w:spacing w:val="29"/>
          <w:lang w:val="en-GB"/>
        </w:rPr>
        <w:t xml:space="preserve"> </w:t>
      </w:r>
      <w:r w:rsidRPr="00A21B70">
        <w:rPr>
          <w:lang w:val="en-GB"/>
        </w:rPr>
        <w:t>to</w:t>
      </w:r>
      <w:r w:rsidRPr="00A21B70">
        <w:rPr>
          <w:spacing w:val="29"/>
          <w:lang w:val="en-GB"/>
        </w:rPr>
        <w:t xml:space="preserve"> </w:t>
      </w:r>
      <w:r w:rsidRPr="00A21B70">
        <w:rPr>
          <w:lang w:val="en-GB"/>
        </w:rPr>
        <w:t>the</w:t>
      </w:r>
      <w:r w:rsidRPr="00A21B70">
        <w:rPr>
          <w:spacing w:val="29"/>
          <w:lang w:val="en-GB"/>
        </w:rPr>
        <w:t xml:space="preserve"> </w:t>
      </w:r>
      <w:proofErr w:type="spellStart"/>
      <w:r w:rsidRPr="00A21B70">
        <w:rPr>
          <w:lang w:val="en-GB"/>
        </w:rPr>
        <w:t>metabo</w:t>
      </w:r>
      <w:proofErr w:type="spellEnd"/>
      <w:r w:rsidRPr="00A21B70">
        <w:rPr>
          <w:lang w:val="en-GB"/>
        </w:rPr>
        <w:t>-</w:t>
      </w:r>
      <w:r w:rsidRPr="00A21B70">
        <w:rPr>
          <w:spacing w:val="20"/>
          <w:w w:val="99"/>
          <w:lang w:val="en-GB"/>
        </w:rPr>
        <w:t xml:space="preserve"> </w:t>
      </w:r>
      <w:proofErr w:type="spellStart"/>
      <w:r w:rsidRPr="00A21B70">
        <w:rPr>
          <w:lang w:val="en-GB"/>
        </w:rPr>
        <w:t>lism</w:t>
      </w:r>
      <w:proofErr w:type="spellEnd"/>
      <w:r w:rsidRPr="00A21B70">
        <w:rPr>
          <w:spacing w:val="31"/>
          <w:lang w:val="en-GB"/>
        </w:rPr>
        <w:t xml:space="preserve"> </w:t>
      </w:r>
      <w:r w:rsidRPr="00A21B70">
        <w:rPr>
          <w:lang w:val="en-GB"/>
        </w:rPr>
        <w:t>of</w:t>
      </w:r>
      <w:r w:rsidRPr="00A21B70">
        <w:rPr>
          <w:spacing w:val="31"/>
          <w:lang w:val="en-GB"/>
        </w:rPr>
        <w:t xml:space="preserve"> </w:t>
      </w:r>
      <w:r w:rsidRPr="00A21B70">
        <w:rPr>
          <w:spacing w:val="-1"/>
          <w:lang w:val="en-GB"/>
        </w:rPr>
        <w:t>homocysteine</w:t>
      </w:r>
      <w:r w:rsidRPr="00A21B70">
        <w:rPr>
          <w:spacing w:val="30"/>
          <w:lang w:val="en-GB"/>
        </w:rPr>
        <w:t xml:space="preserve"> </w:t>
      </w:r>
      <w:r w:rsidRPr="00A21B70">
        <w:rPr>
          <w:spacing w:val="-1"/>
          <w:lang w:val="en-GB"/>
        </w:rPr>
        <w:t>(</w:t>
      </w:r>
      <w:proofErr w:type="spellStart"/>
      <w:r w:rsidRPr="00A21B70">
        <w:rPr>
          <w:spacing w:val="-1"/>
          <w:lang w:val="en-GB"/>
        </w:rPr>
        <w:t>Hcy</w:t>
      </w:r>
      <w:proofErr w:type="spellEnd"/>
      <w:r w:rsidRPr="00A21B70">
        <w:rPr>
          <w:spacing w:val="-1"/>
          <w:lang w:val="en-GB"/>
        </w:rPr>
        <w:t>).</w:t>
      </w:r>
      <w:r w:rsidRPr="00A21B70">
        <w:rPr>
          <w:spacing w:val="7"/>
          <w:lang w:val="en-GB"/>
        </w:rPr>
        <w:t xml:space="preserve"> </w:t>
      </w:r>
      <w:proofErr w:type="spellStart"/>
      <w:r w:rsidRPr="00A21B70">
        <w:rPr>
          <w:spacing w:val="-1"/>
          <w:lang w:val="en-GB"/>
        </w:rPr>
        <w:t>Hcy</w:t>
      </w:r>
      <w:proofErr w:type="spellEnd"/>
      <w:r w:rsidRPr="00A21B70">
        <w:rPr>
          <w:spacing w:val="30"/>
          <w:lang w:val="en-GB"/>
        </w:rPr>
        <w:t xml:space="preserve"> </w:t>
      </w:r>
      <w:r w:rsidRPr="00A21B70">
        <w:rPr>
          <w:lang w:val="en-GB"/>
        </w:rPr>
        <w:t>is</w:t>
      </w:r>
      <w:r w:rsidRPr="00A21B70">
        <w:rPr>
          <w:spacing w:val="31"/>
          <w:lang w:val="en-GB"/>
        </w:rPr>
        <w:t xml:space="preserve"> </w:t>
      </w:r>
      <w:r w:rsidRPr="00A21B70">
        <w:rPr>
          <w:lang w:val="en-GB"/>
        </w:rPr>
        <w:t>an</w:t>
      </w:r>
      <w:r w:rsidRPr="00A21B70">
        <w:rPr>
          <w:spacing w:val="31"/>
          <w:lang w:val="en-GB"/>
        </w:rPr>
        <w:t xml:space="preserve"> </w:t>
      </w:r>
      <w:r w:rsidRPr="00A21B70">
        <w:rPr>
          <w:lang w:val="en-GB"/>
        </w:rPr>
        <w:t>amino</w:t>
      </w:r>
      <w:r w:rsidR="003721F4">
        <w:rPr>
          <w:lang w:val="en-GB"/>
        </w:rPr>
        <w:t xml:space="preserve"> </w:t>
      </w:r>
      <w:r w:rsidRPr="00A21B70">
        <w:rPr>
          <w:lang w:val="en-GB"/>
        </w:rPr>
        <w:t>acid</w:t>
      </w:r>
      <w:ins w:id="117" w:author="schulz" w:date="2016-01-10T18:42:00Z">
        <w:r w:rsidR="003721F4">
          <w:rPr>
            <w:lang w:val="en-GB"/>
          </w:rPr>
          <w:t xml:space="preserve">, which </w:t>
        </w:r>
      </w:ins>
      <w:r w:rsidRPr="00A117C6">
        <w:rPr>
          <w:lang w:val="en-GB"/>
        </w:rPr>
        <w:t>plays</w:t>
      </w:r>
      <w:r w:rsidRPr="00A117C6">
        <w:rPr>
          <w:spacing w:val="31"/>
          <w:lang w:val="en-GB"/>
        </w:rPr>
        <w:t xml:space="preserve"> </w:t>
      </w:r>
      <w:r w:rsidRPr="00A117C6">
        <w:rPr>
          <w:lang w:val="en-GB"/>
        </w:rPr>
        <w:t>a</w:t>
      </w:r>
      <w:r w:rsidRPr="00A117C6">
        <w:rPr>
          <w:spacing w:val="32"/>
          <w:lang w:val="en-GB"/>
        </w:rPr>
        <w:t xml:space="preserve"> </w:t>
      </w:r>
      <w:r w:rsidRPr="00A117C6">
        <w:rPr>
          <w:spacing w:val="-2"/>
          <w:lang w:val="en-GB"/>
        </w:rPr>
        <w:t>key</w:t>
      </w:r>
      <w:r w:rsidRPr="00A117C6">
        <w:rPr>
          <w:spacing w:val="27"/>
          <w:w w:val="99"/>
          <w:lang w:val="en-GB"/>
        </w:rPr>
        <w:t xml:space="preserve"> </w:t>
      </w:r>
      <w:r w:rsidRPr="00A117C6">
        <w:rPr>
          <w:lang w:val="en-GB"/>
        </w:rPr>
        <w:t>role</w:t>
      </w:r>
      <w:r w:rsidRPr="00A117C6">
        <w:rPr>
          <w:spacing w:val="16"/>
          <w:lang w:val="en-GB"/>
        </w:rPr>
        <w:t xml:space="preserve"> </w:t>
      </w:r>
      <w:r w:rsidRPr="00A117C6">
        <w:rPr>
          <w:lang w:val="en-GB"/>
        </w:rPr>
        <w:t>in</w:t>
      </w:r>
      <w:r w:rsidRPr="00A117C6">
        <w:rPr>
          <w:spacing w:val="17"/>
          <w:lang w:val="en-GB"/>
        </w:rPr>
        <w:t xml:space="preserve"> </w:t>
      </w:r>
      <w:r w:rsidRPr="00A117C6">
        <w:rPr>
          <w:lang w:val="en-GB"/>
        </w:rPr>
        <w:t>vitamin</w:t>
      </w:r>
      <w:r w:rsidRPr="00A117C6">
        <w:rPr>
          <w:spacing w:val="17"/>
          <w:lang w:val="en-GB"/>
        </w:rPr>
        <w:t xml:space="preserve"> </w:t>
      </w:r>
      <w:r w:rsidRPr="00A117C6">
        <w:rPr>
          <w:lang w:val="en-GB"/>
        </w:rPr>
        <w:t>and</w:t>
      </w:r>
      <w:r w:rsidRPr="00A117C6">
        <w:rPr>
          <w:spacing w:val="17"/>
          <w:lang w:val="en-GB"/>
        </w:rPr>
        <w:t xml:space="preserve"> </w:t>
      </w:r>
      <w:r w:rsidRPr="00A117C6">
        <w:rPr>
          <w:spacing w:val="-1"/>
          <w:lang w:val="en-GB"/>
        </w:rPr>
        <w:t>cofactor</w:t>
      </w:r>
      <w:r w:rsidRPr="00A117C6">
        <w:rPr>
          <w:spacing w:val="17"/>
          <w:lang w:val="en-GB"/>
        </w:rPr>
        <w:t xml:space="preserve"> </w:t>
      </w:r>
      <w:r w:rsidRPr="00A117C6">
        <w:rPr>
          <w:lang w:val="en-GB"/>
        </w:rPr>
        <w:t>metabolism,</w:t>
      </w:r>
      <w:r w:rsidRPr="00A117C6">
        <w:rPr>
          <w:spacing w:val="27"/>
          <w:lang w:val="en-GB"/>
        </w:rPr>
        <w:t xml:space="preserve"> </w:t>
      </w:r>
      <w:r w:rsidRPr="00A117C6">
        <w:rPr>
          <w:lang w:val="en-GB"/>
        </w:rPr>
        <w:t>neuronal</w:t>
      </w:r>
      <w:r w:rsidRPr="00A117C6">
        <w:rPr>
          <w:spacing w:val="17"/>
          <w:lang w:val="en-GB"/>
        </w:rPr>
        <w:t xml:space="preserve"> </w:t>
      </w:r>
      <w:r w:rsidRPr="00A117C6">
        <w:rPr>
          <w:lang w:val="en-GB"/>
        </w:rPr>
        <w:t>metabolism,</w:t>
      </w:r>
      <w:r w:rsidRPr="00A117C6">
        <w:rPr>
          <w:spacing w:val="26"/>
          <w:lang w:val="en-GB"/>
        </w:rPr>
        <w:t xml:space="preserve"> </w:t>
      </w:r>
      <w:r w:rsidRPr="00A117C6">
        <w:rPr>
          <w:lang w:val="en-GB"/>
        </w:rPr>
        <w:t>and</w:t>
      </w:r>
      <w:r w:rsidRPr="00A117C6">
        <w:rPr>
          <w:spacing w:val="17"/>
          <w:lang w:val="en-GB"/>
        </w:rPr>
        <w:t xml:space="preserve"> </w:t>
      </w:r>
      <w:r w:rsidRPr="00A117C6">
        <w:rPr>
          <w:lang w:val="en-GB"/>
        </w:rPr>
        <w:t>in</w:t>
      </w:r>
      <w:r w:rsidRPr="00A117C6">
        <w:rPr>
          <w:spacing w:val="26"/>
          <w:w w:val="99"/>
          <w:lang w:val="en-GB"/>
        </w:rPr>
        <w:t xml:space="preserve"> </w:t>
      </w:r>
      <w:r w:rsidRPr="00A117C6">
        <w:rPr>
          <w:lang w:val="en-GB"/>
        </w:rPr>
        <w:t>the</w:t>
      </w:r>
      <w:r w:rsidRPr="00A117C6">
        <w:rPr>
          <w:spacing w:val="13"/>
          <w:lang w:val="en-GB"/>
        </w:rPr>
        <w:t xml:space="preserve"> </w:t>
      </w:r>
      <w:r w:rsidRPr="00A117C6">
        <w:rPr>
          <w:lang w:val="en-GB"/>
        </w:rPr>
        <w:t>biological</w:t>
      </w:r>
      <w:r w:rsidRPr="00A117C6">
        <w:rPr>
          <w:spacing w:val="14"/>
          <w:lang w:val="en-GB"/>
        </w:rPr>
        <w:t xml:space="preserve"> </w:t>
      </w:r>
      <w:r w:rsidRPr="00A117C6">
        <w:rPr>
          <w:lang w:val="en-GB"/>
        </w:rPr>
        <w:t>oxidation</w:t>
      </w:r>
      <w:r w:rsidRPr="00A117C6">
        <w:rPr>
          <w:spacing w:val="13"/>
          <w:lang w:val="en-GB"/>
        </w:rPr>
        <w:t xml:space="preserve"> </w:t>
      </w:r>
      <w:r w:rsidRPr="00A117C6">
        <w:rPr>
          <w:lang w:val="en-GB"/>
        </w:rPr>
        <w:t>of</w:t>
      </w:r>
      <w:r w:rsidRPr="00A117C6">
        <w:rPr>
          <w:spacing w:val="14"/>
          <w:lang w:val="en-GB"/>
        </w:rPr>
        <w:t xml:space="preserve"> </w:t>
      </w:r>
      <w:r w:rsidRPr="00A117C6">
        <w:rPr>
          <w:lang w:val="en-GB"/>
        </w:rPr>
        <w:t>enzymes.</w:t>
      </w:r>
      <w:r w:rsidRPr="00A117C6">
        <w:rPr>
          <w:spacing w:val="22"/>
          <w:lang w:val="en-GB"/>
        </w:rPr>
        <w:t xml:space="preserve"> </w:t>
      </w:r>
      <w:proofErr w:type="spellStart"/>
      <w:r w:rsidRPr="00A117C6">
        <w:rPr>
          <w:spacing w:val="-1"/>
          <w:lang w:val="en-GB"/>
        </w:rPr>
        <w:t>Hcy</w:t>
      </w:r>
      <w:proofErr w:type="spellEnd"/>
      <w:r w:rsidRPr="00A117C6">
        <w:rPr>
          <w:spacing w:val="13"/>
          <w:lang w:val="en-GB"/>
        </w:rPr>
        <w:t xml:space="preserve"> </w:t>
      </w:r>
      <w:r w:rsidRPr="00A117C6">
        <w:rPr>
          <w:lang w:val="en-GB"/>
        </w:rPr>
        <w:t>is</w:t>
      </w:r>
      <w:r w:rsidRPr="00A117C6">
        <w:rPr>
          <w:spacing w:val="14"/>
          <w:lang w:val="en-GB"/>
        </w:rPr>
        <w:t xml:space="preserve"> </w:t>
      </w:r>
      <w:r w:rsidRPr="00A117C6">
        <w:rPr>
          <w:lang w:val="en-GB"/>
        </w:rPr>
        <w:t>also</w:t>
      </w:r>
      <w:r w:rsidRPr="00A117C6">
        <w:rPr>
          <w:spacing w:val="14"/>
          <w:lang w:val="en-GB"/>
        </w:rPr>
        <w:t xml:space="preserve"> </w:t>
      </w:r>
      <w:r w:rsidRPr="00A117C6">
        <w:rPr>
          <w:spacing w:val="-2"/>
          <w:lang w:val="en-GB"/>
        </w:rPr>
        <w:t>involved</w:t>
      </w:r>
      <w:r w:rsidRPr="00A117C6">
        <w:rPr>
          <w:spacing w:val="13"/>
          <w:lang w:val="en-GB"/>
        </w:rPr>
        <w:t xml:space="preserve"> </w:t>
      </w:r>
      <w:r w:rsidRPr="00A117C6">
        <w:rPr>
          <w:lang w:val="en-GB"/>
        </w:rPr>
        <w:t>in</w:t>
      </w:r>
      <w:r w:rsidRPr="00A117C6">
        <w:rPr>
          <w:spacing w:val="14"/>
          <w:lang w:val="en-GB"/>
        </w:rPr>
        <w:t xml:space="preserve"> </w:t>
      </w:r>
      <w:r w:rsidRPr="00A117C6">
        <w:rPr>
          <w:lang w:val="en-GB"/>
        </w:rPr>
        <w:t>the</w:t>
      </w:r>
      <w:r w:rsidRPr="00A117C6">
        <w:rPr>
          <w:spacing w:val="13"/>
          <w:lang w:val="en-GB"/>
        </w:rPr>
        <w:t xml:space="preserve"> </w:t>
      </w:r>
      <w:r w:rsidRPr="00A117C6">
        <w:rPr>
          <w:lang w:val="en-GB"/>
        </w:rPr>
        <w:t>meta</w:t>
      </w:r>
      <w:del w:id="118" w:author="schulz" w:date="2016-01-10T18:42:00Z">
        <w:r w:rsidRPr="00A117C6" w:rsidDel="003721F4">
          <w:rPr>
            <w:lang w:val="en-GB"/>
          </w:rPr>
          <w:delText>-</w:delText>
        </w:r>
        <w:r w:rsidRPr="00A117C6" w:rsidDel="003721F4">
          <w:rPr>
            <w:spacing w:val="23"/>
            <w:w w:val="99"/>
            <w:lang w:val="en-GB"/>
          </w:rPr>
          <w:delText xml:space="preserve"> </w:delText>
        </w:r>
      </w:del>
      <w:r w:rsidRPr="00A117C6">
        <w:rPr>
          <w:lang w:val="en-GB"/>
        </w:rPr>
        <w:t>bolism</w:t>
      </w:r>
      <w:r w:rsidRPr="00A117C6">
        <w:rPr>
          <w:spacing w:val="26"/>
          <w:lang w:val="en-GB"/>
        </w:rPr>
        <w:t xml:space="preserve"> </w:t>
      </w:r>
      <w:r w:rsidRPr="00A117C6">
        <w:rPr>
          <w:lang w:val="en-GB"/>
        </w:rPr>
        <w:t>of</w:t>
      </w:r>
      <w:r w:rsidRPr="00A117C6">
        <w:rPr>
          <w:spacing w:val="26"/>
          <w:lang w:val="en-GB"/>
        </w:rPr>
        <w:t xml:space="preserve"> </w:t>
      </w:r>
      <w:r w:rsidRPr="00A117C6">
        <w:rPr>
          <w:spacing w:val="-1"/>
          <w:lang w:val="en-GB"/>
        </w:rPr>
        <w:t>sulphur-based</w:t>
      </w:r>
      <w:r w:rsidRPr="00A117C6">
        <w:rPr>
          <w:spacing w:val="27"/>
          <w:lang w:val="en-GB"/>
        </w:rPr>
        <w:t xml:space="preserve"> </w:t>
      </w:r>
      <w:r w:rsidRPr="00A117C6">
        <w:rPr>
          <w:lang w:val="en-GB"/>
        </w:rPr>
        <w:t>amino</w:t>
      </w:r>
      <w:r w:rsidRPr="00A117C6">
        <w:rPr>
          <w:spacing w:val="26"/>
          <w:lang w:val="en-GB"/>
        </w:rPr>
        <w:t xml:space="preserve"> </w:t>
      </w:r>
      <w:r w:rsidRPr="00A117C6">
        <w:rPr>
          <w:lang w:val="en-GB"/>
        </w:rPr>
        <w:t>acids,</w:t>
      </w:r>
      <w:r w:rsidRPr="00A117C6">
        <w:rPr>
          <w:spacing w:val="1"/>
          <w:lang w:val="en-GB"/>
        </w:rPr>
        <w:t xml:space="preserve"> </w:t>
      </w:r>
      <w:r w:rsidRPr="00A117C6">
        <w:rPr>
          <w:lang w:val="en-GB"/>
        </w:rPr>
        <w:t>where</w:t>
      </w:r>
      <w:r w:rsidRPr="00A117C6">
        <w:rPr>
          <w:spacing w:val="26"/>
          <w:lang w:val="en-GB"/>
        </w:rPr>
        <w:t xml:space="preserve"> </w:t>
      </w:r>
      <w:r w:rsidRPr="00A117C6">
        <w:rPr>
          <w:lang w:val="en-GB"/>
        </w:rPr>
        <w:t>it</w:t>
      </w:r>
      <w:r w:rsidRPr="00A117C6">
        <w:rPr>
          <w:spacing w:val="26"/>
          <w:lang w:val="en-GB"/>
        </w:rPr>
        <w:t xml:space="preserve"> </w:t>
      </w:r>
      <w:r w:rsidRPr="00A117C6">
        <w:rPr>
          <w:lang w:val="en-GB"/>
        </w:rPr>
        <w:t>can</w:t>
      </w:r>
      <w:r w:rsidRPr="00A117C6">
        <w:rPr>
          <w:spacing w:val="27"/>
          <w:lang w:val="en-GB"/>
        </w:rPr>
        <w:t xml:space="preserve"> </w:t>
      </w:r>
      <w:r w:rsidRPr="00A117C6">
        <w:rPr>
          <w:lang w:val="en-GB"/>
        </w:rPr>
        <w:t>be</w:t>
      </w:r>
      <w:r w:rsidRPr="00A117C6">
        <w:rPr>
          <w:spacing w:val="26"/>
          <w:lang w:val="en-GB"/>
        </w:rPr>
        <w:t xml:space="preserve"> </w:t>
      </w:r>
      <w:r w:rsidRPr="00A117C6">
        <w:rPr>
          <w:spacing w:val="-2"/>
          <w:lang w:val="en-GB"/>
        </w:rPr>
        <w:t>converted</w:t>
      </w:r>
      <w:r w:rsidRPr="00A117C6">
        <w:rPr>
          <w:spacing w:val="27"/>
          <w:lang w:val="en-GB"/>
        </w:rPr>
        <w:t xml:space="preserve"> </w:t>
      </w:r>
      <w:r w:rsidRPr="00A117C6">
        <w:rPr>
          <w:lang w:val="en-GB"/>
        </w:rPr>
        <w:t>into</w:t>
      </w:r>
      <w:r w:rsidRPr="00A117C6">
        <w:rPr>
          <w:spacing w:val="35"/>
          <w:w w:val="99"/>
          <w:lang w:val="en-GB"/>
        </w:rPr>
        <w:t xml:space="preserve"> </w:t>
      </w:r>
      <w:r w:rsidRPr="00A117C6">
        <w:rPr>
          <w:lang w:val="en-GB"/>
        </w:rPr>
        <w:t>methionine</w:t>
      </w:r>
      <w:r w:rsidRPr="00A117C6">
        <w:rPr>
          <w:spacing w:val="21"/>
          <w:lang w:val="en-GB"/>
        </w:rPr>
        <w:t xml:space="preserve"> </w:t>
      </w:r>
      <w:r w:rsidRPr="00A117C6">
        <w:rPr>
          <w:lang w:val="en-GB"/>
        </w:rPr>
        <w:t>or</w:t>
      </w:r>
      <w:r w:rsidRPr="00A117C6">
        <w:rPr>
          <w:spacing w:val="21"/>
          <w:lang w:val="en-GB"/>
        </w:rPr>
        <w:t xml:space="preserve"> </w:t>
      </w:r>
      <w:r w:rsidRPr="00A117C6">
        <w:rPr>
          <w:spacing w:val="-1"/>
          <w:lang w:val="en-GB"/>
        </w:rPr>
        <w:t>cysteine</w:t>
      </w:r>
      <w:r w:rsidRPr="00A117C6">
        <w:rPr>
          <w:spacing w:val="22"/>
          <w:lang w:val="en-GB"/>
        </w:rPr>
        <w:t xml:space="preserve"> </w:t>
      </w:r>
      <w:r w:rsidRPr="00A117C6">
        <w:rPr>
          <w:spacing w:val="-2"/>
          <w:lang w:val="en-GB"/>
        </w:rPr>
        <w:t>(Vitamin</w:t>
      </w:r>
      <w:r w:rsidRPr="00A117C6">
        <w:rPr>
          <w:spacing w:val="21"/>
          <w:lang w:val="en-GB"/>
        </w:rPr>
        <w:t xml:space="preserve"> </w:t>
      </w:r>
      <w:r w:rsidRPr="00A117C6">
        <w:rPr>
          <w:lang w:val="en-GB"/>
        </w:rPr>
        <w:t>B6</w:t>
      </w:r>
      <w:r w:rsidRPr="00A117C6">
        <w:rPr>
          <w:spacing w:val="21"/>
          <w:lang w:val="en-GB"/>
        </w:rPr>
        <w:t xml:space="preserve"> </w:t>
      </w:r>
      <w:r w:rsidRPr="00A117C6">
        <w:rPr>
          <w:lang w:val="en-GB"/>
        </w:rPr>
        <w:t>dependent).</w:t>
      </w:r>
      <w:r w:rsidRPr="00A117C6">
        <w:rPr>
          <w:spacing w:val="34"/>
          <w:lang w:val="en-GB"/>
        </w:rPr>
        <w:t xml:space="preserve"> </w:t>
      </w:r>
      <w:r w:rsidRPr="00A117C6">
        <w:rPr>
          <w:lang w:val="en-GB"/>
        </w:rPr>
        <w:t>When</w:t>
      </w:r>
      <w:r w:rsidRPr="00A117C6">
        <w:rPr>
          <w:spacing w:val="21"/>
          <w:lang w:val="en-GB"/>
        </w:rPr>
        <w:t xml:space="preserve"> </w:t>
      </w:r>
      <w:r w:rsidRPr="00A117C6">
        <w:rPr>
          <w:spacing w:val="-2"/>
          <w:lang w:val="en-GB"/>
        </w:rPr>
        <w:t>converted</w:t>
      </w:r>
      <w:r w:rsidRPr="00A117C6">
        <w:rPr>
          <w:spacing w:val="22"/>
          <w:lang w:val="en-GB"/>
        </w:rPr>
        <w:t xml:space="preserve"> </w:t>
      </w:r>
      <w:r w:rsidRPr="00A117C6">
        <w:rPr>
          <w:lang w:val="en-GB"/>
        </w:rPr>
        <w:t>into</w:t>
      </w:r>
      <w:r w:rsidRPr="00A117C6">
        <w:rPr>
          <w:spacing w:val="39"/>
          <w:w w:val="99"/>
          <w:lang w:val="en-GB"/>
        </w:rPr>
        <w:t xml:space="preserve"> </w:t>
      </w:r>
      <w:r w:rsidRPr="00A117C6">
        <w:rPr>
          <w:lang w:val="en-GB"/>
        </w:rPr>
        <w:t>methionine,</w:t>
      </w:r>
      <w:r w:rsidRPr="00A117C6">
        <w:rPr>
          <w:spacing w:val="-13"/>
          <w:lang w:val="en-GB"/>
        </w:rPr>
        <w:t xml:space="preserve"> </w:t>
      </w:r>
      <w:r w:rsidRPr="00A117C6">
        <w:rPr>
          <w:lang w:val="en-GB"/>
        </w:rPr>
        <w:t>the</w:t>
      </w:r>
      <w:r w:rsidRPr="00A117C6">
        <w:rPr>
          <w:spacing w:val="-17"/>
          <w:lang w:val="en-GB"/>
        </w:rPr>
        <w:t xml:space="preserve"> </w:t>
      </w:r>
      <w:r w:rsidRPr="00A117C6">
        <w:rPr>
          <w:lang w:val="en-GB"/>
        </w:rPr>
        <w:t>reaction</w:t>
      </w:r>
      <w:r w:rsidRPr="00A117C6">
        <w:rPr>
          <w:spacing w:val="-16"/>
          <w:lang w:val="en-GB"/>
        </w:rPr>
        <w:t xml:space="preserve"> </w:t>
      </w:r>
      <w:r w:rsidRPr="00A117C6">
        <w:rPr>
          <w:lang w:val="en-GB"/>
        </w:rPr>
        <w:t>depends</w:t>
      </w:r>
      <w:r w:rsidRPr="00A117C6">
        <w:rPr>
          <w:spacing w:val="-16"/>
          <w:lang w:val="en-GB"/>
        </w:rPr>
        <w:t xml:space="preserve"> </w:t>
      </w:r>
      <w:r w:rsidRPr="00A117C6">
        <w:rPr>
          <w:lang w:val="en-GB"/>
        </w:rPr>
        <w:t>in</w:t>
      </w:r>
      <w:r w:rsidRPr="00A117C6">
        <w:rPr>
          <w:spacing w:val="-16"/>
          <w:lang w:val="en-GB"/>
        </w:rPr>
        <w:t xml:space="preserve"> </w:t>
      </w:r>
      <w:r w:rsidRPr="00A117C6">
        <w:rPr>
          <w:lang w:val="en-GB"/>
        </w:rPr>
        <w:t>cobalamin</w:t>
      </w:r>
      <w:r w:rsidRPr="00A117C6">
        <w:rPr>
          <w:spacing w:val="-16"/>
          <w:lang w:val="en-GB"/>
        </w:rPr>
        <w:t xml:space="preserve"> </w:t>
      </w:r>
      <w:r w:rsidRPr="00A117C6">
        <w:rPr>
          <w:spacing w:val="-2"/>
          <w:lang w:val="en-GB"/>
        </w:rPr>
        <w:t>(Vitamin</w:t>
      </w:r>
      <w:r w:rsidRPr="00A117C6">
        <w:rPr>
          <w:spacing w:val="-17"/>
          <w:lang w:val="en-GB"/>
        </w:rPr>
        <w:t xml:space="preserve"> </w:t>
      </w:r>
      <w:r w:rsidRPr="00A117C6">
        <w:rPr>
          <w:lang w:val="en-GB"/>
        </w:rPr>
        <w:t>B12)</w:t>
      </w:r>
      <w:r w:rsidRPr="00A117C6">
        <w:rPr>
          <w:spacing w:val="-16"/>
          <w:lang w:val="en-GB"/>
        </w:rPr>
        <w:t xml:space="preserve"> </w:t>
      </w:r>
      <w:r w:rsidRPr="00A117C6">
        <w:rPr>
          <w:lang w:val="en-GB"/>
        </w:rPr>
        <w:t>and</w:t>
      </w:r>
      <w:r w:rsidRPr="00A117C6">
        <w:rPr>
          <w:spacing w:val="-16"/>
          <w:lang w:val="en-GB"/>
        </w:rPr>
        <w:t xml:space="preserve"> </w:t>
      </w:r>
      <w:r w:rsidRPr="00A117C6">
        <w:rPr>
          <w:lang w:val="en-GB"/>
        </w:rPr>
        <w:t>requires</w:t>
      </w:r>
      <w:r w:rsidRPr="00A117C6">
        <w:rPr>
          <w:spacing w:val="26"/>
          <w:w w:val="99"/>
          <w:lang w:val="en-GB"/>
        </w:rPr>
        <w:t xml:space="preserve"> </w:t>
      </w:r>
      <w:r w:rsidRPr="00A117C6">
        <w:rPr>
          <w:spacing w:val="-1"/>
          <w:lang w:val="en-GB"/>
        </w:rPr>
        <w:t>5-methyltetrahydrofolate</w:t>
      </w:r>
      <w:r w:rsidRPr="00A117C6">
        <w:rPr>
          <w:spacing w:val="-13"/>
          <w:lang w:val="en-GB"/>
        </w:rPr>
        <w:t xml:space="preserve"> </w:t>
      </w:r>
      <w:r w:rsidRPr="00A117C6">
        <w:rPr>
          <w:spacing w:val="-1"/>
          <w:lang w:val="en-GB"/>
        </w:rPr>
        <w:t>(5-methyl-THF)</w:t>
      </w:r>
      <w:r w:rsidRPr="00A117C6">
        <w:rPr>
          <w:spacing w:val="-13"/>
          <w:lang w:val="en-GB"/>
        </w:rPr>
        <w:t xml:space="preserve"> </w:t>
      </w:r>
      <w:r w:rsidRPr="00A117C6">
        <w:rPr>
          <w:lang w:val="en-GB"/>
        </w:rPr>
        <w:t>(</w:t>
      </w:r>
      <w:proofErr w:type="spellStart"/>
      <w:r w:rsidRPr="00A117C6">
        <w:rPr>
          <w:lang w:val="en-GB"/>
        </w:rPr>
        <w:t>Selhub</w:t>
      </w:r>
      <w:proofErr w:type="spellEnd"/>
      <w:r w:rsidRPr="00A117C6">
        <w:rPr>
          <w:lang w:val="en-GB"/>
        </w:rPr>
        <w:t>,</w:t>
      </w:r>
      <w:r w:rsidRPr="00A117C6">
        <w:rPr>
          <w:spacing w:val="-13"/>
          <w:lang w:val="en-GB"/>
        </w:rPr>
        <w:t xml:space="preserve"> </w:t>
      </w:r>
      <w:r w:rsidRPr="00A117C6">
        <w:rPr>
          <w:lang w:val="en-GB"/>
        </w:rPr>
        <w:t>1999).</w:t>
      </w:r>
      <w:ins w:id="119" w:author="schulz" w:date="2016-01-10T18:42:00Z">
        <w:r w:rsidR="003721F4">
          <w:rPr>
            <w:lang w:val="en-GB"/>
          </w:rPr>
          <w:t xml:space="preserve"> </w:t>
        </w:r>
      </w:ins>
    </w:p>
    <w:p w14:paraId="766B10E7" w14:textId="77777777" w:rsidR="00F20945" w:rsidRPr="00A21B70" w:rsidRDefault="00F20945" w:rsidP="00A21B70">
      <w:pPr>
        <w:pStyle w:val="Corpodetexto"/>
        <w:kinsoku w:val="0"/>
        <w:overflowPunct w:val="0"/>
        <w:spacing w:before="111" w:line="285" w:lineRule="auto"/>
        <w:ind w:left="2061"/>
        <w:jc w:val="both"/>
        <w:rPr>
          <w:lang w:val="en-GB"/>
        </w:rPr>
      </w:pPr>
      <w:r w:rsidRPr="00A21B70">
        <w:rPr>
          <w:lang w:val="en-GB"/>
        </w:rPr>
        <w:t>The</w:t>
      </w:r>
      <w:r w:rsidRPr="00A21B70">
        <w:rPr>
          <w:spacing w:val="22"/>
          <w:lang w:val="en-GB"/>
        </w:rPr>
        <w:t xml:space="preserve"> </w:t>
      </w:r>
      <w:r w:rsidRPr="00A21B70">
        <w:rPr>
          <w:lang w:val="en-GB"/>
        </w:rPr>
        <w:t>latter</w:t>
      </w:r>
      <w:r w:rsidRPr="00A21B70">
        <w:rPr>
          <w:spacing w:val="23"/>
          <w:lang w:val="en-GB"/>
        </w:rPr>
        <w:t xml:space="preserve"> </w:t>
      </w:r>
      <w:r w:rsidRPr="00A21B70">
        <w:rPr>
          <w:lang w:val="en-GB"/>
        </w:rPr>
        <w:t>is</w:t>
      </w:r>
      <w:r w:rsidRPr="00A21B70">
        <w:rPr>
          <w:spacing w:val="23"/>
          <w:lang w:val="en-GB"/>
        </w:rPr>
        <w:t xml:space="preserve"> </w:t>
      </w:r>
      <w:r w:rsidRPr="00A21B70">
        <w:rPr>
          <w:lang w:val="en-GB"/>
        </w:rPr>
        <w:t>result</w:t>
      </w:r>
      <w:r w:rsidRPr="00A21B70">
        <w:rPr>
          <w:spacing w:val="22"/>
          <w:lang w:val="en-GB"/>
        </w:rPr>
        <w:t xml:space="preserve"> </w:t>
      </w:r>
      <w:r w:rsidRPr="00A21B70">
        <w:rPr>
          <w:lang w:val="en-GB"/>
        </w:rPr>
        <w:t>of</w:t>
      </w:r>
      <w:r w:rsidRPr="00A21B70">
        <w:rPr>
          <w:spacing w:val="24"/>
          <w:lang w:val="en-GB"/>
        </w:rPr>
        <w:t xml:space="preserve"> </w:t>
      </w:r>
      <w:r w:rsidRPr="00A21B70">
        <w:rPr>
          <w:lang w:val="en-GB"/>
        </w:rPr>
        <w:t>the</w:t>
      </w:r>
      <w:r w:rsidRPr="00A21B70">
        <w:rPr>
          <w:spacing w:val="22"/>
          <w:lang w:val="en-GB"/>
        </w:rPr>
        <w:t xml:space="preserve"> </w:t>
      </w:r>
      <w:r w:rsidRPr="00A21B70">
        <w:rPr>
          <w:lang w:val="en-GB"/>
        </w:rPr>
        <w:t>reduction</w:t>
      </w:r>
      <w:r w:rsidRPr="00A21B70">
        <w:rPr>
          <w:spacing w:val="23"/>
          <w:lang w:val="en-GB"/>
        </w:rPr>
        <w:t xml:space="preserve"> </w:t>
      </w:r>
      <w:r w:rsidRPr="00A21B70">
        <w:rPr>
          <w:lang w:val="en-GB"/>
        </w:rPr>
        <w:t>of</w:t>
      </w:r>
      <w:r w:rsidRPr="00A21B70">
        <w:rPr>
          <w:spacing w:val="22"/>
          <w:lang w:val="en-GB"/>
        </w:rPr>
        <w:t xml:space="preserve"> </w:t>
      </w:r>
      <w:r w:rsidRPr="00A21B70">
        <w:rPr>
          <w:spacing w:val="-1"/>
          <w:lang w:val="en-GB"/>
        </w:rPr>
        <w:t>5,10-methyl-THF</w:t>
      </w:r>
      <w:r w:rsidRPr="00A21B70">
        <w:rPr>
          <w:spacing w:val="24"/>
          <w:lang w:val="en-GB"/>
        </w:rPr>
        <w:t xml:space="preserve"> </w:t>
      </w:r>
      <w:r w:rsidRPr="00A21B70">
        <w:rPr>
          <w:lang w:val="en-GB"/>
        </w:rPr>
        <w:t>via</w:t>
      </w:r>
      <w:r w:rsidRPr="00A21B70">
        <w:rPr>
          <w:spacing w:val="22"/>
          <w:lang w:val="en-GB"/>
        </w:rPr>
        <w:t xml:space="preserve"> </w:t>
      </w:r>
      <w:r w:rsidRPr="00A21B70">
        <w:rPr>
          <w:lang w:val="en-GB"/>
        </w:rPr>
        <w:t>5,10-</w:t>
      </w:r>
      <w:r w:rsidRPr="00A21B70">
        <w:rPr>
          <w:spacing w:val="28"/>
          <w:w w:val="99"/>
          <w:lang w:val="en-GB"/>
        </w:rPr>
        <w:t xml:space="preserve"> </w:t>
      </w:r>
      <w:r w:rsidRPr="00A21B70">
        <w:rPr>
          <w:spacing w:val="-1"/>
          <w:lang w:val="en-GB"/>
        </w:rPr>
        <w:t>methyl-THF</w:t>
      </w:r>
      <w:r w:rsidRPr="00A21B70">
        <w:rPr>
          <w:spacing w:val="28"/>
          <w:lang w:val="en-GB"/>
        </w:rPr>
        <w:t xml:space="preserve"> </w:t>
      </w:r>
      <w:r w:rsidRPr="00A21B70">
        <w:rPr>
          <w:lang w:val="en-GB"/>
        </w:rPr>
        <w:t>reductase,</w:t>
      </w:r>
      <w:r w:rsidRPr="00A21B70">
        <w:rPr>
          <w:spacing w:val="3"/>
          <w:lang w:val="en-GB"/>
        </w:rPr>
        <w:t xml:space="preserve"> </w:t>
      </w:r>
      <w:r w:rsidRPr="00A21B70">
        <w:rPr>
          <w:lang w:val="en-GB"/>
        </w:rPr>
        <w:t>an</w:t>
      </w:r>
      <w:r w:rsidRPr="00A21B70">
        <w:rPr>
          <w:spacing w:val="29"/>
          <w:lang w:val="en-GB"/>
        </w:rPr>
        <w:t xml:space="preserve"> </w:t>
      </w:r>
      <w:r w:rsidRPr="00A21B70">
        <w:rPr>
          <w:lang w:val="en-GB"/>
        </w:rPr>
        <w:t>enzyme</w:t>
      </w:r>
      <w:r w:rsidRPr="00A21B70">
        <w:rPr>
          <w:spacing w:val="28"/>
          <w:lang w:val="en-GB"/>
        </w:rPr>
        <w:t xml:space="preserve"> </w:t>
      </w:r>
      <w:r w:rsidRPr="00A21B70">
        <w:rPr>
          <w:lang w:val="en-GB"/>
        </w:rPr>
        <w:t>that</w:t>
      </w:r>
      <w:r w:rsidRPr="00A21B70">
        <w:rPr>
          <w:spacing w:val="29"/>
          <w:lang w:val="en-GB"/>
        </w:rPr>
        <w:t xml:space="preserve"> </w:t>
      </w:r>
      <w:r w:rsidRPr="00A21B70">
        <w:rPr>
          <w:spacing w:val="-1"/>
          <w:lang w:val="en-GB"/>
        </w:rPr>
        <w:t>regulates</w:t>
      </w:r>
      <w:r w:rsidRPr="00A21B70">
        <w:rPr>
          <w:spacing w:val="28"/>
          <w:lang w:val="en-GB"/>
        </w:rPr>
        <w:t xml:space="preserve"> </w:t>
      </w:r>
      <w:proofErr w:type="spellStart"/>
      <w:r w:rsidRPr="00A21B70">
        <w:rPr>
          <w:spacing w:val="-1"/>
          <w:lang w:val="en-GB"/>
        </w:rPr>
        <w:t>Hcy</w:t>
      </w:r>
      <w:proofErr w:type="spellEnd"/>
      <w:r w:rsidRPr="00A21B70">
        <w:rPr>
          <w:spacing w:val="28"/>
          <w:lang w:val="en-GB"/>
        </w:rPr>
        <w:t xml:space="preserve"> </w:t>
      </w:r>
      <w:r w:rsidRPr="00A21B70">
        <w:rPr>
          <w:spacing w:val="-2"/>
          <w:lang w:val="en-GB"/>
        </w:rPr>
        <w:t>levels</w:t>
      </w:r>
      <w:r w:rsidRPr="00A21B70">
        <w:rPr>
          <w:spacing w:val="29"/>
          <w:lang w:val="en-GB"/>
        </w:rPr>
        <w:t xml:space="preserve"> </w:t>
      </w:r>
      <w:r w:rsidRPr="00A21B70">
        <w:rPr>
          <w:lang w:val="en-GB"/>
        </w:rPr>
        <w:t>(</w:t>
      </w:r>
      <w:proofErr w:type="spellStart"/>
      <w:r w:rsidRPr="00A21B70">
        <w:rPr>
          <w:lang w:val="en-GB"/>
        </w:rPr>
        <w:t>Selhub</w:t>
      </w:r>
      <w:proofErr w:type="spellEnd"/>
      <w:r w:rsidRPr="00A21B70">
        <w:rPr>
          <w:lang w:val="en-GB"/>
        </w:rPr>
        <w:t>,</w:t>
      </w:r>
      <w:r w:rsidRPr="00A21B70">
        <w:rPr>
          <w:spacing w:val="41"/>
          <w:w w:val="99"/>
          <w:lang w:val="en-GB"/>
        </w:rPr>
        <w:t xml:space="preserve"> </w:t>
      </w:r>
      <w:r w:rsidRPr="00A21B70">
        <w:rPr>
          <w:lang w:val="en-GB"/>
        </w:rPr>
        <w:t>1999).</w:t>
      </w:r>
      <w:r w:rsidRPr="00A21B70">
        <w:rPr>
          <w:spacing w:val="3"/>
          <w:lang w:val="en-GB"/>
        </w:rPr>
        <w:t xml:space="preserve"> </w:t>
      </w:r>
      <w:r w:rsidRPr="00A21B70">
        <w:rPr>
          <w:lang w:val="en-GB"/>
        </w:rPr>
        <w:t>High</w:t>
      </w:r>
      <w:r w:rsidRPr="00A21B70">
        <w:rPr>
          <w:spacing w:val="1"/>
          <w:lang w:val="en-GB"/>
        </w:rPr>
        <w:t xml:space="preserve"> </w:t>
      </w:r>
      <w:r w:rsidRPr="00A21B70">
        <w:rPr>
          <w:spacing w:val="-2"/>
          <w:lang w:val="en-GB"/>
        </w:rPr>
        <w:t>levels</w:t>
      </w:r>
      <w:r w:rsidRPr="00A21B70">
        <w:rPr>
          <w:spacing w:val="2"/>
          <w:lang w:val="en-GB"/>
        </w:rPr>
        <w:t xml:space="preserve"> </w:t>
      </w:r>
      <w:r w:rsidRPr="00A21B70">
        <w:rPr>
          <w:lang w:val="en-GB"/>
        </w:rPr>
        <w:t>of</w:t>
      </w:r>
      <w:r w:rsidRPr="00A21B70">
        <w:rPr>
          <w:spacing w:val="1"/>
          <w:lang w:val="en-GB"/>
        </w:rPr>
        <w:t xml:space="preserve"> </w:t>
      </w:r>
      <w:proofErr w:type="spellStart"/>
      <w:r w:rsidRPr="00A21B70">
        <w:rPr>
          <w:spacing w:val="-1"/>
          <w:lang w:val="en-GB"/>
        </w:rPr>
        <w:t>Hcy</w:t>
      </w:r>
      <w:proofErr w:type="spellEnd"/>
      <w:r w:rsidRPr="00A21B70">
        <w:rPr>
          <w:spacing w:val="1"/>
          <w:lang w:val="en-GB"/>
        </w:rPr>
        <w:t xml:space="preserve"> </w:t>
      </w:r>
      <w:r w:rsidRPr="00A21B70">
        <w:rPr>
          <w:lang w:val="en-GB"/>
        </w:rPr>
        <w:t>are</w:t>
      </w:r>
      <w:r w:rsidRPr="00A21B70">
        <w:rPr>
          <w:spacing w:val="1"/>
          <w:lang w:val="en-GB"/>
        </w:rPr>
        <w:t xml:space="preserve"> </w:t>
      </w:r>
      <w:r w:rsidRPr="00A21B70">
        <w:rPr>
          <w:lang w:val="en-GB"/>
        </w:rPr>
        <w:t>reported</w:t>
      </w:r>
      <w:r w:rsidRPr="00A21B70">
        <w:rPr>
          <w:spacing w:val="1"/>
          <w:lang w:val="en-GB"/>
        </w:rPr>
        <w:t xml:space="preserve"> </w:t>
      </w:r>
      <w:r w:rsidRPr="00A21B70">
        <w:rPr>
          <w:lang w:val="en-GB"/>
        </w:rPr>
        <w:t>to</w:t>
      </w:r>
      <w:r w:rsidRPr="00A21B70">
        <w:rPr>
          <w:spacing w:val="1"/>
          <w:lang w:val="en-GB"/>
        </w:rPr>
        <w:t xml:space="preserve"> </w:t>
      </w:r>
      <w:r w:rsidRPr="00A21B70">
        <w:rPr>
          <w:lang w:val="en-GB"/>
        </w:rPr>
        <w:t>play</w:t>
      </w:r>
      <w:r w:rsidRPr="00A21B70">
        <w:rPr>
          <w:spacing w:val="1"/>
          <w:lang w:val="en-GB"/>
        </w:rPr>
        <w:t xml:space="preserve"> </w:t>
      </w:r>
      <w:r w:rsidRPr="00A21B70">
        <w:rPr>
          <w:lang w:val="en-GB"/>
        </w:rPr>
        <w:t>a</w:t>
      </w:r>
      <w:r w:rsidRPr="00A21B70">
        <w:rPr>
          <w:spacing w:val="1"/>
          <w:lang w:val="en-GB"/>
        </w:rPr>
        <w:t xml:space="preserve"> </w:t>
      </w:r>
      <w:r w:rsidRPr="00A21B70">
        <w:rPr>
          <w:lang w:val="en-GB"/>
        </w:rPr>
        <w:t>role</w:t>
      </w:r>
      <w:r w:rsidRPr="00A21B70">
        <w:rPr>
          <w:spacing w:val="1"/>
          <w:lang w:val="en-GB"/>
        </w:rPr>
        <w:t xml:space="preserve"> </w:t>
      </w:r>
      <w:r w:rsidRPr="00A21B70">
        <w:rPr>
          <w:lang w:val="en-GB"/>
        </w:rPr>
        <w:t>in</w:t>
      </w:r>
      <w:r w:rsidRPr="00A21B70">
        <w:rPr>
          <w:spacing w:val="1"/>
          <w:lang w:val="en-GB"/>
        </w:rPr>
        <w:t xml:space="preserve"> </w:t>
      </w:r>
      <w:r w:rsidRPr="00A21B70">
        <w:rPr>
          <w:lang w:val="en-GB"/>
        </w:rPr>
        <w:t>the</w:t>
      </w:r>
      <w:r w:rsidRPr="00A21B70">
        <w:rPr>
          <w:spacing w:val="1"/>
          <w:lang w:val="en-GB"/>
        </w:rPr>
        <w:t xml:space="preserve"> </w:t>
      </w:r>
      <w:r w:rsidRPr="00A21B70">
        <w:rPr>
          <w:lang w:val="en-GB"/>
        </w:rPr>
        <w:t>pathogenesis</w:t>
      </w:r>
      <w:r w:rsidRPr="00A21B70">
        <w:rPr>
          <w:spacing w:val="26"/>
          <w:w w:val="99"/>
          <w:lang w:val="en-GB"/>
        </w:rPr>
        <w:t xml:space="preserve"> </w:t>
      </w:r>
      <w:r w:rsidRPr="00A21B70">
        <w:rPr>
          <w:lang w:val="en-GB"/>
        </w:rPr>
        <w:t>of</w:t>
      </w:r>
      <w:r w:rsidRPr="00A21B70">
        <w:rPr>
          <w:spacing w:val="-12"/>
          <w:lang w:val="en-GB"/>
        </w:rPr>
        <w:t xml:space="preserve"> </w:t>
      </w:r>
      <w:r w:rsidRPr="00A21B70">
        <w:rPr>
          <w:lang w:val="en-GB"/>
        </w:rPr>
        <w:t>atherosclerosis</w:t>
      </w:r>
      <w:r w:rsidRPr="00A21B70">
        <w:rPr>
          <w:spacing w:val="-12"/>
          <w:lang w:val="en-GB"/>
        </w:rPr>
        <w:t xml:space="preserve"> </w:t>
      </w:r>
      <w:r w:rsidRPr="00A21B70">
        <w:rPr>
          <w:lang w:val="en-GB"/>
        </w:rPr>
        <w:t>(Muniz</w:t>
      </w:r>
      <w:r w:rsidRPr="00A21B70">
        <w:rPr>
          <w:spacing w:val="-11"/>
          <w:lang w:val="en-GB"/>
        </w:rPr>
        <w:t xml:space="preserve"> </w:t>
      </w:r>
      <w:r w:rsidRPr="00A21B70">
        <w:rPr>
          <w:i/>
          <w:iCs/>
          <w:lang w:val="en-GB"/>
        </w:rPr>
        <w:t>et</w:t>
      </w:r>
      <w:r w:rsidRPr="00A21B70">
        <w:rPr>
          <w:i/>
          <w:iCs/>
          <w:spacing w:val="-12"/>
          <w:lang w:val="en-GB"/>
        </w:rPr>
        <w:t xml:space="preserve"> </w:t>
      </w:r>
      <w:r w:rsidRPr="00A21B70">
        <w:rPr>
          <w:i/>
          <w:iCs/>
          <w:lang w:val="en-GB"/>
        </w:rPr>
        <w:t>al.</w:t>
      </w:r>
      <w:r w:rsidRPr="00A21B70">
        <w:rPr>
          <w:lang w:val="en-GB"/>
        </w:rPr>
        <w:t>,</w:t>
      </w:r>
      <w:r w:rsidRPr="00A21B70">
        <w:rPr>
          <w:spacing w:val="-12"/>
          <w:lang w:val="en-GB"/>
        </w:rPr>
        <w:t xml:space="preserve"> </w:t>
      </w:r>
      <w:r w:rsidRPr="00A21B70">
        <w:rPr>
          <w:lang w:val="en-GB"/>
        </w:rPr>
        <w:t>2006),</w:t>
      </w:r>
      <w:r w:rsidRPr="00A21B70">
        <w:rPr>
          <w:spacing w:val="-9"/>
          <w:lang w:val="en-GB"/>
        </w:rPr>
        <w:t xml:space="preserve"> </w:t>
      </w:r>
      <w:r w:rsidRPr="00A21B70">
        <w:rPr>
          <w:lang w:val="en-GB"/>
        </w:rPr>
        <w:t>and</w:t>
      </w:r>
      <w:r w:rsidRPr="00A21B70">
        <w:rPr>
          <w:spacing w:val="-12"/>
          <w:lang w:val="en-GB"/>
        </w:rPr>
        <w:t xml:space="preserve"> </w:t>
      </w:r>
      <w:r w:rsidRPr="00A21B70">
        <w:rPr>
          <w:lang w:val="en-GB"/>
        </w:rPr>
        <w:t>of</w:t>
      </w:r>
      <w:r w:rsidRPr="00A21B70">
        <w:rPr>
          <w:spacing w:val="-12"/>
          <w:lang w:val="en-GB"/>
        </w:rPr>
        <w:t xml:space="preserve"> </w:t>
      </w:r>
      <w:r w:rsidRPr="00A21B70">
        <w:rPr>
          <w:lang w:val="en-GB"/>
        </w:rPr>
        <w:t>hepatic</w:t>
      </w:r>
      <w:r w:rsidRPr="00A21B70">
        <w:rPr>
          <w:spacing w:val="-11"/>
          <w:lang w:val="en-GB"/>
        </w:rPr>
        <w:t xml:space="preserve"> </w:t>
      </w:r>
      <w:r w:rsidRPr="00A21B70">
        <w:rPr>
          <w:lang w:val="en-GB"/>
        </w:rPr>
        <w:t>steatosis</w:t>
      </w:r>
      <w:r w:rsidRPr="00A21B70">
        <w:rPr>
          <w:spacing w:val="-12"/>
          <w:lang w:val="en-GB"/>
        </w:rPr>
        <w:t xml:space="preserve"> </w:t>
      </w:r>
      <w:r w:rsidRPr="00A21B70">
        <w:rPr>
          <w:lang w:val="en-GB"/>
        </w:rPr>
        <w:t>in</w:t>
      </w:r>
      <w:r w:rsidRPr="00A21B70">
        <w:rPr>
          <w:spacing w:val="-12"/>
          <w:lang w:val="en-GB"/>
        </w:rPr>
        <w:t xml:space="preserve"> </w:t>
      </w:r>
      <w:r w:rsidRPr="00A21B70">
        <w:rPr>
          <w:lang w:val="en-GB"/>
        </w:rPr>
        <w:t>hepatitis</w:t>
      </w:r>
      <w:r w:rsidRPr="00A21B70">
        <w:rPr>
          <w:w w:val="99"/>
          <w:lang w:val="en-GB"/>
        </w:rPr>
        <w:t xml:space="preserve"> </w:t>
      </w:r>
      <w:r w:rsidRPr="00A21B70">
        <w:rPr>
          <w:lang w:val="en-GB"/>
        </w:rPr>
        <w:t>C</w:t>
      </w:r>
      <w:r w:rsidRPr="00A21B70">
        <w:rPr>
          <w:spacing w:val="16"/>
          <w:lang w:val="en-GB"/>
        </w:rPr>
        <w:t xml:space="preserve"> </w:t>
      </w:r>
      <w:r w:rsidRPr="00A21B70">
        <w:rPr>
          <w:lang w:val="en-GB"/>
        </w:rPr>
        <w:t>infected</w:t>
      </w:r>
      <w:r w:rsidRPr="00A21B70">
        <w:rPr>
          <w:spacing w:val="16"/>
          <w:lang w:val="en-GB"/>
        </w:rPr>
        <w:t xml:space="preserve"> </w:t>
      </w:r>
      <w:r w:rsidRPr="00A21B70">
        <w:rPr>
          <w:lang w:val="en-GB"/>
        </w:rPr>
        <w:t>subjects</w:t>
      </w:r>
      <w:r w:rsidRPr="00A21B70">
        <w:rPr>
          <w:spacing w:val="16"/>
          <w:lang w:val="en-GB"/>
        </w:rPr>
        <w:t xml:space="preserve"> </w:t>
      </w:r>
      <w:r w:rsidRPr="00A21B70">
        <w:rPr>
          <w:lang w:val="en-GB"/>
        </w:rPr>
        <w:t>(Siqueira</w:t>
      </w:r>
      <w:r w:rsidRPr="00A21B70">
        <w:rPr>
          <w:spacing w:val="16"/>
          <w:lang w:val="en-GB"/>
        </w:rPr>
        <w:t xml:space="preserve"> </w:t>
      </w:r>
      <w:r w:rsidRPr="00A21B70">
        <w:rPr>
          <w:i/>
          <w:iCs/>
          <w:lang w:val="en-GB"/>
        </w:rPr>
        <w:t>et</w:t>
      </w:r>
      <w:r w:rsidRPr="00A21B70">
        <w:rPr>
          <w:i/>
          <w:iCs/>
          <w:spacing w:val="17"/>
          <w:lang w:val="en-GB"/>
        </w:rPr>
        <w:t xml:space="preserve"> </w:t>
      </w:r>
      <w:r w:rsidRPr="00A21B70">
        <w:rPr>
          <w:i/>
          <w:iCs/>
          <w:lang w:val="en-GB"/>
        </w:rPr>
        <w:t>al.</w:t>
      </w:r>
      <w:r w:rsidRPr="00A21B70">
        <w:rPr>
          <w:lang w:val="en-GB"/>
        </w:rPr>
        <w:t>,</w:t>
      </w:r>
      <w:r w:rsidRPr="00A21B70">
        <w:rPr>
          <w:spacing w:val="16"/>
          <w:lang w:val="en-GB"/>
        </w:rPr>
        <w:t xml:space="preserve"> </w:t>
      </w:r>
      <w:r w:rsidRPr="00A21B70">
        <w:rPr>
          <w:lang w:val="en-GB"/>
        </w:rPr>
        <w:t>2011).</w:t>
      </w:r>
      <w:r w:rsidRPr="00A21B70">
        <w:rPr>
          <w:spacing w:val="25"/>
          <w:lang w:val="en-GB"/>
        </w:rPr>
        <w:t xml:space="preserve"> </w:t>
      </w:r>
      <w:r w:rsidRPr="00A21B70">
        <w:rPr>
          <w:spacing w:val="-1"/>
          <w:lang w:val="en-GB"/>
        </w:rPr>
        <w:t>Many</w:t>
      </w:r>
      <w:r w:rsidRPr="00A21B70">
        <w:rPr>
          <w:spacing w:val="17"/>
          <w:lang w:val="en-GB"/>
        </w:rPr>
        <w:t xml:space="preserve"> </w:t>
      </w:r>
      <w:r w:rsidRPr="00A21B70">
        <w:rPr>
          <w:spacing w:val="-1"/>
          <w:lang w:val="en-GB"/>
        </w:rPr>
        <w:t>organisms</w:t>
      </w:r>
      <w:r w:rsidRPr="00A21B70">
        <w:rPr>
          <w:spacing w:val="16"/>
          <w:lang w:val="en-GB"/>
        </w:rPr>
        <w:t xml:space="preserve"> </w:t>
      </w:r>
      <w:r w:rsidRPr="00A21B70">
        <w:rPr>
          <w:lang w:val="en-GB"/>
        </w:rPr>
        <w:t>host</w:t>
      </w:r>
      <w:r w:rsidRPr="00A21B70">
        <w:rPr>
          <w:spacing w:val="16"/>
          <w:lang w:val="en-GB"/>
        </w:rPr>
        <w:t xml:space="preserve"> </w:t>
      </w:r>
      <w:proofErr w:type="spellStart"/>
      <w:r w:rsidRPr="00A21B70">
        <w:rPr>
          <w:spacing w:val="-1"/>
          <w:lang w:val="en-GB"/>
        </w:rPr>
        <w:t>Hcy</w:t>
      </w:r>
      <w:proofErr w:type="spellEnd"/>
      <w:r w:rsidRPr="00A21B70">
        <w:rPr>
          <w:spacing w:val="-1"/>
          <w:lang w:val="en-GB"/>
        </w:rPr>
        <w:t>-</w:t>
      </w:r>
      <w:r w:rsidRPr="00A21B70">
        <w:rPr>
          <w:spacing w:val="28"/>
          <w:w w:val="99"/>
          <w:lang w:val="en-GB"/>
        </w:rPr>
        <w:t xml:space="preserve"> </w:t>
      </w:r>
      <w:r w:rsidRPr="00A21B70">
        <w:rPr>
          <w:lang w:val="en-GB"/>
        </w:rPr>
        <w:t>related</w:t>
      </w:r>
      <w:r w:rsidRPr="00A21B70">
        <w:rPr>
          <w:spacing w:val="10"/>
          <w:lang w:val="en-GB"/>
        </w:rPr>
        <w:t xml:space="preserve"> </w:t>
      </w:r>
      <w:r w:rsidRPr="00A21B70">
        <w:rPr>
          <w:lang w:val="en-GB"/>
        </w:rPr>
        <w:t>bioprocesses,</w:t>
      </w:r>
      <w:r w:rsidRPr="00A21B70">
        <w:rPr>
          <w:spacing w:val="18"/>
          <w:lang w:val="en-GB"/>
        </w:rPr>
        <w:t xml:space="preserve"> </w:t>
      </w:r>
      <w:r w:rsidRPr="00A21B70">
        <w:rPr>
          <w:lang w:val="en-GB"/>
        </w:rPr>
        <w:t>e.g.</w:t>
      </w:r>
      <w:r w:rsidRPr="00A21B70">
        <w:rPr>
          <w:spacing w:val="18"/>
          <w:lang w:val="en-GB"/>
        </w:rPr>
        <w:t xml:space="preserve"> </w:t>
      </w:r>
      <w:r w:rsidRPr="00A21B70">
        <w:rPr>
          <w:i/>
          <w:iCs/>
          <w:lang w:val="en-GB"/>
        </w:rPr>
        <w:t>Mus</w:t>
      </w:r>
      <w:r w:rsidRPr="00A21B70">
        <w:rPr>
          <w:i/>
          <w:iCs/>
          <w:spacing w:val="10"/>
          <w:lang w:val="en-GB"/>
        </w:rPr>
        <w:t xml:space="preserve"> </w:t>
      </w:r>
      <w:proofErr w:type="spellStart"/>
      <w:r w:rsidRPr="00A21B70">
        <w:rPr>
          <w:i/>
          <w:iCs/>
          <w:lang w:val="en-GB"/>
        </w:rPr>
        <w:t>musculus</w:t>
      </w:r>
      <w:proofErr w:type="spellEnd"/>
      <w:r w:rsidRPr="00A21B70">
        <w:rPr>
          <w:lang w:val="en-GB"/>
        </w:rPr>
        <w:t>,</w:t>
      </w:r>
      <w:r w:rsidRPr="00A21B70">
        <w:rPr>
          <w:spacing w:val="18"/>
          <w:lang w:val="en-GB"/>
        </w:rPr>
        <w:t xml:space="preserve"> </w:t>
      </w:r>
      <w:r w:rsidRPr="00A21B70">
        <w:rPr>
          <w:i/>
          <w:iCs/>
          <w:lang w:val="en-GB"/>
        </w:rPr>
        <w:t>Homo</w:t>
      </w:r>
      <w:r w:rsidRPr="00A21B70">
        <w:rPr>
          <w:i/>
          <w:iCs/>
          <w:spacing w:val="10"/>
          <w:lang w:val="en-GB"/>
        </w:rPr>
        <w:t xml:space="preserve"> </w:t>
      </w:r>
      <w:r w:rsidRPr="00A21B70">
        <w:rPr>
          <w:i/>
          <w:iCs/>
          <w:spacing w:val="-1"/>
          <w:lang w:val="en-GB"/>
        </w:rPr>
        <w:t>sapiens</w:t>
      </w:r>
      <w:r w:rsidRPr="00A21B70">
        <w:rPr>
          <w:spacing w:val="-1"/>
          <w:lang w:val="en-GB"/>
        </w:rPr>
        <w:t>,</w:t>
      </w:r>
      <w:r w:rsidRPr="00A21B70">
        <w:rPr>
          <w:spacing w:val="18"/>
          <w:lang w:val="en-GB"/>
        </w:rPr>
        <w:t xml:space="preserve"> </w:t>
      </w:r>
      <w:r w:rsidRPr="00A21B70">
        <w:rPr>
          <w:i/>
          <w:iCs/>
          <w:lang w:val="en-GB"/>
        </w:rPr>
        <w:t>Gallus</w:t>
      </w:r>
      <w:r w:rsidRPr="00A21B70">
        <w:rPr>
          <w:i/>
          <w:iCs/>
          <w:spacing w:val="11"/>
          <w:lang w:val="en-GB"/>
        </w:rPr>
        <w:t xml:space="preserve"> </w:t>
      </w:r>
      <w:proofErr w:type="spellStart"/>
      <w:r w:rsidRPr="00A21B70">
        <w:rPr>
          <w:i/>
          <w:iCs/>
          <w:lang w:val="en-GB"/>
        </w:rPr>
        <w:t>gallus</w:t>
      </w:r>
      <w:proofErr w:type="spellEnd"/>
      <w:r w:rsidRPr="00A21B70">
        <w:rPr>
          <w:lang w:val="en-GB"/>
        </w:rPr>
        <w:t>,</w:t>
      </w:r>
      <w:r w:rsidRPr="00A21B70">
        <w:rPr>
          <w:spacing w:val="27"/>
          <w:w w:val="99"/>
          <w:lang w:val="en-GB"/>
        </w:rPr>
        <w:t xml:space="preserve"> </w:t>
      </w:r>
      <w:proofErr w:type="spellStart"/>
      <w:r w:rsidRPr="00A21B70">
        <w:rPr>
          <w:i/>
          <w:iCs/>
          <w:spacing w:val="-1"/>
          <w:lang w:val="en-GB"/>
        </w:rPr>
        <w:t>Schizosaccharomyces</w:t>
      </w:r>
      <w:proofErr w:type="spellEnd"/>
      <w:r w:rsidRPr="00A21B70">
        <w:rPr>
          <w:i/>
          <w:iCs/>
          <w:spacing w:val="-9"/>
          <w:lang w:val="en-GB"/>
        </w:rPr>
        <w:t xml:space="preserve"> </w:t>
      </w:r>
      <w:proofErr w:type="spellStart"/>
      <w:r w:rsidRPr="00A21B70">
        <w:rPr>
          <w:i/>
          <w:iCs/>
          <w:lang w:val="en-GB"/>
        </w:rPr>
        <w:t>pombe</w:t>
      </w:r>
      <w:proofErr w:type="spellEnd"/>
      <w:r w:rsidRPr="00A21B70">
        <w:rPr>
          <w:lang w:val="en-GB"/>
        </w:rPr>
        <w:t>,</w:t>
      </w:r>
      <w:r w:rsidRPr="00A21B70">
        <w:rPr>
          <w:spacing w:val="-8"/>
          <w:lang w:val="en-GB"/>
        </w:rPr>
        <w:t xml:space="preserve"> </w:t>
      </w:r>
      <w:r w:rsidRPr="00A21B70">
        <w:rPr>
          <w:lang w:val="en-GB"/>
        </w:rPr>
        <w:t>and</w:t>
      </w:r>
      <w:r w:rsidRPr="00A21B70">
        <w:rPr>
          <w:spacing w:val="-8"/>
          <w:lang w:val="en-GB"/>
        </w:rPr>
        <w:t xml:space="preserve"> </w:t>
      </w:r>
      <w:proofErr w:type="spellStart"/>
      <w:r w:rsidRPr="00A21B70">
        <w:rPr>
          <w:i/>
          <w:iCs/>
          <w:lang w:val="en-GB"/>
        </w:rPr>
        <w:t>Oryza</w:t>
      </w:r>
      <w:proofErr w:type="spellEnd"/>
      <w:r w:rsidRPr="00A21B70">
        <w:rPr>
          <w:i/>
          <w:iCs/>
          <w:spacing w:val="-9"/>
          <w:lang w:val="en-GB"/>
        </w:rPr>
        <w:t xml:space="preserve"> </w:t>
      </w:r>
      <w:proofErr w:type="spellStart"/>
      <w:r w:rsidRPr="00A21B70">
        <w:rPr>
          <w:i/>
          <w:iCs/>
          <w:lang w:val="en-GB"/>
        </w:rPr>
        <w:t>sativa</w:t>
      </w:r>
      <w:proofErr w:type="spellEnd"/>
      <w:r w:rsidRPr="00A21B70">
        <w:rPr>
          <w:lang w:val="en-GB"/>
        </w:rPr>
        <w:t>.</w:t>
      </w:r>
    </w:p>
    <w:p w14:paraId="04747458" w14:textId="77777777" w:rsidR="00F20945" w:rsidRPr="00A21B70" w:rsidRDefault="00F20945">
      <w:pPr>
        <w:pStyle w:val="Corpodetexto"/>
        <w:kinsoku w:val="0"/>
        <w:overflowPunct w:val="0"/>
        <w:spacing w:before="0"/>
        <w:ind w:left="0"/>
        <w:rPr>
          <w:lang w:val="en-GB"/>
        </w:rPr>
      </w:pPr>
    </w:p>
    <w:p w14:paraId="02A0025A" w14:textId="77777777" w:rsidR="00F20945" w:rsidRPr="00A21B70" w:rsidRDefault="00F20945">
      <w:pPr>
        <w:pStyle w:val="Corpodetexto"/>
        <w:kinsoku w:val="0"/>
        <w:overflowPunct w:val="0"/>
        <w:spacing w:before="0"/>
        <w:ind w:left="0"/>
        <w:rPr>
          <w:lang w:val="en-GB"/>
        </w:rPr>
      </w:pPr>
    </w:p>
    <w:p w14:paraId="4F86FAE1" w14:textId="77777777" w:rsidR="00F20945" w:rsidRPr="00A21B70" w:rsidRDefault="00F20945">
      <w:pPr>
        <w:pStyle w:val="Corpodetexto"/>
        <w:kinsoku w:val="0"/>
        <w:overflowPunct w:val="0"/>
        <w:spacing w:before="0"/>
        <w:ind w:left="0"/>
        <w:rPr>
          <w:sz w:val="13"/>
          <w:szCs w:val="13"/>
          <w:lang w:val="en-GB"/>
        </w:rPr>
      </w:pPr>
    </w:p>
    <w:p w14:paraId="08536ED3" w14:textId="77777777" w:rsidR="00F20945" w:rsidRPr="00A21B70" w:rsidRDefault="00F20945">
      <w:pPr>
        <w:pStyle w:val="Ttulo1"/>
        <w:numPr>
          <w:ilvl w:val="0"/>
          <w:numId w:val="12"/>
        </w:numPr>
        <w:tabs>
          <w:tab w:val="left" w:pos="2229"/>
        </w:tabs>
        <w:kinsoku w:val="0"/>
        <w:overflowPunct w:val="0"/>
        <w:ind w:left="2228"/>
        <w:jc w:val="both"/>
        <w:rPr>
          <w:b w:val="0"/>
          <w:bCs w:val="0"/>
          <w:lang w:val="en-GB"/>
        </w:rPr>
      </w:pPr>
      <w:r w:rsidRPr="00A21B70">
        <w:rPr>
          <w:spacing w:val="-1"/>
          <w:lang w:val="en-GB"/>
        </w:rPr>
        <w:t>Resources</w:t>
      </w:r>
    </w:p>
    <w:p w14:paraId="03CF3A0C" w14:textId="77777777" w:rsidR="00F20945" w:rsidRPr="00A21B70" w:rsidRDefault="00F20945">
      <w:pPr>
        <w:pStyle w:val="Ttulo2"/>
        <w:numPr>
          <w:ilvl w:val="1"/>
          <w:numId w:val="12"/>
        </w:numPr>
        <w:tabs>
          <w:tab w:val="left" w:pos="2361"/>
        </w:tabs>
        <w:kinsoku w:val="0"/>
        <w:overflowPunct w:val="0"/>
        <w:spacing w:before="107"/>
        <w:ind w:left="2361"/>
        <w:jc w:val="both"/>
        <w:rPr>
          <w:lang w:val="en-GB"/>
        </w:rPr>
      </w:pPr>
      <w:r w:rsidRPr="00A21B70">
        <w:rPr>
          <w:lang w:val="en-GB"/>
        </w:rPr>
        <w:t>Biomedical</w:t>
      </w:r>
      <w:r w:rsidRPr="00A21B70">
        <w:rPr>
          <w:spacing w:val="-19"/>
          <w:lang w:val="en-GB"/>
        </w:rPr>
        <w:t xml:space="preserve"> </w:t>
      </w:r>
      <w:r w:rsidRPr="00A21B70">
        <w:rPr>
          <w:lang w:val="en-GB"/>
        </w:rPr>
        <w:t>Ontologies</w:t>
      </w:r>
    </w:p>
    <w:p w14:paraId="3FF283F9" w14:textId="77777777" w:rsidR="00F20945" w:rsidRPr="00A117C6" w:rsidRDefault="00F20945">
      <w:pPr>
        <w:pStyle w:val="Corpodetexto"/>
        <w:numPr>
          <w:ilvl w:val="0"/>
          <w:numId w:val="11"/>
        </w:numPr>
        <w:tabs>
          <w:tab w:val="left" w:pos="2317"/>
        </w:tabs>
        <w:kinsoku w:val="0"/>
        <w:overflowPunct w:val="0"/>
        <w:spacing w:before="111" w:line="285" w:lineRule="auto"/>
        <w:jc w:val="both"/>
        <w:rPr>
          <w:lang w:val="en-GB"/>
        </w:rPr>
      </w:pPr>
      <w:r w:rsidRPr="00A21B70">
        <w:rPr>
          <w:lang w:val="en-GB"/>
        </w:rPr>
        <w:t>The</w:t>
      </w:r>
      <w:r w:rsidRPr="00A21B70">
        <w:rPr>
          <w:spacing w:val="-5"/>
          <w:lang w:val="en-GB"/>
        </w:rPr>
        <w:t xml:space="preserve"> </w:t>
      </w:r>
      <w:r w:rsidRPr="00A21B70">
        <w:rPr>
          <w:b/>
          <w:bCs/>
          <w:lang w:val="en-GB"/>
        </w:rPr>
        <w:t>Gene</w:t>
      </w:r>
      <w:r w:rsidRPr="00A21B70">
        <w:rPr>
          <w:b/>
          <w:bCs/>
          <w:spacing w:val="-7"/>
          <w:lang w:val="en-GB"/>
        </w:rPr>
        <w:t xml:space="preserve"> </w:t>
      </w:r>
      <w:r w:rsidRPr="00A21B70">
        <w:rPr>
          <w:b/>
          <w:bCs/>
          <w:lang w:val="en-GB"/>
        </w:rPr>
        <w:t>Ontology</w:t>
      </w:r>
      <w:r w:rsidRPr="00A21B70">
        <w:rPr>
          <w:b/>
          <w:bCs/>
          <w:spacing w:val="-5"/>
          <w:lang w:val="en-GB"/>
        </w:rPr>
        <w:t xml:space="preserve"> </w:t>
      </w:r>
      <w:r w:rsidRPr="00A21B70">
        <w:rPr>
          <w:lang w:val="en-GB"/>
        </w:rPr>
        <w:t>(GO)</w:t>
      </w:r>
      <w:r w:rsidRPr="00A21B70">
        <w:rPr>
          <w:spacing w:val="-7"/>
          <w:lang w:val="en-GB"/>
        </w:rPr>
        <w:t xml:space="preserve"> </w:t>
      </w:r>
      <w:r w:rsidRPr="00A21B70">
        <w:rPr>
          <w:spacing w:val="-1"/>
          <w:lang w:val="en-GB"/>
        </w:rPr>
        <w:t>was</w:t>
      </w:r>
      <w:r w:rsidRPr="00A21B70">
        <w:rPr>
          <w:spacing w:val="-6"/>
          <w:lang w:val="en-GB"/>
        </w:rPr>
        <w:t xml:space="preserve"> </w:t>
      </w:r>
      <w:r w:rsidRPr="00A21B70">
        <w:rPr>
          <w:lang w:val="en-GB"/>
        </w:rPr>
        <w:t>created</w:t>
      </w:r>
      <w:r w:rsidRPr="00A21B70">
        <w:rPr>
          <w:spacing w:val="-7"/>
          <w:lang w:val="en-GB"/>
        </w:rPr>
        <w:t xml:space="preserve"> </w:t>
      </w:r>
      <w:r w:rsidRPr="00A21B70">
        <w:rPr>
          <w:lang w:val="en-GB"/>
        </w:rPr>
        <w:t>in</w:t>
      </w:r>
      <w:r w:rsidRPr="00A21B70">
        <w:rPr>
          <w:spacing w:val="-6"/>
          <w:lang w:val="en-GB"/>
        </w:rPr>
        <w:t xml:space="preserve"> </w:t>
      </w:r>
      <w:r w:rsidRPr="00A21B70">
        <w:rPr>
          <w:lang w:val="en-GB"/>
        </w:rPr>
        <w:t>1998</w:t>
      </w:r>
      <w:r w:rsidRPr="00A21B70">
        <w:rPr>
          <w:spacing w:val="-7"/>
          <w:lang w:val="en-GB"/>
        </w:rPr>
        <w:t xml:space="preserve"> </w:t>
      </w:r>
      <w:r w:rsidRPr="00A21B70">
        <w:rPr>
          <w:lang w:val="en-GB"/>
        </w:rPr>
        <w:t>to</w:t>
      </w:r>
      <w:r w:rsidRPr="00A21B70">
        <w:rPr>
          <w:spacing w:val="-7"/>
          <w:lang w:val="en-GB"/>
        </w:rPr>
        <w:t xml:space="preserve"> </w:t>
      </w:r>
      <w:r w:rsidRPr="00A21B70">
        <w:rPr>
          <w:lang w:val="en-GB"/>
        </w:rPr>
        <w:t>address</w:t>
      </w:r>
      <w:r w:rsidRPr="00A21B70">
        <w:rPr>
          <w:spacing w:val="-6"/>
          <w:lang w:val="en-GB"/>
        </w:rPr>
        <w:t xml:space="preserve"> </w:t>
      </w:r>
      <w:r w:rsidRPr="00A21B70">
        <w:rPr>
          <w:lang w:val="en-GB"/>
        </w:rPr>
        <w:t>biomedical</w:t>
      </w:r>
      <w:r w:rsidRPr="00A21B70">
        <w:rPr>
          <w:spacing w:val="21"/>
          <w:w w:val="99"/>
          <w:lang w:val="en-GB"/>
        </w:rPr>
        <w:t xml:space="preserve"> </w:t>
      </w:r>
      <w:r w:rsidRPr="00A21B70">
        <w:rPr>
          <w:lang w:val="en-GB"/>
        </w:rPr>
        <w:t>information</w:t>
      </w:r>
      <w:r w:rsidRPr="00A21B70">
        <w:rPr>
          <w:spacing w:val="-12"/>
          <w:lang w:val="en-GB"/>
        </w:rPr>
        <w:t xml:space="preserve"> </w:t>
      </w:r>
      <w:r w:rsidRPr="00A21B70">
        <w:rPr>
          <w:spacing w:val="-1"/>
          <w:lang w:val="en-GB"/>
        </w:rPr>
        <w:t>integration</w:t>
      </w:r>
      <w:r w:rsidRPr="00A21B70">
        <w:rPr>
          <w:spacing w:val="-12"/>
          <w:lang w:val="en-GB"/>
        </w:rPr>
        <w:t xml:space="preserve"> </w:t>
      </w:r>
      <w:r w:rsidRPr="00A21B70">
        <w:rPr>
          <w:lang w:val="en-GB"/>
        </w:rPr>
        <w:t>through</w:t>
      </w:r>
      <w:r w:rsidRPr="00A21B70">
        <w:rPr>
          <w:spacing w:val="-11"/>
          <w:lang w:val="en-GB"/>
        </w:rPr>
        <w:t xml:space="preserve"> </w:t>
      </w:r>
      <w:r w:rsidRPr="00A21B70">
        <w:rPr>
          <w:lang w:val="en-GB"/>
        </w:rPr>
        <w:t>standardization</w:t>
      </w:r>
      <w:r w:rsidRPr="00A21B70">
        <w:rPr>
          <w:spacing w:val="-12"/>
          <w:lang w:val="en-GB"/>
        </w:rPr>
        <w:t xml:space="preserve"> </w:t>
      </w:r>
      <w:r w:rsidRPr="00A21B70">
        <w:rPr>
          <w:lang w:val="en-GB"/>
        </w:rPr>
        <w:t>of</w:t>
      </w:r>
      <w:r w:rsidRPr="00A21B70">
        <w:rPr>
          <w:spacing w:val="-11"/>
          <w:lang w:val="en-GB"/>
        </w:rPr>
        <w:t xml:space="preserve"> </w:t>
      </w:r>
      <w:r w:rsidRPr="00A21B70">
        <w:rPr>
          <w:lang w:val="en-GB"/>
        </w:rPr>
        <w:t>terms</w:t>
      </w:r>
      <w:r w:rsidRPr="00A21B70">
        <w:rPr>
          <w:spacing w:val="-12"/>
          <w:lang w:val="en-GB"/>
        </w:rPr>
        <w:t xml:space="preserve"> </w:t>
      </w:r>
      <w:r w:rsidRPr="00A21B70">
        <w:rPr>
          <w:lang w:val="en-GB"/>
        </w:rPr>
        <w:t>for</w:t>
      </w:r>
      <w:r w:rsidRPr="00A21B70">
        <w:rPr>
          <w:spacing w:val="-11"/>
          <w:lang w:val="en-GB"/>
        </w:rPr>
        <w:t xml:space="preserve"> </w:t>
      </w:r>
      <w:r w:rsidRPr="00A21B70">
        <w:rPr>
          <w:lang w:val="en-GB"/>
        </w:rPr>
        <w:t>the</w:t>
      </w:r>
      <w:r w:rsidRPr="00A21B70">
        <w:rPr>
          <w:spacing w:val="-12"/>
          <w:lang w:val="en-GB"/>
        </w:rPr>
        <w:t xml:space="preserve"> </w:t>
      </w:r>
      <w:r w:rsidRPr="00A21B70">
        <w:rPr>
          <w:lang w:val="en-GB"/>
        </w:rPr>
        <w:t>anno-</w:t>
      </w:r>
      <w:r w:rsidRPr="00A21B70">
        <w:rPr>
          <w:spacing w:val="28"/>
          <w:w w:val="99"/>
          <w:lang w:val="en-GB"/>
        </w:rPr>
        <w:t xml:space="preserve"> </w:t>
      </w:r>
      <w:proofErr w:type="spellStart"/>
      <w:r w:rsidRPr="00A21B70">
        <w:rPr>
          <w:lang w:val="en-GB"/>
        </w:rPr>
        <w:t>tation</w:t>
      </w:r>
      <w:proofErr w:type="spellEnd"/>
      <w:r w:rsidRPr="00A21B70">
        <w:rPr>
          <w:spacing w:val="-5"/>
          <w:lang w:val="en-GB"/>
        </w:rPr>
        <w:t xml:space="preserve"> </w:t>
      </w:r>
      <w:r w:rsidRPr="00A21B70">
        <w:rPr>
          <w:lang w:val="en-GB"/>
        </w:rPr>
        <w:t>of</w:t>
      </w:r>
      <w:r w:rsidRPr="00A21B70">
        <w:rPr>
          <w:spacing w:val="-4"/>
          <w:lang w:val="en-GB"/>
        </w:rPr>
        <w:t xml:space="preserve"> </w:t>
      </w:r>
      <w:r w:rsidRPr="00A21B70">
        <w:rPr>
          <w:spacing w:val="-2"/>
          <w:lang w:val="en-GB"/>
        </w:rPr>
        <w:t>DNA</w:t>
      </w:r>
      <w:r w:rsidRPr="00A21B70">
        <w:rPr>
          <w:spacing w:val="-4"/>
          <w:lang w:val="en-GB"/>
        </w:rPr>
        <w:t xml:space="preserve"> </w:t>
      </w:r>
      <w:r w:rsidRPr="00A21B70">
        <w:rPr>
          <w:lang w:val="en-GB"/>
        </w:rPr>
        <w:t>sequences</w:t>
      </w:r>
      <w:r w:rsidRPr="00A21B70">
        <w:rPr>
          <w:spacing w:val="-3"/>
          <w:lang w:val="en-GB"/>
        </w:rPr>
        <w:t xml:space="preserve"> </w:t>
      </w:r>
      <w:r w:rsidRPr="00A21B70">
        <w:rPr>
          <w:lang w:val="en-GB"/>
        </w:rPr>
        <w:t>and</w:t>
      </w:r>
      <w:r w:rsidRPr="00A21B70">
        <w:rPr>
          <w:spacing w:val="-4"/>
          <w:lang w:val="en-GB"/>
        </w:rPr>
        <w:t xml:space="preserve"> </w:t>
      </w:r>
      <w:r w:rsidRPr="00A21B70">
        <w:rPr>
          <w:lang w:val="en-GB"/>
        </w:rPr>
        <w:t>their</w:t>
      </w:r>
      <w:r w:rsidRPr="00A21B70">
        <w:rPr>
          <w:spacing w:val="-4"/>
          <w:lang w:val="en-GB"/>
        </w:rPr>
        <w:t xml:space="preserve"> </w:t>
      </w:r>
      <w:r w:rsidRPr="00A21B70">
        <w:rPr>
          <w:spacing w:val="-1"/>
          <w:lang w:val="en-GB"/>
        </w:rPr>
        <w:t>respective</w:t>
      </w:r>
      <w:r w:rsidRPr="00A21B70">
        <w:rPr>
          <w:spacing w:val="-4"/>
          <w:lang w:val="en-GB"/>
        </w:rPr>
        <w:t xml:space="preserve"> </w:t>
      </w:r>
      <w:r w:rsidRPr="00A21B70">
        <w:rPr>
          <w:lang w:val="en-GB"/>
        </w:rPr>
        <w:t>characteristics.</w:t>
      </w:r>
      <w:r w:rsidRPr="00A21B70">
        <w:rPr>
          <w:spacing w:val="-3"/>
          <w:lang w:val="en-GB"/>
        </w:rPr>
        <w:t xml:space="preserve"> </w:t>
      </w:r>
      <w:r w:rsidRPr="00A21B70">
        <w:rPr>
          <w:lang w:val="en-GB"/>
        </w:rPr>
        <w:t>GO</w:t>
      </w:r>
      <w:r w:rsidRPr="00A21B70">
        <w:rPr>
          <w:spacing w:val="-4"/>
          <w:lang w:val="en-GB"/>
        </w:rPr>
        <w:t xml:space="preserve"> </w:t>
      </w:r>
      <w:r w:rsidRPr="00A21B70">
        <w:rPr>
          <w:lang w:val="en-GB"/>
        </w:rPr>
        <w:t>has</w:t>
      </w:r>
      <w:r w:rsidRPr="00A21B70">
        <w:rPr>
          <w:spacing w:val="24"/>
          <w:w w:val="99"/>
          <w:lang w:val="en-GB"/>
        </w:rPr>
        <w:t xml:space="preserve"> </w:t>
      </w:r>
      <w:r w:rsidRPr="00A21B70">
        <w:rPr>
          <w:lang w:val="en-GB"/>
        </w:rPr>
        <w:t>become</w:t>
      </w:r>
      <w:r w:rsidRPr="00A21B70">
        <w:rPr>
          <w:spacing w:val="-12"/>
          <w:lang w:val="en-GB"/>
        </w:rPr>
        <w:t xml:space="preserve"> </w:t>
      </w:r>
      <w:r w:rsidRPr="00A21B70">
        <w:rPr>
          <w:lang w:val="en-GB"/>
        </w:rPr>
        <w:t>a</w:t>
      </w:r>
      <w:r w:rsidRPr="00A21B70">
        <w:rPr>
          <w:spacing w:val="-12"/>
          <w:lang w:val="en-GB"/>
        </w:rPr>
        <w:t xml:space="preserve"> </w:t>
      </w:r>
      <w:r w:rsidRPr="00A21B70">
        <w:rPr>
          <w:lang w:val="en-GB"/>
        </w:rPr>
        <w:t>crucial</w:t>
      </w:r>
      <w:r w:rsidRPr="00A21B70">
        <w:rPr>
          <w:spacing w:val="-11"/>
          <w:lang w:val="en-GB"/>
        </w:rPr>
        <w:t xml:space="preserve"> </w:t>
      </w:r>
      <w:r w:rsidRPr="00A21B70">
        <w:rPr>
          <w:lang w:val="en-GB"/>
        </w:rPr>
        <w:t>resource</w:t>
      </w:r>
      <w:r w:rsidRPr="00A21B70">
        <w:rPr>
          <w:spacing w:val="-11"/>
          <w:lang w:val="en-GB"/>
        </w:rPr>
        <w:t xml:space="preserve"> </w:t>
      </w:r>
      <w:r w:rsidRPr="00A21B70">
        <w:rPr>
          <w:lang w:val="en-GB"/>
        </w:rPr>
        <w:t>for</w:t>
      </w:r>
      <w:r w:rsidRPr="00A21B70">
        <w:rPr>
          <w:spacing w:val="-12"/>
          <w:lang w:val="en-GB"/>
        </w:rPr>
        <w:t xml:space="preserve"> </w:t>
      </w:r>
      <w:r w:rsidRPr="00A21B70">
        <w:rPr>
          <w:lang w:val="en-GB"/>
        </w:rPr>
        <w:t>functional</w:t>
      </w:r>
      <w:r w:rsidRPr="00A21B70">
        <w:rPr>
          <w:spacing w:val="-12"/>
          <w:lang w:val="en-GB"/>
        </w:rPr>
        <w:t xml:space="preserve"> </w:t>
      </w:r>
      <w:r w:rsidRPr="00A21B70">
        <w:rPr>
          <w:lang w:val="en-GB"/>
        </w:rPr>
        <w:t>genomics,</w:t>
      </w:r>
      <w:r w:rsidRPr="00A21B70">
        <w:rPr>
          <w:spacing w:val="-9"/>
          <w:lang w:val="en-GB"/>
        </w:rPr>
        <w:t xml:space="preserve"> </w:t>
      </w:r>
      <w:r w:rsidRPr="00A21B70">
        <w:rPr>
          <w:lang w:val="en-GB"/>
        </w:rPr>
        <w:t>as</w:t>
      </w:r>
      <w:r w:rsidRPr="00A21B70">
        <w:rPr>
          <w:spacing w:val="-10"/>
          <w:lang w:val="en-GB"/>
        </w:rPr>
        <w:t xml:space="preserve"> </w:t>
      </w:r>
      <w:r w:rsidRPr="00A21B70">
        <w:rPr>
          <w:lang w:val="en-GB"/>
        </w:rPr>
        <w:t>an</w:t>
      </w:r>
      <w:r w:rsidRPr="00A21B70">
        <w:rPr>
          <w:spacing w:val="-12"/>
          <w:lang w:val="en-GB"/>
        </w:rPr>
        <w:t xml:space="preserve"> </w:t>
      </w:r>
      <w:r w:rsidRPr="00A21B70">
        <w:rPr>
          <w:lang w:val="en-GB"/>
        </w:rPr>
        <w:t>ongoing</w:t>
      </w:r>
      <w:r w:rsidRPr="00A21B70">
        <w:rPr>
          <w:spacing w:val="-12"/>
          <w:lang w:val="en-GB"/>
        </w:rPr>
        <w:t xml:space="preserve"> </w:t>
      </w:r>
      <w:r w:rsidRPr="00A21B70">
        <w:rPr>
          <w:lang w:val="en-GB"/>
        </w:rPr>
        <w:t>col-</w:t>
      </w:r>
      <w:r w:rsidRPr="00A21B70">
        <w:rPr>
          <w:w w:val="99"/>
          <w:lang w:val="en-GB"/>
        </w:rPr>
        <w:t xml:space="preserve"> </w:t>
      </w:r>
      <w:proofErr w:type="spellStart"/>
      <w:r w:rsidRPr="00A21B70">
        <w:rPr>
          <w:spacing w:val="-1"/>
          <w:lang w:val="en-GB"/>
        </w:rPr>
        <w:t>laborative</w:t>
      </w:r>
      <w:proofErr w:type="spellEnd"/>
      <w:r w:rsidRPr="00A21B70">
        <w:rPr>
          <w:spacing w:val="-6"/>
          <w:lang w:val="en-GB"/>
        </w:rPr>
        <w:t xml:space="preserve"> </w:t>
      </w:r>
      <w:r w:rsidRPr="00A21B70">
        <w:rPr>
          <w:spacing w:val="-1"/>
          <w:lang w:val="en-GB"/>
        </w:rPr>
        <w:t>effort</w:t>
      </w:r>
      <w:r w:rsidRPr="00A21B70">
        <w:rPr>
          <w:spacing w:val="-6"/>
          <w:lang w:val="en-GB"/>
        </w:rPr>
        <w:t xml:space="preserve"> </w:t>
      </w:r>
      <w:r w:rsidRPr="00A21B70">
        <w:rPr>
          <w:lang w:val="en-GB"/>
        </w:rPr>
        <w:t>that</w:t>
      </w:r>
      <w:r w:rsidRPr="00A21B70">
        <w:rPr>
          <w:spacing w:val="-5"/>
          <w:lang w:val="en-GB"/>
        </w:rPr>
        <w:t xml:space="preserve"> </w:t>
      </w:r>
      <w:r w:rsidRPr="00A21B70">
        <w:rPr>
          <w:spacing w:val="-1"/>
          <w:lang w:val="en-GB"/>
        </w:rPr>
        <w:t>delivers</w:t>
      </w:r>
      <w:r w:rsidRPr="00A21B70">
        <w:rPr>
          <w:spacing w:val="-6"/>
          <w:lang w:val="en-GB"/>
        </w:rPr>
        <w:t xml:space="preserve"> </w:t>
      </w:r>
      <w:r w:rsidRPr="00A21B70">
        <w:rPr>
          <w:lang w:val="en-GB"/>
        </w:rPr>
        <w:t>a</w:t>
      </w:r>
      <w:r w:rsidRPr="00A21B70">
        <w:rPr>
          <w:spacing w:val="-5"/>
          <w:lang w:val="en-GB"/>
        </w:rPr>
        <w:t xml:space="preserve"> </w:t>
      </w:r>
      <w:r w:rsidRPr="00A21B70">
        <w:rPr>
          <w:lang w:val="en-GB"/>
        </w:rPr>
        <w:t>controlled</w:t>
      </w:r>
      <w:r w:rsidRPr="00A21B70">
        <w:rPr>
          <w:spacing w:val="-6"/>
          <w:lang w:val="en-GB"/>
        </w:rPr>
        <w:t xml:space="preserve"> </w:t>
      </w:r>
      <w:r w:rsidRPr="00A21B70">
        <w:rPr>
          <w:spacing w:val="-1"/>
          <w:lang w:val="en-GB"/>
        </w:rPr>
        <w:t>vocabulary</w:t>
      </w:r>
      <w:r w:rsidRPr="00A21B70">
        <w:rPr>
          <w:spacing w:val="-6"/>
          <w:lang w:val="en-GB"/>
        </w:rPr>
        <w:t xml:space="preserve"> </w:t>
      </w:r>
      <w:r w:rsidRPr="00A21B70">
        <w:rPr>
          <w:lang w:val="en-GB"/>
        </w:rPr>
        <w:t>underpinned</w:t>
      </w:r>
      <w:r w:rsidRPr="00A21B70">
        <w:rPr>
          <w:spacing w:val="-5"/>
          <w:lang w:val="en-GB"/>
        </w:rPr>
        <w:t xml:space="preserve"> </w:t>
      </w:r>
      <w:r w:rsidRPr="00A21B70">
        <w:rPr>
          <w:lang w:val="en-GB"/>
        </w:rPr>
        <w:t>by</w:t>
      </w:r>
      <w:r w:rsidRPr="00A21B70">
        <w:rPr>
          <w:spacing w:val="29"/>
          <w:w w:val="99"/>
          <w:lang w:val="en-GB"/>
        </w:rPr>
        <w:t xml:space="preserve"> </w:t>
      </w:r>
      <w:r w:rsidRPr="00A21B70">
        <w:rPr>
          <w:lang w:val="en-GB"/>
        </w:rPr>
        <w:t>an</w:t>
      </w:r>
      <w:r w:rsidRPr="00A21B70">
        <w:rPr>
          <w:spacing w:val="-3"/>
          <w:lang w:val="en-GB"/>
        </w:rPr>
        <w:t xml:space="preserve"> </w:t>
      </w:r>
      <w:r w:rsidRPr="00A21B70">
        <w:rPr>
          <w:lang w:val="en-GB"/>
        </w:rPr>
        <w:t>ontology</w:t>
      </w:r>
      <w:r w:rsidRPr="00A21B70">
        <w:rPr>
          <w:spacing w:val="-3"/>
          <w:lang w:val="en-GB"/>
        </w:rPr>
        <w:t xml:space="preserve"> </w:t>
      </w:r>
      <w:r w:rsidRPr="00A21B70">
        <w:rPr>
          <w:lang w:val="en-GB"/>
        </w:rPr>
        <w:t>language.</w:t>
      </w:r>
      <w:r w:rsidRPr="00A21B70">
        <w:rPr>
          <w:spacing w:val="-1"/>
          <w:lang w:val="en-GB"/>
        </w:rPr>
        <w:t xml:space="preserve"> </w:t>
      </w:r>
      <w:r w:rsidRPr="00A21B70">
        <w:rPr>
          <w:lang w:val="en-GB"/>
        </w:rPr>
        <w:t>GO</w:t>
      </w:r>
      <w:r w:rsidRPr="00A21B70">
        <w:rPr>
          <w:spacing w:val="-3"/>
          <w:lang w:val="en-GB"/>
        </w:rPr>
        <w:t xml:space="preserve"> </w:t>
      </w:r>
      <w:r w:rsidRPr="00A21B70">
        <w:rPr>
          <w:spacing w:val="-1"/>
          <w:lang w:val="en-GB"/>
        </w:rPr>
        <w:t>provides</w:t>
      </w:r>
      <w:r w:rsidRPr="00A21B70">
        <w:rPr>
          <w:spacing w:val="-3"/>
          <w:lang w:val="en-GB"/>
        </w:rPr>
        <w:t xml:space="preserve"> </w:t>
      </w:r>
      <w:r w:rsidRPr="00A21B70">
        <w:rPr>
          <w:lang w:val="en-GB"/>
        </w:rPr>
        <w:t>class</w:t>
      </w:r>
      <w:r w:rsidRPr="00A21B70">
        <w:rPr>
          <w:spacing w:val="-2"/>
          <w:lang w:val="en-GB"/>
        </w:rPr>
        <w:t xml:space="preserve"> </w:t>
      </w:r>
      <w:r w:rsidRPr="00A21B70">
        <w:rPr>
          <w:lang w:val="en-GB"/>
        </w:rPr>
        <w:t>hierarchies</w:t>
      </w:r>
      <w:r w:rsidRPr="00A21B70">
        <w:rPr>
          <w:spacing w:val="-3"/>
          <w:lang w:val="en-GB"/>
        </w:rPr>
        <w:t xml:space="preserve"> </w:t>
      </w:r>
      <w:r w:rsidRPr="00A21B70">
        <w:rPr>
          <w:lang w:val="en-GB"/>
        </w:rPr>
        <w:t>under</w:t>
      </w:r>
      <w:r w:rsidRPr="00A21B70">
        <w:rPr>
          <w:spacing w:val="-2"/>
          <w:lang w:val="en-GB"/>
        </w:rPr>
        <w:t xml:space="preserve"> </w:t>
      </w:r>
      <w:r w:rsidRPr="00F6513E">
        <w:rPr>
          <w:lang w:val="en-GB"/>
        </w:rPr>
        <w:t>‘</w:t>
      </w:r>
      <w:r w:rsidRPr="00A21B70">
        <w:rPr>
          <w:i/>
          <w:iCs/>
          <w:lang w:val="en-GB"/>
        </w:rPr>
        <w:t>Cellular</w:t>
      </w:r>
      <w:r w:rsidRPr="00A21B70">
        <w:rPr>
          <w:i/>
          <w:iCs/>
          <w:spacing w:val="25"/>
          <w:w w:val="99"/>
          <w:lang w:val="en-GB"/>
        </w:rPr>
        <w:t xml:space="preserve"> </w:t>
      </w:r>
      <w:r w:rsidRPr="00A21B70">
        <w:rPr>
          <w:i/>
          <w:iCs/>
          <w:lang w:val="en-GB"/>
        </w:rPr>
        <w:t>component</w:t>
      </w:r>
      <w:r w:rsidRPr="00F6513E">
        <w:rPr>
          <w:lang w:val="en-GB"/>
        </w:rPr>
        <w:t>’</w:t>
      </w:r>
      <w:r w:rsidRPr="00A117C6">
        <w:rPr>
          <w:lang w:val="en-GB"/>
        </w:rPr>
        <w:t>,</w:t>
      </w:r>
      <w:r w:rsidRPr="00A117C6">
        <w:rPr>
          <w:spacing w:val="2"/>
          <w:lang w:val="en-GB"/>
        </w:rPr>
        <w:t xml:space="preserve"> </w:t>
      </w:r>
      <w:r w:rsidRPr="00F6513E">
        <w:rPr>
          <w:spacing w:val="-1"/>
          <w:lang w:val="en-GB"/>
        </w:rPr>
        <w:t>‘</w:t>
      </w:r>
      <w:r w:rsidRPr="00A117C6">
        <w:rPr>
          <w:i/>
          <w:iCs/>
          <w:spacing w:val="-1"/>
          <w:lang w:val="en-GB"/>
        </w:rPr>
        <w:t>Biological process</w:t>
      </w:r>
      <w:r w:rsidRPr="00F6513E">
        <w:rPr>
          <w:spacing w:val="-1"/>
          <w:lang w:val="en-GB"/>
        </w:rPr>
        <w:t>’</w:t>
      </w:r>
      <w:r w:rsidRPr="00A117C6">
        <w:rPr>
          <w:spacing w:val="-1"/>
          <w:lang w:val="en-GB"/>
        </w:rPr>
        <w:t>,</w:t>
      </w:r>
      <w:r w:rsidRPr="00A117C6">
        <w:rPr>
          <w:spacing w:val="2"/>
          <w:lang w:val="en-GB"/>
        </w:rPr>
        <w:t xml:space="preserve"> </w:t>
      </w:r>
      <w:r w:rsidRPr="00A117C6">
        <w:rPr>
          <w:lang w:val="en-GB"/>
        </w:rPr>
        <w:t xml:space="preserve">and </w:t>
      </w:r>
      <w:r w:rsidRPr="00F6513E">
        <w:rPr>
          <w:spacing w:val="-1"/>
          <w:lang w:val="en-GB"/>
        </w:rPr>
        <w:t>‘</w:t>
      </w:r>
      <w:r w:rsidRPr="00A117C6">
        <w:rPr>
          <w:i/>
          <w:iCs/>
          <w:spacing w:val="-1"/>
          <w:lang w:val="en-GB"/>
        </w:rPr>
        <w:t xml:space="preserve">Molecular </w:t>
      </w:r>
      <w:r w:rsidRPr="00A117C6">
        <w:rPr>
          <w:i/>
          <w:iCs/>
          <w:lang w:val="en-GB"/>
        </w:rPr>
        <w:t>function</w:t>
      </w:r>
      <w:r w:rsidRPr="00F6513E">
        <w:rPr>
          <w:lang w:val="en-GB"/>
        </w:rPr>
        <w:t>’</w:t>
      </w:r>
      <w:r w:rsidRPr="00A117C6">
        <w:rPr>
          <w:lang w:val="en-GB"/>
        </w:rPr>
        <w:t xml:space="preserve"> (</w:t>
      </w:r>
      <w:proofErr w:type="spellStart"/>
      <w:r w:rsidRPr="00A117C6">
        <w:rPr>
          <w:lang w:val="en-GB"/>
        </w:rPr>
        <w:t>ontolo</w:t>
      </w:r>
      <w:proofErr w:type="spellEnd"/>
      <w:r w:rsidRPr="00A117C6">
        <w:rPr>
          <w:lang w:val="en-GB"/>
        </w:rPr>
        <w:t>-</w:t>
      </w:r>
      <w:r w:rsidRPr="00A117C6">
        <w:rPr>
          <w:spacing w:val="55"/>
          <w:w w:val="99"/>
          <w:lang w:val="en-GB"/>
        </w:rPr>
        <w:t xml:space="preserve"> </w:t>
      </w:r>
      <w:proofErr w:type="spellStart"/>
      <w:r w:rsidRPr="00A117C6">
        <w:rPr>
          <w:lang w:val="en-GB"/>
        </w:rPr>
        <w:t>gically</w:t>
      </w:r>
      <w:proofErr w:type="spellEnd"/>
      <w:r w:rsidRPr="00A117C6">
        <w:rPr>
          <w:spacing w:val="-8"/>
          <w:lang w:val="en-GB"/>
        </w:rPr>
        <w:t xml:space="preserve"> </w:t>
      </w:r>
      <w:r w:rsidRPr="00A117C6">
        <w:rPr>
          <w:lang w:val="en-GB"/>
        </w:rPr>
        <w:t>better</w:t>
      </w:r>
      <w:r w:rsidRPr="00A117C6">
        <w:rPr>
          <w:spacing w:val="-8"/>
          <w:lang w:val="en-GB"/>
        </w:rPr>
        <w:t xml:space="preserve"> </w:t>
      </w:r>
      <w:r w:rsidRPr="00A117C6">
        <w:rPr>
          <w:lang w:val="en-GB"/>
        </w:rPr>
        <w:t>described</w:t>
      </w:r>
      <w:r w:rsidRPr="00A117C6">
        <w:rPr>
          <w:spacing w:val="-7"/>
          <w:lang w:val="en-GB"/>
        </w:rPr>
        <w:t xml:space="preserve"> </w:t>
      </w:r>
      <w:r w:rsidRPr="00A117C6">
        <w:rPr>
          <w:lang w:val="en-GB"/>
        </w:rPr>
        <w:t>as</w:t>
      </w:r>
      <w:r w:rsidRPr="00A117C6">
        <w:rPr>
          <w:spacing w:val="-8"/>
          <w:lang w:val="en-GB"/>
        </w:rPr>
        <w:t xml:space="preserve"> </w:t>
      </w:r>
      <w:r w:rsidRPr="00A117C6">
        <w:rPr>
          <w:lang w:val="en-GB"/>
        </w:rPr>
        <w:t>molecular</w:t>
      </w:r>
      <w:r w:rsidRPr="00A117C6">
        <w:rPr>
          <w:spacing w:val="-7"/>
          <w:lang w:val="en-GB"/>
        </w:rPr>
        <w:t xml:space="preserve"> </w:t>
      </w:r>
      <w:r w:rsidRPr="00A117C6">
        <w:rPr>
          <w:spacing w:val="-1"/>
          <w:lang w:val="en-GB"/>
        </w:rPr>
        <w:t>activities</w:t>
      </w:r>
      <w:r w:rsidRPr="00A117C6">
        <w:rPr>
          <w:spacing w:val="-8"/>
          <w:lang w:val="en-GB"/>
        </w:rPr>
        <w:t xml:space="preserve"> </w:t>
      </w:r>
      <w:r w:rsidRPr="00A117C6">
        <w:rPr>
          <w:lang w:val="en-GB"/>
        </w:rPr>
        <w:t>or</w:t>
      </w:r>
      <w:r w:rsidRPr="00A117C6">
        <w:rPr>
          <w:spacing w:val="-8"/>
          <w:lang w:val="en-GB"/>
        </w:rPr>
        <w:t xml:space="preserve"> </w:t>
      </w:r>
      <w:r w:rsidRPr="00A117C6">
        <w:rPr>
          <w:lang w:val="en-GB"/>
        </w:rPr>
        <w:t>processes),</w:t>
      </w:r>
      <w:r w:rsidRPr="00A117C6">
        <w:rPr>
          <w:spacing w:val="-6"/>
          <w:lang w:val="en-GB"/>
        </w:rPr>
        <w:t xml:space="preserve"> </w:t>
      </w:r>
      <w:r w:rsidRPr="00A117C6">
        <w:rPr>
          <w:lang w:val="en-GB"/>
        </w:rPr>
        <w:t>together</w:t>
      </w:r>
      <w:r w:rsidRPr="00A117C6">
        <w:rPr>
          <w:spacing w:val="26"/>
          <w:w w:val="99"/>
          <w:lang w:val="en-GB"/>
        </w:rPr>
        <w:t xml:space="preserve"> </w:t>
      </w:r>
      <w:r w:rsidRPr="00A117C6">
        <w:rPr>
          <w:lang w:val="en-GB"/>
        </w:rPr>
        <w:t>with</w:t>
      </w:r>
      <w:r w:rsidRPr="00A117C6">
        <w:rPr>
          <w:spacing w:val="-6"/>
          <w:lang w:val="en-GB"/>
        </w:rPr>
        <w:t xml:space="preserve"> </w:t>
      </w:r>
      <w:r w:rsidRPr="00A117C6">
        <w:rPr>
          <w:lang w:val="en-GB"/>
        </w:rPr>
        <w:t>the</w:t>
      </w:r>
      <w:r w:rsidRPr="00A117C6">
        <w:rPr>
          <w:spacing w:val="-6"/>
          <w:lang w:val="en-GB"/>
        </w:rPr>
        <w:t xml:space="preserve"> </w:t>
      </w:r>
      <w:r w:rsidRPr="00A117C6">
        <w:rPr>
          <w:lang w:val="en-GB"/>
        </w:rPr>
        <w:t>relations</w:t>
      </w:r>
      <w:r w:rsidRPr="00A117C6">
        <w:rPr>
          <w:spacing w:val="-6"/>
          <w:lang w:val="en-GB"/>
        </w:rPr>
        <w:t xml:space="preserve"> </w:t>
      </w:r>
      <w:r w:rsidRPr="00A117C6">
        <w:rPr>
          <w:lang w:val="en-GB"/>
        </w:rPr>
        <w:t>between</w:t>
      </w:r>
      <w:r w:rsidRPr="00A117C6">
        <w:rPr>
          <w:spacing w:val="-6"/>
          <w:lang w:val="en-GB"/>
        </w:rPr>
        <w:t xml:space="preserve"> </w:t>
      </w:r>
      <w:r w:rsidRPr="00A117C6">
        <w:rPr>
          <w:lang w:val="en-GB"/>
        </w:rPr>
        <w:t>them.</w:t>
      </w:r>
    </w:p>
    <w:p w14:paraId="55BDC857" w14:textId="77777777" w:rsidR="00F20945" w:rsidRPr="00A117C6" w:rsidRDefault="00F20945">
      <w:pPr>
        <w:pStyle w:val="Corpodetexto"/>
        <w:numPr>
          <w:ilvl w:val="0"/>
          <w:numId w:val="11"/>
        </w:numPr>
        <w:tabs>
          <w:tab w:val="left" w:pos="2317"/>
        </w:tabs>
        <w:kinsoku w:val="0"/>
        <w:overflowPunct w:val="0"/>
        <w:spacing w:line="285" w:lineRule="auto"/>
        <w:jc w:val="both"/>
        <w:rPr>
          <w:lang w:val="en-GB"/>
        </w:rPr>
      </w:pPr>
      <w:r w:rsidRPr="00A117C6">
        <w:rPr>
          <w:b/>
          <w:bCs/>
          <w:lang w:val="en-GB"/>
        </w:rPr>
        <w:t>Chemical</w:t>
      </w:r>
      <w:r w:rsidRPr="00A117C6">
        <w:rPr>
          <w:b/>
          <w:bCs/>
          <w:spacing w:val="21"/>
          <w:lang w:val="en-GB"/>
        </w:rPr>
        <w:t xml:space="preserve"> </w:t>
      </w:r>
      <w:r w:rsidRPr="00A117C6">
        <w:rPr>
          <w:b/>
          <w:bCs/>
          <w:lang w:val="en-GB"/>
        </w:rPr>
        <w:t>Entities</w:t>
      </w:r>
      <w:r w:rsidRPr="00A117C6">
        <w:rPr>
          <w:b/>
          <w:bCs/>
          <w:spacing w:val="22"/>
          <w:lang w:val="en-GB"/>
        </w:rPr>
        <w:t xml:space="preserve"> </w:t>
      </w:r>
      <w:r w:rsidRPr="00A117C6">
        <w:rPr>
          <w:b/>
          <w:bCs/>
          <w:lang w:val="en-GB"/>
        </w:rPr>
        <w:t>of</w:t>
      </w:r>
      <w:r w:rsidRPr="00A117C6">
        <w:rPr>
          <w:b/>
          <w:bCs/>
          <w:spacing w:val="22"/>
          <w:lang w:val="en-GB"/>
        </w:rPr>
        <w:t xml:space="preserve"> </w:t>
      </w:r>
      <w:r w:rsidRPr="00A117C6">
        <w:rPr>
          <w:b/>
          <w:bCs/>
          <w:lang w:val="en-GB"/>
        </w:rPr>
        <w:t>Biological</w:t>
      </w:r>
      <w:r w:rsidRPr="00A117C6">
        <w:rPr>
          <w:b/>
          <w:bCs/>
          <w:spacing w:val="22"/>
          <w:lang w:val="en-GB"/>
        </w:rPr>
        <w:t xml:space="preserve"> </w:t>
      </w:r>
      <w:r w:rsidRPr="00A117C6">
        <w:rPr>
          <w:b/>
          <w:bCs/>
          <w:spacing w:val="-1"/>
          <w:lang w:val="en-GB"/>
        </w:rPr>
        <w:t>Interest</w:t>
      </w:r>
      <w:r w:rsidRPr="00A117C6">
        <w:rPr>
          <w:b/>
          <w:bCs/>
          <w:spacing w:val="25"/>
          <w:lang w:val="en-GB"/>
        </w:rPr>
        <w:t xml:space="preserve"> </w:t>
      </w:r>
      <w:r w:rsidRPr="00A117C6">
        <w:rPr>
          <w:lang w:val="en-GB"/>
        </w:rPr>
        <w:t>(ChEBI)</w:t>
      </w:r>
      <w:r w:rsidRPr="00A117C6">
        <w:rPr>
          <w:spacing w:val="22"/>
          <w:lang w:val="en-GB"/>
        </w:rPr>
        <w:t xml:space="preserve"> </w:t>
      </w:r>
      <w:r w:rsidRPr="00A117C6">
        <w:rPr>
          <w:lang w:val="en-GB"/>
        </w:rPr>
        <w:t>describes</w:t>
      </w:r>
      <w:r w:rsidRPr="00A117C6">
        <w:rPr>
          <w:spacing w:val="22"/>
          <w:lang w:val="en-GB"/>
        </w:rPr>
        <w:t xml:space="preserve"> </w:t>
      </w:r>
      <w:r w:rsidRPr="00A117C6">
        <w:rPr>
          <w:spacing w:val="-1"/>
          <w:lang w:val="en-GB"/>
        </w:rPr>
        <w:t>low-</w:t>
      </w:r>
      <w:r w:rsidRPr="00A117C6">
        <w:rPr>
          <w:spacing w:val="26"/>
          <w:w w:val="99"/>
          <w:lang w:val="en-GB"/>
        </w:rPr>
        <w:t xml:space="preserve"> </w:t>
      </w:r>
      <w:r w:rsidRPr="00A117C6">
        <w:rPr>
          <w:spacing w:val="-1"/>
          <w:lang w:val="en-GB"/>
        </w:rPr>
        <w:t>molecular-weight</w:t>
      </w:r>
      <w:r w:rsidRPr="00A117C6">
        <w:rPr>
          <w:spacing w:val="-12"/>
          <w:lang w:val="en-GB"/>
        </w:rPr>
        <w:t xml:space="preserve"> </w:t>
      </w:r>
      <w:r w:rsidRPr="00A117C6">
        <w:rPr>
          <w:lang w:val="en-GB"/>
        </w:rPr>
        <w:t>chemical</w:t>
      </w:r>
      <w:r w:rsidRPr="00A117C6">
        <w:rPr>
          <w:spacing w:val="-12"/>
          <w:lang w:val="en-GB"/>
        </w:rPr>
        <w:t xml:space="preserve"> </w:t>
      </w:r>
      <w:r w:rsidRPr="00A117C6">
        <w:rPr>
          <w:lang w:val="en-GB"/>
        </w:rPr>
        <w:t>entities</w:t>
      </w:r>
      <w:r w:rsidRPr="00A117C6">
        <w:rPr>
          <w:spacing w:val="-11"/>
          <w:lang w:val="en-GB"/>
        </w:rPr>
        <w:t xml:space="preserve"> </w:t>
      </w:r>
      <w:r w:rsidRPr="00A117C6">
        <w:rPr>
          <w:lang w:val="en-GB"/>
        </w:rPr>
        <w:t>for</w:t>
      </w:r>
      <w:r w:rsidRPr="00A117C6">
        <w:rPr>
          <w:spacing w:val="-12"/>
          <w:lang w:val="en-GB"/>
        </w:rPr>
        <w:t xml:space="preserve"> </w:t>
      </w:r>
      <w:r w:rsidRPr="00A117C6">
        <w:rPr>
          <w:lang w:val="en-GB"/>
        </w:rPr>
        <w:t>understanding</w:t>
      </w:r>
      <w:r w:rsidRPr="00A117C6">
        <w:rPr>
          <w:spacing w:val="-11"/>
          <w:lang w:val="en-GB"/>
        </w:rPr>
        <w:t xml:space="preserve"> </w:t>
      </w:r>
      <w:r w:rsidRPr="00A117C6">
        <w:rPr>
          <w:lang w:val="en-GB"/>
        </w:rPr>
        <w:t>and</w:t>
      </w:r>
      <w:r w:rsidRPr="00A117C6">
        <w:rPr>
          <w:spacing w:val="-12"/>
          <w:lang w:val="en-GB"/>
        </w:rPr>
        <w:t xml:space="preserve"> </w:t>
      </w:r>
      <w:r w:rsidRPr="00A117C6">
        <w:rPr>
          <w:spacing w:val="-1"/>
          <w:lang w:val="en-GB"/>
        </w:rPr>
        <w:t>intervening</w:t>
      </w:r>
      <w:r w:rsidRPr="00A117C6">
        <w:rPr>
          <w:spacing w:val="41"/>
          <w:w w:val="99"/>
          <w:lang w:val="en-GB"/>
        </w:rPr>
        <w:t xml:space="preserve"> </w:t>
      </w:r>
      <w:r w:rsidRPr="00A117C6">
        <w:rPr>
          <w:lang w:val="en-GB"/>
        </w:rPr>
        <w:t>in</w:t>
      </w:r>
      <w:r w:rsidRPr="00A117C6">
        <w:rPr>
          <w:spacing w:val="-6"/>
          <w:lang w:val="en-GB"/>
        </w:rPr>
        <w:t xml:space="preserve"> </w:t>
      </w:r>
      <w:r w:rsidRPr="00A117C6">
        <w:rPr>
          <w:lang w:val="en-GB"/>
        </w:rPr>
        <w:t>biological</w:t>
      </w:r>
      <w:r w:rsidRPr="00A117C6">
        <w:rPr>
          <w:spacing w:val="-5"/>
          <w:lang w:val="en-GB"/>
        </w:rPr>
        <w:t xml:space="preserve"> </w:t>
      </w:r>
      <w:r w:rsidRPr="00A117C6">
        <w:rPr>
          <w:lang w:val="en-GB"/>
        </w:rPr>
        <w:t>functioning.</w:t>
      </w:r>
      <w:r w:rsidRPr="00A117C6">
        <w:rPr>
          <w:spacing w:val="-5"/>
          <w:lang w:val="en-GB"/>
        </w:rPr>
        <w:t xml:space="preserve"> </w:t>
      </w:r>
      <w:r w:rsidRPr="00A117C6">
        <w:rPr>
          <w:lang w:val="en-GB"/>
        </w:rPr>
        <w:t>Each</w:t>
      </w:r>
      <w:r w:rsidRPr="00A117C6">
        <w:rPr>
          <w:spacing w:val="-5"/>
          <w:lang w:val="en-GB"/>
        </w:rPr>
        <w:t xml:space="preserve"> </w:t>
      </w:r>
      <w:r w:rsidRPr="00A117C6">
        <w:rPr>
          <w:lang w:val="en-GB"/>
        </w:rPr>
        <w:t>ChEBI</w:t>
      </w:r>
      <w:r w:rsidRPr="00A117C6">
        <w:rPr>
          <w:spacing w:val="-5"/>
          <w:lang w:val="en-GB"/>
        </w:rPr>
        <w:t xml:space="preserve"> </w:t>
      </w:r>
      <w:r w:rsidRPr="00A117C6">
        <w:rPr>
          <w:lang w:val="en-GB"/>
        </w:rPr>
        <w:t>entry</w:t>
      </w:r>
      <w:r w:rsidRPr="00A117C6">
        <w:rPr>
          <w:spacing w:val="-5"/>
          <w:lang w:val="en-GB"/>
        </w:rPr>
        <w:t xml:space="preserve"> </w:t>
      </w:r>
      <w:r w:rsidRPr="00A117C6">
        <w:rPr>
          <w:lang w:val="en-GB"/>
        </w:rPr>
        <w:t>denotes</w:t>
      </w:r>
      <w:r w:rsidRPr="00A117C6">
        <w:rPr>
          <w:spacing w:val="-5"/>
          <w:lang w:val="en-GB"/>
        </w:rPr>
        <w:t xml:space="preserve"> </w:t>
      </w:r>
      <w:r w:rsidRPr="00A117C6">
        <w:rPr>
          <w:lang w:val="en-GB"/>
        </w:rPr>
        <w:t>a</w:t>
      </w:r>
      <w:r w:rsidRPr="00A117C6">
        <w:rPr>
          <w:spacing w:val="-6"/>
          <w:lang w:val="en-GB"/>
        </w:rPr>
        <w:t xml:space="preserve"> </w:t>
      </w:r>
      <w:r w:rsidRPr="00A117C6">
        <w:rPr>
          <w:lang w:val="en-GB"/>
        </w:rPr>
        <w:t>chemical</w:t>
      </w:r>
      <w:r w:rsidRPr="00A117C6">
        <w:rPr>
          <w:spacing w:val="-5"/>
          <w:lang w:val="en-GB"/>
        </w:rPr>
        <w:t xml:space="preserve"> </w:t>
      </w:r>
      <w:proofErr w:type="spellStart"/>
      <w:r w:rsidRPr="00A117C6">
        <w:rPr>
          <w:lang w:val="en-GB"/>
        </w:rPr>
        <w:t>stru</w:t>
      </w:r>
      <w:proofErr w:type="spellEnd"/>
      <w:r w:rsidRPr="00A117C6">
        <w:rPr>
          <w:lang w:val="en-GB"/>
        </w:rPr>
        <w:t>-</w:t>
      </w:r>
      <w:r w:rsidRPr="00A117C6">
        <w:rPr>
          <w:w w:val="99"/>
          <w:lang w:val="en-GB"/>
        </w:rPr>
        <w:t xml:space="preserve"> </w:t>
      </w:r>
      <w:proofErr w:type="spellStart"/>
      <w:r w:rsidRPr="00A117C6">
        <w:rPr>
          <w:lang w:val="en-GB"/>
        </w:rPr>
        <w:t>cture</w:t>
      </w:r>
      <w:proofErr w:type="spellEnd"/>
      <w:r w:rsidRPr="00A117C6">
        <w:rPr>
          <w:spacing w:val="28"/>
          <w:lang w:val="en-GB"/>
        </w:rPr>
        <w:t xml:space="preserve"> </w:t>
      </w:r>
      <w:r w:rsidRPr="00A117C6">
        <w:rPr>
          <w:lang w:val="en-GB"/>
        </w:rPr>
        <w:t>in</w:t>
      </w:r>
      <w:r w:rsidRPr="00A117C6">
        <w:rPr>
          <w:spacing w:val="27"/>
          <w:lang w:val="en-GB"/>
        </w:rPr>
        <w:t xml:space="preserve"> </w:t>
      </w:r>
      <w:r w:rsidRPr="00A117C6">
        <w:rPr>
          <w:lang w:val="en-GB"/>
        </w:rPr>
        <w:t>a</w:t>
      </w:r>
      <w:r w:rsidRPr="00A117C6">
        <w:rPr>
          <w:spacing w:val="28"/>
          <w:lang w:val="en-GB"/>
        </w:rPr>
        <w:t xml:space="preserve"> </w:t>
      </w:r>
      <w:r w:rsidRPr="00A117C6">
        <w:rPr>
          <w:lang w:val="en-GB"/>
        </w:rPr>
        <w:t>graphical</w:t>
      </w:r>
      <w:r w:rsidRPr="00A117C6">
        <w:rPr>
          <w:spacing w:val="28"/>
          <w:lang w:val="en-GB"/>
        </w:rPr>
        <w:t xml:space="preserve"> </w:t>
      </w:r>
      <w:r w:rsidRPr="00A117C6">
        <w:rPr>
          <w:lang w:val="en-GB"/>
        </w:rPr>
        <w:t>form,</w:t>
      </w:r>
      <w:r w:rsidRPr="00A117C6">
        <w:rPr>
          <w:spacing w:val="4"/>
          <w:lang w:val="en-GB"/>
        </w:rPr>
        <w:t xml:space="preserve"> </w:t>
      </w:r>
      <w:r w:rsidRPr="00A117C6">
        <w:rPr>
          <w:lang w:val="en-GB"/>
        </w:rPr>
        <w:t>together</w:t>
      </w:r>
      <w:r w:rsidRPr="00A117C6">
        <w:rPr>
          <w:spacing w:val="28"/>
          <w:lang w:val="en-GB"/>
        </w:rPr>
        <w:t xml:space="preserve"> </w:t>
      </w:r>
      <w:r w:rsidRPr="00A117C6">
        <w:rPr>
          <w:lang w:val="en-GB"/>
        </w:rPr>
        <w:t>with</w:t>
      </w:r>
      <w:r w:rsidRPr="00A117C6">
        <w:rPr>
          <w:spacing w:val="28"/>
          <w:lang w:val="en-GB"/>
        </w:rPr>
        <w:t xml:space="preserve"> </w:t>
      </w:r>
      <w:r w:rsidRPr="00A117C6">
        <w:rPr>
          <w:lang w:val="en-GB"/>
        </w:rPr>
        <w:t>ontological</w:t>
      </w:r>
      <w:r w:rsidRPr="00A117C6">
        <w:rPr>
          <w:spacing w:val="27"/>
          <w:lang w:val="en-GB"/>
        </w:rPr>
        <w:t xml:space="preserve"> </w:t>
      </w:r>
      <w:r w:rsidRPr="00A117C6">
        <w:rPr>
          <w:lang w:val="en-GB"/>
        </w:rPr>
        <w:t>axioms.</w:t>
      </w:r>
      <w:r w:rsidRPr="00A117C6">
        <w:rPr>
          <w:spacing w:val="4"/>
          <w:lang w:val="en-GB"/>
        </w:rPr>
        <w:t xml:space="preserve"> </w:t>
      </w:r>
      <w:r w:rsidRPr="00A117C6">
        <w:rPr>
          <w:lang w:val="en-GB"/>
        </w:rPr>
        <w:t>The</w:t>
      </w:r>
      <w:r w:rsidRPr="00A117C6">
        <w:rPr>
          <w:w w:val="99"/>
          <w:lang w:val="en-GB"/>
        </w:rPr>
        <w:t xml:space="preserve"> </w:t>
      </w:r>
      <w:r w:rsidRPr="00A117C6">
        <w:rPr>
          <w:lang w:val="en-GB"/>
        </w:rPr>
        <w:t>ontology</w:t>
      </w:r>
      <w:r w:rsidRPr="00A117C6">
        <w:rPr>
          <w:spacing w:val="-23"/>
          <w:lang w:val="en-GB"/>
        </w:rPr>
        <w:t xml:space="preserve"> </w:t>
      </w:r>
      <w:r w:rsidRPr="00A117C6">
        <w:rPr>
          <w:lang w:val="en-GB"/>
        </w:rPr>
        <w:t>is</w:t>
      </w:r>
      <w:r w:rsidRPr="00A117C6">
        <w:rPr>
          <w:spacing w:val="-22"/>
          <w:lang w:val="en-GB"/>
        </w:rPr>
        <w:t xml:space="preserve"> </w:t>
      </w:r>
      <w:r w:rsidRPr="00A117C6">
        <w:rPr>
          <w:spacing w:val="-1"/>
          <w:lang w:val="en-GB"/>
        </w:rPr>
        <w:t>subdivided</w:t>
      </w:r>
      <w:r w:rsidRPr="00A117C6">
        <w:rPr>
          <w:spacing w:val="-22"/>
          <w:lang w:val="en-GB"/>
        </w:rPr>
        <w:t xml:space="preserve"> </w:t>
      </w:r>
      <w:r w:rsidRPr="00A117C6">
        <w:rPr>
          <w:lang w:val="en-GB"/>
        </w:rPr>
        <w:t>into</w:t>
      </w:r>
      <w:r w:rsidRPr="00A117C6">
        <w:rPr>
          <w:spacing w:val="-22"/>
          <w:lang w:val="en-GB"/>
        </w:rPr>
        <w:t xml:space="preserve"> </w:t>
      </w:r>
      <w:r w:rsidRPr="00F6513E">
        <w:rPr>
          <w:lang w:val="en-GB"/>
        </w:rPr>
        <w:t>‘</w:t>
      </w:r>
      <w:r w:rsidRPr="00A117C6">
        <w:rPr>
          <w:i/>
          <w:iCs/>
          <w:lang w:val="en-GB"/>
        </w:rPr>
        <w:t>Molecular</w:t>
      </w:r>
      <w:r w:rsidRPr="00A117C6">
        <w:rPr>
          <w:i/>
          <w:iCs/>
          <w:spacing w:val="-22"/>
          <w:lang w:val="en-GB"/>
        </w:rPr>
        <w:t xml:space="preserve"> </w:t>
      </w:r>
      <w:r w:rsidRPr="00A117C6">
        <w:rPr>
          <w:i/>
          <w:iCs/>
          <w:spacing w:val="-1"/>
          <w:lang w:val="en-GB"/>
        </w:rPr>
        <w:t>structure</w:t>
      </w:r>
      <w:r w:rsidRPr="00F6513E">
        <w:rPr>
          <w:spacing w:val="-1"/>
          <w:lang w:val="en-GB"/>
        </w:rPr>
        <w:t>’</w:t>
      </w:r>
      <w:r w:rsidRPr="00A117C6">
        <w:rPr>
          <w:spacing w:val="-22"/>
          <w:lang w:val="en-GB"/>
        </w:rPr>
        <w:t xml:space="preserve"> </w:t>
      </w:r>
      <w:r w:rsidRPr="00A117C6">
        <w:rPr>
          <w:lang w:val="en-GB"/>
        </w:rPr>
        <w:t>and</w:t>
      </w:r>
      <w:r w:rsidRPr="00A117C6">
        <w:rPr>
          <w:spacing w:val="-22"/>
          <w:lang w:val="en-GB"/>
        </w:rPr>
        <w:t xml:space="preserve"> </w:t>
      </w:r>
      <w:r w:rsidRPr="00F6513E">
        <w:rPr>
          <w:spacing w:val="-1"/>
          <w:lang w:val="en-GB"/>
        </w:rPr>
        <w:t>‘</w:t>
      </w:r>
      <w:r w:rsidRPr="00A117C6">
        <w:rPr>
          <w:i/>
          <w:iCs/>
          <w:spacing w:val="-1"/>
          <w:lang w:val="en-GB"/>
        </w:rPr>
        <w:t>biological</w:t>
      </w:r>
      <w:r w:rsidRPr="00A117C6">
        <w:rPr>
          <w:i/>
          <w:iCs/>
          <w:spacing w:val="-22"/>
          <w:lang w:val="en-GB"/>
        </w:rPr>
        <w:t xml:space="preserve"> </w:t>
      </w:r>
      <w:r w:rsidRPr="00A117C6">
        <w:rPr>
          <w:i/>
          <w:iCs/>
          <w:spacing w:val="-2"/>
          <w:lang w:val="en-GB"/>
        </w:rPr>
        <w:t>role</w:t>
      </w:r>
      <w:r w:rsidRPr="00F6513E">
        <w:rPr>
          <w:spacing w:val="-2"/>
          <w:lang w:val="en-GB"/>
        </w:rPr>
        <w:t>’</w:t>
      </w:r>
      <w:r w:rsidRPr="00A117C6">
        <w:rPr>
          <w:spacing w:val="-2"/>
          <w:lang w:val="en-GB"/>
        </w:rPr>
        <w:t>.</w:t>
      </w:r>
      <w:r w:rsidRPr="00A117C6">
        <w:rPr>
          <w:spacing w:val="45"/>
          <w:w w:val="99"/>
          <w:lang w:val="en-GB"/>
        </w:rPr>
        <w:t xml:space="preserve"> </w:t>
      </w:r>
      <w:r w:rsidRPr="00A117C6">
        <w:rPr>
          <w:lang w:val="en-GB"/>
        </w:rPr>
        <w:t>Whereas</w:t>
      </w:r>
      <w:r w:rsidRPr="00A117C6">
        <w:rPr>
          <w:spacing w:val="6"/>
          <w:lang w:val="en-GB"/>
        </w:rPr>
        <w:t xml:space="preserve"> </w:t>
      </w:r>
      <w:r w:rsidRPr="00A117C6">
        <w:rPr>
          <w:lang w:val="en-GB"/>
        </w:rPr>
        <w:t>the</w:t>
      </w:r>
      <w:r w:rsidRPr="00A117C6">
        <w:rPr>
          <w:spacing w:val="8"/>
          <w:lang w:val="en-GB"/>
        </w:rPr>
        <w:t xml:space="preserve"> </w:t>
      </w:r>
      <w:r w:rsidRPr="00A117C6">
        <w:rPr>
          <w:lang w:val="en-GB"/>
        </w:rPr>
        <w:t>further</w:t>
      </w:r>
      <w:r w:rsidRPr="00A117C6">
        <w:rPr>
          <w:spacing w:val="7"/>
          <w:lang w:val="en-GB"/>
        </w:rPr>
        <w:t xml:space="preserve"> </w:t>
      </w:r>
      <w:r w:rsidRPr="00A117C6">
        <w:rPr>
          <w:lang w:val="en-GB"/>
        </w:rPr>
        <w:t>represents</w:t>
      </w:r>
      <w:r w:rsidRPr="00A117C6">
        <w:rPr>
          <w:spacing w:val="7"/>
          <w:lang w:val="en-GB"/>
        </w:rPr>
        <w:t xml:space="preserve"> </w:t>
      </w:r>
      <w:r w:rsidRPr="00A117C6">
        <w:rPr>
          <w:lang w:val="en-GB"/>
        </w:rPr>
        <w:t>the</w:t>
      </w:r>
      <w:r w:rsidRPr="00A117C6">
        <w:rPr>
          <w:spacing w:val="8"/>
          <w:lang w:val="en-GB"/>
        </w:rPr>
        <w:t xml:space="preserve"> </w:t>
      </w:r>
      <w:r w:rsidRPr="00A117C6">
        <w:rPr>
          <w:lang w:val="en-GB"/>
        </w:rPr>
        <w:t>structure</w:t>
      </w:r>
      <w:r w:rsidRPr="00A117C6">
        <w:rPr>
          <w:spacing w:val="7"/>
          <w:lang w:val="en-GB"/>
        </w:rPr>
        <w:t xml:space="preserve"> </w:t>
      </w:r>
      <w:r w:rsidRPr="00A117C6">
        <w:rPr>
          <w:lang w:val="en-GB"/>
        </w:rPr>
        <w:t>of</w:t>
      </w:r>
      <w:r w:rsidRPr="00A117C6">
        <w:rPr>
          <w:spacing w:val="7"/>
          <w:lang w:val="en-GB"/>
        </w:rPr>
        <w:t xml:space="preserve"> </w:t>
      </w:r>
      <w:r w:rsidRPr="00A117C6">
        <w:rPr>
          <w:lang w:val="en-GB"/>
        </w:rPr>
        <w:t>small</w:t>
      </w:r>
      <w:r w:rsidRPr="00A117C6">
        <w:rPr>
          <w:spacing w:val="8"/>
          <w:lang w:val="en-GB"/>
        </w:rPr>
        <w:t xml:space="preserve"> </w:t>
      </w:r>
      <w:r w:rsidRPr="00A117C6">
        <w:rPr>
          <w:lang w:val="en-GB"/>
        </w:rPr>
        <w:t>molecules</w:t>
      </w:r>
      <w:r w:rsidRPr="00A117C6">
        <w:rPr>
          <w:spacing w:val="7"/>
          <w:lang w:val="en-GB"/>
        </w:rPr>
        <w:t xml:space="preserve"> </w:t>
      </w:r>
      <w:r w:rsidRPr="00A117C6">
        <w:rPr>
          <w:lang w:val="en-GB"/>
        </w:rPr>
        <w:t>and</w:t>
      </w:r>
      <w:r w:rsidRPr="00A117C6">
        <w:rPr>
          <w:w w:val="99"/>
          <w:lang w:val="en-GB"/>
        </w:rPr>
        <w:t xml:space="preserve"> </w:t>
      </w:r>
      <w:r w:rsidRPr="00A117C6">
        <w:rPr>
          <w:lang w:val="en-GB"/>
        </w:rPr>
        <w:t>their</w:t>
      </w:r>
      <w:r w:rsidRPr="00A117C6">
        <w:rPr>
          <w:spacing w:val="6"/>
          <w:lang w:val="en-GB"/>
        </w:rPr>
        <w:t xml:space="preserve"> </w:t>
      </w:r>
      <w:r w:rsidRPr="00A117C6">
        <w:rPr>
          <w:lang w:val="en-GB"/>
        </w:rPr>
        <w:t>constituents,</w:t>
      </w:r>
      <w:r w:rsidRPr="00A117C6">
        <w:rPr>
          <w:spacing w:val="13"/>
          <w:lang w:val="en-GB"/>
        </w:rPr>
        <w:t xml:space="preserve"> </w:t>
      </w:r>
      <w:r w:rsidRPr="00A117C6">
        <w:rPr>
          <w:lang w:val="en-GB"/>
        </w:rPr>
        <w:t>the</w:t>
      </w:r>
      <w:r w:rsidRPr="00A117C6">
        <w:rPr>
          <w:spacing w:val="7"/>
          <w:lang w:val="en-GB"/>
        </w:rPr>
        <w:t xml:space="preserve"> </w:t>
      </w:r>
      <w:r w:rsidRPr="00A117C6">
        <w:rPr>
          <w:lang w:val="en-GB"/>
        </w:rPr>
        <w:t>latter</w:t>
      </w:r>
      <w:r w:rsidRPr="00A117C6">
        <w:rPr>
          <w:spacing w:val="7"/>
          <w:lang w:val="en-GB"/>
        </w:rPr>
        <w:t xml:space="preserve"> </w:t>
      </w:r>
      <w:r w:rsidRPr="00A117C6">
        <w:rPr>
          <w:lang w:val="en-GB"/>
        </w:rPr>
        <w:t>is</w:t>
      </w:r>
      <w:r w:rsidRPr="00A117C6">
        <w:rPr>
          <w:spacing w:val="7"/>
          <w:lang w:val="en-GB"/>
        </w:rPr>
        <w:t xml:space="preserve"> </w:t>
      </w:r>
      <w:r w:rsidRPr="00A117C6">
        <w:rPr>
          <w:lang w:val="en-GB"/>
        </w:rPr>
        <w:t>used</w:t>
      </w:r>
      <w:r w:rsidRPr="00A117C6">
        <w:rPr>
          <w:spacing w:val="7"/>
          <w:lang w:val="en-GB"/>
        </w:rPr>
        <w:t xml:space="preserve"> </w:t>
      </w:r>
      <w:r w:rsidRPr="00A117C6">
        <w:rPr>
          <w:lang w:val="en-GB"/>
        </w:rPr>
        <w:t>to</w:t>
      </w:r>
      <w:r w:rsidRPr="00A117C6">
        <w:rPr>
          <w:spacing w:val="7"/>
          <w:lang w:val="en-GB"/>
        </w:rPr>
        <w:t xml:space="preserve"> </w:t>
      </w:r>
      <w:r w:rsidRPr="00A117C6">
        <w:rPr>
          <w:lang w:val="en-GB"/>
        </w:rPr>
        <w:t>classify</w:t>
      </w:r>
      <w:r w:rsidRPr="00A117C6">
        <w:rPr>
          <w:spacing w:val="7"/>
          <w:lang w:val="en-GB"/>
        </w:rPr>
        <w:t xml:space="preserve"> </w:t>
      </w:r>
      <w:r w:rsidRPr="00A117C6">
        <w:rPr>
          <w:lang w:val="en-GB"/>
        </w:rPr>
        <w:t>molecules</w:t>
      </w:r>
      <w:r w:rsidRPr="00A117C6">
        <w:rPr>
          <w:spacing w:val="7"/>
          <w:lang w:val="en-GB"/>
        </w:rPr>
        <w:t xml:space="preserve"> </w:t>
      </w:r>
      <w:r w:rsidRPr="00A117C6">
        <w:rPr>
          <w:lang w:val="en-GB"/>
        </w:rPr>
        <w:t>depending</w:t>
      </w:r>
      <w:r w:rsidRPr="00A117C6">
        <w:rPr>
          <w:w w:val="99"/>
          <w:lang w:val="en-GB"/>
        </w:rPr>
        <w:t xml:space="preserve"> </w:t>
      </w:r>
      <w:r w:rsidRPr="00A117C6">
        <w:rPr>
          <w:lang w:val="en-GB"/>
        </w:rPr>
        <w:t>on</w:t>
      </w:r>
      <w:r w:rsidRPr="00A117C6">
        <w:rPr>
          <w:spacing w:val="-7"/>
          <w:lang w:val="en-GB"/>
        </w:rPr>
        <w:t xml:space="preserve"> </w:t>
      </w:r>
      <w:r w:rsidRPr="00A117C6">
        <w:rPr>
          <w:lang w:val="en-GB"/>
        </w:rPr>
        <w:t>their</w:t>
      </w:r>
      <w:r w:rsidRPr="00A117C6">
        <w:rPr>
          <w:spacing w:val="-6"/>
          <w:lang w:val="en-GB"/>
        </w:rPr>
        <w:t xml:space="preserve"> </w:t>
      </w:r>
      <w:r w:rsidRPr="00A117C6">
        <w:rPr>
          <w:lang w:val="en-GB"/>
        </w:rPr>
        <w:t>disposition</w:t>
      </w:r>
      <w:r w:rsidRPr="00A117C6">
        <w:rPr>
          <w:spacing w:val="-6"/>
          <w:lang w:val="en-GB"/>
        </w:rPr>
        <w:t xml:space="preserve"> </w:t>
      </w:r>
      <w:r w:rsidRPr="00A117C6">
        <w:rPr>
          <w:lang w:val="en-GB"/>
        </w:rPr>
        <w:t>of</w:t>
      </w:r>
      <w:r w:rsidRPr="00A117C6">
        <w:rPr>
          <w:spacing w:val="-6"/>
          <w:lang w:val="en-GB"/>
        </w:rPr>
        <w:t xml:space="preserve"> </w:t>
      </w:r>
      <w:r w:rsidRPr="00A117C6">
        <w:rPr>
          <w:lang w:val="en-GB"/>
        </w:rPr>
        <w:t>participating</w:t>
      </w:r>
      <w:r w:rsidRPr="00A117C6">
        <w:rPr>
          <w:spacing w:val="-6"/>
          <w:lang w:val="en-GB"/>
        </w:rPr>
        <w:t xml:space="preserve"> </w:t>
      </w:r>
      <w:r w:rsidRPr="00A117C6">
        <w:rPr>
          <w:lang w:val="en-GB"/>
        </w:rPr>
        <w:t>in</w:t>
      </w:r>
      <w:r w:rsidRPr="00A117C6">
        <w:rPr>
          <w:spacing w:val="-6"/>
          <w:lang w:val="en-GB"/>
        </w:rPr>
        <w:t xml:space="preserve"> </w:t>
      </w:r>
      <w:r w:rsidRPr="00A117C6">
        <w:rPr>
          <w:lang w:val="en-GB"/>
        </w:rPr>
        <w:t>biological</w:t>
      </w:r>
      <w:r w:rsidRPr="00A117C6">
        <w:rPr>
          <w:spacing w:val="-6"/>
          <w:lang w:val="en-GB"/>
        </w:rPr>
        <w:t xml:space="preserve"> </w:t>
      </w:r>
      <w:r w:rsidRPr="00A117C6">
        <w:rPr>
          <w:lang w:val="en-GB"/>
        </w:rPr>
        <w:t>processes.</w:t>
      </w:r>
    </w:p>
    <w:p w14:paraId="6CBB861F" w14:textId="77777777" w:rsidR="00F20945" w:rsidRPr="00A117C6" w:rsidRDefault="00F20945">
      <w:pPr>
        <w:pStyle w:val="Corpodetexto"/>
        <w:numPr>
          <w:ilvl w:val="0"/>
          <w:numId w:val="11"/>
        </w:numPr>
        <w:tabs>
          <w:tab w:val="left" w:pos="2317"/>
        </w:tabs>
        <w:kinsoku w:val="0"/>
        <w:overflowPunct w:val="0"/>
        <w:spacing w:line="285" w:lineRule="auto"/>
        <w:jc w:val="both"/>
        <w:rPr>
          <w:lang w:val="en-GB"/>
        </w:rPr>
      </w:pPr>
      <w:r w:rsidRPr="00A117C6">
        <w:rPr>
          <w:lang w:val="en-GB"/>
        </w:rPr>
        <w:t>The</w:t>
      </w:r>
      <w:r w:rsidRPr="00A117C6">
        <w:rPr>
          <w:spacing w:val="29"/>
          <w:lang w:val="en-GB"/>
        </w:rPr>
        <w:t xml:space="preserve"> </w:t>
      </w:r>
      <w:r w:rsidRPr="00A117C6">
        <w:rPr>
          <w:b/>
          <w:bCs/>
          <w:spacing w:val="-1"/>
          <w:lang w:val="en-GB"/>
        </w:rPr>
        <w:t>Protein</w:t>
      </w:r>
      <w:r w:rsidRPr="00A117C6">
        <w:rPr>
          <w:b/>
          <w:bCs/>
          <w:spacing w:val="27"/>
          <w:lang w:val="en-GB"/>
        </w:rPr>
        <w:t xml:space="preserve"> </w:t>
      </w:r>
      <w:r w:rsidRPr="00A117C6">
        <w:rPr>
          <w:b/>
          <w:bCs/>
          <w:lang w:val="en-GB"/>
        </w:rPr>
        <w:t>Ontology</w:t>
      </w:r>
      <w:r w:rsidRPr="00A117C6">
        <w:rPr>
          <w:b/>
          <w:bCs/>
          <w:spacing w:val="30"/>
          <w:lang w:val="en-GB"/>
        </w:rPr>
        <w:t xml:space="preserve"> </w:t>
      </w:r>
      <w:r w:rsidRPr="00A117C6">
        <w:rPr>
          <w:lang w:val="en-GB"/>
        </w:rPr>
        <w:t>(PR)</w:t>
      </w:r>
      <w:r w:rsidRPr="00A117C6">
        <w:rPr>
          <w:spacing w:val="27"/>
          <w:lang w:val="en-GB"/>
        </w:rPr>
        <w:t xml:space="preserve"> </w:t>
      </w:r>
      <w:r w:rsidRPr="00A117C6">
        <w:rPr>
          <w:lang w:val="en-GB"/>
        </w:rPr>
        <w:t>is</w:t>
      </w:r>
      <w:r w:rsidRPr="00A117C6">
        <w:rPr>
          <w:spacing w:val="28"/>
          <w:lang w:val="en-GB"/>
        </w:rPr>
        <w:t xml:space="preserve"> </w:t>
      </w:r>
      <w:r w:rsidRPr="00A117C6">
        <w:rPr>
          <w:lang w:val="en-GB"/>
        </w:rPr>
        <w:t>held</w:t>
      </w:r>
      <w:r w:rsidRPr="00A117C6">
        <w:rPr>
          <w:spacing w:val="27"/>
          <w:lang w:val="en-GB"/>
        </w:rPr>
        <w:t xml:space="preserve"> </w:t>
      </w:r>
      <w:r w:rsidRPr="00A117C6">
        <w:rPr>
          <w:lang w:val="en-GB"/>
        </w:rPr>
        <w:t>by</w:t>
      </w:r>
      <w:r w:rsidRPr="00A117C6">
        <w:rPr>
          <w:spacing w:val="28"/>
          <w:lang w:val="en-GB"/>
        </w:rPr>
        <w:t xml:space="preserve"> </w:t>
      </w:r>
      <w:r w:rsidRPr="00A117C6">
        <w:rPr>
          <w:lang w:val="en-GB"/>
        </w:rPr>
        <w:t>the</w:t>
      </w:r>
      <w:r w:rsidRPr="00A117C6">
        <w:rPr>
          <w:spacing w:val="27"/>
          <w:lang w:val="en-GB"/>
        </w:rPr>
        <w:t xml:space="preserve"> </w:t>
      </w:r>
      <w:r w:rsidRPr="00A117C6">
        <w:rPr>
          <w:lang w:val="en-GB"/>
        </w:rPr>
        <w:t>Pro-</w:t>
      </w:r>
      <w:r w:rsidRPr="00A117C6">
        <w:rPr>
          <w:spacing w:val="28"/>
          <w:lang w:val="en-GB"/>
        </w:rPr>
        <w:t xml:space="preserve"> </w:t>
      </w:r>
      <w:proofErr w:type="spellStart"/>
      <w:r w:rsidRPr="00A117C6">
        <w:rPr>
          <w:lang w:val="en-GB"/>
        </w:rPr>
        <w:t>tein</w:t>
      </w:r>
      <w:proofErr w:type="spellEnd"/>
      <w:r w:rsidRPr="00A117C6">
        <w:rPr>
          <w:spacing w:val="27"/>
          <w:lang w:val="en-GB"/>
        </w:rPr>
        <w:t xml:space="preserve"> </w:t>
      </w:r>
      <w:r w:rsidRPr="00A117C6">
        <w:rPr>
          <w:lang w:val="en-GB"/>
        </w:rPr>
        <w:t>Information</w:t>
      </w:r>
      <w:r w:rsidRPr="00A117C6">
        <w:rPr>
          <w:spacing w:val="24"/>
          <w:w w:val="99"/>
          <w:lang w:val="en-GB"/>
        </w:rPr>
        <w:t xml:space="preserve"> </w:t>
      </w:r>
      <w:r w:rsidRPr="00A117C6">
        <w:rPr>
          <w:lang w:val="en-GB"/>
        </w:rPr>
        <w:t>Resource</w:t>
      </w:r>
      <w:r w:rsidRPr="00A117C6">
        <w:rPr>
          <w:spacing w:val="-12"/>
          <w:lang w:val="en-GB"/>
        </w:rPr>
        <w:t xml:space="preserve"> </w:t>
      </w:r>
      <w:r w:rsidRPr="00A117C6">
        <w:rPr>
          <w:lang w:val="en-GB"/>
        </w:rPr>
        <w:t>(PIR),</w:t>
      </w:r>
      <w:r w:rsidRPr="00A117C6">
        <w:rPr>
          <w:spacing w:val="-11"/>
          <w:lang w:val="en-GB"/>
        </w:rPr>
        <w:t xml:space="preserve"> </w:t>
      </w:r>
      <w:r w:rsidRPr="00A117C6">
        <w:rPr>
          <w:spacing w:val="-1"/>
          <w:lang w:val="en-GB"/>
        </w:rPr>
        <w:t>integrating</w:t>
      </w:r>
      <w:r w:rsidRPr="00A117C6">
        <w:rPr>
          <w:spacing w:val="-11"/>
          <w:lang w:val="en-GB"/>
        </w:rPr>
        <w:t xml:space="preserve"> </w:t>
      </w:r>
      <w:r w:rsidRPr="00A117C6">
        <w:rPr>
          <w:spacing w:val="-1"/>
          <w:lang w:val="en-GB"/>
        </w:rPr>
        <w:t>several</w:t>
      </w:r>
      <w:r w:rsidRPr="00A117C6">
        <w:rPr>
          <w:spacing w:val="-11"/>
          <w:lang w:val="en-GB"/>
        </w:rPr>
        <w:t xml:space="preserve"> </w:t>
      </w:r>
      <w:r w:rsidRPr="00A117C6">
        <w:rPr>
          <w:lang w:val="en-GB"/>
        </w:rPr>
        <w:t>databases</w:t>
      </w:r>
      <w:r w:rsidRPr="00A117C6">
        <w:rPr>
          <w:spacing w:val="-12"/>
          <w:lang w:val="en-GB"/>
        </w:rPr>
        <w:t xml:space="preserve"> </w:t>
      </w:r>
      <w:r w:rsidRPr="00A117C6">
        <w:rPr>
          <w:lang w:val="en-GB"/>
        </w:rPr>
        <w:t>and</w:t>
      </w:r>
      <w:r w:rsidRPr="00A117C6">
        <w:rPr>
          <w:spacing w:val="-11"/>
          <w:lang w:val="en-GB"/>
        </w:rPr>
        <w:t xml:space="preserve"> </w:t>
      </w:r>
      <w:r w:rsidRPr="00A117C6">
        <w:rPr>
          <w:lang w:val="en-GB"/>
        </w:rPr>
        <w:t>responsible</w:t>
      </w:r>
      <w:r w:rsidRPr="00A117C6">
        <w:rPr>
          <w:spacing w:val="-11"/>
          <w:lang w:val="en-GB"/>
        </w:rPr>
        <w:t xml:space="preserve"> </w:t>
      </w:r>
      <w:r w:rsidRPr="00A117C6">
        <w:rPr>
          <w:lang w:val="en-GB"/>
        </w:rPr>
        <w:t>the</w:t>
      </w:r>
      <w:r w:rsidRPr="00A117C6">
        <w:rPr>
          <w:spacing w:val="-11"/>
          <w:lang w:val="en-GB"/>
        </w:rPr>
        <w:t xml:space="preserve"> </w:t>
      </w:r>
      <w:r w:rsidRPr="00A117C6">
        <w:rPr>
          <w:spacing w:val="-1"/>
          <w:lang w:val="en-GB"/>
        </w:rPr>
        <w:t>cur-</w:t>
      </w:r>
      <w:r w:rsidRPr="00A117C6">
        <w:rPr>
          <w:spacing w:val="29"/>
          <w:w w:val="99"/>
          <w:lang w:val="en-GB"/>
        </w:rPr>
        <w:t xml:space="preserve"> </w:t>
      </w:r>
      <w:r w:rsidRPr="00A117C6">
        <w:rPr>
          <w:lang w:val="en-GB"/>
        </w:rPr>
        <w:t>rent</w:t>
      </w:r>
      <w:r w:rsidRPr="00A117C6">
        <w:rPr>
          <w:spacing w:val="-1"/>
          <w:lang w:val="en-GB"/>
        </w:rPr>
        <w:t xml:space="preserve"> </w:t>
      </w:r>
      <w:r w:rsidRPr="00A117C6">
        <w:rPr>
          <w:lang w:val="en-GB"/>
        </w:rPr>
        <w:t>structure</w:t>
      </w:r>
      <w:r w:rsidRPr="00A117C6">
        <w:rPr>
          <w:spacing w:val="-1"/>
          <w:lang w:val="en-GB"/>
        </w:rPr>
        <w:t xml:space="preserve"> </w:t>
      </w:r>
      <w:r w:rsidRPr="00A117C6">
        <w:rPr>
          <w:lang w:val="en-GB"/>
        </w:rPr>
        <w:t>for</w:t>
      </w:r>
      <w:r w:rsidRPr="00A117C6">
        <w:rPr>
          <w:spacing w:val="-1"/>
          <w:lang w:val="en-GB"/>
        </w:rPr>
        <w:t xml:space="preserve"> </w:t>
      </w:r>
      <w:r w:rsidRPr="00A117C6">
        <w:rPr>
          <w:lang w:val="en-GB"/>
        </w:rPr>
        <w:t>the UniProt</w:t>
      </w:r>
      <w:r w:rsidRPr="00A117C6">
        <w:rPr>
          <w:spacing w:val="-1"/>
          <w:lang w:val="en-GB"/>
        </w:rPr>
        <w:t xml:space="preserve"> </w:t>
      </w:r>
      <w:r w:rsidRPr="00A117C6">
        <w:rPr>
          <w:lang w:val="en-GB"/>
        </w:rPr>
        <w:t>database.</w:t>
      </w:r>
      <w:r w:rsidRPr="00A117C6">
        <w:rPr>
          <w:spacing w:val="2"/>
          <w:lang w:val="en-GB"/>
        </w:rPr>
        <w:t xml:space="preserve"> </w:t>
      </w:r>
      <w:r w:rsidRPr="00A117C6">
        <w:rPr>
          <w:lang w:val="en-GB"/>
        </w:rPr>
        <w:t>It</w:t>
      </w:r>
      <w:r w:rsidRPr="00A117C6">
        <w:rPr>
          <w:spacing w:val="-1"/>
          <w:lang w:val="en-GB"/>
        </w:rPr>
        <w:t xml:space="preserve"> </w:t>
      </w:r>
      <w:r w:rsidRPr="00A117C6">
        <w:rPr>
          <w:lang w:val="en-GB"/>
        </w:rPr>
        <w:t>represents</w:t>
      </w:r>
      <w:r w:rsidRPr="00A117C6">
        <w:rPr>
          <w:spacing w:val="-1"/>
          <w:lang w:val="en-GB"/>
        </w:rPr>
        <w:t xml:space="preserve"> </w:t>
      </w:r>
      <w:r w:rsidRPr="00A117C6">
        <w:rPr>
          <w:lang w:val="en-GB"/>
        </w:rPr>
        <w:t>modified forms,</w:t>
      </w:r>
      <w:r w:rsidRPr="00A117C6">
        <w:rPr>
          <w:w w:val="99"/>
          <w:lang w:val="en-GB"/>
        </w:rPr>
        <w:t xml:space="preserve"> </w:t>
      </w:r>
      <w:r w:rsidRPr="00A117C6">
        <w:rPr>
          <w:lang w:val="en-GB"/>
        </w:rPr>
        <w:t>isoforms</w:t>
      </w:r>
      <w:r w:rsidRPr="00A117C6">
        <w:rPr>
          <w:spacing w:val="3"/>
          <w:lang w:val="en-GB"/>
        </w:rPr>
        <w:t xml:space="preserve"> </w:t>
      </w:r>
      <w:r w:rsidRPr="00A117C6">
        <w:rPr>
          <w:lang w:val="en-GB"/>
        </w:rPr>
        <w:t>and</w:t>
      </w:r>
      <w:r w:rsidRPr="00A117C6">
        <w:rPr>
          <w:spacing w:val="3"/>
          <w:lang w:val="en-GB"/>
        </w:rPr>
        <w:t xml:space="preserve"> </w:t>
      </w:r>
      <w:r w:rsidRPr="00A117C6">
        <w:rPr>
          <w:lang w:val="en-GB"/>
        </w:rPr>
        <w:t>protein</w:t>
      </w:r>
      <w:r w:rsidRPr="00A117C6">
        <w:rPr>
          <w:spacing w:val="4"/>
          <w:lang w:val="en-GB"/>
        </w:rPr>
        <w:t xml:space="preserve"> </w:t>
      </w:r>
      <w:r w:rsidRPr="00A117C6">
        <w:rPr>
          <w:spacing w:val="-1"/>
          <w:lang w:val="en-GB"/>
        </w:rPr>
        <w:t>complexes</w:t>
      </w:r>
      <w:r w:rsidRPr="00A117C6">
        <w:rPr>
          <w:spacing w:val="3"/>
          <w:lang w:val="en-GB"/>
        </w:rPr>
        <w:t xml:space="preserve"> </w:t>
      </w:r>
      <w:r w:rsidRPr="00A117C6">
        <w:rPr>
          <w:lang w:val="en-GB"/>
        </w:rPr>
        <w:t>from</w:t>
      </w:r>
      <w:r w:rsidRPr="00A117C6">
        <w:rPr>
          <w:spacing w:val="4"/>
          <w:lang w:val="en-GB"/>
        </w:rPr>
        <w:t xml:space="preserve"> </w:t>
      </w:r>
      <w:r w:rsidRPr="00A117C6">
        <w:rPr>
          <w:spacing w:val="-1"/>
          <w:lang w:val="en-GB"/>
        </w:rPr>
        <w:t>living</w:t>
      </w:r>
      <w:r w:rsidRPr="00A117C6">
        <w:rPr>
          <w:spacing w:val="3"/>
          <w:lang w:val="en-GB"/>
        </w:rPr>
        <w:t xml:space="preserve"> </w:t>
      </w:r>
      <w:r w:rsidRPr="00A117C6">
        <w:rPr>
          <w:spacing w:val="-1"/>
          <w:lang w:val="en-GB"/>
        </w:rPr>
        <w:t>organisms</w:t>
      </w:r>
      <w:r w:rsidRPr="00A117C6">
        <w:rPr>
          <w:spacing w:val="4"/>
          <w:lang w:val="en-GB"/>
        </w:rPr>
        <w:t xml:space="preserve"> </w:t>
      </w:r>
      <w:r w:rsidRPr="00A117C6">
        <w:rPr>
          <w:lang w:val="en-GB"/>
        </w:rPr>
        <w:t>and</w:t>
      </w:r>
      <w:r w:rsidRPr="00A117C6">
        <w:rPr>
          <w:spacing w:val="3"/>
          <w:lang w:val="en-GB"/>
        </w:rPr>
        <w:t xml:space="preserve"> </w:t>
      </w:r>
      <w:r w:rsidRPr="00A117C6">
        <w:rPr>
          <w:spacing w:val="-1"/>
          <w:lang w:val="en-GB"/>
        </w:rPr>
        <w:t>provides</w:t>
      </w:r>
      <w:r w:rsidRPr="00A117C6">
        <w:rPr>
          <w:spacing w:val="31"/>
          <w:w w:val="99"/>
          <w:lang w:val="en-GB"/>
        </w:rPr>
        <w:t xml:space="preserve"> </w:t>
      </w:r>
      <w:r w:rsidRPr="00A117C6">
        <w:rPr>
          <w:lang w:val="en-GB"/>
        </w:rPr>
        <w:t>relations</w:t>
      </w:r>
      <w:r w:rsidRPr="00A117C6">
        <w:rPr>
          <w:spacing w:val="-9"/>
          <w:lang w:val="en-GB"/>
        </w:rPr>
        <w:t xml:space="preserve"> </w:t>
      </w:r>
      <w:r w:rsidRPr="00A117C6">
        <w:rPr>
          <w:lang w:val="en-GB"/>
        </w:rPr>
        <w:t>between</w:t>
      </w:r>
      <w:r w:rsidRPr="00A117C6">
        <w:rPr>
          <w:spacing w:val="-8"/>
          <w:lang w:val="en-GB"/>
        </w:rPr>
        <w:t xml:space="preserve"> </w:t>
      </w:r>
      <w:r w:rsidRPr="00A117C6">
        <w:rPr>
          <w:lang w:val="en-GB"/>
        </w:rPr>
        <w:t>them.</w:t>
      </w:r>
    </w:p>
    <w:p w14:paraId="71154F44" w14:textId="77777777" w:rsidR="00F20945" w:rsidRPr="00A117C6" w:rsidRDefault="00F20945">
      <w:pPr>
        <w:pStyle w:val="Corpodetexto"/>
        <w:numPr>
          <w:ilvl w:val="0"/>
          <w:numId w:val="11"/>
        </w:numPr>
        <w:tabs>
          <w:tab w:val="left" w:pos="2317"/>
        </w:tabs>
        <w:kinsoku w:val="0"/>
        <w:overflowPunct w:val="0"/>
        <w:spacing w:line="285" w:lineRule="auto"/>
        <w:jc w:val="both"/>
        <w:rPr>
          <w:lang w:val="en-GB"/>
        </w:rPr>
      </w:pPr>
      <w:r w:rsidRPr="00A117C6">
        <w:rPr>
          <w:b/>
          <w:bCs/>
          <w:lang w:val="en-GB"/>
        </w:rPr>
        <w:t>SNOMED</w:t>
      </w:r>
      <w:r w:rsidRPr="00A117C6">
        <w:rPr>
          <w:b/>
          <w:bCs/>
          <w:spacing w:val="10"/>
          <w:lang w:val="en-GB"/>
        </w:rPr>
        <w:t xml:space="preserve"> </w:t>
      </w:r>
      <w:r w:rsidRPr="00A117C6">
        <w:rPr>
          <w:b/>
          <w:bCs/>
          <w:lang w:val="en-GB"/>
        </w:rPr>
        <w:t>CT</w:t>
      </w:r>
      <w:r w:rsidRPr="00A117C6">
        <w:rPr>
          <w:b/>
          <w:bCs/>
          <w:spacing w:val="11"/>
          <w:lang w:val="en-GB"/>
        </w:rPr>
        <w:t xml:space="preserve"> </w:t>
      </w:r>
      <w:r w:rsidRPr="00A117C6">
        <w:rPr>
          <w:lang w:val="en-GB"/>
        </w:rPr>
        <w:t>(Donnelly,</w:t>
      </w:r>
      <w:r w:rsidRPr="00A117C6">
        <w:rPr>
          <w:spacing w:val="11"/>
          <w:lang w:val="en-GB"/>
        </w:rPr>
        <w:t xml:space="preserve"> </w:t>
      </w:r>
      <w:r w:rsidRPr="00A117C6">
        <w:rPr>
          <w:lang w:val="en-GB"/>
        </w:rPr>
        <w:t>2006)</w:t>
      </w:r>
      <w:r w:rsidRPr="00A117C6">
        <w:rPr>
          <w:spacing w:val="11"/>
          <w:lang w:val="en-GB"/>
        </w:rPr>
        <w:t xml:space="preserve"> </w:t>
      </w:r>
      <w:r w:rsidRPr="00A117C6">
        <w:rPr>
          <w:lang w:val="en-GB"/>
        </w:rPr>
        <w:t>is</w:t>
      </w:r>
      <w:r w:rsidRPr="00A117C6">
        <w:rPr>
          <w:spacing w:val="11"/>
          <w:lang w:val="en-GB"/>
        </w:rPr>
        <w:t xml:space="preserve"> </w:t>
      </w:r>
      <w:r w:rsidRPr="00A117C6">
        <w:rPr>
          <w:lang w:val="en-GB"/>
        </w:rPr>
        <w:t>a</w:t>
      </w:r>
      <w:r w:rsidRPr="00A117C6">
        <w:rPr>
          <w:spacing w:val="11"/>
          <w:lang w:val="en-GB"/>
        </w:rPr>
        <w:t xml:space="preserve"> </w:t>
      </w:r>
      <w:r w:rsidRPr="00A117C6">
        <w:rPr>
          <w:spacing w:val="-1"/>
          <w:lang w:val="en-GB"/>
        </w:rPr>
        <w:t>large</w:t>
      </w:r>
      <w:r w:rsidRPr="00A117C6">
        <w:rPr>
          <w:spacing w:val="11"/>
          <w:lang w:val="en-GB"/>
        </w:rPr>
        <w:t xml:space="preserve"> </w:t>
      </w:r>
      <w:r w:rsidRPr="00A117C6">
        <w:rPr>
          <w:lang w:val="en-GB"/>
        </w:rPr>
        <w:t>clinical</w:t>
      </w:r>
      <w:r w:rsidRPr="00A117C6">
        <w:rPr>
          <w:spacing w:val="11"/>
          <w:lang w:val="en-GB"/>
        </w:rPr>
        <w:t xml:space="preserve"> </w:t>
      </w:r>
      <w:r w:rsidRPr="00A117C6">
        <w:rPr>
          <w:lang w:val="en-GB"/>
        </w:rPr>
        <w:t>terminology</w:t>
      </w:r>
      <w:r w:rsidRPr="00A117C6">
        <w:rPr>
          <w:spacing w:val="11"/>
          <w:lang w:val="en-GB"/>
        </w:rPr>
        <w:t xml:space="preserve"> </w:t>
      </w:r>
      <w:r w:rsidRPr="00A117C6">
        <w:rPr>
          <w:lang w:val="en-GB"/>
        </w:rPr>
        <w:t>for</w:t>
      </w:r>
      <w:r w:rsidRPr="00A117C6">
        <w:rPr>
          <w:spacing w:val="22"/>
          <w:w w:val="99"/>
          <w:lang w:val="en-GB"/>
        </w:rPr>
        <w:t xml:space="preserve"> </w:t>
      </w:r>
      <w:r w:rsidRPr="00A117C6">
        <w:rPr>
          <w:lang w:val="en-GB"/>
        </w:rPr>
        <w:t>human</w:t>
      </w:r>
      <w:r w:rsidRPr="00A117C6">
        <w:rPr>
          <w:spacing w:val="-8"/>
          <w:lang w:val="en-GB"/>
        </w:rPr>
        <w:t xml:space="preserve"> </w:t>
      </w:r>
      <w:r w:rsidRPr="00A117C6">
        <w:rPr>
          <w:lang w:val="en-GB"/>
        </w:rPr>
        <w:t>and</w:t>
      </w:r>
      <w:r w:rsidRPr="00A117C6">
        <w:rPr>
          <w:spacing w:val="-7"/>
          <w:lang w:val="en-GB"/>
        </w:rPr>
        <w:t xml:space="preserve"> </w:t>
      </w:r>
      <w:r w:rsidRPr="00A117C6">
        <w:rPr>
          <w:spacing w:val="-1"/>
          <w:lang w:val="en-GB"/>
        </w:rPr>
        <w:t>veterinary</w:t>
      </w:r>
      <w:r w:rsidRPr="00A117C6">
        <w:rPr>
          <w:spacing w:val="-7"/>
          <w:lang w:val="en-GB"/>
        </w:rPr>
        <w:t xml:space="preserve"> </w:t>
      </w:r>
      <w:r w:rsidRPr="00A117C6">
        <w:rPr>
          <w:lang w:val="en-GB"/>
        </w:rPr>
        <w:t>medicine,</w:t>
      </w:r>
      <w:r w:rsidRPr="00A117C6">
        <w:rPr>
          <w:spacing w:val="-7"/>
          <w:lang w:val="en-GB"/>
        </w:rPr>
        <w:t xml:space="preserve"> </w:t>
      </w:r>
      <w:r w:rsidRPr="00A117C6">
        <w:rPr>
          <w:lang w:val="en-GB"/>
        </w:rPr>
        <w:t>containing</w:t>
      </w:r>
      <w:r w:rsidRPr="00A117C6">
        <w:rPr>
          <w:spacing w:val="-7"/>
          <w:lang w:val="en-GB"/>
        </w:rPr>
        <w:t xml:space="preserve"> </w:t>
      </w:r>
      <w:r w:rsidRPr="00A117C6">
        <w:rPr>
          <w:lang w:val="en-GB"/>
        </w:rPr>
        <w:t>formal</w:t>
      </w:r>
      <w:r w:rsidRPr="00A117C6">
        <w:rPr>
          <w:spacing w:val="-8"/>
          <w:lang w:val="en-GB"/>
        </w:rPr>
        <w:t xml:space="preserve"> </w:t>
      </w:r>
      <w:r w:rsidRPr="00A117C6">
        <w:rPr>
          <w:lang w:val="en-GB"/>
        </w:rPr>
        <w:t>definitions,</w:t>
      </w:r>
      <w:r w:rsidRPr="00A117C6">
        <w:rPr>
          <w:spacing w:val="-7"/>
          <w:lang w:val="en-GB"/>
        </w:rPr>
        <w:t xml:space="preserve"> </w:t>
      </w:r>
      <w:r w:rsidRPr="00A117C6">
        <w:rPr>
          <w:lang w:val="en-GB"/>
        </w:rPr>
        <w:t>which</w:t>
      </w:r>
      <w:r w:rsidRPr="00A117C6">
        <w:rPr>
          <w:spacing w:val="27"/>
          <w:w w:val="99"/>
          <w:lang w:val="en-GB"/>
        </w:rPr>
        <w:t xml:space="preserve"> </w:t>
      </w:r>
      <w:r w:rsidRPr="00A117C6">
        <w:rPr>
          <w:lang w:val="en-GB"/>
        </w:rPr>
        <w:t>can</w:t>
      </w:r>
      <w:r w:rsidRPr="00A117C6">
        <w:rPr>
          <w:spacing w:val="-4"/>
          <w:lang w:val="en-GB"/>
        </w:rPr>
        <w:t xml:space="preserve"> </w:t>
      </w:r>
      <w:r w:rsidRPr="00A117C6">
        <w:rPr>
          <w:lang w:val="en-GB"/>
        </w:rPr>
        <w:t>be</w:t>
      </w:r>
      <w:r w:rsidRPr="00A117C6">
        <w:rPr>
          <w:spacing w:val="-3"/>
          <w:lang w:val="en-GB"/>
        </w:rPr>
        <w:t xml:space="preserve"> </w:t>
      </w:r>
      <w:r w:rsidRPr="00A117C6">
        <w:rPr>
          <w:lang w:val="en-GB"/>
        </w:rPr>
        <w:t>transformed</w:t>
      </w:r>
      <w:r w:rsidRPr="00A117C6">
        <w:rPr>
          <w:spacing w:val="-3"/>
          <w:lang w:val="en-GB"/>
        </w:rPr>
        <w:t xml:space="preserve"> </w:t>
      </w:r>
      <w:r w:rsidRPr="00A117C6">
        <w:rPr>
          <w:lang w:val="en-GB"/>
        </w:rPr>
        <w:t>into</w:t>
      </w:r>
      <w:r w:rsidRPr="00A117C6">
        <w:rPr>
          <w:spacing w:val="-3"/>
          <w:lang w:val="en-GB"/>
        </w:rPr>
        <w:t xml:space="preserve"> </w:t>
      </w:r>
      <w:r w:rsidRPr="00A117C6">
        <w:rPr>
          <w:lang w:val="en-GB"/>
        </w:rPr>
        <w:t>an</w:t>
      </w:r>
      <w:r w:rsidRPr="00A117C6">
        <w:rPr>
          <w:spacing w:val="-3"/>
          <w:lang w:val="en-GB"/>
        </w:rPr>
        <w:t xml:space="preserve"> </w:t>
      </w:r>
      <w:r w:rsidRPr="00A117C6">
        <w:rPr>
          <w:spacing w:val="-1"/>
          <w:lang w:val="en-GB"/>
        </w:rPr>
        <w:t>OWL-EL</w:t>
      </w:r>
      <w:r w:rsidRPr="00A117C6">
        <w:rPr>
          <w:spacing w:val="-3"/>
          <w:lang w:val="en-GB"/>
        </w:rPr>
        <w:t xml:space="preserve"> </w:t>
      </w:r>
      <w:r w:rsidRPr="00A117C6">
        <w:rPr>
          <w:spacing w:val="-2"/>
          <w:lang w:val="en-GB"/>
        </w:rPr>
        <w:t xml:space="preserve">ontology. </w:t>
      </w:r>
      <w:r w:rsidRPr="00A117C6">
        <w:rPr>
          <w:lang w:val="en-GB"/>
        </w:rPr>
        <w:t>SNOMED</w:t>
      </w:r>
      <w:r w:rsidRPr="00A117C6">
        <w:rPr>
          <w:spacing w:val="-3"/>
          <w:lang w:val="en-GB"/>
        </w:rPr>
        <w:t xml:space="preserve"> </w:t>
      </w:r>
      <w:r w:rsidRPr="00A117C6">
        <w:rPr>
          <w:lang w:val="en-GB"/>
        </w:rPr>
        <w:t>CT</w:t>
      </w:r>
      <w:r w:rsidRPr="00A117C6">
        <w:rPr>
          <w:spacing w:val="-3"/>
          <w:lang w:val="en-GB"/>
        </w:rPr>
        <w:t xml:space="preserve"> </w:t>
      </w:r>
      <w:r w:rsidRPr="00A117C6">
        <w:rPr>
          <w:spacing w:val="-1"/>
          <w:lang w:val="en-GB"/>
        </w:rPr>
        <w:t>covers</w:t>
      </w:r>
      <w:r w:rsidRPr="00A117C6">
        <w:rPr>
          <w:spacing w:val="28"/>
          <w:w w:val="99"/>
          <w:lang w:val="en-GB"/>
        </w:rPr>
        <w:t xml:space="preserve"> </w:t>
      </w:r>
      <w:r w:rsidRPr="00A117C6">
        <w:rPr>
          <w:lang w:val="en-GB"/>
        </w:rPr>
        <w:t>clinical</w:t>
      </w:r>
      <w:r w:rsidRPr="00A117C6">
        <w:rPr>
          <w:spacing w:val="-14"/>
          <w:lang w:val="en-GB"/>
        </w:rPr>
        <w:t xml:space="preserve"> </w:t>
      </w:r>
      <w:r w:rsidRPr="00A117C6">
        <w:rPr>
          <w:lang w:val="en-GB"/>
        </w:rPr>
        <w:t>findings</w:t>
      </w:r>
      <w:r w:rsidRPr="00A117C6">
        <w:rPr>
          <w:spacing w:val="-13"/>
          <w:lang w:val="en-GB"/>
        </w:rPr>
        <w:t xml:space="preserve"> </w:t>
      </w:r>
      <w:r w:rsidRPr="00A117C6">
        <w:rPr>
          <w:lang w:val="en-GB"/>
        </w:rPr>
        <w:t>and</w:t>
      </w:r>
      <w:r w:rsidRPr="00A117C6">
        <w:rPr>
          <w:spacing w:val="-13"/>
          <w:lang w:val="en-GB"/>
        </w:rPr>
        <w:t xml:space="preserve"> </w:t>
      </w:r>
      <w:r w:rsidRPr="00A117C6">
        <w:rPr>
          <w:lang w:val="en-GB"/>
        </w:rPr>
        <w:t>disorders,</w:t>
      </w:r>
      <w:r w:rsidRPr="00A117C6">
        <w:rPr>
          <w:spacing w:val="-11"/>
          <w:lang w:val="en-GB"/>
        </w:rPr>
        <w:t xml:space="preserve"> </w:t>
      </w:r>
      <w:r w:rsidRPr="00A117C6">
        <w:rPr>
          <w:lang w:val="en-GB"/>
        </w:rPr>
        <w:t>body</w:t>
      </w:r>
      <w:r w:rsidRPr="00A117C6">
        <w:rPr>
          <w:spacing w:val="-13"/>
          <w:lang w:val="en-GB"/>
        </w:rPr>
        <w:t xml:space="preserve"> </w:t>
      </w:r>
      <w:r w:rsidRPr="00A117C6">
        <w:rPr>
          <w:lang w:val="en-GB"/>
        </w:rPr>
        <w:t>parts,</w:t>
      </w:r>
      <w:r w:rsidRPr="00A117C6">
        <w:rPr>
          <w:spacing w:val="-11"/>
          <w:lang w:val="en-GB"/>
        </w:rPr>
        <w:t xml:space="preserve"> </w:t>
      </w:r>
      <w:r w:rsidRPr="00A117C6">
        <w:rPr>
          <w:spacing w:val="-1"/>
          <w:lang w:val="en-GB"/>
        </w:rPr>
        <w:t>devices,</w:t>
      </w:r>
      <w:r w:rsidRPr="00A117C6">
        <w:rPr>
          <w:spacing w:val="-11"/>
          <w:lang w:val="en-GB"/>
        </w:rPr>
        <w:t xml:space="preserve"> </w:t>
      </w:r>
      <w:r w:rsidRPr="00A117C6">
        <w:rPr>
          <w:lang w:val="en-GB"/>
        </w:rPr>
        <w:t>drugs,</w:t>
      </w:r>
      <w:r w:rsidRPr="00A117C6">
        <w:rPr>
          <w:spacing w:val="-11"/>
          <w:lang w:val="en-GB"/>
        </w:rPr>
        <w:t xml:space="preserve"> </w:t>
      </w:r>
      <w:r w:rsidRPr="00A117C6">
        <w:rPr>
          <w:lang w:val="en-GB"/>
        </w:rPr>
        <w:t>substances,</w:t>
      </w:r>
      <w:r w:rsidRPr="00A117C6">
        <w:rPr>
          <w:spacing w:val="24"/>
          <w:w w:val="99"/>
          <w:lang w:val="en-GB"/>
        </w:rPr>
        <w:t xml:space="preserve"> </w:t>
      </w:r>
      <w:r w:rsidRPr="00A117C6">
        <w:rPr>
          <w:spacing w:val="-1"/>
          <w:lang w:val="en-GB"/>
        </w:rPr>
        <w:t>organisms</w:t>
      </w:r>
      <w:r w:rsidRPr="00A117C6">
        <w:rPr>
          <w:spacing w:val="-7"/>
          <w:lang w:val="en-GB"/>
        </w:rPr>
        <w:t xml:space="preserve"> </w:t>
      </w:r>
      <w:r w:rsidRPr="00A117C6">
        <w:rPr>
          <w:lang w:val="en-GB"/>
        </w:rPr>
        <w:t>and</w:t>
      </w:r>
      <w:r w:rsidRPr="00A117C6">
        <w:rPr>
          <w:spacing w:val="-7"/>
          <w:lang w:val="en-GB"/>
        </w:rPr>
        <w:t xml:space="preserve"> </w:t>
      </w:r>
      <w:r w:rsidRPr="00A117C6">
        <w:rPr>
          <w:lang w:val="en-GB"/>
        </w:rPr>
        <w:t>clinical</w:t>
      </w:r>
      <w:r w:rsidRPr="00A117C6">
        <w:rPr>
          <w:spacing w:val="-7"/>
          <w:lang w:val="en-GB"/>
        </w:rPr>
        <w:t xml:space="preserve"> </w:t>
      </w:r>
      <w:r w:rsidRPr="00A117C6">
        <w:rPr>
          <w:lang w:val="en-GB"/>
        </w:rPr>
        <w:t>procedures,</w:t>
      </w:r>
      <w:r w:rsidRPr="00A117C6">
        <w:rPr>
          <w:spacing w:val="-7"/>
          <w:lang w:val="en-GB"/>
        </w:rPr>
        <w:t xml:space="preserve"> </w:t>
      </w:r>
      <w:r w:rsidRPr="00A117C6">
        <w:rPr>
          <w:lang w:val="en-GB"/>
        </w:rPr>
        <w:t>among</w:t>
      </w:r>
      <w:r w:rsidRPr="00A117C6">
        <w:rPr>
          <w:spacing w:val="-7"/>
          <w:lang w:val="en-GB"/>
        </w:rPr>
        <w:t xml:space="preserve"> </w:t>
      </w:r>
      <w:r w:rsidRPr="00A117C6">
        <w:rPr>
          <w:lang w:val="en-GB"/>
        </w:rPr>
        <w:t>others.</w:t>
      </w:r>
    </w:p>
    <w:p w14:paraId="598ED538" w14:textId="77777777" w:rsidR="00F20945" w:rsidRPr="00A117C6" w:rsidRDefault="00F20945">
      <w:pPr>
        <w:pStyle w:val="Corpodetexto"/>
        <w:numPr>
          <w:ilvl w:val="0"/>
          <w:numId w:val="11"/>
        </w:numPr>
        <w:tabs>
          <w:tab w:val="left" w:pos="2317"/>
        </w:tabs>
        <w:kinsoku w:val="0"/>
        <w:overflowPunct w:val="0"/>
        <w:spacing w:line="285" w:lineRule="auto"/>
        <w:jc w:val="both"/>
        <w:rPr>
          <w:lang w:val="en-GB"/>
        </w:rPr>
      </w:pPr>
      <w:r w:rsidRPr="00A117C6">
        <w:rPr>
          <w:b/>
          <w:bCs/>
          <w:spacing w:val="-2"/>
          <w:lang w:val="en-GB"/>
        </w:rPr>
        <w:t>BioTopLite</w:t>
      </w:r>
      <w:r w:rsidRPr="00A117C6">
        <w:rPr>
          <w:b/>
          <w:bCs/>
          <w:spacing w:val="-8"/>
          <w:lang w:val="en-GB"/>
        </w:rPr>
        <w:t xml:space="preserve"> </w:t>
      </w:r>
      <w:r w:rsidRPr="00A117C6">
        <w:rPr>
          <w:b/>
          <w:bCs/>
          <w:lang w:val="en-GB"/>
        </w:rPr>
        <w:t>2</w:t>
      </w:r>
      <w:r w:rsidRPr="00A117C6">
        <w:rPr>
          <w:b/>
          <w:bCs/>
          <w:spacing w:val="-6"/>
          <w:lang w:val="en-GB"/>
        </w:rPr>
        <w:t xml:space="preserve"> </w:t>
      </w:r>
      <w:r w:rsidRPr="00A117C6">
        <w:rPr>
          <w:lang w:val="en-GB"/>
        </w:rPr>
        <w:t>(BTL2)</w:t>
      </w:r>
      <w:r w:rsidRPr="00A117C6">
        <w:rPr>
          <w:spacing w:val="-8"/>
          <w:lang w:val="en-GB"/>
        </w:rPr>
        <w:t xml:space="preserve"> </w:t>
      </w:r>
      <w:r w:rsidRPr="00A117C6">
        <w:rPr>
          <w:lang w:val="en-GB"/>
        </w:rPr>
        <w:t>is</w:t>
      </w:r>
      <w:r w:rsidRPr="00A117C6">
        <w:rPr>
          <w:spacing w:val="-7"/>
          <w:lang w:val="en-GB"/>
        </w:rPr>
        <w:t xml:space="preserve"> </w:t>
      </w:r>
      <w:r w:rsidRPr="00A117C6">
        <w:rPr>
          <w:lang w:val="en-GB"/>
        </w:rPr>
        <w:t>a</w:t>
      </w:r>
      <w:r w:rsidRPr="00A117C6">
        <w:rPr>
          <w:spacing w:val="-8"/>
          <w:lang w:val="en-GB"/>
        </w:rPr>
        <w:t xml:space="preserve"> </w:t>
      </w:r>
      <w:r w:rsidRPr="00A117C6">
        <w:rPr>
          <w:lang w:val="en-GB"/>
        </w:rPr>
        <w:t>lightweight</w:t>
      </w:r>
      <w:r w:rsidRPr="00A117C6">
        <w:rPr>
          <w:spacing w:val="-7"/>
          <w:lang w:val="en-GB"/>
        </w:rPr>
        <w:t xml:space="preserve"> </w:t>
      </w:r>
      <w:r w:rsidRPr="00A117C6">
        <w:rPr>
          <w:lang w:val="en-GB"/>
        </w:rPr>
        <w:t>and</w:t>
      </w:r>
      <w:r w:rsidRPr="00A117C6">
        <w:rPr>
          <w:spacing w:val="-8"/>
          <w:lang w:val="en-GB"/>
        </w:rPr>
        <w:t xml:space="preserve"> </w:t>
      </w:r>
      <w:r w:rsidRPr="00A117C6">
        <w:rPr>
          <w:lang w:val="en-GB"/>
        </w:rPr>
        <w:t>redesigned</w:t>
      </w:r>
      <w:r w:rsidRPr="00A117C6">
        <w:rPr>
          <w:spacing w:val="-8"/>
          <w:lang w:val="en-GB"/>
        </w:rPr>
        <w:t xml:space="preserve"> </w:t>
      </w:r>
      <w:r w:rsidRPr="00A117C6">
        <w:rPr>
          <w:spacing w:val="-1"/>
          <w:lang w:val="en-GB"/>
        </w:rPr>
        <w:t>version</w:t>
      </w:r>
      <w:r w:rsidRPr="00A117C6">
        <w:rPr>
          <w:spacing w:val="-7"/>
          <w:lang w:val="en-GB"/>
        </w:rPr>
        <w:t xml:space="preserve"> </w:t>
      </w:r>
      <w:r w:rsidRPr="00A117C6">
        <w:rPr>
          <w:lang w:val="en-GB"/>
        </w:rPr>
        <w:t>of</w:t>
      </w:r>
      <w:r w:rsidRPr="00A117C6">
        <w:rPr>
          <w:spacing w:val="-8"/>
          <w:lang w:val="en-GB"/>
        </w:rPr>
        <w:t xml:space="preserve"> </w:t>
      </w:r>
      <w:r w:rsidRPr="00A117C6">
        <w:rPr>
          <w:lang w:val="en-GB"/>
        </w:rPr>
        <w:t>Bio-</w:t>
      </w:r>
      <w:r w:rsidRPr="00A117C6">
        <w:rPr>
          <w:spacing w:val="29"/>
          <w:w w:val="99"/>
          <w:lang w:val="en-GB"/>
        </w:rPr>
        <w:t xml:space="preserve"> </w:t>
      </w:r>
      <w:r w:rsidRPr="00A117C6">
        <w:rPr>
          <w:spacing w:val="-5"/>
          <w:lang w:val="en-GB"/>
        </w:rPr>
        <w:t>Top,</w:t>
      </w:r>
      <w:r w:rsidRPr="00A117C6">
        <w:rPr>
          <w:spacing w:val="6"/>
          <w:lang w:val="en-GB"/>
        </w:rPr>
        <w:t xml:space="preserve"> </w:t>
      </w:r>
      <w:r w:rsidRPr="00A117C6">
        <w:rPr>
          <w:lang w:val="en-GB"/>
        </w:rPr>
        <w:t>created</w:t>
      </w:r>
      <w:r w:rsidRPr="00A117C6">
        <w:rPr>
          <w:spacing w:val="3"/>
          <w:lang w:val="en-GB"/>
        </w:rPr>
        <w:t xml:space="preserve"> </w:t>
      </w:r>
      <w:r w:rsidRPr="00A117C6">
        <w:rPr>
          <w:lang w:val="en-GB"/>
        </w:rPr>
        <w:t>in</w:t>
      </w:r>
      <w:r w:rsidRPr="00A117C6">
        <w:rPr>
          <w:spacing w:val="3"/>
          <w:lang w:val="en-GB"/>
        </w:rPr>
        <w:t xml:space="preserve"> </w:t>
      </w:r>
      <w:r w:rsidRPr="00A117C6">
        <w:rPr>
          <w:lang w:val="en-GB"/>
        </w:rPr>
        <w:t>2006</w:t>
      </w:r>
      <w:r w:rsidRPr="00A117C6">
        <w:rPr>
          <w:spacing w:val="2"/>
          <w:lang w:val="en-GB"/>
        </w:rPr>
        <w:t xml:space="preserve"> </w:t>
      </w:r>
      <w:r w:rsidRPr="00A117C6">
        <w:rPr>
          <w:lang w:val="en-GB"/>
        </w:rPr>
        <w:t>as</w:t>
      </w:r>
      <w:r w:rsidRPr="00A117C6">
        <w:rPr>
          <w:spacing w:val="3"/>
          <w:lang w:val="en-GB"/>
        </w:rPr>
        <w:t xml:space="preserve"> </w:t>
      </w:r>
      <w:r w:rsidRPr="00A117C6">
        <w:rPr>
          <w:lang w:val="en-GB"/>
        </w:rPr>
        <w:t>an</w:t>
      </w:r>
      <w:r w:rsidRPr="00A117C6">
        <w:rPr>
          <w:spacing w:val="3"/>
          <w:lang w:val="en-GB"/>
        </w:rPr>
        <w:t xml:space="preserve"> </w:t>
      </w:r>
      <w:r w:rsidRPr="00A117C6">
        <w:rPr>
          <w:spacing w:val="-1"/>
          <w:lang w:val="en-GB"/>
        </w:rPr>
        <w:t>upper-domain</w:t>
      </w:r>
      <w:r w:rsidRPr="00A117C6">
        <w:rPr>
          <w:spacing w:val="3"/>
          <w:lang w:val="en-GB"/>
        </w:rPr>
        <w:t xml:space="preserve"> </w:t>
      </w:r>
      <w:r w:rsidRPr="00A117C6">
        <w:rPr>
          <w:lang w:val="en-GB"/>
        </w:rPr>
        <w:t>ontological</w:t>
      </w:r>
      <w:r w:rsidRPr="00A117C6">
        <w:rPr>
          <w:spacing w:val="2"/>
          <w:lang w:val="en-GB"/>
        </w:rPr>
        <w:t xml:space="preserve"> </w:t>
      </w:r>
      <w:r w:rsidRPr="00A117C6">
        <w:rPr>
          <w:lang w:val="en-GB"/>
        </w:rPr>
        <w:t>layer</w:t>
      </w:r>
      <w:r w:rsidRPr="00A117C6">
        <w:rPr>
          <w:spacing w:val="3"/>
          <w:lang w:val="en-GB"/>
        </w:rPr>
        <w:t xml:space="preserve"> </w:t>
      </w:r>
      <w:r w:rsidRPr="00A117C6">
        <w:rPr>
          <w:lang w:val="en-GB"/>
        </w:rPr>
        <w:t>to</w:t>
      </w:r>
      <w:r w:rsidRPr="00A117C6">
        <w:rPr>
          <w:spacing w:val="3"/>
          <w:lang w:val="en-GB"/>
        </w:rPr>
        <w:t xml:space="preserve"> </w:t>
      </w:r>
      <w:r w:rsidRPr="00A117C6">
        <w:rPr>
          <w:lang w:val="en-GB"/>
        </w:rPr>
        <w:t>enable</w:t>
      </w:r>
      <w:r w:rsidRPr="00A117C6">
        <w:rPr>
          <w:spacing w:val="23"/>
          <w:w w:val="99"/>
          <w:lang w:val="en-GB"/>
        </w:rPr>
        <w:t xml:space="preserve"> </w:t>
      </w:r>
      <w:r w:rsidRPr="00A117C6">
        <w:rPr>
          <w:lang w:val="en-GB"/>
        </w:rPr>
        <w:t>the</w:t>
      </w:r>
      <w:r w:rsidRPr="00A117C6">
        <w:rPr>
          <w:spacing w:val="-2"/>
          <w:lang w:val="en-GB"/>
        </w:rPr>
        <w:t xml:space="preserve"> </w:t>
      </w:r>
      <w:r w:rsidRPr="00A117C6">
        <w:rPr>
          <w:lang w:val="en-GB"/>
        </w:rPr>
        <w:t>representation</w:t>
      </w:r>
      <w:r w:rsidRPr="00A117C6">
        <w:rPr>
          <w:spacing w:val="-1"/>
          <w:lang w:val="en-GB"/>
        </w:rPr>
        <w:t xml:space="preserve"> </w:t>
      </w:r>
      <w:r w:rsidRPr="00A117C6">
        <w:rPr>
          <w:lang w:val="en-GB"/>
        </w:rPr>
        <w:t>of</w:t>
      </w:r>
      <w:r w:rsidRPr="00A117C6">
        <w:rPr>
          <w:spacing w:val="-1"/>
          <w:lang w:val="en-GB"/>
        </w:rPr>
        <w:t xml:space="preserve"> </w:t>
      </w:r>
      <w:r w:rsidRPr="00A117C6">
        <w:rPr>
          <w:lang w:val="en-GB"/>
        </w:rPr>
        <w:t>general</w:t>
      </w:r>
      <w:r w:rsidRPr="00A117C6">
        <w:rPr>
          <w:spacing w:val="-1"/>
          <w:lang w:val="en-GB"/>
        </w:rPr>
        <w:t xml:space="preserve"> </w:t>
      </w:r>
      <w:r w:rsidRPr="00A117C6">
        <w:rPr>
          <w:lang w:val="en-GB"/>
        </w:rPr>
        <w:t>aspects</w:t>
      </w:r>
      <w:r w:rsidRPr="00A117C6">
        <w:rPr>
          <w:spacing w:val="-1"/>
          <w:lang w:val="en-GB"/>
        </w:rPr>
        <w:t xml:space="preserve"> </w:t>
      </w:r>
      <w:r w:rsidRPr="00A117C6">
        <w:rPr>
          <w:lang w:val="en-GB"/>
        </w:rPr>
        <w:t>of</w:t>
      </w:r>
      <w:r w:rsidRPr="00A117C6">
        <w:rPr>
          <w:spacing w:val="-1"/>
          <w:lang w:val="en-GB"/>
        </w:rPr>
        <w:t xml:space="preserve"> </w:t>
      </w:r>
      <w:r w:rsidRPr="00A117C6">
        <w:rPr>
          <w:lang w:val="en-GB"/>
        </w:rPr>
        <w:t>biology</w:t>
      </w:r>
      <w:r w:rsidRPr="00A117C6">
        <w:rPr>
          <w:spacing w:val="-1"/>
          <w:lang w:val="en-GB"/>
        </w:rPr>
        <w:t xml:space="preserve"> </w:t>
      </w:r>
      <w:r w:rsidRPr="00A117C6">
        <w:rPr>
          <w:lang w:val="en-GB"/>
        </w:rPr>
        <w:t>and</w:t>
      </w:r>
      <w:r w:rsidRPr="00A117C6">
        <w:rPr>
          <w:spacing w:val="-2"/>
          <w:lang w:val="en-GB"/>
        </w:rPr>
        <w:t xml:space="preserve"> </w:t>
      </w:r>
      <w:r w:rsidRPr="00A117C6">
        <w:rPr>
          <w:lang w:val="en-GB"/>
        </w:rPr>
        <w:t>medicine.</w:t>
      </w:r>
      <w:r w:rsidRPr="00A117C6">
        <w:rPr>
          <w:spacing w:val="1"/>
          <w:lang w:val="en-GB"/>
        </w:rPr>
        <w:t xml:space="preserve"> </w:t>
      </w:r>
      <w:r w:rsidRPr="00A117C6">
        <w:rPr>
          <w:lang w:val="en-GB"/>
        </w:rPr>
        <w:t>BTL2</w:t>
      </w:r>
      <w:r w:rsidRPr="00A117C6">
        <w:rPr>
          <w:w w:val="99"/>
          <w:lang w:val="en-GB"/>
        </w:rPr>
        <w:t xml:space="preserve"> </w:t>
      </w:r>
      <w:r w:rsidRPr="00A117C6">
        <w:rPr>
          <w:spacing w:val="-1"/>
          <w:lang w:val="en-GB"/>
        </w:rPr>
        <w:t>offers</w:t>
      </w:r>
      <w:r w:rsidRPr="00A117C6">
        <w:rPr>
          <w:spacing w:val="-18"/>
          <w:lang w:val="en-GB"/>
        </w:rPr>
        <w:t xml:space="preserve"> </w:t>
      </w:r>
      <w:r w:rsidRPr="00A117C6">
        <w:rPr>
          <w:lang w:val="en-GB"/>
        </w:rPr>
        <w:t>highly</w:t>
      </w:r>
      <w:r w:rsidRPr="00A117C6">
        <w:rPr>
          <w:spacing w:val="-18"/>
          <w:lang w:val="en-GB"/>
        </w:rPr>
        <w:t xml:space="preserve"> </w:t>
      </w:r>
      <w:r w:rsidRPr="00A117C6">
        <w:rPr>
          <w:lang w:val="en-GB"/>
        </w:rPr>
        <w:t>constrained</w:t>
      </w:r>
      <w:r w:rsidRPr="00A117C6">
        <w:rPr>
          <w:spacing w:val="-17"/>
          <w:lang w:val="en-GB"/>
        </w:rPr>
        <w:t xml:space="preserve"> </w:t>
      </w:r>
      <w:r w:rsidRPr="00A117C6">
        <w:rPr>
          <w:lang w:val="en-GB"/>
        </w:rPr>
        <w:t>classes,</w:t>
      </w:r>
      <w:r w:rsidRPr="00A117C6">
        <w:rPr>
          <w:spacing w:val="-13"/>
          <w:lang w:val="en-GB"/>
        </w:rPr>
        <w:t xml:space="preserve"> </w:t>
      </w:r>
      <w:r w:rsidRPr="00A117C6">
        <w:rPr>
          <w:lang w:val="en-GB"/>
        </w:rPr>
        <w:t>using</w:t>
      </w:r>
      <w:r w:rsidRPr="00A117C6">
        <w:rPr>
          <w:spacing w:val="-18"/>
          <w:lang w:val="en-GB"/>
        </w:rPr>
        <w:t xml:space="preserve"> </w:t>
      </w:r>
      <w:r w:rsidRPr="00A117C6">
        <w:rPr>
          <w:lang w:val="en-GB"/>
        </w:rPr>
        <w:t>a</w:t>
      </w:r>
      <w:r w:rsidRPr="00A117C6">
        <w:rPr>
          <w:spacing w:val="-17"/>
          <w:lang w:val="en-GB"/>
        </w:rPr>
        <w:t xml:space="preserve"> </w:t>
      </w:r>
      <w:r w:rsidRPr="00A117C6">
        <w:rPr>
          <w:lang w:val="en-GB"/>
        </w:rPr>
        <w:t>small</w:t>
      </w:r>
      <w:r w:rsidRPr="00A117C6">
        <w:rPr>
          <w:spacing w:val="-18"/>
          <w:lang w:val="en-GB"/>
        </w:rPr>
        <w:t xml:space="preserve"> </w:t>
      </w:r>
      <w:r w:rsidRPr="00A117C6">
        <w:rPr>
          <w:lang w:val="en-GB"/>
        </w:rPr>
        <w:t>set</w:t>
      </w:r>
      <w:r w:rsidRPr="00A117C6">
        <w:rPr>
          <w:spacing w:val="-17"/>
          <w:lang w:val="en-GB"/>
        </w:rPr>
        <w:t xml:space="preserve"> </w:t>
      </w:r>
      <w:r w:rsidRPr="00A117C6">
        <w:rPr>
          <w:lang w:val="en-GB"/>
        </w:rPr>
        <w:t>of</w:t>
      </w:r>
      <w:r w:rsidRPr="00A117C6">
        <w:rPr>
          <w:spacing w:val="-18"/>
          <w:lang w:val="en-GB"/>
        </w:rPr>
        <w:t xml:space="preserve"> </w:t>
      </w:r>
      <w:r w:rsidRPr="00A117C6">
        <w:rPr>
          <w:lang w:val="en-GB"/>
        </w:rPr>
        <w:t>relations.</w:t>
      </w:r>
      <w:r w:rsidRPr="00A117C6">
        <w:rPr>
          <w:spacing w:val="-13"/>
          <w:lang w:val="en-GB"/>
        </w:rPr>
        <w:t xml:space="preserve"> </w:t>
      </w:r>
      <w:r w:rsidRPr="00A117C6">
        <w:rPr>
          <w:lang w:val="en-GB"/>
        </w:rPr>
        <w:t>Classes</w:t>
      </w:r>
      <w:r w:rsidRPr="00A117C6">
        <w:rPr>
          <w:spacing w:val="22"/>
          <w:w w:val="99"/>
          <w:lang w:val="en-GB"/>
        </w:rPr>
        <w:t xml:space="preserve"> </w:t>
      </w:r>
      <w:r w:rsidRPr="00A117C6">
        <w:rPr>
          <w:spacing w:val="-1"/>
          <w:lang w:val="en-GB"/>
        </w:rPr>
        <w:t>like</w:t>
      </w:r>
      <w:r w:rsidRPr="00A117C6">
        <w:rPr>
          <w:spacing w:val="-9"/>
          <w:lang w:val="en-GB"/>
        </w:rPr>
        <w:t xml:space="preserve"> </w:t>
      </w:r>
      <w:r w:rsidRPr="00A117C6">
        <w:rPr>
          <w:i/>
          <w:iCs/>
          <w:spacing w:val="-1"/>
          <w:lang w:val="en-GB"/>
        </w:rPr>
        <w:t>Organism</w:t>
      </w:r>
      <w:r w:rsidRPr="00A117C6">
        <w:rPr>
          <w:spacing w:val="-1"/>
          <w:lang w:val="en-GB"/>
        </w:rPr>
        <w:t>,</w:t>
      </w:r>
      <w:r w:rsidRPr="00A117C6">
        <w:rPr>
          <w:spacing w:val="-7"/>
          <w:lang w:val="en-GB"/>
        </w:rPr>
        <w:t xml:space="preserve"> </w:t>
      </w:r>
      <w:r w:rsidRPr="00F6513E">
        <w:rPr>
          <w:lang w:val="en-GB"/>
        </w:rPr>
        <w:t>‘</w:t>
      </w:r>
      <w:r w:rsidRPr="00A117C6">
        <w:rPr>
          <w:i/>
          <w:iCs/>
          <w:lang w:val="en-GB"/>
        </w:rPr>
        <w:t>mono</w:t>
      </w:r>
      <w:r w:rsidRPr="00A117C6">
        <w:rPr>
          <w:i/>
          <w:iCs/>
          <w:spacing w:val="-9"/>
          <w:lang w:val="en-GB"/>
        </w:rPr>
        <w:t xml:space="preserve"> </w:t>
      </w:r>
      <w:r w:rsidRPr="00A117C6">
        <w:rPr>
          <w:i/>
          <w:iCs/>
          <w:lang w:val="en-GB"/>
        </w:rPr>
        <w:t>molecular</w:t>
      </w:r>
      <w:r w:rsidRPr="00A117C6">
        <w:rPr>
          <w:i/>
          <w:iCs/>
          <w:spacing w:val="-9"/>
          <w:lang w:val="en-GB"/>
        </w:rPr>
        <w:t xml:space="preserve"> </w:t>
      </w:r>
      <w:r w:rsidRPr="00A117C6">
        <w:rPr>
          <w:i/>
          <w:iCs/>
          <w:lang w:val="en-GB"/>
        </w:rPr>
        <w:t>entity</w:t>
      </w:r>
      <w:r w:rsidRPr="00F6513E">
        <w:rPr>
          <w:lang w:val="en-GB"/>
        </w:rPr>
        <w:t>’</w:t>
      </w:r>
      <w:r w:rsidRPr="00A117C6">
        <w:rPr>
          <w:lang w:val="en-GB"/>
        </w:rPr>
        <w:t>,</w:t>
      </w:r>
      <w:r w:rsidRPr="00A117C6">
        <w:rPr>
          <w:spacing w:val="-7"/>
          <w:lang w:val="en-GB"/>
        </w:rPr>
        <w:t xml:space="preserve"> </w:t>
      </w:r>
      <w:r w:rsidRPr="00A117C6">
        <w:rPr>
          <w:lang w:val="en-GB"/>
        </w:rPr>
        <w:t>and</w:t>
      </w:r>
      <w:r w:rsidRPr="00A117C6">
        <w:rPr>
          <w:spacing w:val="-9"/>
          <w:lang w:val="en-GB"/>
        </w:rPr>
        <w:t xml:space="preserve"> </w:t>
      </w:r>
      <w:r w:rsidRPr="00F6513E">
        <w:rPr>
          <w:lang w:val="en-GB"/>
        </w:rPr>
        <w:t>‘</w:t>
      </w:r>
      <w:r w:rsidRPr="00A117C6">
        <w:rPr>
          <w:i/>
          <w:iCs/>
          <w:lang w:val="en-GB"/>
        </w:rPr>
        <w:t>body</w:t>
      </w:r>
      <w:r w:rsidRPr="00A117C6">
        <w:rPr>
          <w:i/>
          <w:iCs/>
          <w:spacing w:val="-9"/>
          <w:lang w:val="en-GB"/>
        </w:rPr>
        <w:t xml:space="preserve"> </w:t>
      </w:r>
      <w:r w:rsidRPr="00A117C6">
        <w:rPr>
          <w:i/>
          <w:iCs/>
          <w:spacing w:val="1"/>
          <w:lang w:val="en-GB"/>
        </w:rPr>
        <w:t>part</w:t>
      </w:r>
      <w:r w:rsidRPr="00F6513E">
        <w:rPr>
          <w:spacing w:val="1"/>
          <w:lang w:val="en-GB"/>
        </w:rPr>
        <w:t>’</w:t>
      </w:r>
      <w:r w:rsidRPr="00A117C6">
        <w:rPr>
          <w:spacing w:val="-9"/>
          <w:lang w:val="en-GB"/>
        </w:rPr>
        <w:t xml:space="preserve"> </w:t>
      </w:r>
      <w:r w:rsidRPr="00A117C6">
        <w:rPr>
          <w:spacing w:val="-1"/>
          <w:lang w:val="en-GB"/>
        </w:rPr>
        <w:t>facilitate</w:t>
      </w:r>
      <w:r w:rsidRPr="00A117C6">
        <w:rPr>
          <w:spacing w:val="-9"/>
          <w:lang w:val="en-GB"/>
        </w:rPr>
        <w:t xml:space="preserve"> </w:t>
      </w:r>
      <w:r w:rsidRPr="00A117C6">
        <w:rPr>
          <w:lang w:val="en-GB"/>
        </w:rPr>
        <w:t>the</w:t>
      </w:r>
      <w:r w:rsidRPr="00A117C6">
        <w:rPr>
          <w:spacing w:val="32"/>
          <w:w w:val="99"/>
          <w:lang w:val="en-GB"/>
        </w:rPr>
        <w:t xml:space="preserve"> </w:t>
      </w:r>
      <w:r w:rsidRPr="00A117C6">
        <w:rPr>
          <w:lang w:val="en-GB"/>
        </w:rPr>
        <w:t>alignment</w:t>
      </w:r>
      <w:r w:rsidRPr="00A117C6">
        <w:rPr>
          <w:spacing w:val="-15"/>
          <w:lang w:val="en-GB"/>
        </w:rPr>
        <w:t xml:space="preserve"> </w:t>
      </w:r>
      <w:r w:rsidRPr="00A117C6">
        <w:rPr>
          <w:lang w:val="en-GB"/>
        </w:rPr>
        <w:t>with</w:t>
      </w:r>
      <w:r w:rsidRPr="00A117C6">
        <w:rPr>
          <w:spacing w:val="-15"/>
          <w:lang w:val="en-GB"/>
        </w:rPr>
        <w:t xml:space="preserve"> </w:t>
      </w:r>
      <w:r w:rsidRPr="00A117C6">
        <w:rPr>
          <w:lang w:val="en-GB"/>
        </w:rPr>
        <w:t>other</w:t>
      </w:r>
      <w:r w:rsidRPr="00A117C6">
        <w:rPr>
          <w:spacing w:val="-15"/>
          <w:lang w:val="en-GB"/>
        </w:rPr>
        <w:t xml:space="preserve"> </w:t>
      </w:r>
      <w:r w:rsidRPr="00A117C6">
        <w:rPr>
          <w:lang w:val="en-GB"/>
        </w:rPr>
        <w:t>ontologies</w:t>
      </w:r>
      <w:r w:rsidRPr="00A117C6">
        <w:rPr>
          <w:spacing w:val="-14"/>
          <w:lang w:val="en-GB"/>
        </w:rPr>
        <w:t xml:space="preserve"> </w:t>
      </w:r>
      <w:r w:rsidRPr="00A117C6">
        <w:rPr>
          <w:spacing w:val="-1"/>
          <w:lang w:val="en-GB"/>
        </w:rPr>
        <w:t>like</w:t>
      </w:r>
      <w:r w:rsidRPr="00A117C6">
        <w:rPr>
          <w:spacing w:val="-15"/>
          <w:lang w:val="en-GB"/>
        </w:rPr>
        <w:t xml:space="preserve"> </w:t>
      </w:r>
      <w:r w:rsidRPr="00A117C6">
        <w:rPr>
          <w:lang w:val="en-GB"/>
        </w:rPr>
        <w:t>GO,</w:t>
      </w:r>
      <w:r w:rsidRPr="00A117C6">
        <w:rPr>
          <w:spacing w:val="-15"/>
          <w:lang w:val="en-GB"/>
        </w:rPr>
        <w:t xml:space="preserve"> </w:t>
      </w:r>
      <w:r w:rsidRPr="00A117C6">
        <w:rPr>
          <w:lang w:val="en-GB"/>
        </w:rPr>
        <w:t>PR</w:t>
      </w:r>
      <w:r w:rsidRPr="00A117C6">
        <w:rPr>
          <w:spacing w:val="-15"/>
          <w:lang w:val="en-GB"/>
        </w:rPr>
        <w:t xml:space="preserve"> </w:t>
      </w:r>
      <w:r w:rsidRPr="00A117C6">
        <w:rPr>
          <w:lang w:val="en-GB"/>
        </w:rPr>
        <w:t>and</w:t>
      </w:r>
      <w:r w:rsidRPr="00A117C6">
        <w:rPr>
          <w:spacing w:val="-14"/>
          <w:lang w:val="en-GB"/>
        </w:rPr>
        <w:t xml:space="preserve"> </w:t>
      </w:r>
      <w:r w:rsidRPr="00A117C6">
        <w:rPr>
          <w:lang w:val="en-GB"/>
        </w:rPr>
        <w:t>ChEBI.</w:t>
      </w:r>
      <w:r w:rsidRPr="00A117C6">
        <w:rPr>
          <w:spacing w:val="-15"/>
          <w:lang w:val="en-GB"/>
        </w:rPr>
        <w:t xml:space="preserve"> </w:t>
      </w:r>
      <w:r w:rsidRPr="00A117C6">
        <w:rPr>
          <w:lang w:val="en-GB"/>
        </w:rPr>
        <w:t>BTL2</w:t>
      </w:r>
      <w:r w:rsidRPr="00A117C6">
        <w:rPr>
          <w:spacing w:val="-15"/>
          <w:lang w:val="en-GB"/>
        </w:rPr>
        <w:t xml:space="preserve"> </w:t>
      </w:r>
      <w:r w:rsidRPr="00A117C6">
        <w:rPr>
          <w:lang w:val="en-GB"/>
        </w:rPr>
        <w:t>can</w:t>
      </w:r>
      <w:r w:rsidRPr="00A117C6">
        <w:rPr>
          <w:spacing w:val="-14"/>
          <w:lang w:val="en-GB"/>
        </w:rPr>
        <w:t xml:space="preserve"> </w:t>
      </w:r>
      <w:r w:rsidRPr="00A117C6">
        <w:rPr>
          <w:lang w:val="en-GB"/>
        </w:rPr>
        <w:t>be</w:t>
      </w:r>
    </w:p>
    <w:p w14:paraId="5796A660" w14:textId="77777777" w:rsidR="00F20945" w:rsidRPr="00A117C6" w:rsidRDefault="00F20945">
      <w:pPr>
        <w:pStyle w:val="Corpodetexto"/>
        <w:kinsoku w:val="0"/>
        <w:overflowPunct w:val="0"/>
        <w:spacing w:before="0"/>
        <w:ind w:left="0"/>
        <w:rPr>
          <w:sz w:val="20"/>
          <w:szCs w:val="20"/>
          <w:lang w:val="en-GB"/>
        </w:rPr>
      </w:pPr>
    </w:p>
    <w:p w14:paraId="49799355" w14:textId="77777777" w:rsidR="00F20945" w:rsidRPr="00A117C6" w:rsidRDefault="00F20945">
      <w:pPr>
        <w:pStyle w:val="Corpodetexto"/>
        <w:kinsoku w:val="0"/>
        <w:overflowPunct w:val="0"/>
        <w:spacing w:before="7"/>
        <w:ind w:left="0"/>
        <w:rPr>
          <w:sz w:val="14"/>
          <w:szCs w:val="14"/>
          <w:lang w:val="en-GB"/>
        </w:rPr>
      </w:pPr>
    </w:p>
    <w:p w14:paraId="5815F147" w14:textId="7F1AA94F" w:rsidR="00F20945" w:rsidRPr="00A117C6" w:rsidRDefault="00F6513E">
      <w:pPr>
        <w:pStyle w:val="Corpodetexto"/>
        <w:kinsoku w:val="0"/>
        <w:overflowPunct w:val="0"/>
        <w:spacing w:before="0" w:line="20" w:lineRule="atLeast"/>
        <w:ind w:left="2056"/>
        <w:rPr>
          <w:sz w:val="2"/>
          <w:szCs w:val="2"/>
          <w:lang w:val="en-GB"/>
        </w:rPr>
      </w:pPr>
      <w:r w:rsidRPr="00F6513E">
        <w:rPr>
          <w:noProof/>
          <w:sz w:val="2"/>
          <w:szCs w:val="2"/>
          <w:lang w:val="pt-BR" w:eastAsia="pt-BR"/>
        </w:rPr>
        <mc:AlternateContent>
          <mc:Choice Requires="wpg">
            <w:drawing>
              <wp:inline distT="0" distB="0" distL="0" distR="0" wp14:anchorId="37D4A335" wp14:editId="6BE303EE">
                <wp:extent cx="2967355" cy="12700"/>
                <wp:effectExtent l="6985" t="9525" r="6985" b="0"/>
                <wp:docPr id="222"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7355" cy="12700"/>
                          <a:chOff x="0" y="0"/>
                          <a:chExt cx="4673" cy="20"/>
                        </a:xfrm>
                      </wpg:grpSpPr>
                      <wps:wsp>
                        <wps:cNvPr id="223" name="Freeform 72"/>
                        <wps:cNvSpPr>
                          <a:spLocks/>
                        </wps:cNvSpPr>
                        <wps:spPr bwMode="auto">
                          <a:xfrm>
                            <a:off x="4" y="4"/>
                            <a:ext cx="4663" cy="20"/>
                          </a:xfrm>
                          <a:custGeom>
                            <a:avLst/>
                            <a:gdLst>
                              <a:gd name="T0" fmla="*/ 0 w 4663"/>
                              <a:gd name="T1" fmla="*/ 0 h 20"/>
                              <a:gd name="T2" fmla="*/ 4662 w 4663"/>
                              <a:gd name="T3" fmla="*/ 0 h 20"/>
                            </a:gdLst>
                            <a:ahLst/>
                            <a:cxnLst>
                              <a:cxn ang="0">
                                <a:pos x="T0" y="T1"/>
                              </a:cxn>
                              <a:cxn ang="0">
                                <a:pos x="T2" y="T3"/>
                              </a:cxn>
                            </a:cxnLst>
                            <a:rect l="0" t="0" r="r" b="b"/>
                            <a:pathLst>
                              <a:path w="4663" h="20">
                                <a:moveTo>
                                  <a:pt x="0" y="0"/>
                                </a:moveTo>
                                <a:lnTo>
                                  <a:pt x="4662"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B67B6A" id="Group 71" o:spid="_x0000_s1026" style="width:233.65pt;height:1pt;mso-position-horizontal-relative:char;mso-position-vertical-relative:line" coordsize="46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">
                <v:shape id="Freeform 72" o:spid="_x0000_s1027" style="position:absolute;left:4;top:4;width:4663;height:20;visibility:visible;mso-wrap-style:square;v-text-anchor:top" coordsize="46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" path="m,l4662,e" filled="f" strokeweight=".17567mm">
                  <v:path arrowok="t" o:connecttype="custom" o:connectlocs="0,0;4662,0" o:connectangles="0,0"/>
                </v:shape>
                <w10:anchorlock/>
              </v:group>
            </w:pict>
          </mc:Fallback>
        </mc:AlternateContent>
      </w:r>
    </w:p>
    <w:p w14:paraId="5CD622FB" w14:textId="77777777" w:rsidR="00F20945" w:rsidRPr="00A117C6" w:rsidRDefault="00F20945">
      <w:pPr>
        <w:pStyle w:val="Corpodetexto"/>
        <w:kinsoku w:val="0"/>
        <w:overflowPunct w:val="0"/>
        <w:spacing w:before="0" w:line="257" w:lineRule="auto"/>
        <w:ind w:left="2061"/>
        <w:rPr>
          <w:lang w:val="en-GB"/>
        </w:rPr>
      </w:pPr>
      <w:proofErr w:type="gramStart"/>
      <w:r w:rsidRPr="00A117C6">
        <w:rPr>
          <w:position w:val="6"/>
          <w:sz w:val="12"/>
          <w:szCs w:val="12"/>
          <w:lang w:val="en-GB"/>
        </w:rPr>
        <w:t xml:space="preserve">3 </w:t>
      </w:r>
      <w:r w:rsidRPr="00A117C6">
        <w:rPr>
          <w:spacing w:val="6"/>
          <w:position w:val="6"/>
          <w:sz w:val="12"/>
          <w:szCs w:val="12"/>
          <w:lang w:val="en-GB"/>
        </w:rPr>
        <w:t xml:space="preserve"> </w:t>
      </w:r>
      <w:r w:rsidRPr="00A117C6">
        <w:rPr>
          <w:lang w:val="en-GB"/>
        </w:rPr>
        <w:t>In</w:t>
      </w:r>
      <w:proofErr w:type="gramEnd"/>
      <w:r w:rsidRPr="00A117C6">
        <w:rPr>
          <w:spacing w:val="-1"/>
          <w:lang w:val="en-GB"/>
        </w:rPr>
        <w:t xml:space="preserve"> </w:t>
      </w:r>
      <w:r w:rsidRPr="00A117C6">
        <w:rPr>
          <w:lang w:val="en-GB"/>
        </w:rPr>
        <w:t>this</w:t>
      </w:r>
      <w:r w:rsidRPr="00A117C6">
        <w:rPr>
          <w:spacing w:val="-2"/>
          <w:lang w:val="en-GB"/>
        </w:rPr>
        <w:t xml:space="preserve"> </w:t>
      </w:r>
      <w:r w:rsidRPr="00A117C6">
        <w:rPr>
          <w:spacing w:val="-1"/>
          <w:lang w:val="en-GB"/>
        </w:rPr>
        <w:t>work,</w:t>
      </w:r>
      <w:r w:rsidRPr="00A117C6">
        <w:rPr>
          <w:lang w:val="en-GB"/>
        </w:rPr>
        <w:t xml:space="preserve"> classes</w:t>
      </w:r>
      <w:r w:rsidRPr="00A117C6">
        <w:rPr>
          <w:spacing w:val="-1"/>
          <w:lang w:val="en-GB"/>
        </w:rPr>
        <w:t xml:space="preserve"> </w:t>
      </w:r>
      <w:r w:rsidRPr="00A117C6">
        <w:rPr>
          <w:lang w:val="en-GB"/>
        </w:rPr>
        <w:t>are</w:t>
      </w:r>
      <w:r w:rsidRPr="00A117C6">
        <w:rPr>
          <w:spacing w:val="-1"/>
          <w:lang w:val="en-GB"/>
        </w:rPr>
        <w:t xml:space="preserve"> </w:t>
      </w:r>
      <w:r w:rsidRPr="00A117C6">
        <w:rPr>
          <w:lang w:val="en-GB"/>
        </w:rPr>
        <w:t>written</w:t>
      </w:r>
      <w:r w:rsidRPr="00A117C6">
        <w:rPr>
          <w:spacing w:val="-2"/>
          <w:lang w:val="en-GB"/>
        </w:rPr>
        <w:t xml:space="preserve"> </w:t>
      </w:r>
      <w:r w:rsidRPr="00A117C6">
        <w:rPr>
          <w:lang w:val="en-GB"/>
        </w:rPr>
        <w:t>in</w:t>
      </w:r>
      <w:r w:rsidRPr="00A117C6">
        <w:rPr>
          <w:spacing w:val="-1"/>
          <w:lang w:val="en-GB"/>
        </w:rPr>
        <w:t xml:space="preserve"> </w:t>
      </w:r>
      <w:r w:rsidRPr="00A117C6">
        <w:rPr>
          <w:i/>
          <w:iCs/>
          <w:lang w:val="en-GB"/>
        </w:rPr>
        <w:t>italic</w:t>
      </w:r>
      <w:r w:rsidRPr="00A117C6">
        <w:rPr>
          <w:lang w:val="en-GB"/>
        </w:rPr>
        <w:t>, binary</w:t>
      </w:r>
      <w:r w:rsidRPr="00A117C6">
        <w:rPr>
          <w:spacing w:val="-1"/>
          <w:lang w:val="en-GB"/>
        </w:rPr>
        <w:t xml:space="preserve"> </w:t>
      </w:r>
      <w:r w:rsidRPr="00A117C6">
        <w:rPr>
          <w:lang w:val="en-GB"/>
        </w:rPr>
        <w:t>relations</w:t>
      </w:r>
      <w:r w:rsidRPr="00A117C6">
        <w:rPr>
          <w:spacing w:val="-2"/>
          <w:lang w:val="en-GB"/>
        </w:rPr>
        <w:t xml:space="preserve"> (OWL</w:t>
      </w:r>
      <w:r w:rsidRPr="00A117C6">
        <w:rPr>
          <w:spacing w:val="-1"/>
          <w:lang w:val="en-GB"/>
        </w:rPr>
        <w:t xml:space="preserve"> </w:t>
      </w:r>
      <w:r w:rsidRPr="00A117C6">
        <w:rPr>
          <w:lang w:val="en-GB"/>
        </w:rPr>
        <w:t>object</w:t>
      </w:r>
      <w:r w:rsidRPr="00A117C6">
        <w:rPr>
          <w:spacing w:val="25"/>
          <w:w w:val="99"/>
          <w:lang w:val="en-GB"/>
        </w:rPr>
        <w:t xml:space="preserve"> </w:t>
      </w:r>
      <w:r w:rsidRPr="00A117C6">
        <w:rPr>
          <w:lang w:val="en-GB"/>
        </w:rPr>
        <w:t>properties)</w:t>
      </w:r>
      <w:r w:rsidRPr="00A117C6">
        <w:rPr>
          <w:spacing w:val="-6"/>
          <w:lang w:val="en-GB"/>
        </w:rPr>
        <w:t xml:space="preserve"> </w:t>
      </w:r>
      <w:r w:rsidRPr="00A117C6">
        <w:rPr>
          <w:lang w:val="en-GB"/>
        </w:rPr>
        <w:t>in</w:t>
      </w:r>
      <w:r w:rsidRPr="00A117C6">
        <w:rPr>
          <w:spacing w:val="-3"/>
          <w:lang w:val="en-GB"/>
        </w:rPr>
        <w:t xml:space="preserve"> </w:t>
      </w:r>
      <w:r w:rsidRPr="00A117C6">
        <w:rPr>
          <w:b/>
          <w:bCs/>
          <w:lang w:val="en-GB"/>
        </w:rPr>
        <w:t>bold</w:t>
      </w:r>
      <w:r w:rsidRPr="00A117C6">
        <w:rPr>
          <w:b/>
          <w:bCs/>
          <w:spacing w:val="-4"/>
          <w:lang w:val="en-GB"/>
        </w:rPr>
        <w:t xml:space="preserve"> </w:t>
      </w:r>
      <w:r w:rsidRPr="00A117C6">
        <w:rPr>
          <w:lang w:val="en-GB"/>
        </w:rPr>
        <w:t>case.</w:t>
      </w:r>
    </w:p>
    <w:p w14:paraId="1E08F07F" w14:textId="77777777" w:rsidR="00F20945" w:rsidRPr="00A21B70" w:rsidRDefault="00F20945">
      <w:pPr>
        <w:pStyle w:val="Corpodetexto"/>
        <w:kinsoku w:val="0"/>
        <w:overflowPunct w:val="0"/>
        <w:spacing w:before="0"/>
        <w:ind w:left="0"/>
        <w:rPr>
          <w:lang w:val="en-GB"/>
        </w:rPr>
      </w:pPr>
      <w:r w:rsidRPr="002C029A">
        <w:rPr>
          <w:sz w:val="24"/>
          <w:szCs w:val="24"/>
          <w:lang w:val="en-GB"/>
        </w:rPr>
        <w:br w:type="column"/>
      </w:r>
    </w:p>
    <w:p w14:paraId="57FEEE89" w14:textId="77777777" w:rsidR="00F20945" w:rsidRPr="00A21B70" w:rsidRDefault="00F20945">
      <w:pPr>
        <w:pStyle w:val="Corpodetexto"/>
        <w:kinsoku w:val="0"/>
        <w:overflowPunct w:val="0"/>
        <w:spacing w:before="10"/>
        <w:ind w:left="0"/>
        <w:rPr>
          <w:sz w:val="14"/>
          <w:szCs w:val="14"/>
          <w:lang w:val="en-GB"/>
        </w:rPr>
      </w:pPr>
    </w:p>
    <w:p w14:paraId="6A11D2A9" w14:textId="77777777" w:rsidR="00F20945" w:rsidRPr="00A21B70" w:rsidRDefault="00F20945">
      <w:pPr>
        <w:pStyle w:val="Corpodetexto"/>
        <w:kinsoku w:val="0"/>
        <w:overflowPunct w:val="0"/>
        <w:spacing w:before="0" w:line="285" w:lineRule="auto"/>
        <w:ind w:left="573" w:right="2105"/>
        <w:rPr>
          <w:lang w:val="en-GB"/>
        </w:rPr>
      </w:pPr>
      <w:r w:rsidRPr="00A21B70">
        <w:rPr>
          <w:lang w:val="en-GB"/>
        </w:rPr>
        <w:t>aligned</w:t>
      </w:r>
      <w:r w:rsidRPr="00A21B70">
        <w:rPr>
          <w:spacing w:val="3"/>
          <w:lang w:val="en-GB"/>
        </w:rPr>
        <w:t xml:space="preserve"> </w:t>
      </w:r>
      <w:r w:rsidRPr="00A21B70">
        <w:rPr>
          <w:lang w:val="en-GB"/>
        </w:rPr>
        <w:t>with</w:t>
      </w:r>
      <w:r w:rsidRPr="00A21B70">
        <w:rPr>
          <w:spacing w:val="4"/>
          <w:lang w:val="en-GB"/>
        </w:rPr>
        <w:t xml:space="preserve"> </w:t>
      </w:r>
      <w:r w:rsidRPr="00A21B70">
        <w:rPr>
          <w:lang w:val="en-GB"/>
        </w:rPr>
        <w:t>most</w:t>
      </w:r>
      <w:r w:rsidRPr="00A21B70">
        <w:rPr>
          <w:spacing w:val="3"/>
          <w:lang w:val="en-GB"/>
        </w:rPr>
        <w:t xml:space="preserve"> </w:t>
      </w:r>
      <w:r w:rsidRPr="00A21B70">
        <w:rPr>
          <w:lang w:val="en-GB"/>
        </w:rPr>
        <w:t>of</w:t>
      </w:r>
      <w:r w:rsidRPr="00A21B70">
        <w:rPr>
          <w:spacing w:val="4"/>
          <w:lang w:val="en-GB"/>
        </w:rPr>
        <w:t xml:space="preserve"> </w:t>
      </w:r>
      <w:r w:rsidRPr="00A21B70">
        <w:rPr>
          <w:lang w:val="en-GB"/>
        </w:rPr>
        <w:t>BFO</w:t>
      </w:r>
      <w:r w:rsidRPr="00A21B70">
        <w:rPr>
          <w:spacing w:val="3"/>
          <w:lang w:val="en-GB"/>
        </w:rPr>
        <w:t xml:space="preserve"> </w:t>
      </w:r>
      <w:r w:rsidRPr="00A21B70">
        <w:rPr>
          <w:lang w:val="en-GB"/>
        </w:rPr>
        <w:t>and</w:t>
      </w:r>
      <w:r w:rsidRPr="00A21B70">
        <w:rPr>
          <w:spacing w:val="4"/>
          <w:lang w:val="en-GB"/>
        </w:rPr>
        <w:t xml:space="preserve"> </w:t>
      </w:r>
      <w:r w:rsidRPr="00A21B70">
        <w:rPr>
          <w:spacing w:val="-3"/>
          <w:lang w:val="en-GB"/>
        </w:rPr>
        <w:t>RO.</w:t>
      </w:r>
      <w:r w:rsidRPr="00A21B70">
        <w:rPr>
          <w:spacing w:val="4"/>
          <w:lang w:val="en-GB"/>
        </w:rPr>
        <w:t xml:space="preserve"> </w:t>
      </w:r>
      <w:r w:rsidRPr="00A21B70">
        <w:rPr>
          <w:spacing w:val="-2"/>
          <w:lang w:val="en-GB"/>
        </w:rPr>
        <w:t>Available</w:t>
      </w:r>
      <w:r w:rsidRPr="00A21B70">
        <w:rPr>
          <w:spacing w:val="4"/>
          <w:lang w:val="en-GB"/>
        </w:rPr>
        <w:t xml:space="preserve"> </w:t>
      </w:r>
      <w:r w:rsidRPr="00A21B70">
        <w:rPr>
          <w:lang w:val="en-GB"/>
        </w:rPr>
        <w:t>biomedical</w:t>
      </w:r>
      <w:r w:rsidRPr="00A21B70">
        <w:rPr>
          <w:spacing w:val="3"/>
          <w:lang w:val="en-GB"/>
        </w:rPr>
        <w:t xml:space="preserve"> </w:t>
      </w:r>
      <w:r w:rsidRPr="00A21B70">
        <w:rPr>
          <w:lang w:val="en-GB"/>
        </w:rPr>
        <w:t>ontologies</w:t>
      </w:r>
      <w:r w:rsidRPr="00A21B70">
        <w:rPr>
          <w:spacing w:val="25"/>
          <w:w w:val="99"/>
          <w:lang w:val="en-GB"/>
        </w:rPr>
        <w:t xml:space="preserve"> </w:t>
      </w:r>
      <w:r w:rsidRPr="00A21B70">
        <w:rPr>
          <w:lang w:val="en-GB"/>
        </w:rPr>
        <w:t>compliant</w:t>
      </w:r>
      <w:r w:rsidRPr="00A21B70">
        <w:rPr>
          <w:spacing w:val="-9"/>
          <w:lang w:val="en-GB"/>
        </w:rPr>
        <w:t xml:space="preserve"> </w:t>
      </w:r>
      <w:r w:rsidRPr="00A21B70">
        <w:rPr>
          <w:lang w:val="en-GB"/>
        </w:rPr>
        <w:t>with</w:t>
      </w:r>
      <w:r w:rsidRPr="00A21B70">
        <w:rPr>
          <w:spacing w:val="-8"/>
          <w:lang w:val="en-GB"/>
        </w:rPr>
        <w:t xml:space="preserve"> </w:t>
      </w:r>
      <w:r w:rsidRPr="00A21B70">
        <w:rPr>
          <w:lang w:val="en-GB"/>
        </w:rPr>
        <w:t>these</w:t>
      </w:r>
      <w:r w:rsidRPr="00A21B70">
        <w:rPr>
          <w:spacing w:val="-8"/>
          <w:lang w:val="en-GB"/>
        </w:rPr>
        <w:t xml:space="preserve"> </w:t>
      </w:r>
      <w:r w:rsidRPr="00A21B70">
        <w:rPr>
          <w:spacing w:val="-1"/>
          <w:lang w:val="en-GB"/>
        </w:rPr>
        <w:t>two</w:t>
      </w:r>
      <w:r w:rsidRPr="00A21B70">
        <w:rPr>
          <w:spacing w:val="-8"/>
          <w:lang w:val="en-GB"/>
        </w:rPr>
        <w:t xml:space="preserve"> </w:t>
      </w:r>
      <w:r w:rsidRPr="00A21B70">
        <w:rPr>
          <w:lang w:val="en-GB"/>
        </w:rPr>
        <w:t>sources</w:t>
      </w:r>
      <w:r w:rsidRPr="00A21B70">
        <w:rPr>
          <w:spacing w:val="-8"/>
          <w:lang w:val="en-GB"/>
        </w:rPr>
        <w:t xml:space="preserve"> </w:t>
      </w:r>
      <w:r w:rsidRPr="00A21B70">
        <w:rPr>
          <w:lang w:val="en-GB"/>
        </w:rPr>
        <w:t>can</w:t>
      </w:r>
      <w:r w:rsidRPr="00A21B70">
        <w:rPr>
          <w:spacing w:val="-8"/>
          <w:lang w:val="en-GB"/>
        </w:rPr>
        <w:t xml:space="preserve"> </w:t>
      </w:r>
      <w:r w:rsidRPr="00A21B70">
        <w:rPr>
          <w:lang w:val="en-GB"/>
        </w:rPr>
        <w:t>easily</w:t>
      </w:r>
      <w:r w:rsidRPr="00A21B70">
        <w:rPr>
          <w:spacing w:val="-8"/>
          <w:lang w:val="en-GB"/>
        </w:rPr>
        <w:t xml:space="preserve"> </w:t>
      </w:r>
      <w:r w:rsidRPr="00A21B70">
        <w:rPr>
          <w:lang w:val="en-GB"/>
        </w:rPr>
        <w:t>be</w:t>
      </w:r>
      <w:r w:rsidRPr="00A21B70">
        <w:rPr>
          <w:spacing w:val="-8"/>
          <w:lang w:val="en-GB"/>
        </w:rPr>
        <w:t xml:space="preserve"> </w:t>
      </w:r>
      <w:r w:rsidRPr="00A21B70">
        <w:rPr>
          <w:spacing w:val="-1"/>
          <w:lang w:val="en-GB"/>
        </w:rPr>
        <w:t>integrated</w:t>
      </w:r>
      <w:r w:rsidRPr="00A21B70">
        <w:rPr>
          <w:spacing w:val="-8"/>
          <w:lang w:val="en-GB"/>
        </w:rPr>
        <w:t xml:space="preserve"> </w:t>
      </w:r>
      <w:r w:rsidRPr="00A21B70">
        <w:rPr>
          <w:lang w:val="en-GB"/>
        </w:rPr>
        <w:t>with</w:t>
      </w:r>
      <w:r w:rsidRPr="00A21B70">
        <w:rPr>
          <w:spacing w:val="-8"/>
          <w:lang w:val="en-GB"/>
        </w:rPr>
        <w:t xml:space="preserve"> </w:t>
      </w:r>
      <w:r w:rsidRPr="00A21B70">
        <w:rPr>
          <w:lang w:val="en-GB"/>
        </w:rPr>
        <w:t>BTL2.</w:t>
      </w:r>
    </w:p>
    <w:p w14:paraId="48CB95E1" w14:textId="77777777" w:rsidR="00F20945" w:rsidRPr="00A21B70" w:rsidRDefault="00F20945">
      <w:pPr>
        <w:pStyle w:val="Corpodetexto"/>
        <w:kinsoku w:val="0"/>
        <w:overflowPunct w:val="0"/>
        <w:spacing w:before="11"/>
        <w:ind w:left="0"/>
        <w:rPr>
          <w:sz w:val="23"/>
          <w:szCs w:val="23"/>
          <w:lang w:val="en-GB"/>
        </w:rPr>
      </w:pPr>
    </w:p>
    <w:p w14:paraId="4541B593" w14:textId="77777777" w:rsidR="00F20945" w:rsidRPr="00A21B70" w:rsidRDefault="00F20945">
      <w:pPr>
        <w:pStyle w:val="Ttulo2"/>
        <w:numPr>
          <w:ilvl w:val="1"/>
          <w:numId w:val="12"/>
        </w:numPr>
        <w:tabs>
          <w:tab w:val="left" w:pos="618"/>
        </w:tabs>
        <w:kinsoku w:val="0"/>
        <w:overflowPunct w:val="0"/>
        <w:ind w:left="617" w:hanging="299"/>
        <w:jc w:val="both"/>
        <w:rPr>
          <w:lang w:val="en-GB"/>
        </w:rPr>
      </w:pPr>
      <w:r w:rsidRPr="00A21B70">
        <w:rPr>
          <w:lang w:val="en-GB"/>
        </w:rPr>
        <w:t>Biological</w:t>
      </w:r>
      <w:r w:rsidRPr="00A21B70">
        <w:rPr>
          <w:spacing w:val="-18"/>
          <w:lang w:val="en-GB"/>
        </w:rPr>
        <w:t xml:space="preserve"> </w:t>
      </w:r>
      <w:r w:rsidRPr="00A21B70">
        <w:rPr>
          <w:lang w:val="en-GB"/>
        </w:rPr>
        <w:t>Databases</w:t>
      </w:r>
    </w:p>
    <w:p w14:paraId="04DFA445" w14:textId="77777777" w:rsidR="00F20945" w:rsidRPr="00A21B70" w:rsidRDefault="00F20945">
      <w:pPr>
        <w:pStyle w:val="Corpodetexto"/>
        <w:numPr>
          <w:ilvl w:val="0"/>
          <w:numId w:val="10"/>
        </w:numPr>
        <w:tabs>
          <w:tab w:val="left" w:pos="574"/>
        </w:tabs>
        <w:kinsoku w:val="0"/>
        <w:overflowPunct w:val="0"/>
        <w:spacing w:before="111" w:line="285" w:lineRule="auto"/>
        <w:ind w:right="2105"/>
        <w:jc w:val="both"/>
        <w:rPr>
          <w:lang w:val="en-GB"/>
        </w:rPr>
      </w:pPr>
      <w:r w:rsidRPr="00A21B70">
        <w:rPr>
          <w:lang w:val="en-GB"/>
        </w:rPr>
        <w:t>The</w:t>
      </w:r>
      <w:r w:rsidRPr="00A21B70">
        <w:rPr>
          <w:spacing w:val="9"/>
          <w:lang w:val="en-GB"/>
        </w:rPr>
        <w:t xml:space="preserve"> </w:t>
      </w:r>
      <w:r w:rsidRPr="00A21B70">
        <w:rPr>
          <w:b/>
          <w:bCs/>
          <w:spacing w:val="-1"/>
          <w:lang w:val="en-GB"/>
        </w:rPr>
        <w:t>Universal</w:t>
      </w:r>
      <w:r w:rsidRPr="00A21B70">
        <w:rPr>
          <w:b/>
          <w:bCs/>
          <w:spacing w:val="8"/>
          <w:lang w:val="en-GB"/>
        </w:rPr>
        <w:t xml:space="preserve"> </w:t>
      </w:r>
      <w:r w:rsidRPr="00A21B70">
        <w:rPr>
          <w:b/>
          <w:bCs/>
          <w:spacing w:val="-1"/>
          <w:lang w:val="en-GB"/>
        </w:rPr>
        <w:t>Protein</w:t>
      </w:r>
      <w:r w:rsidRPr="00A21B70">
        <w:rPr>
          <w:b/>
          <w:bCs/>
          <w:spacing w:val="9"/>
          <w:lang w:val="en-GB"/>
        </w:rPr>
        <w:t xml:space="preserve"> </w:t>
      </w:r>
      <w:r w:rsidRPr="00A21B70">
        <w:rPr>
          <w:b/>
          <w:bCs/>
          <w:spacing w:val="-1"/>
          <w:lang w:val="en-GB"/>
        </w:rPr>
        <w:t>Resource</w:t>
      </w:r>
      <w:r w:rsidRPr="00A21B70">
        <w:rPr>
          <w:b/>
          <w:bCs/>
          <w:spacing w:val="9"/>
          <w:lang w:val="en-GB"/>
        </w:rPr>
        <w:t xml:space="preserve"> </w:t>
      </w:r>
      <w:r w:rsidRPr="00A21B70">
        <w:rPr>
          <w:lang w:val="en-GB"/>
        </w:rPr>
        <w:t>(UniProt)</w:t>
      </w:r>
      <w:r w:rsidRPr="00A21B70">
        <w:rPr>
          <w:spacing w:val="8"/>
          <w:lang w:val="en-GB"/>
        </w:rPr>
        <w:t xml:space="preserve"> </w:t>
      </w:r>
      <w:r w:rsidRPr="00A21B70">
        <w:rPr>
          <w:spacing w:val="-1"/>
          <w:lang w:val="en-GB"/>
        </w:rPr>
        <w:t>was</w:t>
      </w:r>
      <w:r w:rsidRPr="00A21B70">
        <w:rPr>
          <w:spacing w:val="8"/>
          <w:lang w:val="en-GB"/>
        </w:rPr>
        <w:t xml:space="preserve"> </w:t>
      </w:r>
      <w:r w:rsidRPr="00A21B70">
        <w:rPr>
          <w:lang w:val="en-GB"/>
        </w:rPr>
        <w:t>created</w:t>
      </w:r>
      <w:r w:rsidRPr="00A21B70">
        <w:rPr>
          <w:spacing w:val="9"/>
          <w:lang w:val="en-GB"/>
        </w:rPr>
        <w:t xml:space="preserve"> </w:t>
      </w:r>
      <w:r w:rsidRPr="00A21B70">
        <w:rPr>
          <w:lang w:val="en-GB"/>
        </w:rPr>
        <w:t>in</w:t>
      </w:r>
      <w:r w:rsidRPr="00A21B70">
        <w:rPr>
          <w:spacing w:val="8"/>
          <w:lang w:val="en-GB"/>
        </w:rPr>
        <w:t xml:space="preserve"> </w:t>
      </w:r>
      <w:r w:rsidRPr="00A21B70">
        <w:rPr>
          <w:lang w:val="en-GB"/>
        </w:rPr>
        <w:t>order</w:t>
      </w:r>
      <w:r w:rsidRPr="00A21B70">
        <w:rPr>
          <w:spacing w:val="8"/>
          <w:lang w:val="en-GB"/>
        </w:rPr>
        <w:t xml:space="preserve"> </w:t>
      </w:r>
      <w:r w:rsidRPr="00A21B70">
        <w:rPr>
          <w:lang w:val="en-GB"/>
        </w:rPr>
        <w:t>to</w:t>
      </w:r>
      <w:r w:rsidRPr="00A21B70">
        <w:rPr>
          <w:spacing w:val="31"/>
          <w:w w:val="99"/>
          <w:lang w:val="en-GB"/>
        </w:rPr>
        <w:t xml:space="preserve"> </w:t>
      </w:r>
      <w:r w:rsidRPr="00A21B70">
        <w:rPr>
          <w:lang w:val="en-GB"/>
        </w:rPr>
        <w:t>enable</w:t>
      </w:r>
      <w:r w:rsidRPr="00A21B70">
        <w:rPr>
          <w:spacing w:val="22"/>
          <w:lang w:val="en-GB"/>
        </w:rPr>
        <w:t xml:space="preserve"> </w:t>
      </w:r>
      <w:r w:rsidRPr="00A21B70">
        <w:rPr>
          <w:lang w:val="en-GB"/>
        </w:rPr>
        <w:t>a</w:t>
      </w:r>
      <w:r w:rsidRPr="00A21B70">
        <w:rPr>
          <w:spacing w:val="23"/>
          <w:lang w:val="en-GB"/>
        </w:rPr>
        <w:t xml:space="preserve"> </w:t>
      </w:r>
      <w:r w:rsidRPr="00A21B70">
        <w:rPr>
          <w:lang w:val="en-GB"/>
        </w:rPr>
        <w:t>quick</w:t>
      </w:r>
      <w:r w:rsidRPr="00A21B70">
        <w:rPr>
          <w:spacing w:val="23"/>
          <w:lang w:val="en-GB"/>
        </w:rPr>
        <w:t xml:space="preserve"> </w:t>
      </w:r>
      <w:r w:rsidRPr="00A21B70">
        <w:rPr>
          <w:lang w:val="en-GB"/>
        </w:rPr>
        <w:t>understanding</w:t>
      </w:r>
      <w:r w:rsidRPr="00A21B70">
        <w:rPr>
          <w:spacing w:val="22"/>
          <w:lang w:val="en-GB"/>
        </w:rPr>
        <w:t xml:space="preserve"> </w:t>
      </w:r>
      <w:r w:rsidRPr="00A21B70">
        <w:rPr>
          <w:lang w:val="en-GB"/>
        </w:rPr>
        <w:t>of</w:t>
      </w:r>
      <w:r w:rsidRPr="00A21B70">
        <w:rPr>
          <w:spacing w:val="23"/>
          <w:lang w:val="en-GB"/>
        </w:rPr>
        <w:t xml:space="preserve"> </w:t>
      </w:r>
      <w:r w:rsidRPr="00A21B70">
        <w:rPr>
          <w:lang w:val="en-GB"/>
        </w:rPr>
        <w:t>the</w:t>
      </w:r>
      <w:r w:rsidRPr="00A21B70">
        <w:rPr>
          <w:spacing w:val="22"/>
          <w:lang w:val="en-GB"/>
        </w:rPr>
        <w:t xml:space="preserve"> </w:t>
      </w:r>
      <w:r w:rsidRPr="00A21B70">
        <w:rPr>
          <w:lang w:val="en-GB"/>
        </w:rPr>
        <w:t>field</w:t>
      </w:r>
      <w:r w:rsidRPr="00A21B70">
        <w:rPr>
          <w:spacing w:val="23"/>
          <w:lang w:val="en-GB"/>
        </w:rPr>
        <w:t xml:space="preserve"> </w:t>
      </w:r>
      <w:r w:rsidRPr="00A21B70">
        <w:rPr>
          <w:lang w:val="en-GB"/>
        </w:rPr>
        <w:t>of</w:t>
      </w:r>
      <w:r w:rsidRPr="00A21B70">
        <w:rPr>
          <w:spacing w:val="23"/>
          <w:lang w:val="en-GB"/>
        </w:rPr>
        <w:t xml:space="preserve"> </w:t>
      </w:r>
      <w:r w:rsidRPr="00A21B70">
        <w:rPr>
          <w:lang w:val="en-GB"/>
        </w:rPr>
        <w:t>proteomics.</w:t>
      </w:r>
      <w:r w:rsidRPr="00A21B70">
        <w:rPr>
          <w:spacing w:val="35"/>
          <w:lang w:val="en-GB"/>
        </w:rPr>
        <w:t xml:space="preserve"> </w:t>
      </w:r>
      <w:r w:rsidRPr="00A21B70">
        <w:rPr>
          <w:lang w:val="en-GB"/>
        </w:rPr>
        <w:t>It</w:t>
      </w:r>
      <w:r w:rsidRPr="00A21B70">
        <w:rPr>
          <w:spacing w:val="22"/>
          <w:lang w:val="en-GB"/>
        </w:rPr>
        <w:t xml:space="preserve"> </w:t>
      </w:r>
      <w:proofErr w:type="spellStart"/>
      <w:r w:rsidRPr="00A21B70">
        <w:rPr>
          <w:spacing w:val="-1"/>
          <w:lang w:val="en-GB"/>
        </w:rPr>
        <w:t>provi</w:t>
      </w:r>
      <w:proofErr w:type="spellEnd"/>
      <w:r w:rsidRPr="00A21B70">
        <w:rPr>
          <w:spacing w:val="-1"/>
          <w:lang w:val="en-GB"/>
        </w:rPr>
        <w:t>-</w:t>
      </w:r>
      <w:r w:rsidRPr="00A21B70">
        <w:rPr>
          <w:spacing w:val="23"/>
          <w:w w:val="99"/>
          <w:lang w:val="en-GB"/>
        </w:rPr>
        <w:t xml:space="preserve"> </w:t>
      </w:r>
      <w:r w:rsidRPr="00A21B70">
        <w:rPr>
          <w:lang w:val="en-GB"/>
        </w:rPr>
        <w:t>des</w:t>
      </w:r>
      <w:r w:rsidRPr="00A21B70">
        <w:rPr>
          <w:spacing w:val="-1"/>
          <w:lang w:val="en-GB"/>
        </w:rPr>
        <w:t xml:space="preserve"> </w:t>
      </w:r>
      <w:r w:rsidRPr="00A21B70">
        <w:rPr>
          <w:lang w:val="en-GB"/>
        </w:rPr>
        <w:t>a</w:t>
      </w:r>
      <w:r w:rsidRPr="00A21B70">
        <w:rPr>
          <w:spacing w:val="-1"/>
          <w:lang w:val="en-GB"/>
        </w:rPr>
        <w:t xml:space="preserve"> comprehensive,</w:t>
      </w:r>
      <w:r w:rsidRPr="00A21B70">
        <w:rPr>
          <w:spacing w:val="1"/>
          <w:lang w:val="en-GB"/>
        </w:rPr>
        <w:t xml:space="preserve"> </w:t>
      </w:r>
      <w:r w:rsidRPr="00A21B70">
        <w:rPr>
          <w:lang w:val="en-GB"/>
        </w:rPr>
        <w:t>open-access resource</w:t>
      </w:r>
      <w:r w:rsidRPr="00A21B70">
        <w:rPr>
          <w:spacing w:val="-1"/>
          <w:lang w:val="en-GB"/>
        </w:rPr>
        <w:t xml:space="preserve"> </w:t>
      </w:r>
      <w:r w:rsidRPr="00A21B70">
        <w:rPr>
          <w:lang w:val="en-GB"/>
        </w:rPr>
        <w:t>of protein</w:t>
      </w:r>
      <w:r w:rsidRPr="00A21B70">
        <w:rPr>
          <w:spacing w:val="-1"/>
          <w:lang w:val="en-GB"/>
        </w:rPr>
        <w:t xml:space="preserve"> </w:t>
      </w:r>
      <w:r w:rsidRPr="00A21B70">
        <w:rPr>
          <w:lang w:val="en-GB"/>
        </w:rPr>
        <w:t>sequences</w:t>
      </w:r>
      <w:r w:rsidRPr="00A21B70">
        <w:rPr>
          <w:spacing w:val="-1"/>
          <w:lang w:val="en-GB"/>
        </w:rPr>
        <w:t xml:space="preserve"> </w:t>
      </w:r>
      <w:r w:rsidRPr="00A21B70">
        <w:rPr>
          <w:lang w:val="en-GB"/>
        </w:rPr>
        <w:t>and</w:t>
      </w:r>
      <w:r w:rsidRPr="00A21B70">
        <w:rPr>
          <w:spacing w:val="28"/>
          <w:w w:val="99"/>
          <w:lang w:val="en-GB"/>
        </w:rPr>
        <w:t xml:space="preserve"> </w:t>
      </w:r>
      <w:r w:rsidRPr="00A21B70">
        <w:rPr>
          <w:lang w:val="en-GB"/>
        </w:rPr>
        <w:t>functional</w:t>
      </w:r>
      <w:r w:rsidRPr="00A21B70">
        <w:rPr>
          <w:spacing w:val="-7"/>
          <w:lang w:val="en-GB"/>
        </w:rPr>
        <w:t xml:space="preserve"> </w:t>
      </w:r>
      <w:r w:rsidRPr="00A21B70">
        <w:rPr>
          <w:lang w:val="en-GB"/>
        </w:rPr>
        <w:t>information.</w:t>
      </w:r>
      <w:r w:rsidRPr="00A21B70">
        <w:rPr>
          <w:spacing w:val="-7"/>
          <w:lang w:val="en-GB"/>
        </w:rPr>
        <w:t xml:space="preserve"> </w:t>
      </w:r>
      <w:r w:rsidRPr="00A21B70">
        <w:rPr>
          <w:lang w:val="en-GB"/>
        </w:rPr>
        <w:t>UniProt</w:t>
      </w:r>
      <w:r w:rsidRPr="00A21B70">
        <w:rPr>
          <w:spacing w:val="-6"/>
          <w:lang w:val="en-GB"/>
        </w:rPr>
        <w:t xml:space="preserve"> </w:t>
      </w:r>
      <w:r w:rsidRPr="00A21B70">
        <w:rPr>
          <w:lang w:val="en-GB"/>
        </w:rPr>
        <w:t>is</w:t>
      </w:r>
      <w:r w:rsidRPr="00A21B70">
        <w:rPr>
          <w:spacing w:val="-7"/>
          <w:lang w:val="en-GB"/>
        </w:rPr>
        <w:t xml:space="preserve"> </w:t>
      </w:r>
      <w:r w:rsidRPr="00A21B70">
        <w:rPr>
          <w:lang w:val="en-GB"/>
        </w:rPr>
        <w:t>mainly</w:t>
      </w:r>
      <w:r w:rsidRPr="00A21B70">
        <w:rPr>
          <w:spacing w:val="-7"/>
          <w:lang w:val="en-GB"/>
        </w:rPr>
        <w:t xml:space="preserve"> </w:t>
      </w:r>
      <w:r w:rsidRPr="00A21B70">
        <w:rPr>
          <w:lang w:val="en-GB"/>
        </w:rPr>
        <w:t>composed</w:t>
      </w:r>
      <w:r w:rsidRPr="00A21B70">
        <w:rPr>
          <w:spacing w:val="-6"/>
          <w:lang w:val="en-GB"/>
        </w:rPr>
        <w:t xml:space="preserve"> </w:t>
      </w:r>
      <w:r w:rsidRPr="00A21B70">
        <w:rPr>
          <w:lang w:val="en-GB"/>
        </w:rPr>
        <w:t>by</w:t>
      </w:r>
      <w:r w:rsidRPr="00A21B70">
        <w:rPr>
          <w:spacing w:val="-7"/>
          <w:lang w:val="en-GB"/>
        </w:rPr>
        <w:t xml:space="preserve"> </w:t>
      </w:r>
      <w:r w:rsidRPr="00A21B70">
        <w:rPr>
          <w:lang w:val="en-GB"/>
        </w:rPr>
        <w:t>a</w:t>
      </w:r>
      <w:r w:rsidRPr="00A21B70">
        <w:rPr>
          <w:spacing w:val="-6"/>
          <w:lang w:val="en-GB"/>
        </w:rPr>
        <w:t xml:space="preserve"> </w:t>
      </w:r>
      <w:r w:rsidRPr="00A21B70">
        <w:rPr>
          <w:spacing w:val="-1"/>
          <w:lang w:val="en-GB"/>
        </w:rPr>
        <w:t>Knowledge</w:t>
      </w:r>
      <w:r w:rsidRPr="00A21B70">
        <w:rPr>
          <w:spacing w:val="25"/>
          <w:w w:val="99"/>
          <w:lang w:val="en-GB"/>
        </w:rPr>
        <w:t xml:space="preserve"> </w:t>
      </w:r>
      <w:r w:rsidRPr="00A21B70">
        <w:rPr>
          <w:lang w:val="en-GB"/>
        </w:rPr>
        <w:t>Base</w:t>
      </w:r>
      <w:r w:rsidRPr="00A21B70">
        <w:rPr>
          <w:spacing w:val="6"/>
          <w:lang w:val="en-GB"/>
        </w:rPr>
        <w:t xml:space="preserve"> </w:t>
      </w:r>
      <w:r w:rsidRPr="00A21B70">
        <w:rPr>
          <w:lang w:val="en-GB"/>
        </w:rPr>
        <w:t>(</w:t>
      </w:r>
      <w:proofErr w:type="spellStart"/>
      <w:r w:rsidRPr="00A21B70">
        <w:rPr>
          <w:lang w:val="en-GB"/>
        </w:rPr>
        <w:t>UniProtKB</w:t>
      </w:r>
      <w:proofErr w:type="spellEnd"/>
      <w:r w:rsidRPr="00A21B70">
        <w:rPr>
          <w:lang w:val="en-GB"/>
        </w:rPr>
        <w:t>),</w:t>
      </w:r>
      <w:r w:rsidRPr="00A21B70">
        <w:rPr>
          <w:spacing w:val="7"/>
          <w:lang w:val="en-GB"/>
        </w:rPr>
        <w:t xml:space="preserve"> </w:t>
      </w:r>
      <w:r w:rsidRPr="00A21B70">
        <w:rPr>
          <w:spacing w:val="-1"/>
          <w:lang w:val="en-GB"/>
        </w:rPr>
        <w:t>subdivided</w:t>
      </w:r>
      <w:r w:rsidRPr="00A21B70">
        <w:rPr>
          <w:spacing w:val="7"/>
          <w:lang w:val="en-GB"/>
        </w:rPr>
        <w:t xml:space="preserve"> </w:t>
      </w:r>
      <w:r w:rsidRPr="00A21B70">
        <w:rPr>
          <w:lang w:val="en-GB"/>
        </w:rPr>
        <w:t>in</w:t>
      </w:r>
      <w:r w:rsidRPr="00A21B70">
        <w:rPr>
          <w:spacing w:val="6"/>
          <w:lang w:val="en-GB"/>
        </w:rPr>
        <w:t xml:space="preserve"> </w:t>
      </w:r>
      <w:proofErr w:type="spellStart"/>
      <w:r w:rsidRPr="00A21B70">
        <w:rPr>
          <w:lang w:val="en-GB"/>
        </w:rPr>
        <w:t>SwissProt</w:t>
      </w:r>
      <w:proofErr w:type="spellEnd"/>
      <w:r w:rsidRPr="00A21B70">
        <w:rPr>
          <w:spacing w:val="7"/>
          <w:lang w:val="en-GB"/>
        </w:rPr>
        <w:t xml:space="preserve"> </w:t>
      </w:r>
      <w:r w:rsidRPr="00A21B70">
        <w:rPr>
          <w:lang w:val="en-GB"/>
        </w:rPr>
        <w:t>(manually</w:t>
      </w:r>
      <w:r w:rsidRPr="00A21B70">
        <w:rPr>
          <w:spacing w:val="7"/>
          <w:lang w:val="en-GB"/>
        </w:rPr>
        <w:t xml:space="preserve"> </w:t>
      </w:r>
      <w:r w:rsidRPr="00A21B70">
        <w:rPr>
          <w:lang w:val="en-GB"/>
        </w:rPr>
        <w:t>curated)</w:t>
      </w:r>
      <w:r w:rsidRPr="00A21B70">
        <w:rPr>
          <w:spacing w:val="7"/>
          <w:lang w:val="en-GB"/>
        </w:rPr>
        <w:t xml:space="preserve"> </w:t>
      </w:r>
      <w:r w:rsidRPr="00A21B70">
        <w:rPr>
          <w:lang w:val="en-GB"/>
        </w:rPr>
        <w:t>and</w:t>
      </w:r>
      <w:r w:rsidRPr="00A21B70">
        <w:rPr>
          <w:spacing w:val="26"/>
          <w:w w:val="99"/>
          <w:lang w:val="en-GB"/>
        </w:rPr>
        <w:t xml:space="preserve"> </w:t>
      </w:r>
      <w:proofErr w:type="spellStart"/>
      <w:r w:rsidRPr="00A21B70">
        <w:rPr>
          <w:spacing w:val="-1"/>
          <w:lang w:val="en-GB"/>
        </w:rPr>
        <w:t>TrEMBL</w:t>
      </w:r>
      <w:proofErr w:type="spellEnd"/>
      <w:r w:rsidRPr="00A21B70">
        <w:rPr>
          <w:spacing w:val="-7"/>
          <w:lang w:val="en-GB"/>
        </w:rPr>
        <w:t xml:space="preserve"> </w:t>
      </w:r>
      <w:r w:rsidRPr="00A21B70">
        <w:rPr>
          <w:lang w:val="en-GB"/>
        </w:rPr>
        <w:t>(generated</w:t>
      </w:r>
      <w:r w:rsidRPr="00A21B70">
        <w:rPr>
          <w:spacing w:val="-7"/>
          <w:lang w:val="en-GB"/>
        </w:rPr>
        <w:t xml:space="preserve"> </w:t>
      </w:r>
      <w:r w:rsidRPr="00A21B70">
        <w:rPr>
          <w:lang w:val="en-GB"/>
        </w:rPr>
        <w:t>and</w:t>
      </w:r>
      <w:r w:rsidRPr="00A21B70">
        <w:rPr>
          <w:spacing w:val="-6"/>
          <w:lang w:val="en-GB"/>
        </w:rPr>
        <w:t xml:space="preserve"> </w:t>
      </w:r>
      <w:r w:rsidRPr="00A21B70">
        <w:rPr>
          <w:lang w:val="en-GB"/>
        </w:rPr>
        <w:t>maintained</w:t>
      </w:r>
      <w:r w:rsidRPr="00A21B70">
        <w:rPr>
          <w:spacing w:val="-7"/>
          <w:lang w:val="en-GB"/>
        </w:rPr>
        <w:t xml:space="preserve"> </w:t>
      </w:r>
      <w:r w:rsidRPr="00A21B70">
        <w:rPr>
          <w:lang w:val="en-GB"/>
        </w:rPr>
        <w:t>by</w:t>
      </w:r>
      <w:r w:rsidRPr="00A21B70">
        <w:rPr>
          <w:spacing w:val="-7"/>
          <w:lang w:val="en-GB"/>
        </w:rPr>
        <w:t xml:space="preserve"> </w:t>
      </w:r>
      <w:r w:rsidRPr="00A21B70">
        <w:rPr>
          <w:lang w:val="en-GB"/>
        </w:rPr>
        <w:t>automated</w:t>
      </w:r>
      <w:r w:rsidRPr="00A21B70">
        <w:rPr>
          <w:spacing w:val="-6"/>
          <w:lang w:val="en-GB"/>
        </w:rPr>
        <w:t xml:space="preserve"> </w:t>
      </w:r>
      <w:r w:rsidRPr="00A21B70">
        <w:rPr>
          <w:lang w:val="en-GB"/>
        </w:rPr>
        <w:t>tools).</w:t>
      </w:r>
      <w:r w:rsidRPr="00A21B70">
        <w:rPr>
          <w:spacing w:val="-6"/>
          <w:lang w:val="en-GB"/>
        </w:rPr>
        <w:t xml:space="preserve"> </w:t>
      </w:r>
      <w:r w:rsidRPr="00A21B70">
        <w:rPr>
          <w:lang w:val="en-GB"/>
        </w:rPr>
        <w:t>Other</w:t>
      </w:r>
      <w:r w:rsidRPr="00A21B70">
        <w:rPr>
          <w:spacing w:val="-7"/>
          <w:lang w:val="en-GB"/>
        </w:rPr>
        <w:t xml:space="preserve"> </w:t>
      </w:r>
      <w:r w:rsidRPr="00A21B70">
        <w:rPr>
          <w:lang w:val="en-GB"/>
        </w:rPr>
        <w:t>parts</w:t>
      </w:r>
      <w:r w:rsidRPr="00A21B70">
        <w:rPr>
          <w:spacing w:val="20"/>
          <w:w w:val="99"/>
          <w:lang w:val="en-GB"/>
        </w:rPr>
        <w:t xml:space="preserve"> </w:t>
      </w:r>
      <w:r w:rsidRPr="00A21B70">
        <w:rPr>
          <w:lang w:val="en-GB"/>
        </w:rPr>
        <w:t>are</w:t>
      </w:r>
      <w:r w:rsidRPr="00A21B70">
        <w:rPr>
          <w:spacing w:val="-14"/>
          <w:lang w:val="en-GB"/>
        </w:rPr>
        <w:t xml:space="preserve"> </w:t>
      </w:r>
      <w:r w:rsidRPr="00A21B70">
        <w:rPr>
          <w:lang w:val="en-GB"/>
        </w:rPr>
        <w:t>databases</w:t>
      </w:r>
      <w:r w:rsidRPr="00A21B70">
        <w:rPr>
          <w:spacing w:val="-14"/>
          <w:lang w:val="en-GB"/>
        </w:rPr>
        <w:t xml:space="preserve"> </w:t>
      </w:r>
      <w:r w:rsidRPr="00A21B70">
        <w:rPr>
          <w:lang w:val="en-GB"/>
        </w:rPr>
        <w:t>for</w:t>
      </w:r>
      <w:r w:rsidRPr="00A21B70">
        <w:rPr>
          <w:spacing w:val="-13"/>
          <w:lang w:val="en-GB"/>
        </w:rPr>
        <w:t xml:space="preserve"> </w:t>
      </w:r>
      <w:r w:rsidRPr="00A21B70">
        <w:rPr>
          <w:lang w:val="en-GB"/>
        </w:rPr>
        <w:t>sequences,</w:t>
      </w:r>
      <w:r w:rsidRPr="00A21B70">
        <w:rPr>
          <w:spacing w:val="-11"/>
          <w:lang w:val="en-GB"/>
        </w:rPr>
        <w:t xml:space="preserve"> </w:t>
      </w:r>
      <w:r w:rsidRPr="00A21B70">
        <w:rPr>
          <w:lang w:val="en-GB"/>
        </w:rPr>
        <w:t>closely</w:t>
      </w:r>
      <w:r w:rsidRPr="00A21B70">
        <w:rPr>
          <w:spacing w:val="-14"/>
          <w:lang w:val="en-GB"/>
        </w:rPr>
        <w:t xml:space="preserve"> </w:t>
      </w:r>
      <w:r w:rsidRPr="00A21B70">
        <w:rPr>
          <w:lang w:val="en-GB"/>
        </w:rPr>
        <w:t>related</w:t>
      </w:r>
      <w:r w:rsidRPr="00A21B70">
        <w:rPr>
          <w:spacing w:val="-13"/>
          <w:lang w:val="en-GB"/>
        </w:rPr>
        <w:t xml:space="preserve"> </w:t>
      </w:r>
      <w:r w:rsidRPr="00A21B70">
        <w:rPr>
          <w:lang w:val="en-GB"/>
        </w:rPr>
        <w:t>protein</w:t>
      </w:r>
      <w:r w:rsidRPr="00A21B70">
        <w:rPr>
          <w:spacing w:val="-14"/>
          <w:lang w:val="en-GB"/>
        </w:rPr>
        <w:t xml:space="preserve"> </w:t>
      </w:r>
      <w:r w:rsidRPr="00A21B70">
        <w:rPr>
          <w:lang w:val="en-GB"/>
        </w:rPr>
        <w:t>sequences,</w:t>
      </w:r>
      <w:r w:rsidRPr="00A21B70">
        <w:rPr>
          <w:spacing w:val="-11"/>
          <w:lang w:val="en-GB"/>
        </w:rPr>
        <w:t xml:space="preserve"> </w:t>
      </w:r>
      <w:r w:rsidRPr="00A21B70">
        <w:rPr>
          <w:lang w:val="en-GB"/>
        </w:rPr>
        <w:t>protein</w:t>
      </w:r>
      <w:r w:rsidRPr="00A21B70">
        <w:rPr>
          <w:w w:val="99"/>
          <w:lang w:val="en-GB"/>
        </w:rPr>
        <w:t xml:space="preserve"> </w:t>
      </w:r>
      <w:r w:rsidRPr="00A21B70">
        <w:rPr>
          <w:lang w:val="en-GB"/>
        </w:rPr>
        <w:t>information</w:t>
      </w:r>
      <w:r w:rsidRPr="00A21B70">
        <w:rPr>
          <w:spacing w:val="-8"/>
          <w:lang w:val="en-GB"/>
        </w:rPr>
        <w:t xml:space="preserve"> </w:t>
      </w:r>
      <w:r w:rsidRPr="00A21B70">
        <w:rPr>
          <w:lang w:val="en-GB"/>
        </w:rPr>
        <w:t>from</w:t>
      </w:r>
      <w:r w:rsidRPr="00A21B70">
        <w:rPr>
          <w:spacing w:val="-8"/>
          <w:lang w:val="en-GB"/>
        </w:rPr>
        <w:t xml:space="preserve"> </w:t>
      </w:r>
      <w:r w:rsidRPr="00A21B70">
        <w:rPr>
          <w:lang w:val="en-GB"/>
        </w:rPr>
        <w:t>fully</w:t>
      </w:r>
      <w:r w:rsidRPr="00A21B70">
        <w:rPr>
          <w:spacing w:val="-7"/>
          <w:lang w:val="en-GB"/>
        </w:rPr>
        <w:t xml:space="preserve"> </w:t>
      </w:r>
      <w:r w:rsidRPr="00A21B70">
        <w:rPr>
          <w:lang w:val="en-GB"/>
        </w:rPr>
        <w:t>sequenced</w:t>
      </w:r>
      <w:r w:rsidRPr="00A21B70">
        <w:rPr>
          <w:spacing w:val="-8"/>
          <w:lang w:val="en-GB"/>
        </w:rPr>
        <w:t xml:space="preserve"> </w:t>
      </w:r>
      <w:r w:rsidRPr="00A21B70">
        <w:rPr>
          <w:spacing w:val="-1"/>
          <w:lang w:val="en-GB"/>
        </w:rPr>
        <w:t>organisms,</w:t>
      </w:r>
      <w:r w:rsidRPr="00A21B70">
        <w:rPr>
          <w:spacing w:val="-7"/>
          <w:lang w:val="en-GB"/>
        </w:rPr>
        <w:t xml:space="preserve"> </w:t>
      </w:r>
      <w:r w:rsidRPr="00A21B70">
        <w:rPr>
          <w:lang w:val="en-GB"/>
        </w:rPr>
        <w:t>and</w:t>
      </w:r>
      <w:r w:rsidRPr="00A21B70">
        <w:rPr>
          <w:spacing w:val="-8"/>
          <w:lang w:val="en-GB"/>
        </w:rPr>
        <w:t xml:space="preserve"> </w:t>
      </w:r>
      <w:r w:rsidRPr="00A21B70">
        <w:rPr>
          <w:lang w:val="en-GB"/>
        </w:rPr>
        <w:t>metagenomics.</w:t>
      </w:r>
    </w:p>
    <w:p w14:paraId="12AD92B5" w14:textId="77777777" w:rsidR="00F20945" w:rsidRPr="00A21B70" w:rsidRDefault="00F20945">
      <w:pPr>
        <w:pStyle w:val="Corpodetexto"/>
        <w:kinsoku w:val="0"/>
        <w:overflowPunct w:val="0"/>
        <w:spacing w:line="285" w:lineRule="auto"/>
        <w:ind w:left="573" w:right="2105" w:firstLine="239"/>
        <w:jc w:val="both"/>
        <w:rPr>
          <w:lang w:val="en-GB"/>
        </w:rPr>
      </w:pPr>
      <w:r w:rsidRPr="00A21B70">
        <w:rPr>
          <w:lang w:val="en-GB"/>
        </w:rPr>
        <w:t>Data</w:t>
      </w:r>
      <w:r w:rsidRPr="00A21B70">
        <w:rPr>
          <w:spacing w:val="12"/>
          <w:lang w:val="en-GB"/>
        </w:rPr>
        <w:t xml:space="preserve"> </w:t>
      </w:r>
      <w:r w:rsidRPr="00A21B70">
        <w:rPr>
          <w:lang w:val="en-GB"/>
        </w:rPr>
        <w:t>from</w:t>
      </w:r>
      <w:r w:rsidRPr="00A21B70">
        <w:rPr>
          <w:spacing w:val="12"/>
          <w:lang w:val="en-GB"/>
        </w:rPr>
        <w:t xml:space="preserve"> </w:t>
      </w:r>
      <w:r w:rsidRPr="00A21B70">
        <w:rPr>
          <w:lang w:val="en-GB"/>
        </w:rPr>
        <w:t>literature</w:t>
      </w:r>
      <w:r w:rsidRPr="00A21B70">
        <w:rPr>
          <w:spacing w:val="12"/>
          <w:lang w:val="en-GB"/>
        </w:rPr>
        <w:t xml:space="preserve"> </w:t>
      </w:r>
      <w:r w:rsidRPr="00A21B70">
        <w:rPr>
          <w:lang w:val="en-GB"/>
        </w:rPr>
        <w:t>and</w:t>
      </w:r>
      <w:r w:rsidRPr="00A21B70">
        <w:rPr>
          <w:spacing w:val="12"/>
          <w:lang w:val="en-GB"/>
        </w:rPr>
        <w:t xml:space="preserve"> </w:t>
      </w:r>
      <w:r w:rsidRPr="00A21B70">
        <w:rPr>
          <w:spacing w:val="-1"/>
          <w:lang w:val="en-GB"/>
        </w:rPr>
        <w:t>available</w:t>
      </w:r>
      <w:r w:rsidRPr="00A21B70">
        <w:rPr>
          <w:spacing w:val="12"/>
          <w:lang w:val="en-GB"/>
        </w:rPr>
        <w:t xml:space="preserve"> </w:t>
      </w:r>
      <w:r w:rsidRPr="00A21B70">
        <w:rPr>
          <w:lang w:val="en-GB"/>
        </w:rPr>
        <w:t>in</w:t>
      </w:r>
      <w:r w:rsidRPr="00A21B70">
        <w:rPr>
          <w:spacing w:val="12"/>
          <w:lang w:val="en-GB"/>
        </w:rPr>
        <w:t xml:space="preserve"> </w:t>
      </w:r>
      <w:r w:rsidRPr="00A21B70">
        <w:rPr>
          <w:lang w:val="en-GB"/>
        </w:rPr>
        <w:t>UniProt</w:t>
      </w:r>
      <w:r w:rsidRPr="00A21B70">
        <w:rPr>
          <w:spacing w:val="13"/>
          <w:lang w:val="en-GB"/>
        </w:rPr>
        <w:t xml:space="preserve"> </w:t>
      </w:r>
      <w:r w:rsidRPr="00A21B70">
        <w:rPr>
          <w:lang w:val="en-GB"/>
        </w:rPr>
        <w:t>are</w:t>
      </w:r>
      <w:r w:rsidRPr="00A21B70">
        <w:rPr>
          <w:spacing w:val="12"/>
          <w:lang w:val="en-GB"/>
        </w:rPr>
        <w:t xml:space="preserve"> </w:t>
      </w:r>
      <w:r w:rsidRPr="00A21B70">
        <w:rPr>
          <w:spacing w:val="-1"/>
          <w:lang w:val="en-GB"/>
        </w:rPr>
        <w:t>organized</w:t>
      </w:r>
      <w:r w:rsidRPr="00A21B70">
        <w:rPr>
          <w:spacing w:val="12"/>
          <w:lang w:val="en-GB"/>
        </w:rPr>
        <w:t xml:space="preserve"> </w:t>
      </w:r>
      <w:r w:rsidRPr="00A21B70">
        <w:rPr>
          <w:lang w:val="en-GB"/>
        </w:rPr>
        <w:t>and</w:t>
      </w:r>
      <w:r w:rsidRPr="00A21B70">
        <w:rPr>
          <w:spacing w:val="27"/>
          <w:w w:val="99"/>
          <w:lang w:val="en-GB"/>
        </w:rPr>
        <w:t xml:space="preserve"> </w:t>
      </w:r>
      <w:r w:rsidRPr="00A21B70">
        <w:rPr>
          <w:lang w:val="en-GB"/>
        </w:rPr>
        <w:t>stored</w:t>
      </w:r>
      <w:r w:rsidRPr="00A21B70">
        <w:rPr>
          <w:spacing w:val="-3"/>
          <w:lang w:val="en-GB"/>
        </w:rPr>
        <w:t xml:space="preserve"> </w:t>
      </w:r>
      <w:r w:rsidRPr="00A21B70">
        <w:rPr>
          <w:lang w:val="en-GB"/>
        </w:rPr>
        <w:t>according</w:t>
      </w:r>
      <w:r w:rsidRPr="00A21B70">
        <w:rPr>
          <w:spacing w:val="-3"/>
          <w:lang w:val="en-GB"/>
        </w:rPr>
        <w:t xml:space="preserve"> </w:t>
      </w:r>
      <w:r w:rsidRPr="00A21B70">
        <w:rPr>
          <w:lang w:val="en-GB"/>
        </w:rPr>
        <w:t>protein</w:t>
      </w:r>
      <w:r w:rsidRPr="00A21B70">
        <w:rPr>
          <w:spacing w:val="-2"/>
          <w:lang w:val="en-GB"/>
        </w:rPr>
        <w:t xml:space="preserve"> </w:t>
      </w:r>
      <w:r w:rsidRPr="00A21B70">
        <w:rPr>
          <w:lang w:val="en-GB"/>
        </w:rPr>
        <w:t>and</w:t>
      </w:r>
      <w:r w:rsidRPr="00A21B70">
        <w:rPr>
          <w:spacing w:val="-3"/>
          <w:lang w:val="en-GB"/>
        </w:rPr>
        <w:t xml:space="preserve"> </w:t>
      </w:r>
      <w:r w:rsidRPr="00A21B70">
        <w:rPr>
          <w:lang w:val="en-GB"/>
        </w:rPr>
        <w:t>gene</w:t>
      </w:r>
      <w:r w:rsidRPr="00A21B70">
        <w:rPr>
          <w:spacing w:val="-2"/>
          <w:lang w:val="en-GB"/>
        </w:rPr>
        <w:t xml:space="preserve"> </w:t>
      </w:r>
      <w:r w:rsidRPr="00A21B70">
        <w:rPr>
          <w:lang w:val="en-GB"/>
        </w:rPr>
        <w:t>names,</w:t>
      </w:r>
      <w:r w:rsidRPr="00A21B70">
        <w:rPr>
          <w:spacing w:val="-1"/>
          <w:lang w:val="en-GB"/>
        </w:rPr>
        <w:t xml:space="preserve"> </w:t>
      </w:r>
      <w:r w:rsidRPr="00A21B70">
        <w:rPr>
          <w:lang w:val="en-GB"/>
        </w:rPr>
        <w:t>function,</w:t>
      </w:r>
      <w:r w:rsidRPr="00A21B70">
        <w:rPr>
          <w:spacing w:val="-1"/>
          <w:lang w:val="en-GB"/>
        </w:rPr>
        <w:t xml:space="preserve"> </w:t>
      </w:r>
      <w:r w:rsidRPr="00A21B70">
        <w:rPr>
          <w:lang w:val="en-GB"/>
        </w:rPr>
        <w:t>catalytic</w:t>
      </w:r>
      <w:r w:rsidRPr="00A21B70">
        <w:rPr>
          <w:spacing w:val="-3"/>
          <w:lang w:val="en-GB"/>
        </w:rPr>
        <w:t xml:space="preserve"> </w:t>
      </w:r>
      <w:r w:rsidRPr="00A21B70">
        <w:rPr>
          <w:spacing w:val="-2"/>
          <w:lang w:val="en-GB"/>
        </w:rPr>
        <w:t>activity,</w:t>
      </w:r>
      <w:r w:rsidRPr="00A21B70">
        <w:rPr>
          <w:spacing w:val="23"/>
          <w:w w:val="99"/>
          <w:lang w:val="en-GB"/>
        </w:rPr>
        <w:t xml:space="preserve"> </w:t>
      </w:r>
      <w:r w:rsidRPr="00A21B70">
        <w:rPr>
          <w:spacing w:val="-1"/>
          <w:lang w:val="en-GB"/>
        </w:rPr>
        <w:t>cofactors,</w:t>
      </w:r>
      <w:r w:rsidRPr="00A21B70">
        <w:rPr>
          <w:spacing w:val="2"/>
          <w:lang w:val="en-GB"/>
        </w:rPr>
        <w:t xml:space="preserve"> </w:t>
      </w:r>
      <w:r w:rsidRPr="00A21B70">
        <w:rPr>
          <w:spacing w:val="-1"/>
          <w:lang w:val="en-GB"/>
        </w:rPr>
        <w:t>pathway</w:t>
      </w:r>
      <w:r w:rsidRPr="00A21B70">
        <w:rPr>
          <w:lang w:val="en-GB"/>
        </w:rPr>
        <w:t xml:space="preserve"> information,</w:t>
      </w:r>
      <w:r w:rsidRPr="00A21B70">
        <w:rPr>
          <w:spacing w:val="1"/>
          <w:lang w:val="en-GB"/>
        </w:rPr>
        <w:t xml:space="preserve"> </w:t>
      </w:r>
      <w:r w:rsidRPr="00A21B70">
        <w:rPr>
          <w:lang w:val="en-GB"/>
        </w:rPr>
        <w:t>sub-cellular</w:t>
      </w:r>
      <w:r w:rsidRPr="00A21B70">
        <w:rPr>
          <w:spacing w:val="1"/>
          <w:lang w:val="en-GB"/>
        </w:rPr>
        <w:t xml:space="preserve"> </w:t>
      </w:r>
      <w:r w:rsidRPr="00A21B70">
        <w:rPr>
          <w:lang w:val="en-GB"/>
        </w:rPr>
        <w:t>location,</w:t>
      </w:r>
      <w:r w:rsidRPr="00A21B70">
        <w:rPr>
          <w:spacing w:val="2"/>
          <w:lang w:val="en-GB"/>
        </w:rPr>
        <w:t xml:space="preserve"> </w:t>
      </w:r>
      <w:r w:rsidRPr="00A21B70">
        <w:rPr>
          <w:lang w:val="en-GB"/>
        </w:rPr>
        <w:t>among others.</w:t>
      </w:r>
      <w:r w:rsidRPr="00A21B70">
        <w:rPr>
          <w:spacing w:val="27"/>
          <w:w w:val="99"/>
          <w:lang w:val="en-GB"/>
        </w:rPr>
        <w:t xml:space="preserve"> </w:t>
      </w:r>
      <w:r w:rsidRPr="00A21B70">
        <w:rPr>
          <w:lang w:val="en-GB"/>
        </w:rPr>
        <w:t>UniProt</w:t>
      </w:r>
      <w:r w:rsidRPr="00A21B70">
        <w:rPr>
          <w:spacing w:val="7"/>
          <w:lang w:val="en-GB"/>
        </w:rPr>
        <w:t xml:space="preserve"> </w:t>
      </w:r>
      <w:r w:rsidRPr="00A21B70">
        <w:rPr>
          <w:lang w:val="en-GB"/>
        </w:rPr>
        <w:t>embeds</w:t>
      </w:r>
      <w:r w:rsidRPr="00A21B70">
        <w:rPr>
          <w:spacing w:val="8"/>
          <w:lang w:val="en-GB"/>
        </w:rPr>
        <w:t xml:space="preserve"> </w:t>
      </w:r>
      <w:r w:rsidRPr="00A21B70">
        <w:rPr>
          <w:lang w:val="en-GB"/>
        </w:rPr>
        <w:t>NCBI</w:t>
      </w:r>
      <w:r w:rsidRPr="00A21B70">
        <w:rPr>
          <w:spacing w:val="8"/>
          <w:lang w:val="en-GB"/>
        </w:rPr>
        <w:t xml:space="preserve"> </w:t>
      </w:r>
      <w:r w:rsidRPr="00A21B70">
        <w:rPr>
          <w:spacing w:val="-2"/>
          <w:lang w:val="en-GB"/>
        </w:rPr>
        <w:t>Taxonomy</w:t>
      </w:r>
      <w:r w:rsidRPr="00A21B70">
        <w:rPr>
          <w:spacing w:val="8"/>
          <w:lang w:val="en-GB"/>
        </w:rPr>
        <w:t xml:space="preserve"> </w:t>
      </w:r>
      <w:r w:rsidRPr="00A21B70">
        <w:rPr>
          <w:lang w:val="en-GB"/>
        </w:rPr>
        <w:t>identifiers</w:t>
      </w:r>
      <w:r w:rsidRPr="00A21B70">
        <w:rPr>
          <w:spacing w:val="7"/>
          <w:lang w:val="en-GB"/>
        </w:rPr>
        <w:t xml:space="preserve"> </w:t>
      </w:r>
      <w:r w:rsidRPr="00A21B70">
        <w:rPr>
          <w:lang w:val="en-GB"/>
        </w:rPr>
        <w:t>directly</w:t>
      </w:r>
      <w:r w:rsidRPr="00A21B70">
        <w:rPr>
          <w:spacing w:val="8"/>
          <w:lang w:val="en-GB"/>
        </w:rPr>
        <w:t xml:space="preserve"> </w:t>
      </w:r>
      <w:r w:rsidRPr="00A21B70">
        <w:rPr>
          <w:lang w:val="en-GB"/>
        </w:rPr>
        <w:t>throughout</w:t>
      </w:r>
      <w:r w:rsidRPr="00A21B70">
        <w:rPr>
          <w:spacing w:val="8"/>
          <w:lang w:val="en-GB"/>
        </w:rPr>
        <w:t xml:space="preserve"> </w:t>
      </w:r>
      <w:r w:rsidRPr="00A21B70">
        <w:rPr>
          <w:lang w:val="en-GB"/>
        </w:rPr>
        <w:t>its</w:t>
      </w:r>
      <w:r w:rsidRPr="00A21B70">
        <w:rPr>
          <w:spacing w:val="23"/>
          <w:w w:val="99"/>
          <w:lang w:val="en-GB"/>
        </w:rPr>
        <w:t xml:space="preserve"> </w:t>
      </w:r>
      <w:r w:rsidRPr="00A21B70">
        <w:rPr>
          <w:lang w:val="en-GB"/>
        </w:rPr>
        <w:t>structure,</w:t>
      </w:r>
      <w:r w:rsidRPr="00A21B70">
        <w:rPr>
          <w:spacing w:val="7"/>
          <w:lang w:val="en-GB"/>
        </w:rPr>
        <w:t xml:space="preserve"> </w:t>
      </w:r>
      <w:r w:rsidRPr="00A21B70">
        <w:rPr>
          <w:lang w:val="en-GB"/>
        </w:rPr>
        <w:t>as</w:t>
      </w:r>
      <w:r w:rsidRPr="00A21B70">
        <w:rPr>
          <w:spacing w:val="4"/>
          <w:lang w:val="en-GB"/>
        </w:rPr>
        <w:t xml:space="preserve"> </w:t>
      </w:r>
      <w:r w:rsidRPr="00A21B70">
        <w:rPr>
          <w:lang w:val="en-GB"/>
        </w:rPr>
        <w:t>well</w:t>
      </w:r>
      <w:r w:rsidRPr="00A21B70">
        <w:rPr>
          <w:spacing w:val="4"/>
          <w:lang w:val="en-GB"/>
        </w:rPr>
        <w:t xml:space="preserve"> </w:t>
      </w:r>
      <w:r w:rsidRPr="00A21B70">
        <w:rPr>
          <w:lang w:val="en-GB"/>
        </w:rPr>
        <w:t>as</w:t>
      </w:r>
      <w:r w:rsidRPr="00A21B70">
        <w:rPr>
          <w:spacing w:val="5"/>
          <w:lang w:val="en-GB"/>
        </w:rPr>
        <w:t xml:space="preserve"> </w:t>
      </w:r>
      <w:r w:rsidRPr="00A21B70">
        <w:rPr>
          <w:lang w:val="en-GB"/>
        </w:rPr>
        <w:t>GO</w:t>
      </w:r>
      <w:r w:rsidRPr="00A21B70">
        <w:rPr>
          <w:spacing w:val="4"/>
          <w:lang w:val="en-GB"/>
        </w:rPr>
        <w:t xml:space="preserve"> </w:t>
      </w:r>
      <w:r w:rsidRPr="00A21B70">
        <w:rPr>
          <w:lang w:val="en-GB"/>
        </w:rPr>
        <w:t>annotations</w:t>
      </w:r>
      <w:r w:rsidRPr="00A21B70">
        <w:rPr>
          <w:spacing w:val="4"/>
          <w:lang w:val="en-GB"/>
        </w:rPr>
        <w:t xml:space="preserve"> </w:t>
      </w:r>
      <w:r w:rsidRPr="00A21B70">
        <w:rPr>
          <w:spacing w:val="-1"/>
          <w:lang w:val="en-GB"/>
        </w:rPr>
        <w:t>(Huntley</w:t>
      </w:r>
      <w:r w:rsidRPr="00A21B70">
        <w:rPr>
          <w:spacing w:val="4"/>
          <w:lang w:val="en-GB"/>
        </w:rPr>
        <w:t xml:space="preserve"> </w:t>
      </w:r>
      <w:r w:rsidRPr="00A21B70">
        <w:rPr>
          <w:i/>
          <w:iCs/>
          <w:lang w:val="en-GB"/>
        </w:rPr>
        <w:t>et</w:t>
      </w:r>
      <w:r w:rsidRPr="00A21B70">
        <w:rPr>
          <w:i/>
          <w:iCs/>
          <w:spacing w:val="4"/>
          <w:lang w:val="en-GB"/>
        </w:rPr>
        <w:t xml:space="preserve"> </w:t>
      </w:r>
      <w:r w:rsidRPr="00A21B70">
        <w:rPr>
          <w:i/>
          <w:iCs/>
          <w:lang w:val="en-GB"/>
        </w:rPr>
        <w:t>al.</w:t>
      </w:r>
      <w:r w:rsidRPr="00A21B70">
        <w:rPr>
          <w:lang w:val="en-GB"/>
        </w:rPr>
        <w:t>,</w:t>
      </w:r>
      <w:r w:rsidRPr="00A21B70">
        <w:rPr>
          <w:spacing w:val="5"/>
          <w:lang w:val="en-GB"/>
        </w:rPr>
        <w:t xml:space="preserve"> </w:t>
      </w:r>
      <w:r w:rsidRPr="00A21B70">
        <w:rPr>
          <w:lang w:val="en-GB"/>
        </w:rPr>
        <w:t>2014),</w:t>
      </w:r>
      <w:r w:rsidRPr="00A21B70">
        <w:rPr>
          <w:spacing w:val="7"/>
          <w:lang w:val="en-GB"/>
        </w:rPr>
        <w:t xml:space="preserve"> </w:t>
      </w:r>
      <w:r w:rsidRPr="00A21B70">
        <w:rPr>
          <w:lang w:val="en-GB"/>
        </w:rPr>
        <w:t>together</w:t>
      </w:r>
      <w:r w:rsidRPr="00A21B70">
        <w:rPr>
          <w:spacing w:val="25"/>
          <w:w w:val="99"/>
          <w:lang w:val="en-GB"/>
        </w:rPr>
        <w:t xml:space="preserve"> </w:t>
      </w:r>
      <w:r w:rsidRPr="00A21B70">
        <w:rPr>
          <w:lang w:val="en-GB"/>
        </w:rPr>
        <w:t>with</w:t>
      </w:r>
      <w:r w:rsidRPr="00A21B70">
        <w:rPr>
          <w:spacing w:val="-7"/>
          <w:lang w:val="en-GB"/>
        </w:rPr>
        <w:t xml:space="preserve"> </w:t>
      </w:r>
      <w:r w:rsidRPr="00A21B70">
        <w:rPr>
          <w:lang w:val="en-GB"/>
        </w:rPr>
        <w:t>mappings</w:t>
      </w:r>
      <w:r w:rsidRPr="00A21B70">
        <w:rPr>
          <w:spacing w:val="-7"/>
          <w:lang w:val="en-GB"/>
        </w:rPr>
        <w:t xml:space="preserve"> </w:t>
      </w:r>
      <w:r w:rsidRPr="00A21B70">
        <w:rPr>
          <w:lang w:val="en-GB"/>
        </w:rPr>
        <w:t>to</w:t>
      </w:r>
      <w:r w:rsidRPr="00A21B70">
        <w:rPr>
          <w:spacing w:val="-6"/>
          <w:lang w:val="en-GB"/>
        </w:rPr>
        <w:t xml:space="preserve"> </w:t>
      </w:r>
      <w:r w:rsidRPr="00A21B70">
        <w:rPr>
          <w:spacing w:val="-1"/>
          <w:lang w:val="en-GB"/>
        </w:rPr>
        <w:t>several</w:t>
      </w:r>
      <w:r w:rsidRPr="00A21B70">
        <w:rPr>
          <w:spacing w:val="-7"/>
          <w:lang w:val="en-GB"/>
        </w:rPr>
        <w:t xml:space="preserve"> </w:t>
      </w:r>
      <w:r w:rsidRPr="00A21B70">
        <w:rPr>
          <w:lang w:val="en-GB"/>
        </w:rPr>
        <w:t>biological</w:t>
      </w:r>
      <w:r w:rsidRPr="00A21B70">
        <w:rPr>
          <w:spacing w:val="-7"/>
          <w:lang w:val="en-GB"/>
        </w:rPr>
        <w:t xml:space="preserve"> </w:t>
      </w:r>
      <w:r w:rsidRPr="00A21B70">
        <w:rPr>
          <w:lang w:val="en-GB"/>
        </w:rPr>
        <w:t>databases</w:t>
      </w:r>
      <w:r w:rsidRPr="00A21B70">
        <w:rPr>
          <w:spacing w:val="-6"/>
          <w:lang w:val="en-GB"/>
        </w:rPr>
        <w:t xml:space="preserve"> </w:t>
      </w:r>
      <w:r w:rsidRPr="00A21B70">
        <w:rPr>
          <w:lang w:val="en-GB"/>
        </w:rPr>
        <w:t>including</w:t>
      </w:r>
      <w:r w:rsidRPr="00A21B70">
        <w:rPr>
          <w:spacing w:val="-7"/>
          <w:lang w:val="en-GB"/>
        </w:rPr>
        <w:t xml:space="preserve"> </w:t>
      </w:r>
      <w:r w:rsidRPr="00A21B70">
        <w:rPr>
          <w:lang w:val="en-GB"/>
        </w:rPr>
        <w:t>Ensembl.</w:t>
      </w:r>
    </w:p>
    <w:p w14:paraId="27E1E09A" w14:textId="77777777" w:rsidR="00F20945" w:rsidRPr="00A21B70" w:rsidRDefault="00F20945">
      <w:pPr>
        <w:pStyle w:val="Corpodetexto"/>
        <w:numPr>
          <w:ilvl w:val="0"/>
          <w:numId w:val="10"/>
        </w:numPr>
        <w:tabs>
          <w:tab w:val="left" w:pos="574"/>
        </w:tabs>
        <w:kinsoku w:val="0"/>
        <w:overflowPunct w:val="0"/>
        <w:spacing w:line="285" w:lineRule="auto"/>
        <w:ind w:right="2105"/>
        <w:jc w:val="both"/>
        <w:rPr>
          <w:lang w:val="en-GB"/>
        </w:rPr>
      </w:pPr>
      <w:r w:rsidRPr="00A21B70">
        <w:rPr>
          <w:lang w:val="en-GB"/>
        </w:rPr>
        <w:t>The</w:t>
      </w:r>
      <w:r w:rsidRPr="00A21B70">
        <w:rPr>
          <w:spacing w:val="-2"/>
          <w:lang w:val="en-GB"/>
        </w:rPr>
        <w:t xml:space="preserve"> </w:t>
      </w:r>
      <w:r w:rsidRPr="00A21B70">
        <w:rPr>
          <w:b/>
          <w:bCs/>
          <w:lang w:val="en-GB"/>
        </w:rPr>
        <w:t>Ensembl</w:t>
      </w:r>
      <w:r w:rsidRPr="00A21B70">
        <w:rPr>
          <w:b/>
          <w:bCs/>
          <w:spacing w:val="-3"/>
          <w:lang w:val="en-GB"/>
        </w:rPr>
        <w:t xml:space="preserve"> </w:t>
      </w:r>
      <w:r w:rsidRPr="00A21B70">
        <w:rPr>
          <w:lang w:val="en-GB"/>
        </w:rPr>
        <w:t>project</w:t>
      </w:r>
      <w:r w:rsidRPr="00A21B70">
        <w:rPr>
          <w:spacing w:val="-4"/>
          <w:lang w:val="en-GB"/>
        </w:rPr>
        <w:t xml:space="preserve"> </w:t>
      </w:r>
      <w:r w:rsidRPr="00A21B70">
        <w:rPr>
          <w:spacing w:val="-1"/>
          <w:lang w:val="en-GB"/>
        </w:rPr>
        <w:t>was</w:t>
      </w:r>
      <w:r w:rsidRPr="00A21B70">
        <w:rPr>
          <w:spacing w:val="-4"/>
          <w:lang w:val="en-GB"/>
        </w:rPr>
        <w:t xml:space="preserve"> </w:t>
      </w:r>
      <w:r w:rsidRPr="00A21B70">
        <w:rPr>
          <w:lang w:val="en-GB"/>
        </w:rPr>
        <w:t>launched</w:t>
      </w:r>
      <w:r w:rsidRPr="00A21B70">
        <w:rPr>
          <w:spacing w:val="-3"/>
          <w:lang w:val="en-GB"/>
        </w:rPr>
        <w:t xml:space="preserve"> </w:t>
      </w:r>
      <w:r w:rsidRPr="00A21B70">
        <w:rPr>
          <w:lang w:val="en-GB"/>
        </w:rPr>
        <w:t>in</w:t>
      </w:r>
      <w:r w:rsidRPr="00A21B70">
        <w:rPr>
          <w:spacing w:val="-4"/>
          <w:lang w:val="en-GB"/>
        </w:rPr>
        <w:t xml:space="preserve"> </w:t>
      </w:r>
      <w:r w:rsidRPr="00A21B70">
        <w:rPr>
          <w:lang w:val="en-GB"/>
        </w:rPr>
        <w:t>1999</w:t>
      </w:r>
      <w:r w:rsidRPr="00A21B70">
        <w:rPr>
          <w:spacing w:val="-4"/>
          <w:lang w:val="en-GB"/>
        </w:rPr>
        <w:t xml:space="preserve"> </w:t>
      </w:r>
      <w:r w:rsidRPr="00A21B70">
        <w:rPr>
          <w:lang w:val="en-GB"/>
        </w:rPr>
        <w:t>in</w:t>
      </w:r>
      <w:r w:rsidRPr="00A21B70">
        <w:rPr>
          <w:spacing w:val="-3"/>
          <w:lang w:val="en-GB"/>
        </w:rPr>
        <w:t xml:space="preserve"> </w:t>
      </w:r>
      <w:r w:rsidRPr="00A21B70">
        <w:rPr>
          <w:lang w:val="en-GB"/>
        </w:rPr>
        <w:t>order</w:t>
      </w:r>
      <w:r w:rsidRPr="00A21B70">
        <w:rPr>
          <w:spacing w:val="-4"/>
          <w:lang w:val="en-GB"/>
        </w:rPr>
        <w:t xml:space="preserve"> </w:t>
      </w:r>
      <w:r w:rsidRPr="00A21B70">
        <w:rPr>
          <w:lang w:val="en-GB"/>
        </w:rPr>
        <w:t>to</w:t>
      </w:r>
      <w:r w:rsidRPr="00A21B70">
        <w:rPr>
          <w:spacing w:val="-4"/>
          <w:lang w:val="en-GB"/>
        </w:rPr>
        <w:t xml:space="preserve"> </w:t>
      </w:r>
      <w:r w:rsidRPr="00A21B70">
        <w:rPr>
          <w:lang w:val="en-GB"/>
        </w:rPr>
        <w:t>automatically</w:t>
      </w:r>
      <w:r w:rsidRPr="00A21B70">
        <w:rPr>
          <w:spacing w:val="21"/>
          <w:w w:val="99"/>
          <w:lang w:val="en-GB"/>
        </w:rPr>
        <w:t xml:space="preserve"> </w:t>
      </w:r>
      <w:r w:rsidRPr="00A21B70">
        <w:rPr>
          <w:lang w:val="en-GB"/>
        </w:rPr>
        <w:t>annotate</w:t>
      </w:r>
      <w:r w:rsidRPr="00A21B70">
        <w:rPr>
          <w:spacing w:val="-6"/>
          <w:lang w:val="en-GB"/>
        </w:rPr>
        <w:t xml:space="preserve"> </w:t>
      </w:r>
      <w:r w:rsidRPr="00A21B70">
        <w:rPr>
          <w:lang w:val="en-GB"/>
        </w:rPr>
        <w:t>genomes</w:t>
      </w:r>
      <w:r w:rsidRPr="00A21B70">
        <w:rPr>
          <w:spacing w:val="-6"/>
          <w:lang w:val="en-GB"/>
        </w:rPr>
        <w:t xml:space="preserve"> </w:t>
      </w:r>
      <w:r w:rsidRPr="00A21B70">
        <w:rPr>
          <w:lang w:val="en-GB"/>
        </w:rPr>
        <w:t>and</w:t>
      </w:r>
      <w:r w:rsidRPr="00A21B70">
        <w:rPr>
          <w:spacing w:val="-6"/>
          <w:lang w:val="en-GB"/>
        </w:rPr>
        <w:t xml:space="preserve"> </w:t>
      </w:r>
      <w:r w:rsidRPr="00A21B70">
        <w:rPr>
          <w:lang w:val="en-GB"/>
        </w:rPr>
        <w:t>to</w:t>
      </w:r>
      <w:r w:rsidRPr="00A21B70">
        <w:rPr>
          <w:spacing w:val="-5"/>
          <w:lang w:val="en-GB"/>
        </w:rPr>
        <w:t xml:space="preserve"> </w:t>
      </w:r>
      <w:r w:rsidRPr="00A21B70">
        <w:rPr>
          <w:spacing w:val="-1"/>
          <w:lang w:val="en-GB"/>
        </w:rPr>
        <w:t>integrate</w:t>
      </w:r>
      <w:r w:rsidRPr="00A21B70">
        <w:rPr>
          <w:spacing w:val="-6"/>
          <w:lang w:val="en-GB"/>
        </w:rPr>
        <w:t xml:space="preserve"> </w:t>
      </w:r>
      <w:r w:rsidRPr="00A21B70">
        <w:rPr>
          <w:lang w:val="en-GB"/>
        </w:rPr>
        <w:t>this</w:t>
      </w:r>
      <w:r w:rsidRPr="00A21B70">
        <w:rPr>
          <w:spacing w:val="-6"/>
          <w:lang w:val="en-GB"/>
        </w:rPr>
        <w:t xml:space="preserve"> </w:t>
      </w:r>
      <w:r w:rsidRPr="00A21B70">
        <w:rPr>
          <w:lang w:val="en-GB"/>
        </w:rPr>
        <w:t>data</w:t>
      </w:r>
      <w:r w:rsidRPr="00A21B70">
        <w:rPr>
          <w:spacing w:val="-5"/>
          <w:lang w:val="en-GB"/>
        </w:rPr>
        <w:t xml:space="preserve"> </w:t>
      </w:r>
      <w:r w:rsidRPr="00A21B70">
        <w:rPr>
          <w:lang w:val="en-GB"/>
        </w:rPr>
        <w:t>with</w:t>
      </w:r>
      <w:r w:rsidRPr="00A21B70">
        <w:rPr>
          <w:spacing w:val="-6"/>
          <w:lang w:val="en-GB"/>
        </w:rPr>
        <w:t xml:space="preserve"> </w:t>
      </w:r>
      <w:r w:rsidRPr="00A21B70">
        <w:rPr>
          <w:lang w:val="en-GB"/>
        </w:rPr>
        <w:t>other</w:t>
      </w:r>
      <w:r w:rsidRPr="00A21B70">
        <w:rPr>
          <w:spacing w:val="-6"/>
          <w:lang w:val="en-GB"/>
        </w:rPr>
        <w:t xml:space="preserve"> </w:t>
      </w:r>
      <w:r w:rsidRPr="00A21B70">
        <w:rPr>
          <w:lang w:val="en-GB"/>
        </w:rPr>
        <w:t>biological</w:t>
      </w:r>
      <w:r w:rsidRPr="00A21B70">
        <w:rPr>
          <w:spacing w:val="-6"/>
          <w:lang w:val="en-GB"/>
        </w:rPr>
        <w:t xml:space="preserve"> </w:t>
      </w:r>
      <w:r w:rsidRPr="00A21B70">
        <w:rPr>
          <w:lang w:val="en-GB"/>
        </w:rPr>
        <w:t>data</w:t>
      </w:r>
      <w:r w:rsidRPr="00A21B70">
        <w:rPr>
          <w:spacing w:val="26"/>
          <w:w w:val="99"/>
          <w:lang w:val="en-GB"/>
        </w:rPr>
        <w:t xml:space="preserve"> </w:t>
      </w:r>
      <w:r w:rsidRPr="00A21B70">
        <w:rPr>
          <w:lang w:val="en-GB"/>
        </w:rPr>
        <w:t>sources,</w:t>
      </w:r>
      <w:r w:rsidRPr="00A21B70">
        <w:rPr>
          <w:spacing w:val="-17"/>
          <w:lang w:val="en-GB"/>
        </w:rPr>
        <w:t xml:space="preserve"> </w:t>
      </w:r>
      <w:r w:rsidRPr="00A21B70">
        <w:rPr>
          <w:lang w:val="en-GB"/>
        </w:rPr>
        <w:t>thus</w:t>
      </w:r>
      <w:r w:rsidRPr="00A21B70">
        <w:rPr>
          <w:spacing w:val="-22"/>
          <w:lang w:val="en-GB"/>
        </w:rPr>
        <w:t xml:space="preserve"> </w:t>
      </w:r>
      <w:r w:rsidRPr="00A21B70">
        <w:rPr>
          <w:lang w:val="en-GB"/>
        </w:rPr>
        <w:t>creating</w:t>
      </w:r>
      <w:r w:rsidRPr="00A21B70">
        <w:rPr>
          <w:spacing w:val="-21"/>
          <w:lang w:val="en-GB"/>
        </w:rPr>
        <w:t xml:space="preserve"> </w:t>
      </w:r>
      <w:r w:rsidRPr="00A21B70">
        <w:rPr>
          <w:lang w:val="en-GB"/>
        </w:rPr>
        <w:t>a</w:t>
      </w:r>
      <w:r w:rsidRPr="00A21B70">
        <w:rPr>
          <w:spacing w:val="-22"/>
          <w:lang w:val="en-GB"/>
        </w:rPr>
        <w:t xml:space="preserve"> </w:t>
      </w:r>
      <w:r w:rsidRPr="00A21B70">
        <w:rPr>
          <w:lang w:val="en-GB"/>
        </w:rPr>
        <w:t>freely</w:t>
      </w:r>
      <w:r w:rsidRPr="00A21B70">
        <w:rPr>
          <w:spacing w:val="-21"/>
          <w:lang w:val="en-GB"/>
        </w:rPr>
        <w:t xml:space="preserve"> </w:t>
      </w:r>
      <w:r w:rsidRPr="00A21B70">
        <w:rPr>
          <w:spacing w:val="-1"/>
          <w:lang w:val="en-GB"/>
        </w:rPr>
        <w:t>available</w:t>
      </w:r>
      <w:r w:rsidRPr="00A21B70">
        <w:rPr>
          <w:spacing w:val="-21"/>
          <w:lang w:val="en-GB"/>
        </w:rPr>
        <w:t xml:space="preserve"> </w:t>
      </w:r>
      <w:r w:rsidRPr="00A21B70">
        <w:rPr>
          <w:lang w:val="en-GB"/>
        </w:rPr>
        <w:t>online</w:t>
      </w:r>
      <w:r w:rsidRPr="00A21B70">
        <w:rPr>
          <w:spacing w:val="-21"/>
          <w:lang w:val="en-GB"/>
        </w:rPr>
        <w:t xml:space="preserve"> </w:t>
      </w:r>
      <w:r w:rsidRPr="00A21B70">
        <w:rPr>
          <w:lang w:val="en-GB"/>
        </w:rPr>
        <w:t>source.</w:t>
      </w:r>
      <w:r w:rsidRPr="00A21B70">
        <w:rPr>
          <w:spacing w:val="-17"/>
          <w:lang w:val="en-GB"/>
        </w:rPr>
        <w:t xml:space="preserve"> </w:t>
      </w:r>
      <w:r w:rsidRPr="00A21B70">
        <w:rPr>
          <w:lang w:val="en-GB"/>
        </w:rPr>
        <w:t>Ensembl</w:t>
      </w:r>
      <w:r w:rsidRPr="00A21B70">
        <w:rPr>
          <w:spacing w:val="-21"/>
          <w:lang w:val="en-GB"/>
        </w:rPr>
        <w:t xml:space="preserve"> </w:t>
      </w:r>
      <w:proofErr w:type="spellStart"/>
      <w:r w:rsidRPr="00A21B70">
        <w:rPr>
          <w:lang w:val="en-GB"/>
        </w:rPr>
        <w:t>proces</w:t>
      </w:r>
      <w:proofErr w:type="spellEnd"/>
      <w:r w:rsidRPr="00A21B70">
        <w:rPr>
          <w:lang w:val="en-GB"/>
        </w:rPr>
        <w:t>-</w:t>
      </w:r>
      <w:r w:rsidRPr="00A21B70">
        <w:rPr>
          <w:spacing w:val="22"/>
          <w:w w:val="99"/>
          <w:lang w:val="en-GB"/>
        </w:rPr>
        <w:t xml:space="preserve"> </w:t>
      </w:r>
      <w:proofErr w:type="spellStart"/>
      <w:r w:rsidRPr="00A21B70">
        <w:rPr>
          <w:lang w:val="en-GB"/>
        </w:rPr>
        <w:t>ses</w:t>
      </w:r>
      <w:proofErr w:type="spellEnd"/>
      <w:r w:rsidRPr="00A21B70">
        <w:rPr>
          <w:spacing w:val="-13"/>
          <w:lang w:val="en-GB"/>
        </w:rPr>
        <w:t xml:space="preserve"> </w:t>
      </w:r>
      <w:r w:rsidRPr="00A21B70">
        <w:rPr>
          <w:lang w:val="en-GB"/>
        </w:rPr>
        <w:t>and</w:t>
      </w:r>
      <w:r w:rsidRPr="00A21B70">
        <w:rPr>
          <w:spacing w:val="-12"/>
          <w:lang w:val="en-GB"/>
        </w:rPr>
        <w:t xml:space="preserve"> </w:t>
      </w:r>
      <w:r w:rsidRPr="00A21B70">
        <w:rPr>
          <w:lang w:val="en-GB"/>
        </w:rPr>
        <w:t>summarizes</w:t>
      </w:r>
      <w:r w:rsidRPr="00A21B70">
        <w:rPr>
          <w:spacing w:val="-12"/>
          <w:lang w:val="en-GB"/>
        </w:rPr>
        <w:t xml:space="preserve"> </w:t>
      </w:r>
      <w:r w:rsidRPr="00A21B70">
        <w:rPr>
          <w:spacing w:val="-1"/>
          <w:lang w:val="en-GB"/>
        </w:rPr>
        <w:t>large-scale</w:t>
      </w:r>
      <w:r w:rsidRPr="00A21B70">
        <w:rPr>
          <w:spacing w:val="-12"/>
          <w:lang w:val="en-GB"/>
        </w:rPr>
        <w:t xml:space="preserve"> </w:t>
      </w:r>
      <w:r w:rsidRPr="00A21B70">
        <w:rPr>
          <w:lang w:val="en-GB"/>
        </w:rPr>
        <w:t>genomic</w:t>
      </w:r>
      <w:r w:rsidRPr="00A21B70">
        <w:rPr>
          <w:spacing w:val="-12"/>
          <w:lang w:val="en-GB"/>
        </w:rPr>
        <w:t xml:space="preserve"> </w:t>
      </w:r>
      <w:r w:rsidRPr="00A21B70">
        <w:rPr>
          <w:lang w:val="en-GB"/>
        </w:rPr>
        <w:t>data</w:t>
      </w:r>
      <w:r w:rsidRPr="00A21B70">
        <w:rPr>
          <w:spacing w:val="-12"/>
          <w:lang w:val="en-GB"/>
        </w:rPr>
        <w:t xml:space="preserve"> </w:t>
      </w:r>
      <w:r w:rsidRPr="00A21B70">
        <w:rPr>
          <w:lang w:val="en-GB"/>
        </w:rPr>
        <w:t>for</w:t>
      </w:r>
      <w:r w:rsidRPr="00A21B70">
        <w:rPr>
          <w:spacing w:val="-12"/>
          <w:lang w:val="en-GB"/>
        </w:rPr>
        <w:t xml:space="preserve"> </w:t>
      </w:r>
      <w:r w:rsidRPr="00A21B70">
        <w:rPr>
          <w:lang w:val="en-GB"/>
        </w:rPr>
        <w:t>chordates</w:t>
      </w:r>
      <w:r w:rsidRPr="00A21B70">
        <w:rPr>
          <w:spacing w:val="-12"/>
          <w:lang w:val="en-GB"/>
        </w:rPr>
        <w:t xml:space="preserve"> </w:t>
      </w:r>
      <w:r w:rsidRPr="00A21B70">
        <w:rPr>
          <w:lang w:val="en-GB"/>
        </w:rPr>
        <w:t>and</w:t>
      </w:r>
      <w:r w:rsidRPr="00A21B70">
        <w:rPr>
          <w:spacing w:val="-12"/>
          <w:lang w:val="en-GB"/>
        </w:rPr>
        <w:t xml:space="preserve"> </w:t>
      </w:r>
      <w:r w:rsidRPr="00A21B70">
        <w:rPr>
          <w:lang w:val="en-GB"/>
        </w:rPr>
        <w:t>model</w:t>
      </w:r>
      <w:r w:rsidRPr="00A21B70">
        <w:rPr>
          <w:spacing w:val="28"/>
          <w:w w:val="99"/>
          <w:lang w:val="en-GB"/>
        </w:rPr>
        <w:t xml:space="preserve"> </w:t>
      </w:r>
      <w:r w:rsidRPr="00A21B70">
        <w:rPr>
          <w:spacing w:val="-1"/>
          <w:lang w:val="en-GB"/>
        </w:rPr>
        <w:t>organisms.</w:t>
      </w:r>
      <w:r w:rsidRPr="00A21B70">
        <w:rPr>
          <w:spacing w:val="-14"/>
          <w:lang w:val="en-GB"/>
        </w:rPr>
        <w:t xml:space="preserve"> </w:t>
      </w:r>
      <w:r w:rsidRPr="00A21B70">
        <w:rPr>
          <w:lang w:val="en-GB"/>
        </w:rPr>
        <w:t>Its</w:t>
      </w:r>
      <w:r w:rsidRPr="00A21B70">
        <w:rPr>
          <w:spacing w:val="-19"/>
          <w:lang w:val="en-GB"/>
        </w:rPr>
        <w:t xml:space="preserve"> </w:t>
      </w:r>
      <w:r w:rsidRPr="00A21B70">
        <w:rPr>
          <w:lang w:val="en-GB"/>
        </w:rPr>
        <w:t>content</w:t>
      </w:r>
      <w:r w:rsidRPr="00A21B70">
        <w:rPr>
          <w:spacing w:val="-17"/>
          <w:lang w:val="en-GB"/>
        </w:rPr>
        <w:t xml:space="preserve"> </w:t>
      </w:r>
      <w:r w:rsidRPr="00A21B70">
        <w:rPr>
          <w:lang w:val="en-GB"/>
        </w:rPr>
        <w:t>is</w:t>
      </w:r>
      <w:r w:rsidRPr="00A21B70">
        <w:rPr>
          <w:spacing w:val="-17"/>
          <w:lang w:val="en-GB"/>
        </w:rPr>
        <w:t xml:space="preserve"> </w:t>
      </w:r>
      <w:r w:rsidRPr="00A21B70">
        <w:rPr>
          <w:lang w:val="en-GB"/>
        </w:rPr>
        <w:t>related</w:t>
      </w:r>
      <w:r w:rsidRPr="00A21B70">
        <w:rPr>
          <w:spacing w:val="-18"/>
          <w:lang w:val="en-GB"/>
        </w:rPr>
        <w:t xml:space="preserve"> </w:t>
      </w:r>
      <w:r w:rsidRPr="00A21B70">
        <w:rPr>
          <w:lang w:val="en-GB"/>
        </w:rPr>
        <w:t>to</w:t>
      </w:r>
      <w:r w:rsidRPr="00A21B70">
        <w:rPr>
          <w:spacing w:val="-18"/>
          <w:lang w:val="en-GB"/>
        </w:rPr>
        <w:t xml:space="preserve"> </w:t>
      </w:r>
      <w:r w:rsidRPr="00A21B70">
        <w:rPr>
          <w:lang w:val="en-GB"/>
        </w:rPr>
        <w:t>the</w:t>
      </w:r>
      <w:r w:rsidRPr="00A21B70">
        <w:rPr>
          <w:spacing w:val="-18"/>
          <w:lang w:val="en-GB"/>
        </w:rPr>
        <w:t xml:space="preserve"> </w:t>
      </w:r>
      <w:r w:rsidRPr="00A21B70">
        <w:rPr>
          <w:lang w:val="en-GB"/>
        </w:rPr>
        <w:t>annotation</w:t>
      </w:r>
      <w:r w:rsidRPr="00A21B70">
        <w:rPr>
          <w:spacing w:val="-17"/>
          <w:lang w:val="en-GB"/>
        </w:rPr>
        <w:t xml:space="preserve"> </w:t>
      </w:r>
      <w:r w:rsidRPr="00A21B70">
        <w:rPr>
          <w:lang w:val="en-GB"/>
        </w:rPr>
        <w:t>of</w:t>
      </w:r>
      <w:r w:rsidRPr="00A21B70">
        <w:rPr>
          <w:spacing w:val="-18"/>
          <w:lang w:val="en-GB"/>
        </w:rPr>
        <w:t xml:space="preserve"> </w:t>
      </w:r>
      <w:r w:rsidRPr="00A21B70">
        <w:rPr>
          <w:lang w:val="en-GB"/>
        </w:rPr>
        <w:t>gene</w:t>
      </w:r>
      <w:r w:rsidRPr="00A21B70">
        <w:rPr>
          <w:spacing w:val="-18"/>
          <w:lang w:val="en-GB"/>
        </w:rPr>
        <w:t xml:space="preserve"> </w:t>
      </w:r>
      <w:r w:rsidRPr="00A21B70">
        <w:rPr>
          <w:lang w:val="en-GB"/>
        </w:rPr>
        <w:t>and</w:t>
      </w:r>
      <w:r w:rsidRPr="00A21B70">
        <w:rPr>
          <w:spacing w:val="-17"/>
          <w:lang w:val="en-GB"/>
        </w:rPr>
        <w:t xml:space="preserve"> </w:t>
      </w:r>
      <w:r w:rsidRPr="00A21B70">
        <w:rPr>
          <w:lang w:val="en-GB"/>
        </w:rPr>
        <w:t>transcript</w:t>
      </w:r>
      <w:r w:rsidRPr="00A21B70">
        <w:rPr>
          <w:spacing w:val="26"/>
          <w:w w:val="99"/>
          <w:lang w:val="en-GB"/>
        </w:rPr>
        <w:t xml:space="preserve"> </w:t>
      </w:r>
      <w:r w:rsidRPr="00A21B70">
        <w:rPr>
          <w:lang w:val="en-GB"/>
        </w:rPr>
        <w:t>locations, gene</w:t>
      </w:r>
      <w:r w:rsidRPr="00A21B70">
        <w:rPr>
          <w:spacing w:val="-1"/>
          <w:lang w:val="en-GB"/>
        </w:rPr>
        <w:t xml:space="preserve"> </w:t>
      </w:r>
      <w:r w:rsidRPr="00A21B70">
        <w:rPr>
          <w:lang w:val="en-GB"/>
        </w:rPr>
        <w:t>sequence</w:t>
      </w:r>
      <w:r w:rsidRPr="00A21B70">
        <w:rPr>
          <w:spacing w:val="-1"/>
          <w:lang w:val="en-GB"/>
        </w:rPr>
        <w:t xml:space="preserve"> evolution,</w:t>
      </w:r>
      <w:r w:rsidRPr="00A21B70">
        <w:rPr>
          <w:lang w:val="en-GB"/>
        </w:rPr>
        <w:t xml:space="preserve"> genome</w:t>
      </w:r>
      <w:r w:rsidRPr="00A21B70">
        <w:rPr>
          <w:spacing w:val="-1"/>
          <w:lang w:val="en-GB"/>
        </w:rPr>
        <w:t xml:space="preserve"> evolution,</w:t>
      </w:r>
      <w:r w:rsidRPr="00A21B70">
        <w:rPr>
          <w:spacing w:val="1"/>
          <w:lang w:val="en-GB"/>
        </w:rPr>
        <w:t xml:space="preserve"> </w:t>
      </w:r>
      <w:r w:rsidRPr="00A21B70">
        <w:rPr>
          <w:lang w:val="en-GB"/>
        </w:rPr>
        <w:t>sequence</w:t>
      </w:r>
      <w:r w:rsidRPr="00A21B70">
        <w:rPr>
          <w:spacing w:val="-1"/>
          <w:lang w:val="en-GB"/>
        </w:rPr>
        <w:t xml:space="preserve"> </w:t>
      </w:r>
      <w:r w:rsidRPr="00A21B70">
        <w:rPr>
          <w:lang w:val="en-GB"/>
        </w:rPr>
        <w:t>and</w:t>
      </w:r>
      <w:r w:rsidRPr="00A21B70">
        <w:rPr>
          <w:spacing w:val="25"/>
          <w:w w:val="99"/>
          <w:lang w:val="en-GB"/>
        </w:rPr>
        <w:t xml:space="preserve"> </w:t>
      </w:r>
      <w:r w:rsidRPr="00A21B70">
        <w:rPr>
          <w:lang w:val="en-GB"/>
        </w:rPr>
        <w:t>structural</w:t>
      </w:r>
      <w:r w:rsidRPr="00A21B70">
        <w:rPr>
          <w:spacing w:val="-8"/>
          <w:lang w:val="en-GB"/>
        </w:rPr>
        <w:t xml:space="preserve"> </w:t>
      </w:r>
      <w:r w:rsidRPr="00A21B70">
        <w:rPr>
          <w:spacing w:val="-1"/>
          <w:lang w:val="en-GB"/>
        </w:rPr>
        <w:t>variants</w:t>
      </w:r>
      <w:r w:rsidRPr="00A21B70">
        <w:rPr>
          <w:spacing w:val="-8"/>
          <w:lang w:val="en-GB"/>
        </w:rPr>
        <w:t xml:space="preserve"> </w:t>
      </w:r>
      <w:r w:rsidRPr="00A21B70">
        <w:rPr>
          <w:lang w:val="en-GB"/>
        </w:rPr>
        <w:t>and</w:t>
      </w:r>
      <w:r w:rsidRPr="00A21B70">
        <w:rPr>
          <w:spacing w:val="-7"/>
          <w:lang w:val="en-GB"/>
        </w:rPr>
        <w:t xml:space="preserve"> </w:t>
      </w:r>
      <w:r w:rsidRPr="00A21B70">
        <w:rPr>
          <w:spacing w:val="-1"/>
          <w:lang w:val="en-GB"/>
        </w:rPr>
        <w:t>regulatory</w:t>
      </w:r>
      <w:r w:rsidRPr="00A21B70">
        <w:rPr>
          <w:spacing w:val="-8"/>
          <w:lang w:val="en-GB"/>
        </w:rPr>
        <w:t xml:space="preserve"> </w:t>
      </w:r>
      <w:r w:rsidRPr="00A21B70">
        <w:rPr>
          <w:lang w:val="en-GB"/>
        </w:rPr>
        <w:t>elements.</w:t>
      </w:r>
    </w:p>
    <w:p w14:paraId="1F724C4A" w14:textId="77777777" w:rsidR="00F20945" w:rsidRPr="00A21B70" w:rsidRDefault="00F20945">
      <w:pPr>
        <w:pStyle w:val="Corpodetexto"/>
        <w:numPr>
          <w:ilvl w:val="0"/>
          <w:numId w:val="10"/>
        </w:numPr>
        <w:tabs>
          <w:tab w:val="left" w:pos="574"/>
        </w:tabs>
        <w:kinsoku w:val="0"/>
        <w:overflowPunct w:val="0"/>
        <w:spacing w:line="285" w:lineRule="auto"/>
        <w:ind w:right="2105"/>
        <w:jc w:val="both"/>
        <w:rPr>
          <w:lang w:val="en-GB"/>
        </w:rPr>
      </w:pPr>
      <w:r w:rsidRPr="00A21B70">
        <w:rPr>
          <w:lang w:val="en-GB"/>
        </w:rPr>
        <w:t>The</w:t>
      </w:r>
      <w:r w:rsidRPr="00A21B70">
        <w:rPr>
          <w:spacing w:val="8"/>
          <w:lang w:val="en-GB"/>
        </w:rPr>
        <w:t xml:space="preserve"> </w:t>
      </w:r>
      <w:r w:rsidRPr="00A21B70">
        <w:rPr>
          <w:b/>
          <w:bCs/>
          <w:lang w:val="en-GB"/>
        </w:rPr>
        <w:t>NCBI</w:t>
      </w:r>
      <w:r w:rsidRPr="00A21B70">
        <w:rPr>
          <w:b/>
          <w:bCs/>
          <w:spacing w:val="7"/>
          <w:lang w:val="en-GB"/>
        </w:rPr>
        <w:t xml:space="preserve"> </w:t>
      </w:r>
      <w:r w:rsidRPr="00A21B70">
        <w:rPr>
          <w:b/>
          <w:bCs/>
          <w:spacing w:val="-2"/>
          <w:lang w:val="en-GB"/>
        </w:rPr>
        <w:t>Taxonomy</w:t>
      </w:r>
      <w:r w:rsidRPr="00A21B70">
        <w:rPr>
          <w:b/>
          <w:bCs/>
          <w:spacing w:val="8"/>
          <w:lang w:val="en-GB"/>
        </w:rPr>
        <w:t xml:space="preserve"> </w:t>
      </w:r>
      <w:r w:rsidRPr="00A21B70">
        <w:rPr>
          <w:spacing w:val="-1"/>
          <w:lang w:val="en-GB"/>
        </w:rPr>
        <w:t>was</w:t>
      </w:r>
      <w:r w:rsidRPr="00A21B70">
        <w:rPr>
          <w:spacing w:val="8"/>
          <w:lang w:val="en-GB"/>
        </w:rPr>
        <w:t xml:space="preserve"> </w:t>
      </w:r>
      <w:r w:rsidRPr="00A21B70">
        <w:rPr>
          <w:spacing w:val="-1"/>
          <w:lang w:val="en-GB"/>
        </w:rPr>
        <w:t>derived</w:t>
      </w:r>
      <w:r w:rsidRPr="00A21B70">
        <w:rPr>
          <w:spacing w:val="7"/>
          <w:lang w:val="en-GB"/>
        </w:rPr>
        <w:t xml:space="preserve"> </w:t>
      </w:r>
      <w:r w:rsidRPr="00A21B70">
        <w:rPr>
          <w:lang w:val="en-GB"/>
        </w:rPr>
        <w:t>from</w:t>
      </w:r>
      <w:r w:rsidRPr="00A21B70">
        <w:rPr>
          <w:spacing w:val="7"/>
          <w:lang w:val="en-GB"/>
        </w:rPr>
        <w:t xml:space="preserve"> </w:t>
      </w:r>
      <w:r w:rsidRPr="00A21B70">
        <w:rPr>
          <w:lang w:val="en-GB"/>
        </w:rPr>
        <w:t>a</w:t>
      </w:r>
      <w:r w:rsidRPr="00A21B70">
        <w:rPr>
          <w:spacing w:val="8"/>
          <w:lang w:val="en-GB"/>
        </w:rPr>
        <w:t xml:space="preserve"> </w:t>
      </w:r>
      <w:r w:rsidRPr="00A21B70">
        <w:rPr>
          <w:lang w:val="en-GB"/>
        </w:rPr>
        <w:t>project</w:t>
      </w:r>
      <w:r w:rsidRPr="00A21B70">
        <w:rPr>
          <w:spacing w:val="7"/>
          <w:lang w:val="en-GB"/>
        </w:rPr>
        <w:t xml:space="preserve"> </w:t>
      </w:r>
      <w:r w:rsidRPr="00A21B70">
        <w:rPr>
          <w:lang w:val="en-GB"/>
        </w:rPr>
        <w:t>on</w:t>
      </w:r>
      <w:r w:rsidRPr="00A21B70">
        <w:rPr>
          <w:spacing w:val="7"/>
          <w:lang w:val="en-GB"/>
        </w:rPr>
        <w:t xml:space="preserve"> </w:t>
      </w:r>
      <w:r w:rsidRPr="00A21B70">
        <w:rPr>
          <w:lang w:val="en-GB"/>
        </w:rPr>
        <w:t>the</w:t>
      </w:r>
      <w:r w:rsidRPr="00A21B70">
        <w:rPr>
          <w:spacing w:val="8"/>
          <w:lang w:val="en-GB"/>
        </w:rPr>
        <w:t xml:space="preserve"> </w:t>
      </w:r>
      <w:r w:rsidRPr="00A21B70">
        <w:rPr>
          <w:lang w:val="en-GB"/>
        </w:rPr>
        <w:t>taxonomy</w:t>
      </w:r>
      <w:r w:rsidRPr="00A21B70">
        <w:rPr>
          <w:spacing w:val="23"/>
          <w:w w:val="99"/>
          <w:lang w:val="en-GB"/>
        </w:rPr>
        <w:t xml:space="preserve"> </w:t>
      </w:r>
      <w:r w:rsidRPr="00A21B70">
        <w:rPr>
          <w:lang w:val="en-GB"/>
        </w:rPr>
        <w:t>of</w:t>
      </w:r>
      <w:r w:rsidRPr="00A21B70">
        <w:rPr>
          <w:spacing w:val="5"/>
          <w:lang w:val="en-GB"/>
        </w:rPr>
        <w:t xml:space="preserve"> </w:t>
      </w:r>
      <w:r w:rsidRPr="00A21B70">
        <w:rPr>
          <w:lang w:val="en-GB"/>
        </w:rPr>
        <w:t>biological</w:t>
      </w:r>
      <w:r w:rsidRPr="00A21B70">
        <w:rPr>
          <w:spacing w:val="4"/>
          <w:lang w:val="en-GB"/>
        </w:rPr>
        <w:t xml:space="preserve"> </w:t>
      </w:r>
      <w:r w:rsidRPr="00A21B70">
        <w:rPr>
          <w:spacing w:val="-1"/>
          <w:lang w:val="en-GB"/>
        </w:rPr>
        <w:t>organisms</w:t>
      </w:r>
      <w:r w:rsidRPr="00A21B70">
        <w:rPr>
          <w:spacing w:val="5"/>
          <w:lang w:val="en-GB"/>
        </w:rPr>
        <w:t xml:space="preserve"> </w:t>
      </w:r>
      <w:r w:rsidRPr="00A21B70">
        <w:rPr>
          <w:lang w:val="en-GB"/>
        </w:rPr>
        <w:t>that</w:t>
      </w:r>
      <w:r w:rsidRPr="00A21B70">
        <w:rPr>
          <w:spacing w:val="5"/>
          <w:lang w:val="en-GB"/>
        </w:rPr>
        <w:t xml:space="preserve"> </w:t>
      </w:r>
      <w:r w:rsidRPr="00A21B70">
        <w:rPr>
          <w:lang w:val="en-GB"/>
        </w:rPr>
        <w:t>aimed</w:t>
      </w:r>
      <w:r w:rsidRPr="00A21B70">
        <w:rPr>
          <w:spacing w:val="5"/>
          <w:lang w:val="en-GB"/>
        </w:rPr>
        <w:t xml:space="preserve"> </w:t>
      </w:r>
      <w:r w:rsidRPr="00A21B70">
        <w:rPr>
          <w:lang w:val="en-GB"/>
        </w:rPr>
        <w:t>at</w:t>
      </w:r>
      <w:r w:rsidRPr="00A21B70">
        <w:rPr>
          <w:spacing w:val="5"/>
          <w:lang w:val="en-GB"/>
        </w:rPr>
        <w:t xml:space="preserve"> </w:t>
      </w:r>
      <w:r w:rsidRPr="00A21B70">
        <w:rPr>
          <w:spacing w:val="-1"/>
          <w:lang w:val="en-GB"/>
        </w:rPr>
        <w:t>extracting</w:t>
      </w:r>
      <w:r w:rsidRPr="00A21B70">
        <w:rPr>
          <w:spacing w:val="5"/>
          <w:lang w:val="en-GB"/>
        </w:rPr>
        <w:t xml:space="preserve"> </w:t>
      </w:r>
      <w:r w:rsidRPr="00A21B70">
        <w:rPr>
          <w:lang w:val="en-GB"/>
        </w:rPr>
        <w:t>sequences</w:t>
      </w:r>
      <w:r w:rsidRPr="00A21B70">
        <w:rPr>
          <w:spacing w:val="5"/>
          <w:lang w:val="en-GB"/>
        </w:rPr>
        <w:t xml:space="preserve"> </w:t>
      </w:r>
      <w:r w:rsidRPr="00A21B70">
        <w:rPr>
          <w:lang w:val="en-GB"/>
        </w:rPr>
        <w:t>not</w:t>
      </w:r>
      <w:r w:rsidRPr="00A21B70">
        <w:rPr>
          <w:spacing w:val="5"/>
          <w:lang w:val="en-GB"/>
        </w:rPr>
        <w:t xml:space="preserve"> </w:t>
      </w:r>
      <w:proofErr w:type="spellStart"/>
      <w:r w:rsidRPr="00A21B70">
        <w:rPr>
          <w:spacing w:val="-2"/>
          <w:lang w:val="en-GB"/>
        </w:rPr>
        <w:t>avai</w:t>
      </w:r>
      <w:proofErr w:type="spellEnd"/>
      <w:r w:rsidRPr="00A21B70">
        <w:rPr>
          <w:spacing w:val="-2"/>
          <w:lang w:val="en-GB"/>
        </w:rPr>
        <w:t>-</w:t>
      </w:r>
      <w:r w:rsidRPr="00A21B70">
        <w:rPr>
          <w:spacing w:val="29"/>
          <w:w w:val="99"/>
          <w:lang w:val="en-GB"/>
        </w:rPr>
        <w:t xml:space="preserve"> </w:t>
      </w:r>
      <w:proofErr w:type="spellStart"/>
      <w:r w:rsidRPr="00A21B70">
        <w:rPr>
          <w:lang w:val="en-GB"/>
        </w:rPr>
        <w:t>lable</w:t>
      </w:r>
      <w:proofErr w:type="spellEnd"/>
      <w:r w:rsidRPr="00A21B70">
        <w:rPr>
          <w:spacing w:val="1"/>
          <w:lang w:val="en-GB"/>
        </w:rPr>
        <w:t xml:space="preserve"> </w:t>
      </w:r>
      <w:r w:rsidRPr="00A21B70">
        <w:rPr>
          <w:lang w:val="en-GB"/>
        </w:rPr>
        <w:t>in</w:t>
      </w:r>
      <w:r w:rsidRPr="00A21B70">
        <w:rPr>
          <w:spacing w:val="1"/>
          <w:lang w:val="en-GB"/>
        </w:rPr>
        <w:t xml:space="preserve"> </w:t>
      </w:r>
      <w:r w:rsidRPr="00A21B70">
        <w:rPr>
          <w:lang w:val="en-GB"/>
        </w:rPr>
        <w:t>dedicated</w:t>
      </w:r>
      <w:r w:rsidRPr="00A21B70">
        <w:rPr>
          <w:spacing w:val="2"/>
          <w:lang w:val="en-GB"/>
        </w:rPr>
        <w:t xml:space="preserve"> </w:t>
      </w:r>
      <w:r w:rsidRPr="00A21B70">
        <w:rPr>
          <w:lang w:val="en-GB"/>
        </w:rPr>
        <w:t>databases</w:t>
      </w:r>
      <w:r w:rsidRPr="00A21B70">
        <w:rPr>
          <w:spacing w:val="1"/>
          <w:lang w:val="en-GB"/>
        </w:rPr>
        <w:t xml:space="preserve"> </w:t>
      </w:r>
      <w:r w:rsidRPr="00A21B70">
        <w:rPr>
          <w:lang w:val="en-GB"/>
        </w:rPr>
        <w:t>from</w:t>
      </w:r>
      <w:r w:rsidRPr="00A21B70">
        <w:rPr>
          <w:spacing w:val="1"/>
          <w:lang w:val="en-GB"/>
        </w:rPr>
        <w:t xml:space="preserve"> </w:t>
      </w:r>
      <w:r w:rsidRPr="00A21B70">
        <w:rPr>
          <w:lang w:val="en-GB"/>
        </w:rPr>
        <w:t>genomic</w:t>
      </w:r>
      <w:r w:rsidRPr="00A21B70">
        <w:rPr>
          <w:spacing w:val="2"/>
          <w:lang w:val="en-GB"/>
        </w:rPr>
        <w:t xml:space="preserve"> </w:t>
      </w:r>
      <w:r w:rsidRPr="00A21B70">
        <w:rPr>
          <w:lang w:val="en-GB"/>
        </w:rPr>
        <w:t>literature.</w:t>
      </w:r>
      <w:r w:rsidRPr="00A21B70">
        <w:rPr>
          <w:spacing w:val="4"/>
          <w:lang w:val="en-GB"/>
        </w:rPr>
        <w:t xml:space="preserve"> </w:t>
      </w:r>
      <w:r w:rsidRPr="00A21B70">
        <w:rPr>
          <w:lang w:val="en-GB"/>
        </w:rPr>
        <w:t>This</w:t>
      </w:r>
      <w:r w:rsidRPr="00A21B70">
        <w:rPr>
          <w:spacing w:val="1"/>
          <w:lang w:val="en-GB"/>
        </w:rPr>
        <w:t xml:space="preserve"> </w:t>
      </w:r>
      <w:r w:rsidRPr="00A21B70">
        <w:rPr>
          <w:lang w:val="en-GB"/>
        </w:rPr>
        <w:t>coincided</w:t>
      </w:r>
      <w:r w:rsidRPr="00A21B70">
        <w:rPr>
          <w:w w:val="99"/>
          <w:lang w:val="en-GB"/>
        </w:rPr>
        <w:t xml:space="preserve"> </w:t>
      </w:r>
      <w:r w:rsidRPr="00A21B70">
        <w:rPr>
          <w:lang w:val="en-GB"/>
        </w:rPr>
        <w:t>with the</w:t>
      </w:r>
      <w:r w:rsidRPr="00A21B70">
        <w:rPr>
          <w:spacing w:val="1"/>
          <w:lang w:val="en-GB"/>
        </w:rPr>
        <w:t xml:space="preserve"> </w:t>
      </w:r>
      <w:r w:rsidRPr="00A21B70">
        <w:rPr>
          <w:lang w:val="en-GB"/>
        </w:rPr>
        <w:t>collection</w:t>
      </w:r>
      <w:r w:rsidRPr="00A21B70">
        <w:rPr>
          <w:spacing w:val="1"/>
          <w:lang w:val="en-GB"/>
        </w:rPr>
        <w:t xml:space="preserve"> </w:t>
      </w:r>
      <w:r w:rsidRPr="00A21B70">
        <w:rPr>
          <w:lang w:val="en-GB"/>
        </w:rPr>
        <w:t>of</w:t>
      </w:r>
      <w:r w:rsidRPr="00A21B70">
        <w:rPr>
          <w:spacing w:val="1"/>
          <w:lang w:val="en-GB"/>
        </w:rPr>
        <w:t xml:space="preserve"> </w:t>
      </w:r>
      <w:r w:rsidRPr="00A21B70">
        <w:rPr>
          <w:lang w:val="en-GB"/>
        </w:rPr>
        <w:t>data</w:t>
      </w:r>
      <w:r w:rsidRPr="00A21B70">
        <w:rPr>
          <w:spacing w:val="1"/>
          <w:lang w:val="en-GB"/>
        </w:rPr>
        <w:t xml:space="preserve"> </w:t>
      </w:r>
      <w:r w:rsidRPr="00A21B70">
        <w:rPr>
          <w:lang w:val="en-GB"/>
        </w:rPr>
        <w:t>about</w:t>
      </w:r>
      <w:r w:rsidRPr="00A21B70">
        <w:rPr>
          <w:spacing w:val="1"/>
          <w:lang w:val="en-GB"/>
        </w:rPr>
        <w:t xml:space="preserve"> </w:t>
      </w:r>
      <w:r w:rsidRPr="00A21B70">
        <w:rPr>
          <w:lang w:val="en-GB"/>
        </w:rPr>
        <w:t>taxonomic</w:t>
      </w:r>
      <w:r w:rsidRPr="00A21B70">
        <w:rPr>
          <w:spacing w:val="1"/>
          <w:lang w:val="en-GB"/>
        </w:rPr>
        <w:t xml:space="preserve"> </w:t>
      </w:r>
      <w:r w:rsidRPr="00A21B70">
        <w:rPr>
          <w:lang w:val="en-GB"/>
        </w:rPr>
        <w:t>classifications.</w:t>
      </w:r>
      <w:r w:rsidRPr="00A21B70">
        <w:rPr>
          <w:spacing w:val="3"/>
          <w:lang w:val="en-GB"/>
        </w:rPr>
        <w:t xml:space="preserve"> </w:t>
      </w:r>
      <w:r w:rsidRPr="00A21B70">
        <w:rPr>
          <w:lang w:val="en-GB"/>
        </w:rPr>
        <w:t>The</w:t>
      </w:r>
      <w:r w:rsidRPr="00A21B70">
        <w:rPr>
          <w:spacing w:val="1"/>
          <w:lang w:val="en-GB"/>
        </w:rPr>
        <w:t xml:space="preserve"> </w:t>
      </w:r>
      <w:r w:rsidRPr="00A21B70">
        <w:rPr>
          <w:lang w:val="en-GB"/>
        </w:rPr>
        <w:t>goal</w:t>
      </w:r>
      <w:r w:rsidRPr="00A21B70">
        <w:rPr>
          <w:w w:val="99"/>
          <w:lang w:val="en-GB"/>
        </w:rPr>
        <w:t xml:space="preserve"> </w:t>
      </w:r>
      <w:r w:rsidRPr="00A21B70">
        <w:rPr>
          <w:lang w:val="en-GB"/>
        </w:rPr>
        <w:t>of</w:t>
      </w:r>
      <w:r w:rsidRPr="00A21B70">
        <w:rPr>
          <w:spacing w:val="32"/>
          <w:lang w:val="en-GB"/>
        </w:rPr>
        <w:t xml:space="preserve"> </w:t>
      </w:r>
      <w:r w:rsidRPr="00A21B70">
        <w:rPr>
          <w:lang w:val="en-GB"/>
        </w:rPr>
        <w:t>NCBI</w:t>
      </w:r>
      <w:r w:rsidRPr="00A21B70">
        <w:rPr>
          <w:spacing w:val="33"/>
          <w:lang w:val="en-GB"/>
        </w:rPr>
        <w:t xml:space="preserve"> </w:t>
      </w:r>
      <w:r w:rsidRPr="00A21B70">
        <w:rPr>
          <w:spacing w:val="-2"/>
          <w:lang w:val="en-GB"/>
        </w:rPr>
        <w:t>Taxonomy</w:t>
      </w:r>
      <w:r w:rsidRPr="00A21B70">
        <w:rPr>
          <w:spacing w:val="33"/>
          <w:lang w:val="en-GB"/>
        </w:rPr>
        <w:t xml:space="preserve"> </w:t>
      </w:r>
      <w:r w:rsidRPr="00A21B70">
        <w:rPr>
          <w:lang w:val="en-GB"/>
        </w:rPr>
        <w:t>is</w:t>
      </w:r>
      <w:r w:rsidRPr="00A21B70">
        <w:rPr>
          <w:spacing w:val="32"/>
          <w:lang w:val="en-GB"/>
        </w:rPr>
        <w:t xml:space="preserve"> </w:t>
      </w:r>
      <w:r w:rsidRPr="00A21B70">
        <w:rPr>
          <w:lang w:val="en-GB"/>
        </w:rPr>
        <w:t>to</w:t>
      </w:r>
      <w:r w:rsidRPr="00A21B70">
        <w:rPr>
          <w:spacing w:val="33"/>
          <w:lang w:val="en-GB"/>
        </w:rPr>
        <w:t xml:space="preserve"> </w:t>
      </w:r>
      <w:r w:rsidRPr="00A21B70">
        <w:rPr>
          <w:lang w:val="en-GB"/>
        </w:rPr>
        <w:t>combine</w:t>
      </w:r>
      <w:r w:rsidRPr="00A21B70">
        <w:rPr>
          <w:spacing w:val="33"/>
          <w:lang w:val="en-GB"/>
        </w:rPr>
        <w:t xml:space="preserve"> </w:t>
      </w:r>
      <w:r w:rsidRPr="00A21B70">
        <w:rPr>
          <w:spacing w:val="-1"/>
          <w:lang w:val="en-GB"/>
        </w:rPr>
        <w:t>existent,</w:t>
      </w:r>
      <w:r w:rsidRPr="00A21B70">
        <w:rPr>
          <w:spacing w:val="9"/>
          <w:lang w:val="en-GB"/>
        </w:rPr>
        <w:t xml:space="preserve"> </w:t>
      </w:r>
      <w:r w:rsidRPr="00A21B70">
        <w:rPr>
          <w:spacing w:val="-1"/>
          <w:lang w:val="en-GB"/>
        </w:rPr>
        <w:t>distributed</w:t>
      </w:r>
      <w:r w:rsidRPr="00A21B70">
        <w:rPr>
          <w:spacing w:val="33"/>
          <w:lang w:val="en-GB"/>
        </w:rPr>
        <w:t xml:space="preserve"> </w:t>
      </w:r>
      <w:r w:rsidRPr="00A21B70">
        <w:rPr>
          <w:spacing w:val="-1"/>
          <w:lang w:val="en-GB"/>
        </w:rPr>
        <w:t>organism</w:t>
      </w:r>
      <w:r w:rsidRPr="00A21B70">
        <w:rPr>
          <w:spacing w:val="41"/>
          <w:w w:val="99"/>
          <w:lang w:val="en-GB"/>
        </w:rPr>
        <w:t xml:space="preserve"> </w:t>
      </w:r>
      <w:r w:rsidRPr="00A21B70">
        <w:rPr>
          <w:lang w:val="en-GB"/>
        </w:rPr>
        <w:t>taxonomies</w:t>
      </w:r>
      <w:r w:rsidRPr="00A21B70">
        <w:rPr>
          <w:spacing w:val="-5"/>
          <w:lang w:val="en-GB"/>
        </w:rPr>
        <w:t xml:space="preserve"> </w:t>
      </w:r>
      <w:r w:rsidRPr="00A21B70">
        <w:rPr>
          <w:lang w:val="en-GB"/>
        </w:rPr>
        <w:t>into</w:t>
      </w:r>
      <w:r w:rsidRPr="00A21B70">
        <w:rPr>
          <w:spacing w:val="-5"/>
          <w:lang w:val="en-GB"/>
        </w:rPr>
        <w:t xml:space="preserve"> </w:t>
      </w:r>
      <w:r w:rsidRPr="00A21B70">
        <w:rPr>
          <w:lang w:val="en-GB"/>
        </w:rPr>
        <w:t>a</w:t>
      </w:r>
      <w:r w:rsidRPr="00A21B70">
        <w:rPr>
          <w:spacing w:val="-5"/>
          <w:lang w:val="en-GB"/>
        </w:rPr>
        <w:t xml:space="preserve"> </w:t>
      </w:r>
      <w:r w:rsidRPr="00A21B70">
        <w:rPr>
          <w:lang w:val="en-GB"/>
        </w:rPr>
        <w:t>single</w:t>
      </w:r>
      <w:r w:rsidRPr="00A21B70">
        <w:rPr>
          <w:spacing w:val="-4"/>
          <w:lang w:val="en-GB"/>
        </w:rPr>
        <w:t xml:space="preserve"> </w:t>
      </w:r>
      <w:r w:rsidRPr="00A21B70">
        <w:rPr>
          <w:lang w:val="en-GB"/>
        </w:rPr>
        <w:t>one</w:t>
      </w:r>
      <w:r w:rsidRPr="00A21B70">
        <w:rPr>
          <w:spacing w:val="-5"/>
          <w:lang w:val="en-GB"/>
        </w:rPr>
        <w:t xml:space="preserve"> </w:t>
      </w:r>
      <w:r w:rsidRPr="00A21B70">
        <w:rPr>
          <w:lang w:val="en-GB"/>
        </w:rPr>
        <w:t>that</w:t>
      </w:r>
      <w:r w:rsidRPr="00A21B70">
        <w:rPr>
          <w:spacing w:val="-5"/>
          <w:lang w:val="en-GB"/>
        </w:rPr>
        <w:t xml:space="preserve"> </w:t>
      </w:r>
      <w:r w:rsidRPr="00A21B70">
        <w:rPr>
          <w:lang w:val="en-GB"/>
        </w:rPr>
        <w:t>is</w:t>
      </w:r>
      <w:r w:rsidRPr="00A21B70">
        <w:rPr>
          <w:spacing w:val="-5"/>
          <w:lang w:val="en-GB"/>
        </w:rPr>
        <w:t xml:space="preserve"> </w:t>
      </w:r>
      <w:r w:rsidRPr="00A21B70">
        <w:rPr>
          <w:lang w:val="en-GB"/>
        </w:rPr>
        <w:t>included</w:t>
      </w:r>
      <w:r w:rsidRPr="00A21B70">
        <w:rPr>
          <w:spacing w:val="-4"/>
          <w:lang w:val="en-GB"/>
        </w:rPr>
        <w:t xml:space="preserve"> </w:t>
      </w:r>
      <w:r w:rsidRPr="00A21B70">
        <w:rPr>
          <w:lang w:val="en-GB"/>
        </w:rPr>
        <w:t>in</w:t>
      </w:r>
      <w:r w:rsidRPr="00A21B70">
        <w:rPr>
          <w:spacing w:val="-5"/>
          <w:lang w:val="en-GB"/>
        </w:rPr>
        <w:t xml:space="preserve"> </w:t>
      </w:r>
      <w:r w:rsidRPr="00A21B70">
        <w:rPr>
          <w:lang w:val="en-GB"/>
        </w:rPr>
        <w:t>NCBI</w:t>
      </w:r>
      <w:r w:rsidRPr="00A21B70">
        <w:rPr>
          <w:spacing w:val="-5"/>
          <w:lang w:val="en-GB"/>
        </w:rPr>
        <w:t xml:space="preserve"> </w:t>
      </w:r>
      <w:proofErr w:type="spellStart"/>
      <w:r w:rsidRPr="00A21B70">
        <w:rPr>
          <w:lang w:val="en-GB"/>
        </w:rPr>
        <w:t>GenBank</w:t>
      </w:r>
      <w:proofErr w:type="spellEnd"/>
      <w:r w:rsidRPr="00A21B70">
        <w:rPr>
          <w:lang w:val="en-GB"/>
        </w:rPr>
        <w:t>.</w:t>
      </w:r>
    </w:p>
    <w:p w14:paraId="7EE56C46" w14:textId="77777777" w:rsidR="00F20945" w:rsidRPr="00A21B70" w:rsidRDefault="00F20945">
      <w:pPr>
        <w:pStyle w:val="Corpodetexto"/>
        <w:kinsoku w:val="0"/>
        <w:overflowPunct w:val="0"/>
        <w:spacing w:before="0"/>
        <w:ind w:left="0"/>
        <w:rPr>
          <w:lang w:val="en-GB"/>
        </w:rPr>
      </w:pPr>
    </w:p>
    <w:p w14:paraId="4277BEE1" w14:textId="77777777" w:rsidR="00F20945" w:rsidRPr="00A21B70" w:rsidRDefault="00F20945">
      <w:pPr>
        <w:pStyle w:val="Corpodetexto"/>
        <w:kinsoku w:val="0"/>
        <w:overflowPunct w:val="0"/>
        <w:spacing w:before="0"/>
        <w:ind w:left="0"/>
        <w:rPr>
          <w:lang w:val="en-GB"/>
        </w:rPr>
      </w:pPr>
    </w:p>
    <w:p w14:paraId="06E2848D" w14:textId="77777777" w:rsidR="00F20945" w:rsidRPr="00A21B70" w:rsidRDefault="00F20945">
      <w:pPr>
        <w:pStyle w:val="Corpodetexto"/>
        <w:kinsoku w:val="0"/>
        <w:overflowPunct w:val="0"/>
        <w:spacing w:before="2"/>
        <w:ind w:left="0"/>
        <w:rPr>
          <w:sz w:val="15"/>
          <w:szCs w:val="15"/>
          <w:lang w:val="en-GB"/>
        </w:rPr>
      </w:pPr>
    </w:p>
    <w:p w14:paraId="3B03BB49" w14:textId="77777777" w:rsidR="00F20945" w:rsidRPr="00A21B70" w:rsidRDefault="00F20945">
      <w:pPr>
        <w:pStyle w:val="Ttulo1"/>
        <w:numPr>
          <w:ilvl w:val="0"/>
          <w:numId w:val="12"/>
        </w:numPr>
        <w:tabs>
          <w:tab w:val="left" w:pos="485"/>
        </w:tabs>
        <w:kinsoku w:val="0"/>
        <w:overflowPunct w:val="0"/>
        <w:ind w:left="484" w:hanging="166"/>
        <w:jc w:val="both"/>
        <w:rPr>
          <w:b w:val="0"/>
          <w:bCs w:val="0"/>
          <w:lang w:val="en-GB"/>
        </w:rPr>
      </w:pPr>
      <w:r w:rsidRPr="00A21B70">
        <w:rPr>
          <w:lang w:val="en-GB"/>
        </w:rPr>
        <w:t>Methods</w:t>
      </w:r>
    </w:p>
    <w:p w14:paraId="1934C3DA" w14:textId="01C0866E" w:rsidR="00F20945" w:rsidRPr="00A117C6" w:rsidRDefault="003721F4">
      <w:pPr>
        <w:pStyle w:val="Corpodetexto"/>
        <w:kinsoku w:val="0"/>
        <w:overflowPunct w:val="0"/>
        <w:spacing w:before="107" w:line="285" w:lineRule="auto"/>
        <w:ind w:right="2105"/>
        <w:jc w:val="both"/>
        <w:rPr>
          <w:lang w:val="en-GB"/>
        </w:rPr>
      </w:pPr>
      <w:r>
        <w:rPr>
          <w:lang w:val="en-GB"/>
        </w:rPr>
        <w:t xml:space="preserve">In the following, </w:t>
      </w:r>
      <w:r w:rsidR="00F20945" w:rsidRPr="00A117C6">
        <w:rPr>
          <w:lang w:val="en-GB"/>
        </w:rPr>
        <w:t>data</w:t>
      </w:r>
      <w:r w:rsidR="00F20945" w:rsidRPr="00A117C6">
        <w:rPr>
          <w:spacing w:val="11"/>
          <w:lang w:val="en-GB"/>
        </w:rPr>
        <w:t xml:space="preserve"> </w:t>
      </w:r>
      <w:r w:rsidR="00F20945" w:rsidRPr="00A117C6">
        <w:rPr>
          <w:lang w:val="en-GB"/>
        </w:rPr>
        <w:t>acquisition</w:t>
      </w:r>
      <w:r w:rsidR="00F20945" w:rsidRPr="00A117C6">
        <w:rPr>
          <w:spacing w:val="11"/>
          <w:lang w:val="en-GB"/>
        </w:rPr>
        <w:t xml:space="preserve"> </w:t>
      </w:r>
      <w:r w:rsidR="00F20945" w:rsidRPr="00A117C6">
        <w:rPr>
          <w:lang w:val="en-GB"/>
        </w:rPr>
        <w:t>and</w:t>
      </w:r>
      <w:r w:rsidR="00F20945" w:rsidRPr="00A117C6">
        <w:rPr>
          <w:spacing w:val="11"/>
          <w:lang w:val="en-GB"/>
        </w:rPr>
        <w:t xml:space="preserve"> </w:t>
      </w:r>
      <w:r w:rsidR="00F20945" w:rsidRPr="00A117C6">
        <w:rPr>
          <w:lang w:val="en-GB"/>
        </w:rPr>
        <w:t>the</w:t>
      </w:r>
      <w:r w:rsidR="00F20945" w:rsidRPr="00A117C6">
        <w:rPr>
          <w:spacing w:val="11"/>
          <w:lang w:val="en-GB"/>
        </w:rPr>
        <w:t xml:space="preserve"> </w:t>
      </w:r>
      <w:r w:rsidR="00F20945" w:rsidRPr="00A117C6">
        <w:rPr>
          <w:lang w:val="en-GB"/>
        </w:rPr>
        <w:t>methodology</w:t>
      </w:r>
      <w:r w:rsidR="00F20945" w:rsidRPr="00A117C6">
        <w:rPr>
          <w:spacing w:val="11"/>
          <w:lang w:val="en-GB"/>
        </w:rPr>
        <w:t xml:space="preserve"> </w:t>
      </w:r>
      <w:r w:rsidR="00F20945" w:rsidRPr="00A117C6">
        <w:rPr>
          <w:lang w:val="en-GB"/>
        </w:rPr>
        <w:t>for</w:t>
      </w:r>
      <w:r w:rsidR="00F20945" w:rsidRPr="00A117C6">
        <w:rPr>
          <w:spacing w:val="-12"/>
          <w:lang w:val="en-GB"/>
        </w:rPr>
        <w:t xml:space="preserve"> </w:t>
      </w:r>
      <w:r w:rsidR="00F20945" w:rsidRPr="00A117C6">
        <w:rPr>
          <w:spacing w:val="-1"/>
          <w:lang w:val="en-GB"/>
        </w:rPr>
        <w:t>converting</w:t>
      </w:r>
      <w:r w:rsidR="00F20945" w:rsidRPr="00A117C6">
        <w:rPr>
          <w:spacing w:val="-11"/>
          <w:lang w:val="en-GB"/>
        </w:rPr>
        <w:t xml:space="preserve"> </w:t>
      </w:r>
      <w:r w:rsidR="00F20945" w:rsidRPr="00A117C6">
        <w:rPr>
          <w:lang w:val="en-GB"/>
        </w:rPr>
        <w:t>database</w:t>
      </w:r>
      <w:r w:rsidR="00F20945" w:rsidRPr="00A117C6">
        <w:rPr>
          <w:spacing w:val="-12"/>
          <w:lang w:val="en-GB"/>
        </w:rPr>
        <w:t xml:space="preserve"> </w:t>
      </w:r>
      <w:r w:rsidR="00F20945" w:rsidRPr="00A117C6">
        <w:rPr>
          <w:lang w:val="en-GB"/>
        </w:rPr>
        <w:t>content</w:t>
      </w:r>
      <w:r w:rsidR="00F20945" w:rsidRPr="00A117C6">
        <w:rPr>
          <w:spacing w:val="-11"/>
          <w:lang w:val="en-GB"/>
        </w:rPr>
        <w:t xml:space="preserve"> </w:t>
      </w:r>
      <w:r w:rsidR="00F20945" w:rsidRPr="00A117C6">
        <w:rPr>
          <w:lang w:val="en-GB"/>
        </w:rPr>
        <w:t>into</w:t>
      </w:r>
      <w:r w:rsidR="00F20945" w:rsidRPr="00A117C6">
        <w:rPr>
          <w:spacing w:val="-11"/>
          <w:lang w:val="en-GB"/>
        </w:rPr>
        <w:t xml:space="preserve"> </w:t>
      </w:r>
      <w:r w:rsidR="00F20945" w:rsidRPr="00A117C6">
        <w:rPr>
          <w:lang w:val="en-GB"/>
        </w:rPr>
        <w:t>ontology</w:t>
      </w:r>
      <w:r w:rsidR="00F20945" w:rsidRPr="00A117C6">
        <w:rPr>
          <w:spacing w:val="-12"/>
          <w:lang w:val="en-GB"/>
        </w:rPr>
        <w:t xml:space="preserve"> </w:t>
      </w:r>
      <w:r w:rsidRPr="00A117C6">
        <w:rPr>
          <w:lang w:val="en-GB"/>
        </w:rPr>
        <w:t>axiom</w:t>
      </w:r>
      <w:r>
        <w:rPr>
          <w:lang w:val="en-GB"/>
        </w:rPr>
        <w:t>s are described</w:t>
      </w:r>
      <w:r w:rsidR="00F20945" w:rsidRPr="00A117C6">
        <w:rPr>
          <w:lang w:val="en-GB"/>
        </w:rPr>
        <w:t>.</w:t>
      </w:r>
      <w:r w:rsidR="00F20945" w:rsidRPr="00A117C6">
        <w:rPr>
          <w:spacing w:val="-9"/>
          <w:lang w:val="en-GB"/>
        </w:rPr>
        <w:t xml:space="preserve"> </w:t>
      </w:r>
      <w:r w:rsidR="00F20945" w:rsidRPr="00A117C6">
        <w:rPr>
          <w:lang w:val="en-GB"/>
        </w:rPr>
        <w:t>Content</w:t>
      </w:r>
      <w:r w:rsidR="00F20945" w:rsidRPr="00A117C6">
        <w:rPr>
          <w:spacing w:val="-12"/>
          <w:lang w:val="en-GB"/>
        </w:rPr>
        <w:t xml:space="preserve"> </w:t>
      </w:r>
      <w:r w:rsidR="00F20945" w:rsidRPr="00A117C6">
        <w:rPr>
          <w:lang w:val="en-GB"/>
        </w:rPr>
        <w:t>and</w:t>
      </w:r>
      <w:r w:rsidR="00F20945" w:rsidRPr="00A117C6">
        <w:rPr>
          <w:spacing w:val="-11"/>
          <w:lang w:val="en-GB"/>
        </w:rPr>
        <w:t xml:space="preserve"> </w:t>
      </w:r>
      <w:r w:rsidR="00F20945" w:rsidRPr="00A117C6">
        <w:rPr>
          <w:lang w:val="en-GB"/>
        </w:rPr>
        <w:t>related</w:t>
      </w:r>
      <w:r w:rsidR="00F20945" w:rsidRPr="00A117C6">
        <w:rPr>
          <w:spacing w:val="20"/>
          <w:w w:val="99"/>
          <w:lang w:val="en-GB"/>
        </w:rPr>
        <w:t xml:space="preserve"> </w:t>
      </w:r>
      <w:r w:rsidR="00F20945" w:rsidRPr="00A117C6">
        <w:rPr>
          <w:lang w:val="en-GB"/>
        </w:rPr>
        <w:t>files,</w:t>
      </w:r>
      <w:r w:rsidR="00F20945" w:rsidRPr="00A117C6">
        <w:rPr>
          <w:spacing w:val="-1"/>
          <w:lang w:val="en-GB"/>
        </w:rPr>
        <w:t xml:space="preserve"> </w:t>
      </w:r>
      <w:r w:rsidR="00F20945" w:rsidRPr="00A117C6">
        <w:rPr>
          <w:lang w:val="en-GB"/>
        </w:rPr>
        <w:t>such</w:t>
      </w:r>
      <w:r w:rsidR="00F20945" w:rsidRPr="00A117C6">
        <w:rPr>
          <w:spacing w:val="-2"/>
          <w:lang w:val="en-GB"/>
        </w:rPr>
        <w:t xml:space="preserve"> </w:t>
      </w:r>
      <w:r w:rsidR="00F20945" w:rsidRPr="00A117C6">
        <w:rPr>
          <w:lang w:val="en-GB"/>
        </w:rPr>
        <w:t>as</w:t>
      </w:r>
      <w:r w:rsidR="00F20945" w:rsidRPr="00A117C6">
        <w:rPr>
          <w:spacing w:val="-2"/>
          <w:lang w:val="en-GB"/>
        </w:rPr>
        <w:t xml:space="preserve"> </w:t>
      </w:r>
      <w:r w:rsidR="00F20945" w:rsidRPr="00A117C6">
        <w:rPr>
          <w:lang w:val="en-GB"/>
        </w:rPr>
        <w:t>spreadsheets, scripts, and</w:t>
      </w:r>
      <w:r w:rsidR="00F20945" w:rsidRPr="00A117C6">
        <w:rPr>
          <w:spacing w:val="-2"/>
          <w:lang w:val="en-GB"/>
        </w:rPr>
        <w:t xml:space="preserve"> </w:t>
      </w:r>
      <w:r w:rsidR="00F20945" w:rsidRPr="00A117C6">
        <w:rPr>
          <w:lang w:val="en-GB"/>
        </w:rPr>
        <w:t>ontology</w:t>
      </w:r>
      <w:r w:rsidR="00F20945" w:rsidRPr="00A117C6">
        <w:rPr>
          <w:spacing w:val="-2"/>
          <w:lang w:val="en-GB"/>
        </w:rPr>
        <w:t xml:space="preserve"> </w:t>
      </w:r>
      <w:r w:rsidR="00F20945" w:rsidRPr="00A117C6">
        <w:rPr>
          <w:lang w:val="en-GB"/>
        </w:rPr>
        <w:t>files</w:t>
      </w:r>
      <w:r w:rsidR="00F20945" w:rsidRPr="00A117C6">
        <w:rPr>
          <w:spacing w:val="-2"/>
          <w:lang w:val="en-GB"/>
        </w:rPr>
        <w:t xml:space="preserve"> </w:t>
      </w:r>
      <w:r w:rsidR="00F20945" w:rsidRPr="00A117C6">
        <w:rPr>
          <w:lang w:val="en-GB"/>
        </w:rPr>
        <w:t>are</w:t>
      </w:r>
      <w:r w:rsidR="00F20945" w:rsidRPr="00A117C6">
        <w:rPr>
          <w:spacing w:val="-2"/>
          <w:lang w:val="en-GB"/>
        </w:rPr>
        <w:t xml:space="preserve"> </w:t>
      </w:r>
      <w:r w:rsidR="00F20945" w:rsidRPr="00A117C6">
        <w:rPr>
          <w:spacing w:val="-1"/>
          <w:lang w:val="en-GB"/>
        </w:rPr>
        <w:t>available</w:t>
      </w:r>
      <w:r w:rsidR="00F20945" w:rsidRPr="00A117C6">
        <w:rPr>
          <w:spacing w:val="-2"/>
          <w:lang w:val="en-GB"/>
        </w:rPr>
        <w:t xml:space="preserve"> </w:t>
      </w:r>
      <w:r w:rsidR="00F20945" w:rsidRPr="00A117C6">
        <w:rPr>
          <w:lang w:val="en-GB"/>
        </w:rPr>
        <w:t>in</w:t>
      </w:r>
      <w:r w:rsidR="00F20945" w:rsidRPr="00A117C6">
        <w:rPr>
          <w:spacing w:val="-2"/>
          <w:lang w:val="en-GB"/>
        </w:rPr>
        <w:t xml:space="preserve"> </w:t>
      </w:r>
      <w:r w:rsidR="00F20945" w:rsidRPr="00A117C6">
        <w:rPr>
          <w:lang w:val="en-GB"/>
        </w:rPr>
        <w:t>the</w:t>
      </w:r>
      <w:r w:rsidR="00F20945" w:rsidRPr="00A117C6">
        <w:rPr>
          <w:spacing w:val="22"/>
          <w:w w:val="99"/>
          <w:lang w:val="en-GB"/>
        </w:rPr>
        <w:t xml:space="preserve"> </w:t>
      </w:r>
      <w:r w:rsidR="00F20945" w:rsidRPr="00A117C6">
        <w:rPr>
          <w:lang w:val="en-GB"/>
        </w:rPr>
        <w:t>project</w:t>
      </w:r>
      <w:r w:rsidR="00F20945" w:rsidRPr="00A117C6">
        <w:rPr>
          <w:spacing w:val="-18"/>
          <w:lang w:val="en-GB"/>
        </w:rPr>
        <w:t xml:space="preserve"> </w:t>
      </w:r>
      <w:r w:rsidR="00F20945" w:rsidRPr="00A117C6">
        <w:rPr>
          <w:lang w:val="en-GB"/>
        </w:rPr>
        <w:t>website</w:t>
      </w:r>
      <w:r w:rsidR="00F20945" w:rsidRPr="00A117C6">
        <w:rPr>
          <w:spacing w:val="-18"/>
          <w:lang w:val="en-GB"/>
        </w:rPr>
        <w:t xml:space="preserve"> </w:t>
      </w:r>
      <w:r w:rsidR="009C2121">
        <w:fldChar w:fldCharType="begin"/>
      </w:r>
      <w:r w:rsidR="009C2121" w:rsidRPr="009C2121">
        <w:rPr>
          <w:lang w:val="en-GB"/>
          <w:rPrChange w:id="120" w:author="Filipe Santana" w:date="2016-01-11T08:13:00Z">
            <w:rPr/>
          </w:rPrChange>
        </w:rPr>
        <w:instrText xml:space="preserve"> HYPERLINK "http://www.cin.ufpe.br/" </w:instrText>
      </w:r>
      <w:r w:rsidR="009C2121">
        <w:fldChar w:fldCharType="separate"/>
      </w:r>
      <w:r w:rsidR="00F20945" w:rsidRPr="00A117C6">
        <w:rPr>
          <w:spacing w:val="-1"/>
          <w:lang w:val="en-GB"/>
        </w:rPr>
        <w:t>(http://www.cin.ufpe.br/˜</w:t>
      </w:r>
      <w:proofErr w:type="spellStart"/>
      <w:r w:rsidR="00F20945" w:rsidRPr="00A117C6">
        <w:rPr>
          <w:spacing w:val="-1"/>
          <w:lang w:val="en-GB"/>
        </w:rPr>
        <w:t>inte</w:t>
      </w:r>
      <w:r w:rsidR="009C2121">
        <w:rPr>
          <w:spacing w:val="-1"/>
          <w:lang w:val="en-GB"/>
        </w:rPr>
        <w:fldChar w:fldCharType="end"/>
      </w:r>
      <w:r w:rsidR="00F20945" w:rsidRPr="00A117C6">
        <w:rPr>
          <w:spacing w:val="-1"/>
          <w:lang w:val="en-GB"/>
        </w:rPr>
        <w:t>grativo</w:t>
      </w:r>
      <w:proofErr w:type="spellEnd"/>
      <w:r w:rsidR="00F20945" w:rsidRPr="00A117C6">
        <w:rPr>
          <w:spacing w:val="-1"/>
          <w:lang w:val="en-GB"/>
        </w:rPr>
        <w:t>).</w:t>
      </w:r>
    </w:p>
    <w:p w14:paraId="184A3DFE" w14:textId="77777777" w:rsidR="00F20945" w:rsidRPr="00A117C6" w:rsidRDefault="00F20945">
      <w:pPr>
        <w:pStyle w:val="Corpodetexto"/>
        <w:kinsoku w:val="0"/>
        <w:overflowPunct w:val="0"/>
        <w:spacing w:before="11"/>
        <w:ind w:left="0"/>
        <w:rPr>
          <w:sz w:val="23"/>
          <w:szCs w:val="23"/>
          <w:lang w:val="en-GB"/>
        </w:rPr>
      </w:pPr>
    </w:p>
    <w:p w14:paraId="7338EACC" w14:textId="77777777" w:rsidR="00F20945" w:rsidRPr="00A117C6" w:rsidRDefault="00F20945">
      <w:pPr>
        <w:pStyle w:val="Ttulo2"/>
        <w:numPr>
          <w:ilvl w:val="1"/>
          <w:numId w:val="12"/>
        </w:numPr>
        <w:tabs>
          <w:tab w:val="left" w:pos="618"/>
        </w:tabs>
        <w:kinsoku w:val="0"/>
        <w:overflowPunct w:val="0"/>
        <w:ind w:left="617" w:hanging="299"/>
        <w:jc w:val="both"/>
        <w:rPr>
          <w:lang w:val="en-GB"/>
        </w:rPr>
      </w:pPr>
      <w:r w:rsidRPr="00A117C6">
        <w:rPr>
          <w:lang w:val="en-GB"/>
        </w:rPr>
        <w:t>Sampling</w:t>
      </w:r>
    </w:p>
    <w:p w14:paraId="699496C8" w14:textId="77777777" w:rsidR="00F20945" w:rsidRPr="00A117C6" w:rsidRDefault="00F20945">
      <w:pPr>
        <w:pStyle w:val="Corpodetexto"/>
        <w:kinsoku w:val="0"/>
        <w:overflowPunct w:val="0"/>
        <w:spacing w:before="88" w:line="264" w:lineRule="auto"/>
        <w:ind w:right="2105"/>
        <w:jc w:val="both"/>
        <w:rPr>
          <w:lang w:val="en-GB"/>
        </w:rPr>
      </w:pPr>
      <w:r w:rsidRPr="00A117C6">
        <w:rPr>
          <w:lang w:val="en-GB"/>
        </w:rPr>
        <w:t>Data</w:t>
      </w:r>
      <w:r w:rsidRPr="00A117C6">
        <w:rPr>
          <w:spacing w:val="7"/>
          <w:lang w:val="en-GB"/>
        </w:rPr>
        <w:t xml:space="preserve"> </w:t>
      </w:r>
      <w:r w:rsidRPr="00A117C6">
        <w:rPr>
          <w:lang w:val="en-GB"/>
        </w:rPr>
        <w:t>related</w:t>
      </w:r>
      <w:r w:rsidRPr="00A117C6">
        <w:rPr>
          <w:spacing w:val="8"/>
          <w:lang w:val="en-GB"/>
        </w:rPr>
        <w:t xml:space="preserve"> </w:t>
      </w:r>
      <w:r w:rsidRPr="00A117C6">
        <w:rPr>
          <w:lang w:val="en-GB"/>
        </w:rPr>
        <w:t>to</w:t>
      </w:r>
      <w:r w:rsidRPr="00A117C6">
        <w:rPr>
          <w:spacing w:val="7"/>
          <w:lang w:val="en-GB"/>
        </w:rPr>
        <w:t xml:space="preserve"> </w:t>
      </w:r>
      <w:r w:rsidRPr="00A117C6">
        <w:rPr>
          <w:lang w:val="en-GB"/>
        </w:rPr>
        <w:t>21</w:t>
      </w:r>
      <w:r w:rsidRPr="00A117C6">
        <w:rPr>
          <w:spacing w:val="7"/>
          <w:lang w:val="en-GB"/>
        </w:rPr>
        <w:t xml:space="preserve"> </w:t>
      </w:r>
      <w:r w:rsidRPr="00A117C6">
        <w:rPr>
          <w:lang w:val="en-GB"/>
        </w:rPr>
        <w:t>organisms</w:t>
      </w:r>
      <w:r w:rsidRPr="00A117C6">
        <w:rPr>
          <w:position w:val="6"/>
          <w:sz w:val="12"/>
          <w:szCs w:val="12"/>
          <w:lang w:val="en-GB"/>
        </w:rPr>
        <w:t>4</w:t>
      </w:r>
      <w:r w:rsidRPr="00A117C6">
        <w:rPr>
          <w:lang w:val="en-GB"/>
        </w:rPr>
        <w:t>,</w:t>
      </w:r>
      <w:r w:rsidRPr="00A117C6">
        <w:rPr>
          <w:spacing w:val="14"/>
          <w:lang w:val="en-GB"/>
        </w:rPr>
        <w:t xml:space="preserve"> </w:t>
      </w:r>
      <w:r w:rsidRPr="00A117C6">
        <w:rPr>
          <w:lang w:val="en-GB"/>
        </w:rPr>
        <w:t>together</w:t>
      </w:r>
      <w:r w:rsidRPr="00A117C6">
        <w:rPr>
          <w:spacing w:val="7"/>
          <w:lang w:val="en-GB"/>
        </w:rPr>
        <w:t xml:space="preserve"> </w:t>
      </w:r>
      <w:r w:rsidRPr="00A117C6">
        <w:rPr>
          <w:lang w:val="en-GB"/>
        </w:rPr>
        <w:t>with</w:t>
      </w:r>
      <w:r w:rsidRPr="00A117C6">
        <w:rPr>
          <w:spacing w:val="8"/>
          <w:lang w:val="en-GB"/>
        </w:rPr>
        <w:t xml:space="preserve"> </w:t>
      </w:r>
      <w:r w:rsidRPr="00A117C6">
        <w:rPr>
          <w:lang w:val="en-GB"/>
        </w:rPr>
        <w:t>processes</w:t>
      </w:r>
      <w:r w:rsidRPr="00A117C6">
        <w:rPr>
          <w:spacing w:val="8"/>
          <w:lang w:val="en-GB"/>
        </w:rPr>
        <w:t xml:space="preserve"> </w:t>
      </w:r>
      <w:r w:rsidRPr="00A117C6">
        <w:rPr>
          <w:lang w:val="en-GB"/>
        </w:rPr>
        <w:t>and</w:t>
      </w:r>
      <w:r w:rsidRPr="00A117C6">
        <w:rPr>
          <w:spacing w:val="7"/>
          <w:lang w:val="en-GB"/>
        </w:rPr>
        <w:t xml:space="preserve"> </w:t>
      </w:r>
      <w:r w:rsidRPr="00A117C6">
        <w:rPr>
          <w:lang w:val="en-GB"/>
        </w:rPr>
        <w:t>by-products</w:t>
      </w:r>
      <w:r w:rsidRPr="00A117C6">
        <w:rPr>
          <w:spacing w:val="25"/>
          <w:w w:val="99"/>
          <w:lang w:val="en-GB"/>
        </w:rPr>
        <w:t xml:space="preserve"> </w:t>
      </w:r>
      <w:r w:rsidRPr="00A117C6">
        <w:rPr>
          <w:lang w:val="en-GB"/>
        </w:rPr>
        <w:t>related</w:t>
      </w:r>
      <w:r w:rsidRPr="00A117C6">
        <w:rPr>
          <w:spacing w:val="6"/>
          <w:lang w:val="en-GB"/>
        </w:rPr>
        <w:t xml:space="preserve"> </w:t>
      </w:r>
      <w:r w:rsidRPr="00A117C6">
        <w:rPr>
          <w:lang w:val="en-GB"/>
        </w:rPr>
        <w:t>to</w:t>
      </w:r>
      <w:r w:rsidRPr="00A117C6">
        <w:rPr>
          <w:spacing w:val="6"/>
          <w:lang w:val="en-GB"/>
        </w:rPr>
        <w:t xml:space="preserve"> </w:t>
      </w:r>
      <w:proofErr w:type="spellStart"/>
      <w:r w:rsidRPr="00A117C6">
        <w:rPr>
          <w:spacing w:val="-1"/>
          <w:lang w:val="en-GB"/>
        </w:rPr>
        <w:t>Hcy</w:t>
      </w:r>
      <w:proofErr w:type="spellEnd"/>
      <w:r w:rsidRPr="00A117C6">
        <w:rPr>
          <w:spacing w:val="6"/>
          <w:lang w:val="en-GB"/>
        </w:rPr>
        <w:t xml:space="preserve"> </w:t>
      </w:r>
      <w:r w:rsidRPr="00A117C6">
        <w:rPr>
          <w:lang w:val="en-GB"/>
        </w:rPr>
        <w:t>metabolism</w:t>
      </w:r>
      <w:r w:rsidRPr="00A117C6">
        <w:rPr>
          <w:spacing w:val="6"/>
          <w:lang w:val="en-GB"/>
        </w:rPr>
        <w:t xml:space="preserve"> </w:t>
      </w:r>
      <w:r w:rsidRPr="00A117C6">
        <w:rPr>
          <w:lang w:val="en-GB"/>
        </w:rPr>
        <w:t>were</w:t>
      </w:r>
      <w:r w:rsidRPr="00A117C6">
        <w:rPr>
          <w:spacing w:val="6"/>
          <w:lang w:val="en-GB"/>
        </w:rPr>
        <w:t xml:space="preserve"> </w:t>
      </w:r>
      <w:r w:rsidRPr="00A117C6">
        <w:rPr>
          <w:spacing w:val="-1"/>
          <w:lang w:val="en-GB"/>
        </w:rPr>
        <w:t>retrieved</w:t>
      </w:r>
      <w:r w:rsidRPr="00A117C6">
        <w:rPr>
          <w:spacing w:val="6"/>
          <w:lang w:val="en-GB"/>
        </w:rPr>
        <w:t xml:space="preserve"> </w:t>
      </w:r>
      <w:r w:rsidRPr="00A117C6">
        <w:rPr>
          <w:lang w:val="en-GB"/>
        </w:rPr>
        <w:t>from</w:t>
      </w:r>
      <w:r w:rsidRPr="00A117C6">
        <w:rPr>
          <w:spacing w:val="6"/>
          <w:lang w:val="en-GB"/>
        </w:rPr>
        <w:t xml:space="preserve"> </w:t>
      </w:r>
      <w:r w:rsidRPr="00A117C6">
        <w:rPr>
          <w:lang w:val="en-GB"/>
        </w:rPr>
        <w:t>the</w:t>
      </w:r>
      <w:r w:rsidRPr="00A117C6">
        <w:rPr>
          <w:spacing w:val="6"/>
          <w:lang w:val="en-GB"/>
        </w:rPr>
        <w:t xml:space="preserve"> </w:t>
      </w:r>
      <w:r w:rsidRPr="00A117C6">
        <w:rPr>
          <w:lang w:val="en-GB"/>
        </w:rPr>
        <w:t>UniProt</w:t>
      </w:r>
      <w:r w:rsidRPr="00A117C6">
        <w:rPr>
          <w:spacing w:val="6"/>
          <w:lang w:val="en-GB"/>
        </w:rPr>
        <w:t xml:space="preserve"> </w:t>
      </w:r>
      <w:r w:rsidRPr="00A117C6">
        <w:rPr>
          <w:lang w:val="en-GB"/>
        </w:rPr>
        <w:t>website</w:t>
      </w:r>
      <w:r w:rsidRPr="00A117C6">
        <w:rPr>
          <w:spacing w:val="6"/>
          <w:lang w:val="en-GB"/>
        </w:rPr>
        <w:t xml:space="preserve"> </w:t>
      </w:r>
      <w:r w:rsidRPr="00A117C6">
        <w:rPr>
          <w:lang w:val="en-GB"/>
        </w:rPr>
        <w:t>and</w:t>
      </w:r>
      <w:r w:rsidRPr="00A117C6">
        <w:rPr>
          <w:spacing w:val="23"/>
          <w:w w:val="99"/>
          <w:lang w:val="en-GB"/>
        </w:rPr>
        <w:t xml:space="preserve"> </w:t>
      </w:r>
      <w:r w:rsidRPr="00A117C6">
        <w:rPr>
          <w:spacing w:val="1"/>
          <w:lang w:val="en-GB"/>
        </w:rPr>
        <w:t>Ensembl</w:t>
      </w:r>
      <w:r w:rsidRPr="00A117C6">
        <w:rPr>
          <w:spacing w:val="1"/>
          <w:position w:val="6"/>
          <w:sz w:val="12"/>
          <w:szCs w:val="12"/>
          <w:lang w:val="en-GB"/>
        </w:rPr>
        <w:t>5</w:t>
      </w:r>
      <w:r w:rsidRPr="00A117C6">
        <w:rPr>
          <w:spacing w:val="1"/>
          <w:lang w:val="en-GB"/>
        </w:rPr>
        <w:t>.</w:t>
      </w:r>
      <w:r w:rsidRPr="00A117C6">
        <w:rPr>
          <w:spacing w:val="35"/>
          <w:lang w:val="en-GB"/>
        </w:rPr>
        <w:t xml:space="preserve"> </w:t>
      </w:r>
      <w:r w:rsidRPr="00A117C6">
        <w:rPr>
          <w:lang w:val="en-GB"/>
        </w:rPr>
        <w:t>The</w:t>
      </w:r>
      <w:r w:rsidRPr="00A117C6">
        <w:rPr>
          <w:spacing w:val="23"/>
          <w:lang w:val="en-GB"/>
        </w:rPr>
        <w:t xml:space="preserve"> </w:t>
      </w:r>
      <w:r w:rsidRPr="00A117C6">
        <w:rPr>
          <w:lang w:val="en-GB"/>
        </w:rPr>
        <w:t>ontologies</w:t>
      </w:r>
      <w:r w:rsidRPr="00A117C6">
        <w:rPr>
          <w:spacing w:val="23"/>
          <w:lang w:val="en-GB"/>
        </w:rPr>
        <w:t xml:space="preserve"> </w:t>
      </w:r>
      <w:r w:rsidRPr="00A117C6">
        <w:rPr>
          <w:lang w:val="en-GB"/>
        </w:rPr>
        <w:t>GO,</w:t>
      </w:r>
      <w:r w:rsidRPr="00A117C6">
        <w:rPr>
          <w:spacing w:val="23"/>
          <w:lang w:val="en-GB"/>
        </w:rPr>
        <w:t xml:space="preserve"> </w:t>
      </w:r>
      <w:r w:rsidRPr="00A117C6">
        <w:rPr>
          <w:lang w:val="en-GB"/>
        </w:rPr>
        <w:t>ChEBI</w:t>
      </w:r>
      <w:r w:rsidRPr="00A117C6">
        <w:rPr>
          <w:spacing w:val="23"/>
          <w:lang w:val="en-GB"/>
        </w:rPr>
        <w:t xml:space="preserve"> </w:t>
      </w:r>
      <w:r w:rsidRPr="00A117C6">
        <w:rPr>
          <w:lang w:val="en-GB"/>
        </w:rPr>
        <w:t>and</w:t>
      </w:r>
      <w:r w:rsidRPr="00A117C6">
        <w:rPr>
          <w:spacing w:val="23"/>
          <w:lang w:val="en-GB"/>
        </w:rPr>
        <w:t xml:space="preserve"> </w:t>
      </w:r>
      <w:r w:rsidRPr="00A117C6">
        <w:rPr>
          <w:lang w:val="en-GB"/>
        </w:rPr>
        <w:t>BTL2</w:t>
      </w:r>
      <w:r w:rsidRPr="00A117C6">
        <w:rPr>
          <w:spacing w:val="23"/>
          <w:lang w:val="en-GB"/>
        </w:rPr>
        <w:t xml:space="preserve"> </w:t>
      </w:r>
      <w:r w:rsidRPr="00A117C6">
        <w:rPr>
          <w:lang w:val="en-GB"/>
        </w:rPr>
        <w:t>were</w:t>
      </w:r>
      <w:r w:rsidRPr="00A117C6">
        <w:rPr>
          <w:spacing w:val="22"/>
          <w:lang w:val="en-GB"/>
        </w:rPr>
        <w:t xml:space="preserve"> </w:t>
      </w:r>
      <w:r w:rsidRPr="00A117C6">
        <w:rPr>
          <w:spacing w:val="-1"/>
          <w:lang w:val="en-GB"/>
        </w:rPr>
        <w:t>downlo</w:t>
      </w:r>
      <w:r w:rsidR="003721F4">
        <w:rPr>
          <w:spacing w:val="-1"/>
          <w:lang w:val="en-GB"/>
        </w:rPr>
        <w:t>a</w:t>
      </w:r>
      <w:r w:rsidRPr="00A117C6">
        <w:rPr>
          <w:spacing w:val="-1"/>
          <w:lang w:val="en-GB"/>
        </w:rPr>
        <w:t>ded</w:t>
      </w:r>
      <w:r w:rsidRPr="00A117C6">
        <w:rPr>
          <w:spacing w:val="23"/>
          <w:lang w:val="en-GB"/>
        </w:rPr>
        <w:t xml:space="preserve"> </w:t>
      </w:r>
      <w:r w:rsidRPr="00A117C6">
        <w:rPr>
          <w:lang w:val="en-GB"/>
        </w:rPr>
        <w:t>in</w:t>
      </w:r>
      <w:r w:rsidRPr="00A117C6">
        <w:rPr>
          <w:spacing w:val="25"/>
          <w:w w:val="99"/>
          <w:lang w:val="en-GB"/>
        </w:rPr>
        <w:t xml:space="preserve"> </w:t>
      </w:r>
      <w:r w:rsidRPr="00A117C6">
        <w:rPr>
          <w:spacing w:val="-2"/>
          <w:lang w:val="en-GB"/>
        </w:rPr>
        <w:t>OWL2</w:t>
      </w:r>
      <w:r w:rsidRPr="00A117C6">
        <w:rPr>
          <w:spacing w:val="-11"/>
          <w:lang w:val="en-GB"/>
        </w:rPr>
        <w:t xml:space="preserve"> </w:t>
      </w:r>
      <w:r w:rsidRPr="00A117C6">
        <w:rPr>
          <w:spacing w:val="1"/>
          <w:lang w:val="en-GB"/>
        </w:rPr>
        <w:t>format</w:t>
      </w:r>
      <w:r w:rsidRPr="00A117C6">
        <w:rPr>
          <w:spacing w:val="1"/>
          <w:position w:val="6"/>
          <w:sz w:val="12"/>
          <w:szCs w:val="12"/>
          <w:lang w:val="en-GB"/>
        </w:rPr>
        <w:t>6</w:t>
      </w:r>
      <w:r w:rsidRPr="00A117C6">
        <w:rPr>
          <w:spacing w:val="1"/>
          <w:lang w:val="en-GB"/>
        </w:rPr>
        <w:t>.</w:t>
      </w:r>
    </w:p>
    <w:p w14:paraId="04696E78" w14:textId="77777777" w:rsidR="00F20945" w:rsidRPr="00A117C6" w:rsidRDefault="00F20945">
      <w:pPr>
        <w:pStyle w:val="Corpodetexto"/>
        <w:kinsoku w:val="0"/>
        <w:overflowPunct w:val="0"/>
        <w:spacing w:before="15" w:line="285" w:lineRule="auto"/>
        <w:ind w:right="2105" w:firstLine="239"/>
        <w:jc w:val="both"/>
        <w:rPr>
          <w:lang w:val="en-GB"/>
        </w:rPr>
      </w:pPr>
      <w:r w:rsidRPr="00A117C6">
        <w:rPr>
          <w:spacing w:val="-1"/>
          <w:lang w:val="en-GB"/>
        </w:rPr>
        <w:t xml:space="preserve">For </w:t>
      </w:r>
      <w:r w:rsidRPr="00A117C6">
        <w:rPr>
          <w:lang w:val="en-GB"/>
        </w:rPr>
        <w:t>the creation</w:t>
      </w:r>
      <w:r w:rsidRPr="00A117C6">
        <w:rPr>
          <w:spacing w:val="-1"/>
          <w:lang w:val="en-GB"/>
        </w:rPr>
        <w:t xml:space="preserve"> </w:t>
      </w:r>
      <w:r w:rsidRPr="00A117C6">
        <w:rPr>
          <w:lang w:val="en-GB"/>
        </w:rPr>
        <w:t>of a subset</w:t>
      </w:r>
      <w:r w:rsidRPr="00A117C6">
        <w:rPr>
          <w:spacing w:val="-1"/>
          <w:lang w:val="en-GB"/>
        </w:rPr>
        <w:t xml:space="preserve"> </w:t>
      </w:r>
      <w:r w:rsidRPr="00A117C6">
        <w:rPr>
          <w:lang w:val="en-GB"/>
        </w:rPr>
        <w:t>from UniProt and</w:t>
      </w:r>
      <w:r w:rsidRPr="00A117C6">
        <w:rPr>
          <w:spacing w:val="-1"/>
          <w:lang w:val="en-GB"/>
        </w:rPr>
        <w:t xml:space="preserve"> </w:t>
      </w:r>
      <w:r w:rsidRPr="00A117C6">
        <w:rPr>
          <w:lang w:val="en-GB"/>
        </w:rPr>
        <w:t>Ensembl,</w:t>
      </w:r>
      <w:r w:rsidRPr="00A117C6">
        <w:rPr>
          <w:spacing w:val="2"/>
          <w:lang w:val="en-GB"/>
        </w:rPr>
        <w:t xml:space="preserve"> </w:t>
      </w:r>
      <w:r w:rsidRPr="00A117C6">
        <w:rPr>
          <w:lang w:val="en-GB"/>
        </w:rPr>
        <w:t>UniProt</w:t>
      </w:r>
      <w:r w:rsidRPr="00A117C6">
        <w:rPr>
          <w:spacing w:val="-1"/>
          <w:lang w:val="en-GB"/>
        </w:rPr>
        <w:t xml:space="preserve"> </w:t>
      </w:r>
      <w:r w:rsidRPr="00A117C6">
        <w:rPr>
          <w:lang w:val="en-GB"/>
        </w:rPr>
        <w:t>data</w:t>
      </w:r>
      <w:r w:rsidRPr="00A117C6">
        <w:rPr>
          <w:spacing w:val="20"/>
          <w:w w:val="99"/>
          <w:lang w:val="en-GB"/>
        </w:rPr>
        <w:t xml:space="preserve"> </w:t>
      </w:r>
      <w:r w:rsidRPr="00A117C6">
        <w:rPr>
          <w:lang w:val="en-GB"/>
        </w:rPr>
        <w:t>were</w:t>
      </w:r>
      <w:r w:rsidRPr="00A117C6">
        <w:rPr>
          <w:spacing w:val="-9"/>
          <w:lang w:val="en-GB"/>
        </w:rPr>
        <w:t xml:space="preserve"> </w:t>
      </w:r>
      <w:r w:rsidRPr="00A117C6">
        <w:rPr>
          <w:lang w:val="en-GB"/>
        </w:rPr>
        <w:t>filtered</w:t>
      </w:r>
      <w:r w:rsidRPr="00A117C6">
        <w:rPr>
          <w:spacing w:val="-9"/>
          <w:lang w:val="en-GB"/>
        </w:rPr>
        <w:t xml:space="preserve"> </w:t>
      </w:r>
      <w:r w:rsidRPr="00A117C6">
        <w:rPr>
          <w:lang w:val="en-GB"/>
        </w:rPr>
        <w:t>by</w:t>
      </w:r>
      <w:r w:rsidRPr="00A117C6">
        <w:rPr>
          <w:spacing w:val="-9"/>
          <w:lang w:val="en-GB"/>
        </w:rPr>
        <w:t xml:space="preserve"> </w:t>
      </w:r>
      <w:r w:rsidRPr="00A117C6">
        <w:rPr>
          <w:lang w:val="en-GB"/>
        </w:rPr>
        <w:t>the</w:t>
      </w:r>
      <w:r w:rsidRPr="00A117C6">
        <w:rPr>
          <w:spacing w:val="-9"/>
          <w:lang w:val="en-GB"/>
        </w:rPr>
        <w:t xml:space="preserve"> </w:t>
      </w:r>
      <w:r w:rsidRPr="00A117C6">
        <w:rPr>
          <w:lang w:val="en-GB"/>
        </w:rPr>
        <w:t>string</w:t>
      </w:r>
      <w:r w:rsidRPr="00A117C6">
        <w:rPr>
          <w:spacing w:val="-9"/>
          <w:lang w:val="en-GB"/>
        </w:rPr>
        <w:t xml:space="preserve"> </w:t>
      </w:r>
      <w:r w:rsidRPr="00A117C6">
        <w:rPr>
          <w:spacing w:val="-1"/>
          <w:lang w:val="en-GB"/>
        </w:rPr>
        <w:t>“homocysteine”,</w:t>
      </w:r>
      <w:r w:rsidRPr="00A117C6">
        <w:rPr>
          <w:spacing w:val="-8"/>
          <w:lang w:val="en-GB"/>
        </w:rPr>
        <w:t xml:space="preserve"> </w:t>
      </w:r>
      <w:r w:rsidRPr="00A117C6">
        <w:rPr>
          <w:lang w:val="en-GB"/>
        </w:rPr>
        <w:t>thus</w:t>
      </w:r>
      <w:r w:rsidRPr="00A117C6">
        <w:rPr>
          <w:spacing w:val="-9"/>
          <w:lang w:val="en-GB"/>
        </w:rPr>
        <w:t xml:space="preserve"> </w:t>
      </w:r>
      <w:r w:rsidRPr="00A117C6">
        <w:rPr>
          <w:spacing w:val="-1"/>
          <w:lang w:val="en-GB"/>
        </w:rPr>
        <w:t>retrieving</w:t>
      </w:r>
      <w:r w:rsidRPr="00A117C6">
        <w:rPr>
          <w:spacing w:val="-9"/>
          <w:lang w:val="en-GB"/>
        </w:rPr>
        <w:t xml:space="preserve"> </w:t>
      </w:r>
      <w:r w:rsidRPr="00A117C6">
        <w:rPr>
          <w:lang w:val="en-GB"/>
        </w:rPr>
        <w:t>all</w:t>
      </w:r>
      <w:r w:rsidRPr="00A117C6">
        <w:rPr>
          <w:spacing w:val="-9"/>
          <w:lang w:val="en-GB"/>
        </w:rPr>
        <w:t xml:space="preserve"> </w:t>
      </w:r>
      <w:proofErr w:type="spellStart"/>
      <w:r w:rsidRPr="00A117C6">
        <w:rPr>
          <w:spacing w:val="-1"/>
          <w:lang w:val="en-GB"/>
        </w:rPr>
        <w:t>Hcy</w:t>
      </w:r>
      <w:proofErr w:type="spellEnd"/>
      <w:r w:rsidRPr="00A117C6">
        <w:rPr>
          <w:spacing w:val="-1"/>
          <w:lang w:val="en-GB"/>
        </w:rPr>
        <w:t>-related</w:t>
      </w:r>
      <w:r w:rsidRPr="00A117C6">
        <w:rPr>
          <w:spacing w:val="53"/>
          <w:w w:val="99"/>
          <w:lang w:val="en-GB"/>
        </w:rPr>
        <w:t xml:space="preserve"> </w:t>
      </w:r>
      <w:r w:rsidRPr="00A117C6">
        <w:rPr>
          <w:lang w:val="en-GB"/>
        </w:rPr>
        <w:t>data</w:t>
      </w:r>
      <w:r w:rsidRPr="00A117C6">
        <w:rPr>
          <w:spacing w:val="-14"/>
          <w:lang w:val="en-GB"/>
        </w:rPr>
        <w:t xml:space="preserve"> </w:t>
      </w:r>
      <w:r w:rsidRPr="00A117C6">
        <w:rPr>
          <w:lang w:val="en-GB"/>
        </w:rPr>
        <w:t>from</w:t>
      </w:r>
      <w:r w:rsidRPr="00A117C6">
        <w:rPr>
          <w:spacing w:val="-13"/>
          <w:lang w:val="en-GB"/>
        </w:rPr>
        <w:t xml:space="preserve"> </w:t>
      </w:r>
      <w:r w:rsidRPr="00A117C6">
        <w:rPr>
          <w:spacing w:val="-1"/>
          <w:lang w:val="en-GB"/>
        </w:rPr>
        <w:t>UniProt/</w:t>
      </w:r>
      <w:proofErr w:type="spellStart"/>
      <w:r w:rsidRPr="00A117C6">
        <w:rPr>
          <w:spacing w:val="-1"/>
          <w:lang w:val="en-GB"/>
        </w:rPr>
        <w:t>SwissProt+Trembl</w:t>
      </w:r>
      <w:proofErr w:type="spellEnd"/>
      <w:r w:rsidRPr="00A117C6">
        <w:rPr>
          <w:spacing w:val="-1"/>
          <w:lang w:val="en-GB"/>
        </w:rPr>
        <w:t>.</w:t>
      </w:r>
      <w:r w:rsidRPr="00A117C6">
        <w:rPr>
          <w:spacing w:val="-10"/>
          <w:lang w:val="en-GB"/>
        </w:rPr>
        <w:t xml:space="preserve"> </w:t>
      </w:r>
      <w:r w:rsidRPr="00A117C6">
        <w:rPr>
          <w:lang w:val="en-GB"/>
        </w:rPr>
        <w:t>From</w:t>
      </w:r>
      <w:r w:rsidRPr="00A117C6">
        <w:rPr>
          <w:spacing w:val="-13"/>
          <w:lang w:val="en-GB"/>
        </w:rPr>
        <w:t xml:space="preserve"> </w:t>
      </w:r>
      <w:r w:rsidRPr="00A117C6">
        <w:rPr>
          <w:lang w:val="en-GB"/>
        </w:rPr>
        <w:t>the</w:t>
      </w:r>
      <w:r w:rsidRPr="00A117C6">
        <w:rPr>
          <w:spacing w:val="-14"/>
          <w:lang w:val="en-GB"/>
        </w:rPr>
        <w:t xml:space="preserve"> </w:t>
      </w:r>
      <w:r w:rsidRPr="00A117C6">
        <w:rPr>
          <w:lang w:val="en-GB"/>
        </w:rPr>
        <w:t>obtained</w:t>
      </w:r>
      <w:r w:rsidRPr="00A117C6">
        <w:rPr>
          <w:spacing w:val="-13"/>
          <w:lang w:val="en-GB"/>
        </w:rPr>
        <w:t xml:space="preserve"> </w:t>
      </w:r>
      <w:r w:rsidRPr="00A117C6">
        <w:rPr>
          <w:lang w:val="en-GB"/>
        </w:rPr>
        <w:t>212,156</w:t>
      </w:r>
      <w:r w:rsidRPr="00A117C6">
        <w:rPr>
          <w:spacing w:val="-13"/>
          <w:lang w:val="en-GB"/>
        </w:rPr>
        <w:t xml:space="preserve"> </w:t>
      </w:r>
      <w:r w:rsidRPr="00A117C6">
        <w:rPr>
          <w:lang w:val="en-GB"/>
        </w:rPr>
        <w:t>records</w:t>
      </w:r>
      <w:r w:rsidRPr="00A117C6">
        <w:rPr>
          <w:spacing w:val="38"/>
          <w:w w:val="99"/>
          <w:lang w:val="en-GB"/>
        </w:rPr>
        <w:t xml:space="preserve"> </w:t>
      </w:r>
      <w:r w:rsidRPr="00A117C6">
        <w:rPr>
          <w:lang w:val="en-GB"/>
        </w:rPr>
        <w:t>the</w:t>
      </w:r>
      <w:r w:rsidRPr="00A117C6">
        <w:rPr>
          <w:spacing w:val="-2"/>
          <w:lang w:val="en-GB"/>
        </w:rPr>
        <w:t xml:space="preserve"> </w:t>
      </w:r>
      <w:r w:rsidRPr="00A117C6">
        <w:rPr>
          <w:lang w:val="en-GB"/>
        </w:rPr>
        <w:t>ones</w:t>
      </w:r>
      <w:r w:rsidRPr="00A117C6">
        <w:rPr>
          <w:spacing w:val="-2"/>
          <w:lang w:val="en-GB"/>
        </w:rPr>
        <w:t xml:space="preserve"> </w:t>
      </w:r>
      <w:r w:rsidRPr="00A117C6">
        <w:rPr>
          <w:lang w:val="en-GB"/>
        </w:rPr>
        <w:t>with</w:t>
      </w:r>
      <w:r w:rsidRPr="00A117C6">
        <w:rPr>
          <w:spacing w:val="-1"/>
          <w:lang w:val="en-GB"/>
        </w:rPr>
        <w:t xml:space="preserve"> </w:t>
      </w:r>
      <w:r w:rsidRPr="00A117C6">
        <w:rPr>
          <w:lang w:val="en-GB"/>
        </w:rPr>
        <w:t>GO</w:t>
      </w:r>
      <w:r w:rsidRPr="00A117C6">
        <w:rPr>
          <w:spacing w:val="-2"/>
          <w:lang w:val="en-GB"/>
        </w:rPr>
        <w:t xml:space="preserve"> </w:t>
      </w:r>
      <w:r w:rsidRPr="00A117C6">
        <w:rPr>
          <w:lang w:val="en-GB"/>
        </w:rPr>
        <w:t>annotations,</w:t>
      </w:r>
      <w:r w:rsidRPr="00A117C6">
        <w:rPr>
          <w:spacing w:val="1"/>
          <w:lang w:val="en-GB"/>
        </w:rPr>
        <w:t xml:space="preserve"> </w:t>
      </w:r>
      <w:r w:rsidRPr="00A117C6">
        <w:rPr>
          <w:lang w:val="en-GB"/>
        </w:rPr>
        <w:t>specified</w:t>
      </w:r>
      <w:r w:rsidRPr="00A117C6">
        <w:rPr>
          <w:spacing w:val="-2"/>
          <w:lang w:val="en-GB"/>
        </w:rPr>
        <w:t xml:space="preserve"> </w:t>
      </w:r>
      <w:r w:rsidRPr="00A117C6">
        <w:rPr>
          <w:lang w:val="en-GB"/>
        </w:rPr>
        <w:t>gene</w:t>
      </w:r>
      <w:r w:rsidRPr="00A117C6">
        <w:rPr>
          <w:spacing w:val="-1"/>
          <w:lang w:val="en-GB"/>
        </w:rPr>
        <w:t xml:space="preserve"> </w:t>
      </w:r>
      <w:r w:rsidRPr="00A117C6">
        <w:rPr>
          <w:lang w:val="en-GB"/>
        </w:rPr>
        <w:t>names</w:t>
      </w:r>
      <w:r w:rsidRPr="00A117C6">
        <w:rPr>
          <w:spacing w:val="-2"/>
          <w:lang w:val="en-GB"/>
        </w:rPr>
        <w:t xml:space="preserve"> </w:t>
      </w:r>
      <w:r w:rsidRPr="00A117C6">
        <w:rPr>
          <w:lang w:val="en-GB"/>
        </w:rPr>
        <w:t>and</w:t>
      </w:r>
      <w:r w:rsidRPr="00A117C6">
        <w:rPr>
          <w:spacing w:val="-1"/>
          <w:lang w:val="en-GB"/>
        </w:rPr>
        <w:t xml:space="preserve"> </w:t>
      </w:r>
      <w:r w:rsidRPr="00A117C6">
        <w:rPr>
          <w:lang w:val="en-GB"/>
        </w:rPr>
        <w:t>proteins</w:t>
      </w:r>
      <w:r w:rsidRPr="00A117C6">
        <w:rPr>
          <w:spacing w:val="-2"/>
          <w:lang w:val="en-GB"/>
        </w:rPr>
        <w:t xml:space="preserve"> </w:t>
      </w:r>
      <w:proofErr w:type="spellStart"/>
      <w:r w:rsidRPr="00A117C6">
        <w:rPr>
          <w:lang w:val="en-GB"/>
        </w:rPr>
        <w:t>descri</w:t>
      </w:r>
      <w:proofErr w:type="spellEnd"/>
      <w:r w:rsidRPr="00A117C6">
        <w:rPr>
          <w:lang w:val="en-GB"/>
        </w:rPr>
        <w:t>-</w:t>
      </w:r>
      <w:r w:rsidRPr="00A117C6">
        <w:rPr>
          <w:w w:val="99"/>
          <w:lang w:val="en-GB"/>
        </w:rPr>
        <w:t xml:space="preserve"> </w:t>
      </w:r>
      <w:r w:rsidRPr="00A117C6">
        <w:rPr>
          <w:lang w:val="en-GB"/>
        </w:rPr>
        <w:t>bed</w:t>
      </w:r>
      <w:r w:rsidRPr="00A117C6">
        <w:rPr>
          <w:spacing w:val="16"/>
          <w:lang w:val="en-GB"/>
        </w:rPr>
        <w:t xml:space="preserve"> </w:t>
      </w:r>
      <w:r w:rsidRPr="00A117C6">
        <w:rPr>
          <w:lang w:val="en-GB"/>
        </w:rPr>
        <w:t>by</w:t>
      </w:r>
      <w:r w:rsidRPr="00A117C6">
        <w:rPr>
          <w:spacing w:val="16"/>
          <w:lang w:val="en-GB"/>
        </w:rPr>
        <w:t xml:space="preserve"> </w:t>
      </w:r>
      <w:proofErr w:type="spellStart"/>
      <w:r w:rsidRPr="00A117C6">
        <w:rPr>
          <w:lang w:val="en-GB"/>
        </w:rPr>
        <w:t>Selhub</w:t>
      </w:r>
      <w:proofErr w:type="spellEnd"/>
      <w:r w:rsidRPr="00A117C6">
        <w:rPr>
          <w:spacing w:val="16"/>
          <w:lang w:val="en-GB"/>
        </w:rPr>
        <w:t xml:space="preserve"> </w:t>
      </w:r>
      <w:r w:rsidRPr="00A117C6">
        <w:rPr>
          <w:lang w:val="en-GB"/>
        </w:rPr>
        <w:t>(1999)</w:t>
      </w:r>
      <w:r w:rsidRPr="00A117C6">
        <w:rPr>
          <w:spacing w:val="16"/>
          <w:lang w:val="en-GB"/>
        </w:rPr>
        <w:t xml:space="preserve"> </w:t>
      </w:r>
      <w:r w:rsidRPr="00A117C6">
        <w:rPr>
          <w:lang w:val="en-GB"/>
        </w:rPr>
        <w:t>were</w:t>
      </w:r>
      <w:r w:rsidRPr="00A117C6">
        <w:rPr>
          <w:spacing w:val="17"/>
          <w:lang w:val="en-GB"/>
        </w:rPr>
        <w:t xml:space="preserve"> </w:t>
      </w:r>
      <w:r w:rsidRPr="00A117C6">
        <w:rPr>
          <w:lang w:val="en-GB"/>
        </w:rPr>
        <w:t>selected.</w:t>
      </w:r>
      <w:r w:rsidRPr="00A117C6">
        <w:rPr>
          <w:spacing w:val="26"/>
          <w:lang w:val="en-GB"/>
        </w:rPr>
        <w:t xml:space="preserve"> </w:t>
      </w:r>
      <w:r w:rsidRPr="00A117C6">
        <w:rPr>
          <w:lang w:val="en-GB"/>
        </w:rPr>
        <w:t>From</w:t>
      </w:r>
      <w:r w:rsidRPr="00A117C6">
        <w:rPr>
          <w:spacing w:val="16"/>
          <w:lang w:val="en-GB"/>
        </w:rPr>
        <w:t xml:space="preserve"> </w:t>
      </w:r>
      <w:r w:rsidRPr="00A117C6">
        <w:rPr>
          <w:lang w:val="en-GB"/>
        </w:rPr>
        <w:t>the</w:t>
      </w:r>
      <w:r w:rsidRPr="00A117C6">
        <w:rPr>
          <w:spacing w:val="16"/>
          <w:lang w:val="en-GB"/>
        </w:rPr>
        <w:t xml:space="preserve"> </w:t>
      </w:r>
      <w:r w:rsidRPr="00A117C6">
        <w:rPr>
          <w:lang w:val="en-GB"/>
        </w:rPr>
        <w:t>resulting</w:t>
      </w:r>
      <w:r w:rsidRPr="00A117C6">
        <w:rPr>
          <w:spacing w:val="17"/>
          <w:lang w:val="en-GB"/>
        </w:rPr>
        <w:t xml:space="preserve"> </w:t>
      </w:r>
      <w:r w:rsidRPr="00A117C6">
        <w:rPr>
          <w:lang w:val="en-GB"/>
        </w:rPr>
        <w:t>1,716</w:t>
      </w:r>
      <w:r w:rsidRPr="00A117C6">
        <w:rPr>
          <w:spacing w:val="16"/>
          <w:lang w:val="en-GB"/>
        </w:rPr>
        <w:t xml:space="preserve"> </w:t>
      </w:r>
      <w:r w:rsidRPr="00A117C6">
        <w:rPr>
          <w:lang w:val="en-GB"/>
        </w:rPr>
        <w:t>records</w:t>
      </w:r>
      <w:r w:rsidRPr="00A117C6">
        <w:rPr>
          <w:w w:val="99"/>
          <w:lang w:val="en-GB"/>
        </w:rPr>
        <w:t xml:space="preserve"> </w:t>
      </w:r>
      <w:r w:rsidRPr="00A117C6">
        <w:rPr>
          <w:lang w:val="en-GB"/>
        </w:rPr>
        <w:t>fragments,</w:t>
      </w:r>
      <w:r w:rsidRPr="00A117C6">
        <w:rPr>
          <w:spacing w:val="-7"/>
          <w:lang w:val="en-GB"/>
        </w:rPr>
        <w:t xml:space="preserve"> </w:t>
      </w:r>
      <w:r w:rsidRPr="00A117C6">
        <w:rPr>
          <w:lang w:val="en-GB"/>
        </w:rPr>
        <w:t>isoforms</w:t>
      </w:r>
      <w:r w:rsidRPr="00A117C6">
        <w:rPr>
          <w:spacing w:val="-7"/>
          <w:lang w:val="en-GB"/>
        </w:rPr>
        <w:t xml:space="preserve"> </w:t>
      </w:r>
      <w:r w:rsidRPr="00A117C6">
        <w:rPr>
          <w:lang w:val="en-GB"/>
        </w:rPr>
        <w:t>or</w:t>
      </w:r>
      <w:r w:rsidRPr="00A117C6">
        <w:rPr>
          <w:spacing w:val="-6"/>
          <w:lang w:val="en-GB"/>
        </w:rPr>
        <w:t xml:space="preserve"> </w:t>
      </w:r>
      <w:r w:rsidRPr="00A117C6">
        <w:rPr>
          <w:lang w:val="en-GB"/>
        </w:rPr>
        <w:t>homologue</w:t>
      </w:r>
      <w:r w:rsidRPr="00A117C6">
        <w:rPr>
          <w:spacing w:val="-7"/>
          <w:lang w:val="en-GB"/>
        </w:rPr>
        <w:t xml:space="preserve"> </w:t>
      </w:r>
      <w:r w:rsidRPr="00A117C6">
        <w:rPr>
          <w:lang w:val="en-GB"/>
        </w:rPr>
        <w:t>entries</w:t>
      </w:r>
      <w:r w:rsidRPr="00A117C6">
        <w:rPr>
          <w:spacing w:val="-6"/>
          <w:lang w:val="en-GB"/>
        </w:rPr>
        <w:t xml:space="preserve"> </w:t>
      </w:r>
      <w:r w:rsidRPr="00A117C6">
        <w:rPr>
          <w:lang w:val="en-GB"/>
        </w:rPr>
        <w:t>are</w:t>
      </w:r>
      <w:r w:rsidRPr="00A117C6">
        <w:rPr>
          <w:spacing w:val="-7"/>
          <w:lang w:val="en-GB"/>
        </w:rPr>
        <w:t xml:space="preserve"> </w:t>
      </w:r>
      <w:r w:rsidRPr="00A117C6">
        <w:rPr>
          <w:spacing w:val="-1"/>
          <w:lang w:val="en-GB"/>
        </w:rPr>
        <w:t>excluded.</w:t>
      </w:r>
    </w:p>
    <w:p w14:paraId="5BBFB614" w14:textId="77777777" w:rsidR="00F20945" w:rsidRPr="00A117C6" w:rsidRDefault="00F20945">
      <w:pPr>
        <w:pStyle w:val="Corpodetexto"/>
        <w:kinsoku w:val="0"/>
        <w:overflowPunct w:val="0"/>
        <w:spacing w:before="0"/>
        <w:ind w:left="0"/>
        <w:rPr>
          <w:sz w:val="20"/>
          <w:szCs w:val="20"/>
          <w:lang w:val="en-GB"/>
        </w:rPr>
      </w:pPr>
    </w:p>
    <w:p w14:paraId="64B8F7DA" w14:textId="77777777" w:rsidR="00F20945" w:rsidRPr="00A117C6" w:rsidRDefault="00F20945">
      <w:pPr>
        <w:pStyle w:val="Corpodetexto"/>
        <w:kinsoku w:val="0"/>
        <w:overflowPunct w:val="0"/>
        <w:ind w:left="0"/>
        <w:rPr>
          <w:sz w:val="12"/>
          <w:szCs w:val="12"/>
          <w:lang w:val="en-GB"/>
        </w:rPr>
      </w:pPr>
    </w:p>
    <w:p w14:paraId="27095730" w14:textId="7FEBD358" w:rsidR="00F20945" w:rsidRPr="00A117C6" w:rsidRDefault="00F6513E">
      <w:pPr>
        <w:pStyle w:val="Corpodetexto"/>
        <w:kinsoku w:val="0"/>
        <w:overflowPunct w:val="0"/>
        <w:spacing w:before="0" w:line="20" w:lineRule="atLeast"/>
        <w:ind w:left="313"/>
        <w:rPr>
          <w:sz w:val="2"/>
          <w:szCs w:val="2"/>
          <w:lang w:val="en-GB"/>
        </w:rPr>
      </w:pPr>
      <w:r w:rsidRPr="00F6513E">
        <w:rPr>
          <w:noProof/>
          <w:sz w:val="2"/>
          <w:szCs w:val="2"/>
          <w:lang w:val="pt-BR" w:eastAsia="pt-BR"/>
        </w:rPr>
        <mc:AlternateContent>
          <mc:Choice Requires="wpg">
            <w:drawing>
              <wp:inline distT="0" distB="0" distL="0" distR="0" wp14:anchorId="75F730CE" wp14:editId="494F3D34">
                <wp:extent cx="2967355" cy="12700"/>
                <wp:effectExtent l="5080" t="8255" r="8890" b="0"/>
                <wp:docPr id="220"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7355" cy="12700"/>
                          <a:chOff x="0" y="0"/>
                          <a:chExt cx="4673" cy="20"/>
                        </a:xfrm>
                      </wpg:grpSpPr>
                      <wps:wsp>
                        <wps:cNvPr id="221" name="Freeform 74"/>
                        <wps:cNvSpPr>
                          <a:spLocks/>
                        </wps:cNvSpPr>
                        <wps:spPr bwMode="auto">
                          <a:xfrm>
                            <a:off x="4" y="4"/>
                            <a:ext cx="4663" cy="20"/>
                          </a:xfrm>
                          <a:custGeom>
                            <a:avLst/>
                            <a:gdLst>
                              <a:gd name="T0" fmla="*/ 0 w 4663"/>
                              <a:gd name="T1" fmla="*/ 0 h 20"/>
                              <a:gd name="T2" fmla="*/ 4662 w 4663"/>
                              <a:gd name="T3" fmla="*/ 0 h 20"/>
                            </a:gdLst>
                            <a:ahLst/>
                            <a:cxnLst>
                              <a:cxn ang="0">
                                <a:pos x="T0" y="T1"/>
                              </a:cxn>
                              <a:cxn ang="0">
                                <a:pos x="T2" y="T3"/>
                              </a:cxn>
                            </a:cxnLst>
                            <a:rect l="0" t="0" r="r" b="b"/>
                            <a:pathLst>
                              <a:path w="4663" h="20">
                                <a:moveTo>
                                  <a:pt x="0" y="0"/>
                                </a:moveTo>
                                <a:lnTo>
                                  <a:pt x="4662"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D22D48" id="Group 73" o:spid="_x0000_s1026" style="width:233.65pt;height:1pt;mso-position-horizontal-relative:char;mso-position-vertical-relative:line" coordsize="46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">
                <v:shape id="Freeform 74" o:spid="_x0000_s1027" style="position:absolute;left:4;top:4;width:4663;height:20;visibility:visible;mso-wrap-style:square;v-text-anchor:top" coordsize="46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" path="m,l4662,e" filled="f" strokeweight=".17567mm">
                  <v:path arrowok="t" o:connecttype="custom" o:connectlocs="0,0;4662,0" o:connectangles="0,0"/>
                </v:shape>
                <w10:anchorlock/>
              </v:group>
            </w:pict>
          </mc:Fallback>
        </mc:AlternateContent>
      </w:r>
    </w:p>
    <w:p w14:paraId="2C62A2FB" w14:textId="77777777" w:rsidR="00F20945" w:rsidRPr="00A117C6" w:rsidRDefault="00F20945">
      <w:pPr>
        <w:pStyle w:val="Corpodetexto"/>
        <w:kinsoku w:val="0"/>
        <w:overflowPunct w:val="0"/>
        <w:spacing w:before="0" w:line="259" w:lineRule="auto"/>
        <w:ind w:right="2105"/>
        <w:jc w:val="both"/>
        <w:rPr>
          <w:lang w:val="en-GB"/>
        </w:rPr>
      </w:pPr>
      <w:r w:rsidRPr="00A117C6">
        <w:rPr>
          <w:position w:val="6"/>
          <w:sz w:val="12"/>
          <w:szCs w:val="12"/>
          <w:lang w:val="en-GB"/>
        </w:rPr>
        <w:t>4</w:t>
      </w:r>
      <w:r w:rsidRPr="00A117C6">
        <w:rPr>
          <w:spacing w:val="4"/>
          <w:position w:val="6"/>
          <w:sz w:val="12"/>
          <w:szCs w:val="12"/>
          <w:lang w:val="en-GB"/>
        </w:rPr>
        <w:t xml:space="preserve"> </w:t>
      </w:r>
      <w:r w:rsidRPr="00A117C6">
        <w:rPr>
          <w:lang w:val="en-GB"/>
        </w:rPr>
        <w:t>Giant</w:t>
      </w:r>
      <w:r w:rsidRPr="00A117C6">
        <w:rPr>
          <w:spacing w:val="5"/>
          <w:lang w:val="en-GB"/>
        </w:rPr>
        <w:t xml:space="preserve"> </w:t>
      </w:r>
      <w:r w:rsidRPr="00A117C6">
        <w:rPr>
          <w:lang w:val="en-GB"/>
        </w:rPr>
        <w:t>panda,</w:t>
      </w:r>
      <w:r w:rsidRPr="00A117C6">
        <w:rPr>
          <w:spacing w:val="11"/>
          <w:lang w:val="en-GB"/>
        </w:rPr>
        <w:t xml:space="preserve"> </w:t>
      </w:r>
      <w:r w:rsidRPr="00A117C6">
        <w:rPr>
          <w:spacing w:val="-1"/>
          <w:lang w:val="en-GB"/>
        </w:rPr>
        <w:t>Bovine,</w:t>
      </w:r>
      <w:r w:rsidRPr="00A117C6">
        <w:rPr>
          <w:spacing w:val="10"/>
          <w:lang w:val="en-GB"/>
        </w:rPr>
        <w:t xml:space="preserve"> </w:t>
      </w:r>
      <w:r w:rsidRPr="00A117C6">
        <w:rPr>
          <w:lang w:val="en-GB"/>
        </w:rPr>
        <w:t>white-tufted</w:t>
      </w:r>
      <w:r w:rsidRPr="00A117C6">
        <w:rPr>
          <w:spacing w:val="5"/>
          <w:lang w:val="en-GB"/>
        </w:rPr>
        <w:t xml:space="preserve"> </w:t>
      </w:r>
      <w:r w:rsidRPr="00A117C6">
        <w:rPr>
          <w:lang w:val="en-GB"/>
        </w:rPr>
        <w:t>marmoset,</w:t>
      </w:r>
      <w:r w:rsidRPr="00A117C6">
        <w:rPr>
          <w:spacing w:val="11"/>
          <w:lang w:val="en-GB"/>
        </w:rPr>
        <w:t xml:space="preserve"> </w:t>
      </w:r>
      <w:r w:rsidRPr="00A117C6">
        <w:rPr>
          <w:lang w:val="en-GB"/>
        </w:rPr>
        <w:t>dog,</w:t>
      </w:r>
      <w:r w:rsidRPr="00A117C6">
        <w:rPr>
          <w:spacing w:val="10"/>
          <w:lang w:val="en-GB"/>
        </w:rPr>
        <w:t xml:space="preserve"> </w:t>
      </w:r>
      <w:r w:rsidRPr="00A117C6">
        <w:rPr>
          <w:lang w:val="en-GB"/>
        </w:rPr>
        <w:t>zebrafish,</w:t>
      </w:r>
      <w:r w:rsidRPr="00A117C6">
        <w:rPr>
          <w:spacing w:val="11"/>
          <w:lang w:val="en-GB"/>
        </w:rPr>
        <w:t xml:space="preserve"> </w:t>
      </w:r>
      <w:r w:rsidRPr="00A117C6">
        <w:rPr>
          <w:spacing w:val="-1"/>
          <w:lang w:val="en-GB"/>
        </w:rPr>
        <w:t>chicken,</w:t>
      </w:r>
      <w:r w:rsidRPr="00A117C6">
        <w:rPr>
          <w:spacing w:val="21"/>
          <w:w w:val="99"/>
          <w:lang w:val="en-GB"/>
        </w:rPr>
        <w:t xml:space="preserve"> </w:t>
      </w:r>
      <w:r w:rsidRPr="00A117C6">
        <w:rPr>
          <w:lang w:val="en-GB"/>
        </w:rPr>
        <w:t>human,</w:t>
      </w:r>
      <w:r w:rsidRPr="00A117C6">
        <w:rPr>
          <w:spacing w:val="-14"/>
          <w:lang w:val="en-GB"/>
        </w:rPr>
        <w:t xml:space="preserve"> </w:t>
      </w:r>
      <w:r w:rsidRPr="00A117C6">
        <w:rPr>
          <w:spacing w:val="-5"/>
          <w:lang w:val="en-GB"/>
        </w:rPr>
        <w:t>West</w:t>
      </w:r>
      <w:r w:rsidRPr="00A117C6">
        <w:rPr>
          <w:spacing w:val="-16"/>
          <w:lang w:val="en-GB"/>
        </w:rPr>
        <w:t xml:space="preserve"> </w:t>
      </w:r>
      <w:r w:rsidRPr="00A117C6">
        <w:rPr>
          <w:lang w:val="en-GB"/>
        </w:rPr>
        <w:t>Indian</w:t>
      </w:r>
      <w:r w:rsidRPr="00A117C6">
        <w:rPr>
          <w:spacing w:val="-16"/>
          <w:lang w:val="en-GB"/>
        </w:rPr>
        <w:t xml:space="preserve"> </w:t>
      </w:r>
      <w:r w:rsidRPr="00A117C6">
        <w:rPr>
          <w:lang w:val="en-GB"/>
        </w:rPr>
        <w:t>ocean</w:t>
      </w:r>
      <w:r w:rsidRPr="00A117C6">
        <w:rPr>
          <w:spacing w:val="-17"/>
          <w:lang w:val="en-GB"/>
        </w:rPr>
        <w:t xml:space="preserve"> </w:t>
      </w:r>
      <w:r w:rsidRPr="00A117C6">
        <w:rPr>
          <w:lang w:val="en-GB"/>
        </w:rPr>
        <w:t>coelacanth,</w:t>
      </w:r>
      <w:r w:rsidRPr="00A117C6">
        <w:rPr>
          <w:spacing w:val="-13"/>
          <w:lang w:val="en-GB"/>
        </w:rPr>
        <w:t xml:space="preserve"> </w:t>
      </w:r>
      <w:r w:rsidRPr="00A117C6">
        <w:rPr>
          <w:lang w:val="en-GB"/>
        </w:rPr>
        <w:t>African</w:t>
      </w:r>
      <w:r w:rsidRPr="00A117C6">
        <w:rPr>
          <w:spacing w:val="-16"/>
          <w:lang w:val="en-GB"/>
        </w:rPr>
        <w:t xml:space="preserve"> </w:t>
      </w:r>
      <w:r w:rsidRPr="00A117C6">
        <w:rPr>
          <w:lang w:val="en-GB"/>
        </w:rPr>
        <w:t>elephant,</w:t>
      </w:r>
      <w:r w:rsidRPr="00A117C6">
        <w:rPr>
          <w:spacing w:val="-14"/>
          <w:lang w:val="en-GB"/>
        </w:rPr>
        <w:t xml:space="preserve"> </w:t>
      </w:r>
      <w:r w:rsidRPr="00A117C6">
        <w:rPr>
          <w:lang w:val="en-GB"/>
        </w:rPr>
        <w:t>mouse,</w:t>
      </w:r>
      <w:r w:rsidRPr="00A117C6">
        <w:rPr>
          <w:spacing w:val="-13"/>
          <w:lang w:val="en-GB"/>
        </w:rPr>
        <w:t xml:space="preserve"> </w:t>
      </w:r>
      <w:r w:rsidRPr="00A117C6">
        <w:rPr>
          <w:lang w:val="en-GB"/>
        </w:rPr>
        <w:t>European</w:t>
      </w:r>
      <w:r w:rsidRPr="00A117C6">
        <w:rPr>
          <w:spacing w:val="23"/>
          <w:w w:val="99"/>
          <w:lang w:val="en-GB"/>
        </w:rPr>
        <w:t xml:space="preserve"> </w:t>
      </w:r>
      <w:r w:rsidRPr="00A117C6">
        <w:rPr>
          <w:lang w:val="en-GB"/>
        </w:rPr>
        <w:t>domestic</w:t>
      </w:r>
      <w:r w:rsidRPr="00A117C6">
        <w:rPr>
          <w:spacing w:val="-12"/>
          <w:lang w:val="en-GB"/>
        </w:rPr>
        <w:t xml:space="preserve"> </w:t>
      </w:r>
      <w:r w:rsidRPr="00A117C6">
        <w:rPr>
          <w:lang w:val="en-GB"/>
        </w:rPr>
        <w:t>ferret,</w:t>
      </w:r>
      <w:r w:rsidRPr="00A117C6">
        <w:rPr>
          <w:spacing w:val="-10"/>
          <w:lang w:val="en-GB"/>
        </w:rPr>
        <w:t xml:space="preserve"> </w:t>
      </w:r>
      <w:r w:rsidRPr="00A117C6">
        <w:rPr>
          <w:lang w:val="en-GB"/>
        </w:rPr>
        <w:t>Nile</w:t>
      </w:r>
      <w:r w:rsidRPr="00A117C6">
        <w:rPr>
          <w:spacing w:val="-12"/>
          <w:lang w:val="en-GB"/>
        </w:rPr>
        <w:t xml:space="preserve"> </w:t>
      </w:r>
      <w:r w:rsidRPr="00A117C6">
        <w:rPr>
          <w:lang w:val="en-GB"/>
        </w:rPr>
        <w:t>tilapia,</w:t>
      </w:r>
      <w:r w:rsidRPr="00A117C6">
        <w:rPr>
          <w:spacing w:val="-10"/>
          <w:lang w:val="en-GB"/>
        </w:rPr>
        <w:t xml:space="preserve"> </w:t>
      </w:r>
      <w:r w:rsidRPr="00A117C6">
        <w:rPr>
          <w:lang w:val="en-GB"/>
        </w:rPr>
        <w:t>rabbit,</w:t>
      </w:r>
      <w:r w:rsidRPr="00A117C6">
        <w:rPr>
          <w:spacing w:val="-10"/>
          <w:lang w:val="en-GB"/>
        </w:rPr>
        <w:t xml:space="preserve"> </w:t>
      </w:r>
      <w:r w:rsidRPr="00A117C6">
        <w:rPr>
          <w:lang w:val="en-GB"/>
        </w:rPr>
        <w:t>chimpanzee,</w:t>
      </w:r>
      <w:r w:rsidRPr="00A117C6">
        <w:rPr>
          <w:spacing w:val="-10"/>
          <w:lang w:val="en-GB"/>
        </w:rPr>
        <w:t xml:space="preserve"> </w:t>
      </w:r>
      <w:r w:rsidRPr="00A117C6">
        <w:rPr>
          <w:lang w:val="en-GB"/>
        </w:rPr>
        <w:t>Sumatran</w:t>
      </w:r>
      <w:r w:rsidRPr="00A117C6">
        <w:rPr>
          <w:spacing w:val="-12"/>
          <w:lang w:val="en-GB"/>
        </w:rPr>
        <w:t xml:space="preserve"> </w:t>
      </w:r>
      <w:r w:rsidRPr="00A117C6">
        <w:rPr>
          <w:lang w:val="en-GB"/>
        </w:rPr>
        <w:t>orangutan,</w:t>
      </w:r>
      <w:r w:rsidRPr="00A117C6">
        <w:rPr>
          <w:spacing w:val="-10"/>
          <w:lang w:val="en-GB"/>
        </w:rPr>
        <w:t xml:space="preserve"> </w:t>
      </w:r>
      <w:r w:rsidRPr="00A117C6">
        <w:rPr>
          <w:lang w:val="en-GB"/>
        </w:rPr>
        <w:t>rat,</w:t>
      </w:r>
      <w:r w:rsidRPr="00A117C6">
        <w:rPr>
          <w:w w:val="99"/>
          <w:lang w:val="en-GB"/>
        </w:rPr>
        <w:t xml:space="preserve"> </w:t>
      </w:r>
      <w:r w:rsidRPr="00A117C6">
        <w:rPr>
          <w:spacing w:val="-2"/>
          <w:lang w:val="en-GB"/>
        </w:rPr>
        <w:t>Tasmanian</w:t>
      </w:r>
      <w:r w:rsidRPr="00A117C6">
        <w:rPr>
          <w:spacing w:val="-7"/>
          <w:lang w:val="en-GB"/>
        </w:rPr>
        <w:t xml:space="preserve"> </w:t>
      </w:r>
      <w:r w:rsidRPr="00A117C6">
        <w:rPr>
          <w:spacing w:val="-1"/>
          <w:lang w:val="en-GB"/>
        </w:rPr>
        <w:t>devil,</w:t>
      </w:r>
      <w:r w:rsidRPr="00A117C6">
        <w:rPr>
          <w:spacing w:val="-7"/>
          <w:lang w:val="en-GB"/>
        </w:rPr>
        <w:t xml:space="preserve"> </w:t>
      </w:r>
      <w:r w:rsidRPr="00A117C6">
        <w:rPr>
          <w:lang w:val="en-GB"/>
        </w:rPr>
        <w:t>pig,</w:t>
      </w:r>
      <w:r w:rsidRPr="00A117C6">
        <w:rPr>
          <w:spacing w:val="-6"/>
          <w:lang w:val="en-GB"/>
        </w:rPr>
        <w:t xml:space="preserve"> </w:t>
      </w:r>
      <w:r w:rsidRPr="00A117C6">
        <w:rPr>
          <w:lang w:val="en-GB"/>
        </w:rPr>
        <w:t>Japanese</w:t>
      </w:r>
      <w:r w:rsidRPr="00A117C6">
        <w:rPr>
          <w:spacing w:val="-7"/>
          <w:lang w:val="en-GB"/>
        </w:rPr>
        <w:t xml:space="preserve"> </w:t>
      </w:r>
      <w:r w:rsidRPr="00A117C6">
        <w:rPr>
          <w:spacing w:val="-1"/>
          <w:lang w:val="en-GB"/>
        </w:rPr>
        <w:t>puf</w:t>
      </w:r>
      <w:r w:rsidRPr="00A117C6">
        <w:rPr>
          <w:spacing w:val="-2"/>
          <w:lang w:val="en-GB"/>
        </w:rPr>
        <w:t>ferfish.</w:t>
      </w:r>
      <w:r w:rsidRPr="00A117C6">
        <w:rPr>
          <w:spacing w:val="-6"/>
          <w:lang w:val="en-GB"/>
        </w:rPr>
        <w:t xml:space="preserve"> </w:t>
      </w:r>
      <w:r w:rsidRPr="00A117C6">
        <w:rPr>
          <w:spacing w:val="-2"/>
          <w:lang w:val="en-GB"/>
        </w:rPr>
        <w:t>Western</w:t>
      </w:r>
      <w:r w:rsidRPr="00A117C6">
        <w:rPr>
          <w:spacing w:val="-7"/>
          <w:lang w:val="en-GB"/>
        </w:rPr>
        <w:t xml:space="preserve"> </w:t>
      </w:r>
      <w:r w:rsidRPr="00A117C6">
        <w:rPr>
          <w:spacing w:val="-1"/>
          <w:lang w:val="en-GB"/>
        </w:rPr>
        <w:t>clawed</w:t>
      </w:r>
      <w:r w:rsidRPr="00A117C6">
        <w:rPr>
          <w:spacing w:val="-7"/>
          <w:lang w:val="en-GB"/>
        </w:rPr>
        <w:t xml:space="preserve"> </w:t>
      </w:r>
      <w:r w:rsidRPr="00A117C6">
        <w:rPr>
          <w:lang w:val="en-GB"/>
        </w:rPr>
        <w:t>frog</w:t>
      </w:r>
    </w:p>
    <w:p w14:paraId="5F134927" w14:textId="77777777" w:rsidR="00F20945" w:rsidRPr="00A117C6" w:rsidRDefault="00F20945">
      <w:pPr>
        <w:pStyle w:val="Corpodetexto"/>
        <w:kinsoku w:val="0"/>
        <w:overflowPunct w:val="0"/>
        <w:spacing w:before="18" w:line="257" w:lineRule="auto"/>
        <w:ind w:right="2105"/>
        <w:jc w:val="both"/>
        <w:rPr>
          <w:lang w:val="en-GB"/>
        </w:rPr>
      </w:pPr>
      <w:r w:rsidRPr="00A117C6">
        <w:rPr>
          <w:position w:val="6"/>
          <w:sz w:val="12"/>
          <w:szCs w:val="12"/>
          <w:lang w:val="en-GB"/>
        </w:rPr>
        <w:t>5</w:t>
      </w:r>
      <w:r w:rsidRPr="00A117C6">
        <w:rPr>
          <w:spacing w:val="7"/>
          <w:position w:val="6"/>
          <w:sz w:val="12"/>
          <w:szCs w:val="12"/>
          <w:lang w:val="en-GB"/>
        </w:rPr>
        <w:t xml:space="preserve"> </w:t>
      </w:r>
      <w:r w:rsidRPr="00A117C6">
        <w:rPr>
          <w:lang w:val="en-GB"/>
        </w:rPr>
        <w:t>UniProt:</w:t>
      </w:r>
      <w:r w:rsidRPr="00A117C6">
        <w:rPr>
          <w:spacing w:val="7"/>
          <w:lang w:val="en-GB"/>
        </w:rPr>
        <w:t xml:space="preserve"> </w:t>
      </w:r>
      <w:r w:rsidRPr="00A117C6">
        <w:rPr>
          <w:lang w:val="en-GB"/>
        </w:rPr>
        <w:t>Release</w:t>
      </w:r>
      <w:r w:rsidRPr="00A117C6">
        <w:rPr>
          <w:spacing w:val="29"/>
          <w:lang w:val="en-GB"/>
        </w:rPr>
        <w:t xml:space="preserve"> </w:t>
      </w:r>
      <w:r w:rsidRPr="00A117C6">
        <w:rPr>
          <w:lang w:val="en-GB"/>
        </w:rPr>
        <w:t>2015_04,</w:t>
      </w:r>
      <w:r w:rsidRPr="00A117C6">
        <w:rPr>
          <w:spacing w:val="7"/>
          <w:lang w:val="en-GB"/>
        </w:rPr>
        <w:t xml:space="preserve"> </w:t>
      </w:r>
      <w:r w:rsidRPr="00A117C6">
        <w:rPr>
          <w:lang w:val="en-GB"/>
        </w:rPr>
        <w:t>Ensembl</w:t>
      </w:r>
      <w:r w:rsidRPr="00A117C6">
        <w:rPr>
          <w:spacing w:val="29"/>
          <w:lang w:val="en-GB"/>
        </w:rPr>
        <w:t xml:space="preserve"> </w:t>
      </w:r>
      <w:r w:rsidRPr="00A117C6">
        <w:rPr>
          <w:lang w:val="en-GB"/>
        </w:rPr>
        <w:t>Release</w:t>
      </w:r>
      <w:r w:rsidRPr="00A117C6">
        <w:rPr>
          <w:spacing w:val="30"/>
          <w:lang w:val="en-GB"/>
        </w:rPr>
        <w:t xml:space="preserve"> </w:t>
      </w:r>
      <w:r w:rsidRPr="00A117C6">
        <w:rPr>
          <w:lang w:val="en-GB"/>
        </w:rPr>
        <w:t>79,</w:t>
      </w:r>
      <w:r w:rsidRPr="00A117C6">
        <w:rPr>
          <w:spacing w:val="7"/>
          <w:lang w:val="en-GB"/>
        </w:rPr>
        <w:t xml:space="preserve"> </w:t>
      </w:r>
      <w:r w:rsidRPr="00A117C6">
        <w:rPr>
          <w:lang w:val="en-GB"/>
        </w:rPr>
        <w:t>NCBI</w:t>
      </w:r>
      <w:r w:rsidRPr="00A117C6">
        <w:rPr>
          <w:spacing w:val="29"/>
          <w:lang w:val="en-GB"/>
        </w:rPr>
        <w:t xml:space="preserve"> </w:t>
      </w:r>
      <w:r w:rsidRPr="00A117C6">
        <w:rPr>
          <w:spacing w:val="-2"/>
          <w:lang w:val="en-GB"/>
        </w:rPr>
        <w:t>Taxonomy</w:t>
      </w:r>
      <w:r w:rsidRPr="00A117C6">
        <w:rPr>
          <w:spacing w:val="23"/>
          <w:w w:val="99"/>
          <w:lang w:val="en-GB"/>
        </w:rPr>
        <w:t xml:space="preserve"> </w:t>
      </w:r>
      <w:r w:rsidRPr="00A117C6">
        <w:rPr>
          <w:lang w:val="en-GB"/>
        </w:rPr>
        <w:t>2015AA.</w:t>
      </w:r>
    </w:p>
    <w:p w14:paraId="01EA526F" w14:textId="77777777" w:rsidR="00F20945" w:rsidRPr="00A117C6" w:rsidRDefault="00F20945">
      <w:pPr>
        <w:pStyle w:val="Corpodetexto"/>
        <w:kinsoku w:val="0"/>
        <w:overflowPunct w:val="0"/>
        <w:spacing w:before="19" w:line="257" w:lineRule="auto"/>
        <w:ind w:right="2105"/>
        <w:jc w:val="both"/>
        <w:rPr>
          <w:lang w:val="en-GB"/>
        </w:rPr>
      </w:pPr>
      <w:r w:rsidRPr="00A117C6">
        <w:rPr>
          <w:position w:val="6"/>
          <w:sz w:val="12"/>
          <w:szCs w:val="12"/>
          <w:lang w:val="en-GB"/>
        </w:rPr>
        <w:t>6</w:t>
      </w:r>
      <w:r w:rsidRPr="00A117C6">
        <w:rPr>
          <w:spacing w:val="2"/>
          <w:position w:val="6"/>
          <w:sz w:val="12"/>
          <w:szCs w:val="12"/>
          <w:lang w:val="en-GB"/>
        </w:rPr>
        <w:t xml:space="preserve"> </w:t>
      </w:r>
      <w:r w:rsidRPr="00A117C6">
        <w:rPr>
          <w:lang w:val="en-GB"/>
        </w:rPr>
        <w:t>GO</w:t>
      </w:r>
      <w:r w:rsidRPr="00A117C6">
        <w:rPr>
          <w:spacing w:val="-19"/>
          <w:lang w:val="en-GB"/>
        </w:rPr>
        <w:t xml:space="preserve"> </w:t>
      </w:r>
      <w:r w:rsidRPr="00A117C6">
        <w:rPr>
          <w:spacing w:val="-1"/>
          <w:lang w:val="en-GB"/>
        </w:rPr>
        <w:t>Revision</w:t>
      </w:r>
      <w:r w:rsidRPr="00A117C6">
        <w:rPr>
          <w:spacing w:val="-20"/>
          <w:lang w:val="en-GB"/>
        </w:rPr>
        <w:t xml:space="preserve"> </w:t>
      </w:r>
      <w:r w:rsidRPr="00A117C6">
        <w:rPr>
          <w:lang w:val="en-GB"/>
        </w:rPr>
        <w:t>25527,</w:t>
      </w:r>
      <w:r w:rsidRPr="00A117C6">
        <w:rPr>
          <w:spacing w:val="-16"/>
          <w:lang w:val="en-GB"/>
        </w:rPr>
        <w:t xml:space="preserve"> </w:t>
      </w:r>
      <w:r w:rsidRPr="00A117C6">
        <w:rPr>
          <w:lang w:val="en-GB"/>
        </w:rPr>
        <w:t>ChEBI</w:t>
      </w:r>
      <w:r w:rsidRPr="00A117C6">
        <w:rPr>
          <w:spacing w:val="-20"/>
          <w:lang w:val="en-GB"/>
        </w:rPr>
        <w:t xml:space="preserve"> </w:t>
      </w:r>
      <w:r w:rsidRPr="00A117C6">
        <w:rPr>
          <w:lang w:val="en-GB"/>
        </w:rPr>
        <w:t>Release</w:t>
      </w:r>
      <w:r w:rsidRPr="00A117C6">
        <w:rPr>
          <w:spacing w:val="-20"/>
          <w:lang w:val="en-GB"/>
        </w:rPr>
        <w:t xml:space="preserve"> </w:t>
      </w:r>
      <w:r w:rsidRPr="00A117C6">
        <w:rPr>
          <w:lang w:val="en-GB"/>
        </w:rPr>
        <w:t>127,</w:t>
      </w:r>
      <w:r w:rsidRPr="00A117C6">
        <w:rPr>
          <w:spacing w:val="-15"/>
          <w:lang w:val="en-GB"/>
        </w:rPr>
        <w:t xml:space="preserve"> </w:t>
      </w:r>
      <w:r w:rsidRPr="00A117C6">
        <w:rPr>
          <w:lang w:val="en-GB"/>
        </w:rPr>
        <w:t>BTL2</w:t>
      </w:r>
      <w:r w:rsidRPr="00A117C6">
        <w:rPr>
          <w:spacing w:val="-20"/>
          <w:lang w:val="en-GB"/>
        </w:rPr>
        <w:t xml:space="preserve"> </w:t>
      </w:r>
      <w:r w:rsidRPr="00A117C6">
        <w:rPr>
          <w:lang w:val="en-GB"/>
        </w:rPr>
        <w:t>Release</w:t>
      </w:r>
      <w:r w:rsidRPr="00A117C6">
        <w:rPr>
          <w:spacing w:val="-20"/>
          <w:lang w:val="en-GB"/>
        </w:rPr>
        <w:t xml:space="preserve"> </w:t>
      </w:r>
      <w:r w:rsidRPr="00A117C6">
        <w:rPr>
          <w:lang w:val="en-GB"/>
        </w:rPr>
        <w:t>8th</w:t>
      </w:r>
      <w:r w:rsidRPr="00A117C6">
        <w:rPr>
          <w:spacing w:val="-20"/>
          <w:lang w:val="en-GB"/>
        </w:rPr>
        <w:t xml:space="preserve"> </w:t>
      </w:r>
      <w:r w:rsidRPr="00A117C6">
        <w:rPr>
          <w:lang w:val="en-GB"/>
        </w:rPr>
        <w:t>march</w:t>
      </w:r>
      <w:r w:rsidRPr="00A117C6">
        <w:rPr>
          <w:spacing w:val="-20"/>
          <w:lang w:val="en-GB"/>
        </w:rPr>
        <w:t xml:space="preserve"> </w:t>
      </w:r>
      <w:r w:rsidRPr="00A117C6">
        <w:rPr>
          <w:lang w:val="en-GB"/>
        </w:rPr>
        <w:t>2015,</w:t>
      </w:r>
      <w:r w:rsidRPr="00A117C6">
        <w:rPr>
          <w:spacing w:val="24"/>
          <w:w w:val="99"/>
          <w:lang w:val="en-GB"/>
        </w:rPr>
        <w:t xml:space="preserve"> </w:t>
      </w:r>
      <w:r w:rsidRPr="00A117C6">
        <w:rPr>
          <w:lang w:val="en-GB"/>
        </w:rPr>
        <w:t>PR</w:t>
      </w:r>
      <w:r w:rsidRPr="00A117C6">
        <w:rPr>
          <w:spacing w:val="-5"/>
          <w:lang w:val="en-GB"/>
        </w:rPr>
        <w:t xml:space="preserve"> </w:t>
      </w:r>
      <w:r w:rsidRPr="00A117C6">
        <w:rPr>
          <w:lang w:val="en-GB"/>
        </w:rPr>
        <w:t>release</w:t>
      </w:r>
      <w:r w:rsidRPr="00A117C6">
        <w:rPr>
          <w:spacing w:val="-5"/>
          <w:lang w:val="en-GB"/>
        </w:rPr>
        <w:t xml:space="preserve"> </w:t>
      </w:r>
      <w:r w:rsidRPr="00A117C6">
        <w:rPr>
          <w:lang w:val="en-GB"/>
        </w:rPr>
        <w:t>22nd</w:t>
      </w:r>
      <w:r w:rsidRPr="00A117C6">
        <w:rPr>
          <w:spacing w:val="-5"/>
          <w:lang w:val="en-GB"/>
        </w:rPr>
        <w:t xml:space="preserve"> </w:t>
      </w:r>
      <w:r w:rsidRPr="00A117C6">
        <w:rPr>
          <w:lang w:val="en-GB"/>
        </w:rPr>
        <w:t>may</w:t>
      </w:r>
      <w:r w:rsidRPr="00A117C6">
        <w:rPr>
          <w:spacing w:val="-5"/>
          <w:lang w:val="en-GB"/>
        </w:rPr>
        <w:t xml:space="preserve"> </w:t>
      </w:r>
      <w:r w:rsidRPr="00A117C6">
        <w:rPr>
          <w:lang w:val="en-GB"/>
        </w:rPr>
        <w:t>2015</w:t>
      </w:r>
    </w:p>
    <w:p w14:paraId="15692A11" w14:textId="77777777" w:rsidR="00F20945" w:rsidRPr="002C029A" w:rsidRDefault="00F20945">
      <w:pPr>
        <w:pStyle w:val="Corpodetexto"/>
        <w:kinsoku w:val="0"/>
        <w:overflowPunct w:val="0"/>
        <w:spacing w:before="19" w:line="257" w:lineRule="auto"/>
        <w:ind w:right="2105"/>
        <w:jc w:val="both"/>
        <w:rPr>
          <w:lang w:val="en-GB"/>
        </w:rPr>
        <w:sectPr w:rsidR="00F20945" w:rsidRPr="002C029A">
          <w:type w:val="continuous"/>
          <w:pgSz w:w="14180" w:h="20020"/>
          <w:pgMar w:top="2080" w:right="160" w:bottom="2080" w:left="160" w:header="720" w:footer="720" w:gutter="0"/>
          <w:cols w:num="2" w:space="720" w:equalWidth="0">
            <w:col w:w="6725" w:space="40"/>
            <w:col w:w="7095"/>
          </w:cols>
          <w:noEndnote/>
        </w:sectPr>
      </w:pPr>
    </w:p>
    <w:p w14:paraId="7E7F9B6D" w14:textId="77777777" w:rsidR="00F20945" w:rsidRPr="00A117C6" w:rsidRDefault="00F20945">
      <w:pPr>
        <w:pStyle w:val="Corpodetexto"/>
        <w:kinsoku w:val="0"/>
        <w:overflowPunct w:val="0"/>
        <w:spacing w:before="6"/>
        <w:ind w:left="0"/>
        <w:rPr>
          <w:sz w:val="10"/>
          <w:szCs w:val="10"/>
          <w:lang w:val="en-GB"/>
        </w:rPr>
      </w:pPr>
    </w:p>
    <w:p w14:paraId="007A9FDC" w14:textId="77777777" w:rsidR="00F20945" w:rsidRPr="002C029A" w:rsidRDefault="00F20945">
      <w:pPr>
        <w:pStyle w:val="Corpodetexto"/>
        <w:kinsoku w:val="0"/>
        <w:overflowPunct w:val="0"/>
        <w:spacing w:before="6"/>
        <w:ind w:left="0"/>
        <w:rPr>
          <w:sz w:val="10"/>
          <w:szCs w:val="10"/>
          <w:lang w:val="en-GB"/>
        </w:rPr>
        <w:sectPr w:rsidR="00F20945" w:rsidRPr="002C029A">
          <w:headerReference w:type="default" r:id="rId13"/>
          <w:footerReference w:type="default" r:id="rId14"/>
          <w:pgSz w:w="14180" w:h="20020"/>
          <w:pgMar w:top="3020" w:right="160" w:bottom="2080" w:left="160" w:header="1385" w:footer="1890" w:gutter="0"/>
          <w:pgNumType w:start="4"/>
          <w:cols w:space="720" w:equalWidth="0">
            <w:col w:w="13860"/>
          </w:cols>
          <w:noEndnote/>
        </w:sectPr>
      </w:pPr>
    </w:p>
    <w:p w14:paraId="7B5366C0" w14:textId="0A18747E" w:rsidR="00F20945" w:rsidRPr="00A117C6" w:rsidDel="00FD095D" w:rsidRDefault="00F20945">
      <w:pPr>
        <w:pStyle w:val="Corpodetexto"/>
        <w:kinsoku w:val="0"/>
        <w:overflowPunct w:val="0"/>
        <w:spacing w:before="88"/>
        <w:ind w:left="2346"/>
        <w:rPr>
          <w:del w:id="121" w:author="Filipe Santana" w:date="2016-01-11T09:31:00Z"/>
          <w:lang w:val="en-GB"/>
        </w:rPr>
      </w:pPr>
      <w:r w:rsidRPr="009C2121">
        <w:rPr>
          <w:lang w:val="en-GB"/>
          <w:rPrChange w:id="122" w:author="Filipe Santana" w:date="2016-01-11T08:13:00Z">
            <w:rPr/>
          </w:rPrChange>
        </w:rPr>
        <w:lastRenderedPageBreak/>
        <w:t>The</w:t>
      </w:r>
      <w:r w:rsidRPr="009C2121">
        <w:rPr>
          <w:spacing w:val="25"/>
          <w:lang w:val="en-GB"/>
          <w:rPrChange w:id="123" w:author="Filipe Santana" w:date="2016-01-11T08:13:00Z">
            <w:rPr>
              <w:spacing w:val="25"/>
            </w:rPr>
          </w:rPrChange>
        </w:rPr>
        <w:t xml:space="preserve"> </w:t>
      </w:r>
      <w:r w:rsidRPr="009C2121">
        <w:rPr>
          <w:lang w:val="en-GB"/>
          <w:rPrChange w:id="124" w:author="Filipe Santana" w:date="2016-01-11T08:13:00Z">
            <w:rPr/>
          </w:rPrChange>
        </w:rPr>
        <w:t>resulting</w:t>
      </w:r>
      <w:r w:rsidRPr="009C2121">
        <w:rPr>
          <w:spacing w:val="25"/>
          <w:lang w:val="en-GB"/>
          <w:rPrChange w:id="125" w:author="Filipe Santana" w:date="2016-01-11T08:13:00Z">
            <w:rPr>
              <w:spacing w:val="25"/>
            </w:rPr>
          </w:rPrChange>
        </w:rPr>
        <w:t xml:space="preserve"> </w:t>
      </w:r>
      <w:r w:rsidRPr="009C2121">
        <w:rPr>
          <w:lang w:val="en-GB"/>
          <w:rPrChange w:id="126" w:author="Filipe Santana" w:date="2016-01-11T08:13:00Z">
            <w:rPr/>
          </w:rPrChange>
        </w:rPr>
        <w:t>set</w:t>
      </w:r>
      <w:r w:rsidRPr="009C2121">
        <w:rPr>
          <w:spacing w:val="25"/>
          <w:lang w:val="en-GB"/>
          <w:rPrChange w:id="127" w:author="Filipe Santana" w:date="2016-01-11T08:13:00Z">
            <w:rPr>
              <w:spacing w:val="25"/>
            </w:rPr>
          </w:rPrChange>
        </w:rPr>
        <w:t xml:space="preserve"> </w:t>
      </w:r>
      <w:ins w:id="128" w:author="schulz" w:date="2016-01-10T18:45:00Z">
        <w:r w:rsidR="003721F4" w:rsidRPr="009C2121">
          <w:rPr>
            <w:lang w:val="en-GB"/>
            <w:rPrChange w:id="129" w:author="Filipe Santana" w:date="2016-01-11T08:13:00Z">
              <w:rPr/>
            </w:rPrChange>
          </w:rPr>
          <w:t>include</w:t>
        </w:r>
        <w:r w:rsidR="003721F4">
          <w:rPr>
            <w:lang w:val="en-GB"/>
          </w:rPr>
          <w:t>s</w:t>
        </w:r>
        <w:r w:rsidR="003721F4" w:rsidRPr="00A117C6">
          <w:rPr>
            <w:spacing w:val="25"/>
            <w:lang w:val="en-GB"/>
          </w:rPr>
          <w:t xml:space="preserve"> </w:t>
        </w:r>
      </w:ins>
      <w:r w:rsidRPr="00A117C6">
        <w:rPr>
          <w:lang w:val="en-GB"/>
        </w:rPr>
        <w:t>the</w:t>
      </w:r>
      <w:r w:rsidRPr="00A117C6">
        <w:rPr>
          <w:spacing w:val="25"/>
          <w:lang w:val="en-GB"/>
        </w:rPr>
        <w:t xml:space="preserve"> </w:t>
      </w:r>
      <w:r w:rsidRPr="00A117C6">
        <w:rPr>
          <w:lang w:val="en-GB"/>
        </w:rPr>
        <w:t>proteins</w:t>
      </w:r>
      <w:r w:rsidRPr="00A117C6">
        <w:rPr>
          <w:spacing w:val="25"/>
          <w:lang w:val="en-GB"/>
        </w:rPr>
        <w:t xml:space="preserve"> </w:t>
      </w:r>
      <w:r w:rsidRPr="00A117C6">
        <w:rPr>
          <w:lang w:val="en-GB"/>
        </w:rPr>
        <w:t>Methionine</w:t>
      </w:r>
      <w:r w:rsidRPr="00A117C6">
        <w:rPr>
          <w:spacing w:val="26"/>
          <w:lang w:val="en-GB"/>
        </w:rPr>
        <w:t xml:space="preserve"> </w:t>
      </w:r>
      <w:r w:rsidRPr="00A117C6">
        <w:rPr>
          <w:lang w:val="en-GB"/>
        </w:rPr>
        <w:t>synthase</w:t>
      </w:r>
      <w:r w:rsidRPr="00A117C6">
        <w:rPr>
          <w:spacing w:val="25"/>
          <w:lang w:val="en-GB"/>
        </w:rPr>
        <w:t xml:space="preserve"> </w:t>
      </w:r>
      <w:r w:rsidRPr="00A117C6">
        <w:rPr>
          <w:lang w:val="en-GB"/>
        </w:rPr>
        <w:t>(MS)</w:t>
      </w:r>
    </w:p>
    <w:p w14:paraId="4999DDEB" w14:textId="13DE908B" w:rsidR="00F20945" w:rsidRPr="00A117C6" w:rsidRDefault="00F20945">
      <w:pPr>
        <w:pStyle w:val="Corpodetexto"/>
        <w:kinsoku w:val="0"/>
        <w:overflowPunct w:val="0"/>
        <w:spacing w:before="88"/>
        <w:ind w:left="0"/>
        <w:rPr>
          <w:lang w:val="en-GB"/>
        </w:rPr>
        <w:pPrChange w:id="130" w:author="Filipe Santana" w:date="2016-01-11T09:31:00Z">
          <w:pPr>
            <w:pStyle w:val="Corpodetexto"/>
            <w:kinsoku w:val="0"/>
            <w:overflowPunct w:val="0"/>
            <w:spacing w:before="35" w:line="285" w:lineRule="auto"/>
            <w:ind w:left="2107"/>
            <w:jc w:val="both"/>
          </w:pPr>
        </w:pPrChange>
      </w:pPr>
      <w:r w:rsidRPr="00A117C6">
        <w:rPr>
          <w:lang w:val="en-GB"/>
        </w:rPr>
        <w:t>,</w:t>
      </w:r>
      <w:r w:rsidRPr="00A117C6">
        <w:rPr>
          <w:spacing w:val="36"/>
          <w:lang w:val="en-GB"/>
        </w:rPr>
        <w:t xml:space="preserve"> </w:t>
      </w:r>
      <w:r w:rsidRPr="00A117C6">
        <w:rPr>
          <w:spacing w:val="-1"/>
          <w:lang w:val="en-GB"/>
        </w:rPr>
        <w:t>Methylenetetrahydrofolate</w:t>
      </w:r>
      <w:r w:rsidRPr="00A117C6">
        <w:rPr>
          <w:spacing w:val="36"/>
          <w:lang w:val="en-GB"/>
        </w:rPr>
        <w:t xml:space="preserve"> </w:t>
      </w:r>
      <w:r w:rsidRPr="00A117C6">
        <w:rPr>
          <w:lang w:val="en-GB"/>
        </w:rPr>
        <w:t>reductase</w:t>
      </w:r>
      <w:r w:rsidRPr="00A117C6">
        <w:rPr>
          <w:spacing w:val="37"/>
          <w:lang w:val="en-GB"/>
        </w:rPr>
        <w:t xml:space="preserve"> </w:t>
      </w:r>
      <w:r w:rsidRPr="00A117C6">
        <w:rPr>
          <w:lang w:val="en-GB"/>
        </w:rPr>
        <w:t>(MTHFR),</w:t>
      </w:r>
      <w:r w:rsidRPr="00A117C6">
        <w:rPr>
          <w:spacing w:val="36"/>
          <w:lang w:val="en-GB"/>
        </w:rPr>
        <w:t xml:space="preserve"> </w:t>
      </w:r>
      <w:r w:rsidRPr="00A117C6">
        <w:rPr>
          <w:lang w:val="en-GB"/>
        </w:rPr>
        <w:t>Cystathionine</w:t>
      </w:r>
      <w:r w:rsidRPr="00A117C6">
        <w:rPr>
          <w:spacing w:val="37"/>
          <w:lang w:val="en-GB"/>
        </w:rPr>
        <w:t xml:space="preserve"> </w:t>
      </w:r>
      <w:r w:rsidRPr="00A117C6">
        <w:rPr>
          <w:lang w:val="en-GB"/>
        </w:rPr>
        <w:t>beta-</w:t>
      </w:r>
      <w:r w:rsidRPr="00A117C6">
        <w:rPr>
          <w:spacing w:val="46"/>
          <w:w w:val="99"/>
          <w:lang w:val="en-GB"/>
        </w:rPr>
        <w:t xml:space="preserve"> </w:t>
      </w:r>
      <w:r w:rsidRPr="00A117C6">
        <w:rPr>
          <w:lang w:val="en-GB"/>
        </w:rPr>
        <w:t>synthase</w:t>
      </w:r>
      <w:r w:rsidRPr="00A117C6">
        <w:rPr>
          <w:spacing w:val="-14"/>
          <w:lang w:val="en-GB"/>
        </w:rPr>
        <w:t xml:space="preserve"> </w:t>
      </w:r>
      <w:r w:rsidRPr="00A117C6">
        <w:rPr>
          <w:lang w:val="en-GB"/>
        </w:rPr>
        <w:t>(CBS)</w:t>
      </w:r>
      <w:del w:id="131" w:author="schulz" w:date="2016-01-10T18:45:00Z">
        <w:r w:rsidRPr="00A117C6" w:rsidDel="003721F4">
          <w:rPr>
            <w:spacing w:val="-13"/>
            <w:lang w:val="en-GB"/>
          </w:rPr>
          <w:delText xml:space="preserve"> </w:delText>
        </w:r>
      </w:del>
      <w:r w:rsidRPr="00A117C6">
        <w:rPr>
          <w:lang w:val="en-GB"/>
        </w:rPr>
        <w:t>,</w:t>
      </w:r>
      <w:r w:rsidRPr="00A117C6">
        <w:rPr>
          <w:spacing w:val="-13"/>
          <w:lang w:val="en-GB"/>
        </w:rPr>
        <w:t xml:space="preserve"> </w:t>
      </w:r>
      <w:r w:rsidRPr="00A117C6">
        <w:rPr>
          <w:lang w:val="en-GB"/>
        </w:rPr>
        <w:t>and</w:t>
      </w:r>
      <w:r w:rsidRPr="00A117C6">
        <w:rPr>
          <w:spacing w:val="-13"/>
          <w:lang w:val="en-GB"/>
        </w:rPr>
        <w:t xml:space="preserve"> </w:t>
      </w:r>
      <w:r w:rsidRPr="00A117C6">
        <w:rPr>
          <w:spacing w:val="-1"/>
          <w:lang w:val="en-GB"/>
        </w:rPr>
        <w:t>Gamma-</w:t>
      </w:r>
      <w:proofErr w:type="spellStart"/>
      <w:r w:rsidRPr="00A117C6">
        <w:rPr>
          <w:spacing w:val="-1"/>
          <w:lang w:val="en-GB"/>
        </w:rPr>
        <w:t>cystathionase</w:t>
      </w:r>
      <w:proofErr w:type="spellEnd"/>
      <w:r w:rsidRPr="00A117C6">
        <w:rPr>
          <w:spacing w:val="-13"/>
          <w:lang w:val="en-GB"/>
        </w:rPr>
        <w:t xml:space="preserve"> </w:t>
      </w:r>
      <w:r w:rsidRPr="00A117C6">
        <w:rPr>
          <w:lang w:val="en-GB"/>
        </w:rPr>
        <w:t>(CSE).</w:t>
      </w:r>
      <w:r w:rsidRPr="00A117C6">
        <w:rPr>
          <w:spacing w:val="-13"/>
          <w:lang w:val="en-GB"/>
        </w:rPr>
        <w:t xml:space="preserve"> </w:t>
      </w:r>
      <w:ins w:id="132" w:author="schulz" w:date="2016-01-10T18:46:00Z">
        <w:r w:rsidR="003721F4">
          <w:rPr>
            <w:lang w:val="en-GB"/>
          </w:rPr>
          <w:t xml:space="preserve">After removing </w:t>
        </w:r>
      </w:ins>
      <w:r w:rsidRPr="00A117C6">
        <w:rPr>
          <w:lang w:val="en-GB"/>
        </w:rPr>
        <w:t>records without Ensembl IDs</w:t>
      </w:r>
      <w:ins w:id="133" w:author="schulz" w:date="2016-01-10T18:46:00Z">
        <w:r w:rsidR="003721F4">
          <w:rPr>
            <w:lang w:val="en-GB"/>
          </w:rPr>
          <w:t>,</w:t>
        </w:r>
      </w:ins>
      <w:r w:rsidRPr="00A117C6">
        <w:rPr>
          <w:lang w:val="en-GB"/>
        </w:rPr>
        <w:t xml:space="preserve"> a</w:t>
      </w:r>
      <w:r w:rsidRPr="00A117C6">
        <w:rPr>
          <w:spacing w:val="23"/>
          <w:w w:val="99"/>
          <w:lang w:val="en-GB"/>
        </w:rPr>
        <w:t xml:space="preserve"> </w:t>
      </w:r>
      <w:r w:rsidRPr="00A117C6">
        <w:rPr>
          <w:lang w:val="en-GB"/>
        </w:rPr>
        <w:t>final</w:t>
      </w:r>
      <w:r w:rsidRPr="00A117C6">
        <w:rPr>
          <w:spacing w:val="2"/>
          <w:lang w:val="en-GB"/>
        </w:rPr>
        <w:t xml:space="preserve"> </w:t>
      </w:r>
      <w:r w:rsidRPr="00A117C6">
        <w:rPr>
          <w:lang w:val="en-GB"/>
        </w:rPr>
        <w:t>sample</w:t>
      </w:r>
      <w:r w:rsidRPr="00A117C6">
        <w:rPr>
          <w:spacing w:val="2"/>
          <w:lang w:val="en-GB"/>
        </w:rPr>
        <w:t xml:space="preserve"> </w:t>
      </w:r>
      <w:r w:rsidRPr="00A117C6">
        <w:rPr>
          <w:lang w:val="en-GB"/>
        </w:rPr>
        <w:t>with</w:t>
      </w:r>
      <w:r w:rsidRPr="00A117C6">
        <w:rPr>
          <w:spacing w:val="3"/>
          <w:lang w:val="en-GB"/>
        </w:rPr>
        <w:t xml:space="preserve"> </w:t>
      </w:r>
      <w:r w:rsidRPr="00A117C6">
        <w:rPr>
          <w:lang w:val="en-GB"/>
        </w:rPr>
        <w:t>46</w:t>
      </w:r>
      <w:r w:rsidRPr="00A117C6">
        <w:rPr>
          <w:spacing w:val="2"/>
          <w:lang w:val="en-GB"/>
        </w:rPr>
        <w:t xml:space="preserve"> </w:t>
      </w:r>
      <w:proofErr w:type="spellStart"/>
      <w:r w:rsidRPr="00A117C6">
        <w:rPr>
          <w:spacing w:val="-1"/>
          <w:lang w:val="en-GB"/>
        </w:rPr>
        <w:t>Hcy</w:t>
      </w:r>
      <w:proofErr w:type="spellEnd"/>
      <w:r w:rsidRPr="00A117C6">
        <w:rPr>
          <w:spacing w:val="-1"/>
          <w:lang w:val="en-GB"/>
        </w:rPr>
        <w:t>-related</w:t>
      </w:r>
      <w:r w:rsidRPr="00A117C6">
        <w:rPr>
          <w:spacing w:val="2"/>
          <w:lang w:val="en-GB"/>
        </w:rPr>
        <w:t xml:space="preserve"> </w:t>
      </w:r>
      <w:r w:rsidRPr="00A117C6">
        <w:rPr>
          <w:lang w:val="en-GB"/>
        </w:rPr>
        <w:t>records</w:t>
      </w:r>
      <w:del w:id="134" w:author="schulz" w:date="2016-01-10T18:46:00Z">
        <w:r w:rsidRPr="00A117C6" w:rsidDel="003721F4">
          <w:rPr>
            <w:lang w:val="en-GB"/>
          </w:rPr>
          <w:delText>,</w:delText>
        </w:r>
        <w:r w:rsidRPr="00A117C6" w:rsidDel="003721F4">
          <w:rPr>
            <w:spacing w:val="6"/>
            <w:lang w:val="en-GB"/>
          </w:rPr>
          <w:delText xml:space="preserve"> </w:delText>
        </w:r>
      </w:del>
      <w:r w:rsidR="003721F4">
        <w:rPr>
          <w:lang w:val="en-GB"/>
        </w:rPr>
        <w:t xml:space="preserve"> is </w:t>
      </w:r>
      <w:r w:rsidRPr="00A117C6">
        <w:rPr>
          <w:lang w:val="en-GB"/>
        </w:rPr>
        <w:t>made</w:t>
      </w:r>
      <w:r w:rsidRPr="00A117C6">
        <w:rPr>
          <w:spacing w:val="3"/>
          <w:lang w:val="en-GB"/>
        </w:rPr>
        <w:t xml:space="preserve"> </w:t>
      </w:r>
      <w:r w:rsidRPr="00A117C6">
        <w:rPr>
          <w:spacing w:val="-1"/>
          <w:lang w:val="en-GB"/>
        </w:rPr>
        <w:t>available</w:t>
      </w:r>
      <w:r w:rsidRPr="00A117C6">
        <w:rPr>
          <w:spacing w:val="2"/>
          <w:lang w:val="en-GB"/>
        </w:rPr>
        <w:t xml:space="preserve"> </w:t>
      </w:r>
      <w:r w:rsidRPr="00A117C6">
        <w:rPr>
          <w:lang w:val="en-GB"/>
        </w:rPr>
        <w:t>as</w:t>
      </w:r>
      <w:r w:rsidRPr="00A117C6">
        <w:rPr>
          <w:spacing w:val="3"/>
          <w:lang w:val="en-GB"/>
        </w:rPr>
        <w:t xml:space="preserve"> </w:t>
      </w:r>
      <w:r w:rsidRPr="00A117C6">
        <w:rPr>
          <w:lang w:val="en-GB"/>
        </w:rPr>
        <w:t>a</w:t>
      </w:r>
      <w:r w:rsidRPr="00A117C6">
        <w:rPr>
          <w:spacing w:val="2"/>
          <w:lang w:val="en-GB"/>
        </w:rPr>
        <w:t xml:space="preserve"> </w:t>
      </w:r>
      <w:r w:rsidRPr="00A117C6">
        <w:rPr>
          <w:lang w:val="en-GB"/>
        </w:rPr>
        <w:t>Microsoft</w:t>
      </w:r>
      <w:r w:rsidRPr="00A117C6">
        <w:rPr>
          <w:spacing w:val="30"/>
          <w:w w:val="99"/>
          <w:lang w:val="en-GB"/>
        </w:rPr>
        <w:t xml:space="preserve"> </w:t>
      </w:r>
      <w:r w:rsidRPr="00A117C6">
        <w:rPr>
          <w:lang w:val="en-GB"/>
        </w:rPr>
        <w:t>Excel</w:t>
      </w:r>
      <w:r w:rsidRPr="00A117C6">
        <w:rPr>
          <w:spacing w:val="-7"/>
          <w:lang w:val="en-GB"/>
        </w:rPr>
        <w:t xml:space="preserve"> </w:t>
      </w:r>
      <w:r w:rsidRPr="00A117C6">
        <w:rPr>
          <w:lang w:val="en-GB"/>
        </w:rPr>
        <w:t>spreadsheet</w:t>
      </w:r>
      <w:r w:rsidRPr="00A117C6">
        <w:rPr>
          <w:spacing w:val="-6"/>
          <w:lang w:val="en-GB"/>
        </w:rPr>
        <w:t xml:space="preserve"> </w:t>
      </w:r>
      <w:r w:rsidRPr="00A117C6">
        <w:rPr>
          <w:lang w:val="en-GB"/>
        </w:rPr>
        <w:t>with</w:t>
      </w:r>
      <w:r w:rsidRPr="00A117C6">
        <w:rPr>
          <w:spacing w:val="-7"/>
          <w:lang w:val="en-GB"/>
        </w:rPr>
        <w:t xml:space="preserve"> </w:t>
      </w:r>
      <w:r w:rsidRPr="00A117C6">
        <w:rPr>
          <w:lang w:val="en-GB"/>
        </w:rPr>
        <w:t>the</w:t>
      </w:r>
      <w:r w:rsidRPr="00A117C6">
        <w:rPr>
          <w:spacing w:val="-6"/>
          <w:lang w:val="en-GB"/>
        </w:rPr>
        <w:t xml:space="preserve"> </w:t>
      </w:r>
      <w:r w:rsidRPr="00A117C6">
        <w:rPr>
          <w:spacing w:val="-1"/>
          <w:lang w:val="en-GB"/>
        </w:rPr>
        <w:t>following</w:t>
      </w:r>
      <w:r w:rsidRPr="00A117C6">
        <w:rPr>
          <w:spacing w:val="-7"/>
          <w:lang w:val="en-GB"/>
        </w:rPr>
        <w:t xml:space="preserve"> </w:t>
      </w:r>
      <w:r w:rsidRPr="00A117C6">
        <w:rPr>
          <w:spacing w:val="-1"/>
          <w:lang w:val="en-GB"/>
        </w:rPr>
        <w:t>tabular</w:t>
      </w:r>
      <w:r w:rsidRPr="00A117C6">
        <w:rPr>
          <w:spacing w:val="-6"/>
          <w:lang w:val="en-GB"/>
        </w:rPr>
        <w:t xml:space="preserve"> </w:t>
      </w:r>
      <w:r w:rsidRPr="00A117C6">
        <w:rPr>
          <w:lang w:val="en-GB"/>
        </w:rPr>
        <w:t>structure:</w:t>
      </w:r>
    </w:p>
    <w:p w14:paraId="2EE363A7" w14:textId="77777777" w:rsidR="00F20945" w:rsidRPr="00A117C6" w:rsidRDefault="00F20945">
      <w:pPr>
        <w:pStyle w:val="Corpodetexto"/>
        <w:numPr>
          <w:ilvl w:val="2"/>
          <w:numId w:val="12"/>
        </w:numPr>
        <w:tabs>
          <w:tab w:val="left" w:pos="2363"/>
        </w:tabs>
        <w:kinsoku w:val="0"/>
        <w:overflowPunct w:val="0"/>
        <w:spacing w:before="141"/>
        <w:jc w:val="both"/>
        <w:rPr>
          <w:lang w:val="en-GB"/>
        </w:rPr>
      </w:pPr>
      <w:r w:rsidRPr="00A117C6">
        <w:rPr>
          <w:lang w:val="en-GB"/>
        </w:rPr>
        <w:t>One</w:t>
      </w:r>
      <w:r w:rsidRPr="00A117C6">
        <w:rPr>
          <w:spacing w:val="-6"/>
          <w:lang w:val="en-GB"/>
        </w:rPr>
        <w:t xml:space="preserve"> </w:t>
      </w:r>
      <w:r w:rsidRPr="00A117C6">
        <w:rPr>
          <w:lang w:val="en-GB"/>
        </w:rPr>
        <w:t>Protein</w:t>
      </w:r>
      <w:r w:rsidRPr="00A117C6">
        <w:rPr>
          <w:spacing w:val="-6"/>
          <w:lang w:val="en-GB"/>
        </w:rPr>
        <w:t xml:space="preserve"> </w:t>
      </w:r>
      <w:r w:rsidRPr="00A117C6">
        <w:rPr>
          <w:lang w:val="en-GB"/>
        </w:rPr>
        <w:t>(e.g.</w:t>
      </w:r>
      <w:r w:rsidRPr="00A117C6">
        <w:rPr>
          <w:spacing w:val="-5"/>
          <w:lang w:val="en-GB"/>
        </w:rPr>
        <w:t xml:space="preserve"> </w:t>
      </w:r>
      <w:r w:rsidRPr="00A117C6">
        <w:rPr>
          <w:i/>
          <w:iCs/>
          <w:lang w:val="en-GB"/>
        </w:rPr>
        <w:t>CBS)</w:t>
      </w:r>
      <w:r w:rsidRPr="00A117C6">
        <w:rPr>
          <w:lang w:val="en-GB"/>
        </w:rPr>
        <w:t>;</w:t>
      </w:r>
    </w:p>
    <w:p w14:paraId="6472CAFE" w14:textId="77777777" w:rsidR="00F20945" w:rsidRPr="00A117C6" w:rsidRDefault="00F20945">
      <w:pPr>
        <w:pStyle w:val="Corpodetexto"/>
        <w:numPr>
          <w:ilvl w:val="2"/>
          <w:numId w:val="12"/>
        </w:numPr>
        <w:tabs>
          <w:tab w:val="left" w:pos="2363"/>
        </w:tabs>
        <w:kinsoku w:val="0"/>
        <w:overflowPunct w:val="0"/>
        <w:spacing w:before="35"/>
        <w:jc w:val="both"/>
        <w:rPr>
          <w:lang w:val="en-GB"/>
        </w:rPr>
      </w:pPr>
      <w:r w:rsidRPr="00A117C6">
        <w:rPr>
          <w:lang w:val="en-GB"/>
        </w:rPr>
        <w:t>One</w:t>
      </w:r>
      <w:r w:rsidRPr="00A117C6">
        <w:rPr>
          <w:spacing w:val="-7"/>
          <w:lang w:val="en-GB"/>
        </w:rPr>
        <w:t xml:space="preserve"> </w:t>
      </w:r>
      <w:r w:rsidRPr="00A117C6">
        <w:rPr>
          <w:spacing w:val="-3"/>
          <w:lang w:val="en-GB"/>
        </w:rPr>
        <w:t>Taxon</w:t>
      </w:r>
      <w:r w:rsidRPr="00A117C6">
        <w:rPr>
          <w:spacing w:val="-6"/>
          <w:lang w:val="en-GB"/>
        </w:rPr>
        <w:t xml:space="preserve"> </w:t>
      </w:r>
      <w:r w:rsidRPr="00A117C6">
        <w:rPr>
          <w:lang w:val="en-GB"/>
        </w:rPr>
        <w:t>(e.g.</w:t>
      </w:r>
      <w:r w:rsidRPr="00A117C6">
        <w:rPr>
          <w:spacing w:val="-7"/>
          <w:lang w:val="en-GB"/>
        </w:rPr>
        <w:t xml:space="preserve"> </w:t>
      </w:r>
      <w:proofErr w:type="spellStart"/>
      <w:r w:rsidRPr="00A117C6">
        <w:rPr>
          <w:i/>
          <w:iCs/>
          <w:lang w:val="en-GB"/>
        </w:rPr>
        <w:t>Rattus</w:t>
      </w:r>
      <w:proofErr w:type="spellEnd"/>
      <w:r w:rsidRPr="00A117C6">
        <w:rPr>
          <w:i/>
          <w:iCs/>
          <w:spacing w:val="-6"/>
          <w:lang w:val="en-GB"/>
        </w:rPr>
        <w:t xml:space="preserve"> </w:t>
      </w:r>
      <w:proofErr w:type="spellStart"/>
      <w:r w:rsidRPr="00A117C6">
        <w:rPr>
          <w:i/>
          <w:iCs/>
          <w:spacing w:val="-1"/>
          <w:lang w:val="en-GB"/>
        </w:rPr>
        <w:t>norvegicus</w:t>
      </w:r>
      <w:proofErr w:type="spellEnd"/>
      <w:r w:rsidRPr="00A117C6">
        <w:rPr>
          <w:spacing w:val="-1"/>
          <w:lang w:val="en-GB"/>
        </w:rPr>
        <w:t>);</w:t>
      </w:r>
    </w:p>
    <w:p w14:paraId="22E25D7F" w14:textId="77777777" w:rsidR="00F20945" w:rsidRPr="00A117C6" w:rsidRDefault="00F20945">
      <w:pPr>
        <w:pStyle w:val="Corpodetexto"/>
        <w:numPr>
          <w:ilvl w:val="2"/>
          <w:numId w:val="12"/>
        </w:numPr>
        <w:tabs>
          <w:tab w:val="left" w:pos="2363"/>
        </w:tabs>
        <w:kinsoku w:val="0"/>
        <w:overflowPunct w:val="0"/>
        <w:spacing w:before="35"/>
        <w:jc w:val="both"/>
        <w:rPr>
          <w:lang w:val="en-GB"/>
        </w:rPr>
      </w:pPr>
      <w:r w:rsidRPr="00A117C6">
        <w:rPr>
          <w:lang w:val="en-GB"/>
        </w:rPr>
        <w:t>One</w:t>
      </w:r>
      <w:r w:rsidRPr="00A117C6">
        <w:rPr>
          <w:spacing w:val="-9"/>
          <w:lang w:val="en-GB"/>
        </w:rPr>
        <w:t xml:space="preserve"> </w:t>
      </w:r>
      <w:r w:rsidRPr="00A117C6">
        <w:rPr>
          <w:lang w:val="en-GB"/>
        </w:rPr>
        <w:t>to</w:t>
      </w:r>
      <w:r w:rsidRPr="00A117C6">
        <w:rPr>
          <w:spacing w:val="-9"/>
          <w:lang w:val="en-GB"/>
        </w:rPr>
        <w:t xml:space="preserve"> </w:t>
      </w:r>
      <w:r w:rsidRPr="00A117C6">
        <w:rPr>
          <w:spacing w:val="-1"/>
          <w:lang w:val="en-GB"/>
        </w:rPr>
        <w:t>many</w:t>
      </w:r>
      <w:r w:rsidRPr="00A117C6">
        <w:rPr>
          <w:spacing w:val="-8"/>
          <w:lang w:val="en-GB"/>
        </w:rPr>
        <w:t xml:space="preserve"> </w:t>
      </w:r>
      <w:r w:rsidRPr="00A117C6">
        <w:rPr>
          <w:lang w:val="en-GB"/>
        </w:rPr>
        <w:t>GO</w:t>
      </w:r>
      <w:r w:rsidRPr="00A117C6">
        <w:rPr>
          <w:spacing w:val="-9"/>
          <w:lang w:val="en-GB"/>
        </w:rPr>
        <w:t xml:space="preserve"> </w:t>
      </w:r>
      <w:r w:rsidRPr="00A117C6">
        <w:rPr>
          <w:lang w:val="en-GB"/>
        </w:rPr>
        <w:t>biological</w:t>
      </w:r>
      <w:r w:rsidRPr="00A117C6">
        <w:rPr>
          <w:spacing w:val="-8"/>
          <w:lang w:val="en-GB"/>
        </w:rPr>
        <w:t xml:space="preserve"> </w:t>
      </w:r>
      <w:r w:rsidRPr="00A117C6">
        <w:rPr>
          <w:lang w:val="en-GB"/>
        </w:rPr>
        <w:t>processes</w:t>
      </w:r>
      <w:r w:rsidRPr="00A117C6">
        <w:rPr>
          <w:spacing w:val="-9"/>
          <w:lang w:val="en-GB"/>
        </w:rPr>
        <w:t xml:space="preserve"> </w:t>
      </w:r>
      <w:r w:rsidRPr="00A117C6">
        <w:rPr>
          <w:lang w:val="en-GB"/>
        </w:rPr>
        <w:t>(e.g.,</w:t>
      </w:r>
      <w:r w:rsidRPr="00A117C6">
        <w:rPr>
          <w:spacing w:val="-7"/>
          <w:lang w:val="en-GB"/>
        </w:rPr>
        <w:t xml:space="preserve"> </w:t>
      </w:r>
      <w:r w:rsidRPr="00A117C6">
        <w:rPr>
          <w:i/>
          <w:iCs/>
          <w:lang w:val="en-GB"/>
        </w:rPr>
        <w:t>Blood</w:t>
      </w:r>
      <w:r w:rsidRPr="00A117C6">
        <w:rPr>
          <w:i/>
          <w:iCs/>
          <w:spacing w:val="-9"/>
          <w:lang w:val="en-GB"/>
        </w:rPr>
        <w:t xml:space="preserve"> </w:t>
      </w:r>
      <w:r w:rsidRPr="00A117C6">
        <w:rPr>
          <w:i/>
          <w:iCs/>
          <w:lang w:val="en-GB"/>
        </w:rPr>
        <w:t>vessel</w:t>
      </w:r>
      <w:r w:rsidRPr="00A117C6">
        <w:rPr>
          <w:i/>
          <w:iCs/>
          <w:spacing w:val="-8"/>
          <w:lang w:val="en-GB"/>
        </w:rPr>
        <w:t xml:space="preserve"> </w:t>
      </w:r>
      <w:proofErr w:type="spellStart"/>
      <w:r w:rsidRPr="00A117C6">
        <w:rPr>
          <w:i/>
          <w:iCs/>
          <w:spacing w:val="-1"/>
          <w:lang w:val="en-GB"/>
        </w:rPr>
        <w:t>remodeling</w:t>
      </w:r>
      <w:proofErr w:type="spellEnd"/>
      <w:r w:rsidRPr="00A117C6">
        <w:rPr>
          <w:spacing w:val="-1"/>
          <w:lang w:val="en-GB"/>
        </w:rPr>
        <w:t>)</w:t>
      </w:r>
    </w:p>
    <w:p w14:paraId="6129A834" w14:textId="77777777" w:rsidR="00F20945" w:rsidRPr="00A117C6" w:rsidRDefault="00F20945">
      <w:pPr>
        <w:pStyle w:val="Corpodetexto"/>
        <w:numPr>
          <w:ilvl w:val="2"/>
          <w:numId w:val="12"/>
        </w:numPr>
        <w:tabs>
          <w:tab w:val="left" w:pos="2363"/>
        </w:tabs>
        <w:kinsoku w:val="0"/>
        <w:overflowPunct w:val="0"/>
        <w:spacing w:before="35" w:line="285" w:lineRule="auto"/>
        <w:jc w:val="both"/>
        <w:rPr>
          <w:lang w:val="en-GB"/>
        </w:rPr>
      </w:pPr>
      <w:r w:rsidRPr="00A117C6">
        <w:rPr>
          <w:lang w:val="en-GB"/>
        </w:rPr>
        <w:t>One</w:t>
      </w:r>
      <w:r w:rsidRPr="00A117C6">
        <w:rPr>
          <w:spacing w:val="36"/>
          <w:lang w:val="en-GB"/>
        </w:rPr>
        <w:t xml:space="preserve"> </w:t>
      </w:r>
      <w:r w:rsidRPr="00A117C6">
        <w:rPr>
          <w:lang w:val="en-GB"/>
        </w:rPr>
        <w:t>to</w:t>
      </w:r>
      <w:r w:rsidRPr="00A117C6">
        <w:rPr>
          <w:spacing w:val="36"/>
          <w:lang w:val="en-GB"/>
        </w:rPr>
        <w:t xml:space="preserve"> </w:t>
      </w:r>
      <w:r w:rsidRPr="00A117C6">
        <w:rPr>
          <w:spacing w:val="-1"/>
          <w:lang w:val="en-GB"/>
        </w:rPr>
        <w:t>many</w:t>
      </w:r>
      <w:r w:rsidRPr="00A117C6">
        <w:rPr>
          <w:spacing w:val="36"/>
          <w:lang w:val="en-GB"/>
        </w:rPr>
        <w:t xml:space="preserve"> </w:t>
      </w:r>
      <w:r w:rsidRPr="00A117C6">
        <w:rPr>
          <w:lang w:val="en-GB"/>
        </w:rPr>
        <w:t>GO</w:t>
      </w:r>
      <w:r w:rsidRPr="00A117C6">
        <w:rPr>
          <w:spacing w:val="36"/>
          <w:lang w:val="en-GB"/>
        </w:rPr>
        <w:t xml:space="preserve"> </w:t>
      </w:r>
      <w:r w:rsidRPr="00A117C6">
        <w:rPr>
          <w:lang w:val="en-GB"/>
        </w:rPr>
        <w:t>molecular</w:t>
      </w:r>
      <w:r w:rsidRPr="00A117C6">
        <w:rPr>
          <w:spacing w:val="37"/>
          <w:lang w:val="en-GB"/>
        </w:rPr>
        <w:t xml:space="preserve"> </w:t>
      </w:r>
      <w:r w:rsidRPr="00A117C6">
        <w:rPr>
          <w:lang w:val="en-GB"/>
        </w:rPr>
        <w:t>functions</w:t>
      </w:r>
      <w:r w:rsidRPr="00A117C6">
        <w:rPr>
          <w:spacing w:val="35"/>
          <w:lang w:val="en-GB"/>
        </w:rPr>
        <w:t xml:space="preserve"> </w:t>
      </w:r>
      <w:r w:rsidRPr="00A117C6">
        <w:rPr>
          <w:lang w:val="en-GB"/>
        </w:rPr>
        <w:t>(e.g.,</w:t>
      </w:r>
      <w:r w:rsidRPr="00A117C6">
        <w:rPr>
          <w:spacing w:val="16"/>
          <w:lang w:val="en-GB"/>
        </w:rPr>
        <w:t xml:space="preserve"> </w:t>
      </w:r>
      <w:r w:rsidRPr="00A117C6">
        <w:rPr>
          <w:i/>
          <w:iCs/>
          <w:lang w:val="en-GB"/>
        </w:rPr>
        <w:t>Cystathionine</w:t>
      </w:r>
      <w:r w:rsidRPr="00A117C6">
        <w:rPr>
          <w:i/>
          <w:iCs/>
          <w:spacing w:val="37"/>
          <w:lang w:val="en-GB"/>
        </w:rPr>
        <w:t xml:space="preserve"> </w:t>
      </w:r>
      <w:r w:rsidRPr="00A117C6">
        <w:rPr>
          <w:i/>
          <w:iCs/>
          <w:lang w:val="en-GB"/>
        </w:rPr>
        <w:t>beta-</w:t>
      </w:r>
      <w:r w:rsidRPr="00A117C6">
        <w:rPr>
          <w:i/>
          <w:iCs/>
          <w:spacing w:val="21"/>
          <w:w w:val="99"/>
          <w:lang w:val="en-GB"/>
        </w:rPr>
        <w:t xml:space="preserve"> </w:t>
      </w:r>
      <w:r w:rsidRPr="00A117C6">
        <w:rPr>
          <w:i/>
          <w:iCs/>
          <w:lang w:val="en-GB"/>
        </w:rPr>
        <w:t>synthase</w:t>
      </w:r>
      <w:r w:rsidRPr="00A117C6">
        <w:rPr>
          <w:i/>
          <w:iCs/>
          <w:spacing w:val="-12"/>
          <w:lang w:val="en-GB"/>
        </w:rPr>
        <w:t xml:space="preserve"> </w:t>
      </w:r>
      <w:r w:rsidRPr="00A117C6">
        <w:rPr>
          <w:i/>
          <w:iCs/>
          <w:lang w:val="en-GB"/>
        </w:rPr>
        <w:t>activity</w:t>
      </w:r>
      <w:r w:rsidRPr="00A117C6">
        <w:rPr>
          <w:lang w:val="en-GB"/>
        </w:rPr>
        <w:t>)</w:t>
      </w:r>
    </w:p>
    <w:p w14:paraId="1626AF48" w14:textId="77777777" w:rsidR="00F20945" w:rsidRPr="00A117C6" w:rsidRDefault="00F20945">
      <w:pPr>
        <w:pStyle w:val="Corpodetexto"/>
        <w:numPr>
          <w:ilvl w:val="2"/>
          <w:numId w:val="12"/>
        </w:numPr>
        <w:tabs>
          <w:tab w:val="left" w:pos="2363"/>
        </w:tabs>
        <w:kinsoku w:val="0"/>
        <w:overflowPunct w:val="0"/>
        <w:jc w:val="both"/>
        <w:rPr>
          <w:lang w:val="en-GB"/>
        </w:rPr>
      </w:pPr>
      <w:r w:rsidRPr="00A117C6">
        <w:rPr>
          <w:lang w:val="en-GB"/>
        </w:rPr>
        <w:t>One</w:t>
      </w:r>
      <w:r w:rsidRPr="00A117C6">
        <w:rPr>
          <w:spacing w:val="-6"/>
          <w:lang w:val="en-GB"/>
        </w:rPr>
        <w:t xml:space="preserve"> </w:t>
      </w:r>
      <w:r w:rsidRPr="00A117C6">
        <w:rPr>
          <w:lang w:val="en-GB"/>
        </w:rPr>
        <w:t>to</w:t>
      </w:r>
      <w:r w:rsidRPr="00A117C6">
        <w:rPr>
          <w:spacing w:val="-6"/>
          <w:lang w:val="en-GB"/>
        </w:rPr>
        <w:t xml:space="preserve"> </w:t>
      </w:r>
      <w:r w:rsidRPr="00A117C6">
        <w:rPr>
          <w:spacing w:val="-1"/>
          <w:lang w:val="en-GB"/>
        </w:rPr>
        <w:t>many</w:t>
      </w:r>
      <w:r w:rsidRPr="00A117C6">
        <w:rPr>
          <w:spacing w:val="-6"/>
          <w:lang w:val="en-GB"/>
        </w:rPr>
        <w:t xml:space="preserve"> </w:t>
      </w:r>
      <w:r w:rsidRPr="00A117C6">
        <w:rPr>
          <w:lang w:val="en-GB"/>
        </w:rPr>
        <w:t>GO</w:t>
      </w:r>
      <w:r w:rsidRPr="00A117C6">
        <w:rPr>
          <w:spacing w:val="-5"/>
          <w:lang w:val="en-GB"/>
        </w:rPr>
        <w:t xml:space="preserve"> </w:t>
      </w:r>
      <w:r w:rsidRPr="00A117C6">
        <w:rPr>
          <w:lang w:val="en-GB"/>
        </w:rPr>
        <w:t>cellular</w:t>
      </w:r>
      <w:r w:rsidRPr="00A117C6">
        <w:rPr>
          <w:spacing w:val="-6"/>
          <w:lang w:val="en-GB"/>
        </w:rPr>
        <w:t xml:space="preserve"> </w:t>
      </w:r>
      <w:r w:rsidRPr="00A117C6">
        <w:rPr>
          <w:lang w:val="en-GB"/>
        </w:rPr>
        <w:t>components</w:t>
      </w:r>
      <w:r w:rsidRPr="00A117C6">
        <w:rPr>
          <w:spacing w:val="-6"/>
          <w:lang w:val="en-GB"/>
        </w:rPr>
        <w:t xml:space="preserve"> </w:t>
      </w:r>
      <w:r w:rsidRPr="00A117C6">
        <w:rPr>
          <w:lang w:val="en-GB"/>
        </w:rPr>
        <w:t>(e.g.,</w:t>
      </w:r>
      <w:r w:rsidRPr="00A117C6">
        <w:rPr>
          <w:spacing w:val="-5"/>
          <w:lang w:val="en-GB"/>
        </w:rPr>
        <w:t xml:space="preserve"> </w:t>
      </w:r>
      <w:r w:rsidRPr="00A117C6">
        <w:rPr>
          <w:i/>
          <w:iCs/>
          <w:lang w:val="en-GB"/>
        </w:rPr>
        <w:t>Cytoplasm</w:t>
      </w:r>
      <w:r w:rsidRPr="00A117C6">
        <w:rPr>
          <w:lang w:val="en-GB"/>
        </w:rPr>
        <w:t>)</w:t>
      </w:r>
    </w:p>
    <w:p w14:paraId="651F0F35" w14:textId="77777777" w:rsidR="00F20945" w:rsidRPr="00A117C6" w:rsidRDefault="00F20945">
      <w:pPr>
        <w:pStyle w:val="Corpodetexto"/>
        <w:numPr>
          <w:ilvl w:val="2"/>
          <w:numId w:val="12"/>
        </w:numPr>
        <w:tabs>
          <w:tab w:val="left" w:pos="2363"/>
        </w:tabs>
        <w:kinsoku w:val="0"/>
        <w:overflowPunct w:val="0"/>
        <w:spacing w:before="35"/>
        <w:jc w:val="both"/>
        <w:rPr>
          <w:lang w:val="en-GB"/>
        </w:rPr>
      </w:pPr>
      <w:r w:rsidRPr="00A117C6">
        <w:rPr>
          <w:lang w:val="en-GB"/>
        </w:rPr>
        <w:t>Zero</w:t>
      </w:r>
      <w:r w:rsidRPr="00A117C6">
        <w:rPr>
          <w:spacing w:val="-6"/>
          <w:lang w:val="en-GB"/>
        </w:rPr>
        <w:t xml:space="preserve"> </w:t>
      </w:r>
      <w:r w:rsidRPr="00A117C6">
        <w:rPr>
          <w:lang w:val="en-GB"/>
        </w:rPr>
        <w:t>to</w:t>
      </w:r>
      <w:r w:rsidRPr="00A117C6">
        <w:rPr>
          <w:spacing w:val="-6"/>
          <w:lang w:val="en-GB"/>
        </w:rPr>
        <w:t xml:space="preserve"> </w:t>
      </w:r>
      <w:r w:rsidRPr="00A117C6">
        <w:rPr>
          <w:spacing w:val="-1"/>
          <w:lang w:val="en-GB"/>
        </w:rPr>
        <w:t>many</w:t>
      </w:r>
      <w:r w:rsidRPr="00A117C6">
        <w:rPr>
          <w:spacing w:val="-6"/>
          <w:lang w:val="en-GB"/>
        </w:rPr>
        <w:t xml:space="preserve"> </w:t>
      </w:r>
      <w:r w:rsidRPr="00A117C6">
        <w:rPr>
          <w:lang w:val="en-GB"/>
        </w:rPr>
        <w:t>phenotypes</w:t>
      </w:r>
      <w:r w:rsidRPr="00A117C6">
        <w:rPr>
          <w:spacing w:val="-6"/>
          <w:lang w:val="en-GB"/>
        </w:rPr>
        <w:t xml:space="preserve"> </w:t>
      </w:r>
      <w:r w:rsidRPr="00A117C6">
        <w:rPr>
          <w:lang w:val="en-GB"/>
        </w:rPr>
        <w:t>(e.g.,</w:t>
      </w:r>
      <w:r w:rsidRPr="00A117C6">
        <w:rPr>
          <w:spacing w:val="-7"/>
          <w:lang w:val="en-GB"/>
        </w:rPr>
        <w:t xml:space="preserve"> </w:t>
      </w:r>
      <w:r w:rsidRPr="00A117C6">
        <w:rPr>
          <w:i/>
          <w:iCs/>
          <w:lang w:val="en-GB"/>
        </w:rPr>
        <w:t>Endocrine</w:t>
      </w:r>
      <w:r w:rsidRPr="00A117C6">
        <w:rPr>
          <w:i/>
          <w:iCs/>
          <w:spacing w:val="-6"/>
          <w:lang w:val="en-GB"/>
        </w:rPr>
        <w:t xml:space="preserve"> </w:t>
      </w:r>
      <w:r w:rsidRPr="00A117C6">
        <w:rPr>
          <w:i/>
          <w:iCs/>
          <w:spacing w:val="-1"/>
          <w:lang w:val="en-GB"/>
        </w:rPr>
        <w:t>pancreas</w:t>
      </w:r>
      <w:r w:rsidRPr="00A117C6">
        <w:rPr>
          <w:i/>
          <w:iCs/>
          <w:spacing w:val="-6"/>
          <w:lang w:val="en-GB"/>
        </w:rPr>
        <w:t xml:space="preserve"> </w:t>
      </w:r>
      <w:r w:rsidRPr="00A117C6">
        <w:rPr>
          <w:i/>
          <w:iCs/>
          <w:spacing w:val="-1"/>
          <w:lang w:val="en-GB"/>
        </w:rPr>
        <w:t>increased</w:t>
      </w:r>
      <w:r w:rsidRPr="00A117C6">
        <w:rPr>
          <w:i/>
          <w:iCs/>
          <w:spacing w:val="-6"/>
          <w:lang w:val="en-GB"/>
        </w:rPr>
        <w:t xml:space="preserve"> </w:t>
      </w:r>
      <w:r w:rsidRPr="00A117C6">
        <w:rPr>
          <w:i/>
          <w:iCs/>
          <w:lang w:val="en-GB"/>
        </w:rPr>
        <w:t>size</w:t>
      </w:r>
      <w:r w:rsidRPr="00A117C6">
        <w:rPr>
          <w:lang w:val="en-GB"/>
        </w:rPr>
        <w:t>)</w:t>
      </w:r>
    </w:p>
    <w:p w14:paraId="73974AFA" w14:textId="77777777" w:rsidR="00F20945" w:rsidRPr="00A117C6" w:rsidRDefault="00F20945">
      <w:pPr>
        <w:pStyle w:val="Corpodetexto"/>
        <w:kinsoku w:val="0"/>
        <w:overflowPunct w:val="0"/>
        <w:spacing w:before="0"/>
        <w:ind w:left="0"/>
        <w:rPr>
          <w:sz w:val="20"/>
          <w:szCs w:val="20"/>
          <w:lang w:val="en-GB"/>
        </w:rPr>
      </w:pPr>
    </w:p>
    <w:p w14:paraId="0E245A26" w14:textId="77777777" w:rsidR="00F20945" w:rsidRPr="00A117C6" w:rsidRDefault="00F20945">
      <w:pPr>
        <w:pStyle w:val="Ttulo2"/>
        <w:numPr>
          <w:ilvl w:val="1"/>
          <w:numId w:val="12"/>
        </w:numPr>
        <w:tabs>
          <w:tab w:val="left" w:pos="2407"/>
        </w:tabs>
        <w:kinsoku w:val="0"/>
        <w:overflowPunct w:val="0"/>
        <w:spacing w:before="164"/>
        <w:ind w:hanging="299"/>
        <w:jc w:val="both"/>
        <w:rPr>
          <w:lang w:val="en-GB"/>
        </w:rPr>
      </w:pPr>
      <w:r w:rsidRPr="00A117C6">
        <w:rPr>
          <w:lang w:val="en-GB"/>
        </w:rPr>
        <w:t>Ontological</w:t>
      </w:r>
      <w:r w:rsidRPr="00A117C6">
        <w:rPr>
          <w:spacing w:val="-10"/>
          <w:lang w:val="en-GB"/>
        </w:rPr>
        <w:t xml:space="preserve"> </w:t>
      </w:r>
      <w:r w:rsidRPr="00A117C6">
        <w:rPr>
          <w:spacing w:val="-1"/>
          <w:lang w:val="en-GB"/>
        </w:rPr>
        <w:t>grounding</w:t>
      </w:r>
      <w:r w:rsidRPr="00A117C6">
        <w:rPr>
          <w:spacing w:val="-10"/>
          <w:lang w:val="en-GB"/>
        </w:rPr>
        <w:t xml:space="preserve"> </w:t>
      </w:r>
      <w:r w:rsidRPr="00A117C6">
        <w:rPr>
          <w:lang w:val="en-GB"/>
        </w:rPr>
        <w:t>and</w:t>
      </w:r>
      <w:r w:rsidRPr="00A117C6">
        <w:rPr>
          <w:spacing w:val="-10"/>
          <w:lang w:val="en-GB"/>
        </w:rPr>
        <w:t xml:space="preserve"> </w:t>
      </w:r>
      <w:r w:rsidRPr="00A117C6">
        <w:rPr>
          <w:lang w:val="en-GB"/>
        </w:rPr>
        <w:t>ontology</w:t>
      </w:r>
      <w:r w:rsidRPr="00A117C6">
        <w:rPr>
          <w:spacing w:val="-10"/>
          <w:lang w:val="en-GB"/>
        </w:rPr>
        <w:t xml:space="preserve"> </w:t>
      </w:r>
      <w:r w:rsidRPr="00A117C6">
        <w:rPr>
          <w:spacing w:val="-1"/>
          <w:lang w:val="en-GB"/>
        </w:rPr>
        <w:t>generation</w:t>
      </w:r>
    </w:p>
    <w:p w14:paraId="23A32B10" w14:textId="2C47CA6F" w:rsidR="00F20945" w:rsidRPr="00A117C6" w:rsidDel="003721F4" w:rsidRDefault="00F20945" w:rsidP="00A117C6">
      <w:pPr>
        <w:pStyle w:val="Corpodetexto"/>
        <w:kinsoku w:val="0"/>
        <w:overflowPunct w:val="0"/>
        <w:spacing w:before="111" w:line="285" w:lineRule="auto"/>
        <w:ind w:left="2107"/>
        <w:jc w:val="both"/>
        <w:rPr>
          <w:del w:id="135" w:author="schulz" w:date="2016-01-10T18:48:00Z"/>
          <w:lang w:val="en-GB"/>
        </w:rPr>
      </w:pPr>
      <w:r w:rsidRPr="00A117C6">
        <w:rPr>
          <w:lang w:val="en-GB"/>
        </w:rPr>
        <w:t>The</w:t>
      </w:r>
      <w:r w:rsidRPr="00A117C6">
        <w:rPr>
          <w:spacing w:val="10"/>
          <w:lang w:val="en-GB"/>
        </w:rPr>
        <w:t xml:space="preserve"> </w:t>
      </w:r>
      <w:r w:rsidRPr="00A117C6">
        <w:rPr>
          <w:lang w:val="en-GB"/>
        </w:rPr>
        <w:t>grounding</w:t>
      </w:r>
      <w:r w:rsidRPr="00A117C6">
        <w:rPr>
          <w:spacing w:val="10"/>
          <w:lang w:val="en-GB"/>
        </w:rPr>
        <w:t xml:space="preserve"> </w:t>
      </w:r>
      <w:r w:rsidRPr="00A117C6">
        <w:rPr>
          <w:lang w:val="en-GB"/>
        </w:rPr>
        <w:t>process</w:t>
      </w:r>
      <w:r w:rsidRPr="00A117C6">
        <w:rPr>
          <w:spacing w:val="10"/>
          <w:lang w:val="en-GB"/>
        </w:rPr>
        <w:t xml:space="preserve"> </w:t>
      </w:r>
      <w:r w:rsidRPr="00A117C6">
        <w:rPr>
          <w:lang w:val="en-GB"/>
        </w:rPr>
        <w:t>requires</w:t>
      </w:r>
      <w:r w:rsidRPr="00A117C6">
        <w:rPr>
          <w:w w:val="99"/>
          <w:lang w:val="en-GB"/>
        </w:rPr>
        <w:t xml:space="preserve"> </w:t>
      </w:r>
      <w:r w:rsidRPr="00A117C6">
        <w:rPr>
          <w:lang w:val="en-GB"/>
        </w:rPr>
        <w:t>in-depth</w:t>
      </w:r>
      <w:r w:rsidRPr="00A117C6">
        <w:rPr>
          <w:spacing w:val="-9"/>
          <w:lang w:val="en-GB"/>
        </w:rPr>
        <w:t xml:space="preserve"> </w:t>
      </w:r>
      <w:r w:rsidRPr="00A117C6">
        <w:rPr>
          <w:lang w:val="en-GB"/>
        </w:rPr>
        <w:t>biology</w:t>
      </w:r>
      <w:r w:rsidRPr="00A117C6">
        <w:rPr>
          <w:spacing w:val="-9"/>
          <w:lang w:val="en-GB"/>
        </w:rPr>
        <w:t xml:space="preserve"> </w:t>
      </w:r>
      <w:r w:rsidRPr="00A117C6">
        <w:rPr>
          <w:spacing w:val="-1"/>
          <w:lang w:val="en-GB"/>
        </w:rPr>
        <w:t>knowledge,</w:t>
      </w:r>
      <w:r w:rsidRPr="00A117C6">
        <w:rPr>
          <w:spacing w:val="-8"/>
          <w:lang w:val="en-GB"/>
        </w:rPr>
        <w:t xml:space="preserve"> </w:t>
      </w:r>
      <w:r w:rsidRPr="00A117C6">
        <w:rPr>
          <w:lang w:val="en-GB"/>
        </w:rPr>
        <w:t>insight</w:t>
      </w:r>
      <w:r w:rsidRPr="00A117C6">
        <w:rPr>
          <w:spacing w:val="-9"/>
          <w:lang w:val="en-GB"/>
        </w:rPr>
        <w:t xml:space="preserve"> </w:t>
      </w:r>
      <w:r w:rsidRPr="00A117C6">
        <w:rPr>
          <w:lang w:val="en-GB"/>
        </w:rPr>
        <w:t>into</w:t>
      </w:r>
      <w:r w:rsidRPr="00A117C6">
        <w:rPr>
          <w:spacing w:val="-8"/>
          <w:lang w:val="en-GB"/>
        </w:rPr>
        <w:t xml:space="preserve"> </w:t>
      </w:r>
      <w:r w:rsidRPr="00A117C6">
        <w:rPr>
          <w:lang w:val="en-GB"/>
        </w:rPr>
        <w:t>the</w:t>
      </w:r>
      <w:r w:rsidRPr="00A117C6">
        <w:rPr>
          <w:spacing w:val="-9"/>
          <w:lang w:val="en-GB"/>
        </w:rPr>
        <w:t xml:space="preserve"> </w:t>
      </w:r>
      <w:r w:rsidRPr="00A117C6">
        <w:rPr>
          <w:spacing w:val="-1"/>
          <w:lang w:val="en-GB"/>
        </w:rPr>
        <w:t>way</w:t>
      </w:r>
      <w:r w:rsidRPr="00A117C6">
        <w:rPr>
          <w:spacing w:val="-9"/>
          <w:lang w:val="en-GB"/>
        </w:rPr>
        <w:t xml:space="preserve"> </w:t>
      </w:r>
      <w:r w:rsidRPr="00A117C6">
        <w:rPr>
          <w:lang w:val="en-GB"/>
        </w:rPr>
        <w:t>biological</w:t>
      </w:r>
      <w:r w:rsidRPr="00A117C6">
        <w:rPr>
          <w:spacing w:val="-9"/>
          <w:lang w:val="en-GB"/>
        </w:rPr>
        <w:t xml:space="preserve"> </w:t>
      </w:r>
      <w:r w:rsidRPr="00A117C6">
        <w:rPr>
          <w:lang w:val="en-GB"/>
        </w:rPr>
        <w:t>databases</w:t>
      </w:r>
      <w:r w:rsidRPr="00A117C6">
        <w:rPr>
          <w:spacing w:val="-8"/>
          <w:lang w:val="en-GB"/>
        </w:rPr>
        <w:t xml:space="preserve"> </w:t>
      </w:r>
      <w:r w:rsidRPr="00A117C6">
        <w:rPr>
          <w:lang w:val="en-GB"/>
        </w:rPr>
        <w:t>are</w:t>
      </w:r>
      <w:r w:rsidRPr="00A117C6">
        <w:rPr>
          <w:spacing w:val="28"/>
          <w:w w:val="99"/>
          <w:lang w:val="en-GB"/>
        </w:rPr>
        <w:t xml:space="preserve"> </w:t>
      </w:r>
      <w:r w:rsidRPr="00A117C6">
        <w:rPr>
          <w:lang w:val="en-GB"/>
        </w:rPr>
        <w:t>populated,</w:t>
      </w:r>
      <w:r w:rsidRPr="00A117C6">
        <w:rPr>
          <w:spacing w:val="2"/>
          <w:lang w:val="en-GB"/>
        </w:rPr>
        <w:t xml:space="preserve"> </w:t>
      </w:r>
      <w:r w:rsidRPr="00A117C6">
        <w:rPr>
          <w:lang w:val="en-GB"/>
        </w:rPr>
        <w:t>as well</w:t>
      </w:r>
      <w:r w:rsidRPr="00A117C6">
        <w:rPr>
          <w:spacing w:val="1"/>
          <w:lang w:val="en-GB"/>
        </w:rPr>
        <w:t xml:space="preserve"> </w:t>
      </w:r>
      <w:r w:rsidRPr="00A117C6">
        <w:rPr>
          <w:lang w:val="en-GB"/>
        </w:rPr>
        <w:t>as ontology engineering</w:t>
      </w:r>
      <w:r w:rsidRPr="00A117C6">
        <w:rPr>
          <w:spacing w:val="1"/>
          <w:lang w:val="en-GB"/>
        </w:rPr>
        <w:t xml:space="preserve"> </w:t>
      </w:r>
      <w:r w:rsidRPr="00A117C6">
        <w:rPr>
          <w:lang w:val="en-GB"/>
        </w:rPr>
        <w:t>skills</w:t>
      </w:r>
      <w:r w:rsidR="003721F4">
        <w:rPr>
          <w:lang w:val="en-GB"/>
        </w:rPr>
        <w:t xml:space="preserve">, based on the understanding of </w:t>
      </w:r>
      <w:r w:rsidRPr="00A117C6">
        <w:rPr>
          <w:lang w:val="en-GB"/>
        </w:rPr>
        <w:t>upper</w:t>
      </w:r>
      <w:r w:rsidRPr="00A117C6">
        <w:rPr>
          <w:spacing w:val="-5"/>
          <w:lang w:val="en-GB"/>
        </w:rPr>
        <w:t xml:space="preserve"> </w:t>
      </w:r>
      <w:r w:rsidRPr="00A117C6">
        <w:rPr>
          <w:spacing w:val="-2"/>
          <w:lang w:val="en-GB"/>
        </w:rPr>
        <w:t>level</w:t>
      </w:r>
      <w:r w:rsidRPr="00A117C6">
        <w:rPr>
          <w:spacing w:val="-5"/>
          <w:lang w:val="en-GB"/>
        </w:rPr>
        <w:t xml:space="preserve"> </w:t>
      </w:r>
      <w:r w:rsidRPr="00A117C6">
        <w:rPr>
          <w:spacing w:val="-2"/>
          <w:lang w:val="en-GB"/>
        </w:rPr>
        <w:t>ontology</w:t>
      </w:r>
      <w:r w:rsidR="003721F4">
        <w:rPr>
          <w:spacing w:val="-2"/>
          <w:lang w:val="en-GB"/>
        </w:rPr>
        <w:t xml:space="preserve"> principles and description logics</w:t>
      </w:r>
      <w:r w:rsidRPr="00A117C6">
        <w:rPr>
          <w:spacing w:val="-2"/>
          <w:lang w:val="en-GB"/>
        </w:rPr>
        <w:t>.</w:t>
      </w:r>
      <w:ins w:id="136" w:author="schulz" w:date="2016-01-10T18:48:00Z">
        <w:r w:rsidR="003721F4">
          <w:rPr>
            <w:spacing w:val="-2"/>
            <w:lang w:val="en-GB"/>
          </w:rPr>
          <w:t xml:space="preserve"> </w:t>
        </w:r>
      </w:ins>
    </w:p>
    <w:p w14:paraId="45B7D4B0" w14:textId="5F3D3880" w:rsidR="00F20945" w:rsidRPr="00A117C6" w:rsidRDefault="00F20945" w:rsidP="00A117C6">
      <w:pPr>
        <w:pStyle w:val="Corpodetexto"/>
        <w:kinsoku w:val="0"/>
        <w:overflowPunct w:val="0"/>
        <w:spacing w:before="111" w:line="285" w:lineRule="auto"/>
        <w:ind w:left="2107"/>
        <w:jc w:val="both"/>
        <w:rPr>
          <w:lang w:val="en-GB"/>
        </w:rPr>
      </w:pPr>
      <w:r w:rsidRPr="00A117C6">
        <w:rPr>
          <w:spacing w:val="-5"/>
          <w:lang w:val="en-GB"/>
        </w:rPr>
        <w:t>Aware</w:t>
      </w:r>
      <w:r w:rsidRPr="00A117C6">
        <w:rPr>
          <w:spacing w:val="-21"/>
          <w:lang w:val="en-GB"/>
        </w:rPr>
        <w:t xml:space="preserve"> </w:t>
      </w:r>
      <w:r w:rsidRPr="00A117C6">
        <w:rPr>
          <w:lang w:val="en-GB"/>
        </w:rPr>
        <w:t>that</w:t>
      </w:r>
      <w:r w:rsidRPr="00A117C6">
        <w:rPr>
          <w:spacing w:val="-21"/>
          <w:lang w:val="en-GB"/>
        </w:rPr>
        <w:t xml:space="preserve"> </w:t>
      </w:r>
      <w:r w:rsidRPr="00A117C6">
        <w:rPr>
          <w:lang w:val="en-GB"/>
        </w:rPr>
        <w:t>a</w:t>
      </w:r>
      <w:r w:rsidRPr="00A117C6">
        <w:rPr>
          <w:spacing w:val="-20"/>
          <w:lang w:val="en-GB"/>
        </w:rPr>
        <w:t xml:space="preserve"> </w:t>
      </w:r>
      <w:r w:rsidRPr="00A117C6">
        <w:rPr>
          <w:spacing w:val="-1"/>
          <w:lang w:val="en-GB"/>
        </w:rPr>
        <w:t>straightforward,</w:t>
      </w:r>
      <w:r w:rsidRPr="00A117C6">
        <w:rPr>
          <w:spacing w:val="-16"/>
          <w:lang w:val="en-GB"/>
        </w:rPr>
        <w:t xml:space="preserve"> </w:t>
      </w:r>
      <w:r w:rsidRPr="00A117C6">
        <w:rPr>
          <w:lang w:val="en-GB"/>
        </w:rPr>
        <w:t>automatized</w:t>
      </w:r>
      <w:r w:rsidRPr="00A117C6">
        <w:rPr>
          <w:spacing w:val="-20"/>
          <w:lang w:val="en-GB"/>
        </w:rPr>
        <w:t xml:space="preserve"> </w:t>
      </w:r>
      <w:r w:rsidRPr="00A117C6">
        <w:rPr>
          <w:lang w:val="en-GB"/>
        </w:rPr>
        <w:t>“ontologization”</w:t>
      </w:r>
      <w:r w:rsidRPr="00A117C6">
        <w:rPr>
          <w:spacing w:val="-21"/>
          <w:lang w:val="en-GB"/>
        </w:rPr>
        <w:t xml:space="preserve"> </w:t>
      </w:r>
      <w:r w:rsidR="009C2121" w:rsidRPr="00A117C6">
        <w:rPr>
          <w:lang w:val="en-GB"/>
        </w:rPr>
        <w:t>of</w:t>
      </w:r>
      <w:r w:rsidR="009C2121" w:rsidRPr="00A117C6">
        <w:rPr>
          <w:spacing w:val="-20"/>
          <w:lang w:val="en-GB"/>
        </w:rPr>
        <w:t xml:space="preserve"> </w:t>
      </w:r>
      <w:r w:rsidR="009C2121">
        <w:rPr>
          <w:spacing w:val="-20"/>
          <w:lang w:val="en-GB"/>
        </w:rPr>
        <w:t>a</w:t>
      </w:r>
      <w:r w:rsidR="003721F4">
        <w:rPr>
          <w:lang w:val="en-GB"/>
        </w:rPr>
        <w:t xml:space="preserve"> </w:t>
      </w:r>
      <w:r w:rsidRPr="00A117C6">
        <w:rPr>
          <w:lang w:val="en-GB"/>
        </w:rPr>
        <w:t>database</w:t>
      </w:r>
      <w:r w:rsidRPr="00A117C6">
        <w:rPr>
          <w:spacing w:val="-6"/>
          <w:lang w:val="en-GB"/>
        </w:rPr>
        <w:t xml:space="preserve"> </w:t>
      </w:r>
      <w:r w:rsidRPr="00A117C6">
        <w:rPr>
          <w:lang w:val="en-GB"/>
        </w:rPr>
        <w:t>schema</w:t>
      </w:r>
      <w:r w:rsidRPr="00A117C6">
        <w:rPr>
          <w:spacing w:val="-6"/>
          <w:lang w:val="en-GB"/>
        </w:rPr>
        <w:t xml:space="preserve"> </w:t>
      </w:r>
      <w:r w:rsidRPr="00A117C6">
        <w:rPr>
          <w:lang w:val="en-GB"/>
        </w:rPr>
        <w:t>is</w:t>
      </w:r>
      <w:r w:rsidRPr="00A117C6">
        <w:rPr>
          <w:spacing w:val="-5"/>
          <w:lang w:val="en-GB"/>
        </w:rPr>
        <w:t xml:space="preserve"> </w:t>
      </w:r>
      <w:r w:rsidRPr="00A117C6">
        <w:rPr>
          <w:lang w:val="en-GB"/>
        </w:rPr>
        <w:t>not</w:t>
      </w:r>
      <w:r w:rsidRPr="00A117C6">
        <w:rPr>
          <w:spacing w:val="-6"/>
          <w:lang w:val="en-GB"/>
        </w:rPr>
        <w:t xml:space="preserve"> </w:t>
      </w:r>
      <w:r w:rsidRPr="00A117C6">
        <w:rPr>
          <w:lang w:val="en-GB"/>
        </w:rPr>
        <w:t>possible,</w:t>
      </w:r>
      <w:r w:rsidRPr="00A117C6">
        <w:rPr>
          <w:spacing w:val="-4"/>
          <w:lang w:val="en-GB"/>
        </w:rPr>
        <w:t xml:space="preserve"> </w:t>
      </w:r>
      <w:r w:rsidRPr="00A117C6">
        <w:rPr>
          <w:lang w:val="en-GB"/>
        </w:rPr>
        <w:t>the</w:t>
      </w:r>
      <w:r w:rsidRPr="00A117C6">
        <w:rPr>
          <w:spacing w:val="-6"/>
          <w:lang w:val="en-GB"/>
        </w:rPr>
        <w:t xml:space="preserve"> </w:t>
      </w:r>
      <w:r w:rsidRPr="00A117C6">
        <w:rPr>
          <w:lang w:val="en-GB"/>
        </w:rPr>
        <w:t>ontology</w:t>
      </w:r>
      <w:r w:rsidRPr="00A117C6">
        <w:rPr>
          <w:spacing w:val="-6"/>
          <w:lang w:val="en-GB"/>
        </w:rPr>
        <w:t xml:space="preserve"> </w:t>
      </w:r>
      <w:r w:rsidRPr="00A117C6">
        <w:rPr>
          <w:lang w:val="en-GB"/>
        </w:rPr>
        <w:t>engineer</w:t>
      </w:r>
      <w:r w:rsidRPr="00A117C6">
        <w:rPr>
          <w:spacing w:val="-5"/>
          <w:lang w:val="en-GB"/>
        </w:rPr>
        <w:t xml:space="preserve"> </w:t>
      </w:r>
      <w:r w:rsidRPr="00A117C6">
        <w:rPr>
          <w:lang w:val="en-GB"/>
        </w:rPr>
        <w:t>has</w:t>
      </w:r>
      <w:r w:rsidRPr="00A117C6">
        <w:rPr>
          <w:spacing w:val="-6"/>
          <w:lang w:val="en-GB"/>
        </w:rPr>
        <w:t xml:space="preserve"> </w:t>
      </w:r>
      <w:r w:rsidRPr="00A117C6">
        <w:rPr>
          <w:lang w:val="en-GB"/>
        </w:rPr>
        <w:t>to</w:t>
      </w:r>
      <w:r w:rsidRPr="00A117C6">
        <w:rPr>
          <w:spacing w:val="-5"/>
          <w:lang w:val="en-GB"/>
        </w:rPr>
        <w:t xml:space="preserve"> </w:t>
      </w:r>
      <w:r w:rsidRPr="00A117C6">
        <w:rPr>
          <w:lang w:val="en-GB"/>
        </w:rPr>
        <w:t>critically</w:t>
      </w:r>
      <w:r w:rsidRPr="00A117C6">
        <w:rPr>
          <w:spacing w:val="-6"/>
          <w:lang w:val="en-GB"/>
        </w:rPr>
        <w:t xml:space="preserve"> </w:t>
      </w:r>
      <w:r w:rsidRPr="00A117C6">
        <w:rPr>
          <w:lang w:val="en-GB"/>
        </w:rPr>
        <w:t>assess</w:t>
      </w:r>
      <w:r w:rsidRPr="00A117C6">
        <w:rPr>
          <w:w w:val="99"/>
          <w:lang w:val="en-GB"/>
        </w:rPr>
        <w:t xml:space="preserve"> </w:t>
      </w:r>
      <w:r w:rsidRPr="00A117C6">
        <w:rPr>
          <w:lang w:val="en-GB"/>
        </w:rPr>
        <w:t>the</w:t>
      </w:r>
      <w:r w:rsidRPr="00A117C6">
        <w:rPr>
          <w:spacing w:val="-9"/>
          <w:lang w:val="en-GB"/>
        </w:rPr>
        <w:t xml:space="preserve"> </w:t>
      </w:r>
      <w:r w:rsidRPr="00A117C6">
        <w:rPr>
          <w:lang w:val="en-GB"/>
        </w:rPr>
        <w:t>pros</w:t>
      </w:r>
      <w:r w:rsidRPr="00A117C6">
        <w:rPr>
          <w:spacing w:val="-8"/>
          <w:lang w:val="en-GB"/>
        </w:rPr>
        <w:t xml:space="preserve"> </w:t>
      </w:r>
      <w:r w:rsidRPr="00A117C6">
        <w:rPr>
          <w:lang w:val="en-GB"/>
        </w:rPr>
        <w:t>and</w:t>
      </w:r>
      <w:r w:rsidRPr="00A117C6">
        <w:rPr>
          <w:spacing w:val="-9"/>
          <w:lang w:val="en-GB"/>
        </w:rPr>
        <w:t xml:space="preserve"> </w:t>
      </w:r>
      <w:r w:rsidRPr="00A117C6">
        <w:rPr>
          <w:lang w:val="en-GB"/>
        </w:rPr>
        <w:t>cons</w:t>
      </w:r>
      <w:r w:rsidRPr="00A117C6">
        <w:rPr>
          <w:spacing w:val="-8"/>
          <w:lang w:val="en-GB"/>
        </w:rPr>
        <w:t xml:space="preserve"> </w:t>
      </w:r>
      <w:r w:rsidRPr="00A117C6">
        <w:rPr>
          <w:lang w:val="en-GB"/>
        </w:rPr>
        <w:t>of</w:t>
      </w:r>
      <w:r w:rsidRPr="00A117C6">
        <w:rPr>
          <w:spacing w:val="-9"/>
          <w:lang w:val="en-GB"/>
        </w:rPr>
        <w:t xml:space="preserve"> </w:t>
      </w:r>
      <w:r w:rsidRPr="00A117C6">
        <w:rPr>
          <w:lang w:val="en-GB"/>
        </w:rPr>
        <w:t>competing</w:t>
      </w:r>
      <w:r w:rsidRPr="00A117C6">
        <w:rPr>
          <w:spacing w:val="-8"/>
          <w:lang w:val="en-GB"/>
        </w:rPr>
        <w:t xml:space="preserve"> </w:t>
      </w:r>
      <w:r w:rsidRPr="00A117C6">
        <w:rPr>
          <w:lang w:val="en-GB"/>
        </w:rPr>
        <w:t>modelling</w:t>
      </w:r>
      <w:r w:rsidRPr="00A117C6">
        <w:rPr>
          <w:spacing w:val="-9"/>
          <w:lang w:val="en-GB"/>
        </w:rPr>
        <w:t xml:space="preserve"> </w:t>
      </w:r>
      <w:r w:rsidRPr="00A117C6">
        <w:rPr>
          <w:spacing w:val="-1"/>
          <w:lang w:val="en-GB"/>
        </w:rPr>
        <w:t>strategies.</w:t>
      </w:r>
      <w:r w:rsidRPr="00A117C6">
        <w:rPr>
          <w:spacing w:val="-6"/>
          <w:lang w:val="en-GB"/>
        </w:rPr>
        <w:t xml:space="preserve"> </w:t>
      </w:r>
      <w:r w:rsidRPr="00A117C6">
        <w:rPr>
          <w:lang w:val="en-GB"/>
        </w:rPr>
        <w:t>This</w:t>
      </w:r>
      <w:r w:rsidRPr="00A117C6">
        <w:rPr>
          <w:spacing w:val="-9"/>
          <w:lang w:val="en-GB"/>
        </w:rPr>
        <w:t xml:space="preserve"> </w:t>
      </w:r>
      <w:r w:rsidRPr="00A117C6">
        <w:rPr>
          <w:lang w:val="en-GB"/>
        </w:rPr>
        <w:t>must</w:t>
      </w:r>
      <w:r w:rsidRPr="00A117C6">
        <w:rPr>
          <w:spacing w:val="-8"/>
          <w:lang w:val="en-GB"/>
        </w:rPr>
        <w:t xml:space="preserve"> </w:t>
      </w:r>
      <w:r w:rsidRPr="00A117C6">
        <w:rPr>
          <w:lang w:val="en-GB"/>
        </w:rPr>
        <w:t>be</w:t>
      </w:r>
      <w:r w:rsidRPr="00A117C6">
        <w:rPr>
          <w:spacing w:val="-8"/>
          <w:lang w:val="en-GB"/>
        </w:rPr>
        <w:t xml:space="preserve"> </w:t>
      </w:r>
      <w:r w:rsidRPr="00A117C6">
        <w:rPr>
          <w:spacing w:val="-1"/>
          <w:lang w:val="en-GB"/>
        </w:rPr>
        <w:t>perfor</w:t>
      </w:r>
      <w:del w:id="137" w:author="schulz" w:date="2016-01-10T18:48:00Z">
        <w:r w:rsidRPr="00A117C6" w:rsidDel="003721F4">
          <w:rPr>
            <w:spacing w:val="-1"/>
            <w:lang w:val="en-GB"/>
          </w:rPr>
          <w:delText>-</w:delText>
        </w:r>
        <w:r w:rsidRPr="00A117C6" w:rsidDel="003721F4">
          <w:rPr>
            <w:spacing w:val="23"/>
            <w:w w:val="99"/>
            <w:lang w:val="en-GB"/>
          </w:rPr>
          <w:delText xml:space="preserve"> </w:delText>
        </w:r>
      </w:del>
      <w:r w:rsidRPr="00A117C6">
        <w:rPr>
          <w:lang w:val="en-GB"/>
        </w:rPr>
        <w:t>med</w:t>
      </w:r>
      <w:r w:rsidRPr="00A117C6">
        <w:rPr>
          <w:spacing w:val="-4"/>
          <w:lang w:val="en-GB"/>
        </w:rPr>
        <w:t xml:space="preserve"> </w:t>
      </w:r>
      <w:r w:rsidRPr="00A117C6">
        <w:rPr>
          <w:lang w:val="en-GB"/>
        </w:rPr>
        <w:t>in</w:t>
      </w:r>
      <w:r w:rsidRPr="00A117C6">
        <w:rPr>
          <w:spacing w:val="-4"/>
          <w:lang w:val="en-GB"/>
        </w:rPr>
        <w:t xml:space="preserve"> </w:t>
      </w:r>
      <w:r w:rsidRPr="00A117C6">
        <w:rPr>
          <w:lang w:val="en-GB"/>
        </w:rPr>
        <w:t>a</w:t>
      </w:r>
      <w:r w:rsidRPr="00A117C6">
        <w:rPr>
          <w:spacing w:val="-3"/>
          <w:lang w:val="en-GB"/>
        </w:rPr>
        <w:t xml:space="preserve"> </w:t>
      </w:r>
      <w:r w:rsidRPr="00A117C6">
        <w:rPr>
          <w:spacing w:val="-1"/>
          <w:lang w:val="en-GB"/>
        </w:rPr>
        <w:t>way</w:t>
      </w:r>
      <w:r w:rsidRPr="00A117C6">
        <w:rPr>
          <w:spacing w:val="-4"/>
          <w:lang w:val="en-GB"/>
        </w:rPr>
        <w:t xml:space="preserve"> </w:t>
      </w:r>
      <w:r w:rsidRPr="00A117C6">
        <w:rPr>
          <w:lang w:val="en-GB"/>
        </w:rPr>
        <w:t>that</w:t>
      </w:r>
      <w:r w:rsidRPr="00A117C6">
        <w:rPr>
          <w:spacing w:val="-3"/>
          <w:lang w:val="en-GB"/>
        </w:rPr>
        <w:t xml:space="preserve"> </w:t>
      </w:r>
      <w:r w:rsidRPr="00A117C6">
        <w:rPr>
          <w:lang w:val="en-GB"/>
        </w:rPr>
        <w:t>correctly</w:t>
      </w:r>
      <w:r w:rsidRPr="00A117C6">
        <w:rPr>
          <w:spacing w:val="-4"/>
          <w:lang w:val="en-GB"/>
        </w:rPr>
        <w:t xml:space="preserve"> </w:t>
      </w:r>
      <w:r w:rsidRPr="00A117C6">
        <w:rPr>
          <w:lang w:val="en-GB"/>
        </w:rPr>
        <w:t>accounts</w:t>
      </w:r>
      <w:r w:rsidRPr="00A117C6">
        <w:rPr>
          <w:spacing w:val="-3"/>
          <w:lang w:val="en-GB"/>
        </w:rPr>
        <w:t xml:space="preserve"> </w:t>
      </w:r>
      <w:r w:rsidRPr="00A117C6">
        <w:rPr>
          <w:lang w:val="en-GB"/>
        </w:rPr>
        <w:t>for</w:t>
      </w:r>
      <w:r w:rsidRPr="00A117C6">
        <w:rPr>
          <w:spacing w:val="-4"/>
          <w:lang w:val="en-GB"/>
        </w:rPr>
        <w:t xml:space="preserve"> </w:t>
      </w:r>
      <w:r w:rsidRPr="00A117C6">
        <w:rPr>
          <w:lang w:val="en-GB"/>
        </w:rPr>
        <w:t>the</w:t>
      </w:r>
      <w:r w:rsidRPr="00A117C6">
        <w:rPr>
          <w:spacing w:val="-3"/>
          <w:lang w:val="en-GB"/>
        </w:rPr>
        <w:t xml:space="preserve"> </w:t>
      </w:r>
      <w:r w:rsidRPr="00A117C6">
        <w:rPr>
          <w:lang w:val="en-GB"/>
        </w:rPr>
        <w:t>underlying</w:t>
      </w:r>
      <w:r w:rsidRPr="00A117C6">
        <w:rPr>
          <w:spacing w:val="-4"/>
          <w:lang w:val="en-GB"/>
        </w:rPr>
        <w:t xml:space="preserve"> </w:t>
      </w:r>
      <w:r w:rsidRPr="00A117C6">
        <w:rPr>
          <w:lang w:val="en-GB"/>
        </w:rPr>
        <w:t>biological</w:t>
      </w:r>
      <w:r w:rsidRPr="00A117C6">
        <w:rPr>
          <w:spacing w:val="-3"/>
          <w:lang w:val="en-GB"/>
        </w:rPr>
        <w:t xml:space="preserve"> </w:t>
      </w:r>
      <w:r w:rsidRPr="00A117C6">
        <w:rPr>
          <w:lang w:val="en-GB"/>
        </w:rPr>
        <w:t>reality</w:t>
      </w:r>
      <w:r w:rsidRPr="00A117C6">
        <w:rPr>
          <w:spacing w:val="21"/>
          <w:w w:val="99"/>
          <w:lang w:val="en-GB"/>
        </w:rPr>
        <w:t xml:space="preserve"> </w:t>
      </w:r>
      <w:r w:rsidRPr="00A117C6">
        <w:rPr>
          <w:lang w:val="en-GB"/>
        </w:rPr>
        <w:t>on</w:t>
      </w:r>
      <w:r w:rsidRPr="00A117C6">
        <w:rPr>
          <w:spacing w:val="1"/>
          <w:lang w:val="en-GB"/>
        </w:rPr>
        <w:t xml:space="preserve"> </w:t>
      </w:r>
      <w:r w:rsidRPr="00A117C6">
        <w:rPr>
          <w:lang w:val="en-GB"/>
        </w:rPr>
        <w:t>the</w:t>
      </w:r>
      <w:r w:rsidRPr="00A117C6">
        <w:rPr>
          <w:spacing w:val="2"/>
          <w:lang w:val="en-GB"/>
        </w:rPr>
        <w:t xml:space="preserve"> </w:t>
      </w:r>
      <w:r w:rsidRPr="00A117C6">
        <w:rPr>
          <w:lang w:val="en-GB"/>
        </w:rPr>
        <w:t>one</w:t>
      </w:r>
      <w:r w:rsidRPr="00A117C6">
        <w:rPr>
          <w:spacing w:val="1"/>
          <w:lang w:val="en-GB"/>
        </w:rPr>
        <w:t xml:space="preserve"> </w:t>
      </w:r>
      <w:r w:rsidRPr="00A117C6">
        <w:rPr>
          <w:lang w:val="en-GB"/>
        </w:rPr>
        <w:t>hand,</w:t>
      </w:r>
      <w:r w:rsidRPr="00A117C6">
        <w:rPr>
          <w:spacing w:val="5"/>
          <w:lang w:val="en-GB"/>
        </w:rPr>
        <w:t xml:space="preserve"> </w:t>
      </w:r>
      <w:r w:rsidRPr="00A117C6">
        <w:rPr>
          <w:lang w:val="en-GB"/>
        </w:rPr>
        <w:t>and</w:t>
      </w:r>
      <w:r w:rsidRPr="00A117C6">
        <w:rPr>
          <w:spacing w:val="1"/>
          <w:lang w:val="en-GB"/>
        </w:rPr>
        <w:t xml:space="preserve"> </w:t>
      </w:r>
      <w:r w:rsidRPr="00A117C6">
        <w:rPr>
          <w:lang w:val="en-GB"/>
        </w:rPr>
        <w:t>that</w:t>
      </w:r>
      <w:r w:rsidRPr="00A117C6">
        <w:rPr>
          <w:spacing w:val="2"/>
          <w:lang w:val="en-GB"/>
        </w:rPr>
        <w:t xml:space="preserve"> </w:t>
      </w:r>
      <w:r w:rsidRPr="00A117C6">
        <w:rPr>
          <w:spacing w:val="-1"/>
          <w:lang w:val="en-GB"/>
        </w:rPr>
        <w:t>provides</w:t>
      </w:r>
      <w:r w:rsidRPr="00A117C6">
        <w:rPr>
          <w:spacing w:val="1"/>
          <w:lang w:val="en-GB"/>
        </w:rPr>
        <w:t xml:space="preserve"> </w:t>
      </w:r>
      <w:r w:rsidRPr="00A117C6">
        <w:rPr>
          <w:lang w:val="en-GB"/>
        </w:rPr>
        <w:t>enough</w:t>
      </w:r>
      <w:r w:rsidRPr="00A117C6">
        <w:rPr>
          <w:spacing w:val="2"/>
          <w:lang w:val="en-GB"/>
        </w:rPr>
        <w:t xml:space="preserve"> </w:t>
      </w:r>
      <w:r w:rsidRPr="00A117C6">
        <w:rPr>
          <w:spacing w:val="-1"/>
          <w:lang w:val="en-GB"/>
        </w:rPr>
        <w:t>expressiveness</w:t>
      </w:r>
      <w:r w:rsidRPr="00A117C6">
        <w:rPr>
          <w:spacing w:val="1"/>
          <w:lang w:val="en-GB"/>
        </w:rPr>
        <w:t xml:space="preserve"> </w:t>
      </w:r>
      <w:r w:rsidRPr="00A117C6">
        <w:rPr>
          <w:lang w:val="en-GB"/>
        </w:rPr>
        <w:t>to</w:t>
      </w:r>
      <w:r w:rsidRPr="00A117C6">
        <w:rPr>
          <w:spacing w:val="2"/>
          <w:lang w:val="en-GB"/>
        </w:rPr>
        <w:t xml:space="preserve"> </w:t>
      </w:r>
      <w:r w:rsidRPr="00A117C6">
        <w:rPr>
          <w:lang w:val="en-GB"/>
        </w:rPr>
        <w:t>address</w:t>
      </w:r>
      <w:r w:rsidRPr="00A117C6">
        <w:rPr>
          <w:spacing w:val="1"/>
          <w:lang w:val="en-GB"/>
        </w:rPr>
        <w:t xml:space="preserve"> </w:t>
      </w:r>
      <w:r w:rsidRPr="00A117C6">
        <w:rPr>
          <w:lang w:val="en-GB"/>
        </w:rPr>
        <w:t>the</w:t>
      </w:r>
      <w:r w:rsidRPr="00A117C6">
        <w:rPr>
          <w:spacing w:val="30"/>
          <w:w w:val="99"/>
          <w:lang w:val="en-GB"/>
        </w:rPr>
        <w:t xml:space="preserve"> </w:t>
      </w:r>
      <w:r w:rsidRPr="00A117C6">
        <w:rPr>
          <w:lang w:val="en-GB"/>
        </w:rPr>
        <w:t>use</w:t>
      </w:r>
      <w:r w:rsidRPr="00A117C6">
        <w:rPr>
          <w:spacing w:val="-6"/>
          <w:lang w:val="en-GB"/>
        </w:rPr>
        <w:t xml:space="preserve"> </w:t>
      </w:r>
      <w:r w:rsidRPr="00A117C6">
        <w:rPr>
          <w:lang w:val="en-GB"/>
        </w:rPr>
        <w:t>cases</w:t>
      </w:r>
      <w:r w:rsidRPr="00A117C6">
        <w:rPr>
          <w:spacing w:val="-5"/>
          <w:lang w:val="en-GB"/>
        </w:rPr>
        <w:t xml:space="preserve"> </w:t>
      </w:r>
      <w:r w:rsidRPr="00A117C6">
        <w:rPr>
          <w:lang w:val="en-GB"/>
        </w:rPr>
        <w:t>(formulated</w:t>
      </w:r>
      <w:r w:rsidRPr="00A117C6">
        <w:rPr>
          <w:spacing w:val="-6"/>
          <w:lang w:val="en-GB"/>
        </w:rPr>
        <w:t xml:space="preserve"> </w:t>
      </w:r>
      <w:r w:rsidRPr="00A117C6">
        <w:rPr>
          <w:lang w:val="en-GB"/>
        </w:rPr>
        <w:t>as</w:t>
      </w:r>
      <w:r w:rsidRPr="00A117C6">
        <w:rPr>
          <w:spacing w:val="-5"/>
          <w:lang w:val="en-GB"/>
        </w:rPr>
        <w:t xml:space="preserve"> </w:t>
      </w:r>
      <w:r w:rsidRPr="00A117C6">
        <w:rPr>
          <w:spacing w:val="-1"/>
          <w:lang w:val="en-GB"/>
        </w:rPr>
        <w:t>competency</w:t>
      </w:r>
      <w:r w:rsidRPr="00A117C6">
        <w:rPr>
          <w:spacing w:val="-5"/>
          <w:lang w:val="en-GB"/>
        </w:rPr>
        <w:t xml:space="preserve"> </w:t>
      </w:r>
      <w:r w:rsidRPr="00A117C6">
        <w:rPr>
          <w:lang w:val="en-GB"/>
        </w:rPr>
        <w:t>questions),</w:t>
      </w:r>
      <w:r w:rsidRPr="00A117C6">
        <w:rPr>
          <w:spacing w:val="-6"/>
          <w:lang w:val="en-GB"/>
        </w:rPr>
        <w:t xml:space="preserve"> </w:t>
      </w:r>
      <w:r w:rsidRPr="00A117C6">
        <w:rPr>
          <w:lang w:val="en-GB"/>
        </w:rPr>
        <w:t>on</w:t>
      </w:r>
      <w:r w:rsidRPr="00A117C6">
        <w:rPr>
          <w:spacing w:val="-5"/>
          <w:lang w:val="en-GB"/>
        </w:rPr>
        <w:t xml:space="preserve"> </w:t>
      </w:r>
      <w:r w:rsidRPr="00A117C6">
        <w:rPr>
          <w:lang w:val="en-GB"/>
        </w:rPr>
        <w:t>the</w:t>
      </w:r>
      <w:r w:rsidRPr="00A117C6">
        <w:rPr>
          <w:spacing w:val="-6"/>
          <w:lang w:val="en-GB"/>
        </w:rPr>
        <w:t xml:space="preserve"> </w:t>
      </w:r>
      <w:r w:rsidRPr="00A117C6">
        <w:rPr>
          <w:lang w:val="en-GB"/>
        </w:rPr>
        <w:t>other</w:t>
      </w:r>
      <w:r w:rsidRPr="00A117C6">
        <w:rPr>
          <w:spacing w:val="-5"/>
          <w:lang w:val="en-GB"/>
        </w:rPr>
        <w:t xml:space="preserve"> </w:t>
      </w:r>
      <w:r w:rsidRPr="00A117C6">
        <w:rPr>
          <w:lang w:val="en-GB"/>
        </w:rPr>
        <w:t>hand.</w:t>
      </w:r>
    </w:p>
    <w:p w14:paraId="38672F8A" w14:textId="77777777" w:rsidR="00F20945" w:rsidRPr="00A117C6" w:rsidRDefault="00F20945">
      <w:pPr>
        <w:pStyle w:val="Corpodetexto"/>
        <w:kinsoku w:val="0"/>
        <w:overflowPunct w:val="0"/>
        <w:ind w:left="2346"/>
        <w:rPr>
          <w:lang w:val="en-GB"/>
        </w:rPr>
      </w:pPr>
      <w:r w:rsidRPr="00A117C6">
        <w:rPr>
          <w:lang w:val="en-GB"/>
        </w:rPr>
        <w:t>The</w:t>
      </w:r>
      <w:r w:rsidRPr="00A117C6">
        <w:rPr>
          <w:spacing w:val="-6"/>
          <w:lang w:val="en-GB"/>
        </w:rPr>
        <w:t xml:space="preserve"> </w:t>
      </w:r>
      <w:r w:rsidRPr="00A117C6">
        <w:rPr>
          <w:spacing w:val="-1"/>
          <w:lang w:val="en-GB"/>
        </w:rPr>
        <w:t>w</w:t>
      </w:r>
      <w:r w:rsidRPr="00A117C6">
        <w:rPr>
          <w:spacing w:val="-2"/>
          <w:lang w:val="en-GB"/>
        </w:rPr>
        <w:t>orkflo</w:t>
      </w:r>
      <w:r w:rsidRPr="00A117C6">
        <w:rPr>
          <w:spacing w:val="-1"/>
          <w:lang w:val="en-GB"/>
        </w:rPr>
        <w:t>w</w:t>
      </w:r>
      <w:r w:rsidRPr="00A117C6">
        <w:rPr>
          <w:spacing w:val="-5"/>
          <w:lang w:val="en-GB"/>
        </w:rPr>
        <w:t xml:space="preserve"> </w:t>
      </w:r>
      <w:r w:rsidRPr="00A117C6">
        <w:rPr>
          <w:lang w:val="en-GB"/>
        </w:rPr>
        <w:t>can</w:t>
      </w:r>
      <w:r w:rsidRPr="00A117C6">
        <w:rPr>
          <w:spacing w:val="-6"/>
          <w:lang w:val="en-GB"/>
        </w:rPr>
        <w:t xml:space="preserve"> </w:t>
      </w:r>
      <w:r w:rsidRPr="00A117C6">
        <w:rPr>
          <w:lang w:val="en-GB"/>
        </w:rPr>
        <w:t>be</w:t>
      </w:r>
      <w:r w:rsidRPr="00A117C6">
        <w:rPr>
          <w:spacing w:val="-5"/>
          <w:lang w:val="en-GB"/>
        </w:rPr>
        <w:t xml:space="preserve"> </w:t>
      </w:r>
      <w:r w:rsidRPr="00A117C6">
        <w:rPr>
          <w:lang w:val="en-GB"/>
        </w:rPr>
        <w:t>described</w:t>
      </w:r>
      <w:r w:rsidRPr="00A117C6">
        <w:rPr>
          <w:spacing w:val="-6"/>
          <w:lang w:val="en-GB"/>
        </w:rPr>
        <w:t xml:space="preserve"> </w:t>
      </w:r>
      <w:r w:rsidRPr="00A117C6">
        <w:rPr>
          <w:lang w:val="en-GB"/>
        </w:rPr>
        <w:t>as</w:t>
      </w:r>
      <w:r w:rsidRPr="00A117C6">
        <w:rPr>
          <w:spacing w:val="-5"/>
          <w:lang w:val="en-GB"/>
        </w:rPr>
        <w:t xml:space="preserve"> </w:t>
      </w:r>
      <w:r w:rsidRPr="00A117C6">
        <w:rPr>
          <w:spacing w:val="-1"/>
          <w:lang w:val="en-GB"/>
        </w:rPr>
        <w:t>follows:</w:t>
      </w:r>
    </w:p>
    <w:p w14:paraId="6997A589" w14:textId="77777777" w:rsidR="00F20945" w:rsidRPr="00A117C6" w:rsidRDefault="00F20945">
      <w:pPr>
        <w:pStyle w:val="Corpodetexto"/>
        <w:kinsoku w:val="0"/>
        <w:overflowPunct w:val="0"/>
        <w:spacing w:before="2"/>
        <w:ind w:left="0"/>
        <w:rPr>
          <w:sz w:val="15"/>
          <w:szCs w:val="15"/>
          <w:lang w:val="en-GB"/>
        </w:rPr>
      </w:pPr>
    </w:p>
    <w:p w14:paraId="79B661E4" w14:textId="77777777" w:rsidR="00F20945" w:rsidRPr="00A117C6" w:rsidRDefault="00F20945">
      <w:pPr>
        <w:pStyle w:val="Corpodetexto"/>
        <w:numPr>
          <w:ilvl w:val="0"/>
          <w:numId w:val="9"/>
        </w:numPr>
        <w:tabs>
          <w:tab w:val="left" w:pos="2363"/>
        </w:tabs>
        <w:kinsoku w:val="0"/>
        <w:overflowPunct w:val="0"/>
        <w:spacing w:before="0" w:line="285" w:lineRule="auto"/>
        <w:jc w:val="both"/>
        <w:rPr>
          <w:lang w:val="en-GB"/>
        </w:rPr>
      </w:pPr>
      <w:r w:rsidRPr="00A117C6">
        <w:rPr>
          <w:spacing w:val="-3"/>
          <w:lang w:val="en-GB"/>
        </w:rPr>
        <w:t>Top-level</w:t>
      </w:r>
      <w:r w:rsidRPr="00A117C6">
        <w:rPr>
          <w:spacing w:val="34"/>
          <w:lang w:val="en-GB"/>
        </w:rPr>
        <w:t xml:space="preserve"> </w:t>
      </w:r>
      <w:r w:rsidRPr="00A117C6">
        <w:rPr>
          <w:lang w:val="en-GB"/>
        </w:rPr>
        <w:t>classes</w:t>
      </w:r>
      <w:r w:rsidRPr="00A117C6">
        <w:rPr>
          <w:spacing w:val="34"/>
          <w:lang w:val="en-GB"/>
        </w:rPr>
        <w:t xml:space="preserve"> </w:t>
      </w:r>
      <w:r w:rsidRPr="00A117C6">
        <w:rPr>
          <w:lang w:val="en-GB"/>
        </w:rPr>
        <w:t>and</w:t>
      </w:r>
      <w:r w:rsidRPr="00A117C6">
        <w:rPr>
          <w:spacing w:val="34"/>
          <w:lang w:val="en-GB"/>
        </w:rPr>
        <w:t xml:space="preserve"> </w:t>
      </w:r>
      <w:r w:rsidRPr="00A117C6">
        <w:rPr>
          <w:lang w:val="en-GB"/>
        </w:rPr>
        <w:t>relations</w:t>
      </w:r>
      <w:r w:rsidRPr="00A117C6">
        <w:rPr>
          <w:spacing w:val="34"/>
          <w:lang w:val="en-GB"/>
        </w:rPr>
        <w:t xml:space="preserve"> </w:t>
      </w:r>
      <w:r w:rsidRPr="00A117C6">
        <w:rPr>
          <w:lang w:val="en-GB"/>
        </w:rPr>
        <w:t>of</w:t>
      </w:r>
      <w:r w:rsidRPr="00A117C6">
        <w:rPr>
          <w:spacing w:val="34"/>
          <w:lang w:val="en-GB"/>
        </w:rPr>
        <w:t xml:space="preserve"> </w:t>
      </w:r>
      <w:r w:rsidRPr="00A117C6">
        <w:rPr>
          <w:lang w:val="en-GB"/>
        </w:rPr>
        <w:t>the</w:t>
      </w:r>
      <w:r w:rsidRPr="00A117C6">
        <w:rPr>
          <w:spacing w:val="34"/>
          <w:lang w:val="en-GB"/>
        </w:rPr>
        <w:t xml:space="preserve"> </w:t>
      </w:r>
      <w:r w:rsidRPr="00A117C6">
        <w:rPr>
          <w:lang w:val="en-GB"/>
        </w:rPr>
        <w:t>domain</w:t>
      </w:r>
      <w:r w:rsidRPr="00A117C6">
        <w:rPr>
          <w:spacing w:val="34"/>
          <w:lang w:val="en-GB"/>
        </w:rPr>
        <w:t xml:space="preserve"> </w:t>
      </w:r>
      <w:r w:rsidRPr="00A117C6">
        <w:rPr>
          <w:lang w:val="en-GB"/>
        </w:rPr>
        <w:t>ontologies</w:t>
      </w:r>
      <w:r w:rsidRPr="00A117C6">
        <w:rPr>
          <w:spacing w:val="34"/>
          <w:lang w:val="en-GB"/>
        </w:rPr>
        <w:t xml:space="preserve"> </w:t>
      </w:r>
      <w:r w:rsidRPr="00A117C6">
        <w:rPr>
          <w:lang w:val="en-GB"/>
        </w:rPr>
        <w:t>are</w:t>
      </w:r>
      <w:r w:rsidRPr="00A117C6">
        <w:rPr>
          <w:spacing w:val="34"/>
          <w:lang w:val="en-GB"/>
        </w:rPr>
        <w:t xml:space="preserve"> </w:t>
      </w:r>
      <w:proofErr w:type="spellStart"/>
      <w:r w:rsidRPr="00A117C6">
        <w:rPr>
          <w:lang w:val="en-GB"/>
        </w:rPr>
        <w:t>ali</w:t>
      </w:r>
      <w:proofErr w:type="spellEnd"/>
      <w:r w:rsidRPr="00A117C6">
        <w:rPr>
          <w:lang w:val="en-GB"/>
        </w:rPr>
        <w:t>-</w:t>
      </w:r>
      <w:r w:rsidRPr="00A117C6">
        <w:rPr>
          <w:spacing w:val="28"/>
          <w:w w:val="99"/>
          <w:lang w:val="en-GB"/>
        </w:rPr>
        <w:t xml:space="preserve"> </w:t>
      </w:r>
      <w:proofErr w:type="spellStart"/>
      <w:r w:rsidRPr="00A117C6">
        <w:rPr>
          <w:lang w:val="en-GB"/>
        </w:rPr>
        <w:t>gned</w:t>
      </w:r>
      <w:proofErr w:type="spellEnd"/>
      <w:r w:rsidRPr="00A117C6">
        <w:rPr>
          <w:spacing w:val="12"/>
          <w:lang w:val="en-GB"/>
        </w:rPr>
        <w:t xml:space="preserve"> </w:t>
      </w:r>
      <w:r w:rsidRPr="00A117C6">
        <w:rPr>
          <w:lang w:val="en-GB"/>
        </w:rPr>
        <w:t>with</w:t>
      </w:r>
      <w:r w:rsidRPr="00A117C6">
        <w:rPr>
          <w:spacing w:val="12"/>
          <w:lang w:val="en-GB"/>
        </w:rPr>
        <w:t xml:space="preserve"> </w:t>
      </w:r>
      <w:r w:rsidRPr="00A117C6">
        <w:rPr>
          <w:lang w:val="en-GB"/>
        </w:rPr>
        <w:t>the</w:t>
      </w:r>
      <w:r w:rsidRPr="00A117C6">
        <w:rPr>
          <w:spacing w:val="12"/>
          <w:lang w:val="en-GB"/>
        </w:rPr>
        <w:t xml:space="preserve"> </w:t>
      </w:r>
      <w:r w:rsidRPr="00A117C6">
        <w:rPr>
          <w:lang w:val="en-GB"/>
        </w:rPr>
        <w:t>upper</w:t>
      </w:r>
      <w:r w:rsidRPr="00A117C6">
        <w:rPr>
          <w:spacing w:val="12"/>
          <w:lang w:val="en-GB"/>
        </w:rPr>
        <w:t xml:space="preserve"> </w:t>
      </w:r>
      <w:r w:rsidRPr="00A117C6">
        <w:rPr>
          <w:spacing w:val="-2"/>
          <w:lang w:val="en-GB"/>
        </w:rPr>
        <w:t>level</w:t>
      </w:r>
      <w:r w:rsidRPr="00A117C6">
        <w:rPr>
          <w:spacing w:val="12"/>
          <w:lang w:val="en-GB"/>
        </w:rPr>
        <w:t xml:space="preserve"> </w:t>
      </w:r>
      <w:r w:rsidRPr="00A117C6">
        <w:rPr>
          <w:spacing w:val="-2"/>
          <w:lang w:val="en-GB"/>
        </w:rPr>
        <w:t>ontology</w:t>
      </w:r>
      <w:r w:rsidR="002009FF">
        <w:rPr>
          <w:spacing w:val="-2"/>
          <w:lang w:val="en-GB"/>
        </w:rPr>
        <w:t xml:space="preserve"> (cf. Fig. 1)</w:t>
      </w:r>
      <w:r w:rsidRPr="00A117C6">
        <w:rPr>
          <w:spacing w:val="-2"/>
          <w:lang w:val="en-GB"/>
        </w:rPr>
        <w:t>.</w:t>
      </w:r>
      <w:r w:rsidRPr="00A117C6">
        <w:rPr>
          <w:spacing w:val="19"/>
          <w:lang w:val="en-GB"/>
        </w:rPr>
        <w:t xml:space="preserve"> </w:t>
      </w:r>
      <w:r w:rsidRPr="00A117C6">
        <w:rPr>
          <w:lang w:val="en-GB"/>
        </w:rPr>
        <w:t>Additional</w:t>
      </w:r>
      <w:r w:rsidRPr="00A117C6">
        <w:rPr>
          <w:spacing w:val="12"/>
          <w:lang w:val="en-GB"/>
        </w:rPr>
        <w:t xml:space="preserve"> </w:t>
      </w:r>
      <w:r w:rsidRPr="00A117C6">
        <w:rPr>
          <w:lang w:val="en-GB"/>
        </w:rPr>
        <w:t>content</w:t>
      </w:r>
      <w:r w:rsidRPr="00A117C6">
        <w:rPr>
          <w:spacing w:val="12"/>
          <w:lang w:val="en-GB"/>
        </w:rPr>
        <w:t xml:space="preserve"> </w:t>
      </w:r>
      <w:r w:rsidRPr="00A117C6">
        <w:rPr>
          <w:spacing w:val="-1"/>
          <w:lang w:val="en-GB"/>
        </w:rPr>
        <w:t>relevant</w:t>
      </w:r>
      <w:r w:rsidRPr="00A117C6">
        <w:rPr>
          <w:spacing w:val="12"/>
          <w:lang w:val="en-GB"/>
        </w:rPr>
        <w:t xml:space="preserve"> </w:t>
      </w:r>
      <w:r w:rsidRPr="00A117C6">
        <w:rPr>
          <w:lang w:val="en-GB"/>
        </w:rPr>
        <w:t>for</w:t>
      </w:r>
      <w:r w:rsidRPr="00A117C6">
        <w:rPr>
          <w:spacing w:val="21"/>
          <w:w w:val="99"/>
          <w:lang w:val="en-GB"/>
        </w:rPr>
        <w:t xml:space="preserve"> </w:t>
      </w:r>
      <w:r w:rsidRPr="00A117C6">
        <w:rPr>
          <w:lang w:val="en-GB"/>
        </w:rPr>
        <w:t>a</w:t>
      </w:r>
      <w:r w:rsidRPr="00A117C6">
        <w:rPr>
          <w:spacing w:val="-7"/>
          <w:lang w:val="en-GB"/>
        </w:rPr>
        <w:t xml:space="preserve"> </w:t>
      </w:r>
      <w:r w:rsidRPr="00A117C6">
        <w:rPr>
          <w:lang w:val="en-GB"/>
        </w:rPr>
        <w:t>complete</w:t>
      </w:r>
      <w:r w:rsidRPr="00A117C6">
        <w:rPr>
          <w:spacing w:val="-6"/>
          <w:lang w:val="en-GB"/>
        </w:rPr>
        <w:t xml:space="preserve"> </w:t>
      </w:r>
      <w:r w:rsidRPr="00A117C6">
        <w:rPr>
          <w:lang w:val="en-GB"/>
        </w:rPr>
        <w:t>representation</w:t>
      </w:r>
      <w:r w:rsidRPr="00A117C6">
        <w:rPr>
          <w:spacing w:val="-6"/>
          <w:lang w:val="en-GB"/>
        </w:rPr>
        <w:t xml:space="preserve"> </w:t>
      </w:r>
      <w:r w:rsidRPr="00A117C6">
        <w:rPr>
          <w:lang w:val="en-GB"/>
        </w:rPr>
        <w:t>is</w:t>
      </w:r>
      <w:r w:rsidRPr="00A117C6">
        <w:rPr>
          <w:spacing w:val="-6"/>
          <w:lang w:val="en-GB"/>
        </w:rPr>
        <w:t xml:space="preserve"> </w:t>
      </w:r>
      <w:r w:rsidRPr="00A117C6">
        <w:rPr>
          <w:lang w:val="en-GB"/>
        </w:rPr>
        <w:t>added.</w:t>
      </w:r>
    </w:p>
    <w:p w14:paraId="64D661F6" w14:textId="6970E7C4" w:rsidR="00F20945" w:rsidRPr="008054D6" w:rsidRDefault="00F20945">
      <w:pPr>
        <w:pStyle w:val="Corpodetexto"/>
        <w:numPr>
          <w:ilvl w:val="0"/>
          <w:numId w:val="9"/>
        </w:numPr>
        <w:tabs>
          <w:tab w:val="left" w:pos="2363"/>
        </w:tabs>
        <w:kinsoku w:val="0"/>
        <w:overflowPunct w:val="0"/>
        <w:jc w:val="both"/>
        <w:rPr>
          <w:lang w:val="en-GB"/>
        </w:rPr>
      </w:pPr>
      <w:r w:rsidRPr="00A117C6">
        <w:rPr>
          <w:spacing w:val="-1"/>
          <w:lang w:val="en-GB"/>
        </w:rPr>
        <w:t>Consistency</w:t>
      </w:r>
      <w:r w:rsidRPr="00A117C6">
        <w:rPr>
          <w:spacing w:val="-5"/>
          <w:lang w:val="en-GB"/>
        </w:rPr>
        <w:t xml:space="preserve"> </w:t>
      </w:r>
      <w:r w:rsidRPr="00A117C6">
        <w:rPr>
          <w:lang w:val="en-GB"/>
        </w:rPr>
        <w:t>of</w:t>
      </w:r>
      <w:r w:rsidRPr="00A117C6">
        <w:rPr>
          <w:spacing w:val="-4"/>
          <w:lang w:val="en-GB"/>
        </w:rPr>
        <w:t xml:space="preserve"> </w:t>
      </w:r>
      <w:r w:rsidRPr="00A117C6">
        <w:rPr>
          <w:lang w:val="en-GB"/>
        </w:rPr>
        <w:t>the</w:t>
      </w:r>
      <w:r w:rsidR="003721F4">
        <w:rPr>
          <w:lang w:val="en-GB"/>
        </w:rPr>
        <w:t>se alignments</w:t>
      </w:r>
      <w:r w:rsidRPr="00A117C6">
        <w:rPr>
          <w:spacing w:val="-4"/>
          <w:lang w:val="en-GB"/>
        </w:rPr>
        <w:t xml:space="preserve"> </w:t>
      </w:r>
      <w:r w:rsidRPr="00A117C6">
        <w:rPr>
          <w:lang w:val="en-GB"/>
        </w:rPr>
        <w:t>is</w:t>
      </w:r>
      <w:r w:rsidRPr="00A117C6">
        <w:rPr>
          <w:spacing w:val="-4"/>
          <w:lang w:val="en-GB"/>
        </w:rPr>
        <w:t xml:space="preserve"> </w:t>
      </w:r>
      <w:r w:rsidRPr="00A117C6">
        <w:rPr>
          <w:lang w:val="en-GB"/>
        </w:rPr>
        <w:t>assured</w:t>
      </w:r>
      <w:r w:rsidRPr="00A117C6">
        <w:rPr>
          <w:spacing w:val="-5"/>
          <w:lang w:val="en-GB"/>
        </w:rPr>
        <w:t xml:space="preserve"> </w:t>
      </w:r>
      <w:r w:rsidRPr="00A117C6">
        <w:rPr>
          <w:lang w:val="en-GB"/>
        </w:rPr>
        <w:t>by</w:t>
      </w:r>
      <w:r w:rsidRPr="00A117C6">
        <w:rPr>
          <w:spacing w:val="-4"/>
          <w:lang w:val="en-GB"/>
        </w:rPr>
        <w:t xml:space="preserve"> </w:t>
      </w:r>
      <w:r w:rsidRPr="00A117C6">
        <w:rPr>
          <w:lang w:val="en-GB"/>
        </w:rPr>
        <w:t>a</w:t>
      </w:r>
      <w:r w:rsidRPr="00A117C6">
        <w:rPr>
          <w:spacing w:val="-5"/>
          <w:lang w:val="en-GB"/>
        </w:rPr>
        <w:t xml:space="preserve"> </w:t>
      </w:r>
      <w:r w:rsidRPr="00A117C6">
        <w:rPr>
          <w:lang w:val="en-GB"/>
        </w:rPr>
        <w:t>DL</w:t>
      </w:r>
      <w:r w:rsidRPr="00A117C6">
        <w:rPr>
          <w:spacing w:val="-4"/>
          <w:lang w:val="en-GB"/>
        </w:rPr>
        <w:t xml:space="preserve"> </w:t>
      </w:r>
      <w:r w:rsidRPr="00A117C6">
        <w:rPr>
          <w:spacing w:val="-1"/>
          <w:lang w:val="en-GB"/>
        </w:rPr>
        <w:t>reasoner.</w:t>
      </w:r>
    </w:p>
    <w:p w14:paraId="0F78F735" w14:textId="77777777" w:rsidR="002009FF" w:rsidRPr="00A117C6" w:rsidRDefault="002009FF" w:rsidP="002009FF">
      <w:pPr>
        <w:pStyle w:val="Corpodetexto"/>
        <w:numPr>
          <w:ilvl w:val="0"/>
          <w:numId w:val="9"/>
        </w:numPr>
        <w:tabs>
          <w:tab w:val="left" w:pos="2363"/>
        </w:tabs>
        <w:kinsoku w:val="0"/>
        <w:overflowPunct w:val="0"/>
        <w:jc w:val="both"/>
        <w:rPr>
          <w:lang w:val="en-GB"/>
        </w:rPr>
      </w:pPr>
      <w:r>
        <w:rPr>
          <w:lang w:val="en-GB"/>
        </w:rPr>
        <w:t xml:space="preserve">For </w:t>
      </w:r>
      <w:r w:rsidRPr="002009FF">
        <w:rPr>
          <w:lang w:val="en-GB"/>
        </w:rPr>
        <w:t xml:space="preserve">performance </w:t>
      </w:r>
      <w:r>
        <w:rPr>
          <w:lang w:val="en-GB"/>
        </w:rPr>
        <w:t>optimization</w:t>
      </w:r>
      <w:r w:rsidRPr="002009FF">
        <w:rPr>
          <w:lang w:val="en-GB"/>
        </w:rPr>
        <w:t xml:space="preserve">, </w:t>
      </w:r>
      <w:r>
        <w:rPr>
          <w:lang w:val="en-GB"/>
        </w:rPr>
        <w:t>modules of external ontologies (</w:t>
      </w:r>
      <w:r w:rsidRPr="002009FF">
        <w:rPr>
          <w:lang w:val="en-GB"/>
        </w:rPr>
        <w:t>GO, ChEBI and PR</w:t>
      </w:r>
      <w:r>
        <w:rPr>
          <w:lang w:val="en-GB"/>
        </w:rPr>
        <w:t xml:space="preserve">) are created, with </w:t>
      </w:r>
      <w:r w:rsidRPr="002009FF">
        <w:rPr>
          <w:lang w:val="en-GB"/>
        </w:rPr>
        <w:t xml:space="preserve">the classes </w:t>
      </w:r>
      <w:r>
        <w:rPr>
          <w:lang w:val="en-GB"/>
        </w:rPr>
        <w:t xml:space="preserve">referred to </w:t>
      </w:r>
      <w:r w:rsidRPr="002009FF">
        <w:rPr>
          <w:lang w:val="en-GB"/>
        </w:rPr>
        <w:t xml:space="preserve">in </w:t>
      </w:r>
      <w:r>
        <w:rPr>
          <w:lang w:val="en-GB"/>
        </w:rPr>
        <w:t xml:space="preserve">the selected </w:t>
      </w:r>
      <w:r w:rsidRPr="002009FF">
        <w:rPr>
          <w:lang w:val="en-GB"/>
        </w:rPr>
        <w:t>data</w:t>
      </w:r>
      <w:r>
        <w:rPr>
          <w:lang w:val="en-GB"/>
        </w:rPr>
        <w:t xml:space="preserve">base content as </w:t>
      </w:r>
      <w:r w:rsidRPr="002009FF">
        <w:rPr>
          <w:lang w:val="en-GB"/>
        </w:rPr>
        <w:t>signature</w:t>
      </w:r>
      <w:r>
        <w:rPr>
          <w:lang w:val="en-GB"/>
        </w:rPr>
        <w:t xml:space="preserve">, using </w:t>
      </w:r>
      <w:r w:rsidRPr="002009FF">
        <w:rPr>
          <w:lang w:val="en-GB"/>
        </w:rPr>
        <w:t>the plug-in Ontology Modularity (Jiang et</w:t>
      </w:r>
      <w:r>
        <w:rPr>
          <w:lang w:val="en-GB"/>
        </w:rPr>
        <w:t xml:space="preserve"> al., 2011), together with </w:t>
      </w:r>
      <w:proofErr w:type="spellStart"/>
      <w:r>
        <w:rPr>
          <w:lang w:val="en-GB"/>
        </w:rPr>
        <w:t>Pro</w:t>
      </w:r>
      <w:r w:rsidRPr="002009FF">
        <w:rPr>
          <w:lang w:val="en-GB"/>
        </w:rPr>
        <w:t>tègè</w:t>
      </w:r>
      <w:proofErr w:type="spellEnd"/>
      <w:r w:rsidRPr="002009FF">
        <w:rPr>
          <w:lang w:val="en-GB"/>
        </w:rPr>
        <w:t xml:space="preserve">. </w:t>
      </w:r>
      <w:r>
        <w:rPr>
          <w:lang w:val="en-GB"/>
        </w:rPr>
        <w:t xml:space="preserve"> </w:t>
      </w:r>
    </w:p>
    <w:p w14:paraId="2EB061C1" w14:textId="77777777" w:rsidR="00F20945" w:rsidRPr="00A117C6" w:rsidRDefault="00F20945">
      <w:pPr>
        <w:pStyle w:val="Corpodetexto"/>
        <w:numPr>
          <w:ilvl w:val="0"/>
          <w:numId w:val="9"/>
        </w:numPr>
        <w:tabs>
          <w:tab w:val="left" w:pos="2363"/>
        </w:tabs>
        <w:kinsoku w:val="0"/>
        <w:overflowPunct w:val="0"/>
        <w:spacing w:before="35" w:line="285" w:lineRule="auto"/>
        <w:jc w:val="both"/>
        <w:rPr>
          <w:lang w:val="en-GB"/>
        </w:rPr>
      </w:pPr>
      <w:r w:rsidRPr="00A117C6">
        <w:rPr>
          <w:lang w:val="en-GB"/>
        </w:rPr>
        <w:t>Database</w:t>
      </w:r>
      <w:r w:rsidRPr="00A117C6">
        <w:rPr>
          <w:spacing w:val="11"/>
          <w:lang w:val="en-GB"/>
        </w:rPr>
        <w:t xml:space="preserve"> </w:t>
      </w:r>
      <w:r w:rsidRPr="00A117C6">
        <w:rPr>
          <w:lang w:val="en-GB"/>
        </w:rPr>
        <w:t>objects</w:t>
      </w:r>
      <w:r w:rsidRPr="00A117C6">
        <w:rPr>
          <w:spacing w:val="12"/>
          <w:lang w:val="en-GB"/>
        </w:rPr>
        <w:t xml:space="preserve"> </w:t>
      </w:r>
      <w:r w:rsidRPr="00A117C6">
        <w:rPr>
          <w:lang w:val="en-GB"/>
        </w:rPr>
        <w:t>are</w:t>
      </w:r>
      <w:r w:rsidRPr="00A117C6">
        <w:rPr>
          <w:spacing w:val="12"/>
          <w:lang w:val="en-GB"/>
        </w:rPr>
        <w:t xml:space="preserve"> </w:t>
      </w:r>
      <w:r w:rsidRPr="00A117C6">
        <w:rPr>
          <w:lang w:val="en-GB"/>
        </w:rPr>
        <w:t>subjected</w:t>
      </w:r>
      <w:r w:rsidRPr="00A117C6">
        <w:rPr>
          <w:spacing w:val="12"/>
          <w:lang w:val="en-GB"/>
        </w:rPr>
        <w:t xml:space="preserve"> </w:t>
      </w:r>
      <w:r w:rsidRPr="00A117C6">
        <w:rPr>
          <w:lang w:val="en-GB"/>
        </w:rPr>
        <w:t>to</w:t>
      </w:r>
      <w:r w:rsidRPr="00A117C6">
        <w:rPr>
          <w:spacing w:val="12"/>
          <w:lang w:val="en-GB"/>
        </w:rPr>
        <w:t xml:space="preserve"> </w:t>
      </w:r>
      <w:r w:rsidRPr="00A117C6">
        <w:rPr>
          <w:lang w:val="en-GB"/>
        </w:rPr>
        <w:t>ontology-inspired</w:t>
      </w:r>
      <w:r w:rsidRPr="00A117C6">
        <w:rPr>
          <w:spacing w:val="11"/>
          <w:lang w:val="en-GB"/>
        </w:rPr>
        <w:t xml:space="preserve"> </w:t>
      </w:r>
      <w:r w:rsidRPr="00A117C6">
        <w:rPr>
          <w:spacing w:val="-1"/>
          <w:lang w:val="en-GB"/>
        </w:rPr>
        <w:t>scrutiny:</w:t>
      </w:r>
      <w:r w:rsidRPr="00A117C6">
        <w:rPr>
          <w:spacing w:val="19"/>
          <w:lang w:val="en-GB"/>
        </w:rPr>
        <w:t xml:space="preserve"> </w:t>
      </w:r>
      <w:r w:rsidRPr="00A117C6">
        <w:rPr>
          <w:lang w:val="en-GB"/>
        </w:rPr>
        <w:t>while</w:t>
      </w:r>
      <w:r w:rsidRPr="00A117C6">
        <w:rPr>
          <w:spacing w:val="26"/>
          <w:w w:val="99"/>
          <w:lang w:val="en-GB"/>
        </w:rPr>
        <w:t xml:space="preserve"> </w:t>
      </w:r>
      <w:r w:rsidRPr="00A117C6">
        <w:rPr>
          <w:lang w:val="en-GB"/>
        </w:rPr>
        <w:t xml:space="preserve">generally </w:t>
      </w:r>
      <w:r w:rsidRPr="00A117C6">
        <w:rPr>
          <w:spacing w:val="-1"/>
          <w:lang w:val="en-GB"/>
        </w:rPr>
        <w:t>categorized</w:t>
      </w:r>
      <w:r w:rsidRPr="00A117C6">
        <w:rPr>
          <w:spacing w:val="1"/>
          <w:lang w:val="en-GB"/>
        </w:rPr>
        <w:t xml:space="preserve"> </w:t>
      </w:r>
      <w:r w:rsidRPr="00A117C6">
        <w:rPr>
          <w:lang w:val="en-GB"/>
        </w:rPr>
        <w:t>as</w:t>
      </w:r>
      <w:r w:rsidRPr="00A117C6">
        <w:rPr>
          <w:spacing w:val="1"/>
          <w:lang w:val="en-GB"/>
        </w:rPr>
        <w:t xml:space="preserve"> </w:t>
      </w:r>
      <w:r w:rsidRPr="00A117C6">
        <w:rPr>
          <w:lang w:val="en-GB"/>
        </w:rPr>
        <w:t>information</w:t>
      </w:r>
      <w:r w:rsidRPr="00A117C6">
        <w:rPr>
          <w:spacing w:val="1"/>
          <w:lang w:val="en-GB"/>
        </w:rPr>
        <w:t xml:space="preserve"> </w:t>
      </w:r>
      <w:r w:rsidRPr="00A117C6">
        <w:rPr>
          <w:lang w:val="en-GB"/>
        </w:rPr>
        <w:t>entities,</w:t>
      </w:r>
      <w:r w:rsidRPr="00A117C6">
        <w:rPr>
          <w:spacing w:val="4"/>
          <w:lang w:val="en-GB"/>
        </w:rPr>
        <w:t xml:space="preserve"> </w:t>
      </w:r>
      <w:r w:rsidRPr="00A117C6">
        <w:rPr>
          <w:lang w:val="en-GB"/>
        </w:rPr>
        <w:t>data</w:t>
      </w:r>
      <w:r w:rsidRPr="00A117C6">
        <w:rPr>
          <w:spacing w:val="1"/>
          <w:lang w:val="en-GB"/>
        </w:rPr>
        <w:t xml:space="preserve"> </w:t>
      </w:r>
      <w:r w:rsidRPr="00A117C6">
        <w:rPr>
          <w:lang w:val="en-GB"/>
        </w:rPr>
        <w:t>objects</w:t>
      </w:r>
      <w:r w:rsidRPr="00A117C6">
        <w:rPr>
          <w:spacing w:val="1"/>
          <w:lang w:val="en-GB"/>
        </w:rPr>
        <w:t xml:space="preserve"> </w:t>
      </w:r>
      <w:r w:rsidRPr="00A117C6">
        <w:rPr>
          <w:spacing w:val="-2"/>
          <w:lang w:val="en-GB"/>
        </w:rPr>
        <w:t>have</w:t>
      </w:r>
      <w:r w:rsidRPr="00A117C6">
        <w:rPr>
          <w:spacing w:val="1"/>
          <w:lang w:val="en-GB"/>
        </w:rPr>
        <w:t xml:space="preserve"> </w:t>
      </w:r>
      <w:r w:rsidRPr="00A117C6">
        <w:rPr>
          <w:lang w:val="en-GB"/>
        </w:rPr>
        <w:t>to</w:t>
      </w:r>
      <w:r w:rsidRPr="00A117C6">
        <w:rPr>
          <w:spacing w:val="1"/>
          <w:lang w:val="en-GB"/>
        </w:rPr>
        <w:t xml:space="preserve"> </w:t>
      </w:r>
      <w:r w:rsidRPr="00A117C6">
        <w:rPr>
          <w:lang w:val="en-GB"/>
        </w:rPr>
        <w:t>be</w:t>
      </w:r>
      <w:r w:rsidRPr="00A117C6">
        <w:rPr>
          <w:spacing w:val="30"/>
          <w:w w:val="99"/>
          <w:lang w:val="en-GB"/>
        </w:rPr>
        <w:t xml:space="preserve"> </w:t>
      </w:r>
      <w:r w:rsidRPr="00A117C6">
        <w:rPr>
          <w:lang w:val="en-GB"/>
        </w:rPr>
        <w:t>connected</w:t>
      </w:r>
      <w:r w:rsidRPr="00A117C6">
        <w:rPr>
          <w:spacing w:val="17"/>
          <w:lang w:val="en-GB"/>
        </w:rPr>
        <w:t xml:space="preserve"> </w:t>
      </w:r>
      <w:r w:rsidRPr="00A117C6">
        <w:rPr>
          <w:lang w:val="en-GB"/>
        </w:rPr>
        <w:t>to</w:t>
      </w:r>
      <w:r w:rsidRPr="00A117C6">
        <w:rPr>
          <w:spacing w:val="18"/>
          <w:lang w:val="en-GB"/>
        </w:rPr>
        <w:t xml:space="preserve"> </w:t>
      </w:r>
      <w:r w:rsidRPr="00A117C6">
        <w:rPr>
          <w:lang w:val="en-GB"/>
        </w:rPr>
        <w:t>their</w:t>
      </w:r>
      <w:r w:rsidRPr="00A117C6">
        <w:rPr>
          <w:spacing w:val="18"/>
          <w:lang w:val="en-GB"/>
        </w:rPr>
        <w:t xml:space="preserve"> </w:t>
      </w:r>
      <w:r w:rsidRPr="00A117C6">
        <w:rPr>
          <w:lang w:val="en-GB"/>
        </w:rPr>
        <w:t>referents</w:t>
      </w:r>
      <w:r w:rsidRPr="00A117C6">
        <w:rPr>
          <w:spacing w:val="18"/>
          <w:lang w:val="en-GB"/>
        </w:rPr>
        <w:t xml:space="preserve"> </w:t>
      </w:r>
      <w:r w:rsidRPr="00A117C6">
        <w:rPr>
          <w:lang w:val="en-GB"/>
        </w:rPr>
        <w:t>in</w:t>
      </w:r>
      <w:r w:rsidRPr="00A117C6">
        <w:rPr>
          <w:spacing w:val="17"/>
          <w:lang w:val="en-GB"/>
        </w:rPr>
        <w:t xml:space="preserve"> </w:t>
      </w:r>
      <w:r w:rsidRPr="00A117C6">
        <w:rPr>
          <w:lang w:val="en-GB"/>
        </w:rPr>
        <w:t>the</w:t>
      </w:r>
      <w:r w:rsidRPr="00A117C6">
        <w:rPr>
          <w:spacing w:val="18"/>
          <w:lang w:val="en-GB"/>
        </w:rPr>
        <w:t xml:space="preserve"> </w:t>
      </w:r>
      <w:r w:rsidRPr="00A117C6">
        <w:rPr>
          <w:lang w:val="en-GB"/>
        </w:rPr>
        <w:t>domain,</w:t>
      </w:r>
      <w:r w:rsidRPr="00A117C6">
        <w:rPr>
          <w:spacing w:val="28"/>
          <w:lang w:val="en-GB"/>
        </w:rPr>
        <w:t xml:space="preserve"> </w:t>
      </w:r>
      <w:r w:rsidRPr="00A117C6">
        <w:rPr>
          <w:lang w:val="en-GB"/>
        </w:rPr>
        <w:t>for</w:t>
      </w:r>
      <w:r w:rsidRPr="00A117C6">
        <w:rPr>
          <w:spacing w:val="18"/>
          <w:lang w:val="en-GB"/>
        </w:rPr>
        <w:t xml:space="preserve"> </w:t>
      </w:r>
      <w:r w:rsidRPr="00A117C6">
        <w:rPr>
          <w:lang w:val="en-GB"/>
        </w:rPr>
        <w:t>which</w:t>
      </w:r>
      <w:r w:rsidRPr="00A117C6">
        <w:rPr>
          <w:spacing w:val="18"/>
          <w:lang w:val="en-GB"/>
        </w:rPr>
        <w:t xml:space="preserve"> </w:t>
      </w:r>
      <w:r w:rsidRPr="00A117C6">
        <w:rPr>
          <w:lang w:val="en-GB"/>
        </w:rPr>
        <w:t>it</w:t>
      </w:r>
      <w:r w:rsidRPr="00A117C6">
        <w:rPr>
          <w:spacing w:val="18"/>
          <w:lang w:val="en-GB"/>
        </w:rPr>
        <w:t xml:space="preserve"> </w:t>
      </w:r>
      <w:r w:rsidRPr="00A117C6">
        <w:rPr>
          <w:lang w:val="en-GB"/>
        </w:rPr>
        <w:t>is</w:t>
      </w:r>
      <w:r w:rsidRPr="00A117C6">
        <w:rPr>
          <w:spacing w:val="18"/>
          <w:lang w:val="en-GB"/>
        </w:rPr>
        <w:t xml:space="preserve"> </w:t>
      </w:r>
      <w:r w:rsidRPr="00A117C6">
        <w:rPr>
          <w:lang w:val="en-GB"/>
        </w:rPr>
        <w:t>decided</w:t>
      </w:r>
      <w:r w:rsidRPr="00A117C6">
        <w:rPr>
          <w:w w:val="99"/>
          <w:lang w:val="en-GB"/>
        </w:rPr>
        <w:t xml:space="preserve"> </w:t>
      </w:r>
      <w:r w:rsidRPr="00A117C6">
        <w:rPr>
          <w:lang w:val="en-GB"/>
        </w:rPr>
        <w:t>whether</w:t>
      </w:r>
      <w:r w:rsidRPr="00A117C6">
        <w:rPr>
          <w:spacing w:val="-6"/>
          <w:lang w:val="en-GB"/>
        </w:rPr>
        <w:t xml:space="preserve"> </w:t>
      </w:r>
      <w:r w:rsidRPr="00A117C6">
        <w:rPr>
          <w:spacing w:val="-1"/>
          <w:lang w:val="en-GB"/>
        </w:rPr>
        <w:t>they</w:t>
      </w:r>
      <w:r w:rsidRPr="00A117C6">
        <w:rPr>
          <w:spacing w:val="-6"/>
          <w:lang w:val="en-GB"/>
        </w:rPr>
        <w:t xml:space="preserve"> </w:t>
      </w:r>
      <w:r w:rsidRPr="00A117C6">
        <w:rPr>
          <w:lang w:val="en-GB"/>
        </w:rPr>
        <w:t>are</w:t>
      </w:r>
      <w:r w:rsidRPr="00A117C6">
        <w:rPr>
          <w:spacing w:val="-5"/>
          <w:lang w:val="en-GB"/>
        </w:rPr>
        <w:t xml:space="preserve"> </w:t>
      </w:r>
      <w:r w:rsidRPr="00A117C6">
        <w:rPr>
          <w:spacing w:val="-1"/>
          <w:lang w:val="en-GB"/>
        </w:rPr>
        <w:t>individuals</w:t>
      </w:r>
      <w:r w:rsidRPr="00A117C6">
        <w:rPr>
          <w:spacing w:val="-6"/>
          <w:lang w:val="en-GB"/>
        </w:rPr>
        <w:t xml:space="preserve"> </w:t>
      </w:r>
      <w:r w:rsidRPr="00A117C6">
        <w:rPr>
          <w:lang w:val="en-GB"/>
        </w:rPr>
        <w:t>or</w:t>
      </w:r>
      <w:r w:rsidRPr="00A117C6">
        <w:rPr>
          <w:spacing w:val="-6"/>
          <w:lang w:val="en-GB"/>
        </w:rPr>
        <w:t xml:space="preserve"> </w:t>
      </w:r>
      <w:r w:rsidRPr="00A117C6">
        <w:rPr>
          <w:lang w:val="en-GB"/>
        </w:rPr>
        <w:t>classes.</w:t>
      </w:r>
    </w:p>
    <w:p w14:paraId="3FA2F71D" w14:textId="77777777" w:rsidR="00F20945" w:rsidRPr="00A117C6" w:rsidRDefault="00F20945">
      <w:pPr>
        <w:pStyle w:val="Corpodetexto"/>
        <w:numPr>
          <w:ilvl w:val="0"/>
          <w:numId w:val="9"/>
        </w:numPr>
        <w:tabs>
          <w:tab w:val="left" w:pos="2363"/>
        </w:tabs>
        <w:kinsoku w:val="0"/>
        <w:overflowPunct w:val="0"/>
        <w:spacing w:line="285" w:lineRule="auto"/>
        <w:jc w:val="both"/>
        <w:rPr>
          <w:lang w:val="en-GB"/>
        </w:rPr>
      </w:pPr>
      <w:r w:rsidRPr="00A117C6">
        <w:rPr>
          <w:lang w:val="en-GB"/>
        </w:rPr>
        <w:t>The</w:t>
      </w:r>
      <w:r w:rsidRPr="00A117C6">
        <w:rPr>
          <w:spacing w:val="-7"/>
          <w:lang w:val="en-GB"/>
        </w:rPr>
        <w:t xml:space="preserve"> </w:t>
      </w:r>
      <w:r w:rsidRPr="00A117C6">
        <w:rPr>
          <w:lang w:val="en-GB"/>
        </w:rPr>
        <w:t>interdependencies</w:t>
      </w:r>
      <w:r w:rsidRPr="00A117C6">
        <w:rPr>
          <w:spacing w:val="-6"/>
          <w:lang w:val="en-GB"/>
        </w:rPr>
        <w:t xml:space="preserve"> </w:t>
      </w:r>
      <w:r w:rsidRPr="00A117C6">
        <w:rPr>
          <w:lang w:val="en-GB"/>
        </w:rPr>
        <w:t>and</w:t>
      </w:r>
      <w:r w:rsidRPr="00A117C6">
        <w:rPr>
          <w:spacing w:val="-7"/>
          <w:lang w:val="en-GB"/>
        </w:rPr>
        <w:t xml:space="preserve"> </w:t>
      </w:r>
      <w:r w:rsidRPr="00A117C6">
        <w:rPr>
          <w:lang w:val="en-GB"/>
        </w:rPr>
        <w:t>relationships</w:t>
      </w:r>
      <w:r w:rsidRPr="00A117C6">
        <w:rPr>
          <w:spacing w:val="-6"/>
          <w:lang w:val="en-GB"/>
        </w:rPr>
        <w:t xml:space="preserve"> </w:t>
      </w:r>
      <w:r w:rsidRPr="00A117C6">
        <w:rPr>
          <w:lang w:val="en-GB"/>
        </w:rPr>
        <w:t>between</w:t>
      </w:r>
      <w:r w:rsidRPr="00A117C6">
        <w:rPr>
          <w:spacing w:val="-6"/>
          <w:lang w:val="en-GB"/>
        </w:rPr>
        <w:t xml:space="preserve"> </w:t>
      </w:r>
      <w:r w:rsidRPr="00A117C6">
        <w:rPr>
          <w:lang w:val="en-GB"/>
        </w:rPr>
        <w:t>the</w:t>
      </w:r>
      <w:r w:rsidRPr="00A117C6">
        <w:rPr>
          <w:spacing w:val="-7"/>
          <w:lang w:val="en-GB"/>
        </w:rPr>
        <w:t xml:space="preserve"> </w:t>
      </w:r>
      <w:r w:rsidRPr="00A117C6">
        <w:rPr>
          <w:lang w:val="en-GB"/>
        </w:rPr>
        <w:t>referents</w:t>
      </w:r>
      <w:r w:rsidRPr="00A117C6">
        <w:rPr>
          <w:spacing w:val="-6"/>
          <w:lang w:val="en-GB"/>
        </w:rPr>
        <w:t xml:space="preserve"> </w:t>
      </w:r>
      <w:r w:rsidRPr="00A117C6">
        <w:rPr>
          <w:lang w:val="en-GB"/>
        </w:rPr>
        <w:t>and/or</w:t>
      </w:r>
      <w:r w:rsidRPr="00A117C6">
        <w:rPr>
          <w:w w:val="99"/>
          <w:lang w:val="en-GB"/>
        </w:rPr>
        <w:t xml:space="preserve"> </w:t>
      </w:r>
      <w:r w:rsidRPr="00A117C6">
        <w:rPr>
          <w:lang w:val="en-GB"/>
        </w:rPr>
        <w:t>their</w:t>
      </w:r>
      <w:r w:rsidRPr="00A117C6">
        <w:rPr>
          <w:spacing w:val="-6"/>
          <w:lang w:val="en-GB"/>
        </w:rPr>
        <w:t xml:space="preserve"> </w:t>
      </w:r>
      <w:r w:rsidRPr="00A117C6">
        <w:rPr>
          <w:lang w:val="en-GB"/>
        </w:rPr>
        <w:t>types</w:t>
      </w:r>
      <w:r w:rsidRPr="00A117C6">
        <w:rPr>
          <w:spacing w:val="-6"/>
          <w:lang w:val="en-GB"/>
        </w:rPr>
        <w:t xml:space="preserve"> </w:t>
      </w:r>
      <w:r w:rsidRPr="00A117C6">
        <w:rPr>
          <w:lang w:val="en-GB"/>
        </w:rPr>
        <w:t>are</w:t>
      </w:r>
      <w:r w:rsidRPr="00A117C6">
        <w:rPr>
          <w:spacing w:val="-5"/>
          <w:lang w:val="en-GB"/>
        </w:rPr>
        <w:t xml:space="preserve"> </w:t>
      </w:r>
      <w:r w:rsidRPr="00A117C6">
        <w:rPr>
          <w:lang w:val="en-GB"/>
        </w:rPr>
        <w:t>analysed,</w:t>
      </w:r>
      <w:r w:rsidRPr="00A117C6">
        <w:rPr>
          <w:spacing w:val="-6"/>
          <w:lang w:val="en-GB"/>
        </w:rPr>
        <w:t xml:space="preserve"> </w:t>
      </w:r>
      <w:r w:rsidRPr="00A117C6">
        <w:rPr>
          <w:lang w:val="en-GB"/>
        </w:rPr>
        <w:t>based</w:t>
      </w:r>
      <w:r w:rsidRPr="00A117C6">
        <w:rPr>
          <w:spacing w:val="-5"/>
          <w:lang w:val="en-GB"/>
        </w:rPr>
        <w:t xml:space="preserve"> </w:t>
      </w:r>
      <w:r w:rsidRPr="00A117C6">
        <w:rPr>
          <w:lang w:val="en-GB"/>
        </w:rPr>
        <w:t>on</w:t>
      </w:r>
      <w:r w:rsidRPr="00A117C6">
        <w:rPr>
          <w:spacing w:val="-6"/>
          <w:lang w:val="en-GB"/>
        </w:rPr>
        <w:t xml:space="preserve"> </w:t>
      </w:r>
      <w:r w:rsidRPr="00A117C6">
        <w:rPr>
          <w:lang w:val="en-GB"/>
        </w:rPr>
        <w:t>domain</w:t>
      </w:r>
      <w:r w:rsidRPr="00A117C6">
        <w:rPr>
          <w:spacing w:val="-5"/>
          <w:lang w:val="en-GB"/>
        </w:rPr>
        <w:t xml:space="preserve"> </w:t>
      </w:r>
      <w:r w:rsidRPr="00A117C6">
        <w:rPr>
          <w:spacing w:val="-1"/>
          <w:lang w:val="en-GB"/>
        </w:rPr>
        <w:t>knowledge.</w:t>
      </w:r>
    </w:p>
    <w:p w14:paraId="69EEF0BE" w14:textId="77777777" w:rsidR="00F20945" w:rsidRPr="00A117C6" w:rsidRDefault="00F20945">
      <w:pPr>
        <w:pStyle w:val="Corpodetexto"/>
        <w:numPr>
          <w:ilvl w:val="0"/>
          <w:numId w:val="9"/>
        </w:numPr>
        <w:tabs>
          <w:tab w:val="left" w:pos="2363"/>
        </w:tabs>
        <w:kinsoku w:val="0"/>
        <w:overflowPunct w:val="0"/>
        <w:jc w:val="both"/>
        <w:rPr>
          <w:lang w:val="en-GB"/>
        </w:rPr>
      </w:pPr>
      <w:r w:rsidRPr="00A117C6">
        <w:rPr>
          <w:lang w:val="en-GB"/>
        </w:rPr>
        <w:t>The</w:t>
      </w:r>
      <w:r w:rsidRPr="00A117C6">
        <w:rPr>
          <w:spacing w:val="-7"/>
          <w:lang w:val="en-GB"/>
        </w:rPr>
        <w:t xml:space="preserve"> </w:t>
      </w:r>
      <w:r w:rsidRPr="00A117C6">
        <w:rPr>
          <w:lang w:val="en-GB"/>
        </w:rPr>
        <w:t>need</w:t>
      </w:r>
      <w:r w:rsidRPr="00A117C6">
        <w:rPr>
          <w:spacing w:val="-7"/>
          <w:lang w:val="en-GB"/>
        </w:rPr>
        <w:t xml:space="preserve"> </w:t>
      </w:r>
      <w:r w:rsidRPr="00A117C6">
        <w:rPr>
          <w:lang w:val="en-GB"/>
        </w:rPr>
        <w:t>for</w:t>
      </w:r>
      <w:r w:rsidRPr="00A117C6">
        <w:rPr>
          <w:spacing w:val="-6"/>
          <w:lang w:val="en-GB"/>
        </w:rPr>
        <w:t xml:space="preserve"> </w:t>
      </w:r>
      <w:r w:rsidRPr="00A117C6">
        <w:rPr>
          <w:spacing w:val="-1"/>
          <w:lang w:val="en-GB"/>
        </w:rPr>
        <w:t>newly</w:t>
      </w:r>
      <w:r w:rsidRPr="00A117C6">
        <w:rPr>
          <w:spacing w:val="-7"/>
          <w:lang w:val="en-GB"/>
        </w:rPr>
        <w:t xml:space="preserve"> </w:t>
      </w:r>
      <w:r w:rsidRPr="00A117C6">
        <w:rPr>
          <w:lang w:val="en-GB"/>
        </w:rPr>
        <w:t>defined</w:t>
      </w:r>
      <w:r w:rsidRPr="00A117C6">
        <w:rPr>
          <w:spacing w:val="-7"/>
          <w:lang w:val="en-GB"/>
        </w:rPr>
        <w:t xml:space="preserve"> </w:t>
      </w:r>
      <w:r w:rsidRPr="00A117C6">
        <w:rPr>
          <w:lang w:val="en-GB"/>
        </w:rPr>
        <w:t>subclasses</w:t>
      </w:r>
      <w:r w:rsidRPr="00A117C6">
        <w:rPr>
          <w:spacing w:val="-6"/>
          <w:lang w:val="en-GB"/>
        </w:rPr>
        <w:t xml:space="preserve"> </w:t>
      </w:r>
      <w:r w:rsidRPr="00A117C6">
        <w:rPr>
          <w:lang w:val="en-GB"/>
        </w:rPr>
        <w:t>is</w:t>
      </w:r>
      <w:r w:rsidRPr="00A117C6">
        <w:rPr>
          <w:spacing w:val="-7"/>
          <w:lang w:val="en-GB"/>
        </w:rPr>
        <w:t xml:space="preserve"> </w:t>
      </w:r>
      <w:r w:rsidRPr="00A117C6">
        <w:rPr>
          <w:lang w:val="en-GB"/>
        </w:rPr>
        <w:t>assessed.</w:t>
      </w:r>
    </w:p>
    <w:p w14:paraId="0E96A7BB" w14:textId="3D299631" w:rsidR="00F20945" w:rsidRPr="00A117C6" w:rsidRDefault="00F20945">
      <w:pPr>
        <w:pStyle w:val="Corpodetexto"/>
        <w:numPr>
          <w:ilvl w:val="0"/>
          <w:numId w:val="9"/>
        </w:numPr>
        <w:tabs>
          <w:tab w:val="left" w:pos="2363"/>
        </w:tabs>
        <w:kinsoku w:val="0"/>
        <w:overflowPunct w:val="0"/>
        <w:spacing w:before="35" w:line="285" w:lineRule="auto"/>
        <w:jc w:val="both"/>
        <w:rPr>
          <w:lang w:val="en-GB"/>
        </w:rPr>
      </w:pPr>
      <w:r w:rsidRPr="00A117C6">
        <w:rPr>
          <w:lang w:val="en-GB"/>
        </w:rPr>
        <w:t>Prototyping</w:t>
      </w:r>
      <w:r w:rsidRPr="00A117C6">
        <w:rPr>
          <w:spacing w:val="-6"/>
          <w:lang w:val="en-GB"/>
        </w:rPr>
        <w:t xml:space="preserve"> </w:t>
      </w:r>
      <w:r w:rsidRPr="00A117C6">
        <w:rPr>
          <w:lang w:val="en-GB"/>
        </w:rPr>
        <w:t>is</w:t>
      </w:r>
      <w:r w:rsidRPr="00A117C6">
        <w:rPr>
          <w:spacing w:val="-6"/>
          <w:lang w:val="en-GB"/>
        </w:rPr>
        <w:t xml:space="preserve"> </w:t>
      </w:r>
      <w:r w:rsidRPr="00A117C6">
        <w:rPr>
          <w:lang w:val="en-GB"/>
        </w:rPr>
        <w:t>done</w:t>
      </w:r>
      <w:r w:rsidRPr="00A117C6">
        <w:rPr>
          <w:spacing w:val="-6"/>
          <w:lang w:val="en-GB"/>
        </w:rPr>
        <w:t xml:space="preserve"> </w:t>
      </w:r>
      <w:r w:rsidRPr="00A117C6">
        <w:rPr>
          <w:lang w:val="en-GB"/>
        </w:rPr>
        <w:t>by</w:t>
      </w:r>
      <w:r w:rsidRPr="00A117C6">
        <w:rPr>
          <w:spacing w:val="-5"/>
          <w:lang w:val="en-GB"/>
        </w:rPr>
        <w:t xml:space="preserve"> </w:t>
      </w:r>
      <w:r w:rsidRPr="00A117C6">
        <w:rPr>
          <w:lang w:val="en-GB"/>
        </w:rPr>
        <w:t>manual</w:t>
      </w:r>
      <w:r w:rsidRPr="00A117C6">
        <w:rPr>
          <w:spacing w:val="-6"/>
          <w:lang w:val="en-GB"/>
        </w:rPr>
        <w:t xml:space="preserve"> </w:t>
      </w:r>
      <w:r w:rsidRPr="00A117C6">
        <w:rPr>
          <w:lang w:val="en-GB"/>
        </w:rPr>
        <w:t>creation</w:t>
      </w:r>
      <w:r w:rsidRPr="00A117C6">
        <w:rPr>
          <w:spacing w:val="-6"/>
          <w:lang w:val="en-GB"/>
        </w:rPr>
        <w:t xml:space="preserve"> </w:t>
      </w:r>
      <w:r w:rsidRPr="00A117C6">
        <w:rPr>
          <w:lang w:val="en-GB"/>
        </w:rPr>
        <w:t>of</w:t>
      </w:r>
      <w:r w:rsidRPr="00A117C6">
        <w:rPr>
          <w:spacing w:val="-6"/>
          <w:lang w:val="en-GB"/>
        </w:rPr>
        <w:t xml:space="preserve"> </w:t>
      </w:r>
      <w:r w:rsidRPr="00A117C6">
        <w:rPr>
          <w:lang w:val="en-GB"/>
        </w:rPr>
        <w:t>a</w:t>
      </w:r>
      <w:r w:rsidRPr="00A117C6">
        <w:rPr>
          <w:spacing w:val="-5"/>
          <w:lang w:val="en-GB"/>
        </w:rPr>
        <w:t xml:space="preserve"> </w:t>
      </w:r>
      <w:r w:rsidRPr="00A117C6">
        <w:rPr>
          <w:lang w:val="en-GB"/>
        </w:rPr>
        <w:t>small</w:t>
      </w:r>
      <w:r w:rsidRPr="00A117C6">
        <w:rPr>
          <w:spacing w:val="-6"/>
          <w:lang w:val="en-GB"/>
        </w:rPr>
        <w:t xml:space="preserve"> </w:t>
      </w:r>
      <w:r w:rsidRPr="00A117C6">
        <w:rPr>
          <w:spacing w:val="-2"/>
          <w:lang w:val="en-GB"/>
        </w:rPr>
        <w:t>OWL</w:t>
      </w:r>
      <w:r w:rsidRPr="00A117C6">
        <w:rPr>
          <w:spacing w:val="-6"/>
          <w:lang w:val="en-GB"/>
        </w:rPr>
        <w:t xml:space="preserve"> </w:t>
      </w:r>
      <w:r w:rsidRPr="00A117C6">
        <w:rPr>
          <w:lang w:val="en-GB"/>
        </w:rPr>
        <w:t>file</w:t>
      </w:r>
      <w:r w:rsidRPr="00A117C6">
        <w:rPr>
          <w:spacing w:val="-6"/>
          <w:lang w:val="en-GB"/>
        </w:rPr>
        <w:t xml:space="preserve"> </w:t>
      </w:r>
      <w:r w:rsidRPr="00A117C6">
        <w:rPr>
          <w:lang w:val="en-GB"/>
        </w:rPr>
        <w:t>based</w:t>
      </w:r>
      <w:r w:rsidRPr="00A117C6">
        <w:rPr>
          <w:spacing w:val="-5"/>
          <w:lang w:val="en-GB"/>
        </w:rPr>
        <w:t xml:space="preserve"> </w:t>
      </w:r>
      <w:r w:rsidRPr="00A117C6">
        <w:rPr>
          <w:lang w:val="en-GB"/>
        </w:rPr>
        <w:t>on</w:t>
      </w:r>
      <w:r w:rsidRPr="00A117C6">
        <w:rPr>
          <w:spacing w:val="20"/>
          <w:w w:val="99"/>
          <w:lang w:val="en-GB"/>
        </w:rPr>
        <w:t xml:space="preserve"> </w:t>
      </w:r>
      <w:r w:rsidRPr="00A117C6">
        <w:rPr>
          <w:lang w:val="en-GB"/>
        </w:rPr>
        <w:t>a</w:t>
      </w:r>
      <w:r w:rsidRPr="00A117C6">
        <w:rPr>
          <w:spacing w:val="-5"/>
          <w:lang w:val="en-GB"/>
        </w:rPr>
        <w:t xml:space="preserve"> </w:t>
      </w:r>
      <w:r w:rsidRPr="00A117C6">
        <w:rPr>
          <w:lang w:val="en-GB"/>
        </w:rPr>
        <w:t>limited</w:t>
      </w:r>
      <w:r w:rsidRPr="00A117C6">
        <w:rPr>
          <w:spacing w:val="-4"/>
          <w:lang w:val="en-GB"/>
        </w:rPr>
        <w:t xml:space="preserve"> </w:t>
      </w:r>
      <w:r w:rsidRPr="00A117C6">
        <w:rPr>
          <w:lang w:val="en-GB"/>
        </w:rPr>
        <w:t>number</w:t>
      </w:r>
      <w:r w:rsidRPr="00A117C6">
        <w:rPr>
          <w:spacing w:val="-5"/>
          <w:lang w:val="en-GB"/>
        </w:rPr>
        <w:t xml:space="preserve"> </w:t>
      </w:r>
      <w:r w:rsidRPr="00A117C6">
        <w:rPr>
          <w:lang w:val="en-GB"/>
        </w:rPr>
        <w:t>of</w:t>
      </w:r>
      <w:r w:rsidRPr="00A117C6">
        <w:rPr>
          <w:spacing w:val="-4"/>
          <w:lang w:val="en-GB"/>
        </w:rPr>
        <w:t xml:space="preserve"> </w:t>
      </w:r>
      <w:r w:rsidRPr="00A117C6">
        <w:rPr>
          <w:lang w:val="en-GB"/>
        </w:rPr>
        <w:t>database</w:t>
      </w:r>
      <w:r w:rsidRPr="00A117C6">
        <w:rPr>
          <w:spacing w:val="-4"/>
          <w:lang w:val="en-GB"/>
        </w:rPr>
        <w:t xml:space="preserve"> </w:t>
      </w:r>
      <w:r w:rsidRPr="00A117C6">
        <w:rPr>
          <w:lang w:val="en-GB"/>
        </w:rPr>
        <w:t>records.</w:t>
      </w:r>
      <w:r w:rsidRPr="00A117C6">
        <w:rPr>
          <w:spacing w:val="-5"/>
          <w:lang w:val="en-GB"/>
        </w:rPr>
        <w:t xml:space="preserve"> </w:t>
      </w:r>
      <w:r w:rsidRPr="00A117C6">
        <w:rPr>
          <w:lang w:val="en-GB"/>
        </w:rPr>
        <w:t>It</w:t>
      </w:r>
      <w:r w:rsidRPr="00A117C6">
        <w:rPr>
          <w:spacing w:val="-4"/>
          <w:lang w:val="en-GB"/>
        </w:rPr>
        <w:t xml:space="preserve"> </w:t>
      </w:r>
      <w:r w:rsidRPr="00A117C6">
        <w:rPr>
          <w:lang w:val="en-GB"/>
        </w:rPr>
        <w:t>is</w:t>
      </w:r>
      <w:r w:rsidRPr="00A117C6">
        <w:rPr>
          <w:spacing w:val="-4"/>
          <w:lang w:val="en-GB"/>
        </w:rPr>
        <w:t xml:space="preserve"> </w:t>
      </w:r>
      <w:r w:rsidRPr="00A117C6">
        <w:rPr>
          <w:lang w:val="en-GB"/>
        </w:rPr>
        <w:t>submitted</w:t>
      </w:r>
      <w:r w:rsidRPr="00A117C6">
        <w:rPr>
          <w:spacing w:val="-5"/>
          <w:lang w:val="en-GB"/>
        </w:rPr>
        <w:t xml:space="preserve"> </w:t>
      </w:r>
      <w:r w:rsidRPr="00A117C6">
        <w:rPr>
          <w:lang w:val="en-GB"/>
        </w:rPr>
        <w:t>to</w:t>
      </w:r>
      <w:r w:rsidRPr="00A117C6">
        <w:rPr>
          <w:spacing w:val="-4"/>
          <w:lang w:val="en-GB"/>
        </w:rPr>
        <w:t xml:space="preserve"> </w:t>
      </w:r>
      <w:r w:rsidRPr="00A117C6">
        <w:rPr>
          <w:lang w:val="en-GB"/>
        </w:rPr>
        <w:t>repeated</w:t>
      </w:r>
      <w:r w:rsidRPr="00A117C6">
        <w:rPr>
          <w:spacing w:val="-4"/>
          <w:lang w:val="en-GB"/>
        </w:rPr>
        <w:t xml:space="preserve"> </w:t>
      </w:r>
      <w:r w:rsidRPr="00A117C6">
        <w:rPr>
          <w:lang w:val="en-GB"/>
        </w:rPr>
        <w:t>satisfiability</w:t>
      </w:r>
      <w:r w:rsidRPr="00A117C6">
        <w:rPr>
          <w:spacing w:val="6"/>
          <w:lang w:val="en-GB"/>
        </w:rPr>
        <w:t xml:space="preserve"> </w:t>
      </w:r>
      <w:r w:rsidRPr="00A117C6">
        <w:rPr>
          <w:lang w:val="en-GB"/>
        </w:rPr>
        <w:t>testing</w:t>
      </w:r>
      <w:r w:rsidRPr="00A117C6">
        <w:rPr>
          <w:spacing w:val="7"/>
          <w:lang w:val="en-GB"/>
        </w:rPr>
        <w:t xml:space="preserve"> </w:t>
      </w:r>
      <w:r w:rsidRPr="00A117C6">
        <w:rPr>
          <w:lang w:val="en-GB"/>
        </w:rPr>
        <w:t>and</w:t>
      </w:r>
      <w:r w:rsidRPr="00A117C6">
        <w:rPr>
          <w:spacing w:val="7"/>
          <w:lang w:val="en-GB"/>
        </w:rPr>
        <w:t xml:space="preserve"> </w:t>
      </w:r>
      <w:r w:rsidRPr="00A117C6">
        <w:rPr>
          <w:lang w:val="en-GB"/>
        </w:rPr>
        <w:t>discussions</w:t>
      </w:r>
      <w:r w:rsidRPr="00A117C6">
        <w:rPr>
          <w:spacing w:val="7"/>
          <w:lang w:val="en-GB"/>
        </w:rPr>
        <w:t xml:space="preserve"> </w:t>
      </w:r>
      <w:r w:rsidRPr="00A117C6">
        <w:rPr>
          <w:lang w:val="en-GB"/>
        </w:rPr>
        <w:t>among</w:t>
      </w:r>
      <w:r w:rsidRPr="00A117C6">
        <w:rPr>
          <w:spacing w:val="7"/>
          <w:lang w:val="en-GB"/>
        </w:rPr>
        <w:t xml:space="preserve"> </w:t>
      </w:r>
      <w:r w:rsidRPr="00A117C6">
        <w:rPr>
          <w:spacing w:val="-1"/>
          <w:lang w:val="en-GB"/>
        </w:rPr>
        <w:t>experts</w:t>
      </w:r>
      <w:r w:rsidRPr="00A117C6">
        <w:rPr>
          <w:spacing w:val="7"/>
          <w:lang w:val="en-GB"/>
        </w:rPr>
        <w:t xml:space="preserve"> </w:t>
      </w:r>
      <w:r w:rsidRPr="00A117C6">
        <w:rPr>
          <w:lang w:val="en-GB"/>
        </w:rPr>
        <w:t>for</w:t>
      </w:r>
      <w:r w:rsidRPr="00A117C6">
        <w:rPr>
          <w:spacing w:val="7"/>
          <w:lang w:val="en-GB"/>
        </w:rPr>
        <w:t xml:space="preserve"> </w:t>
      </w:r>
      <w:r w:rsidRPr="00A117C6">
        <w:rPr>
          <w:lang w:val="en-GB"/>
        </w:rPr>
        <w:t>representational</w:t>
      </w:r>
      <w:r w:rsidRPr="00A117C6">
        <w:rPr>
          <w:spacing w:val="24"/>
          <w:w w:val="99"/>
          <w:lang w:val="en-GB"/>
        </w:rPr>
        <w:t xml:space="preserve"> </w:t>
      </w:r>
      <w:r w:rsidRPr="00A117C6">
        <w:rPr>
          <w:lang w:val="en-GB"/>
        </w:rPr>
        <w:t>richness</w:t>
      </w:r>
      <w:r w:rsidRPr="00A117C6">
        <w:rPr>
          <w:spacing w:val="6"/>
          <w:lang w:val="en-GB"/>
        </w:rPr>
        <w:t xml:space="preserve"> </w:t>
      </w:r>
      <w:r w:rsidRPr="00A117C6">
        <w:rPr>
          <w:lang w:val="en-GB"/>
        </w:rPr>
        <w:t>and</w:t>
      </w:r>
      <w:r w:rsidRPr="00A117C6">
        <w:rPr>
          <w:spacing w:val="6"/>
          <w:lang w:val="en-GB"/>
        </w:rPr>
        <w:t xml:space="preserve"> </w:t>
      </w:r>
      <w:r w:rsidRPr="00A117C6">
        <w:rPr>
          <w:spacing w:val="-2"/>
          <w:lang w:val="en-GB"/>
        </w:rPr>
        <w:t>adequacy,</w:t>
      </w:r>
      <w:r w:rsidRPr="00A117C6">
        <w:rPr>
          <w:spacing w:val="11"/>
          <w:lang w:val="en-GB"/>
        </w:rPr>
        <w:t xml:space="preserve"> </w:t>
      </w:r>
      <w:r w:rsidRPr="00A117C6">
        <w:rPr>
          <w:lang w:val="en-GB"/>
        </w:rPr>
        <w:t>looking</w:t>
      </w:r>
      <w:r w:rsidRPr="00A117C6">
        <w:rPr>
          <w:spacing w:val="7"/>
          <w:lang w:val="en-GB"/>
        </w:rPr>
        <w:t xml:space="preserve"> </w:t>
      </w:r>
      <w:r w:rsidRPr="00A117C6">
        <w:rPr>
          <w:lang w:val="en-GB"/>
        </w:rPr>
        <w:t>at</w:t>
      </w:r>
      <w:r w:rsidRPr="00A117C6">
        <w:rPr>
          <w:spacing w:val="6"/>
          <w:lang w:val="en-GB"/>
        </w:rPr>
        <w:t xml:space="preserve"> </w:t>
      </w:r>
      <w:r w:rsidRPr="00A117C6">
        <w:rPr>
          <w:lang w:val="en-GB"/>
        </w:rPr>
        <w:t>computed</w:t>
      </w:r>
      <w:r w:rsidRPr="00A117C6">
        <w:rPr>
          <w:spacing w:val="6"/>
          <w:lang w:val="en-GB"/>
        </w:rPr>
        <w:t xml:space="preserve"> </w:t>
      </w:r>
      <w:r w:rsidRPr="00A117C6">
        <w:rPr>
          <w:lang w:val="en-GB"/>
        </w:rPr>
        <w:t>entailments</w:t>
      </w:r>
      <w:r w:rsidRPr="00A117C6">
        <w:rPr>
          <w:spacing w:val="7"/>
          <w:lang w:val="en-GB"/>
        </w:rPr>
        <w:t xml:space="preserve"> </w:t>
      </w:r>
      <w:r w:rsidRPr="00A117C6">
        <w:rPr>
          <w:lang w:val="en-GB"/>
        </w:rPr>
        <w:t>and</w:t>
      </w:r>
      <w:r w:rsidRPr="00A117C6">
        <w:rPr>
          <w:spacing w:val="6"/>
          <w:lang w:val="en-GB"/>
        </w:rPr>
        <w:t xml:space="preserve"> </w:t>
      </w:r>
      <w:r w:rsidRPr="00A117C6">
        <w:rPr>
          <w:lang w:val="en-GB"/>
        </w:rPr>
        <w:t>results</w:t>
      </w:r>
      <w:r w:rsidRPr="00A117C6">
        <w:rPr>
          <w:spacing w:val="24"/>
          <w:w w:val="99"/>
          <w:lang w:val="en-GB"/>
        </w:rPr>
        <w:t xml:space="preserve"> </w:t>
      </w:r>
      <w:r w:rsidRPr="00A117C6">
        <w:rPr>
          <w:lang w:val="en-GB"/>
        </w:rPr>
        <w:t>of</w:t>
      </w:r>
      <w:r w:rsidRPr="00A117C6">
        <w:rPr>
          <w:spacing w:val="-6"/>
          <w:lang w:val="en-GB"/>
        </w:rPr>
        <w:t xml:space="preserve"> </w:t>
      </w:r>
      <w:r w:rsidR="003721F4">
        <w:rPr>
          <w:lang w:val="en-GB"/>
        </w:rPr>
        <w:t xml:space="preserve">typical </w:t>
      </w:r>
      <w:r w:rsidRPr="00A117C6">
        <w:rPr>
          <w:lang w:val="en-GB"/>
        </w:rPr>
        <w:t>queries.</w:t>
      </w:r>
    </w:p>
    <w:p w14:paraId="44AD6A54" w14:textId="6801124E" w:rsidR="00F20945" w:rsidRPr="00A117C6" w:rsidRDefault="00F20945">
      <w:pPr>
        <w:pStyle w:val="Corpodetexto"/>
        <w:numPr>
          <w:ilvl w:val="0"/>
          <w:numId w:val="9"/>
        </w:numPr>
        <w:tabs>
          <w:tab w:val="left" w:pos="2363"/>
        </w:tabs>
        <w:kinsoku w:val="0"/>
        <w:overflowPunct w:val="0"/>
        <w:spacing w:line="285" w:lineRule="auto"/>
        <w:jc w:val="both"/>
        <w:rPr>
          <w:lang w:val="en-GB"/>
        </w:rPr>
      </w:pPr>
      <w:r w:rsidRPr="00A117C6">
        <w:rPr>
          <w:lang w:val="en-GB"/>
        </w:rPr>
        <w:t>Numerous</w:t>
      </w:r>
      <w:r w:rsidRPr="00A117C6">
        <w:rPr>
          <w:spacing w:val="2"/>
          <w:lang w:val="en-GB"/>
        </w:rPr>
        <w:t xml:space="preserve"> </w:t>
      </w:r>
      <w:r w:rsidRPr="00A117C6">
        <w:rPr>
          <w:lang w:val="en-GB"/>
        </w:rPr>
        <w:t>iterations</w:t>
      </w:r>
      <w:r w:rsidRPr="00A117C6">
        <w:rPr>
          <w:spacing w:val="2"/>
          <w:lang w:val="en-GB"/>
        </w:rPr>
        <w:t xml:space="preserve"> </w:t>
      </w:r>
      <w:r w:rsidRPr="00A117C6">
        <w:rPr>
          <w:lang w:val="en-GB"/>
        </w:rPr>
        <w:t>are</w:t>
      </w:r>
      <w:r w:rsidRPr="00A117C6">
        <w:rPr>
          <w:spacing w:val="3"/>
          <w:lang w:val="en-GB"/>
        </w:rPr>
        <w:t xml:space="preserve"> </w:t>
      </w:r>
      <w:r w:rsidRPr="00A117C6">
        <w:rPr>
          <w:lang w:val="en-GB"/>
        </w:rPr>
        <w:t>done,</w:t>
      </w:r>
      <w:r w:rsidRPr="00A117C6">
        <w:rPr>
          <w:spacing w:val="6"/>
          <w:lang w:val="en-GB"/>
        </w:rPr>
        <w:t xml:space="preserve"> </w:t>
      </w:r>
      <w:r w:rsidRPr="00A117C6">
        <w:rPr>
          <w:spacing w:val="-1"/>
          <w:lang w:val="en-GB"/>
        </w:rPr>
        <w:t>regarding</w:t>
      </w:r>
      <w:r w:rsidRPr="00A117C6">
        <w:rPr>
          <w:spacing w:val="2"/>
          <w:lang w:val="en-GB"/>
        </w:rPr>
        <w:t xml:space="preserve"> </w:t>
      </w:r>
      <w:r w:rsidRPr="00A117C6">
        <w:rPr>
          <w:lang w:val="en-GB"/>
        </w:rPr>
        <w:t>choice</w:t>
      </w:r>
      <w:r w:rsidRPr="00A117C6">
        <w:rPr>
          <w:spacing w:val="3"/>
          <w:lang w:val="en-GB"/>
        </w:rPr>
        <w:t xml:space="preserve"> </w:t>
      </w:r>
      <w:r w:rsidRPr="00A117C6">
        <w:rPr>
          <w:lang w:val="en-GB"/>
        </w:rPr>
        <w:t>of</w:t>
      </w:r>
      <w:r w:rsidRPr="00A117C6">
        <w:rPr>
          <w:spacing w:val="2"/>
          <w:lang w:val="en-GB"/>
        </w:rPr>
        <w:t xml:space="preserve"> </w:t>
      </w:r>
      <w:r w:rsidRPr="00A117C6">
        <w:rPr>
          <w:lang w:val="en-GB"/>
        </w:rPr>
        <w:t>object</w:t>
      </w:r>
      <w:r w:rsidRPr="00A117C6">
        <w:rPr>
          <w:spacing w:val="3"/>
          <w:lang w:val="en-GB"/>
        </w:rPr>
        <w:t xml:space="preserve"> </w:t>
      </w:r>
      <w:r w:rsidRPr="00A117C6">
        <w:rPr>
          <w:lang w:val="en-GB"/>
        </w:rPr>
        <w:t>properties,</w:t>
      </w:r>
      <w:r w:rsidRPr="00A117C6">
        <w:rPr>
          <w:spacing w:val="25"/>
          <w:w w:val="99"/>
          <w:lang w:val="en-GB"/>
        </w:rPr>
        <w:t xml:space="preserve"> </w:t>
      </w:r>
      <w:r w:rsidRPr="00A117C6">
        <w:rPr>
          <w:lang w:val="en-GB"/>
        </w:rPr>
        <w:t>quantifiers,</w:t>
      </w:r>
      <w:r w:rsidRPr="00A117C6">
        <w:rPr>
          <w:spacing w:val="-11"/>
          <w:lang w:val="en-GB"/>
        </w:rPr>
        <w:t xml:space="preserve"> </w:t>
      </w:r>
      <w:r w:rsidRPr="00A117C6">
        <w:rPr>
          <w:lang w:val="en-GB"/>
        </w:rPr>
        <w:t>nesting</w:t>
      </w:r>
      <w:r w:rsidRPr="00A117C6">
        <w:rPr>
          <w:spacing w:val="-12"/>
          <w:lang w:val="en-GB"/>
        </w:rPr>
        <w:t xml:space="preserve"> </w:t>
      </w:r>
      <w:r w:rsidRPr="00A117C6">
        <w:rPr>
          <w:lang w:val="en-GB"/>
        </w:rPr>
        <w:t>of</w:t>
      </w:r>
      <w:r w:rsidRPr="00A117C6">
        <w:rPr>
          <w:spacing w:val="-13"/>
          <w:lang w:val="en-GB"/>
        </w:rPr>
        <w:t xml:space="preserve"> </w:t>
      </w:r>
      <w:r w:rsidRPr="00A117C6">
        <w:rPr>
          <w:lang w:val="en-GB"/>
        </w:rPr>
        <w:t>logical</w:t>
      </w:r>
      <w:r w:rsidRPr="00A117C6">
        <w:rPr>
          <w:spacing w:val="-12"/>
          <w:lang w:val="en-GB"/>
        </w:rPr>
        <w:t xml:space="preserve"> </w:t>
      </w:r>
      <w:r w:rsidRPr="00A117C6">
        <w:rPr>
          <w:spacing w:val="-1"/>
          <w:lang w:val="en-GB"/>
        </w:rPr>
        <w:t>expressions,</w:t>
      </w:r>
      <w:r w:rsidRPr="00A117C6">
        <w:rPr>
          <w:spacing w:val="-10"/>
          <w:lang w:val="en-GB"/>
        </w:rPr>
        <w:t xml:space="preserve"> </w:t>
      </w:r>
      <w:r w:rsidRPr="00A117C6">
        <w:rPr>
          <w:lang w:val="en-GB"/>
        </w:rPr>
        <w:t>reference</w:t>
      </w:r>
      <w:r w:rsidRPr="00A117C6">
        <w:rPr>
          <w:spacing w:val="-13"/>
          <w:lang w:val="en-GB"/>
        </w:rPr>
        <w:t xml:space="preserve"> </w:t>
      </w:r>
      <w:r w:rsidRPr="00A117C6">
        <w:rPr>
          <w:lang w:val="en-GB"/>
        </w:rPr>
        <w:t>to</w:t>
      </w:r>
      <w:r w:rsidRPr="00A117C6">
        <w:rPr>
          <w:spacing w:val="-12"/>
          <w:lang w:val="en-GB"/>
        </w:rPr>
        <w:t xml:space="preserve"> </w:t>
      </w:r>
      <w:r w:rsidRPr="00A117C6">
        <w:rPr>
          <w:lang w:val="en-GB"/>
        </w:rPr>
        <w:t>implicit</w:t>
      </w:r>
      <w:r w:rsidRPr="00A117C6">
        <w:rPr>
          <w:spacing w:val="-12"/>
          <w:lang w:val="en-GB"/>
        </w:rPr>
        <w:t xml:space="preserve"> </w:t>
      </w:r>
      <w:r w:rsidRPr="00A117C6">
        <w:rPr>
          <w:spacing w:val="-1"/>
          <w:lang w:val="en-GB"/>
        </w:rPr>
        <w:t>know-</w:t>
      </w:r>
      <w:r w:rsidRPr="00A117C6">
        <w:rPr>
          <w:spacing w:val="21"/>
          <w:w w:val="99"/>
          <w:lang w:val="en-GB"/>
        </w:rPr>
        <w:t xml:space="preserve"> </w:t>
      </w:r>
      <w:r w:rsidRPr="00A117C6">
        <w:rPr>
          <w:lang w:val="en-GB"/>
        </w:rPr>
        <w:t>ledge.</w:t>
      </w:r>
      <w:r w:rsidRPr="00A117C6">
        <w:rPr>
          <w:spacing w:val="2"/>
          <w:lang w:val="en-GB"/>
        </w:rPr>
        <w:t xml:space="preserve"> </w:t>
      </w:r>
      <w:r w:rsidRPr="00A117C6">
        <w:rPr>
          <w:spacing w:val="-1"/>
          <w:lang w:val="en-GB"/>
        </w:rPr>
        <w:t>Whenever</w:t>
      </w:r>
      <w:r w:rsidRPr="00A117C6">
        <w:rPr>
          <w:spacing w:val="1"/>
          <w:lang w:val="en-GB"/>
        </w:rPr>
        <w:t xml:space="preserve"> </w:t>
      </w:r>
      <w:r w:rsidRPr="00A117C6">
        <w:rPr>
          <w:lang w:val="en-GB"/>
        </w:rPr>
        <w:t>a decision</w:t>
      </w:r>
      <w:r w:rsidRPr="00A117C6">
        <w:rPr>
          <w:spacing w:val="1"/>
          <w:lang w:val="en-GB"/>
        </w:rPr>
        <w:t xml:space="preserve"> </w:t>
      </w:r>
      <w:r w:rsidRPr="00A117C6">
        <w:rPr>
          <w:lang w:val="en-GB"/>
        </w:rPr>
        <w:t>leads to</w:t>
      </w:r>
      <w:r w:rsidRPr="00A117C6">
        <w:rPr>
          <w:spacing w:val="1"/>
          <w:lang w:val="en-GB"/>
        </w:rPr>
        <w:t xml:space="preserve"> </w:t>
      </w:r>
      <w:r w:rsidRPr="00A117C6">
        <w:rPr>
          <w:lang w:val="en-GB"/>
        </w:rPr>
        <w:t>reasoning errors</w:t>
      </w:r>
      <w:r w:rsidRPr="00A117C6">
        <w:rPr>
          <w:spacing w:val="1"/>
          <w:lang w:val="en-GB"/>
        </w:rPr>
        <w:t xml:space="preserve"> </w:t>
      </w:r>
      <w:r w:rsidRPr="00A117C6">
        <w:rPr>
          <w:lang w:val="en-GB"/>
        </w:rPr>
        <w:t>it</w:t>
      </w:r>
      <w:r w:rsidRPr="00A117C6">
        <w:rPr>
          <w:spacing w:val="1"/>
          <w:lang w:val="en-GB"/>
        </w:rPr>
        <w:t xml:space="preserve"> </w:t>
      </w:r>
      <w:r w:rsidR="00846EFD">
        <w:rPr>
          <w:lang w:val="en-GB"/>
        </w:rPr>
        <w:t xml:space="preserve">is </w:t>
      </w:r>
      <w:r w:rsidRPr="00A117C6">
        <w:rPr>
          <w:spacing w:val="-1"/>
          <w:lang w:val="en-GB"/>
        </w:rPr>
        <w:t>revised.</w:t>
      </w:r>
    </w:p>
    <w:p w14:paraId="4BD4F799" w14:textId="51DB3C5E" w:rsidR="00F20945" w:rsidRPr="00A117C6" w:rsidRDefault="00F20945">
      <w:pPr>
        <w:pStyle w:val="Corpodetexto"/>
        <w:numPr>
          <w:ilvl w:val="0"/>
          <w:numId w:val="9"/>
        </w:numPr>
        <w:tabs>
          <w:tab w:val="left" w:pos="2363"/>
        </w:tabs>
        <w:kinsoku w:val="0"/>
        <w:overflowPunct w:val="0"/>
        <w:spacing w:line="285" w:lineRule="auto"/>
        <w:jc w:val="both"/>
        <w:rPr>
          <w:lang w:val="en-GB"/>
        </w:rPr>
      </w:pPr>
      <w:r w:rsidRPr="00A117C6">
        <w:rPr>
          <w:lang w:val="en-GB"/>
        </w:rPr>
        <w:t>Recurring</w:t>
      </w:r>
      <w:r w:rsidRPr="00A117C6">
        <w:rPr>
          <w:spacing w:val="-6"/>
          <w:lang w:val="en-GB"/>
        </w:rPr>
        <w:t xml:space="preserve"> </w:t>
      </w:r>
      <w:r w:rsidRPr="00A117C6">
        <w:rPr>
          <w:lang w:val="en-GB"/>
        </w:rPr>
        <w:t>structures</w:t>
      </w:r>
      <w:r w:rsidRPr="00A117C6">
        <w:rPr>
          <w:spacing w:val="-6"/>
          <w:lang w:val="en-GB"/>
        </w:rPr>
        <w:t xml:space="preserve"> </w:t>
      </w:r>
      <w:r w:rsidRPr="00A117C6">
        <w:rPr>
          <w:lang w:val="en-GB"/>
        </w:rPr>
        <w:t>are</w:t>
      </w:r>
      <w:r w:rsidRPr="00A117C6">
        <w:rPr>
          <w:spacing w:val="-6"/>
          <w:lang w:val="en-GB"/>
        </w:rPr>
        <w:t xml:space="preserve"> </w:t>
      </w:r>
      <w:r w:rsidRPr="00A117C6">
        <w:rPr>
          <w:lang w:val="en-GB"/>
        </w:rPr>
        <w:t>identified,</w:t>
      </w:r>
      <w:r w:rsidRPr="00A117C6">
        <w:rPr>
          <w:spacing w:val="-6"/>
          <w:lang w:val="en-GB"/>
        </w:rPr>
        <w:t xml:space="preserve"> </w:t>
      </w:r>
      <w:r w:rsidRPr="00A117C6">
        <w:rPr>
          <w:lang w:val="en-GB"/>
        </w:rPr>
        <w:t>which</w:t>
      </w:r>
      <w:r w:rsidRPr="00A117C6">
        <w:rPr>
          <w:spacing w:val="-6"/>
          <w:lang w:val="en-GB"/>
        </w:rPr>
        <w:t xml:space="preserve"> </w:t>
      </w:r>
      <w:r w:rsidRPr="00A117C6">
        <w:rPr>
          <w:lang w:val="en-GB"/>
        </w:rPr>
        <w:t>results</w:t>
      </w:r>
      <w:r w:rsidRPr="00A117C6">
        <w:rPr>
          <w:spacing w:val="-5"/>
          <w:lang w:val="en-GB"/>
        </w:rPr>
        <w:t xml:space="preserve"> </w:t>
      </w:r>
      <w:r w:rsidRPr="00A117C6">
        <w:rPr>
          <w:lang w:val="en-GB"/>
        </w:rPr>
        <w:t>in</w:t>
      </w:r>
      <w:r w:rsidRPr="00A117C6">
        <w:rPr>
          <w:spacing w:val="-6"/>
          <w:lang w:val="en-GB"/>
        </w:rPr>
        <w:t xml:space="preserve"> </w:t>
      </w:r>
      <w:r w:rsidRPr="00A117C6">
        <w:rPr>
          <w:lang w:val="en-GB"/>
        </w:rPr>
        <w:t>the</w:t>
      </w:r>
      <w:r w:rsidRPr="00A117C6">
        <w:rPr>
          <w:spacing w:val="-6"/>
          <w:lang w:val="en-GB"/>
        </w:rPr>
        <w:t xml:space="preserve"> </w:t>
      </w:r>
      <w:r w:rsidRPr="00A117C6">
        <w:rPr>
          <w:lang w:val="en-GB"/>
        </w:rPr>
        <w:t>abstraction</w:t>
      </w:r>
      <w:r w:rsidRPr="00A117C6">
        <w:rPr>
          <w:spacing w:val="-6"/>
          <w:lang w:val="en-GB"/>
        </w:rPr>
        <w:t xml:space="preserve"> </w:t>
      </w:r>
      <w:r w:rsidRPr="00A117C6">
        <w:rPr>
          <w:lang w:val="en-GB"/>
        </w:rPr>
        <w:t>of</w:t>
      </w:r>
      <w:r w:rsidRPr="00A117C6">
        <w:rPr>
          <w:w w:val="99"/>
          <w:lang w:val="en-GB"/>
        </w:rPr>
        <w:t xml:space="preserve"> </w:t>
      </w:r>
      <w:r w:rsidRPr="00A117C6">
        <w:rPr>
          <w:lang w:val="en-GB"/>
        </w:rPr>
        <w:t>ontology</w:t>
      </w:r>
      <w:r w:rsidRPr="00A117C6">
        <w:rPr>
          <w:spacing w:val="4"/>
          <w:lang w:val="en-GB"/>
        </w:rPr>
        <w:t xml:space="preserve"> </w:t>
      </w:r>
      <w:r w:rsidRPr="00A117C6">
        <w:rPr>
          <w:lang w:val="en-GB"/>
        </w:rPr>
        <w:t>patterns</w:t>
      </w:r>
      <w:r w:rsidRPr="00A117C6">
        <w:rPr>
          <w:spacing w:val="4"/>
          <w:lang w:val="en-GB"/>
        </w:rPr>
        <w:t xml:space="preserve"> </w:t>
      </w:r>
      <w:r w:rsidRPr="00A117C6">
        <w:rPr>
          <w:lang w:val="en-GB"/>
        </w:rPr>
        <w:t>to</w:t>
      </w:r>
      <w:r w:rsidRPr="00A117C6">
        <w:rPr>
          <w:spacing w:val="4"/>
          <w:lang w:val="en-GB"/>
        </w:rPr>
        <w:t xml:space="preserve"> </w:t>
      </w:r>
      <w:r w:rsidRPr="00A117C6">
        <w:rPr>
          <w:lang w:val="en-GB"/>
        </w:rPr>
        <w:t>be</w:t>
      </w:r>
      <w:r w:rsidRPr="00A117C6">
        <w:rPr>
          <w:spacing w:val="4"/>
          <w:lang w:val="en-GB"/>
        </w:rPr>
        <w:t xml:space="preserve"> </w:t>
      </w:r>
      <w:r w:rsidRPr="00A117C6">
        <w:rPr>
          <w:lang w:val="en-GB"/>
        </w:rPr>
        <w:t>used</w:t>
      </w:r>
      <w:r w:rsidRPr="00A117C6">
        <w:rPr>
          <w:spacing w:val="3"/>
          <w:lang w:val="en-GB"/>
        </w:rPr>
        <w:t xml:space="preserve"> </w:t>
      </w:r>
      <w:r w:rsidRPr="00A117C6">
        <w:rPr>
          <w:lang w:val="en-GB"/>
        </w:rPr>
        <w:t>for</w:t>
      </w:r>
      <w:r w:rsidRPr="00A117C6">
        <w:rPr>
          <w:spacing w:val="4"/>
          <w:lang w:val="en-GB"/>
        </w:rPr>
        <w:t xml:space="preserve"> </w:t>
      </w:r>
      <w:r w:rsidRPr="00A117C6">
        <w:rPr>
          <w:lang w:val="en-GB"/>
        </w:rPr>
        <w:t>the</w:t>
      </w:r>
      <w:r w:rsidRPr="00A117C6">
        <w:rPr>
          <w:spacing w:val="4"/>
          <w:lang w:val="en-GB"/>
        </w:rPr>
        <w:t xml:space="preserve"> </w:t>
      </w:r>
      <w:r w:rsidRPr="00A117C6">
        <w:rPr>
          <w:lang w:val="en-GB"/>
        </w:rPr>
        <w:t>whole</w:t>
      </w:r>
      <w:r w:rsidRPr="00A117C6">
        <w:rPr>
          <w:spacing w:val="4"/>
          <w:lang w:val="en-GB"/>
        </w:rPr>
        <w:t xml:space="preserve"> </w:t>
      </w:r>
      <w:r w:rsidRPr="00A117C6">
        <w:rPr>
          <w:lang w:val="en-GB"/>
        </w:rPr>
        <w:t>database</w:t>
      </w:r>
      <w:r w:rsidRPr="00A117C6">
        <w:rPr>
          <w:w w:val="99"/>
          <w:lang w:val="en-GB"/>
        </w:rPr>
        <w:t xml:space="preserve"> </w:t>
      </w:r>
      <w:r w:rsidRPr="00A117C6">
        <w:rPr>
          <w:lang w:val="en-GB"/>
        </w:rPr>
        <w:t>content.</w:t>
      </w:r>
    </w:p>
    <w:p w14:paraId="442B95AD" w14:textId="77777777" w:rsidR="00F20945" w:rsidRPr="00A117C6" w:rsidRDefault="00F20945">
      <w:pPr>
        <w:pStyle w:val="Corpodetexto"/>
        <w:numPr>
          <w:ilvl w:val="0"/>
          <w:numId w:val="9"/>
        </w:numPr>
        <w:tabs>
          <w:tab w:val="left" w:pos="2363"/>
        </w:tabs>
        <w:kinsoku w:val="0"/>
        <w:overflowPunct w:val="0"/>
        <w:spacing w:line="285" w:lineRule="auto"/>
        <w:jc w:val="both"/>
        <w:rPr>
          <w:lang w:val="en-GB"/>
        </w:rPr>
      </w:pPr>
      <w:r w:rsidRPr="00A117C6">
        <w:rPr>
          <w:lang w:val="en-GB"/>
        </w:rPr>
        <w:t>The</w:t>
      </w:r>
      <w:r w:rsidRPr="00A117C6">
        <w:rPr>
          <w:spacing w:val="-5"/>
          <w:lang w:val="en-GB"/>
        </w:rPr>
        <w:t xml:space="preserve"> </w:t>
      </w:r>
      <w:r w:rsidRPr="00A117C6">
        <w:rPr>
          <w:lang w:val="en-GB"/>
        </w:rPr>
        <w:t>sample</w:t>
      </w:r>
      <w:r w:rsidRPr="00A117C6">
        <w:rPr>
          <w:spacing w:val="-5"/>
          <w:lang w:val="en-GB"/>
        </w:rPr>
        <w:t xml:space="preserve"> </w:t>
      </w:r>
      <w:r w:rsidRPr="00A117C6">
        <w:rPr>
          <w:lang w:val="en-GB"/>
        </w:rPr>
        <w:t>ontology</w:t>
      </w:r>
      <w:r w:rsidRPr="00A117C6">
        <w:rPr>
          <w:spacing w:val="-5"/>
          <w:lang w:val="en-GB"/>
        </w:rPr>
        <w:t xml:space="preserve"> </w:t>
      </w:r>
      <w:r w:rsidRPr="00A117C6">
        <w:rPr>
          <w:lang w:val="en-GB"/>
        </w:rPr>
        <w:t>is</w:t>
      </w:r>
      <w:r w:rsidRPr="00A117C6">
        <w:rPr>
          <w:spacing w:val="-4"/>
          <w:lang w:val="en-GB"/>
        </w:rPr>
        <w:t xml:space="preserve"> </w:t>
      </w:r>
      <w:r w:rsidRPr="00A117C6">
        <w:rPr>
          <w:lang w:val="en-GB"/>
        </w:rPr>
        <w:t>translated</w:t>
      </w:r>
      <w:r w:rsidRPr="00A117C6">
        <w:rPr>
          <w:spacing w:val="-5"/>
          <w:lang w:val="en-GB"/>
        </w:rPr>
        <w:t xml:space="preserve"> </w:t>
      </w:r>
      <w:r w:rsidRPr="00A117C6">
        <w:rPr>
          <w:lang w:val="en-GB"/>
        </w:rPr>
        <w:t>into</w:t>
      </w:r>
      <w:r w:rsidRPr="00A117C6">
        <w:rPr>
          <w:spacing w:val="-5"/>
          <w:lang w:val="en-GB"/>
        </w:rPr>
        <w:t xml:space="preserve"> </w:t>
      </w:r>
      <w:r w:rsidRPr="00A117C6">
        <w:rPr>
          <w:spacing w:val="-2"/>
          <w:lang w:val="en-GB"/>
        </w:rPr>
        <w:t>OWL</w:t>
      </w:r>
      <w:r w:rsidRPr="00A117C6">
        <w:rPr>
          <w:spacing w:val="-5"/>
          <w:lang w:val="en-GB"/>
        </w:rPr>
        <w:t xml:space="preserve"> </w:t>
      </w:r>
      <w:r w:rsidRPr="00A117C6">
        <w:rPr>
          <w:lang w:val="en-GB"/>
        </w:rPr>
        <w:t>XML</w:t>
      </w:r>
      <w:r w:rsidRPr="00A117C6">
        <w:rPr>
          <w:spacing w:val="-4"/>
          <w:lang w:val="en-GB"/>
        </w:rPr>
        <w:t xml:space="preserve"> </w:t>
      </w:r>
      <w:r w:rsidRPr="00A117C6">
        <w:rPr>
          <w:lang w:val="en-GB"/>
        </w:rPr>
        <w:t>format</w:t>
      </w:r>
      <w:r w:rsidRPr="00A117C6">
        <w:rPr>
          <w:spacing w:val="-5"/>
          <w:lang w:val="en-GB"/>
        </w:rPr>
        <w:t xml:space="preserve"> </w:t>
      </w:r>
      <w:r w:rsidRPr="00A117C6">
        <w:rPr>
          <w:lang w:val="en-GB"/>
        </w:rPr>
        <w:t>and</w:t>
      </w:r>
      <w:r w:rsidRPr="00A117C6">
        <w:rPr>
          <w:spacing w:val="-5"/>
          <w:lang w:val="en-GB"/>
        </w:rPr>
        <w:t xml:space="preserve"> </w:t>
      </w:r>
      <w:proofErr w:type="spellStart"/>
      <w:r w:rsidRPr="00A117C6">
        <w:rPr>
          <w:lang w:val="en-GB"/>
        </w:rPr>
        <w:t>manu</w:t>
      </w:r>
      <w:proofErr w:type="spellEnd"/>
      <w:r w:rsidRPr="00A117C6">
        <w:rPr>
          <w:lang w:val="en-GB"/>
        </w:rPr>
        <w:t>-</w:t>
      </w:r>
      <w:r w:rsidRPr="00A117C6">
        <w:rPr>
          <w:spacing w:val="20"/>
          <w:w w:val="99"/>
          <w:lang w:val="en-GB"/>
        </w:rPr>
        <w:t xml:space="preserve"> </w:t>
      </w:r>
      <w:r w:rsidRPr="00A117C6">
        <w:rPr>
          <w:lang w:val="en-GB"/>
        </w:rPr>
        <w:t>ally</w:t>
      </w:r>
      <w:r w:rsidRPr="00A117C6">
        <w:rPr>
          <w:spacing w:val="17"/>
          <w:lang w:val="en-GB"/>
        </w:rPr>
        <w:t xml:space="preserve"> </w:t>
      </w:r>
      <w:r w:rsidRPr="00A117C6">
        <w:rPr>
          <w:lang w:val="en-GB"/>
        </w:rPr>
        <w:t>dissected</w:t>
      </w:r>
      <w:r w:rsidRPr="00A117C6">
        <w:rPr>
          <w:spacing w:val="18"/>
          <w:lang w:val="en-GB"/>
        </w:rPr>
        <w:t xml:space="preserve"> </w:t>
      </w:r>
      <w:r w:rsidRPr="00A117C6">
        <w:rPr>
          <w:lang w:val="en-GB"/>
        </w:rPr>
        <w:t>in</w:t>
      </w:r>
      <w:r w:rsidRPr="00A117C6">
        <w:rPr>
          <w:spacing w:val="18"/>
          <w:lang w:val="en-GB"/>
        </w:rPr>
        <w:t xml:space="preserve"> </w:t>
      </w:r>
      <w:r w:rsidRPr="00A117C6">
        <w:rPr>
          <w:lang w:val="en-GB"/>
        </w:rPr>
        <w:t>order</w:t>
      </w:r>
      <w:r w:rsidRPr="00A117C6">
        <w:rPr>
          <w:spacing w:val="18"/>
          <w:lang w:val="en-GB"/>
        </w:rPr>
        <w:t xml:space="preserve"> </w:t>
      </w:r>
      <w:r w:rsidRPr="00A117C6">
        <w:rPr>
          <w:lang w:val="en-GB"/>
        </w:rPr>
        <w:t>to</w:t>
      </w:r>
      <w:r w:rsidRPr="00A117C6">
        <w:rPr>
          <w:spacing w:val="18"/>
          <w:lang w:val="en-GB"/>
        </w:rPr>
        <w:t xml:space="preserve"> </w:t>
      </w:r>
      <w:r w:rsidRPr="00A117C6">
        <w:rPr>
          <w:lang w:val="en-GB"/>
        </w:rPr>
        <w:t>identify</w:t>
      </w:r>
      <w:r w:rsidRPr="00A117C6">
        <w:rPr>
          <w:spacing w:val="18"/>
          <w:lang w:val="en-GB"/>
        </w:rPr>
        <w:t xml:space="preserve"> </w:t>
      </w:r>
      <w:r w:rsidRPr="00A117C6">
        <w:rPr>
          <w:spacing w:val="-1"/>
          <w:lang w:val="en-GB"/>
        </w:rPr>
        <w:t>variable</w:t>
      </w:r>
      <w:r w:rsidRPr="00A117C6">
        <w:rPr>
          <w:spacing w:val="18"/>
          <w:lang w:val="en-GB"/>
        </w:rPr>
        <w:t xml:space="preserve"> </w:t>
      </w:r>
      <w:r w:rsidRPr="00A117C6">
        <w:rPr>
          <w:lang w:val="en-GB"/>
        </w:rPr>
        <w:t>and</w:t>
      </w:r>
      <w:r w:rsidRPr="00A117C6">
        <w:rPr>
          <w:spacing w:val="18"/>
          <w:lang w:val="en-GB"/>
        </w:rPr>
        <w:t xml:space="preserve"> </w:t>
      </w:r>
      <w:r w:rsidRPr="00A117C6">
        <w:rPr>
          <w:spacing w:val="-2"/>
          <w:lang w:val="en-GB"/>
        </w:rPr>
        <w:t>fix</w:t>
      </w:r>
      <w:r w:rsidRPr="00A117C6">
        <w:rPr>
          <w:spacing w:val="-1"/>
          <w:lang w:val="en-GB"/>
        </w:rPr>
        <w:t>ed</w:t>
      </w:r>
      <w:r w:rsidRPr="00A117C6">
        <w:rPr>
          <w:spacing w:val="18"/>
          <w:lang w:val="en-GB"/>
        </w:rPr>
        <w:t xml:space="preserve"> </w:t>
      </w:r>
      <w:r w:rsidRPr="00A117C6">
        <w:rPr>
          <w:lang w:val="en-GB"/>
        </w:rPr>
        <w:t>elements.</w:t>
      </w:r>
      <w:r w:rsidRPr="00A117C6">
        <w:rPr>
          <w:spacing w:val="29"/>
          <w:lang w:val="en-GB"/>
        </w:rPr>
        <w:t xml:space="preserve"> </w:t>
      </w:r>
      <w:r w:rsidRPr="00A117C6">
        <w:rPr>
          <w:lang w:val="en-GB"/>
        </w:rPr>
        <w:t>All</w:t>
      </w:r>
      <w:r w:rsidRPr="00A117C6">
        <w:rPr>
          <w:spacing w:val="27"/>
          <w:w w:val="99"/>
          <w:lang w:val="en-GB"/>
        </w:rPr>
        <w:t xml:space="preserve"> </w:t>
      </w:r>
      <w:r w:rsidRPr="00A117C6">
        <w:rPr>
          <w:spacing w:val="-1"/>
          <w:lang w:val="en-GB"/>
        </w:rPr>
        <w:t>variable</w:t>
      </w:r>
      <w:r w:rsidRPr="00A117C6">
        <w:rPr>
          <w:spacing w:val="-9"/>
          <w:lang w:val="en-GB"/>
        </w:rPr>
        <w:t xml:space="preserve"> </w:t>
      </w:r>
      <w:r w:rsidRPr="00A117C6">
        <w:rPr>
          <w:lang w:val="en-GB"/>
        </w:rPr>
        <w:t>elements</w:t>
      </w:r>
      <w:r w:rsidRPr="00A117C6">
        <w:rPr>
          <w:spacing w:val="-8"/>
          <w:lang w:val="en-GB"/>
        </w:rPr>
        <w:t xml:space="preserve"> </w:t>
      </w:r>
      <w:r w:rsidRPr="00A117C6">
        <w:rPr>
          <w:lang w:val="en-GB"/>
        </w:rPr>
        <w:t>are</w:t>
      </w:r>
      <w:r w:rsidRPr="00A117C6">
        <w:rPr>
          <w:spacing w:val="-8"/>
          <w:lang w:val="en-GB"/>
        </w:rPr>
        <w:t xml:space="preserve"> </w:t>
      </w:r>
      <w:r w:rsidRPr="00A117C6">
        <w:rPr>
          <w:lang w:val="en-GB"/>
        </w:rPr>
        <w:t>identified</w:t>
      </w:r>
      <w:r w:rsidRPr="00A117C6">
        <w:rPr>
          <w:spacing w:val="-8"/>
          <w:lang w:val="en-GB"/>
        </w:rPr>
        <w:t xml:space="preserve"> </w:t>
      </w:r>
      <w:r w:rsidRPr="00A117C6">
        <w:rPr>
          <w:lang w:val="en-GB"/>
        </w:rPr>
        <w:t>by</w:t>
      </w:r>
      <w:r w:rsidRPr="00A117C6">
        <w:rPr>
          <w:spacing w:val="-8"/>
          <w:lang w:val="en-GB"/>
        </w:rPr>
        <w:t xml:space="preserve"> </w:t>
      </w:r>
      <w:r w:rsidRPr="00A117C6">
        <w:rPr>
          <w:lang w:val="en-GB"/>
        </w:rPr>
        <w:t>placeholders.</w:t>
      </w:r>
    </w:p>
    <w:p w14:paraId="5719F9AB" w14:textId="77777777" w:rsidR="00F20945" w:rsidRPr="00A117C6" w:rsidRDefault="00F20945">
      <w:pPr>
        <w:pStyle w:val="Corpodetexto"/>
        <w:numPr>
          <w:ilvl w:val="0"/>
          <w:numId w:val="9"/>
        </w:numPr>
        <w:tabs>
          <w:tab w:val="left" w:pos="2363"/>
        </w:tabs>
        <w:kinsoku w:val="0"/>
        <w:overflowPunct w:val="0"/>
        <w:spacing w:line="285" w:lineRule="auto"/>
        <w:jc w:val="both"/>
        <w:rPr>
          <w:lang w:val="en-GB"/>
        </w:rPr>
      </w:pPr>
      <w:r w:rsidRPr="00A117C6">
        <w:rPr>
          <w:lang w:val="en-GB"/>
        </w:rPr>
        <w:t>Both</w:t>
      </w:r>
      <w:r w:rsidRPr="00A117C6">
        <w:rPr>
          <w:spacing w:val="21"/>
          <w:lang w:val="en-GB"/>
        </w:rPr>
        <w:t xml:space="preserve"> </w:t>
      </w:r>
      <w:r w:rsidRPr="00A117C6">
        <w:rPr>
          <w:lang w:val="en-GB"/>
        </w:rPr>
        <w:t>database</w:t>
      </w:r>
      <w:r w:rsidRPr="00A117C6">
        <w:rPr>
          <w:spacing w:val="21"/>
          <w:lang w:val="en-GB"/>
        </w:rPr>
        <w:t xml:space="preserve"> </w:t>
      </w:r>
      <w:r w:rsidRPr="00A117C6">
        <w:rPr>
          <w:spacing w:val="-1"/>
          <w:lang w:val="en-GB"/>
        </w:rPr>
        <w:t>extract</w:t>
      </w:r>
      <w:r w:rsidRPr="00A117C6">
        <w:rPr>
          <w:spacing w:val="22"/>
          <w:lang w:val="en-GB"/>
        </w:rPr>
        <w:t xml:space="preserve"> </w:t>
      </w:r>
      <w:r w:rsidRPr="00A117C6">
        <w:rPr>
          <w:lang w:val="en-GB"/>
        </w:rPr>
        <w:t>and</w:t>
      </w:r>
      <w:r w:rsidRPr="00A117C6">
        <w:rPr>
          <w:spacing w:val="21"/>
          <w:lang w:val="en-GB"/>
        </w:rPr>
        <w:t xml:space="preserve"> </w:t>
      </w:r>
      <w:r w:rsidRPr="00A117C6">
        <w:rPr>
          <w:lang w:val="en-GB"/>
        </w:rPr>
        <w:t>ontology</w:t>
      </w:r>
      <w:r w:rsidRPr="00A117C6">
        <w:rPr>
          <w:spacing w:val="22"/>
          <w:lang w:val="en-GB"/>
        </w:rPr>
        <w:t xml:space="preserve"> </w:t>
      </w:r>
      <w:r w:rsidRPr="00A117C6">
        <w:rPr>
          <w:lang w:val="en-GB"/>
        </w:rPr>
        <w:t>patterns</w:t>
      </w:r>
      <w:r w:rsidRPr="00A117C6">
        <w:rPr>
          <w:spacing w:val="21"/>
          <w:lang w:val="en-GB"/>
        </w:rPr>
        <w:t xml:space="preserve"> </w:t>
      </w:r>
      <w:r w:rsidRPr="00A117C6">
        <w:rPr>
          <w:lang w:val="en-GB"/>
        </w:rPr>
        <w:t>with</w:t>
      </w:r>
      <w:r w:rsidRPr="00A117C6">
        <w:rPr>
          <w:spacing w:val="22"/>
          <w:lang w:val="en-GB"/>
        </w:rPr>
        <w:t xml:space="preserve"> </w:t>
      </w:r>
      <w:r w:rsidRPr="00A117C6">
        <w:rPr>
          <w:lang w:val="en-GB"/>
        </w:rPr>
        <w:t>placeholders</w:t>
      </w:r>
      <w:r w:rsidRPr="00A117C6">
        <w:rPr>
          <w:spacing w:val="21"/>
          <w:lang w:val="en-GB"/>
        </w:rPr>
        <w:t xml:space="preserve"> </w:t>
      </w:r>
      <w:r w:rsidRPr="00A117C6">
        <w:rPr>
          <w:lang w:val="en-GB"/>
        </w:rPr>
        <w:t>are</w:t>
      </w:r>
      <w:r w:rsidRPr="00A117C6">
        <w:rPr>
          <w:spacing w:val="24"/>
          <w:w w:val="99"/>
          <w:lang w:val="en-GB"/>
        </w:rPr>
        <w:t xml:space="preserve"> </w:t>
      </w:r>
      <w:r w:rsidRPr="00A117C6">
        <w:rPr>
          <w:lang w:val="en-GB"/>
        </w:rPr>
        <w:t>represented</w:t>
      </w:r>
      <w:r w:rsidRPr="00A117C6">
        <w:rPr>
          <w:spacing w:val="-10"/>
          <w:lang w:val="en-GB"/>
        </w:rPr>
        <w:t xml:space="preserve"> </w:t>
      </w:r>
      <w:r w:rsidRPr="00A117C6">
        <w:rPr>
          <w:lang w:val="en-GB"/>
        </w:rPr>
        <w:t>as</w:t>
      </w:r>
      <w:r w:rsidRPr="00A117C6">
        <w:rPr>
          <w:spacing w:val="-10"/>
          <w:lang w:val="en-GB"/>
        </w:rPr>
        <w:t xml:space="preserve"> </w:t>
      </w:r>
      <w:r w:rsidRPr="00A117C6">
        <w:rPr>
          <w:lang w:val="en-GB"/>
        </w:rPr>
        <w:t>spreadsheets.</w:t>
      </w:r>
    </w:p>
    <w:p w14:paraId="2D7C2DF2" w14:textId="12BA63D8" w:rsidR="00F20945" w:rsidRPr="00A117C6" w:rsidRDefault="00F20945" w:rsidP="00A117C6">
      <w:pPr>
        <w:pStyle w:val="Corpodetexto"/>
        <w:numPr>
          <w:ilvl w:val="0"/>
          <w:numId w:val="9"/>
        </w:numPr>
        <w:tabs>
          <w:tab w:val="left" w:pos="2363"/>
        </w:tabs>
        <w:kinsoku w:val="0"/>
        <w:overflowPunct w:val="0"/>
        <w:spacing w:line="285" w:lineRule="auto"/>
        <w:jc w:val="both"/>
        <w:rPr>
          <w:lang w:val="en-GB"/>
        </w:rPr>
      </w:pPr>
      <w:r w:rsidRPr="00A117C6">
        <w:rPr>
          <w:lang w:val="en-GB"/>
        </w:rPr>
        <w:t>The</w:t>
      </w:r>
      <w:r w:rsidRPr="00A117C6">
        <w:rPr>
          <w:spacing w:val="-20"/>
          <w:lang w:val="en-GB"/>
        </w:rPr>
        <w:t xml:space="preserve"> </w:t>
      </w:r>
      <w:r w:rsidRPr="00A117C6">
        <w:rPr>
          <w:spacing w:val="-1"/>
          <w:lang w:val="en-GB"/>
        </w:rPr>
        <w:t>target</w:t>
      </w:r>
      <w:r w:rsidRPr="00A117C6">
        <w:rPr>
          <w:spacing w:val="-20"/>
          <w:lang w:val="en-GB"/>
        </w:rPr>
        <w:t xml:space="preserve"> </w:t>
      </w:r>
      <w:r w:rsidRPr="00A117C6">
        <w:rPr>
          <w:lang w:val="en-GB"/>
        </w:rPr>
        <w:t>ontology</w:t>
      </w:r>
      <w:r w:rsidRPr="00A117C6">
        <w:rPr>
          <w:spacing w:val="-20"/>
          <w:lang w:val="en-GB"/>
        </w:rPr>
        <w:t xml:space="preserve"> </w:t>
      </w:r>
      <w:r w:rsidRPr="00A117C6">
        <w:rPr>
          <w:lang w:val="en-GB"/>
        </w:rPr>
        <w:t>is</w:t>
      </w:r>
      <w:r w:rsidRPr="00A117C6">
        <w:rPr>
          <w:spacing w:val="-20"/>
          <w:lang w:val="en-GB"/>
        </w:rPr>
        <w:t xml:space="preserve"> </w:t>
      </w:r>
      <w:r w:rsidRPr="00A117C6">
        <w:rPr>
          <w:lang w:val="en-GB"/>
        </w:rPr>
        <w:t>generated</w:t>
      </w:r>
      <w:r w:rsidRPr="00A117C6">
        <w:rPr>
          <w:spacing w:val="-20"/>
          <w:lang w:val="en-GB"/>
        </w:rPr>
        <w:t xml:space="preserve"> </w:t>
      </w:r>
      <w:r w:rsidRPr="00A117C6">
        <w:rPr>
          <w:lang w:val="en-GB"/>
        </w:rPr>
        <w:t>by</w:t>
      </w:r>
      <w:r w:rsidRPr="00A117C6">
        <w:rPr>
          <w:spacing w:val="-20"/>
          <w:lang w:val="en-GB"/>
        </w:rPr>
        <w:t xml:space="preserve"> </w:t>
      </w:r>
      <w:r w:rsidRPr="00A117C6">
        <w:rPr>
          <w:lang w:val="en-GB"/>
        </w:rPr>
        <w:t>transforming</w:t>
      </w:r>
      <w:r w:rsidRPr="00A117C6">
        <w:rPr>
          <w:spacing w:val="-20"/>
          <w:lang w:val="en-GB"/>
        </w:rPr>
        <w:t xml:space="preserve"> </w:t>
      </w:r>
      <w:r w:rsidRPr="00A117C6">
        <w:rPr>
          <w:lang w:val="en-GB"/>
        </w:rPr>
        <w:t>database</w:t>
      </w:r>
      <w:r w:rsidRPr="00A117C6">
        <w:rPr>
          <w:spacing w:val="-20"/>
          <w:lang w:val="en-GB"/>
        </w:rPr>
        <w:t xml:space="preserve"> </w:t>
      </w:r>
      <w:r w:rsidRPr="00A117C6">
        <w:rPr>
          <w:lang w:val="en-GB"/>
        </w:rPr>
        <w:t>content</w:t>
      </w:r>
      <w:r w:rsidRPr="00A117C6">
        <w:rPr>
          <w:spacing w:val="-20"/>
          <w:lang w:val="en-GB"/>
        </w:rPr>
        <w:t xml:space="preserve"> </w:t>
      </w:r>
      <w:r w:rsidRPr="00A117C6">
        <w:rPr>
          <w:lang w:val="en-GB"/>
        </w:rPr>
        <w:t>with</w:t>
      </w:r>
      <w:r w:rsidRPr="00A117C6">
        <w:rPr>
          <w:spacing w:val="23"/>
          <w:w w:val="99"/>
          <w:lang w:val="en-GB"/>
        </w:rPr>
        <w:t xml:space="preserve"> </w:t>
      </w:r>
      <w:r w:rsidRPr="00A117C6">
        <w:rPr>
          <w:lang w:val="en-GB"/>
        </w:rPr>
        <w:t>ontology</w:t>
      </w:r>
      <w:r w:rsidRPr="00A117C6">
        <w:rPr>
          <w:spacing w:val="15"/>
          <w:lang w:val="en-GB"/>
        </w:rPr>
        <w:t xml:space="preserve"> </w:t>
      </w:r>
      <w:r w:rsidRPr="00A117C6">
        <w:rPr>
          <w:lang w:val="en-GB"/>
        </w:rPr>
        <w:t>patterns,</w:t>
      </w:r>
      <w:r w:rsidRPr="00A117C6">
        <w:rPr>
          <w:spacing w:val="25"/>
          <w:lang w:val="en-GB"/>
        </w:rPr>
        <w:t xml:space="preserve"> </w:t>
      </w:r>
      <w:r w:rsidRPr="00A117C6">
        <w:rPr>
          <w:lang w:val="en-GB"/>
        </w:rPr>
        <w:t>using</w:t>
      </w:r>
      <w:r w:rsidRPr="00A117C6">
        <w:rPr>
          <w:spacing w:val="15"/>
          <w:lang w:val="en-GB"/>
        </w:rPr>
        <w:t xml:space="preserve"> </w:t>
      </w:r>
      <w:r w:rsidRPr="00A117C6">
        <w:rPr>
          <w:lang w:val="en-GB"/>
        </w:rPr>
        <w:t>a</w:t>
      </w:r>
      <w:r w:rsidRPr="00A117C6">
        <w:rPr>
          <w:spacing w:val="16"/>
          <w:lang w:val="en-GB"/>
        </w:rPr>
        <w:t xml:space="preserve"> </w:t>
      </w:r>
      <w:r w:rsidRPr="00A117C6">
        <w:rPr>
          <w:lang w:val="en-GB"/>
        </w:rPr>
        <w:t>customized</w:t>
      </w:r>
      <w:r w:rsidRPr="00A117C6">
        <w:rPr>
          <w:spacing w:val="15"/>
          <w:lang w:val="en-GB"/>
        </w:rPr>
        <w:t xml:space="preserve"> </w:t>
      </w:r>
      <w:r w:rsidRPr="00A117C6">
        <w:rPr>
          <w:lang w:val="en-GB"/>
        </w:rPr>
        <w:t>script</w:t>
      </w:r>
      <w:r w:rsidRPr="00A117C6">
        <w:rPr>
          <w:spacing w:val="16"/>
          <w:lang w:val="en-GB"/>
        </w:rPr>
        <w:t xml:space="preserve"> </w:t>
      </w:r>
      <w:r w:rsidRPr="00A117C6">
        <w:rPr>
          <w:lang w:val="en-GB"/>
        </w:rPr>
        <w:t>that</w:t>
      </w:r>
      <w:r w:rsidRPr="00A117C6">
        <w:rPr>
          <w:spacing w:val="15"/>
          <w:lang w:val="en-GB"/>
        </w:rPr>
        <w:t xml:space="preserve"> </w:t>
      </w:r>
      <w:r w:rsidRPr="00A117C6">
        <w:rPr>
          <w:spacing w:val="-1"/>
          <w:lang w:val="en-GB"/>
        </w:rPr>
        <w:t>takes</w:t>
      </w:r>
      <w:r w:rsidRPr="00A117C6">
        <w:rPr>
          <w:spacing w:val="15"/>
          <w:lang w:val="en-GB"/>
        </w:rPr>
        <w:t xml:space="preserve"> </w:t>
      </w:r>
      <w:r w:rsidRPr="00A117C6">
        <w:rPr>
          <w:lang w:val="en-GB"/>
        </w:rPr>
        <w:t>spreadsheet</w:t>
      </w:r>
      <w:r w:rsidRPr="00A117C6">
        <w:rPr>
          <w:spacing w:val="23"/>
          <w:w w:val="99"/>
          <w:lang w:val="en-GB"/>
        </w:rPr>
        <w:t xml:space="preserve"> </w:t>
      </w:r>
      <w:r w:rsidRPr="00A117C6">
        <w:rPr>
          <w:lang w:val="en-GB"/>
        </w:rPr>
        <w:t>content</w:t>
      </w:r>
      <w:r w:rsidRPr="00A117C6">
        <w:rPr>
          <w:spacing w:val="-7"/>
          <w:lang w:val="en-GB"/>
        </w:rPr>
        <w:t xml:space="preserve"> </w:t>
      </w:r>
      <w:r w:rsidRPr="00A117C6">
        <w:rPr>
          <w:lang w:val="en-GB"/>
        </w:rPr>
        <w:t>and</w:t>
      </w:r>
      <w:r w:rsidRPr="00A117C6">
        <w:rPr>
          <w:spacing w:val="-6"/>
          <w:lang w:val="en-GB"/>
        </w:rPr>
        <w:t xml:space="preserve"> </w:t>
      </w:r>
      <w:r w:rsidRPr="00A117C6">
        <w:rPr>
          <w:lang w:val="en-GB"/>
        </w:rPr>
        <w:t>generates</w:t>
      </w:r>
      <w:r w:rsidRPr="00A117C6">
        <w:rPr>
          <w:spacing w:val="-6"/>
          <w:lang w:val="en-GB"/>
        </w:rPr>
        <w:t xml:space="preserve"> </w:t>
      </w:r>
      <w:r w:rsidRPr="00A117C6">
        <w:rPr>
          <w:spacing w:val="-2"/>
          <w:lang w:val="en-GB"/>
        </w:rPr>
        <w:t>OWL</w:t>
      </w:r>
      <w:r w:rsidRPr="00A117C6">
        <w:rPr>
          <w:spacing w:val="-6"/>
          <w:lang w:val="en-GB"/>
        </w:rPr>
        <w:t xml:space="preserve"> </w:t>
      </w:r>
      <w:r w:rsidRPr="00A117C6">
        <w:rPr>
          <w:lang w:val="en-GB"/>
        </w:rPr>
        <w:t>code</w:t>
      </w:r>
      <w:r w:rsidR="002725D0">
        <w:rPr>
          <w:lang w:val="en-GB"/>
        </w:rPr>
        <w:t xml:space="preserve"> using </w:t>
      </w:r>
      <w:r w:rsidRPr="00A117C6">
        <w:rPr>
          <w:spacing w:val="-1"/>
          <w:lang w:val="en-GB"/>
        </w:rPr>
        <w:t>VBA</w:t>
      </w:r>
      <w:r w:rsidR="002725D0">
        <w:rPr>
          <w:spacing w:val="-1"/>
          <w:lang w:val="en-GB"/>
        </w:rPr>
        <w:t xml:space="preserve"> scripts in MS </w:t>
      </w:r>
      <w:r w:rsidR="002009FF">
        <w:rPr>
          <w:spacing w:val="-1"/>
          <w:lang w:val="en-GB"/>
        </w:rPr>
        <w:t xml:space="preserve">Excel. </w:t>
      </w:r>
    </w:p>
    <w:p w14:paraId="2C089BEF" w14:textId="77777777" w:rsidR="00F20945" w:rsidRPr="00A117C6" w:rsidRDefault="00F20945">
      <w:pPr>
        <w:pStyle w:val="Corpodetexto"/>
        <w:kinsoku w:val="0"/>
        <w:overflowPunct w:val="0"/>
        <w:spacing w:before="5"/>
        <w:ind w:left="0"/>
        <w:rPr>
          <w:lang w:val="en-GB"/>
        </w:rPr>
      </w:pPr>
    </w:p>
    <w:p w14:paraId="6152EFC5" w14:textId="3C8526EC" w:rsidR="00F20945" w:rsidRPr="00A117C6" w:rsidRDefault="00F6513E">
      <w:pPr>
        <w:pStyle w:val="Corpodetexto"/>
        <w:kinsoku w:val="0"/>
        <w:overflowPunct w:val="0"/>
        <w:spacing w:before="0" w:line="200" w:lineRule="atLeast"/>
        <w:ind w:left="343"/>
        <w:rPr>
          <w:sz w:val="20"/>
          <w:szCs w:val="20"/>
          <w:lang w:val="en-GB"/>
        </w:rPr>
      </w:pPr>
      <w:r w:rsidRPr="002C029A">
        <w:rPr>
          <w:noProof/>
          <w:sz w:val="20"/>
          <w:szCs w:val="20"/>
          <w:lang w:val="pt-BR" w:eastAsia="pt-BR"/>
        </w:rPr>
        <w:lastRenderedPageBreak/>
        <mc:AlternateContent>
          <mc:Choice Requires="wpg">
            <w:drawing>
              <wp:inline distT="0" distB="0" distL="0" distR="0" wp14:anchorId="669DB26B" wp14:editId="334D6E17">
                <wp:extent cx="2896235" cy="1797050"/>
                <wp:effectExtent l="9525" t="9525" r="8890" b="3175"/>
                <wp:docPr id="155"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6235" cy="1797050"/>
                          <a:chOff x="0" y="0"/>
                          <a:chExt cx="4561" cy="2830"/>
                        </a:xfrm>
                      </wpg:grpSpPr>
                      <wps:wsp>
                        <wps:cNvPr id="156" name="Freeform 88"/>
                        <wps:cNvSpPr>
                          <a:spLocks/>
                        </wps:cNvSpPr>
                        <wps:spPr bwMode="auto">
                          <a:xfrm>
                            <a:off x="2277" y="304"/>
                            <a:ext cx="20" cy="20"/>
                          </a:xfrm>
                          <a:custGeom>
                            <a:avLst/>
                            <a:gdLst>
                              <a:gd name="T0" fmla="*/ 0 w 20"/>
                              <a:gd name="T1" fmla="*/ 0 h 20"/>
                              <a:gd name="T2" fmla="*/ 4 w 20"/>
                              <a:gd name="T3" fmla="*/ 0 h 20"/>
                            </a:gdLst>
                            <a:ahLst/>
                            <a:cxnLst>
                              <a:cxn ang="0">
                                <a:pos x="T0" y="T1"/>
                              </a:cxn>
                              <a:cxn ang="0">
                                <a:pos x="T2" y="T3"/>
                              </a:cxn>
                            </a:cxnLst>
                            <a:rect l="0" t="0" r="r" b="b"/>
                            <a:pathLst>
                              <a:path w="20" h="20">
                                <a:moveTo>
                                  <a:pt x="0" y="0"/>
                                </a:moveTo>
                                <a:lnTo>
                                  <a:pt x="4" y="0"/>
                                </a:lnTo>
                              </a:path>
                            </a:pathLst>
                          </a:custGeom>
                          <a:noFill/>
                          <a:ln w="258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89"/>
                        <wps:cNvSpPr>
                          <a:spLocks/>
                        </wps:cNvSpPr>
                        <wps:spPr bwMode="auto">
                          <a:xfrm>
                            <a:off x="2264" y="284"/>
                            <a:ext cx="32" cy="33"/>
                          </a:xfrm>
                          <a:custGeom>
                            <a:avLst/>
                            <a:gdLst>
                              <a:gd name="T0" fmla="*/ 15 w 32"/>
                              <a:gd name="T1" fmla="*/ 0 h 33"/>
                              <a:gd name="T2" fmla="*/ 0 w 32"/>
                              <a:gd name="T3" fmla="*/ 32 h 33"/>
                              <a:gd name="T4" fmla="*/ 31 w 32"/>
                              <a:gd name="T5" fmla="*/ 32 h 33"/>
                              <a:gd name="T6" fmla="*/ 15 w 32"/>
                              <a:gd name="T7" fmla="*/ 0 h 33"/>
                            </a:gdLst>
                            <a:ahLst/>
                            <a:cxnLst>
                              <a:cxn ang="0">
                                <a:pos x="T0" y="T1"/>
                              </a:cxn>
                              <a:cxn ang="0">
                                <a:pos x="T2" y="T3"/>
                              </a:cxn>
                              <a:cxn ang="0">
                                <a:pos x="T4" y="T5"/>
                              </a:cxn>
                              <a:cxn ang="0">
                                <a:pos x="T6" y="T7"/>
                              </a:cxn>
                            </a:cxnLst>
                            <a:rect l="0" t="0" r="r" b="b"/>
                            <a:pathLst>
                              <a:path w="32" h="33">
                                <a:moveTo>
                                  <a:pt x="15" y="0"/>
                                </a:moveTo>
                                <a:lnTo>
                                  <a:pt x="0" y="32"/>
                                </a:lnTo>
                                <a:lnTo>
                                  <a:pt x="31" y="32"/>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90"/>
                        <wps:cNvSpPr>
                          <a:spLocks/>
                        </wps:cNvSpPr>
                        <wps:spPr bwMode="auto">
                          <a:xfrm>
                            <a:off x="2279" y="312"/>
                            <a:ext cx="357" cy="149"/>
                          </a:xfrm>
                          <a:custGeom>
                            <a:avLst/>
                            <a:gdLst>
                              <a:gd name="T0" fmla="*/ 356 w 357"/>
                              <a:gd name="T1" fmla="*/ 148 h 149"/>
                              <a:gd name="T2" fmla="*/ 356 w 357"/>
                              <a:gd name="T3" fmla="*/ 87 h 149"/>
                              <a:gd name="T4" fmla="*/ 0 w 357"/>
                              <a:gd name="T5" fmla="*/ 87 h 149"/>
                              <a:gd name="T6" fmla="*/ 0 w 357"/>
                              <a:gd name="T7" fmla="*/ 0 h 149"/>
                            </a:gdLst>
                            <a:ahLst/>
                            <a:cxnLst>
                              <a:cxn ang="0">
                                <a:pos x="T0" y="T1"/>
                              </a:cxn>
                              <a:cxn ang="0">
                                <a:pos x="T2" y="T3"/>
                              </a:cxn>
                              <a:cxn ang="0">
                                <a:pos x="T4" y="T5"/>
                              </a:cxn>
                              <a:cxn ang="0">
                                <a:pos x="T6" y="T7"/>
                              </a:cxn>
                            </a:cxnLst>
                            <a:rect l="0" t="0" r="r" b="b"/>
                            <a:pathLst>
                              <a:path w="357" h="149">
                                <a:moveTo>
                                  <a:pt x="356" y="148"/>
                                </a:moveTo>
                                <a:lnTo>
                                  <a:pt x="356" y="87"/>
                                </a:lnTo>
                                <a:lnTo>
                                  <a:pt x="0" y="87"/>
                                </a:lnTo>
                                <a:lnTo>
                                  <a:pt x="0"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91"/>
                        <wps:cNvSpPr>
                          <a:spLocks/>
                        </wps:cNvSpPr>
                        <wps:spPr bwMode="auto">
                          <a:xfrm>
                            <a:off x="2264" y="284"/>
                            <a:ext cx="32" cy="33"/>
                          </a:xfrm>
                          <a:custGeom>
                            <a:avLst/>
                            <a:gdLst>
                              <a:gd name="T0" fmla="*/ 15 w 32"/>
                              <a:gd name="T1" fmla="*/ 0 h 33"/>
                              <a:gd name="T2" fmla="*/ 0 w 32"/>
                              <a:gd name="T3" fmla="*/ 32 h 33"/>
                              <a:gd name="T4" fmla="*/ 31 w 32"/>
                              <a:gd name="T5" fmla="*/ 32 h 33"/>
                              <a:gd name="T6" fmla="*/ 15 w 32"/>
                              <a:gd name="T7" fmla="*/ 0 h 33"/>
                            </a:gdLst>
                            <a:ahLst/>
                            <a:cxnLst>
                              <a:cxn ang="0">
                                <a:pos x="T0" y="T1"/>
                              </a:cxn>
                              <a:cxn ang="0">
                                <a:pos x="T2" y="T3"/>
                              </a:cxn>
                              <a:cxn ang="0">
                                <a:pos x="T4" y="T5"/>
                              </a:cxn>
                              <a:cxn ang="0">
                                <a:pos x="T6" y="T7"/>
                              </a:cxn>
                            </a:cxnLst>
                            <a:rect l="0" t="0" r="r" b="b"/>
                            <a:pathLst>
                              <a:path w="32" h="33">
                                <a:moveTo>
                                  <a:pt x="15" y="0"/>
                                </a:moveTo>
                                <a:lnTo>
                                  <a:pt x="0" y="32"/>
                                </a:lnTo>
                                <a:lnTo>
                                  <a:pt x="31" y="32"/>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92"/>
                        <wps:cNvSpPr>
                          <a:spLocks/>
                        </wps:cNvSpPr>
                        <wps:spPr bwMode="auto">
                          <a:xfrm>
                            <a:off x="477" y="312"/>
                            <a:ext cx="1803" cy="149"/>
                          </a:xfrm>
                          <a:custGeom>
                            <a:avLst/>
                            <a:gdLst>
                              <a:gd name="T0" fmla="*/ 0 w 1803"/>
                              <a:gd name="T1" fmla="*/ 148 h 149"/>
                              <a:gd name="T2" fmla="*/ 0 w 1803"/>
                              <a:gd name="T3" fmla="*/ 87 h 149"/>
                              <a:gd name="T4" fmla="*/ 1802 w 1803"/>
                              <a:gd name="T5" fmla="*/ 87 h 149"/>
                              <a:gd name="T6" fmla="*/ 1802 w 1803"/>
                              <a:gd name="T7" fmla="*/ 0 h 149"/>
                            </a:gdLst>
                            <a:ahLst/>
                            <a:cxnLst>
                              <a:cxn ang="0">
                                <a:pos x="T0" y="T1"/>
                              </a:cxn>
                              <a:cxn ang="0">
                                <a:pos x="T2" y="T3"/>
                              </a:cxn>
                              <a:cxn ang="0">
                                <a:pos x="T4" y="T5"/>
                              </a:cxn>
                              <a:cxn ang="0">
                                <a:pos x="T6" y="T7"/>
                              </a:cxn>
                            </a:cxnLst>
                            <a:rect l="0" t="0" r="r" b="b"/>
                            <a:pathLst>
                              <a:path w="1803" h="149">
                                <a:moveTo>
                                  <a:pt x="0" y="148"/>
                                </a:moveTo>
                                <a:lnTo>
                                  <a:pt x="0" y="87"/>
                                </a:lnTo>
                                <a:lnTo>
                                  <a:pt x="1802" y="87"/>
                                </a:lnTo>
                                <a:lnTo>
                                  <a:pt x="1802"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93"/>
                        <wps:cNvSpPr>
                          <a:spLocks/>
                        </wps:cNvSpPr>
                        <wps:spPr bwMode="auto">
                          <a:xfrm>
                            <a:off x="2264" y="284"/>
                            <a:ext cx="32" cy="33"/>
                          </a:xfrm>
                          <a:custGeom>
                            <a:avLst/>
                            <a:gdLst>
                              <a:gd name="T0" fmla="*/ 15 w 32"/>
                              <a:gd name="T1" fmla="*/ 0 h 33"/>
                              <a:gd name="T2" fmla="*/ 0 w 32"/>
                              <a:gd name="T3" fmla="*/ 32 h 33"/>
                              <a:gd name="T4" fmla="*/ 31 w 32"/>
                              <a:gd name="T5" fmla="*/ 32 h 33"/>
                              <a:gd name="T6" fmla="*/ 15 w 32"/>
                              <a:gd name="T7" fmla="*/ 0 h 33"/>
                            </a:gdLst>
                            <a:ahLst/>
                            <a:cxnLst>
                              <a:cxn ang="0">
                                <a:pos x="T0" y="T1"/>
                              </a:cxn>
                              <a:cxn ang="0">
                                <a:pos x="T2" y="T3"/>
                              </a:cxn>
                              <a:cxn ang="0">
                                <a:pos x="T4" y="T5"/>
                              </a:cxn>
                              <a:cxn ang="0">
                                <a:pos x="T6" y="T7"/>
                              </a:cxn>
                            </a:cxnLst>
                            <a:rect l="0" t="0" r="r" b="b"/>
                            <a:pathLst>
                              <a:path w="32" h="33">
                                <a:moveTo>
                                  <a:pt x="15" y="0"/>
                                </a:moveTo>
                                <a:lnTo>
                                  <a:pt x="0" y="32"/>
                                </a:lnTo>
                                <a:lnTo>
                                  <a:pt x="31" y="32"/>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94"/>
                        <wps:cNvSpPr>
                          <a:spLocks/>
                        </wps:cNvSpPr>
                        <wps:spPr bwMode="auto">
                          <a:xfrm>
                            <a:off x="2279" y="312"/>
                            <a:ext cx="1396" cy="149"/>
                          </a:xfrm>
                          <a:custGeom>
                            <a:avLst/>
                            <a:gdLst>
                              <a:gd name="T0" fmla="*/ 1395 w 1396"/>
                              <a:gd name="T1" fmla="*/ 148 h 149"/>
                              <a:gd name="T2" fmla="*/ 1395 w 1396"/>
                              <a:gd name="T3" fmla="*/ 87 h 149"/>
                              <a:gd name="T4" fmla="*/ 0 w 1396"/>
                              <a:gd name="T5" fmla="*/ 87 h 149"/>
                              <a:gd name="T6" fmla="*/ 0 w 1396"/>
                              <a:gd name="T7" fmla="*/ 0 h 149"/>
                            </a:gdLst>
                            <a:ahLst/>
                            <a:cxnLst>
                              <a:cxn ang="0">
                                <a:pos x="T0" y="T1"/>
                              </a:cxn>
                              <a:cxn ang="0">
                                <a:pos x="T2" y="T3"/>
                              </a:cxn>
                              <a:cxn ang="0">
                                <a:pos x="T4" y="T5"/>
                              </a:cxn>
                              <a:cxn ang="0">
                                <a:pos x="T6" y="T7"/>
                              </a:cxn>
                            </a:cxnLst>
                            <a:rect l="0" t="0" r="r" b="b"/>
                            <a:pathLst>
                              <a:path w="1396" h="149">
                                <a:moveTo>
                                  <a:pt x="1395" y="148"/>
                                </a:moveTo>
                                <a:lnTo>
                                  <a:pt x="1395" y="87"/>
                                </a:lnTo>
                                <a:lnTo>
                                  <a:pt x="0" y="87"/>
                                </a:lnTo>
                                <a:lnTo>
                                  <a:pt x="0"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95"/>
                        <wps:cNvSpPr>
                          <a:spLocks/>
                        </wps:cNvSpPr>
                        <wps:spPr bwMode="auto">
                          <a:xfrm>
                            <a:off x="2264" y="284"/>
                            <a:ext cx="32" cy="33"/>
                          </a:xfrm>
                          <a:custGeom>
                            <a:avLst/>
                            <a:gdLst>
                              <a:gd name="T0" fmla="*/ 15 w 32"/>
                              <a:gd name="T1" fmla="*/ 0 h 33"/>
                              <a:gd name="T2" fmla="*/ 0 w 32"/>
                              <a:gd name="T3" fmla="*/ 32 h 33"/>
                              <a:gd name="T4" fmla="*/ 31 w 32"/>
                              <a:gd name="T5" fmla="*/ 32 h 33"/>
                              <a:gd name="T6" fmla="*/ 15 w 32"/>
                              <a:gd name="T7" fmla="*/ 0 h 33"/>
                            </a:gdLst>
                            <a:ahLst/>
                            <a:cxnLst>
                              <a:cxn ang="0">
                                <a:pos x="T0" y="T1"/>
                              </a:cxn>
                              <a:cxn ang="0">
                                <a:pos x="T2" y="T3"/>
                              </a:cxn>
                              <a:cxn ang="0">
                                <a:pos x="T4" y="T5"/>
                              </a:cxn>
                              <a:cxn ang="0">
                                <a:pos x="T6" y="T7"/>
                              </a:cxn>
                            </a:cxnLst>
                            <a:rect l="0" t="0" r="r" b="b"/>
                            <a:pathLst>
                              <a:path w="32" h="33">
                                <a:moveTo>
                                  <a:pt x="15" y="0"/>
                                </a:moveTo>
                                <a:lnTo>
                                  <a:pt x="0" y="32"/>
                                </a:lnTo>
                                <a:lnTo>
                                  <a:pt x="31" y="32"/>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96"/>
                        <wps:cNvSpPr>
                          <a:spLocks/>
                        </wps:cNvSpPr>
                        <wps:spPr bwMode="auto">
                          <a:xfrm>
                            <a:off x="1804" y="2"/>
                            <a:ext cx="951" cy="283"/>
                          </a:xfrm>
                          <a:custGeom>
                            <a:avLst/>
                            <a:gdLst>
                              <a:gd name="T0" fmla="*/ 0 w 951"/>
                              <a:gd name="T1" fmla="*/ 282 h 283"/>
                              <a:gd name="T2" fmla="*/ 950 w 951"/>
                              <a:gd name="T3" fmla="*/ 282 h 283"/>
                              <a:gd name="T4" fmla="*/ 950 w 951"/>
                              <a:gd name="T5" fmla="*/ 0 h 283"/>
                              <a:gd name="T6" fmla="*/ 0 w 951"/>
                              <a:gd name="T7" fmla="*/ 0 h 283"/>
                              <a:gd name="T8" fmla="*/ 0 w 951"/>
                              <a:gd name="T9" fmla="*/ 282 h 283"/>
                            </a:gdLst>
                            <a:ahLst/>
                            <a:cxnLst>
                              <a:cxn ang="0">
                                <a:pos x="T0" y="T1"/>
                              </a:cxn>
                              <a:cxn ang="0">
                                <a:pos x="T2" y="T3"/>
                              </a:cxn>
                              <a:cxn ang="0">
                                <a:pos x="T4" y="T5"/>
                              </a:cxn>
                              <a:cxn ang="0">
                                <a:pos x="T6" y="T7"/>
                              </a:cxn>
                              <a:cxn ang="0">
                                <a:pos x="T8" y="T9"/>
                              </a:cxn>
                            </a:cxnLst>
                            <a:rect l="0" t="0" r="r" b="b"/>
                            <a:pathLst>
                              <a:path w="951" h="283">
                                <a:moveTo>
                                  <a:pt x="0" y="282"/>
                                </a:moveTo>
                                <a:lnTo>
                                  <a:pt x="950" y="282"/>
                                </a:lnTo>
                                <a:lnTo>
                                  <a:pt x="950" y="0"/>
                                </a:lnTo>
                                <a:lnTo>
                                  <a:pt x="0" y="0"/>
                                </a:lnTo>
                                <a:lnTo>
                                  <a:pt x="0" y="282"/>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97"/>
                        <wps:cNvSpPr>
                          <a:spLocks/>
                        </wps:cNvSpPr>
                        <wps:spPr bwMode="auto">
                          <a:xfrm>
                            <a:off x="1597" y="312"/>
                            <a:ext cx="683" cy="149"/>
                          </a:xfrm>
                          <a:custGeom>
                            <a:avLst/>
                            <a:gdLst>
                              <a:gd name="T0" fmla="*/ 0 w 683"/>
                              <a:gd name="T1" fmla="*/ 148 h 149"/>
                              <a:gd name="T2" fmla="*/ 0 w 683"/>
                              <a:gd name="T3" fmla="*/ 87 h 149"/>
                              <a:gd name="T4" fmla="*/ 682 w 683"/>
                              <a:gd name="T5" fmla="*/ 87 h 149"/>
                              <a:gd name="T6" fmla="*/ 682 w 683"/>
                              <a:gd name="T7" fmla="*/ 0 h 149"/>
                            </a:gdLst>
                            <a:ahLst/>
                            <a:cxnLst>
                              <a:cxn ang="0">
                                <a:pos x="T0" y="T1"/>
                              </a:cxn>
                              <a:cxn ang="0">
                                <a:pos x="T2" y="T3"/>
                              </a:cxn>
                              <a:cxn ang="0">
                                <a:pos x="T4" y="T5"/>
                              </a:cxn>
                              <a:cxn ang="0">
                                <a:pos x="T6" y="T7"/>
                              </a:cxn>
                            </a:cxnLst>
                            <a:rect l="0" t="0" r="r" b="b"/>
                            <a:pathLst>
                              <a:path w="683" h="149">
                                <a:moveTo>
                                  <a:pt x="0" y="148"/>
                                </a:moveTo>
                                <a:lnTo>
                                  <a:pt x="0" y="87"/>
                                </a:lnTo>
                                <a:lnTo>
                                  <a:pt x="682" y="87"/>
                                </a:lnTo>
                                <a:lnTo>
                                  <a:pt x="682"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98"/>
                        <wps:cNvSpPr>
                          <a:spLocks/>
                        </wps:cNvSpPr>
                        <wps:spPr bwMode="auto">
                          <a:xfrm>
                            <a:off x="2264" y="284"/>
                            <a:ext cx="32" cy="33"/>
                          </a:xfrm>
                          <a:custGeom>
                            <a:avLst/>
                            <a:gdLst>
                              <a:gd name="T0" fmla="*/ 15 w 32"/>
                              <a:gd name="T1" fmla="*/ 0 h 33"/>
                              <a:gd name="T2" fmla="*/ 0 w 32"/>
                              <a:gd name="T3" fmla="*/ 32 h 33"/>
                              <a:gd name="T4" fmla="*/ 31 w 32"/>
                              <a:gd name="T5" fmla="*/ 32 h 33"/>
                              <a:gd name="T6" fmla="*/ 15 w 32"/>
                              <a:gd name="T7" fmla="*/ 0 h 33"/>
                            </a:gdLst>
                            <a:ahLst/>
                            <a:cxnLst>
                              <a:cxn ang="0">
                                <a:pos x="T0" y="T1"/>
                              </a:cxn>
                              <a:cxn ang="0">
                                <a:pos x="T2" y="T3"/>
                              </a:cxn>
                              <a:cxn ang="0">
                                <a:pos x="T4" y="T5"/>
                              </a:cxn>
                              <a:cxn ang="0">
                                <a:pos x="T6" y="T7"/>
                              </a:cxn>
                            </a:cxnLst>
                            <a:rect l="0" t="0" r="r" b="b"/>
                            <a:pathLst>
                              <a:path w="32" h="33">
                                <a:moveTo>
                                  <a:pt x="15" y="0"/>
                                </a:moveTo>
                                <a:lnTo>
                                  <a:pt x="0" y="32"/>
                                </a:lnTo>
                                <a:lnTo>
                                  <a:pt x="31" y="32"/>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99"/>
                        <wps:cNvSpPr>
                          <a:spLocks/>
                        </wps:cNvSpPr>
                        <wps:spPr bwMode="auto">
                          <a:xfrm>
                            <a:off x="2241" y="461"/>
                            <a:ext cx="790" cy="364"/>
                          </a:xfrm>
                          <a:custGeom>
                            <a:avLst/>
                            <a:gdLst>
                              <a:gd name="T0" fmla="*/ 0 w 790"/>
                              <a:gd name="T1" fmla="*/ 363 h 364"/>
                              <a:gd name="T2" fmla="*/ 789 w 790"/>
                              <a:gd name="T3" fmla="*/ 363 h 364"/>
                              <a:gd name="T4" fmla="*/ 789 w 790"/>
                              <a:gd name="T5" fmla="*/ 0 h 364"/>
                              <a:gd name="T6" fmla="*/ 0 w 790"/>
                              <a:gd name="T7" fmla="*/ 0 h 364"/>
                              <a:gd name="T8" fmla="*/ 0 w 790"/>
                              <a:gd name="T9" fmla="*/ 363 h 364"/>
                            </a:gdLst>
                            <a:ahLst/>
                            <a:cxnLst>
                              <a:cxn ang="0">
                                <a:pos x="T0" y="T1"/>
                              </a:cxn>
                              <a:cxn ang="0">
                                <a:pos x="T2" y="T3"/>
                              </a:cxn>
                              <a:cxn ang="0">
                                <a:pos x="T4" y="T5"/>
                              </a:cxn>
                              <a:cxn ang="0">
                                <a:pos x="T6" y="T7"/>
                              </a:cxn>
                              <a:cxn ang="0">
                                <a:pos x="T8" y="T9"/>
                              </a:cxn>
                            </a:cxnLst>
                            <a:rect l="0" t="0" r="r" b="b"/>
                            <a:pathLst>
                              <a:path w="790" h="364">
                                <a:moveTo>
                                  <a:pt x="0" y="363"/>
                                </a:moveTo>
                                <a:lnTo>
                                  <a:pt x="789" y="363"/>
                                </a:lnTo>
                                <a:lnTo>
                                  <a:pt x="789" y="0"/>
                                </a:lnTo>
                                <a:lnTo>
                                  <a:pt x="0" y="0"/>
                                </a:lnTo>
                                <a:lnTo>
                                  <a:pt x="0" y="363"/>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00"/>
                        <wps:cNvSpPr>
                          <a:spLocks/>
                        </wps:cNvSpPr>
                        <wps:spPr bwMode="auto">
                          <a:xfrm>
                            <a:off x="1597" y="854"/>
                            <a:ext cx="20" cy="144"/>
                          </a:xfrm>
                          <a:custGeom>
                            <a:avLst/>
                            <a:gdLst>
                              <a:gd name="T0" fmla="*/ 0 w 20"/>
                              <a:gd name="T1" fmla="*/ 143 h 144"/>
                              <a:gd name="T2" fmla="*/ 0 w 20"/>
                              <a:gd name="T3" fmla="*/ 0 h 144"/>
                            </a:gdLst>
                            <a:ahLst/>
                            <a:cxnLst>
                              <a:cxn ang="0">
                                <a:pos x="T0" y="T1"/>
                              </a:cxn>
                              <a:cxn ang="0">
                                <a:pos x="T2" y="T3"/>
                              </a:cxn>
                            </a:cxnLst>
                            <a:rect l="0" t="0" r="r" b="b"/>
                            <a:pathLst>
                              <a:path w="20" h="144">
                                <a:moveTo>
                                  <a:pt x="0" y="143"/>
                                </a:moveTo>
                                <a:lnTo>
                                  <a:pt x="0"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101"/>
                        <wps:cNvSpPr>
                          <a:spLocks/>
                        </wps:cNvSpPr>
                        <wps:spPr bwMode="auto">
                          <a:xfrm>
                            <a:off x="1580" y="825"/>
                            <a:ext cx="32" cy="32"/>
                          </a:xfrm>
                          <a:custGeom>
                            <a:avLst/>
                            <a:gdLst>
                              <a:gd name="T0" fmla="*/ 16 w 32"/>
                              <a:gd name="T1" fmla="*/ 0 h 32"/>
                              <a:gd name="T2" fmla="*/ 0 w 32"/>
                              <a:gd name="T3" fmla="*/ 31 h 32"/>
                              <a:gd name="T4" fmla="*/ 31 w 32"/>
                              <a:gd name="T5" fmla="*/ 31 h 32"/>
                              <a:gd name="T6" fmla="*/ 16 w 32"/>
                              <a:gd name="T7" fmla="*/ 0 h 32"/>
                            </a:gdLst>
                            <a:ahLst/>
                            <a:cxnLst>
                              <a:cxn ang="0">
                                <a:pos x="T0" y="T1"/>
                              </a:cxn>
                              <a:cxn ang="0">
                                <a:pos x="T2" y="T3"/>
                              </a:cxn>
                              <a:cxn ang="0">
                                <a:pos x="T4" y="T5"/>
                              </a:cxn>
                              <a:cxn ang="0">
                                <a:pos x="T6" y="T7"/>
                              </a:cxn>
                            </a:cxnLst>
                            <a:rect l="0" t="0" r="r" b="b"/>
                            <a:pathLst>
                              <a:path w="32" h="32">
                                <a:moveTo>
                                  <a:pt x="16" y="0"/>
                                </a:moveTo>
                                <a:lnTo>
                                  <a:pt x="0" y="31"/>
                                </a:lnTo>
                                <a:lnTo>
                                  <a:pt x="31" y="3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02"/>
                        <wps:cNvSpPr>
                          <a:spLocks/>
                        </wps:cNvSpPr>
                        <wps:spPr bwMode="auto">
                          <a:xfrm>
                            <a:off x="1121" y="461"/>
                            <a:ext cx="951" cy="364"/>
                          </a:xfrm>
                          <a:custGeom>
                            <a:avLst/>
                            <a:gdLst>
                              <a:gd name="T0" fmla="*/ 0 w 951"/>
                              <a:gd name="T1" fmla="*/ 363 h 364"/>
                              <a:gd name="T2" fmla="*/ 950 w 951"/>
                              <a:gd name="T3" fmla="*/ 363 h 364"/>
                              <a:gd name="T4" fmla="*/ 950 w 951"/>
                              <a:gd name="T5" fmla="*/ 0 h 364"/>
                              <a:gd name="T6" fmla="*/ 0 w 951"/>
                              <a:gd name="T7" fmla="*/ 0 h 364"/>
                              <a:gd name="T8" fmla="*/ 0 w 951"/>
                              <a:gd name="T9" fmla="*/ 363 h 364"/>
                            </a:gdLst>
                            <a:ahLst/>
                            <a:cxnLst>
                              <a:cxn ang="0">
                                <a:pos x="T0" y="T1"/>
                              </a:cxn>
                              <a:cxn ang="0">
                                <a:pos x="T2" y="T3"/>
                              </a:cxn>
                              <a:cxn ang="0">
                                <a:pos x="T4" y="T5"/>
                              </a:cxn>
                              <a:cxn ang="0">
                                <a:pos x="T6" y="T7"/>
                              </a:cxn>
                              <a:cxn ang="0">
                                <a:pos x="T8" y="T9"/>
                              </a:cxn>
                            </a:cxnLst>
                            <a:rect l="0" t="0" r="r" b="b"/>
                            <a:pathLst>
                              <a:path w="951" h="364">
                                <a:moveTo>
                                  <a:pt x="0" y="363"/>
                                </a:moveTo>
                                <a:lnTo>
                                  <a:pt x="950" y="363"/>
                                </a:lnTo>
                                <a:lnTo>
                                  <a:pt x="950" y="0"/>
                                </a:lnTo>
                                <a:lnTo>
                                  <a:pt x="0" y="0"/>
                                </a:lnTo>
                                <a:lnTo>
                                  <a:pt x="0" y="363"/>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03"/>
                        <wps:cNvSpPr>
                          <a:spLocks/>
                        </wps:cNvSpPr>
                        <wps:spPr bwMode="auto">
                          <a:xfrm>
                            <a:off x="1121" y="997"/>
                            <a:ext cx="951" cy="284"/>
                          </a:xfrm>
                          <a:custGeom>
                            <a:avLst/>
                            <a:gdLst>
                              <a:gd name="T0" fmla="*/ 0 w 951"/>
                              <a:gd name="T1" fmla="*/ 283 h 284"/>
                              <a:gd name="T2" fmla="*/ 950 w 951"/>
                              <a:gd name="T3" fmla="*/ 283 h 284"/>
                              <a:gd name="T4" fmla="*/ 950 w 951"/>
                              <a:gd name="T5" fmla="*/ 0 h 284"/>
                              <a:gd name="T6" fmla="*/ 0 w 951"/>
                              <a:gd name="T7" fmla="*/ 0 h 284"/>
                              <a:gd name="T8" fmla="*/ 0 w 951"/>
                              <a:gd name="T9" fmla="*/ 283 h 284"/>
                            </a:gdLst>
                            <a:ahLst/>
                            <a:cxnLst>
                              <a:cxn ang="0">
                                <a:pos x="T0" y="T1"/>
                              </a:cxn>
                              <a:cxn ang="0">
                                <a:pos x="T2" y="T3"/>
                              </a:cxn>
                              <a:cxn ang="0">
                                <a:pos x="T4" y="T5"/>
                              </a:cxn>
                              <a:cxn ang="0">
                                <a:pos x="T6" y="T7"/>
                              </a:cxn>
                              <a:cxn ang="0">
                                <a:pos x="T8" y="T9"/>
                              </a:cxn>
                            </a:cxnLst>
                            <a:rect l="0" t="0" r="r" b="b"/>
                            <a:pathLst>
                              <a:path w="951" h="284">
                                <a:moveTo>
                                  <a:pt x="0" y="283"/>
                                </a:moveTo>
                                <a:lnTo>
                                  <a:pt x="950" y="283"/>
                                </a:lnTo>
                                <a:lnTo>
                                  <a:pt x="950" y="0"/>
                                </a:lnTo>
                                <a:lnTo>
                                  <a:pt x="0" y="0"/>
                                </a:lnTo>
                                <a:lnTo>
                                  <a:pt x="0" y="283"/>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04"/>
                        <wps:cNvSpPr>
                          <a:spLocks/>
                        </wps:cNvSpPr>
                        <wps:spPr bwMode="auto">
                          <a:xfrm>
                            <a:off x="477" y="854"/>
                            <a:ext cx="20" cy="144"/>
                          </a:xfrm>
                          <a:custGeom>
                            <a:avLst/>
                            <a:gdLst>
                              <a:gd name="T0" fmla="*/ 0 w 20"/>
                              <a:gd name="T1" fmla="*/ 143 h 144"/>
                              <a:gd name="T2" fmla="*/ 0 w 20"/>
                              <a:gd name="T3" fmla="*/ 0 h 144"/>
                            </a:gdLst>
                            <a:ahLst/>
                            <a:cxnLst>
                              <a:cxn ang="0">
                                <a:pos x="T0" y="T1"/>
                              </a:cxn>
                              <a:cxn ang="0">
                                <a:pos x="T2" y="T3"/>
                              </a:cxn>
                            </a:cxnLst>
                            <a:rect l="0" t="0" r="r" b="b"/>
                            <a:pathLst>
                              <a:path w="20" h="144">
                                <a:moveTo>
                                  <a:pt x="0" y="143"/>
                                </a:moveTo>
                                <a:lnTo>
                                  <a:pt x="0"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105"/>
                        <wps:cNvSpPr>
                          <a:spLocks/>
                        </wps:cNvSpPr>
                        <wps:spPr bwMode="auto">
                          <a:xfrm>
                            <a:off x="460" y="825"/>
                            <a:ext cx="32" cy="32"/>
                          </a:xfrm>
                          <a:custGeom>
                            <a:avLst/>
                            <a:gdLst>
                              <a:gd name="T0" fmla="*/ 16 w 32"/>
                              <a:gd name="T1" fmla="*/ 0 h 32"/>
                              <a:gd name="T2" fmla="*/ 0 w 32"/>
                              <a:gd name="T3" fmla="*/ 31 h 32"/>
                              <a:gd name="T4" fmla="*/ 31 w 32"/>
                              <a:gd name="T5" fmla="*/ 31 h 32"/>
                              <a:gd name="T6" fmla="*/ 16 w 32"/>
                              <a:gd name="T7" fmla="*/ 0 h 32"/>
                            </a:gdLst>
                            <a:ahLst/>
                            <a:cxnLst>
                              <a:cxn ang="0">
                                <a:pos x="T0" y="T1"/>
                              </a:cxn>
                              <a:cxn ang="0">
                                <a:pos x="T2" y="T3"/>
                              </a:cxn>
                              <a:cxn ang="0">
                                <a:pos x="T4" y="T5"/>
                              </a:cxn>
                              <a:cxn ang="0">
                                <a:pos x="T6" y="T7"/>
                              </a:cxn>
                            </a:cxnLst>
                            <a:rect l="0" t="0" r="r" b="b"/>
                            <a:pathLst>
                              <a:path w="32" h="32">
                                <a:moveTo>
                                  <a:pt x="16" y="0"/>
                                </a:moveTo>
                                <a:lnTo>
                                  <a:pt x="0" y="31"/>
                                </a:lnTo>
                                <a:lnTo>
                                  <a:pt x="31" y="3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06"/>
                        <wps:cNvSpPr>
                          <a:spLocks/>
                        </wps:cNvSpPr>
                        <wps:spPr bwMode="auto">
                          <a:xfrm>
                            <a:off x="2" y="461"/>
                            <a:ext cx="950" cy="364"/>
                          </a:xfrm>
                          <a:custGeom>
                            <a:avLst/>
                            <a:gdLst>
                              <a:gd name="T0" fmla="*/ 0 w 950"/>
                              <a:gd name="T1" fmla="*/ 363 h 364"/>
                              <a:gd name="T2" fmla="*/ 949 w 950"/>
                              <a:gd name="T3" fmla="*/ 363 h 364"/>
                              <a:gd name="T4" fmla="*/ 949 w 950"/>
                              <a:gd name="T5" fmla="*/ 0 h 364"/>
                              <a:gd name="T6" fmla="*/ 0 w 950"/>
                              <a:gd name="T7" fmla="*/ 0 h 364"/>
                              <a:gd name="T8" fmla="*/ 0 w 950"/>
                              <a:gd name="T9" fmla="*/ 363 h 364"/>
                            </a:gdLst>
                            <a:ahLst/>
                            <a:cxnLst>
                              <a:cxn ang="0">
                                <a:pos x="T0" y="T1"/>
                              </a:cxn>
                              <a:cxn ang="0">
                                <a:pos x="T2" y="T3"/>
                              </a:cxn>
                              <a:cxn ang="0">
                                <a:pos x="T4" y="T5"/>
                              </a:cxn>
                              <a:cxn ang="0">
                                <a:pos x="T6" y="T7"/>
                              </a:cxn>
                              <a:cxn ang="0">
                                <a:pos x="T8" y="T9"/>
                              </a:cxn>
                            </a:cxnLst>
                            <a:rect l="0" t="0" r="r" b="b"/>
                            <a:pathLst>
                              <a:path w="950" h="364">
                                <a:moveTo>
                                  <a:pt x="0" y="363"/>
                                </a:moveTo>
                                <a:lnTo>
                                  <a:pt x="949" y="363"/>
                                </a:lnTo>
                                <a:lnTo>
                                  <a:pt x="949" y="0"/>
                                </a:lnTo>
                                <a:lnTo>
                                  <a:pt x="0" y="0"/>
                                </a:lnTo>
                                <a:lnTo>
                                  <a:pt x="0" y="363"/>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107"/>
                        <wps:cNvSpPr>
                          <a:spLocks/>
                        </wps:cNvSpPr>
                        <wps:spPr bwMode="auto">
                          <a:xfrm>
                            <a:off x="142" y="997"/>
                            <a:ext cx="669" cy="284"/>
                          </a:xfrm>
                          <a:custGeom>
                            <a:avLst/>
                            <a:gdLst>
                              <a:gd name="T0" fmla="*/ 0 w 669"/>
                              <a:gd name="T1" fmla="*/ 283 h 284"/>
                              <a:gd name="T2" fmla="*/ 668 w 669"/>
                              <a:gd name="T3" fmla="*/ 283 h 284"/>
                              <a:gd name="T4" fmla="*/ 668 w 669"/>
                              <a:gd name="T5" fmla="*/ 0 h 284"/>
                              <a:gd name="T6" fmla="*/ 0 w 669"/>
                              <a:gd name="T7" fmla="*/ 0 h 284"/>
                              <a:gd name="T8" fmla="*/ 0 w 669"/>
                              <a:gd name="T9" fmla="*/ 283 h 284"/>
                            </a:gdLst>
                            <a:ahLst/>
                            <a:cxnLst>
                              <a:cxn ang="0">
                                <a:pos x="T0" y="T1"/>
                              </a:cxn>
                              <a:cxn ang="0">
                                <a:pos x="T2" y="T3"/>
                              </a:cxn>
                              <a:cxn ang="0">
                                <a:pos x="T4" y="T5"/>
                              </a:cxn>
                              <a:cxn ang="0">
                                <a:pos x="T6" y="T7"/>
                              </a:cxn>
                              <a:cxn ang="0">
                                <a:pos x="T8" y="T9"/>
                              </a:cxn>
                            </a:cxnLst>
                            <a:rect l="0" t="0" r="r" b="b"/>
                            <a:pathLst>
                              <a:path w="669" h="284">
                                <a:moveTo>
                                  <a:pt x="0" y="283"/>
                                </a:moveTo>
                                <a:lnTo>
                                  <a:pt x="668" y="283"/>
                                </a:lnTo>
                                <a:lnTo>
                                  <a:pt x="668" y="0"/>
                                </a:lnTo>
                                <a:lnTo>
                                  <a:pt x="0" y="0"/>
                                </a:lnTo>
                                <a:lnTo>
                                  <a:pt x="0" y="283"/>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08"/>
                        <wps:cNvSpPr>
                          <a:spLocks/>
                        </wps:cNvSpPr>
                        <wps:spPr bwMode="auto">
                          <a:xfrm>
                            <a:off x="3200" y="461"/>
                            <a:ext cx="950" cy="364"/>
                          </a:xfrm>
                          <a:custGeom>
                            <a:avLst/>
                            <a:gdLst>
                              <a:gd name="T0" fmla="*/ 0 w 950"/>
                              <a:gd name="T1" fmla="*/ 363 h 364"/>
                              <a:gd name="T2" fmla="*/ 949 w 950"/>
                              <a:gd name="T3" fmla="*/ 363 h 364"/>
                              <a:gd name="T4" fmla="*/ 949 w 950"/>
                              <a:gd name="T5" fmla="*/ 0 h 364"/>
                              <a:gd name="T6" fmla="*/ 0 w 950"/>
                              <a:gd name="T7" fmla="*/ 0 h 364"/>
                              <a:gd name="T8" fmla="*/ 0 w 950"/>
                              <a:gd name="T9" fmla="*/ 363 h 364"/>
                            </a:gdLst>
                            <a:ahLst/>
                            <a:cxnLst>
                              <a:cxn ang="0">
                                <a:pos x="T0" y="T1"/>
                              </a:cxn>
                              <a:cxn ang="0">
                                <a:pos x="T2" y="T3"/>
                              </a:cxn>
                              <a:cxn ang="0">
                                <a:pos x="T4" y="T5"/>
                              </a:cxn>
                              <a:cxn ang="0">
                                <a:pos x="T6" y="T7"/>
                              </a:cxn>
                              <a:cxn ang="0">
                                <a:pos x="T8" y="T9"/>
                              </a:cxn>
                            </a:cxnLst>
                            <a:rect l="0" t="0" r="r" b="b"/>
                            <a:pathLst>
                              <a:path w="950" h="364">
                                <a:moveTo>
                                  <a:pt x="0" y="363"/>
                                </a:moveTo>
                                <a:lnTo>
                                  <a:pt x="949" y="363"/>
                                </a:lnTo>
                                <a:lnTo>
                                  <a:pt x="949" y="0"/>
                                </a:lnTo>
                                <a:lnTo>
                                  <a:pt x="0" y="0"/>
                                </a:lnTo>
                                <a:lnTo>
                                  <a:pt x="0" y="363"/>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109"/>
                        <wps:cNvSpPr>
                          <a:spLocks/>
                        </wps:cNvSpPr>
                        <wps:spPr bwMode="auto">
                          <a:xfrm>
                            <a:off x="3185" y="854"/>
                            <a:ext cx="490" cy="144"/>
                          </a:xfrm>
                          <a:custGeom>
                            <a:avLst/>
                            <a:gdLst>
                              <a:gd name="T0" fmla="*/ 0 w 490"/>
                              <a:gd name="T1" fmla="*/ 143 h 144"/>
                              <a:gd name="T2" fmla="*/ 0 w 490"/>
                              <a:gd name="T3" fmla="*/ 83 h 144"/>
                              <a:gd name="T4" fmla="*/ 489 w 490"/>
                              <a:gd name="T5" fmla="*/ 83 h 144"/>
                              <a:gd name="T6" fmla="*/ 489 w 490"/>
                              <a:gd name="T7" fmla="*/ 0 h 144"/>
                            </a:gdLst>
                            <a:ahLst/>
                            <a:cxnLst>
                              <a:cxn ang="0">
                                <a:pos x="T0" y="T1"/>
                              </a:cxn>
                              <a:cxn ang="0">
                                <a:pos x="T2" y="T3"/>
                              </a:cxn>
                              <a:cxn ang="0">
                                <a:pos x="T4" y="T5"/>
                              </a:cxn>
                              <a:cxn ang="0">
                                <a:pos x="T6" y="T7"/>
                              </a:cxn>
                            </a:cxnLst>
                            <a:rect l="0" t="0" r="r" b="b"/>
                            <a:pathLst>
                              <a:path w="490" h="144">
                                <a:moveTo>
                                  <a:pt x="0" y="143"/>
                                </a:moveTo>
                                <a:lnTo>
                                  <a:pt x="0" y="83"/>
                                </a:lnTo>
                                <a:lnTo>
                                  <a:pt x="489" y="83"/>
                                </a:lnTo>
                                <a:lnTo>
                                  <a:pt x="489"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10"/>
                        <wps:cNvSpPr>
                          <a:spLocks/>
                        </wps:cNvSpPr>
                        <wps:spPr bwMode="auto">
                          <a:xfrm>
                            <a:off x="3659" y="825"/>
                            <a:ext cx="32" cy="32"/>
                          </a:xfrm>
                          <a:custGeom>
                            <a:avLst/>
                            <a:gdLst>
                              <a:gd name="T0" fmla="*/ 15 w 32"/>
                              <a:gd name="T1" fmla="*/ 0 h 32"/>
                              <a:gd name="T2" fmla="*/ 0 w 32"/>
                              <a:gd name="T3" fmla="*/ 31 h 32"/>
                              <a:gd name="T4" fmla="*/ 31 w 32"/>
                              <a:gd name="T5" fmla="*/ 31 h 32"/>
                              <a:gd name="T6" fmla="*/ 15 w 32"/>
                              <a:gd name="T7" fmla="*/ 0 h 32"/>
                            </a:gdLst>
                            <a:ahLst/>
                            <a:cxnLst>
                              <a:cxn ang="0">
                                <a:pos x="T0" y="T1"/>
                              </a:cxn>
                              <a:cxn ang="0">
                                <a:pos x="T2" y="T3"/>
                              </a:cxn>
                              <a:cxn ang="0">
                                <a:pos x="T4" y="T5"/>
                              </a:cxn>
                              <a:cxn ang="0">
                                <a:pos x="T6" y="T7"/>
                              </a:cxn>
                            </a:cxnLst>
                            <a:rect l="0" t="0" r="r" b="b"/>
                            <a:pathLst>
                              <a:path w="32" h="32">
                                <a:moveTo>
                                  <a:pt x="15" y="0"/>
                                </a:moveTo>
                                <a:lnTo>
                                  <a:pt x="0" y="31"/>
                                </a:lnTo>
                                <a:lnTo>
                                  <a:pt x="31" y="3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11"/>
                        <wps:cNvSpPr>
                          <a:spLocks/>
                        </wps:cNvSpPr>
                        <wps:spPr bwMode="auto">
                          <a:xfrm>
                            <a:off x="3675" y="854"/>
                            <a:ext cx="490" cy="144"/>
                          </a:xfrm>
                          <a:custGeom>
                            <a:avLst/>
                            <a:gdLst>
                              <a:gd name="T0" fmla="*/ 489 w 490"/>
                              <a:gd name="T1" fmla="*/ 143 h 144"/>
                              <a:gd name="T2" fmla="*/ 489 w 490"/>
                              <a:gd name="T3" fmla="*/ 83 h 144"/>
                              <a:gd name="T4" fmla="*/ 0 w 490"/>
                              <a:gd name="T5" fmla="*/ 83 h 144"/>
                              <a:gd name="T6" fmla="*/ 0 w 490"/>
                              <a:gd name="T7" fmla="*/ 0 h 144"/>
                            </a:gdLst>
                            <a:ahLst/>
                            <a:cxnLst>
                              <a:cxn ang="0">
                                <a:pos x="T0" y="T1"/>
                              </a:cxn>
                              <a:cxn ang="0">
                                <a:pos x="T2" y="T3"/>
                              </a:cxn>
                              <a:cxn ang="0">
                                <a:pos x="T4" y="T5"/>
                              </a:cxn>
                              <a:cxn ang="0">
                                <a:pos x="T6" y="T7"/>
                              </a:cxn>
                            </a:cxnLst>
                            <a:rect l="0" t="0" r="r" b="b"/>
                            <a:pathLst>
                              <a:path w="490" h="144">
                                <a:moveTo>
                                  <a:pt x="489" y="143"/>
                                </a:moveTo>
                                <a:lnTo>
                                  <a:pt x="489" y="83"/>
                                </a:lnTo>
                                <a:lnTo>
                                  <a:pt x="0" y="83"/>
                                </a:lnTo>
                                <a:lnTo>
                                  <a:pt x="0"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12"/>
                        <wps:cNvSpPr>
                          <a:spLocks/>
                        </wps:cNvSpPr>
                        <wps:spPr bwMode="auto">
                          <a:xfrm>
                            <a:off x="3659" y="825"/>
                            <a:ext cx="32" cy="32"/>
                          </a:xfrm>
                          <a:custGeom>
                            <a:avLst/>
                            <a:gdLst>
                              <a:gd name="T0" fmla="*/ 15 w 32"/>
                              <a:gd name="T1" fmla="*/ 0 h 32"/>
                              <a:gd name="T2" fmla="*/ 0 w 32"/>
                              <a:gd name="T3" fmla="*/ 31 h 32"/>
                              <a:gd name="T4" fmla="*/ 31 w 32"/>
                              <a:gd name="T5" fmla="*/ 31 h 32"/>
                              <a:gd name="T6" fmla="*/ 15 w 32"/>
                              <a:gd name="T7" fmla="*/ 0 h 32"/>
                            </a:gdLst>
                            <a:ahLst/>
                            <a:cxnLst>
                              <a:cxn ang="0">
                                <a:pos x="T0" y="T1"/>
                              </a:cxn>
                              <a:cxn ang="0">
                                <a:pos x="T2" y="T3"/>
                              </a:cxn>
                              <a:cxn ang="0">
                                <a:pos x="T4" y="T5"/>
                              </a:cxn>
                              <a:cxn ang="0">
                                <a:pos x="T6" y="T7"/>
                              </a:cxn>
                            </a:cxnLst>
                            <a:rect l="0" t="0" r="r" b="b"/>
                            <a:pathLst>
                              <a:path w="32" h="32">
                                <a:moveTo>
                                  <a:pt x="15" y="0"/>
                                </a:moveTo>
                                <a:lnTo>
                                  <a:pt x="0" y="31"/>
                                </a:lnTo>
                                <a:lnTo>
                                  <a:pt x="31" y="3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13"/>
                        <wps:cNvSpPr>
                          <a:spLocks/>
                        </wps:cNvSpPr>
                        <wps:spPr bwMode="auto">
                          <a:xfrm>
                            <a:off x="2791" y="997"/>
                            <a:ext cx="790" cy="365"/>
                          </a:xfrm>
                          <a:custGeom>
                            <a:avLst/>
                            <a:gdLst>
                              <a:gd name="T0" fmla="*/ 0 w 790"/>
                              <a:gd name="T1" fmla="*/ 364 h 365"/>
                              <a:gd name="T2" fmla="*/ 789 w 790"/>
                              <a:gd name="T3" fmla="*/ 364 h 365"/>
                              <a:gd name="T4" fmla="*/ 789 w 790"/>
                              <a:gd name="T5" fmla="*/ 0 h 365"/>
                              <a:gd name="T6" fmla="*/ 0 w 790"/>
                              <a:gd name="T7" fmla="*/ 0 h 365"/>
                              <a:gd name="T8" fmla="*/ 0 w 790"/>
                              <a:gd name="T9" fmla="*/ 364 h 365"/>
                            </a:gdLst>
                            <a:ahLst/>
                            <a:cxnLst>
                              <a:cxn ang="0">
                                <a:pos x="T0" y="T1"/>
                              </a:cxn>
                              <a:cxn ang="0">
                                <a:pos x="T2" y="T3"/>
                              </a:cxn>
                              <a:cxn ang="0">
                                <a:pos x="T4" y="T5"/>
                              </a:cxn>
                              <a:cxn ang="0">
                                <a:pos x="T6" y="T7"/>
                              </a:cxn>
                              <a:cxn ang="0">
                                <a:pos x="T8" y="T9"/>
                              </a:cxn>
                            </a:cxnLst>
                            <a:rect l="0" t="0" r="r" b="b"/>
                            <a:pathLst>
                              <a:path w="790" h="365">
                                <a:moveTo>
                                  <a:pt x="0" y="364"/>
                                </a:moveTo>
                                <a:lnTo>
                                  <a:pt x="789" y="364"/>
                                </a:lnTo>
                                <a:lnTo>
                                  <a:pt x="789" y="0"/>
                                </a:lnTo>
                                <a:lnTo>
                                  <a:pt x="0" y="0"/>
                                </a:lnTo>
                                <a:lnTo>
                                  <a:pt x="0" y="364"/>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14"/>
                        <wps:cNvSpPr>
                          <a:spLocks/>
                        </wps:cNvSpPr>
                        <wps:spPr bwMode="auto">
                          <a:xfrm>
                            <a:off x="3769" y="997"/>
                            <a:ext cx="789" cy="365"/>
                          </a:xfrm>
                          <a:custGeom>
                            <a:avLst/>
                            <a:gdLst>
                              <a:gd name="T0" fmla="*/ 0 w 789"/>
                              <a:gd name="T1" fmla="*/ 364 h 365"/>
                              <a:gd name="T2" fmla="*/ 788 w 789"/>
                              <a:gd name="T3" fmla="*/ 364 h 365"/>
                              <a:gd name="T4" fmla="*/ 788 w 789"/>
                              <a:gd name="T5" fmla="*/ 0 h 365"/>
                              <a:gd name="T6" fmla="*/ 0 w 789"/>
                              <a:gd name="T7" fmla="*/ 0 h 365"/>
                              <a:gd name="T8" fmla="*/ 0 w 789"/>
                              <a:gd name="T9" fmla="*/ 364 h 365"/>
                            </a:gdLst>
                            <a:ahLst/>
                            <a:cxnLst>
                              <a:cxn ang="0">
                                <a:pos x="T0" y="T1"/>
                              </a:cxn>
                              <a:cxn ang="0">
                                <a:pos x="T2" y="T3"/>
                              </a:cxn>
                              <a:cxn ang="0">
                                <a:pos x="T4" y="T5"/>
                              </a:cxn>
                              <a:cxn ang="0">
                                <a:pos x="T6" y="T7"/>
                              </a:cxn>
                              <a:cxn ang="0">
                                <a:pos x="T8" y="T9"/>
                              </a:cxn>
                            </a:cxnLst>
                            <a:rect l="0" t="0" r="r" b="b"/>
                            <a:pathLst>
                              <a:path w="789" h="365">
                                <a:moveTo>
                                  <a:pt x="0" y="364"/>
                                </a:moveTo>
                                <a:lnTo>
                                  <a:pt x="788" y="364"/>
                                </a:lnTo>
                                <a:lnTo>
                                  <a:pt x="788" y="0"/>
                                </a:lnTo>
                                <a:lnTo>
                                  <a:pt x="0" y="0"/>
                                </a:lnTo>
                                <a:lnTo>
                                  <a:pt x="0" y="364"/>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115"/>
                        <wps:cNvSpPr>
                          <a:spLocks/>
                        </wps:cNvSpPr>
                        <wps:spPr bwMode="auto">
                          <a:xfrm>
                            <a:off x="1872" y="2347"/>
                            <a:ext cx="623" cy="197"/>
                          </a:xfrm>
                          <a:custGeom>
                            <a:avLst/>
                            <a:gdLst>
                              <a:gd name="T0" fmla="*/ 0 w 623"/>
                              <a:gd name="T1" fmla="*/ 196 h 197"/>
                              <a:gd name="T2" fmla="*/ 0 w 623"/>
                              <a:gd name="T3" fmla="*/ 135 h 197"/>
                              <a:gd name="T4" fmla="*/ 622 w 623"/>
                              <a:gd name="T5" fmla="*/ 135 h 197"/>
                              <a:gd name="T6" fmla="*/ 622 w 623"/>
                              <a:gd name="T7" fmla="*/ 0 h 197"/>
                            </a:gdLst>
                            <a:ahLst/>
                            <a:cxnLst>
                              <a:cxn ang="0">
                                <a:pos x="T0" y="T1"/>
                              </a:cxn>
                              <a:cxn ang="0">
                                <a:pos x="T2" y="T3"/>
                              </a:cxn>
                              <a:cxn ang="0">
                                <a:pos x="T4" y="T5"/>
                              </a:cxn>
                              <a:cxn ang="0">
                                <a:pos x="T6" y="T7"/>
                              </a:cxn>
                            </a:cxnLst>
                            <a:rect l="0" t="0" r="r" b="b"/>
                            <a:pathLst>
                              <a:path w="623" h="197">
                                <a:moveTo>
                                  <a:pt x="0" y="196"/>
                                </a:moveTo>
                                <a:lnTo>
                                  <a:pt x="0" y="135"/>
                                </a:lnTo>
                                <a:lnTo>
                                  <a:pt x="622" y="135"/>
                                </a:lnTo>
                                <a:lnTo>
                                  <a:pt x="622"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116"/>
                        <wps:cNvSpPr>
                          <a:spLocks/>
                        </wps:cNvSpPr>
                        <wps:spPr bwMode="auto">
                          <a:xfrm>
                            <a:off x="2478" y="2319"/>
                            <a:ext cx="32" cy="32"/>
                          </a:xfrm>
                          <a:custGeom>
                            <a:avLst/>
                            <a:gdLst>
                              <a:gd name="T0" fmla="*/ 16 w 32"/>
                              <a:gd name="T1" fmla="*/ 0 h 32"/>
                              <a:gd name="T2" fmla="*/ 0 w 32"/>
                              <a:gd name="T3" fmla="*/ 31 h 32"/>
                              <a:gd name="T4" fmla="*/ 31 w 32"/>
                              <a:gd name="T5" fmla="*/ 31 h 32"/>
                              <a:gd name="T6" fmla="*/ 16 w 32"/>
                              <a:gd name="T7" fmla="*/ 0 h 32"/>
                            </a:gdLst>
                            <a:ahLst/>
                            <a:cxnLst>
                              <a:cxn ang="0">
                                <a:pos x="T0" y="T1"/>
                              </a:cxn>
                              <a:cxn ang="0">
                                <a:pos x="T2" y="T3"/>
                              </a:cxn>
                              <a:cxn ang="0">
                                <a:pos x="T4" y="T5"/>
                              </a:cxn>
                              <a:cxn ang="0">
                                <a:pos x="T6" y="T7"/>
                              </a:cxn>
                            </a:cxnLst>
                            <a:rect l="0" t="0" r="r" b="b"/>
                            <a:pathLst>
                              <a:path w="32" h="32">
                                <a:moveTo>
                                  <a:pt x="16" y="0"/>
                                </a:moveTo>
                                <a:lnTo>
                                  <a:pt x="0" y="31"/>
                                </a:lnTo>
                                <a:lnTo>
                                  <a:pt x="31" y="3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17"/>
                        <wps:cNvSpPr>
                          <a:spLocks/>
                        </wps:cNvSpPr>
                        <wps:spPr bwMode="auto">
                          <a:xfrm>
                            <a:off x="2494" y="2347"/>
                            <a:ext cx="565" cy="197"/>
                          </a:xfrm>
                          <a:custGeom>
                            <a:avLst/>
                            <a:gdLst>
                              <a:gd name="T0" fmla="*/ 564 w 565"/>
                              <a:gd name="T1" fmla="*/ 196 h 197"/>
                              <a:gd name="T2" fmla="*/ 564 w 565"/>
                              <a:gd name="T3" fmla="*/ 135 h 197"/>
                              <a:gd name="T4" fmla="*/ 0 w 565"/>
                              <a:gd name="T5" fmla="*/ 135 h 197"/>
                              <a:gd name="T6" fmla="*/ 0 w 565"/>
                              <a:gd name="T7" fmla="*/ 0 h 197"/>
                            </a:gdLst>
                            <a:ahLst/>
                            <a:cxnLst>
                              <a:cxn ang="0">
                                <a:pos x="T0" y="T1"/>
                              </a:cxn>
                              <a:cxn ang="0">
                                <a:pos x="T2" y="T3"/>
                              </a:cxn>
                              <a:cxn ang="0">
                                <a:pos x="T4" y="T5"/>
                              </a:cxn>
                              <a:cxn ang="0">
                                <a:pos x="T6" y="T7"/>
                              </a:cxn>
                            </a:cxnLst>
                            <a:rect l="0" t="0" r="r" b="b"/>
                            <a:pathLst>
                              <a:path w="565" h="197">
                                <a:moveTo>
                                  <a:pt x="564" y="196"/>
                                </a:moveTo>
                                <a:lnTo>
                                  <a:pt x="564" y="135"/>
                                </a:lnTo>
                                <a:lnTo>
                                  <a:pt x="0" y="135"/>
                                </a:lnTo>
                                <a:lnTo>
                                  <a:pt x="0"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118"/>
                        <wps:cNvSpPr>
                          <a:spLocks/>
                        </wps:cNvSpPr>
                        <wps:spPr bwMode="auto">
                          <a:xfrm>
                            <a:off x="2478" y="2319"/>
                            <a:ext cx="32" cy="32"/>
                          </a:xfrm>
                          <a:custGeom>
                            <a:avLst/>
                            <a:gdLst>
                              <a:gd name="T0" fmla="*/ 16 w 32"/>
                              <a:gd name="T1" fmla="*/ 0 h 32"/>
                              <a:gd name="T2" fmla="*/ 0 w 32"/>
                              <a:gd name="T3" fmla="*/ 31 h 32"/>
                              <a:gd name="T4" fmla="*/ 31 w 32"/>
                              <a:gd name="T5" fmla="*/ 31 h 32"/>
                              <a:gd name="T6" fmla="*/ 16 w 32"/>
                              <a:gd name="T7" fmla="*/ 0 h 32"/>
                            </a:gdLst>
                            <a:ahLst/>
                            <a:cxnLst>
                              <a:cxn ang="0">
                                <a:pos x="T0" y="T1"/>
                              </a:cxn>
                              <a:cxn ang="0">
                                <a:pos x="T2" y="T3"/>
                              </a:cxn>
                              <a:cxn ang="0">
                                <a:pos x="T4" y="T5"/>
                              </a:cxn>
                              <a:cxn ang="0">
                                <a:pos x="T6" y="T7"/>
                              </a:cxn>
                            </a:cxnLst>
                            <a:rect l="0" t="0" r="r" b="b"/>
                            <a:pathLst>
                              <a:path w="32" h="32">
                                <a:moveTo>
                                  <a:pt x="16" y="0"/>
                                </a:moveTo>
                                <a:lnTo>
                                  <a:pt x="0" y="31"/>
                                </a:lnTo>
                                <a:lnTo>
                                  <a:pt x="31" y="3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9"/>
                        <wps:cNvSpPr>
                          <a:spLocks/>
                        </wps:cNvSpPr>
                        <wps:spPr bwMode="auto">
                          <a:xfrm>
                            <a:off x="2494" y="1887"/>
                            <a:ext cx="20" cy="102"/>
                          </a:xfrm>
                          <a:custGeom>
                            <a:avLst/>
                            <a:gdLst>
                              <a:gd name="T0" fmla="*/ 0 w 20"/>
                              <a:gd name="T1" fmla="*/ 101 h 102"/>
                              <a:gd name="T2" fmla="*/ 0 w 20"/>
                              <a:gd name="T3" fmla="*/ 0 h 102"/>
                            </a:gdLst>
                            <a:ahLst/>
                            <a:cxnLst>
                              <a:cxn ang="0">
                                <a:pos x="T0" y="T1"/>
                              </a:cxn>
                              <a:cxn ang="0">
                                <a:pos x="T2" y="T3"/>
                              </a:cxn>
                            </a:cxnLst>
                            <a:rect l="0" t="0" r="r" b="b"/>
                            <a:pathLst>
                              <a:path w="20" h="102">
                                <a:moveTo>
                                  <a:pt x="0" y="101"/>
                                </a:moveTo>
                                <a:lnTo>
                                  <a:pt x="0"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Freeform 120"/>
                        <wps:cNvSpPr>
                          <a:spLocks/>
                        </wps:cNvSpPr>
                        <wps:spPr bwMode="auto">
                          <a:xfrm>
                            <a:off x="2478" y="1860"/>
                            <a:ext cx="32" cy="32"/>
                          </a:xfrm>
                          <a:custGeom>
                            <a:avLst/>
                            <a:gdLst>
                              <a:gd name="T0" fmla="*/ 16 w 32"/>
                              <a:gd name="T1" fmla="*/ 0 h 32"/>
                              <a:gd name="T2" fmla="*/ 0 w 32"/>
                              <a:gd name="T3" fmla="*/ 31 h 32"/>
                              <a:gd name="T4" fmla="*/ 31 w 32"/>
                              <a:gd name="T5" fmla="*/ 31 h 32"/>
                              <a:gd name="T6" fmla="*/ 16 w 32"/>
                              <a:gd name="T7" fmla="*/ 0 h 32"/>
                            </a:gdLst>
                            <a:ahLst/>
                            <a:cxnLst>
                              <a:cxn ang="0">
                                <a:pos x="T0" y="T1"/>
                              </a:cxn>
                              <a:cxn ang="0">
                                <a:pos x="T2" y="T3"/>
                              </a:cxn>
                              <a:cxn ang="0">
                                <a:pos x="T4" y="T5"/>
                              </a:cxn>
                              <a:cxn ang="0">
                                <a:pos x="T6" y="T7"/>
                              </a:cxn>
                            </a:cxnLst>
                            <a:rect l="0" t="0" r="r" b="b"/>
                            <a:pathLst>
                              <a:path w="32" h="32">
                                <a:moveTo>
                                  <a:pt x="16" y="0"/>
                                </a:moveTo>
                                <a:lnTo>
                                  <a:pt x="0" y="31"/>
                                </a:lnTo>
                                <a:lnTo>
                                  <a:pt x="31" y="3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21"/>
                        <wps:cNvSpPr>
                          <a:spLocks/>
                        </wps:cNvSpPr>
                        <wps:spPr bwMode="auto">
                          <a:xfrm>
                            <a:off x="1829" y="1529"/>
                            <a:ext cx="1331" cy="331"/>
                          </a:xfrm>
                          <a:custGeom>
                            <a:avLst/>
                            <a:gdLst>
                              <a:gd name="T0" fmla="*/ 0 w 1331"/>
                              <a:gd name="T1" fmla="*/ 330 h 331"/>
                              <a:gd name="T2" fmla="*/ 1330 w 1331"/>
                              <a:gd name="T3" fmla="*/ 330 h 331"/>
                              <a:gd name="T4" fmla="*/ 1330 w 1331"/>
                              <a:gd name="T5" fmla="*/ 0 h 331"/>
                              <a:gd name="T6" fmla="*/ 0 w 1331"/>
                              <a:gd name="T7" fmla="*/ 0 h 331"/>
                              <a:gd name="T8" fmla="*/ 0 w 1331"/>
                              <a:gd name="T9" fmla="*/ 330 h 331"/>
                            </a:gdLst>
                            <a:ahLst/>
                            <a:cxnLst>
                              <a:cxn ang="0">
                                <a:pos x="T0" y="T1"/>
                              </a:cxn>
                              <a:cxn ang="0">
                                <a:pos x="T2" y="T3"/>
                              </a:cxn>
                              <a:cxn ang="0">
                                <a:pos x="T4" y="T5"/>
                              </a:cxn>
                              <a:cxn ang="0">
                                <a:pos x="T6" y="T7"/>
                              </a:cxn>
                              <a:cxn ang="0">
                                <a:pos x="T8" y="T9"/>
                              </a:cxn>
                            </a:cxnLst>
                            <a:rect l="0" t="0" r="r" b="b"/>
                            <a:pathLst>
                              <a:path w="1331" h="331">
                                <a:moveTo>
                                  <a:pt x="0" y="330"/>
                                </a:moveTo>
                                <a:lnTo>
                                  <a:pt x="1330" y="330"/>
                                </a:lnTo>
                                <a:lnTo>
                                  <a:pt x="1330" y="0"/>
                                </a:lnTo>
                                <a:lnTo>
                                  <a:pt x="0" y="0"/>
                                </a:lnTo>
                                <a:lnTo>
                                  <a:pt x="0" y="330"/>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122"/>
                        <wps:cNvSpPr>
                          <a:spLocks/>
                        </wps:cNvSpPr>
                        <wps:spPr bwMode="auto">
                          <a:xfrm>
                            <a:off x="1829" y="1989"/>
                            <a:ext cx="1331" cy="331"/>
                          </a:xfrm>
                          <a:custGeom>
                            <a:avLst/>
                            <a:gdLst>
                              <a:gd name="T0" fmla="*/ 0 w 1331"/>
                              <a:gd name="T1" fmla="*/ 330 h 331"/>
                              <a:gd name="T2" fmla="*/ 1330 w 1331"/>
                              <a:gd name="T3" fmla="*/ 330 h 331"/>
                              <a:gd name="T4" fmla="*/ 1330 w 1331"/>
                              <a:gd name="T5" fmla="*/ 0 h 331"/>
                              <a:gd name="T6" fmla="*/ 0 w 1331"/>
                              <a:gd name="T7" fmla="*/ 0 h 331"/>
                              <a:gd name="T8" fmla="*/ 0 w 1331"/>
                              <a:gd name="T9" fmla="*/ 330 h 331"/>
                            </a:gdLst>
                            <a:ahLst/>
                            <a:cxnLst>
                              <a:cxn ang="0">
                                <a:pos x="T0" y="T1"/>
                              </a:cxn>
                              <a:cxn ang="0">
                                <a:pos x="T2" y="T3"/>
                              </a:cxn>
                              <a:cxn ang="0">
                                <a:pos x="T4" y="T5"/>
                              </a:cxn>
                              <a:cxn ang="0">
                                <a:pos x="T6" y="T7"/>
                              </a:cxn>
                              <a:cxn ang="0">
                                <a:pos x="T8" y="T9"/>
                              </a:cxn>
                            </a:cxnLst>
                            <a:rect l="0" t="0" r="r" b="b"/>
                            <a:pathLst>
                              <a:path w="1331" h="331">
                                <a:moveTo>
                                  <a:pt x="0" y="330"/>
                                </a:moveTo>
                                <a:lnTo>
                                  <a:pt x="1330" y="330"/>
                                </a:lnTo>
                                <a:lnTo>
                                  <a:pt x="1330" y="0"/>
                                </a:lnTo>
                                <a:lnTo>
                                  <a:pt x="0" y="0"/>
                                </a:lnTo>
                                <a:lnTo>
                                  <a:pt x="0" y="330"/>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123"/>
                        <wps:cNvSpPr>
                          <a:spLocks/>
                        </wps:cNvSpPr>
                        <wps:spPr bwMode="auto">
                          <a:xfrm>
                            <a:off x="1397" y="2543"/>
                            <a:ext cx="950" cy="284"/>
                          </a:xfrm>
                          <a:custGeom>
                            <a:avLst/>
                            <a:gdLst>
                              <a:gd name="T0" fmla="*/ 0 w 950"/>
                              <a:gd name="T1" fmla="*/ 283 h 284"/>
                              <a:gd name="T2" fmla="*/ 949 w 950"/>
                              <a:gd name="T3" fmla="*/ 283 h 284"/>
                              <a:gd name="T4" fmla="*/ 949 w 950"/>
                              <a:gd name="T5" fmla="*/ 0 h 284"/>
                              <a:gd name="T6" fmla="*/ 0 w 950"/>
                              <a:gd name="T7" fmla="*/ 0 h 284"/>
                              <a:gd name="T8" fmla="*/ 0 w 950"/>
                              <a:gd name="T9" fmla="*/ 283 h 284"/>
                            </a:gdLst>
                            <a:ahLst/>
                            <a:cxnLst>
                              <a:cxn ang="0">
                                <a:pos x="T0" y="T1"/>
                              </a:cxn>
                              <a:cxn ang="0">
                                <a:pos x="T2" y="T3"/>
                              </a:cxn>
                              <a:cxn ang="0">
                                <a:pos x="T4" y="T5"/>
                              </a:cxn>
                              <a:cxn ang="0">
                                <a:pos x="T6" y="T7"/>
                              </a:cxn>
                              <a:cxn ang="0">
                                <a:pos x="T8" y="T9"/>
                              </a:cxn>
                            </a:cxnLst>
                            <a:rect l="0" t="0" r="r" b="b"/>
                            <a:pathLst>
                              <a:path w="950" h="284">
                                <a:moveTo>
                                  <a:pt x="0" y="283"/>
                                </a:moveTo>
                                <a:lnTo>
                                  <a:pt x="949" y="283"/>
                                </a:lnTo>
                                <a:lnTo>
                                  <a:pt x="949" y="0"/>
                                </a:lnTo>
                                <a:lnTo>
                                  <a:pt x="0" y="0"/>
                                </a:lnTo>
                                <a:lnTo>
                                  <a:pt x="0" y="283"/>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Freeform 124"/>
                        <wps:cNvSpPr>
                          <a:spLocks/>
                        </wps:cNvSpPr>
                        <wps:spPr bwMode="auto">
                          <a:xfrm>
                            <a:off x="2536" y="2543"/>
                            <a:ext cx="1046" cy="284"/>
                          </a:xfrm>
                          <a:custGeom>
                            <a:avLst/>
                            <a:gdLst>
                              <a:gd name="T0" fmla="*/ 0 w 1046"/>
                              <a:gd name="T1" fmla="*/ 283 h 284"/>
                              <a:gd name="T2" fmla="*/ 1045 w 1046"/>
                              <a:gd name="T3" fmla="*/ 283 h 284"/>
                              <a:gd name="T4" fmla="*/ 1045 w 1046"/>
                              <a:gd name="T5" fmla="*/ 0 h 284"/>
                              <a:gd name="T6" fmla="*/ 0 w 1046"/>
                              <a:gd name="T7" fmla="*/ 0 h 284"/>
                              <a:gd name="T8" fmla="*/ 0 w 1046"/>
                              <a:gd name="T9" fmla="*/ 283 h 284"/>
                            </a:gdLst>
                            <a:ahLst/>
                            <a:cxnLst>
                              <a:cxn ang="0">
                                <a:pos x="T0" y="T1"/>
                              </a:cxn>
                              <a:cxn ang="0">
                                <a:pos x="T2" y="T3"/>
                              </a:cxn>
                              <a:cxn ang="0">
                                <a:pos x="T4" y="T5"/>
                              </a:cxn>
                              <a:cxn ang="0">
                                <a:pos x="T6" y="T7"/>
                              </a:cxn>
                              <a:cxn ang="0">
                                <a:pos x="T8" y="T9"/>
                              </a:cxn>
                            </a:cxnLst>
                            <a:rect l="0" t="0" r="r" b="b"/>
                            <a:pathLst>
                              <a:path w="1046" h="284">
                                <a:moveTo>
                                  <a:pt x="0" y="283"/>
                                </a:moveTo>
                                <a:lnTo>
                                  <a:pt x="1045" y="283"/>
                                </a:lnTo>
                                <a:lnTo>
                                  <a:pt x="1045" y="0"/>
                                </a:lnTo>
                                <a:lnTo>
                                  <a:pt x="0" y="0"/>
                                </a:lnTo>
                                <a:lnTo>
                                  <a:pt x="0" y="283"/>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125"/>
                        <wps:cNvSpPr>
                          <a:spLocks/>
                        </wps:cNvSpPr>
                        <wps:spPr bwMode="auto">
                          <a:xfrm>
                            <a:off x="2" y="1541"/>
                            <a:ext cx="1224" cy="328"/>
                          </a:xfrm>
                          <a:custGeom>
                            <a:avLst/>
                            <a:gdLst>
                              <a:gd name="T0" fmla="*/ 0 w 1224"/>
                              <a:gd name="T1" fmla="*/ 327 h 328"/>
                              <a:gd name="T2" fmla="*/ 1223 w 1224"/>
                              <a:gd name="T3" fmla="*/ 327 h 328"/>
                              <a:gd name="T4" fmla="*/ 1223 w 1224"/>
                              <a:gd name="T5" fmla="*/ 0 h 328"/>
                              <a:gd name="T6" fmla="*/ 0 w 1224"/>
                              <a:gd name="T7" fmla="*/ 0 h 328"/>
                              <a:gd name="T8" fmla="*/ 0 w 1224"/>
                              <a:gd name="T9" fmla="*/ 327 h 328"/>
                            </a:gdLst>
                            <a:ahLst/>
                            <a:cxnLst>
                              <a:cxn ang="0">
                                <a:pos x="T0" y="T1"/>
                              </a:cxn>
                              <a:cxn ang="0">
                                <a:pos x="T2" y="T3"/>
                              </a:cxn>
                              <a:cxn ang="0">
                                <a:pos x="T4" y="T5"/>
                              </a:cxn>
                              <a:cxn ang="0">
                                <a:pos x="T6" y="T7"/>
                              </a:cxn>
                              <a:cxn ang="0">
                                <a:pos x="T8" y="T9"/>
                              </a:cxn>
                            </a:cxnLst>
                            <a:rect l="0" t="0" r="r" b="b"/>
                            <a:pathLst>
                              <a:path w="1224" h="328">
                                <a:moveTo>
                                  <a:pt x="0" y="327"/>
                                </a:moveTo>
                                <a:lnTo>
                                  <a:pt x="1223" y="327"/>
                                </a:lnTo>
                                <a:lnTo>
                                  <a:pt x="1223" y="0"/>
                                </a:lnTo>
                                <a:lnTo>
                                  <a:pt x="0" y="0"/>
                                </a:lnTo>
                                <a:lnTo>
                                  <a:pt x="0" y="327"/>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126"/>
                        <wps:cNvSpPr>
                          <a:spLocks/>
                        </wps:cNvSpPr>
                        <wps:spPr bwMode="auto">
                          <a:xfrm>
                            <a:off x="2" y="1977"/>
                            <a:ext cx="1224" cy="328"/>
                          </a:xfrm>
                          <a:custGeom>
                            <a:avLst/>
                            <a:gdLst>
                              <a:gd name="T0" fmla="*/ 0 w 1224"/>
                              <a:gd name="T1" fmla="*/ 327 h 328"/>
                              <a:gd name="T2" fmla="*/ 1223 w 1224"/>
                              <a:gd name="T3" fmla="*/ 327 h 328"/>
                              <a:gd name="T4" fmla="*/ 1223 w 1224"/>
                              <a:gd name="T5" fmla="*/ 0 h 328"/>
                              <a:gd name="T6" fmla="*/ 0 w 1224"/>
                              <a:gd name="T7" fmla="*/ 0 h 328"/>
                              <a:gd name="T8" fmla="*/ 0 w 1224"/>
                              <a:gd name="T9" fmla="*/ 327 h 328"/>
                            </a:gdLst>
                            <a:ahLst/>
                            <a:cxnLst>
                              <a:cxn ang="0">
                                <a:pos x="T0" y="T1"/>
                              </a:cxn>
                              <a:cxn ang="0">
                                <a:pos x="T2" y="T3"/>
                              </a:cxn>
                              <a:cxn ang="0">
                                <a:pos x="T4" y="T5"/>
                              </a:cxn>
                              <a:cxn ang="0">
                                <a:pos x="T6" y="T7"/>
                              </a:cxn>
                              <a:cxn ang="0">
                                <a:pos x="T8" y="T9"/>
                              </a:cxn>
                            </a:cxnLst>
                            <a:rect l="0" t="0" r="r" b="b"/>
                            <a:pathLst>
                              <a:path w="1224" h="328">
                                <a:moveTo>
                                  <a:pt x="0" y="327"/>
                                </a:moveTo>
                                <a:lnTo>
                                  <a:pt x="1223" y="327"/>
                                </a:lnTo>
                                <a:lnTo>
                                  <a:pt x="1223" y="0"/>
                                </a:lnTo>
                                <a:lnTo>
                                  <a:pt x="0" y="0"/>
                                </a:lnTo>
                                <a:lnTo>
                                  <a:pt x="0" y="327"/>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127"/>
                        <wps:cNvSpPr>
                          <a:spLocks/>
                        </wps:cNvSpPr>
                        <wps:spPr bwMode="auto">
                          <a:xfrm>
                            <a:off x="613" y="1895"/>
                            <a:ext cx="20" cy="82"/>
                          </a:xfrm>
                          <a:custGeom>
                            <a:avLst/>
                            <a:gdLst>
                              <a:gd name="T0" fmla="*/ 0 w 20"/>
                              <a:gd name="T1" fmla="*/ 81 h 82"/>
                              <a:gd name="T2" fmla="*/ 0 w 20"/>
                              <a:gd name="T3" fmla="*/ 0 h 82"/>
                            </a:gdLst>
                            <a:ahLst/>
                            <a:cxnLst>
                              <a:cxn ang="0">
                                <a:pos x="T0" y="T1"/>
                              </a:cxn>
                              <a:cxn ang="0">
                                <a:pos x="T2" y="T3"/>
                              </a:cxn>
                            </a:cxnLst>
                            <a:rect l="0" t="0" r="r" b="b"/>
                            <a:pathLst>
                              <a:path w="20" h="82">
                                <a:moveTo>
                                  <a:pt x="0" y="81"/>
                                </a:moveTo>
                                <a:lnTo>
                                  <a:pt x="0"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128"/>
                        <wps:cNvSpPr>
                          <a:spLocks/>
                        </wps:cNvSpPr>
                        <wps:spPr bwMode="auto">
                          <a:xfrm>
                            <a:off x="598" y="1868"/>
                            <a:ext cx="32" cy="32"/>
                          </a:xfrm>
                          <a:custGeom>
                            <a:avLst/>
                            <a:gdLst>
                              <a:gd name="T0" fmla="*/ 15 w 32"/>
                              <a:gd name="T1" fmla="*/ 0 h 32"/>
                              <a:gd name="T2" fmla="*/ 0 w 32"/>
                              <a:gd name="T3" fmla="*/ 31 h 32"/>
                              <a:gd name="T4" fmla="*/ 31 w 32"/>
                              <a:gd name="T5" fmla="*/ 31 h 32"/>
                              <a:gd name="T6" fmla="*/ 15 w 32"/>
                              <a:gd name="T7" fmla="*/ 0 h 32"/>
                            </a:gdLst>
                            <a:ahLst/>
                            <a:cxnLst>
                              <a:cxn ang="0">
                                <a:pos x="T0" y="T1"/>
                              </a:cxn>
                              <a:cxn ang="0">
                                <a:pos x="T2" y="T3"/>
                              </a:cxn>
                              <a:cxn ang="0">
                                <a:pos x="T4" y="T5"/>
                              </a:cxn>
                              <a:cxn ang="0">
                                <a:pos x="T6" y="T7"/>
                              </a:cxn>
                            </a:cxnLst>
                            <a:rect l="0" t="0" r="r" b="b"/>
                            <a:pathLst>
                              <a:path w="32" h="32">
                                <a:moveTo>
                                  <a:pt x="15" y="0"/>
                                </a:moveTo>
                                <a:lnTo>
                                  <a:pt x="0" y="31"/>
                                </a:lnTo>
                                <a:lnTo>
                                  <a:pt x="31" y="3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29"/>
                        <wps:cNvSpPr>
                          <a:spLocks/>
                        </wps:cNvSpPr>
                        <wps:spPr bwMode="auto">
                          <a:xfrm>
                            <a:off x="237" y="2413"/>
                            <a:ext cx="754" cy="254"/>
                          </a:xfrm>
                          <a:custGeom>
                            <a:avLst/>
                            <a:gdLst>
                              <a:gd name="T0" fmla="*/ 0 w 754"/>
                              <a:gd name="T1" fmla="*/ 253 h 254"/>
                              <a:gd name="T2" fmla="*/ 753 w 754"/>
                              <a:gd name="T3" fmla="*/ 253 h 254"/>
                              <a:gd name="T4" fmla="*/ 753 w 754"/>
                              <a:gd name="T5" fmla="*/ 0 h 254"/>
                              <a:gd name="T6" fmla="*/ 0 w 754"/>
                              <a:gd name="T7" fmla="*/ 0 h 254"/>
                              <a:gd name="T8" fmla="*/ 0 w 754"/>
                              <a:gd name="T9" fmla="*/ 253 h 254"/>
                            </a:gdLst>
                            <a:ahLst/>
                            <a:cxnLst>
                              <a:cxn ang="0">
                                <a:pos x="T0" y="T1"/>
                              </a:cxn>
                              <a:cxn ang="0">
                                <a:pos x="T2" y="T3"/>
                              </a:cxn>
                              <a:cxn ang="0">
                                <a:pos x="T4" y="T5"/>
                              </a:cxn>
                              <a:cxn ang="0">
                                <a:pos x="T6" y="T7"/>
                              </a:cxn>
                              <a:cxn ang="0">
                                <a:pos x="T8" y="T9"/>
                              </a:cxn>
                            </a:cxnLst>
                            <a:rect l="0" t="0" r="r" b="b"/>
                            <a:pathLst>
                              <a:path w="754" h="254">
                                <a:moveTo>
                                  <a:pt x="0" y="253"/>
                                </a:moveTo>
                                <a:lnTo>
                                  <a:pt x="753" y="253"/>
                                </a:lnTo>
                                <a:lnTo>
                                  <a:pt x="753" y="0"/>
                                </a:lnTo>
                                <a:lnTo>
                                  <a:pt x="0" y="0"/>
                                </a:lnTo>
                                <a:lnTo>
                                  <a:pt x="0" y="253"/>
                                </a:lnTo>
                                <a:close/>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130"/>
                        <wps:cNvSpPr>
                          <a:spLocks/>
                        </wps:cNvSpPr>
                        <wps:spPr bwMode="auto">
                          <a:xfrm>
                            <a:off x="613" y="2331"/>
                            <a:ext cx="20" cy="82"/>
                          </a:xfrm>
                          <a:custGeom>
                            <a:avLst/>
                            <a:gdLst>
                              <a:gd name="T0" fmla="*/ 0 w 20"/>
                              <a:gd name="T1" fmla="*/ 81 h 82"/>
                              <a:gd name="T2" fmla="*/ 0 w 20"/>
                              <a:gd name="T3" fmla="*/ 0 h 82"/>
                            </a:gdLst>
                            <a:ahLst/>
                            <a:cxnLst>
                              <a:cxn ang="0">
                                <a:pos x="T0" y="T1"/>
                              </a:cxn>
                              <a:cxn ang="0">
                                <a:pos x="T2" y="T3"/>
                              </a:cxn>
                            </a:cxnLst>
                            <a:rect l="0" t="0" r="r" b="b"/>
                            <a:pathLst>
                              <a:path w="20" h="82">
                                <a:moveTo>
                                  <a:pt x="0" y="81"/>
                                </a:moveTo>
                                <a:lnTo>
                                  <a:pt x="0" y="0"/>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131"/>
                        <wps:cNvSpPr>
                          <a:spLocks/>
                        </wps:cNvSpPr>
                        <wps:spPr bwMode="auto">
                          <a:xfrm>
                            <a:off x="598" y="2304"/>
                            <a:ext cx="32" cy="32"/>
                          </a:xfrm>
                          <a:custGeom>
                            <a:avLst/>
                            <a:gdLst>
                              <a:gd name="T0" fmla="*/ 15 w 32"/>
                              <a:gd name="T1" fmla="*/ 0 h 32"/>
                              <a:gd name="T2" fmla="*/ 0 w 32"/>
                              <a:gd name="T3" fmla="*/ 31 h 32"/>
                              <a:gd name="T4" fmla="*/ 31 w 32"/>
                              <a:gd name="T5" fmla="*/ 31 h 32"/>
                              <a:gd name="T6" fmla="*/ 15 w 32"/>
                              <a:gd name="T7" fmla="*/ 0 h 32"/>
                            </a:gdLst>
                            <a:ahLst/>
                            <a:cxnLst>
                              <a:cxn ang="0">
                                <a:pos x="T0" y="T1"/>
                              </a:cxn>
                              <a:cxn ang="0">
                                <a:pos x="T2" y="T3"/>
                              </a:cxn>
                              <a:cxn ang="0">
                                <a:pos x="T4" y="T5"/>
                              </a:cxn>
                              <a:cxn ang="0">
                                <a:pos x="T6" y="T7"/>
                              </a:cxn>
                            </a:cxnLst>
                            <a:rect l="0" t="0" r="r" b="b"/>
                            <a:pathLst>
                              <a:path w="32" h="32">
                                <a:moveTo>
                                  <a:pt x="15" y="0"/>
                                </a:moveTo>
                                <a:lnTo>
                                  <a:pt x="0" y="31"/>
                                </a:lnTo>
                                <a:lnTo>
                                  <a:pt x="31" y="3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32"/>
                        <wps:cNvSpPr>
                          <a:spLocks/>
                        </wps:cNvSpPr>
                        <wps:spPr bwMode="auto">
                          <a:xfrm>
                            <a:off x="613" y="1281"/>
                            <a:ext cx="984" cy="233"/>
                          </a:xfrm>
                          <a:custGeom>
                            <a:avLst/>
                            <a:gdLst>
                              <a:gd name="T0" fmla="*/ 983 w 984"/>
                              <a:gd name="T1" fmla="*/ 0 h 233"/>
                              <a:gd name="T2" fmla="*/ 983 w 984"/>
                              <a:gd name="T3" fmla="*/ 61 h 233"/>
                              <a:gd name="T4" fmla="*/ 0 w 984"/>
                              <a:gd name="T5" fmla="*/ 61 h 233"/>
                              <a:gd name="T6" fmla="*/ 0 w 984"/>
                              <a:gd name="T7" fmla="*/ 232 h 233"/>
                            </a:gdLst>
                            <a:ahLst/>
                            <a:cxnLst>
                              <a:cxn ang="0">
                                <a:pos x="T0" y="T1"/>
                              </a:cxn>
                              <a:cxn ang="0">
                                <a:pos x="T2" y="T3"/>
                              </a:cxn>
                              <a:cxn ang="0">
                                <a:pos x="T4" y="T5"/>
                              </a:cxn>
                              <a:cxn ang="0">
                                <a:pos x="T6" y="T7"/>
                              </a:cxn>
                            </a:cxnLst>
                            <a:rect l="0" t="0" r="r" b="b"/>
                            <a:pathLst>
                              <a:path w="984" h="233">
                                <a:moveTo>
                                  <a:pt x="983" y="0"/>
                                </a:moveTo>
                                <a:lnTo>
                                  <a:pt x="983" y="61"/>
                                </a:lnTo>
                                <a:lnTo>
                                  <a:pt x="0" y="61"/>
                                </a:lnTo>
                                <a:lnTo>
                                  <a:pt x="0" y="232"/>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133"/>
                        <wps:cNvSpPr>
                          <a:spLocks/>
                        </wps:cNvSpPr>
                        <wps:spPr bwMode="auto">
                          <a:xfrm>
                            <a:off x="598" y="1509"/>
                            <a:ext cx="32" cy="32"/>
                          </a:xfrm>
                          <a:custGeom>
                            <a:avLst/>
                            <a:gdLst>
                              <a:gd name="T0" fmla="*/ 31 w 32"/>
                              <a:gd name="T1" fmla="*/ 0 h 32"/>
                              <a:gd name="T2" fmla="*/ 0 w 32"/>
                              <a:gd name="T3" fmla="*/ 0 h 32"/>
                              <a:gd name="T4" fmla="*/ 15 w 32"/>
                              <a:gd name="T5" fmla="*/ 31 h 32"/>
                              <a:gd name="T6" fmla="*/ 31 w 32"/>
                              <a:gd name="T7" fmla="*/ 0 h 32"/>
                            </a:gdLst>
                            <a:ahLst/>
                            <a:cxnLst>
                              <a:cxn ang="0">
                                <a:pos x="T0" y="T1"/>
                              </a:cxn>
                              <a:cxn ang="0">
                                <a:pos x="T2" y="T3"/>
                              </a:cxn>
                              <a:cxn ang="0">
                                <a:pos x="T4" y="T5"/>
                              </a:cxn>
                              <a:cxn ang="0">
                                <a:pos x="T6" y="T7"/>
                              </a:cxn>
                            </a:cxnLst>
                            <a:rect l="0" t="0" r="r" b="b"/>
                            <a:pathLst>
                              <a:path w="32" h="32">
                                <a:moveTo>
                                  <a:pt x="31" y="0"/>
                                </a:moveTo>
                                <a:lnTo>
                                  <a:pt x="0" y="0"/>
                                </a:lnTo>
                                <a:lnTo>
                                  <a:pt x="15" y="31"/>
                                </a:lnTo>
                                <a:lnTo>
                                  <a:pt x="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34"/>
                        <wps:cNvSpPr>
                          <a:spLocks/>
                        </wps:cNvSpPr>
                        <wps:spPr bwMode="auto">
                          <a:xfrm>
                            <a:off x="1597" y="1281"/>
                            <a:ext cx="898" cy="222"/>
                          </a:xfrm>
                          <a:custGeom>
                            <a:avLst/>
                            <a:gdLst>
                              <a:gd name="T0" fmla="*/ 0 w 898"/>
                              <a:gd name="T1" fmla="*/ 0 h 222"/>
                              <a:gd name="T2" fmla="*/ 0 w 898"/>
                              <a:gd name="T3" fmla="*/ 61 h 222"/>
                              <a:gd name="T4" fmla="*/ 897 w 898"/>
                              <a:gd name="T5" fmla="*/ 61 h 222"/>
                              <a:gd name="T6" fmla="*/ 897 w 898"/>
                              <a:gd name="T7" fmla="*/ 221 h 222"/>
                            </a:gdLst>
                            <a:ahLst/>
                            <a:cxnLst>
                              <a:cxn ang="0">
                                <a:pos x="T0" y="T1"/>
                              </a:cxn>
                              <a:cxn ang="0">
                                <a:pos x="T2" y="T3"/>
                              </a:cxn>
                              <a:cxn ang="0">
                                <a:pos x="T4" y="T5"/>
                              </a:cxn>
                              <a:cxn ang="0">
                                <a:pos x="T6" y="T7"/>
                              </a:cxn>
                            </a:cxnLst>
                            <a:rect l="0" t="0" r="r" b="b"/>
                            <a:pathLst>
                              <a:path w="898" h="222">
                                <a:moveTo>
                                  <a:pt x="0" y="0"/>
                                </a:moveTo>
                                <a:lnTo>
                                  <a:pt x="0" y="61"/>
                                </a:lnTo>
                                <a:lnTo>
                                  <a:pt x="897" y="61"/>
                                </a:lnTo>
                                <a:lnTo>
                                  <a:pt x="897" y="221"/>
                                </a:lnTo>
                              </a:path>
                            </a:pathLst>
                          </a:custGeom>
                          <a:noFill/>
                          <a:ln w="27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135"/>
                        <wps:cNvSpPr>
                          <a:spLocks/>
                        </wps:cNvSpPr>
                        <wps:spPr bwMode="auto">
                          <a:xfrm>
                            <a:off x="2478" y="1498"/>
                            <a:ext cx="32" cy="32"/>
                          </a:xfrm>
                          <a:custGeom>
                            <a:avLst/>
                            <a:gdLst>
                              <a:gd name="T0" fmla="*/ 31 w 32"/>
                              <a:gd name="T1" fmla="*/ 0 h 32"/>
                              <a:gd name="T2" fmla="*/ 0 w 32"/>
                              <a:gd name="T3" fmla="*/ 0 h 32"/>
                              <a:gd name="T4" fmla="*/ 16 w 32"/>
                              <a:gd name="T5" fmla="*/ 31 h 32"/>
                              <a:gd name="T6" fmla="*/ 31 w 32"/>
                              <a:gd name="T7" fmla="*/ 0 h 32"/>
                            </a:gdLst>
                            <a:ahLst/>
                            <a:cxnLst>
                              <a:cxn ang="0">
                                <a:pos x="T0" y="T1"/>
                              </a:cxn>
                              <a:cxn ang="0">
                                <a:pos x="T2" y="T3"/>
                              </a:cxn>
                              <a:cxn ang="0">
                                <a:pos x="T4" y="T5"/>
                              </a:cxn>
                              <a:cxn ang="0">
                                <a:pos x="T6" y="T7"/>
                              </a:cxn>
                            </a:cxnLst>
                            <a:rect l="0" t="0" r="r" b="b"/>
                            <a:pathLst>
                              <a:path w="32" h="32">
                                <a:moveTo>
                                  <a:pt x="31" y="0"/>
                                </a:moveTo>
                                <a:lnTo>
                                  <a:pt x="0" y="0"/>
                                </a:lnTo>
                                <a:lnTo>
                                  <a:pt x="16" y="31"/>
                                </a:lnTo>
                                <a:lnTo>
                                  <a:pt x="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Text Box 136"/>
                        <wps:cNvSpPr txBox="1">
                          <a:spLocks noChangeArrowheads="1"/>
                        </wps:cNvSpPr>
                        <wps:spPr bwMode="auto">
                          <a:xfrm>
                            <a:off x="1805" y="2"/>
                            <a:ext cx="95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D0FC1" w14:textId="77777777" w:rsidR="00FA14DC" w:rsidRDefault="00FA14DC">
                              <w:pPr>
                                <w:pStyle w:val="Corpodetexto"/>
                                <w:kinsoku w:val="0"/>
                                <w:overflowPunct w:val="0"/>
                                <w:spacing w:before="0" w:line="141" w:lineRule="exact"/>
                                <w:ind w:left="105" w:hanging="58"/>
                                <w:rPr>
                                  <w:sz w:val="13"/>
                                  <w:szCs w:val="13"/>
                                </w:rPr>
                              </w:pPr>
                              <w:r>
                                <w:rPr>
                                  <w:spacing w:val="-1"/>
                                  <w:sz w:val="13"/>
                                  <w:szCs w:val="13"/>
                                </w:rPr>
                                <w:t>btl2:</w:t>
                              </w:r>
                              <w:r>
                                <w:rPr>
                                  <w:rFonts w:ascii="Courier New" w:hAnsi="Courier New" w:cs="Courier New"/>
                                  <w:spacing w:val="-2"/>
                                  <w:sz w:val="13"/>
                                  <w:szCs w:val="13"/>
                                </w:rPr>
                                <w:t>‘</w:t>
                              </w:r>
                              <w:r>
                                <w:rPr>
                                  <w:i/>
                                  <w:iCs/>
                                  <w:spacing w:val="-1"/>
                                  <w:sz w:val="13"/>
                                  <w:szCs w:val="13"/>
                                </w:rPr>
                                <w:t>particular</w:t>
                              </w:r>
                            </w:p>
                            <w:p w14:paraId="1F223702" w14:textId="77777777" w:rsidR="00FA14DC" w:rsidRDefault="00FA14DC">
                              <w:pPr>
                                <w:pStyle w:val="Corpodetexto"/>
                                <w:kinsoku w:val="0"/>
                                <w:overflowPunct w:val="0"/>
                                <w:spacing w:before="5" w:line="136" w:lineRule="exact"/>
                                <w:ind w:left="105"/>
                                <w:rPr>
                                  <w:rFonts w:ascii="Courier New" w:hAnsi="Courier New" w:cs="Courier New"/>
                                  <w:sz w:val="13"/>
                                  <w:szCs w:val="13"/>
                                </w:rPr>
                              </w:pPr>
                              <w:r>
                                <w:rPr>
                                  <w:i/>
                                  <w:iCs/>
                                  <w:sz w:val="13"/>
                                  <w:szCs w:val="13"/>
                                </w:rPr>
                                <w:t>at</w:t>
                              </w:r>
                              <w:r>
                                <w:rPr>
                                  <w:i/>
                                  <w:iCs/>
                                  <w:spacing w:val="3"/>
                                  <w:sz w:val="13"/>
                                  <w:szCs w:val="13"/>
                                </w:rPr>
                                <w:t xml:space="preserve"> </w:t>
                              </w:r>
                              <w:proofErr w:type="spellStart"/>
                              <w:r>
                                <w:rPr>
                                  <w:i/>
                                  <w:iCs/>
                                  <w:spacing w:val="-1"/>
                                  <w:sz w:val="13"/>
                                  <w:szCs w:val="13"/>
                                </w:rPr>
                                <w:t>some</w:t>
                              </w:r>
                              <w:proofErr w:type="spellEnd"/>
                              <w:r>
                                <w:rPr>
                                  <w:i/>
                                  <w:iCs/>
                                  <w:spacing w:val="7"/>
                                  <w:sz w:val="13"/>
                                  <w:szCs w:val="13"/>
                                </w:rPr>
                                <w:t xml:space="preserve"> </w:t>
                              </w:r>
                              <w:r>
                                <w:rPr>
                                  <w:i/>
                                  <w:iCs/>
                                  <w:spacing w:val="-1"/>
                                  <w:sz w:val="13"/>
                                  <w:szCs w:val="13"/>
                                </w:rPr>
                                <w:t>time</w:t>
                              </w:r>
                              <w:r>
                                <w:rPr>
                                  <w:rFonts w:ascii="Courier New" w:hAnsi="Courier New" w:cs="Courier New"/>
                                  <w:spacing w:val="-2"/>
                                  <w:sz w:val="13"/>
                                  <w:szCs w:val="13"/>
                                </w:rPr>
                                <w:t>’</w:t>
                              </w:r>
                            </w:p>
                          </w:txbxContent>
                        </wps:txbx>
                        <wps:bodyPr rot="0" vert="horz" wrap="square" lIns="0" tIns="0" rIns="0" bIns="0" anchor="t" anchorCtr="0" upright="1">
                          <a:noAutofit/>
                        </wps:bodyPr>
                      </wps:wsp>
                      <wps:wsp>
                        <wps:cNvPr id="205" name="Text Box 137"/>
                        <wps:cNvSpPr txBox="1">
                          <a:spLocks noChangeArrowheads="1"/>
                        </wps:cNvSpPr>
                        <wps:spPr bwMode="auto">
                          <a:xfrm>
                            <a:off x="2" y="462"/>
                            <a:ext cx="950"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190EE" w14:textId="77777777" w:rsidR="00FA14DC" w:rsidRDefault="00FA14DC">
                              <w:pPr>
                                <w:pStyle w:val="Corpodetexto"/>
                                <w:kinsoku w:val="0"/>
                                <w:overflowPunct w:val="0"/>
                                <w:spacing w:before="105"/>
                                <w:ind w:left="47"/>
                                <w:rPr>
                                  <w:sz w:val="13"/>
                                  <w:szCs w:val="13"/>
                                </w:rPr>
                              </w:pPr>
                              <w:r>
                                <w:rPr>
                                  <w:spacing w:val="-1"/>
                                  <w:w w:val="105"/>
                                  <w:sz w:val="13"/>
                                  <w:szCs w:val="13"/>
                                </w:rPr>
                                <w:t>btl</w:t>
                              </w:r>
                              <w:proofErr w:type="gramStart"/>
                              <w:r>
                                <w:rPr>
                                  <w:spacing w:val="-1"/>
                                  <w:w w:val="105"/>
                                  <w:sz w:val="13"/>
                                  <w:szCs w:val="13"/>
                                </w:rPr>
                                <w:t>2:</w:t>
                              </w:r>
                              <w:r>
                                <w:rPr>
                                  <w:i/>
                                  <w:iCs/>
                                  <w:spacing w:val="-1"/>
                                  <w:w w:val="105"/>
                                  <w:sz w:val="13"/>
                                  <w:szCs w:val="13"/>
                                </w:rPr>
                                <w:t>disposition</w:t>
                              </w:r>
                              <w:proofErr w:type="gramEnd"/>
                            </w:p>
                          </w:txbxContent>
                        </wps:txbx>
                        <wps:bodyPr rot="0" vert="horz" wrap="square" lIns="0" tIns="0" rIns="0" bIns="0" anchor="t" anchorCtr="0" upright="1">
                          <a:noAutofit/>
                        </wps:bodyPr>
                      </wps:wsp>
                      <wps:wsp>
                        <wps:cNvPr id="206" name="Text Box 138"/>
                        <wps:cNvSpPr txBox="1">
                          <a:spLocks noChangeArrowheads="1"/>
                        </wps:cNvSpPr>
                        <wps:spPr bwMode="auto">
                          <a:xfrm>
                            <a:off x="1121" y="462"/>
                            <a:ext cx="951"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4A74C" w14:textId="77777777" w:rsidR="00FA14DC" w:rsidRDefault="00FA14DC">
                              <w:pPr>
                                <w:pStyle w:val="Corpodetexto"/>
                                <w:kinsoku w:val="0"/>
                                <w:overflowPunct w:val="0"/>
                                <w:spacing w:before="22" w:line="246" w:lineRule="auto"/>
                                <w:ind w:left="286" w:right="79" w:hanging="199"/>
                                <w:rPr>
                                  <w:rFonts w:ascii="Courier New" w:hAnsi="Courier New" w:cs="Courier New"/>
                                  <w:sz w:val="13"/>
                                  <w:szCs w:val="13"/>
                                </w:rPr>
                              </w:pPr>
                              <w:r>
                                <w:rPr>
                                  <w:spacing w:val="-1"/>
                                  <w:sz w:val="13"/>
                                  <w:szCs w:val="13"/>
                                </w:rPr>
                                <w:t>btl2:</w:t>
                              </w:r>
                              <w:r>
                                <w:rPr>
                                  <w:rFonts w:ascii="Courier New" w:hAnsi="Courier New" w:cs="Courier New"/>
                                  <w:spacing w:val="-2"/>
                                  <w:sz w:val="13"/>
                                  <w:szCs w:val="13"/>
                                </w:rPr>
                                <w:t>‘</w:t>
                              </w:r>
                              <w:r>
                                <w:rPr>
                                  <w:i/>
                                  <w:iCs/>
                                  <w:spacing w:val="-1"/>
                                  <w:sz w:val="13"/>
                                  <w:szCs w:val="13"/>
                                </w:rPr>
                                <w:t>Material</w:t>
                              </w:r>
                              <w:r>
                                <w:rPr>
                                  <w:i/>
                                  <w:iCs/>
                                  <w:spacing w:val="29"/>
                                  <w:w w:val="106"/>
                                  <w:sz w:val="13"/>
                                  <w:szCs w:val="13"/>
                                </w:rPr>
                                <w:t xml:space="preserve"> </w:t>
                              </w:r>
                              <w:proofErr w:type="spellStart"/>
                              <w:r>
                                <w:rPr>
                                  <w:i/>
                                  <w:iCs/>
                                  <w:spacing w:val="-1"/>
                                  <w:sz w:val="13"/>
                                  <w:szCs w:val="13"/>
                                </w:rPr>
                                <w:t>object</w:t>
                              </w:r>
                              <w:proofErr w:type="spellEnd"/>
                              <w:r>
                                <w:rPr>
                                  <w:rFonts w:ascii="Courier New" w:hAnsi="Courier New" w:cs="Courier New"/>
                                  <w:spacing w:val="-2"/>
                                  <w:sz w:val="13"/>
                                  <w:szCs w:val="13"/>
                                </w:rPr>
                                <w:t>’</w:t>
                              </w:r>
                            </w:p>
                          </w:txbxContent>
                        </wps:txbx>
                        <wps:bodyPr rot="0" vert="horz" wrap="square" lIns="0" tIns="0" rIns="0" bIns="0" anchor="t" anchorCtr="0" upright="1">
                          <a:noAutofit/>
                        </wps:bodyPr>
                      </wps:wsp>
                      <wps:wsp>
                        <wps:cNvPr id="207" name="Text Box 139"/>
                        <wps:cNvSpPr txBox="1">
                          <a:spLocks noChangeArrowheads="1"/>
                        </wps:cNvSpPr>
                        <wps:spPr bwMode="auto">
                          <a:xfrm>
                            <a:off x="2241" y="462"/>
                            <a:ext cx="790"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BFA2E" w14:textId="77777777" w:rsidR="00FA14DC" w:rsidRDefault="00FA14DC">
                              <w:pPr>
                                <w:pStyle w:val="Corpodetexto"/>
                                <w:kinsoku w:val="0"/>
                                <w:overflowPunct w:val="0"/>
                                <w:spacing w:before="22" w:line="246" w:lineRule="auto"/>
                                <w:ind w:left="179" w:right="34" w:hanging="139"/>
                                <w:rPr>
                                  <w:rFonts w:ascii="Courier New" w:hAnsi="Courier New" w:cs="Courier New"/>
                                  <w:sz w:val="13"/>
                                  <w:szCs w:val="13"/>
                                </w:rPr>
                              </w:pPr>
                              <w:r>
                                <w:rPr>
                                  <w:spacing w:val="-1"/>
                                  <w:sz w:val="13"/>
                                  <w:szCs w:val="13"/>
                                </w:rPr>
                                <w:t>so:</w:t>
                              </w:r>
                              <w:r>
                                <w:rPr>
                                  <w:rFonts w:ascii="Courier New" w:hAnsi="Courier New" w:cs="Courier New"/>
                                  <w:spacing w:val="-2"/>
                                  <w:sz w:val="13"/>
                                  <w:szCs w:val="13"/>
                                </w:rPr>
                                <w:t>‘</w:t>
                              </w:r>
                              <w:proofErr w:type="spellStart"/>
                              <w:r>
                                <w:rPr>
                                  <w:i/>
                                  <w:iCs/>
                                  <w:spacing w:val="-1"/>
                                  <w:sz w:val="13"/>
                                  <w:szCs w:val="13"/>
                                </w:rPr>
                                <w:t>sequence</w:t>
                              </w:r>
                              <w:proofErr w:type="spellEnd"/>
                              <w:r>
                                <w:rPr>
                                  <w:i/>
                                  <w:iCs/>
                                  <w:spacing w:val="27"/>
                                  <w:w w:val="106"/>
                                  <w:sz w:val="13"/>
                                  <w:szCs w:val="13"/>
                                </w:rPr>
                                <w:t xml:space="preserve"> </w:t>
                              </w:r>
                              <w:proofErr w:type="spellStart"/>
                              <w:r>
                                <w:rPr>
                                  <w:i/>
                                  <w:iCs/>
                                  <w:spacing w:val="-1"/>
                                  <w:sz w:val="13"/>
                                  <w:szCs w:val="13"/>
                                </w:rPr>
                                <w:t>feature</w:t>
                              </w:r>
                              <w:proofErr w:type="spellEnd"/>
                              <w:r>
                                <w:rPr>
                                  <w:rFonts w:ascii="Courier New" w:hAnsi="Courier New" w:cs="Courier New"/>
                                  <w:spacing w:val="-2"/>
                                  <w:sz w:val="13"/>
                                  <w:szCs w:val="13"/>
                                </w:rPr>
                                <w:t>’</w:t>
                              </w:r>
                            </w:p>
                          </w:txbxContent>
                        </wps:txbx>
                        <wps:bodyPr rot="0" vert="horz" wrap="square" lIns="0" tIns="0" rIns="0" bIns="0" anchor="t" anchorCtr="0" upright="1">
                          <a:noAutofit/>
                        </wps:bodyPr>
                      </wps:wsp>
                      <wps:wsp>
                        <wps:cNvPr id="208" name="Text Box 140"/>
                        <wps:cNvSpPr txBox="1">
                          <a:spLocks noChangeArrowheads="1"/>
                        </wps:cNvSpPr>
                        <wps:spPr bwMode="auto">
                          <a:xfrm>
                            <a:off x="3194" y="462"/>
                            <a:ext cx="96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5A444" w14:textId="77777777" w:rsidR="00FA14DC" w:rsidRDefault="00FA14DC">
                              <w:pPr>
                                <w:pStyle w:val="Corpodetexto"/>
                                <w:kinsoku w:val="0"/>
                                <w:overflowPunct w:val="0"/>
                                <w:spacing w:before="105"/>
                                <w:ind w:left="92"/>
                                <w:rPr>
                                  <w:rFonts w:ascii="Courier New" w:hAnsi="Courier New" w:cs="Courier New"/>
                                  <w:sz w:val="13"/>
                                  <w:szCs w:val="13"/>
                                </w:rPr>
                              </w:pPr>
                              <w:r>
                                <w:rPr>
                                  <w:spacing w:val="-1"/>
                                  <w:sz w:val="13"/>
                                  <w:szCs w:val="13"/>
                                </w:rPr>
                                <w:t>btl2:</w:t>
                              </w:r>
                              <w:r>
                                <w:rPr>
                                  <w:rFonts w:ascii="Courier New" w:hAnsi="Courier New" w:cs="Courier New"/>
                                  <w:spacing w:val="-2"/>
                                  <w:sz w:val="13"/>
                                  <w:szCs w:val="13"/>
                                </w:rPr>
                                <w:t>‘</w:t>
                              </w:r>
                              <w:r>
                                <w:rPr>
                                  <w:i/>
                                  <w:iCs/>
                                  <w:spacing w:val="-1"/>
                                  <w:sz w:val="13"/>
                                  <w:szCs w:val="13"/>
                                </w:rPr>
                                <w:t>Process</w:t>
                              </w:r>
                              <w:r>
                                <w:rPr>
                                  <w:rFonts w:ascii="Courier New" w:hAnsi="Courier New" w:cs="Courier New"/>
                                  <w:spacing w:val="-2"/>
                                  <w:sz w:val="13"/>
                                  <w:szCs w:val="13"/>
                                </w:rPr>
                                <w:t>’</w:t>
                              </w:r>
                            </w:p>
                          </w:txbxContent>
                        </wps:txbx>
                        <wps:bodyPr rot="0" vert="horz" wrap="square" lIns="0" tIns="0" rIns="0" bIns="0" anchor="t" anchorCtr="0" upright="1">
                          <a:noAutofit/>
                        </wps:bodyPr>
                      </wps:wsp>
                      <wps:wsp>
                        <wps:cNvPr id="209" name="Text Box 141"/>
                        <wps:cNvSpPr txBox="1">
                          <a:spLocks noChangeArrowheads="1"/>
                        </wps:cNvSpPr>
                        <wps:spPr bwMode="auto">
                          <a:xfrm>
                            <a:off x="143" y="998"/>
                            <a:ext cx="669"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9620B" w14:textId="77777777" w:rsidR="00FA14DC" w:rsidRDefault="00FA14DC">
                              <w:pPr>
                                <w:pStyle w:val="Corpodetexto"/>
                                <w:kinsoku w:val="0"/>
                                <w:overflowPunct w:val="0"/>
                                <w:spacing w:before="64"/>
                                <w:ind w:left="57"/>
                                <w:rPr>
                                  <w:sz w:val="13"/>
                                  <w:szCs w:val="13"/>
                                </w:rPr>
                              </w:pPr>
                              <w:proofErr w:type="spellStart"/>
                              <w:proofErr w:type="gramStart"/>
                              <w:r>
                                <w:rPr>
                                  <w:spacing w:val="-1"/>
                                  <w:w w:val="105"/>
                                  <w:sz w:val="13"/>
                                  <w:szCs w:val="13"/>
                                </w:rPr>
                                <w:t>chebi:</w:t>
                              </w:r>
                              <w:r>
                                <w:rPr>
                                  <w:i/>
                                  <w:iCs/>
                                  <w:spacing w:val="-1"/>
                                  <w:w w:val="105"/>
                                  <w:sz w:val="13"/>
                                  <w:szCs w:val="13"/>
                                </w:rPr>
                                <w:t>role</w:t>
                              </w:r>
                              <w:proofErr w:type="spellEnd"/>
                              <w:proofErr w:type="gramEnd"/>
                            </w:p>
                          </w:txbxContent>
                        </wps:txbx>
                        <wps:bodyPr rot="0" vert="horz" wrap="square" lIns="0" tIns="0" rIns="0" bIns="0" anchor="t" anchorCtr="0" upright="1">
                          <a:noAutofit/>
                        </wps:bodyPr>
                      </wps:wsp>
                      <wps:wsp>
                        <wps:cNvPr id="210" name="Text Box 142"/>
                        <wps:cNvSpPr txBox="1">
                          <a:spLocks noChangeArrowheads="1"/>
                        </wps:cNvSpPr>
                        <wps:spPr bwMode="auto">
                          <a:xfrm>
                            <a:off x="1121" y="998"/>
                            <a:ext cx="951"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AA56C" w14:textId="77777777" w:rsidR="00FA14DC" w:rsidRDefault="00FA14DC">
                              <w:pPr>
                                <w:pStyle w:val="Corpodetexto"/>
                                <w:kinsoku w:val="0"/>
                                <w:overflowPunct w:val="0"/>
                                <w:spacing w:before="64"/>
                                <w:ind w:left="64"/>
                                <w:rPr>
                                  <w:sz w:val="13"/>
                                  <w:szCs w:val="13"/>
                                </w:rPr>
                              </w:pPr>
                              <w:r>
                                <w:rPr>
                                  <w:spacing w:val="-1"/>
                                  <w:w w:val="105"/>
                                  <w:sz w:val="13"/>
                                  <w:szCs w:val="13"/>
                                </w:rPr>
                                <w:t>btl</w:t>
                              </w:r>
                              <w:proofErr w:type="gramStart"/>
                              <w:r>
                                <w:rPr>
                                  <w:spacing w:val="-1"/>
                                  <w:w w:val="105"/>
                                  <w:sz w:val="13"/>
                                  <w:szCs w:val="13"/>
                                </w:rPr>
                                <w:t>2:</w:t>
                              </w:r>
                              <w:r>
                                <w:rPr>
                                  <w:i/>
                                  <w:iCs/>
                                  <w:spacing w:val="-1"/>
                                  <w:w w:val="105"/>
                                  <w:sz w:val="13"/>
                                  <w:szCs w:val="13"/>
                                </w:rPr>
                                <w:t>compound</w:t>
                              </w:r>
                              <w:proofErr w:type="gramEnd"/>
                            </w:p>
                          </w:txbxContent>
                        </wps:txbx>
                        <wps:bodyPr rot="0" vert="horz" wrap="square" lIns="0" tIns="0" rIns="0" bIns="0" anchor="t" anchorCtr="0" upright="1">
                          <a:noAutofit/>
                        </wps:bodyPr>
                      </wps:wsp>
                      <wps:wsp>
                        <wps:cNvPr id="211" name="Text Box 143"/>
                        <wps:cNvSpPr txBox="1">
                          <a:spLocks noChangeArrowheads="1"/>
                        </wps:cNvSpPr>
                        <wps:spPr bwMode="auto">
                          <a:xfrm>
                            <a:off x="2792" y="998"/>
                            <a:ext cx="79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0E638" w14:textId="77777777" w:rsidR="00FA14DC" w:rsidRDefault="00FA14DC">
                              <w:pPr>
                                <w:pStyle w:val="Corpodetexto"/>
                                <w:kinsoku w:val="0"/>
                                <w:overflowPunct w:val="0"/>
                                <w:spacing w:before="22" w:line="264" w:lineRule="auto"/>
                                <w:ind w:left="186" w:right="21" w:hanging="157"/>
                                <w:rPr>
                                  <w:sz w:val="13"/>
                                  <w:szCs w:val="13"/>
                                </w:rPr>
                              </w:pPr>
                              <w:proofErr w:type="spellStart"/>
                              <w:proofErr w:type="gramStart"/>
                              <w:r>
                                <w:rPr>
                                  <w:spacing w:val="-1"/>
                                  <w:w w:val="105"/>
                                  <w:sz w:val="13"/>
                                  <w:szCs w:val="13"/>
                                </w:rPr>
                                <w:t>go:</w:t>
                              </w:r>
                              <w:r>
                                <w:rPr>
                                  <w:i/>
                                  <w:iCs/>
                                  <w:spacing w:val="-1"/>
                                  <w:w w:val="105"/>
                                  <w:sz w:val="13"/>
                                  <w:szCs w:val="13"/>
                                </w:rPr>
                                <w:t>biological</w:t>
                              </w:r>
                              <w:proofErr w:type="spellEnd"/>
                              <w:proofErr w:type="gramEnd"/>
                              <w:r>
                                <w:rPr>
                                  <w:i/>
                                  <w:iCs/>
                                  <w:spacing w:val="29"/>
                                  <w:w w:val="106"/>
                                  <w:sz w:val="13"/>
                                  <w:szCs w:val="13"/>
                                </w:rPr>
                                <w:t xml:space="preserve"> </w:t>
                              </w:r>
                              <w:proofErr w:type="spellStart"/>
                              <w:r>
                                <w:rPr>
                                  <w:i/>
                                  <w:iCs/>
                                  <w:spacing w:val="-1"/>
                                  <w:w w:val="105"/>
                                  <w:sz w:val="13"/>
                                  <w:szCs w:val="13"/>
                                </w:rPr>
                                <w:t>process</w:t>
                              </w:r>
                              <w:proofErr w:type="spellEnd"/>
                            </w:p>
                          </w:txbxContent>
                        </wps:txbx>
                        <wps:bodyPr rot="0" vert="horz" wrap="square" lIns="0" tIns="0" rIns="0" bIns="0" anchor="t" anchorCtr="0" upright="1">
                          <a:noAutofit/>
                        </wps:bodyPr>
                      </wps:wsp>
                      <wps:wsp>
                        <wps:cNvPr id="212" name="Text Box 144"/>
                        <wps:cNvSpPr txBox="1">
                          <a:spLocks noChangeArrowheads="1"/>
                        </wps:cNvSpPr>
                        <wps:spPr bwMode="auto">
                          <a:xfrm>
                            <a:off x="3770" y="998"/>
                            <a:ext cx="789"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514AE" w14:textId="77777777" w:rsidR="00FA14DC" w:rsidRDefault="00FA14DC">
                              <w:pPr>
                                <w:pStyle w:val="Corpodetexto"/>
                                <w:kinsoku w:val="0"/>
                                <w:overflowPunct w:val="0"/>
                                <w:spacing w:before="22" w:line="264" w:lineRule="auto"/>
                                <w:ind w:left="171" w:right="23" w:hanging="143"/>
                                <w:rPr>
                                  <w:sz w:val="13"/>
                                  <w:szCs w:val="13"/>
                                </w:rPr>
                              </w:pPr>
                              <w:proofErr w:type="spellStart"/>
                              <w:proofErr w:type="gramStart"/>
                              <w:r>
                                <w:rPr>
                                  <w:spacing w:val="-1"/>
                                  <w:w w:val="105"/>
                                  <w:sz w:val="13"/>
                                  <w:szCs w:val="13"/>
                                </w:rPr>
                                <w:t>go:</w:t>
                              </w:r>
                              <w:r>
                                <w:rPr>
                                  <w:i/>
                                  <w:iCs/>
                                  <w:spacing w:val="-1"/>
                                  <w:w w:val="105"/>
                                  <w:sz w:val="13"/>
                                  <w:szCs w:val="13"/>
                                </w:rPr>
                                <w:t>molecular</w:t>
                              </w:r>
                              <w:proofErr w:type="spellEnd"/>
                              <w:proofErr w:type="gramEnd"/>
                              <w:r>
                                <w:rPr>
                                  <w:i/>
                                  <w:iCs/>
                                  <w:spacing w:val="27"/>
                                  <w:w w:val="106"/>
                                  <w:sz w:val="13"/>
                                  <w:szCs w:val="13"/>
                                </w:rPr>
                                <w:t xml:space="preserve"> </w:t>
                              </w:r>
                              <w:proofErr w:type="spellStart"/>
                              <w:r>
                                <w:rPr>
                                  <w:i/>
                                  <w:iCs/>
                                  <w:spacing w:val="-1"/>
                                  <w:w w:val="105"/>
                                  <w:sz w:val="13"/>
                                  <w:szCs w:val="13"/>
                                </w:rPr>
                                <w:t>function</w:t>
                              </w:r>
                              <w:proofErr w:type="spellEnd"/>
                            </w:p>
                          </w:txbxContent>
                        </wps:txbx>
                        <wps:bodyPr rot="0" vert="horz" wrap="square" lIns="0" tIns="0" rIns="0" bIns="0" anchor="t" anchorCtr="0" upright="1">
                          <a:noAutofit/>
                        </wps:bodyPr>
                      </wps:wsp>
                      <wps:wsp>
                        <wps:cNvPr id="213" name="Text Box 145"/>
                        <wps:cNvSpPr txBox="1">
                          <a:spLocks noChangeArrowheads="1"/>
                        </wps:cNvSpPr>
                        <wps:spPr bwMode="auto">
                          <a:xfrm>
                            <a:off x="2" y="1530"/>
                            <a:ext cx="1224"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B44CC" w14:textId="77777777" w:rsidR="00FA14DC" w:rsidRDefault="00FA14DC">
                              <w:pPr>
                                <w:pStyle w:val="Corpodetexto"/>
                                <w:kinsoku w:val="0"/>
                                <w:overflowPunct w:val="0"/>
                                <w:spacing w:before="14" w:line="246" w:lineRule="auto"/>
                                <w:ind w:left="438" w:right="165" w:hanging="264"/>
                                <w:rPr>
                                  <w:rFonts w:ascii="Courier New" w:hAnsi="Courier New" w:cs="Courier New"/>
                                  <w:sz w:val="13"/>
                                  <w:szCs w:val="13"/>
                                </w:rPr>
                              </w:pPr>
                              <w:proofErr w:type="spellStart"/>
                              <w:r>
                                <w:rPr>
                                  <w:spacing w:val="-1"/>
                                  <w:sz w:val="13"/>
                                  <w:szCs w:val="13"/>
                                </w:rPr>
                                <w:t>chebi</w:t>
                              </w:r>
                              <w:proofErr w:type="spellEnd"/>
                              <w:r>
                                <w:rPr>
                                  <w:spacing w:val="-1"/>
                                  <w:sz w:val="13"/>
                                  <w:szCs w:val="13"/>
                                </w:rPr>
                                <w:t>:</w:t>
                              </w:r>
                              <w:r>
                                <w:rPr>
                                  <w:rFonts w:ascii="Courier New" w:hAnsi="Courier New" w:cs="Courier New"/>
                                  <w:spacing w:val="-2"/>
                                  <w:sz w:val="13"/>
                                  <w:szCs w:val="13"/>
                                </w:rPr>
                                <w:t>‘</w:t>
                              </w:r>
                              <w:proofErr w:type="spellStart"/>
                              <w:r>
                                <w:rPr>
                                  <w:i/>
                                  <w:iCs/>
                                  <w:spacing w:val="-1"/>
                                  <w:sz w:val="13"/>
                                  <w:szCs w:val="13"/>
                                </w:rPr>
                                <w:t>chemical</w:t>
                              </w:r>
                              <w:proofErr w:type="spellEnd"/>
                              <w:r>
                                <w:rPr>
                                  <w:i/>
                                  <w:iCs/>
                                  <w:spacing w:val="30"/>
                                  <w:w w:val="106"/>
                                  <w:sz w:val="13"/>
                                  <w:szCs w:val="13"/>
                                </w:rPr>
                                <w:t xml:space="preserve"> </w:t>
                              </w:r>
                              <w:proofErr w:type="spellStart"/>
                              <w:r>
                                <w:rPr>
                                  <w:i/>
                                  <w:iCs/>
                                  <w:spacing w:val="-1"/>
                                  <w:sz w:val="13"/>
                                  <w:szCs w:val="13"/>
                                </w:rPr>
                                <w:t>entity</w:t>
                              </w:r>
                              <w:proofErr w:type="spellEnd"/>
                              <w:r>
                                <w:rPr>
                                  <w:rFonts w:ascii="Courier New" w:hAnsi="Courier New" w:cs="Courier New"/>
                                  <w:spacing w:val="-2"/>
                                  <w:sz w:val="13"/>
                                  <w:szCs w:val="13"/>
                                </w:rPr>
                                <w:t>’</w:t>
                              </w:r>
                            </w:p>
                          </w:txbxContent>
                        </wps:txbx>
                        <wps:bodyPr rot="0" vert="horz" wrap="square" lIns="0" tIns="0" rIns="0" bIns="0" anchor="t" anchorCtr="0" upright="1">
                          <a:noAutofit/>
                        </wps:bodyPr>
                      </wps:wsp>
                      <wps:wsp>
                        <wps:cNvPr id="214" name="Text Box 146"/>
                        <wps:cNvSpPr txBox="1">
                          <a:spLocks noChangeArrowheads="1"/>
                        </wps:cNvSpPr>
                        <wps:spPr bwMode="auto">
                          <a:xfrm>
                            <a:off x="1872" y="1530"/>
                            <a:ext cx="1289"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7769E" w14:textId="77777777" w:rsidR="00FA14DC" w:rsidRDefault="00FA14DC">
                              <w:pPr>
                                <w:pStyle w:val="Corpodetexto"/>
                                <w:kinsoku w:val="0"/>
                                <w:overflowPunct w:val="0"/>
                                <w:spacing w:before="5" w:line="246" w:lineRule="auto"/>
                                <w:ind w:left="151" w:right="97" w:hanging="92"/>
                                <w:rPr>
                                  <w:rFonts w:ascii="Courier New" w:hAnsi="Courier New" w:cs="Courier New"/>
                                  <w:sz w:val="13"/>
                                  <w:szCs w:val="13"/>
                                </w:rPr>
                              </w:pPr>
                              <w:r>
                                <w:rPr>
                                  <w:spacing w:val="-1"/>
                                  <w:sz w:val="13"/>
                                  <w:szCs w:val="13"/>
                                </w:rPr>
                                <w:t>btl2:</w:t>
                              </w:r>
                              <w:r>
                                <w:rPr>
                                  <w:rFonts w:ascii="Courier New" w:hAnsi="Courier New" w:cs="Courier New"/>
                                  <w:spacing w:val="-2"/>
                                  <w:sz w:val="13"/>
                                  <w:szCs w:val="13"/>
                                </w:rPr>
                                <w:t>‘</w:t>
                              </w:r>
                              <w:r>
                                <w:rPr>
                                  <w:i/>
                                  <w:iCs/>
                                  <w:spacing w:val="-1"/>
                                  <w:sz w:val="13"/>
                                  <w:szCs w:val="13"/>
                                </w:rPr>
                                <w:t>poly</w:t>
                              </w:r>
                              <w:r>
                                <w:rPr>
                                  <w:i/>
                                  <w:iCs/>
                                  <w:spacing w:val="28"/>
                                  <w:sz w:val="13"/>
                                  <w:szCs w:val="13"/>
                                </w:rPr>
                                <w:t xml:space="preserve"> </w:t>
                              </w:r>
                              <w:proofErr w:type="spellStart"/>
                              <w:r>
                                <w:rPr>
                                  <w:i/>
                                  <w:iCs/>
                                  <w:spacing w:val="-1"/>
                                  <w:sz w:val="13"/>
                                  <w:szCs w:val="13"/>
                                </w:rPr>
                                <w:t>molecular</w:t>
                              </w:r>
                              <w:proofErr w:type="spellEnd"/>
                              <w:r>
                                <w:rPr>
                                  <w:i/>
                                  <w:iCs/>
                                  <w:spacing w:val="23"/>
                                  <w:w w:val="106"/>
                                  <w:sz w:val="13"/>
                                  <w:szCs w:val="13"/>
                                </w:rPr>
                                <w:t xml:space="preserve"> </w:t>
                              </w:r>
                              <w:proofErr w:type="spellStart"/>
                              <w:r>
                                <w:rPr>
                                  <w:i/>
                                  <w:iCs/>
                                  <w:spacing w:val="-1"/>
                                  <w:sz w:val="13"/>
                                  <w:szCs w:val="13"/>
                                </w:rPr>
                                <w:t>composite</w:t>
                              </w:r>
                              <w:proofErr w:type="spellEnd"/>
                              <w:r>
                                <w:rPr>
                                  <w:i/>
                                  <w:iCs/>
                                  <w:spacing w:val="18"/>
                                  <w:sz w:val="13"/>
                                  <w:szCs w:val="13"/>
                                </w:rPr>
                                <w:t xml:space="preserve"> </w:t>
                              </w:r>
                              <w:proofErr w:type="spellStart"/>
                              <w:r>
                                <w:rPr>
                                  <w:i/>
                                  <w:iCs/>
                                  <w:spacing w:val="-1"/>
                                  <w:sz w:val="13"/>
                                  <w:szCs w:val="13"/>
                                </w:rPr>
                                <w:t>entity</w:t>
                              </w:r>
                              <w:proofErr w:type="spellEnd"/>
                              <w:r>
                                <w:rPr>
                                  <w:rFonts w:ascii="Courier New" w:hAnsi="Courier New" w:cs="Courier New"/>
                                  <w:spacing w:val="-2"/>
                                  <w:sz w:val="13"/>
                                  <w:szCs w:val="13"/>
                                </w:rPr>
                                <w:t>’</w:t>
                              </w:r>
                            </w:p>
                          </w:txbxContent>
                        </wps:txbx>
                        <wps:bodyPr rot="0" vert="horz" wrap="square" lIns="0" tIns="0" rIns="0" bIns="0" anchor="t" anchorCtr="0" upright="1">
                          <a:noAutofit/>
                        </wps:bodyPr>
                      </wps:wsp>
                      <wps:wsp>
                        <wps:cNvPr id="215" name="Text Box 147"/>
                        <wps:cNvSpPr txBox="1">
                          <a:spLocks noChangeArrowheads="1"/>
                        </wps:cNvSpPr>
                        <wps:spPr bwMode="auto">
                          <a:xfrm>
                            <a:off x="2" y="1989"/>
                            <a:ext cx="1224"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65E3D" w14:textId="77777777" w:rsidR="00FA14DC" w:rsidRDefault="00FA14DC">
                              <w:pPr>
                                <w:pStyle w:val="Corpodetexto"/>
                                <w:kinsoku w:val="0"/>
                                <w:overflowPunct w:val="0"/>
                                <w:spacing w:before="0" w:line="151" w:lineRule="exact"/>
                                <w:ind w:left="2"/>
                                <w:jc w:val="center"/>
                                <w:rPr>
                                  <w:sz w:val="13"/>
                                  <w:szCs w:val="13"/>
                                </w:rPr>
                              </w:pPr>
                              <w:proofErr w:type="spellStart"/>
                              <w:r>
                                <w:rPr>
                                  <w:spacing w:val="-1"/>
                                  <w:sz w:val="13"/>
                                  <w:szCs w:val="13"/>
                                </w:rPr>
                                <w:t>chebi</w:t>
                              </w:r>
                              <w:proofErr w:type="spellEnd"/>
                              <w:r>
                                <w:rPr>
                                  <w:spacing w:val="-1"/>
                                  <w:sz w:val="13"/>
                                  <w:szCs w:val="13"/>
                                </w:rPr>
                                <w:t>:</w:t>
                              </w:r>
                              <w:r>
                                <w:rPr>
                                  <w:rFonts w:ascii="Courier New" w:hAnsi="Courier New" w:cs="Courier New"/>
                                  <w:spacing w:val="-2"/>
                                  <w:sz w:val="13"/>
                                  <w:szCs w:val="13"/>
                                </w:rPr>
                                <w:t>‘</w:t>
                              </w:r>
                              <w:proofErr w:type="spellStart"/>
                              <w:r>
                                <w:rPr>
                                  <w:i/>
                                  <w:iCs/>
                                  <w:spacing w:val="-1"/>
                                  <w:sz w:val="13"/>
                                  <w:szCs w:val="13"/>
                                </w:rPr>
                                <w:t>molecular</w:t>
                              </w:r>
                              <w:proofErr w:type="spellEnd"/>
                            </w:p>
                            <w:p w14:paraId="4AEA348F" w14:textId="77777777" w:rsidR="00FA14DC" w:rsidRDefault="00FA14DC">
                              <w:pPr>
                                <w:pStyle w:val="Corpodetexto"/>
                                <w:kinsoku w:val="0"/>
                                <w:overflowPunct w:val="0"/>
                                <w:spacing w:before="5"/>
                                <w:ind w:left="5"/>
                                <w:jc w:val="center"/>
                                <w:rPr>
                                  <w:rFonts w:ascii="Courier New" w:hAnsi="Courier New" w:cs="Courier New"/>
                                  <w:sz w:val="13"/>
                                  <w:szCs w:val="13"/>
                                </w:rPr>
                              </w:pPr>
                              <w:proofErr w:type="spellStart"/>
                              <w:r>
                                <w:rPr>
                                  <w:i/>
                                  <w:iCs/>
                                  <w:spacing w:val="-1"/>
                                  <w:sz w:val="13"/>
                                  <w:szCs w:val="13"/>
                                </w:rPr>
                                <w:t>entity</w:t>
                              </w:r>
                              <w:proofErr w:type="spellEnd"/>
                              <w:r>
                                <w:rPr>
                                  <w:rFonts w:ascii="Courier New" w:hAnsi="Courier New" w:cs="Courier New"/>
                                  <w:spacing w:val="-2"/>
                                  <w:sz w:val="13"/>
                                  <w:szCs w:val="13"/>
                                </w:rPr>
                                <w:t>’</w:t>
                              </w:r>
                            </w:p>
                          </w:txbxContent>
                        </wps:txbx>
                        <wps:bodyPr rot="0" vert="horz" wrap="square" lIns="0" tIns="0" rIns="0" bIns="0" anchor="t" anchorCtr="0" upright="1">
                          <a:noAutofit/>
                        </wps:bodyPr>
                      </wps:wsp>
                      <wps:wsp>
                        <wps:cNvPr id="216" name="Text Box 148"/>
                        <wps:cNvSpPr txBox="1">
                          <a:spLocks noChangeArrowheads="1"/>
                        </wps:cNvSpPr>
                        <wps:spPr bwMode="auto">
                          <a:xfrm>
                            <a:off x="1872" y="1989"/>
                            <a:ext cx="1289"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83AB7" w14:textId="77777777" w:rsidR="00FA14DC" w:rsidRDefault="00FA14DC">
                              <w:pPr>
                                <w:pStyle w:val="Corpodetexto"/>
                                <w:kinsoku w:val="0"/>
                                <w:overflowPunct w:val="0"/>
                                <w:spacing w:before="5" w:line="246" w:lineRule="auto"/>
                                <w:ind w:left="151" w:right="188" w:firstLine="39"/>
                                <w:rPr>
                                  <w:rFonts w:ascii="Courier New" w:hAnsi="Courier New" w:cs="Courier New"/>
                                  <w:sz w:val="13"/>
                                  <w:szCs w:val="13"/>
                                </w:rPr>
                              </w:pPr>
                              <w:r>
                                <w:rPr>
                                  <w:spacing w:val="-1"/>
                                  <w:sz w:val="13"/>
                                  <w:szCs w:val="13"/>
                                </w:rPr>
                                <w:t>btl2:</w:t>
                              </w:r>
                              <w:r>
                                <w:rPr>
                                  <w:rFonts w:ascii="Courier New" w:hAnsi="Courier New" w:cs="Courier New"/>
                                  <w:spacing w:val="-2"/>
                                  <w:sz w:val="13"/>
                                  <w:szCs w:val="13"/>
                                </w:rPr>
                                <w:t>‘</w:t>
                              </w:r>
                              <w:r>
                                <w:rPr>
                                  <w:i/>
                                  <w:iCs/>
                                  <w:spacing w:val="-1"/>
                                  <w:sz w:val="13"/>
                                  <w:szCs w:val="13"/>
                                </w:rPr>
                                <w:t>structured</w:t>
                              </w:r>
                              <w:r>
                                <w:rPr>
                                  <w:i/>
                                  <w:iCs/>
                                  <w:spacing w:val="25"/>
                                  <w:w w:val="106"/>
                                  <w:sz w:val="13"/>
                                  <w:szCs w:val="13"/>
                                </w:rPr>
                                <w:t xml:space="preserve"> </w:t>
                              </w:r>
                              <w:proofErr w:type="spellStart"/>
                              <w:r>
                                <w:rPr>
                                  <w:i/>
                                  <w:iCs/>
                                  <w:spacing w:val="-1"/>
                                  <w:sz w:val="13"/>
                                  <w:szCs w:val="13"/>
                                </w:rPr>
                                <w:t>biological</w:t>
                              </w:r>
                              <w:proofErr w:type="spellEnd"/>
                              <w:r>
                                <w:rPr>
                                  <w:i/>
                                  <w:iCs/>
                                  <w:spacing w:val="19"/>
                                  <w:sz w:val="13"/>
                                  <w:szCs w:val="13"/>
                                </w:rPr>
                                <w:t xml:space="preserve"> </w:t>
                              </w:r>
                              <w:proofErr w:type="spellStart"/>
                              <w:r>
                                <w:rPr>
                                  <w:i/>
                                  <w:iCs/>
                                  <w:spacing w:val="-1"/>
                                  <w:sz w:val="13"/>
                                  <w:szCs w:val="13"/>
                                </w:rPr>
                                <w:t>entity</w:t>
                              </w:r>
                              <w:proofErr w:type="spellEnd"/>
                              <w:r>
                                <w:rPr>
                                  <w:rFonts w:ascii="Courier New" w:hAnsi="Courier New" w:cs="Courier New"/>
                                  <w:spacing w:val="-2"/>
                                  <w:sz w:val="13"/>
                                  <w:szCs w:val="13"/>
                                </w:rPr>
                                <w:t>’</w:t>
                              </w:r>
                            </w:p>
                          </w:txbxContent>
                        </wps:txbx>
                        <wps:bodyPr rot="0" vert="horz" wrap="square" lIns="0" tIns="0" rIns="0" bIns="0" anchor="t" anchorCtr="0" upright="1">
                          <a:noAutofit/>
                        </wps:bodyPr>
                      </wps:wsp>
                      <wps:wsp>
                        <wps:cNvPr id="217" name="Text Box 149"/>
                        <wps:cNvSpPr txBox="1">
                          <a:spLocks noChangeArrowheads="1"/>
                        </wps:cNvSpPr>
                        <wps:spPr bwMode="auto">
                          <a:xfrm>
                            <a:off x="238" y="2413"/>
                            <a:ext cx="754"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19F3F" w14:textId="77777777" w:rsidR="00FA14DC" w:rsidRDefault="00FA14DC">
                              <w:pPr>
                                <w:pStyle w:val="Corpodetexto"/>
                                <w:kinsoku w:val="0"/>
                                <w:overflowPunct w:val="0"/>
                                <w:spacing w:before="50"/>
                                <w:ind w:left="102"/>
                                <w:rPr>
                                  <w:sz w:val="13"/>
                                  <w:szCs w:val="13"/>
                                </w:rPr>
                              </w:pPr>
                              <w:proofErr w:type="spellStart"/>
                              <w:proofErr w:type="gramStart"/>
                              <w:r>
                                <w:rPr>
                                  <w:spacing w:val="-1"/>
                                  <w:w w:val="105"/>
                                  <w:sz w:val="13"/>
                                  <w:szCs w:val="13"/>
                                </w:rPr>
                                <w:t>pr:</w:t>
                              </w:r>
                              <w:r>
                                <w:rPr>
                                  <w:i/>
                                  <w:iCs/>
                                  <w:spacing w:val="-1"/>
                                  <w:w w:val="105"/>
                                  <w:sz w:val="13"/>
                                  <w:szCs w:val="13"/>
                                </w:rPr>
                                <w:t>protein</w:t>
                              </w:r>
                              <w:proofErr w:type="spellEnd"/>
                              <w:proofErr w:type="gramEnd"/>
                            </w:p>
                          </w:txbxContent>
                        </wps:txbx>
                        <wps:bodyPr rot="0" vert="horz" wrap="square" lIns="0" tIns="0" rIns="0" bIns="0" anchor="t" anchorCtr="0" upright="1">
                          <a:noAutofit/>
                        </wps:bodyPr>
                      </wps:wsp>
                      <wps:wsp>
                        <wps:cNvPr id="218" name="Text Box 150"/>
                        <wps:cNvSpPr txBox="1">
                          <a:spLocks noChangeArrowheads="1"/>
                        </wps:cNvSpPr>
                        <wps:spPr bwMode="auto">
                          <a:xfrm>
                            <a:off x="1397" y="2544"/>
                            <a:ext cx="950"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A6E62" w14:textId="77777777" w:rsidR="00FA14DC" w:rsidRDefault="00FA14DC">
                              <w:pPr>
                                <w:pStyle w:val="Corpodetexto"/>
                                <w:kinsoku w:val="0"/>
                                <w:overflowPunct w:val="0"/>
                                <w:spacing w:before="64"/>
                                <w:ind w:left="90"/>
                                <w:rPr>
                                  <w:sz w:val="13"/>
                                  <w:szCs w:val="13"/>
                                </w:rPr>
                              </w:pPr>
                              <w:r>
                                <w:rPr>
                                  <w:spacing w:val="-1"/>
                                  <w:w w:val="105"/>
                                  <w:sz w:val="13"/>
                                  <w:szCs w:val="13"/>
                                </w:rPr>
                                <w:t>btl</w:t>
                              </w:r>
                              <w:proofErr w:type="gramStart"/>
                              <w:r>
                                <w:rPr>
                                  <w:spacing w:val="-1"/>
                                  <w:w w:val="105"/>
                                  <w:sz w:val="13"/>
                                  <w:szCs w:val="13"/>
                                </w:rPr>
                                <w:t>2:</w:t>
                              </w:r>
                              <w:r>
                                <w:rPr>
                                  <w:i/>
                                  <w:iCs/>
                                  <w:spacing w:val="-1"/>
                                  <w:w w:val="105"/>
                                  <w:sz w:val="13"/>
                                  <w:szCs w:val="13"/>
                                </w:rPr>
                                <w:t>organism</w:t>
                              </w:r>
                              <w:proofErr w:type="gramEnd"/>
                            </w:p>
                          </w:txbxContent>
                        </wps:txbx>
                        <wps:bodyPr rot="0" vert="horz" wrap="square" lIns="0" tIns="0" rIns="0" bIns="0" anchor="t" anchorCtr="0" upright="1">
                          <a:noAutofit/>
                        </wps:bodyPr>
                      </wps:wsp>
                      <wps:wsp>
                        <wps:cNvPr id="219" name="Text Box 151"/>
                        <wps:cNvSpPr txBox="1">
                          <a:spLocks noChangeArrowheads="1"/>
                        </wps:cNvSpPr>
                        <wps:spPr bwMode="auto">
                          <a:xfrm>
                            <a:off x="2537" y="2544"/>
                            <a:ext cx="1046"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C9BF" w14:textId="77777777" w:rsidR="00FA14DC" w:rsidRDefault="00FA14DC">
                              <w:pPr>
                                <w:pStyle w:val="Corpodetexto"/>
                                <w:kinsoku w:val="0"/>
                                <w:overflowPunct w:val="0"/>
                                <w:spacing w:before="0" w:line="131" w:lineRule="exact"/>
                                <w:ind w:left="222"/>
                                <w:rPr>
                                  <w:sz w:val="13"/>
                                  <w:szCs w:val="13"/>
                                </w:rPr>
                              </w:pPr>
                              <w:proofErr w:type="spellStart"/>
                              <w:proofErr w:type="gramStart"/>
                              <w:r>
                                <w:rPr>
                                  <w:spacing w:val="-1"/>
                                  <w:w w:val="105"/>
                                  <w:sz w:val="13"/>
                                  <w:szCs w:val="13"/>
                                </w:rPr>
                                <w:t>go:</w:t>
                              </w:r>
                              <w:r>
                                <w:rPr>
                                  <w:i/>
                                  <w:iCs/>
                                  <w:spacing w:val="-1"/>
                                  <w:w w:val="105"/>
                                  <w:sz w:val="13"/>
                                  <w:szCs w:val="13"/>
                                </w:rPr>
                                <w:t>cellular</w:t>
                              </w:r>
                              <w:proofErr w:type="spellEnd"/>
                              <w:proofErr w:type="gramEnd"/>
                            </w:p>
                            <w:p w14:paraId="48916DBE" w14:textId="77777777" w:rsidR="00FA14DC" w:rsidRDefault="00FA14DC">
                              <w:pPr>
                                <w:pStyle w:val="Corpodetexto"/>
                                <w:kinsoku w:val="0"/>
                                <w:overflowPunct w:val="0"/>
                                <w:spacing w:before="15" w:line="137" w:lineRule="exact"/>
                                <w:ind w:left="222"/>
                                <w:rPr>
                                  <w:sz w:val="13"/>
                                  <w:szCs w:val="13"/>
                                </w:rPr>
                              </w:pPr>
                              <w:proofErr w:type="spellStart"/>
                              <w:r>
                                <w:rPr>
                                  <w:i/>
                                  <w:iCs/>
                                  <w:spacing w:val="-1"/>
                                  <w:w w:val="105"/>
                                  <w:sz w:val="13"/>
                                  <w:szCs w:val="13"/>
                                </w:rPr>
                                <w:t>component</w:t>
                              </w:r>
                              <w:proofErr w:type="spellEnd"/>
                            </w:p>
                          </w:txbxContent>
                        </wps:txbx>
                        <wps:bodyPr rot="0" vert="horz" wrap="square" lIns="0" tIns="0" rIns="0" bIns="0" anchor="t" anchorCtr="0" upright="1">
                          <a:noAutofit/>
                        </wps:bodyPr>
                      </wps:wsp>
                    </wpg:wgp>
                  </a:graphicData>
                </a:graphic>
              </wp:inline>
            </w:drawing>
          </mc:Choice>
          <mc:Fallback>
            <w:pict>
              <v:group w14:anchorId="669DB26B" id="Group 87" o:spid="_x0000_s1026" style="width:228.05pt;height:141.5pt;mso-position-horizontal-relative:char;mso-position-vertical-relative:line" coordsize="456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">
                <v:shape id="Freeform 88" o:spid="_x0000_s1027" style="position:absolute;left:2277;top:304;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" path="m,l4,e" filled="f" strokeweight=".71906mm">
                  <v:path arrowok="t" o:connecttype="custom" o:connectlocs="0,0;4,0" o:connectangles="0,0"/>
                </v:shape>
                <v:shape id="Freeform 89" o:spid="_x0000_s1028" style="position:absolute;left:2264;top:284;width:32;height:33;visibility:visible;mso-wrap-style:square;v-text-anchor:top" coordsize="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" path="m15,l,32r31,l15,xe" fillcolor="black" stroked="f">
                  <v:path arrowok="t" o:connecttype="custom" o:connectlocs="15,0;0,32;31,32;15,0" o:connectangles="0,0,0,0"/>
                </v:shape>
                <v:shape id="Freeform 90" o:spid="_x0000_s1029" style="position:absolute;left:2279;top:312;width:357;height:149;visibility:visible;mso-wrap-style:square;v-text-anchor:top" coordsize="35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" path="m356,148r,-61l,87,,e" filled="f" strokeweight=".07533mm">
                  <v:path arrowok="t" o:connecttype="custom" o:connectlocs="356,148;356,87;0,87;0,0" o:connectangles="0,0,0,0"/>
                </v:shape>
                <v:shape id="Freeform 91" o:spid="_x0000_s1030" style="position:absolute;left:2264;top:284;width:32;height:33;visibility:visible;mso-wrap-style:square;v-text-anchor:top" coordsize="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" path="m15,l,32r31,l15,xe" fillcolor="black" stroked="f">
                  <v:path arrowok="t" o:connecttype="custom" o:connectlocs="15,0;0,32;31,32;15,0" o:connectangles="0,0,0,0"/>
                </v:shape>
                <v:shape id="Freeform 92" o:spid="_x0000_s1031" style="position:absolute;left:477;top:312;width:1803;height:149;visibility:visible;mso-wrap-style:square;v-text-anchor:top" coordsize="180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" path="m,148l,87r1802,l1802,e" filled="f" strokeweight=".07533mm">
                  <v:path arrowok="t" o:connecttype="custom" o:connectlocs="0,148;0,87;1802,87;1802,0" o:connectangles="0,0,0,0"/>
                </v:shape>
                <v:shape id="Freeform 93" o:spid="_x0000_s1032" style="position:absolute;left:2264;top:284;width:32;height:33;visibility:visible;mso-wrap-style:square;v-text-anchor:top" coordsize="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" path="m15,l,32r31,l15,xe" fillcolor="black" stroked="f">
                  <v:path arrowok="t" o:connecttype="custom" o:connectlocs="15,0;0,32;31,32;15,0" o:connectangles="0,0,0,0"/>
                </v:shape>
                <v:shape id="Freeform 94" o:spid="_x0000_s1033" style="position:absolute;left:2279;top:312;width:1396;height:149;visibility:visible;mso-wrap-style:square;v-text-anchor:top" coordsize="139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" path="m1395,148r,-61l,87,,e" filled="f" strokeweight=".07533mm">
                  <v:path arrowok="t" o:connecttype="custom" o:connectlocs="1395,148;1395,87;0,87;0,0" o:connectangles="0,0,0,0"/>
                </v:shape>
                <v:shape id="Freeform 95" o:spid="_x0000_s1034" style="position:absolute;left:2264;top:284;width:32;height:33;visibility:visible;mso-wrap-style:square;v-text-anchor:top" coordsize="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" path="m15,l,32r31,l15,xe" fillcolor="black" stroked="f">
                  <v:path arrowok="t" o:connecttype="custom" o:connectlocs="15,0;0,32;31,32;15,0" o:connectangles="0,0,0,0"/>
                </v:shape>
                <v:shape id="Freeform 96" o:spid="_x0000_s1035" style="position:absolute;left:1804;top:2;width:951;height:283;visibility:visible;mso-wrap-style:square;v-text-anchor:top" coordsize="95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" path="m,282r950,l950,,,,,282xe" filled="f" strokeweight=".07533mm">
                  <v:path arrowok="t" o:connecttype="custom" o:connectlocs="0,282;950,282;950,0;0,0;0,282" o:connectangles="0,0,0,0,0"/>
                </v:shape>
                <v:shape id="Freeform 97" o:spid="_x0000_s1036" style="position:absolute;left:1597;top:312;width:683;height:149;visibility:visible;mso-wrap-style:square;v-text-anchor:top" coordsize="68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" path="m,148l,87r682,l682,e" filled="f" strokeweight=".07533mm">
                  <v:path arrowok="t" o:connecttype="custom" o:connectlocs="0,148;0,87;682,87;682,0" o:connectangles="0,0,0,0"/>
                </v:shape>
                <v:shape id="Freeform 98" o:spid="_x0000_s1037" style="position:absolute;left:2264;top:284;width:32;height:33;visibility:visible;mso-wrap-style:square;v-text-anchor:top" coordsize="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" path="m15,l,32r31,l15,xe" fillcolor="black" stroked="f">
                  <v:path arrowok="t" o:connecttype="custom" o:connectlocs="15,0;0,32;31,32;15,0" o:connectangles="0,0,0,0"/>
                </v:shape>
                <v:shape id="Freeform 99" o:spid="_x0000_s1038" style="position:absolute;left:2241;top:461;width:790;height:364;visibility:visible;mso-wrap-style:square;v-text-anchor:top" coordsize="79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" path="m,363r789,l789,,,,,363xe" filled="f" strokeweight=".07533mm">
                  <v:path arrowok="t" o:connecttype="custom" o:connectlocs="0,363;789,363;789,0;0,0;0,363" o:connectangles="0,0,0,0,0"/>
                </v:shape>
                <v:shape id="Freeform 100" o:spid="_x0000_s1039" style="position:absolute;left:1597;top:854;width:20;height:144;visibility:visible;mso-wrap-style:square;v-text-anchor:top" coordsize="2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" path="m,143l,e" filled="f" strokeweight=".07533mm">
                  <v:path arrowok="t" o:connecttype="custom" o:connectlocs="0,143;0,0" o:connectangles="0,0"/>
                </v:shape>
                <v:shape id="Freeform 101" o:spid="_x0000_s1040" style="position:absolute;left:1580;top:825;width:32;height:32;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" path="m16,l,31r31,l16,xe" fillcolor="black" stroked="f">
                  <v:path arrowok="t" o:connecttype="custom" o:connectlocs="16,0;0,31;31,31;16,0" o:connectangles="0,0,0,0"/>
                </v:shape>
                <v:shape id="Freeform 102" o:spid="_x0000_s1041" style="position:absolute;left:1121;top:461;width:951;height:364;visibility:visible;mso-wrap-style:square;v-text-anchor:top" coordsize="95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" path="m,363r950,l950,,,,,363xe" filled="f" strokeweight=".07533mm">
                  <v:path arrowok="t" o:connecttype="custom" o:connectlocs="0,363;950,363;950,0;0,0;0,363" o:connectangles="0,0,0,0,0"/>
                </v:shape>
                <v:shape id="Freeform 103" o:spid="_x0000_s1042" style="position:absolute;left:1121;top:997;width:951;height:284;visibility:visible;mso-wrap-style:square;v-text-anchor:top" coordsize="951,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" path="m,283r950,l950,,,,,283xe" filled="f" strokeweight=".07533mm">
                  <v:path arrowok="t" o:connecttype="custom" o:connectlocs="0,283;950,283;950,0;0,0;0,283" o:connectangles="0,0,0,0,0"/>
                </v:shape>
                <v:shape id="Freeform 104" o:spid="_x0000_s1043" style="position:absolute;left:477;top:854;width:20;height:144;visibility:visible;mso-wrap-style:square;v-text-anchor:top" coordsize="2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" path="m,143l,e" filled="f" strokeweight=".07533mm">
                  <v:path arrowok="t" o:connecttype="custom" o:connectlocs="0,143;0,0" o:connectangles="0,0"/>
                </v:shape>
                <v:shape id="Freeform 105" o:spid="_x0000_s1044" style="position:absolute;left:460;top:825;width:32;height:32;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" path="m16,l,31r31,l16,xe" fillcolor="black" stroked="f">
                  <v:path arrowok="t" o:connecttype="custom" o:connectlocs="16,0;0,31;31,31;16,0" o:connectangles="0,0,0,0"/>
                </v:shape>
                <v:shape id="Freeform 106" o:spid="_x0000_s1045" style="position:absolute;left:2;top:461;width:950;height:364;visibility:visible;mso-wrap-style:square;v-text-anchor:top" coordsize="95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" path="m,363r949,l949,,,,,363xe" filled="f" strokeweight=".07533mm">
                  <v:path arrowok="t" o:connecttype="custom" o:connectlocs="0,363;949,363;949,0;0,0;0,363" o:connectangles="0,0,0,0,0"/>
                </v:shape>
                <v:shape id="Freeform 107" o:spid="_x0000_s1046" style="position:absolute;left:142;top:997;width:669;height:284;visibility:visible;mso-wrap-style:square;v-text-anchor:top" coordsize="66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" path="m,283r668,l668,,,,,283xe" filled="f" strokeweight=".07533mm">
                  <v:path arrowok="t" o:connecttype="custom" o:connectlocs="0,283;668,283;668,0;0,0;0,283" o:connectangles="0,0,0,0,0"/>
                </v:shape>
                <v:shape id="Freeform 108" o:spid="_x0000_s1047" style="position:absolute;left:3200;top:461;width:950;height:364;visibility:visible;mso-wrap-style:square;v-text-anchor:top" coordsize="95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" path="m,363r949,l949,,,,,363xe" filled="f" strokeweight=".07533mm">
                  <v:path arrowok="t" o:connecttype="custom" o:connectlocs="0,363;949,363;949,0;0,0;0,363" o:connectangles="0,0,0,0,0"/>
                </v:shape>
                <v:shape id="Freeform 109" o:spid="_x0000_s1048" style="position:absolute;left:3185;top:854;width:490;height:144;visibility:visible;mso-wrap-style:square;v-text-anchor:top" coordsize="4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" path="m,143l,83r489,l489,e" filled="f" strokeweight=".07533mm">
                  <v:path arrowok="t" o:connecttype="custom" o:connectlocs="0,143;0,83;489,83;489,0" o:connectangles="0,0,0,0"/>
                </v:shape>
                <v:shape id="Freeform 110" o:spid="_x0000_s1049" style="position:absolute;left:3659;top:825;width:32;height:32;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" path="m15,l,31r31,l15,xe" fillcolor="black" stroked="f">
                  <v:path arrowok="t" o:connecttype="custom" o:connectlocs="15,0;0,31;31,31;15,0" o:connectangles="0,0,0,0"/>
                </v:shape>
                <v:shape id="Freeform 111" o:spid="_x0000_s1050" style="position:absolute;left:3675;top:854;width:490;height:144;visibility:visible;mso-wrap-style:square;v-text-anchor:top" coordsize="4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" path="m489,143r,-60l,83,,e" filled="f" strokeweight=".07533mm">
                  <v:path arrowok="t" o:connecttype="custom" o:connectlocs="489,143;489,83;0,83;0,0" o:connectangles="0,0,0,0"/>
                </v:shape>
                <v:shape id="Freeform 112" o:spid="_x0000_s1051" style="position:absolute;left:3659;top:825;width:32;height:32;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" path="m15,l,31r31,l15,xe" fillcolor="black" stroked="f">
                  <v:path arrowok="t" o:connecttype="custom" o:connectlocs="15,0;0,31;31,31;15,0" o:connectangles="0,0,0,0"/>
                </v:shape>
                <v:shape id="Freeform 113" o:spid="_x0000_s1052" style="position:absolute;left:2791;top:997;width:790;height:365;visibility:visible;mso-wrap-style:square;v-text-anchor:top" coordsize="79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" path="m,364r789,l789,,,,,364xe" filled="f" strokeweight=".07533mm">
                  <v:path arrowok="t" o:connecttype="custom" o:connectlocs="0,364;789,364;789,0;0,0;0,364" o:connectangles="0,0,0,0,0"/>
                </v:shape>
                <v:shape id="Freeform 114" o:spid="_x0000_s1053" style="position:absolute;left:3769;top:997;width:789;height:365;visibility:visible;mso-wrap-style:square;v-text-anchor:top" coordsize="78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" path="m,364r788,l788,,,,,364xe" filled="f" strokeweight=".07533mm">
                  <v:path arrowok="t" o:connecttype="custom" o:connectlocs="0,364;788,364;788,0;0,0;0,364" o:connectangles="0,0,0,0,0"/>
                </v:shape>
                <v:shape id="Freeform 115" o:spid="_x0000_s1054" style="position:absolute;left:1872;top:2347;width:623;height:197;visibility:visible;mso-wrap-style:square;v-text-anchor:top" coordsize="6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" path="m,196l,135r622,l622,e" filled="f" strokeweight=".07533mm">
                  <v:path arrowok="t" o:connecttype="custom" o:connectlocs="0,196;0,135;622,135;622,0" o:connectangles="0,0,0,0"/>
                </v:shape>
                <v:shape id="Freeform 116" o:spid="_x0000_s1055" style="position:absolute;left:2478;top:2319;width:32;height:32;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" path="m16,l,31r31,l16,xe" fillcolor="black" stroked="f">
                  <v:path arrowok="t" o:connecttype="custom" o:connectlocs="16,0;0,31;31,31;16,0" o:connectangles="0,0,0,0"/>
                </v:shape>
                <v:shape id="Freeform 117" o:spid="_x0000_s1056" style="position:absolute;left:2494;top:2347;width:565;height:197;visibility:visible;mso-wrap-style:square;v-text-anchor:top" coordsize="56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" path="m564,196r,-61l,135,,e" filled="f" strokeweight=".07533mm">
                  <v:path arrowok="t" o:connecttype="custom" o:connectlocs="564,196;564,135;0,135;0,0" o:connectangles="0,0,0,0"/>
                </v:shape>
                <v:shape id="Freeform 118" o:spid="_x0000_s1057" style="position:absolute;left:2478;top:2319;width:32;height:32;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" path="m16,l,31r31,l16,xe" fillcolor="black" stroked="f">
                  <v:path arrowok="t" o:connecttype="custom" o:connectlocs="16,0;0,31;31,31;16,0" o:connectangles="0,0,0,0"/>
                </v:shape>
                <v:shape id="Freeform 119" o:spid="_x0000_s1058" style="position:absolute;left:2494;top:1887;width:20;height:102;visibility:visible;mso-wrap-style:square;v-text-anchor:top" coordsize="2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" path="m,101l,e" filled="f" strokeweight=".07533mm">
                  <v:path arrowok="t" o:connecttype="custom" o:connectlocs="0,101;0,0" o:connectangles="0,0"/>
                </v:shape>
                <v:shape id="Freeform 120" o:spid="_x0000_s1059" style="position:absolute;left:2478;top:1860;width:32;height:32;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" path="m16,l,31r31,l16,xe" fillcolor="black" stroked="f">
                  <v:path arrowok="t" o:connecttype="custom" o:connectlocs="16,0;0,31;31,31;16,0" o:connectangles="0,0,0,0"/>
                </v:shape>
                <v:shape id="Freeform 121" o:spid="_x0000_s1060" style="position:absolute;left:1829;top:1529;width:1331;height:331;visibility:visible;mso-wrap-style:square;v-text-anchor:top" coordsize="133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" path="m,330r1330,l1330,,,,,330xe" filled="f" strokeweight=".07533mm">
                  <v:path arrowok="t" o:connecttype="custom" o:connectlocs="0,330;1330,330;1330,0;0,0;0,330" o:connectangles="0,0,0,0,0"/>
                </v:shape>
                <v:shape id="Freeform 122" o:spid="_x0000_s1061" style="position:absolute;left:1829;top:1989;width:1331;height:331;visibility:visible;mso-wrap-style:square;v-text-anchor:top" coordsize="133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" path="m,330r1330,l1330,,,,,330xe" filled="f" strokeweight=".07533mm">
                  <v:path arrowok="t" o:connecttype="custom" o:connectlocs="0,330;1330,330;1330,0;0,0;0,330" o:connectangles="0,0,0,0,0"/>
                </v:shape>
                <v:shape id="Freeform 123" o:spid="_x0000_s1062" style="position:absolute;left:1397;top:2543;width:950;height:284;visibility:visible;mso-wrap-style:square;v-text-anchor:top" coordsize="9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" path="m,283r949,l949,,,,,283xe" filled="f" strokeweight=".07533mm">
                  <v:path arrowok="t" o:connecttype="custom" o:connectlocs="0,283;949,283;949,0;0,0;0,283" o:connectangles="0,0,0,0,0"/>
                </v:shape>
                <v:shape id="Freeform 124" o:spid="_x0000_s1063" style="position:absolute;left:2536;top:2543;width:1046;height:284;visibility:visible;mso-wrap-style:square;v-text-anchor:top" coordsize="104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" path="m,283r1045,l1045,,,,,283xe" filled="f" strokeweight=".07533mm">
                  <v:path arrowok="t" o:connecttype="custom" o:connectlocs="0,283;1045,283;1045,0;0,0;0,283" o:connectangles="0,0,0,0,0"/>
                </v:shape>
                <v:shape id="Freeform 125" o:spid="_x0000_s1064" style="position:absolute;left:2;top:1541;width:1224;height:328;visibility:visible;mso-wrap-style:square;v-text-anchor:top" coordsize="122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" path="m,327r1223,l1223,,,,,327xe" filled="f" strokeweight=".07533mm">
                  <v:path arrowok="t" o:connecttype="custom" o:connectlocs="0,327;1223,327;1223,0;0,0;0,327" o:connectangles="0,0,0,0,0"/>
                </v:shape>
                <v:shape id="Freeform 126" o:spid="_x0000_s1065" style="position:absolute;left:2;top:1977;width:1224;height:328;visibility:visible;mso-wrap-style:square;v-text-anchor:top" coordsize="122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" path="m,327r1223,l1223,,,,,327xe" filled="f" strokeweight=".07533mm">
                  <v:path arrowok="t" o:connecttype="custom" o:connectlocs="0,327;1223,327;1223,0;0,0;0,327" o:connectangles="0,0,0,0,0"/>
                </v:shape>
                <v:shape id="Freeform 127" o:spid="_x0000_s1066" style="position:absolute;left:613;top:1895;width:20;height:82;visibility:visible;mso-wrap-style:square;v-text-anchor:top" coordsize="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" path="m,81l,e" filled="f" strokeweight=".07533mm">
                  <v:path arrowok="t" o:connecttype="custom" o:connectlocs="0,81;0,0" o:connectangles="0,0"/>
                </v:shape>
                <v:shape id="Freeform 128" o:spid="_x0000_s1067" style="position:absolute;left:598;top:1868;width:32;height:32;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" path="m15,l,31r31,l15,xe" fillcolor="black" stroked="f">
                  <v:path arrowok="t" o:connecttype="custom" o:connectlocs="15,0;0,31;31,31;15,0" o:connectangles="0,0,0,0"/>
                </v:shape>
                <v:shape id="Freeform 129" o:spid="_x0000_s1068" style="position:absolute;left:237;top:2413;width:754;height:254;visibility:visible;mso-wrap-style:square;v-text-anchor:top" coordsize="75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" path="m,253r753,l753,,,,,253xe" filled="f" strokeweight=".07533mm">
                  <v:path arrowok="t" o:connecttype="custom" o:connectlocs="0,253;753,253;753,0;0,0;0,253" o:connectangles="0,0,0,0,0"/>
                </v:shape>
                <v:shape id="Freeform 130" o:spid="_x0000_s1069" style="position:absolute;left:613;top:2331;width:20;height:82;visibility:visible;mso-wrap-style:square;v-text-anchor:top" coordsize="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" path="m,81l,e" filled="f" strokeweight=".07533mm">
                  <v:path arrowok="t" o:connecttype="custom" o:connectlocs="0,81;0,0" o:connectangles="0,0"/>
                </v:shape>
                <v:shape id="Freeform 131" o:spid="_x0000_s1070" style="position:absolute;left:598;top:2304;width:32;height:32;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" path="m15,l,31r31,l15,xe" fillcolor="black" stroked="f">
                  <v:path arrowok="t" o:connecttype="custom" o:connectlocs="15,0;0,31;31,31;15,0" o:connectangles="0,0,0,0"/>
                </v:shape>
                <v:shape id="Freeform 132" o:spid="_x0000_s1071" style="position:absolute;left:613;top:1281;width:984;height:233;visibility:visible;mso-wrap-style:square;v-text-anchor:top" coordsize="984,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" path="m983,r,61l,61,,232e" filled="f" strokeweight=".07533mm">
                  <v:path arrowok="t" o:connecttype="custom" o:connectlocs="983,0;983,61;0,61;0,232" o:connectangles="0,0,0,0"/>
                </v:shape>
                <v:shape id="Freeform 133" o:spid="_x0000_s1072" style="position:absolute;left:598;top:1509;width:32;height:32;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" path="m31,l,,15,31,31,xe" fillcolor="black" stroked="f">
                  <v:path arrowok="t" o:connecttype="custom" o:connectlocs="31,0;0,0;15,31;31,0" o:connectangles="0,0,0,0"/>
                </v:shape>
                <v:shape id="Freeform 134" o:spid="_x0000_s1073" style="position:absolute;left:1597;top:1281;width:898;height:222;visibility:visible;mso-wrap-style:square;v-text-anchor:top" coordsize="898,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" path="m,l,61r897,l897,221e" filled="f" strokeweight=".07533mm">
                  <v:path arrowok="t" o:connecttype="custom" o:connectlocs="0,0;0,61;897,61;897,221" o:connectangles="0,0,0,0"/>
                </v:shape>
                <v:shape id="Freeform 135" o:spid="_x0000_s1074" style="position:absolute;left:2478;top:1498;width:32;height:32;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" path="m31,l,,16,31,31,xe" fillcolor="black" stroked="f">
                  <v:path arrowok="t" o:connecttype="custom" o:connectlocs="31,0;0,0;16,31;31,0" o:connectangles="0,0,0,0"/>
                </v:shape>
                <v:shapetype id="_x0000_t202" coordsize="21600,21600" o:spt="202" path="m,l,21600r21600,l21600,xe">
                  <v:stroke joinstyle="miter"/>
                  <v:path gradientshapeok="t" o:connecttype="rect"/>
                </v:shapetype>
                <v:shape id="Text Box 136" o:spid="_x0000_s1075" type="#_x0000_t202" style="position:absolute;left:1805;top:2;width:9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5B0D0FC1" w14:textId="77777777" w:rsidR="00FA14DC" w:rsidRDefault="00FA14DC">
                        <w:pPr>
                          <w:pStyle w:val="Corpodetexto"/>
                          <w:kinsoku w:val="0"/>
                          <w:overflowPunct w:val="0"/>
                          <w:spacing w:before="0" w:line="141" w:lineRule="exact"/>
                          <w:ind w:left="105" w:hanging="58"/>
                          <w:rPr>
                            <w:sz w:val="13"/>
                            <w:szCs w:val="13"/>
                          </w:rPr>
                        </w:pPr>
                        <w:r>
                          <w:rPr>
                            <w:spacing w:val="-1"/>
                            <w:sz w:val="13"/>
                            <w:szCs w:val="13"/>
                          </w:rPr>
                          <w:t>btl2:</w:t>
                        </w:r>
                        <w:r>
                          <w:rPr>
                            <w:rFonts w:ascii="Courier New" w:hAnsi="Courier New" w:cs="Courier New"/>
                            <w:spacing w:val="-2"/>
                            <w:sz w:val="13"/>
                            <w:szCs w:val="13"/>
                          </w:rPr>
                          <w:t>‘</w:t>
                        </w:r>
                        <w:r>
                          <w:rPr>
                            <w:i/>
                            <w:iCs/>
                            <w:spacing w:val="-1"/>
                            <w:sz w:val="13"/>
                            <w:szCs w:val="13"/>
                          </w:rPr>
                          <w:t>particular</w:t>
                        </w:r>
                      </w:p>
                      <w:p w14:paraId="1F223702" w14:textId="77777777" w:rsidR="00FA14DC" w:rsidRDefault="00FA14DC">
                        <w:pPr>
                          <w:pStyle w:val="Corpodetexto"/>
                          <w:kinsoku w:val="0"/>
                          <w:overflowPunct w:val="0"/>
                          <w:spacing w:before="5" w:line="136" w:lineRule="exact"/>
                          <w:ind w:left="105"/>
                          <w:rPr>
                            <w:rFonts w:ascii="Courier New" w:hAnsi="Courier New" w:cs="Courier New"/>
                            <w:sz w:val="13"/>
                            <w:szCs w:val="13"/>
                          </w:rPr>
                        </w:pPr>
                        <w:r>
                          <w:rPr>
                            <w:i/>
                            <w:iCs/>
                            <w:sz w:val="13"/>
                            <w:szCs w:val="13"/>
                          </w:rPr>
                          <w:t>at</w:t>
                        </w:r>
                        <w:r>
                          <w:rPr>
                            <w:i/>
                            <w:iCs/>
                            <w:spacing w:val="3"/>
                            <w:sz w:val="13"/>
                            <w:szCs w:val="13"/>
                          </w:rPr>
                          <w:t xml:space="preserve"> </w:t>
                        </w:r>
                        <w:proofErr w:type="spellStart"/>
                        <w:r>
                          <w:rPr>
                            <w:i/>
                            <w:iCs/>
                            <w:spacing w:val="-1"/>
                            <w:sz w:val="13"/>
                            <w:szCs w:val="13"/>
                          </w:rPr>
                          <w:t>some</w:t>
                        </w:r>
                        <w:proofErr w:type="spellEnd"/>
                        <w:r>
                          <w:rPr>
                            <w:i/>
                            <w:iCs/>
                            <w:spacing w:val="7"/>
                            <w:sz w:val="13"/>
                            <w:szCs w:val="13"/>
                          </w:rPr>
                          <w:t xml:space="preserve"> </w:t>
                        </w:r>
                        <w:r>
                          <w:rPr>
                            <w:i/>
                            <w:iCs/>
                            <w:spacing w:val="-1"/>
                            <w:sz w:val="13"/>
                            <w:szCs w:val="13"/>
                          </w:rPr>
                          <w:t>time</w:t>
                        </w:r>
                        <w:r>
                          <w:rPr>
                            <w:rFonts w:ascii="Courier New" w:hAnsi="Courier New" w:cs="Courier New"/>
                            <w:spacing w:val="-2"/>
                            <w:sz w:val="13"/>
                            <w:szCs w:val="13"/>
                          </w:rPr>
                          <w:t>’</w:t>
                        </w:r>
                      </w:p>
                    </w:txbxContent>
                  </v:textbox>
                </v:shape>
                <v:shape id="_x0000_s1076" type="#_x0000_t202" style="position:absolute;left:2;top:462;width:95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0C6190EE" w14:textId="77777777" w:rsidR="00FA14DC" w:rsidRDefault="00FA14DC">
                        <w:pPr>
                          <w:pStyle w:val="Corpodetexto"/>
                          <w:kinsoku w:val="0"/>
                          <w:overflowPunct w:val="0"/>
                          <w:spacing w:before="105"/>
                          <w:ind w:left="47"/>
                          <w:rPr>
                            <w:sz w:val="13"/>
                            <w:szCs w:val="13"/>
                          </w:rPr>
                        </w:pPr>
                        <w:r>
                          <w:rPr>
                            <w:spacing w:val="-1"/>
                            <w:w w:val="105"/>
                            <w:sz w:val="13"/>
                            <w:szCs w:val="13"/>
                          </w:rPr>
                          <w:t>btl</w:t>
                        </w:r>
                        <w:proofErr w:type="gramStart"/>
                        <w:r>
                          <w:rPr>
                            <w:spacing w:val="-1"/>
                            <w:w w:val="105"/>
                            <w:sz w:val="13"/>
                            <w:szCs w:val="13"/>
                          </w:rPr>
                          <w:t>2:</w:t>
                        </w:r>
                        <w:r>
                          <w:rPr>
                            <w:i/>
                            <w:iCs/>
                            <w:spacing w:val="-1"/>
                            <w:w w:val="105"/>
                            <w:sz w:val="13"/>
                            <w:szCs w:val="13"/>
                          </w:rPr>
                          <w:t>disposition</w:t>
                        </w:r>
                        <w:proofErr w:type="gramEnd"/>
                      </w:p>
                    </w:txbxContent>
                  </v:textbox>
                </v:shape>
                <v:shape id="Text Box 138" o:spid="_x0000_s1077" type="#_x0000_t202" style="position:absolute;left:1121;top:462;width:951;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1AA4A74C" w14:textId="77777777" w:rsidR="00FA14DC" w:rsidRDefault="00FA14DC">
                        <w:pPr>
                          <w:pStyle w:val="Corpodetexto"/>
                          <w:kinsoku w:val="0"/>
                          <w:overflowPunct w:val="0"/>
                          <w:spacing w:before="22" w:line="246" w:lineRule="auto"/>
                          <w:ind w:left="286" w:right="79" w:hanging="199"/>
                          <w:rPr>
                            <w:rFonts w:ascii="Courier New" w:hAnsi="Courier New" w:cs="Courier New"/>
                            <w:sz w:val="13"/>
                            <w:szCs w:val="13"/>
                          </w:rPr>
                        </w:pPr>
                        <w:r>
                          <w:rPr>
                            <w:spacing w:val="-1"/>
                            <w:sz w:val="13"/>
                            <w:szCs w:val="13"/>
                          </w:rPr>
                          <w:t>btl2:</w:t>
                        </w:r>
                        <w:r>
                          <w:rPr>
                            <w:rFonts w:ascii="Courier New" w:hAnsi="Courier New" w:cs="Courier New"/>
                            <w:spacing w:val="-2"/>
                            <w:sz w:val="13"/>
                            <w:szCs w:val="13"/>
                          </w:rPr>
                          <w:t>‘</w:t>
                        </w:r>
                        <w:r>
                          <w:rPr>
                            <w:i/>
                            <w:iCs/>
                            <w:spacing w:val="-1"/>
                            <w:sz w:val="13"/>
                            <w:szCs w:val="13"/>
                          </w:rPr>
                          <w:t>Material</w:t>
                        </w:r>
                        <w:r>
                          <w:rPr>
                            <w:i/>
                            <w:iCs/>
                            <w:spacing w:val="29"/>
                            <w:w w:val="106"/>
                            <w:sz w:val="13"/>
                            <w:szCs w:val="13"/>
                          </w:rPr>
                          <w:t xml:space="preserve"> </w:t>
                        </w:r>
                        <w:proofErr w:type="spellStart"/>
                        <w:r>
                          <w:rPr>
                            <w:i/>
                            <w:iCs/>
                            <w:spacing w:val="-1"/>
                            <w:sz w:val="13"/>
                            <w:szCs w:val="13"/>
                          </w:rPr>
                          <w:t>object</w:t>
                        </w:r>
                        <w:proofErr w:type="spellEnd"/>
                        <w:r>
                          <w:rPr>
                            <w:rFonts w:ascii="Courier New" w:hAnsi="Courier New" w:cs="Courier New"/>
                            <w:spacing w:val="-2"/>
                            <w:sz w:val="13"/>
                            <w:szCs w:val="13"/>
                          </w:rPr>
                          <w:t>’</w:t>
                        </w:r>
                      </w:p>
                    </w:txbxContent>
                  </v:textbox>
                </v:shape>
                <v:shape id="Text Box 139" o:spid="_x0000_s1078" type="#_x0000_t202" style="position:absolute;left:2241;top:462;width:79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1C5BFA2E" w14:textId="77777777" w:rsidR="00FA14DC" w:rsidRDefault="00FA14DC">
                        <w:pPr>
                          <w:pStyle w:val="Corpodetexto"/>
                          <w:kinsoku w:val="0"/>
                          <w:overflowPunct w:val="0"/>
                          <w:spacing w:before="22" w:line="246" w:lineRule="auto"/>
                          <w:ind w:left="179" w:right="34" w:hanging="139"/>
                          <w:rPr>
                            <w:rFonts w:ascii="Courier New" w:hAnsi="Courier New" w:cs="Courier New"/>
                            <w:sz w:val="13"/>
                            <w:szCs w:val="13"/>
                          </w:rPr>
                        </w:pPr>
                        <w:r>
                          <w:rPr>
                            <w:spacing w:val="-1"/>
                            <w:sz w:val="13"/>
                            <w:szCs w:val="13"/>
                          </w:rPr>
                          <w:t>so:</w:t>
                        </w:r>
                        <w:r>
                          <w:rPr>
                            <w:rFonts w:ascii="Courier New" w:hAnsi="Courier New" w:cs="Courier New"/>
                            <w:spacing w:val="-2"/>
                            <w:sz w:val="13"/>
                            <w:szCs w:val="13"/>
                          </w:rPr>
                          <w:t>‘</w:t>
                        </w:r>
                        <w:proofErr w:type="spellStart"/>
                        <w:r>
                          <w:rPr>
                            <w:i/>
                            <w:iCs/>
                            <w:spacing w:val="-1"/>
                            <w:sz w:val="13"/>
                            <w:szCs w:val="13"/>
                          </w:rPr>
                          <w:t>sequence</w:t>
                        </w:r>
                        <w:proofErr w:type="spellEnd"/>
                        <w:r>
                          <w:rPr>
                            <w:i/>
                            <w:iCs/>
                            <w:spacing w:val="27"/>
                            <w:w w:val="106"/>
                            <w:sz w:val="13"/>
                            <w:szCs w:val="13"/>
                          </w:rPr>
                          <w:t xml:space="preserve"> </w:t>
                        </w:r>
                        <w:proofErr w:type="spellStart"/>
                        <w:r>
                          <w:rPr>
                            <w:i/>
                            <w:iCs/>
                            <w:spacing w:val="-1"/>
                            <w:sz w:val="13"/>
                            <w:szCs w:val="13"/>
                          </w:rPr>
                          <w:t>feature</w:t>
                        </w:r>
                        <w:proofErr w:type="spellEnd"/>
                        <w:r>
                          <w:rPr>
                            <w:rFonts w:ascii="Courier New" w:hAnsi="Courier New" w:cs="Courier New"/>
                            <w:spacing w:val="-2"/>
                            <w:sz w:val="13"/>
                            <w:szCs w:val="13"/>
                          </w:rPr>
                          <w:t>’</w:t>
                        </w:r>
                      </w:p>
                    </w:txbxContent>
                  </v:textbox>
                </v:shape>
                <v:shape id="Text Box 140" o:spid="_x0000_s1079" type="#_x0000_t202" style="position:absolute;left:3194;top:462;width:962;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0E65A444" w14:textId="77777777" w:rsidR="00FA14DC" w:rsidRDefault="00FA14DC">
                        <w:pPr>
                          <w:pStyle w:val="Corpodetexto"/>
                          <w:kinsoku w:val="0"/>
                          <w:overflowPunct w:val="0"/>
                          <w:spacing w:before="105"/>
                          <w:ind w:left="92"/>
                          <w:rPr>
                            <w:rFonts w:ascii="Courier New" w:hAnsi="Courier New" w:cs="Courier New"/>
                            <w:sz w:val="13"/>
                            <w:szCs w:val="13"/>
                          </w:rPr>
                        </w:pPr>
                        <w:r>
                          <w:rPr>
                            <w:spacing w:val="-1"/>
                            <w:sz w:val="13"/>
                            <w:szCs w:val="13"/>
                          </w:rPr>
                          <w:t>btl2:</w:t>
                        </w:r>
                        <w:r>
                          <w:rPr>
                            <w:rFonts w:ascii="Courier New" w:hAnsi="Courier New" w:cs="Courier New"/>
                            <w:spacing w:val="-2"/>
                            <w:sz w:val="13"/>
                            <w:szCs w:val="13"/>
                          </w:rPr>
                          <w:t>‘</w:t>
                        </w:r>
                        <w:r>
                          <w:rPr>
                            <w:i/>
                            <w:iCs/>
                            <w:spacing w:val="-1"/>
                            <w:sz w:val="13"/>
                            <w:szCs w:val="13"/>
                          </w:rPr>
                          <w:t>Process</w:t>
                        </w:r>
                        <w:r>
                          <w:rPr>
                            <w:rFonts w:ascii="Courier New" w:hAnsi="Courier New" w:cs="Courier New"/>
                            <w:spacing w:val="-2"/>
                            <w:sz w:val="13"/>
                            <w:szCs w:val="13"/>
                          </w:rPr>
                          <w:t>’</w:t>
                        </w:r>
                      </w:p>
                    </w:txbxContent>
                  </v:textbox>
                </v:shape>
                <v:shape id="Text Box 141" o:spid="_x0000_s1080" type="#_x0000_t202" style="position:absolute;left:143;top:998;width:66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0A69620B" w14:textId="77777777" w:rsidR="00FA14DC" w:rsidRDefault="00FA14DC">
                        <w:pPr>
                          <w:pStyle w:val="Corpodetexto"/>
                          <w:kinsoku w:val="0"/>
                          <w:overflowPunct w:val="0"/>
                          <w:spacing w:before="64"/>
                          <w:ind w:left="57"/>
                          <w:rPr>
                            <w:sz w:val="13"/>
                            <w:szCs w:val="13"/>
                          </w:rPr>
                        </w:pPr>
                        <w:proofErr w:type="spellStart"/>
                        <w:proofErr w:type="gramStart"/>
                        <w:r>
                          <w:rPr>
                            <w:spacing w:val="-1"/>
                            <w:w w:val="105"/>
                            <w:sz w:val="13"/>
                            <w:szCs w:val="13"/>
                          </w:rPr>
                          <w:t>chebi:</w:t>
                        </w:r>
                        <w:r>
                          <w:rPr>
                            <w:i/>
                            <w:iCs/>
                            <w:spacing w:val="-1"/>
                            <w:w w:val="105"/>
                            <w:sz w:val="13"/>
                            <w:szCs w:val="13"/>
                          </w:rPr>
                          <w:t>role</w:t>
                        </w:r>
                        <w:proofErr w:type="spellEnd"/>
                        <w:proofErr w:type="gramEnd"/>
                      </w:p>
                    </w:txbxContent>
                  </v:textbox>
                </v:shape>
                <v:shape id="Text Box 142" o:spid="_x0000_s1081" type="#_x0000_t202" style="position:absolute;left:1121;top:998;width:9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2A7AA56C" w14:textId="77777777" w:rsidR="00FA14DC" w:rsidRDefault="00FA14DC">
                        <w:pPr>
                          <w:pStyle w:val="Corpodetexto"/>
                          <w:kinsoku w:val="0"/>
                          <w:overflowPunct w:val="0"/>
                          <w:spacing w:before="64"/>
                          <w:ind w:left="64"/>
                          <w:rPr>
                            <w:sz w:val="13"/>
                            <w:szCs w:val="13"/>
                          </w:rPr>
                        </w:pPr>
                        <w:r>
                          <w:rPr>
                            <w:spacing w:val="-1"/>
                            <w:w w:val="105"/>
                            <w:sz w:val="13"/>
                            <w:szCs w:val="13"/>
                          </w:rPr>
                          <w:t>btl</w:t>
                        </w:r>
                        <w:proofErr w:type="gramStart"/>
                        <w:r>
                          <w:rPr>
                            <w:spacing w:val="-1"/>
                            <w:w w:val="105"/>
                            <w:sz w:val="13"/>
                            <w:szCs w:val="13"/>
                          </w:rPr>
                          <w:t>2:</w:t>
                        </w:r>
                        <w:r>
                          <w:rPr>
                            <w:i/>
                            <w:iCs/>
                            <w:spacing w:val="-1"/>
                            <w:w w:val="105"/>
                            <w:sz w:val="13"/>
                            <w:szCs w:val="13"/>
                          </w:rPr>
                          <w:t>compound</w:t>
                        </w:r>
                        <w:proofErr w:type="gramEnd"/>
                      </w:p>
                    </w:txbxContent>
                  </v:textbox>
                </v:shape>
                <v:shape id="_x0000_s1082" type="#_x0000_t202" style="position:absolute;left:2792;top:998;width:79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4170E638" w14:textId="77777777" w:rsidR="00FA14DC" w:rsidRDefault="00FA14DC">
                        <w:pPr>
                          <w:pStyle w:val="Corpodetexto"/>
                          <w:kinsoku w:val="0"/>
                          <w:overflowPunct w:val="0"/>
                          <w:spacing w:before="22" w:line="264" w:lineRule="auto"/>
                          <w:ind w:left="186" w:right="21" w:hanging="157"/>
                          <w:rPr>
                            <w:sz w:val="13"/>
                            <w:szCs w:val="13"/>
                          </w:rPr>
                        </w:pPr>
                        <w:proofErr w:type="spellStart"/>
                        <w:proofErr w:type="gramStart"/>
                        <w:r>
                          <w:rPr>
                            <w:spacing w:val="-1"/>
                            <w:w w:val="105"/>
                            <w:sz w:val="13"/>
                            <w:szCs w:val="13"/>
                          </w:rPr>
                          <w:t>go:</w:t>
                        </w:r>
                        <w:r>
                          <w:rPr>
                            <w:i/>
                            <w:iCs/>
                            <w:spacing w:val="-1"/>
                            <w:w w:val="105"/>
                            <w:sz w:val="13"/>
                            <w:szCs w:val="13"/>
                          </w:rPr>
                          <w:t>biological</w:t>
                        </w:r>
                        <w:proofErr w:type="spellEnd"/>
                        <w:proofErr w:type="gramEnd"/>
                        <w:r>
                          <w:rPr>
                            <w:i/>
                            <w:iCs/>
                            <w:spacing w:val="29"/>
                            <w:w w:val="106"/>
                            <w:sz w:val="13"/>
                            <w:szCs w:val="13"/>
                          </w:rPr>
                          <w:t xml:space="preserve"> </w:t>
                        </w:r>
                        <w:proofErr w:type="spellStart"/>
                        <w:r>
                          <w:rPr>
                            <w:i/>
                            <w:iCs/>
                            <w:spacing w:val="-1"/>
                            <w:w w:val="105"/>
                            <w:sz w:val="13"/>
                            <w:szCs w:val="13"/>
                          </w:rPr>
                          <w:t>process</w:t>
                        </w:r>
                        <w:proofErr w:type="spellEnd"/>
                      </w:p>
                    </w:txbxContent>
                  </v:textbox>
                </v:shape>
                <v:shape id="_x0000_s1083" type="#_x0000_t202" style="position:absolute;left:3770;top:998;width:78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6C0514AE" w14:textId="77777777" w:rsidR="00FA14DC" w:rsidRDefault="00FA14DC">
                        <w:pPr>
                          <w:pStyle w:val="Corpodetexto"/>
                          <w:kinsoku w:val="0"/>
                          <w:overflowPunct w:val="0"/>
                          <w:spacing w:before="22" w:line="264" w:lineRule="auto"/>
                          <w:ind w:left="171" w:right="23" w:hanging="143"/>
                          <w:rPr>
                            <w:sz w:val="13"/>
                            <w:szCs w:val="13"/>
                          </w:rPr>
                        </w:pPr>
                        <w:proofErr w:type="spellStart"/>
                        <w:proofErr w:type="gramStart"/>
                        <w:r>
                          <w:rPr>
                            <w:spacing w:val="-1"/>
                            <w:w w:val="105"/>
                            <w:sz w:val="13"/>
                            <w:szCs w:val="13"/>
                          </w:rPr>
                          <w:t>go:</w:t>
                        </w:r>
                        <w:r>
                          <w:rPr>
                            <w:i/>
                            <w:iCs/>
                            <w:spacing w:val="-1"/>
                            <w:w w:val="105"/>
                            <w:sz w:val="13"/>
                            <w:szCs w:val="13"/>
                          </w:rPr>
                          <w:t>molecular</w:t>
                        </w:r>
                        <w:proofErr w:type="spellEnd"/>
                        <w:proofErr w:type="gramEnd"/>
                        <w:r>
                          <w:rPr>
                            <w:i/>
                            <w:iCs/>
                            <w:spacing w:val="27"/>
                            <w:w w:val="106"/>
                            <w:sz w:val="13"/>
                            <w:szCs w:val="13"/>
                          </w:rPr>
                          <w:t xml:space="preserve"> </w:t>
                        </w:r>
                        <w:proofErr w:type="spellStart"/>
                        <w:r>
                          <w:rPr>
                            <w:i/>
                            <w:iCs/>
                            <w:spacing w:val="-1"/>
                            <w:w w:val="105"/>
                            <w:sz w:val="13"/>
                            <w:szCs w:val="13"/>
                          </w:rPr>
                          <w:t>function</w:t>
                        </w:r>
                        <w:proofErr w:type="spellEnd"/>
                      </w:p>
                    </w:txbxContent>
                  </v:textbox>
                </v:shape>
                <v:shape id="Text Box 145" o:spid="_x0000_s1084" type="#_x0000_t202" style="position:absolute;left:2;top:1530;width:1224;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3C3B44CC" w14:textId="77777777" w:rsidR="00FA14DC" w:rsidRDefault="00FA14DC">
                        <w:pPr>
                          <w:pStyle w:val="Corpodetexto"/>
                          <w:kinsoku w:val="0"/>
                          <w:overflowPunct w:val="0"/>
                          <w:spacing w:before="14" w:line="246" w:lineRule="auto"/>
                          <w:ind w:left="438" w:right="165" w:hanging="264"/>
                          <w:rPr>
                            <w:rFonts w:ascii="Courier New" w:hAnsi="Courier New" w:cs="Courier New"/>
                            <w:sz w:val="13"/>
                            <w:szCs w:val="13"/>
                          </w:rPr>
                        </w:pPr>
                        <w:proofErr w:type="spellStart"/>
                        <w:r>
                          <w:rPr>
                            <w:spacing w:val="-1"/>
                            <w:sz w:val="13"/>
                            <w:szCs w:val="13"/>
                          </w:rPr>
                          <w:t>chebi</w:t>
                        </w:r>
                        <w:proofErr w:type="spellEnd"/>
                        <w:r>
                          <w:rPr>
                            <w:spacing w:val="-1"/>
                            <w:sz w:val="13"/>
                            <w:szCs w:val="13"/>
                          </w:rPr>
                          <w:t>:</w:t>
                        </w:r>
                        <w:r>
                          <w:rPr>
                            <w:rFonts w:ascii="Courier New" w:hAnsi="Courier New" w:cs="Courier New"/>
                            <w:spacing w:val="-2"/>
                            <w:sz w:val="13"/>
                            <w:szCs w:val="13"/>
                          </w:rPr>
                          <w:t>‘</w:t>
                        </w:r>
                        <w:proofErr w:type="spellStart"/>
                        <w:r>
                          <w:rPr>
                            <w:i/>
                            <w:iCs/>
                            <w:spacing w:val="-1"/>
                            <w:sz w:val="13"/>
                            <w:szCs w:val="13"/>
                          </w:rPr>
                          <w:t>chemical</w:t>
                        </w:r>
                        <w:proofErr w:type="spellEnd"/>
                        <w:r>
                          <w:rPr>
                            <w:i/>
                            <w:iCs/>
                            <w:spacing w:val="30"/>
                            <w:w w:val="106"/>
                            <w:sz w:val="13"/>
                            <w:szCs w:val="13"/>
                          </w:rPr>
                          <w:t xml:space="preserve"> </w:t>
                        </w:r>
                        <w:proofErr w:type="spellStart"/>
                        <w:r>
                          <w:rPr>
                            <w:i/>
                            <w:iCs/>
                            <w:spacing w:val="-1"/>
                            <w:sz w:val="13"/>
                            <w:szCs w:val="13"/>
                          </w:rPr>
                          <w:t>entity</w:t>
                        </w:r>
                        <w:proofErr w:type="spellEnd"/>
                        <w:r>
                          <w:rPr>
                            <w:rFonts w:ascii="Courier New" w:hAnsi="Courier New" w:cs="Courier New"/>
                            <w:spacing w:val="-2"/>
                            <w:sz w:val="13"/>
                            <w:szCs w:val="13"/>
                          </w:rPr>
                          <w:t>’</w:t>
                        </w:r>
                      </w:p>
                    </w:txbxContent>
                  </v:textbox>
                </v:shape>
                <v:shape id="Text Box 146" o:spid="_x0000_s1085" type="#_x0000_t202" style="position:absolute;left:1872;top:1530;width:1289;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3187769E" w14:textId="77777777" w:rsidR="00FA14DC" w:rsidRDefault="00FA14DC">
                        <w:pPr>
                          <w:pStyle w:val="Corpodetexto"/>
                          <w:kinsoku w:val="0"/>
                          <w:overflowPunct w:val="0"/>
                          <w:spacing w:before="5" w:line="246" w:lineRule="auto"/>
                          <w:ind w:left="151" w:right="97" w:hanging="92"/>
                          <w:rPr>
                            <w:rFonts w:ascii="Courier New" w:hAnsi="Courier New" w:cs="Courier New"/>
                            <w:sz w:val="13"/>
                            <w:szCs w:val="13"/>
                          </w:rPr>
                        </w:pPr>
                        <w:r>
                          <w:rPr>
                            <w:spacing w:val="-1"/>
                            <w:sz w:val="13"/>
                            <w:szCs w:val="13"/>
                          </w:rPr>
                          <w:t>btl2:</w:t>
                        </w:r>
                        <w:r>
                          <w:rPr>
                            <w:rFonts w:ascii="Courier New" w:hAnsi="Courier New" w:cs="Courier New"/>
                            <w:spacing w:val="-2"/>
                            <w:sz w:val="13"/>
                            <w:szCs w:val="13"/>
                          </w:rPr>
                          <w:t>‘</w:t>
                        </w:r>
                        <w:r>
                          <w:rPr>
                            <w:i/>
                            <w:iCs/>
                            <w:spacing w:val="-1"/>
                            <w:sz w:val="13"/>
                            <w:szCs w:val="13"/>
                          </w:rPr>
                          <w:t>poly</w:t>
                        </w:r>
                        <w:r>
                          <w:rPr>
                            <w:i/>
                            <w:iCs/>
                            <w:spacing w:val="28"/>
                            <w:sz w:val="13"/>
                            <w:szCs w:val="13"/>
                          </w:rPr>
                          <w:t xml:space="preserve"> </w:t>
                        </w:r>
                        <w:proofErr w:type="spellStart"/>
                        <w:r>
                          <w:rPr>
                            <w:i/>
                            <w:iCs/>
                            <w:spacing w:val="-1"/>
                            <w:sz w:val="13"/>
                            <w:szCs w:val="13"/>
                          </w:rPr>
                          <w:t>molecular</w:t>
                        </w:r>
                        <w:proofErr w:type="spellEnd"/>
                        <w:r>
                          <w:rPr>
                            <w:i/>
                            <w:iCs/>
                            <w:spacing w:val="23"/>
                            <w:w w:val="106"/>
                            <w:sz w:val="13"/>
                            <w:szCs w:val="13"/>
                          </w:rPr>
                          <w:t xml:space="preserve"> </w:t>
                        </w:r>
                        <w:proofErr w:type="spellStart"/>
                        <w:r>
                          <w:rPr>
                            <w:i/>
                            <w:iCs/>
                            <w:spacing w:val="-1"/>
                            <w:sz w:val="13"/>
                            <w:szCs w:val="13"/>
                          </w:rPr>
                          <w:t>composite</w:t>
                        </w:r>
                        <w:proofErr w:type="spellEnd"/>
                        <w:r>
                          <w:rPr>
                            <w:i/>
                            <w:iCs/>
                            <w:spacing w:val="18"/>
                            <w:sz w:val="13"/>
                            <w:szCs w:val="13"/>
                          </w:rPr>
                          <w:t xml:space="preserve"> </w:t>
                        </w:r>
                        <w:proofErr w:type="spellStart"/>
                        <w:r>
                          <w:rPr>
                            <w:i/>
                            <w:iCs/>
                            <w:spacing w:val="-1"/>
                            <w:sz w:val="13"/>
                            <w:szCs w:val="13"/>
                          </w:rPr>
                          <w:t>entity</w:t>
                        </w:r>
                        <w:proofErr w:type="spellEnd"/>
                        <w:r>
                          <w:rPr>
                            <w:rFonts w:ascii="Courier New" w:hAnsi="Courier New" w:cs="Courier New"/>
                            <w:spacing w:val="-2"/>
                            <w:sz w:val="13"/>
                            <w:szCs w:val="13"/>
                          </w:rPr>
                          <w:t>’</w:t>
                        </w:r>
                      </w:p>
                    </w:txbxContent>
                  </v:textbox>
                </v:shape>
                <v:shape id="Text Box 147" o:spid="_x0000_s1086" type="#_x0000_t202" style="position:absolute;left:2;top:1989;width:1224;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50D65E3D" w14:textId="77777777" w:rsidR="00FA14DC" w:rsidRDefault="00FA14DC">
                        <w:pPr>
                          <w:pStyle w:val="Corpodetexto"/>
                          <w:kinsoku w:val="0"/>
                          <w:overflowPunct w:val="0"/>
                          <w:spacing w:before="0" w:line="151" w:lineRule="exact"/>
                          <w:ind w:left="2"/>
                          <w:jc w:val="center"/>
                          <w:rPr>
                            <w:sz w:val="13"/>
                            <w:szCs w:val="13"/>
                          </w:rPr>
                        </w:pPr>
                        <w:proofErr w:type="spellStart"/>
                        <w:r>
                          <w:rPr>
                            <w:spacing w:val="-1"/>
                            <w:sz w:val="13"/>
                            <w:szCs w:val="13"/>
                          </w:rPr>
                          <w:t>chebi</w:t>
                        </w:r>
                        <w:proofErr w:type="spellEnd"/>
                        <w:r>
                          <w:rPr>
                            <w:spacing w:val="-1"/>
                            <w:sz w:val="13"/>
                            <w:szCs w:val="13"/>
                          </w:rPr>
                          <w:t>:</w:t>
                        </w:r>
                        <w:r>
                          <w:rPr>
                            <w:rFonts w:ascii="Courier New" w:hAnsi="Courier New" w:cs="Courier New"/>
                            <w:spacing w:val="-2"/>
                            <w:sz w:val="13"/>
                            <w:szCs w:val="13"/>
                          </w:rPr>
                          <w:t>‘</w:t>
                        </w:r>
                        <w:proofErr w:type="spellStart"/>
                        <w:r>
                          <w:rPr>
                            <w:i/>
                            <w:iCs/>
                            <w:spacing w:val="-1"/>
                            <w:sz w:val="13"/>
                            <w:szCs w:val="13"/>
                          </w:rPr>
                          <w:t>molecular</w:t>
                        </w:r>
                        <w:proofErr w:type="spellEnd"/>
                      </w:p>
                      <w:p w14:paraId="4AEA348F" w14:textId="77777777" w:rsidR="00FA14DC" w:rsidRDefault="00FA14DC">
                        <w:pPr>
                          <w:pStyle w:val="Corpodetexto"/>
                          <w:kinsoku w:val="0"/>
                          <w:overflowPunct w:val="0"/>
                          <w:spacing w:before="5"/>
                          <w:ind w:left="5"/>
                          <w:jc w:val="center"/>
                          <w:rPr>
                            <w:rFonts w:ascii="Courier New" w:hAnsi="Courier New" w:cs="Courier New"/>
                            <w:sz w:val="13"/>
                            <w:szCs w:val="13"/>
                          </w:rPr>
                        </w:pPr>
                        <w:proofErr w:type="spellStart"/>
                        <w:r>
                          <w:rPr>
                            <w:i/>
                            <w:iCs/>
                            <w:spacing w:val="-1"/>
                            <w:sz w:val="13"/>
                            <w:szCs w:val="13"/>
                          </w:rPr>
                          <w:t>entity</w:t>
                        </w:r>
                        <w:proofErr w:type="spellEnd"/>
                        <w:r>
                          <w:rPr>
                            <w:rFonts w:ascii="Courier New" w:hAnsi="Courier New" w:cs="Courier New"/>
                            <w:spacing w:val="-2"/>
                            <w:sz w:val="13"/>
                            <w:szCs w:val="13"/>
                          </w:rPr>
                          <w:t>’</w:t>
                        </w:r>
                      </w:p>
                    </w:txbxContent>
                  </v:textbox>
                </v:shape>
                <v:shape id="Text Box 148" o:spid="_x0000_s1087" type="#_x0000_t202" style="position:absolute;left:1872;top:1989;width:1289;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13083AB7" w14:textId="77777777" w:rsidR="00FA14DC" w:rsidRDefault="00FA14DC">
                        <w:pPr>
                          <w:pStyle w:val="Corpodetexto"/>
                          <w:kinsoku w:val="0"/>
                          <w:overflowPunct w:val="0"/>
                          <w:spacing w:before="5" w:line="246" w:lineRule="auto"/>
                          <w:ind w:left="151" w:right="188" w:firstLine="39"/>
                          <w:rPr>
                            <w:rFonts w:ascii="Courier New" w:hAnsi="Courier New" w:cs="Courier New"/>
                            <w:sz w:val="13"/>
                            <w:szCs w:val="13"/>
                          </w:rPr>
                        </w:pPr>
                        <w:r>
                          <w:rPr>
                            <w:spacing w:val="-1"/>
                            <w:sz w:val="13"/>
                            <w:szCs w:val="13"/>
                          </w:rPr>
                          <w:t>btl2:</w:t>
                        </w:r>
                        <w:r>
                          <w:rPr>
                            <w:rFonts w:ascii="Courier New" w:hAnsi="Courier New" w:cs="Courier New"/>
                            <w:spacing w:val="-2"/>
                            <w:sz w:val="13"/>
                            <w:szCs w:val="13"/>
                          </w:rPr>
                          <w:t>‘</w:t>
                        </w:r>
                        <w:r>
                          <w:rPr>
                            <w:i/>
                            <w:iCs/>
                            <w:spacing w:val="-1"/>
                            <w:sz w:val="13"/>
                            <w:szCs w:val="13"/>
                          </w:rPr>
                          <w:t>structured</w:t>
                        </w:r>
                        <w:r>
                          <w:rPr>
                            <w:i/>
                            <w:iCs/>
                            <w:spacing w:val="25"/>
                            <w:w w:val="106"/>
                            <w:sz w:val="13"/>
                            <w:szCs w:val="13"/>
                          </w:rPr>
                          <w:t xml:space="preserve"> </w:t>
                        </w:r>
                        <w:proofErr w:type="spellStart"/>
                        <w:r>
                          <w:rPr>
                            <w:i/>
                            <w:iCs/>
                            <w:spacing w:val="-1"/>
                            <w:sz w:val="13"/>
                            <w:szCs w:val="13"/>
                          </w:rPr>
                          <w:t>biological</w:t>
                        </w:r>
                        <w:proofErr w:type="spellEnd"/>
                        <w:r>
                          <w:rPr>
                            <w:i/>
                            <w:iCs/>
                            <w:spacing w:val="19"/>
                            <w:sz w:val="13"/>
                            <w:szCs w:val="13"/>
                          </w:rPr>
                          <w:t xml:space="preserve"> </w:t>
                        </w:r>
                        <w:proofErr w:type="spellStart"/>
                        <w:r>
                          <w:rPr>
                            <w:i/>
                            <w:iCs/>
                            <w:spacing w:val="-1"/>
                            <w:sz w:val="13"/>
                            <w:szCs w:val="13"/>
                          </w:rPr>
                          <w:t>entity</w:t>
                        </w:r>
                        <w:proofErr w:type="spellEnd"/>
                        <w:r>
                          <w:rPr>
                            <w:rFonts w:ascii="Courier New" w:hAnsi="Courier New" w:cs="Courier New"/>
                            <w:spacing w:val="-2"/>
                            <w:sz w:val="13"/>
                            <w:szCs w:val="13"/>
                          </w:rPr>
                          <w:t>’</w:t>
                        </w:r>
                      </w:p>
                    </w:txbxContent>
                  </v:textbox>
                </v:shape>
                <v:shape id="_x0000_s1088" type="#_x0000_t202" style="position:absolute;left:238;top:2413;width:754;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36D19F3F" w14:textId="77777777" w:rsidR="00FA14DC" w:rsidRDefault="00FA14DC">
                        <w:pPr>
                          <w:pStyle w:val="Corpodetexto"/>
                          <w:kinsoku w:val="0"/>
                          <w:overflowPunct w:val="0"/>
                          <w:spacing w:before="50"/>
                          <w:ind w:left="102"/>
                          <w:rPr>
                            <w:sz w:val="13"/>
                            <w:szCs w:val="13"/>
                          </w:rPr>
                        </w:pPr>
                        <w:proofErr w:type="spellStart"/>
                        <w:proofErr w:type="gramStart"/>
                        <w:r>
                          <w:rPr>
                            <w:spacing w:val="-1"/>
                            <w:w w:val="105"/>
                            <w:sz w:val="13"/>
                            <w:szCs w:val="13"/>
                          </w:rPr>
                          <w:t>pr:</w:t>
                        </w:r>
                        <w:r>
                          <w:rPr>
                            <w:i/>
                            <w:iCs/>
                            <w:spacing w:val="-1"/>
                            <w:w w:val="105"/>
                            <w:sz w:val="13"/>
                            <w:szCs w:val="13"/>
                          </w:rPr>
                          <w:t>protein</w:t>
                        </w:r>
                        <w:proofErr w:type="spellEnd"/>
                        <w:proofErr w:type="gramEnd"/>
                      </w:p>
                    </w:txbxContent>
                  </v:textbox>
                </v:shape>
                <v:shape id="Text Box 150" o:spid="_x0000_s1089" type="#_x0000_t202" style="position:absolute;left:1397;top:2544;width:95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2EDA6E62" w14:textId="77777777" w:rsidR="00FA14DC" w:rsidRDefault="00FA14DC">
                        <w:pPr>
                          <w:pStyle w:val="Corpodetexto"/>
                          <w:kinsoku w:val="0"/>
                          <w:overflowPunct w:val="0"/>
                          <w:spacing w:before="64"/>
                          <w:ind w:left="90"/>
                          <w:rPr>
                            <w:sz w:val="13"/>
                            <w:szCs w:val="13"/>
                          </w:rPr>
                        </w:pPr>
                        <w:r>
                          <w:rPr>
                            <w:spacing w:val="-1"/>
                            <w:w w:val="105"/>
                            <w:sz w:val="13"/>
                            <w:szCs w:val="13"/>
                          </w:rPr>
                          <w:t>btl</w:t>
                        </w:r>
                        <w:proofErr w:type="gramStart"/>
                        <w:r>
                          <w:rPr>
                            <w:spacing w:val="-1"/>
                            <w:w w:val="105"/>
                            <w:sz w:val="13"/>
                            <w:szCs w:val="13"/>
                          </w:rPr>
                          <w:t>2:</w:t>
                        </w:r>
                        <w:r>
                          <w:rPr>
                            <w:i/>
                            <w:iCs/>
                            <w:spacing w:val="-1"/>
                            <w:w w:val="105"/>
                            <w:sz w:val="13"/>
                            <w:szCs w:val="13"/>
                          </w:rPr>
                          <w:t>organism</w:t>
                        </w:r>
                        <w:proofErr w:type="gramEnd"/>
                      </w:p>
                    </w:txbxContent>
                  </v:textbox>
                </v:shape>
                <v:shape id="Text Box 151" o:spid="_x0000_s1090" type="#_x0000_t202" style="position:absolute;left:2537;top:2544;width:1046;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25DDC9BF" w14:textId="77777777" w:rsidR="00FA14DC" w:rsidRDefault="00FA14DC">
                        <w:pPr>
                          <w:pStyle w:val="Corpodetexto"/>
                          <w:kinsoku w:val="0"/>
                          <w:overflowPunct w:val="0"/>
                          <w:spacing w:before="0" w:line="131" w:lineRule="exact"/>
                          <w:ind w:left="222"/>
                          <w:rPr>
                            <w:sz w:val="13"/>
                            <w:szCs w:val="13"/>
                          </w:rPr>
                        </w:pPr>
                        <w:proofErr w:type="spellStart"/>
                        <w:proofErr w:type="gramStart"/>
                        <w:r>
                          <w:rPr>
                            <w:spacing w:val="-1"/>
                            <w:w w:val="105"/>
                            <w:sz w:val="13"/>
                            <w:szCs w:val="13"/>
                          </w:rPr>
                          <w:t>go:</w:t>
                        </w:r>
                        <w:r>
                          <w:rPr>
                            <w:i/>
                            <w:iCs/>
                            <w:spacing w:val="-1"/>
                            <w:w w:val="105"/>
                            <w:sz w:val="13"/>
                            <w:szCs w:val="13"/>
                          </w:rPr>
                          <w:t>cellular</w:t>
                        </w:r>
                        <w:proofErr w:type="spellEnd"/>
                        <w:proofErr w:type="gramEnd"/>
                      </w:p>
                      <w:p w14:paraId="48916DBE" w14:textId="77777777" w:rsidR="00FA14DC" w:rsidRDefault="00FA14DC">
                        <w:pPr>
                          <w:pStyle w:val="Corpodetexto"/>
                          <w:kinsoku w:val="0"/>
                          <w:overflowPunct w:val="0"/>
                          <w:spacing w:before="15" w:line="137" w:lineRule="exact"/>
                          <w:ind w:left="222"/>
                          <w:rPr>
                            <w:sz w:val="13"/>
                            <w:szCs w:val="13"/>
                          </w:rPr>
                        </w:pPr>
                        <w:proofErr w:type="spellStart"/>
                        <w:r>
                          <w:rPr>
                            <w:i/>
                            <w:iCs/>
                            <w:spacing w:val="-1"/>
                            <w:w w:val="105"/>
                            <w:sz w:val="13"/>
                            <w:szCs w:val="13"/>
                          </w:rPr>
                          <w:t>component</w:t>
                        </w:r>
                        <w:proofErr w:type="spellEnd"/>
                      </w:p>
                    </w:txbxContent>
                  </v:textbox>
                </v:shape>
                <w10:anchorlock/>
              </v:group>
            </w:pict>
          </mc:Fallback>
        </mc:AlternateContent>
      </w:r>
    </w:p>
    <w:p w14:paraId="45C55180" w14:textId="77777777" w:rsidR="00F20945" w:rsidRPr="00A117C6" w:rsidRDefault="00F20945">
      <w:pPr>
        <w:pStyle w:val="Corpodetexto"/>
        <w:kinsoku w:val="0"/>
        <w:overflowPunct w:val="0"/>
        <w:spacing w:before="0"/>
        <w:ind w:left="0"/>
        <w:rPr>
          <w:lang w:val="en-GB"/>
        </w:rPr>
      </w:pPr>
    </w:p>
    <w:p w14:paraId="3DD47BC9" w14:textId="77777777" w:rsidR="00F20945" w:rsidRPr="00A117C6" w:rsidRDefault="00F20945">
      <w:pPr>
        <w:pStyle w:val="Corpodetexto"/>
        <w:kinsoku w:val="0"/>
        <w:overflowPunct w:val="0"/>
        <w:spacing w:before="4"/>
        <w:ind w:left="0"/>
        <w:rPr>
          <w:sz w:val="19"/>
          <w:szCs w:val="19"/>
          <w:lang w:val="en-GB"/>
        </w:rPr>
      </w:pPr>
    </w:p>
    <w:p w14:paraId="1B9D9128" w14:textId="77777777" w:rsidR="002009FF" w:rsidRPr="002009FF" w:rsidRDefault="00F20945" w:rsidP="002009FF">
      <w:pPr>
        <w:pStyle w:val="Corpodetexto"/>
        <w:kinsoku w:val="0"/>
        <w:overflowPunct w:val="0"/>
        <w:jc w:val="both"/>
        <w:rPr>
          <w:ins w:id="138" w:author="schulz" w:date="2016-01-10T18:55:00Z"/>
          <w:sz w:val="13"/>
          <w:szCs w:val="13"/>
          <w:lang w:val="en-GB"/>
        </w:rPr>
      </w:pPr>
      <w:commentRangeStart w:id="139"/>
      <w:r w:rsidRPr="00A117C6">
        <w:rPr>
          <w:rFonts w:ascii="Arial" w:hAnsi="Arial" w:cs="Arial"/>
          <w:b/>
          <w:bCs/>
          <w:sz w:val="13"/>
          <w:szCs w:val="13"/>
          <w:lang w:val="en-GB"/>
        </w:rPr>
        <w:t>Fig.</w:t>
      </w:r>
      <w:r w:rsidRPr="00A117C6">
        <w:rPr>
          <w:rFonts w:ascii="Arial" w:hAnsi="Arial" w:cs="Arial"/>
          <w:b/>
          <w:bCs/>
          <w:spacing w:val="-5"/>
          <w:sz w:val="13"/>
          <w:szCs w:val="13"/>
          <w:lang w:val="en-GB"/>
        </w:rPr>
        <w:t xml:space="preserve"> </w:t>
      </w:r>
      <w:r w:rsidRPr="00A117C6">
        <w:rPr>
          <w:rFonts w:ascii="Arial" w:hAnsi="Arial" w:cs="Arial"/>
          <w:b/>
          <w:bCs/>
          <w:sz w:val="13"/>
          <w:szCs w:val="13"/>
          <w:lang w:val="en-GB"/>
        </w:rPr>
        <w:t>1.</w:t>
      </w:r>
      <w:r w:rsidRPr="00A117C6">
        <w:rPr>
          <w:rFonts w:ascii="Arial" w:hAnsi="Arial" w:cs="Arial"/>
          <w:b/>
          <w:bCs/>
          <w:spacing w:val="-6"/>
          <w:sz w:val="13"/>
          <w:szCs w:val="13"/>
          <w:lang w:val="en-GB"/>
        </w:rPr>
        <w:t xml:space="preserve"> </w:t>
      </w:r>
      <w:r w:rsidRPr="00A117C6">
        <w:rPr>
          <w:sz w:val="13"/>
          <w:szCs w:val="13"/>
          <w:lang w:val="en-GB"/>
        </w:rPr>
        <w:t>Alignment</w:t>
      </w:r>
      <w:r w:rsidRPr="00A117C6">
        <w:rPr>
          <w:spacing w:val="-4"/>
          <w:sz w:val="13"/>
          <w:szCs w:val="13"/>
          <w:lang w:val="en-GB"/>
        </w:rPr>
        <w:t xml:space="preserve"> </w:t>
      </w:r>
      <w:r w:rsidRPr="00A117C6">
        <w:rPr>
          <w:sz w:val="13"/>
          <w:szCs w:val="13"/>
          <w:lang w:val="en-GB"/>
        </w:rPr>
        <w:t>of</w:t>
      </w:r>
      <w:r w:rsidRPr="00A117C6">
        <w:rPr>
          <w:spacing w:val="-4"/>
          <w:sz w:val="13"/>
          <w:szCs w:val="13"/>
          <w:lang w:val="en-GB"/>
        </w:rPr>
        <w:t xml:space="preserve"> </w:t>
      </w:r>
      <w:r w:rsidRPr="00A117C6">
        <w:rPr>
          <w:sz w:val="13"/>
          <w:szCs w:val="13"/>
          <w:lang w:val="en-GB"/>
        </w:rPr>
        <w:t>GO,</w:t>
      </w:r>
      <w:r w:rsidRPr="00A117C6">
        <w:rPr>
          <w:spacing w:val="-4"/>
          <w:sz w:val="13"/>
          <w:szCs w:val="13"/>
          <w:lang w:val="en-GB"/>
        </w:rPr>
        <w:t xml:space="preserve"> </w:t>
      </w:r>
      <w:r w:rsidRPr="00A117C6">
        <w:rPr>
          <w:sz w:val="13"/>
          <w:szCs w:val="13"/>
          <w:lang w:val="en-GB"/>
        </w:rPr>
        <w:t>ChEBI</w:t>
      </w:r>
      <w:r w:rsidRPr="00A117C6">
        <w:rPr>
          <w:spacing w:val="-4"/>
          <w:sz w:val="13"/>
          <w:szCs w:val="13"/>
          <w:lang w:val="en-GB"/>
        </w:rPr>
        <w:t xml:space="preserve"> </w:t>
      </w:r>
      <w:r w:rsidRPr="00A117C6">
        <w:rPr>
          <w:sz w:val="13"/>
          <w:szCs w:val="13"/>
          <w:lang w:val="en-GB"/>
        </w:rPr>
        <w:t>and</w:t>
      </w:r>
      <w:r w:rsidRPr="00A117C6">
        <w:rPr>
          <w:spacing w:val="-3"/>
          <w:sz w:val="13"/>
          <w:szCs w:val="13"/>
          <w:lang w:val="en-GB"/>
        </w:rPr>
        <w:t xml:space="preserve"> </w:t>
      </w:r>
      <w:r w:rsidRPr="00A117C6">
        <w:rPr>
          <w:sz w:val="13"/>
          <w:szCs w:val="13"/>
          <w:lang w:val="en-GB"/>
        </w:rPr>
        <w:t>PR</w:t>
      </w:r>
      <w:r w:rsidRPr="00A117C6">
        <w:rPr>
          <w:spacing w:val="-4"/>
          <w:sz w:val="13"/>
          <w:szCs w:val="13"/>
          <w:lang w:val="en-GB"/>
        </w:rPr>
        <w:t xml:space="preserve"> </w:t>
      </w:r>
      <w:r w:rsidRPr="00A117C6">
        <w:rPr>
          <w:sz w:val="13"/>
          <w:szCs w:val="13"/>
          <w:lang w:val="en-GB"/>
        </w:rPr>
        <w:t>under</w:t>
      </w:r>
      <w:r w:rsidRPr="00A117C6">
        <w:rPr>
          <w:spacing w:val="-4"/>
          <w:sz w:val="13"/>
          <w:szCs w:val="13"/>
          <w:lang w:val="en-GB"/>
        </w:rPr>
        <w:t xml:space="preserve"> </w:t>
      </w:r>
      <w:r w:rsidRPr="00A117C6">
        <w:rPr>
          <w:sz w:val="13"/>
          <w:szCs w:val="13"/>
          <w:lang w:val="en-GB"/>
        </w:rPr>
        <w:t>BTL2</w:t>
      </w:r>
      <w:ins w:id="140" w:author="schulz" w:date="2016-01-10T18:55:00Z">
        <w:r w:rsidR="002009FF">
          <w:rPr>
            <w:sz w:val="13"/>
            <w:szCs w:val="13"/>
            <w:lang w:val="en-GB"/>
          </w:rPr>
          <w:t xml:space="preserve">. </w:t>
        </w:r>
        <w:r w:rsidR="002009FF" w:rsidRPr="002009FF">
          <w:rPr>
            <w:sz w:val="13"/>
            <w:szCs w:val="13"/>
            <w:lang w:val="en-GB"/>
          </w:rPr>
          <w:t>1.</w:t>
        </w:r>
        <w:r w:rsidR="002009FF" w:rsidRPr="002009FF">
          <w:rPr>
            <w:sz w:val="13"/>
            <w:szCs w:val="13"/>
            <w:lang w:val="en-GB"/>
          </w:rPr>
          <w:tab/>
          <w:t xml:space="preserve">One or more references to GO classes in UniProt annotations for GO classes, such as </w:t>
        </w:r>
        <w:proofErr w:type="spellStart"/>
        <w:proofErr w:type="gramStart"/>
        <w:r w:rsidR="002009FF" w:rsidRPr="002009FF">
          <w:rPr>
            <w:sz w:val="13"/>
            <w:szCs w:val="13"/>
            <w:lang w:val="en-GB"/>
          </w:rPr>
          <w:t>go:‘</w:t>
        </w:r>
        <w:proofErr w:type="gramEnd"/>
        <w:r w:rsidR="002009FF" w:rsidRPr="002009FF">
          <w:rPr>
            <w:sz w:val="13"/>
            <w:szCs w:val="13"/>
            <w:lang w:val="en-GB"/>
          </w:rPr>
          <w:t>Biological</w:t>
        </w:r>
        <w:proofErr w:type="spellEnd"/>
        <w:r w:rsidR="002009FF" w:rsidRPr="002009FF">
          <w:rPr>
            <w:sz w:val="13"/>
            <w:szCs w:val="13"/>
            <w:lang w:val="en-GB"/>
          </w:rPr>
          <w:t xml:space="preserve"> process’ </w:t>
        </w:r>
        <w:proofErr w:type="spellStart"/>
        <w:r w:rsidR="002009FF" w:rsidRPr="002009FF">
          <w:rPr>
            <w:sz w:val="13"/>
            <w:szCs w:val="13"/>
            <w:lang w:val="en-GB"/>
          </w:rPr>
          <w:t>go:Methylation</w:t>
        </w:r>
        <w:proofErr w:type="spellEnd"/>
        <w:r w:rsidR="002009FF" w:rsidRPr="002009FF">
          <w:rPr>
            <w:sz w:val="13"/>
            <w:szCs w:val="13"/>
            <w:lang w:val="en-GB"/>
          </w:rPr>
          <w:t xml:space="preserve"> </w:t>
        </w:r>
        <w:proofErr w:type="spellStart"/>
        <w:r w:rsidR="002009FF" w:rsidRPr="002009FF">
          <w:rPr>
            <w:sz w:val="13"/>
            <w:szCs w:val="13"/>
            <w:lang w:val="en-GB"/>
          </w:rPr>
          <w:t>inclu</w:t>
        </w:r>
        <w:proofErr w:type="spellEnd"/>
        <w:r w:rsidR="002009FF" w:rsidRPr="002009FF">
          <w:rPr>
            <w:sz w:val="13"/>
            <w:szCs w:val="13"/>
            <w:lang w:val="en-GB"/>
          </w:rPr>
          <w:t xml:space="preserve">- </w:t>
        </w:r>
        <w:proofErr w:type="spellStart"/>
        <w:r w:rsidR="002009FF" w:rsidRPr="002009FF">
          <w:rPr>
            <w:sz w:val="13"/>
            <w:szCs w:val="13"/>
            <w:lang w:val="en-GB"/>
          </w:rPr>
          <w:t>ded</w:t>
        </w:r>
        <w:proofErr w:type="spellEnd"/>
        <w:r w:rsidR="002009FF" w:rsidRPr="002009FF">
          <w:rPr>
            <w:sz w:val="13"/>
            <w:szCs w:val="13"/>
            <w:lang w:val="en-GB"/>
          </w:rPr>
          <w:t xml:space="preserve"> as annotation for ‘Methionine synthase’ in UniProt, as well as </w:t>
        </w:r>
        <w:proofErr w:type="spellStart"/>
        <w:r w:rsidR="002009FF" w:rsidRPr="002009FF">
          <w:rPr>
            <w:sz w:val="13"/>
            <w:szCs w:val="13"/>
            <w:lang w:val="en-GB"/>
          </w:rPr>
          <w:t>go:‘Cellular</w:t>
        </w:r>
        <w:proofErr w:type="spellEnd"/>
        <w:r w:rsidR="002009FF" w:rsidRPr="002009FF">
          <w:rPr>
            <w:sz w:val="13"/>
            <w:szCs w:val="13"/>
            <w:lang w:val="en-GB"/>
          </w:rPr>
          <w:t xml:space="preserve"> component’ and </w:t>
        </w:r>
        <w:proofErr w:type="spellStart"/>
        <w:r w:rsidR="002009FF" w:rsidRPr="002009FF">
          <w:rPr>
            <w:sz w:val="13"/>
            <w:szCs w:val="13"/>
            <w:lang w:val="en-GB"/>
          </w:rPr>
          <w:t>go:‘Molecular</w:t>
        </w:r>
        <w:proofErr w:type="spellEnd"/>
        <w:r w:rsidR="002009FF" w:rsidRPr="002009FF">
          <w:rPr>
            <w:sz w:val="13"/>
            <w:szCs w:val="13"/>
            <w:lang w:val="en-GB"/>
          </w:rPr>
          <w:t xml:space="preserve"> function’ classes;</w:t>
        </w:r>
      </w:ins>
    </w:p>
    <w:p w14:paraId="06D67BC9" w14:textId="77777777" w:rsidR="002009FF" w:rsidRPr="002009FF" w:rsidRDefault="002009FF" w:rsidP="002009FF">
      <w:pPr>
        <w:pStyle w:val="Corpodetexto"/>
        <w:kinsoku w:val="0"/>
        <w:overflowPunct w:val="0"/>
        <w:jc w:val="both"/>
        <w:rPr>
          <w:ins w:id="141" w:author="schulz" w:date="2016-01-10T18:55:00Z"/>
          <w:sz w:val="13"/>
          <w:szCs w:val="13"/>
          <w:lang w:val="en-GB"/>
        </w:rPr>
      </w:pPr>
      <w:ins w:id="142" w:author="schulz" w:date="2016-01-10T18:55:00Z">
        <w:r w:rsidRPr="002009FF">
          <w:rPr>
            <w:sz w:val="13"/>
            <w:szCs w:val="13"/>
            <w:lang w:val="en-GB"/>
          </w:rPr>
          <w:t>2.</w:t>
        </w:r>
        <w:r w:rsidRPr="002009FF">
          <w:rPr>
            <w:sz w:val="13"/>
            <w:szCs w:val="13"/>
            <w:lang w:val="en-GB"/>
          </w:rPr>
          <w:tab/>
          <w:t>Reference to Proteins from PR directly as protein names in UniProt;</w:t>
        </w:r>
      </w:ins>
    </w:p>
    <w:p w14:paraId="6D576FBC" w14:textId="77777777" w:rsidR="002009FF" w:rsidRPr="002009FF" w:rsidRDefault="002009FF" w:rsidP="002009FF">
      <w:pPr>
        <w:pStyle w:val="Corpodetexto"/>
        <w:kinsoku w:val="0"/>
        <w:overflowPunct w:val="0"/>
        <w:jc w:val="both"/>
        <w:rPr>
          <w:ins w:id="143" w:author="schulz" w:date="2016-01-10T18:55:00Z"/>
          <w:sz w:val="13"/>
          <w:szCs w:val="13"/>
          <w:lang w:val="en-GB"/>
        </w:rPr>
      </w:pPr>
      <w:ins w:id="144" w:author="schulz" w:date="2016-01-10T18:55:00Z">
        <w:r w:rsidRPr="002009FF">
          <w:rPr>
            <w:sz w:val="13"/>
            <w:szCs w:val="13"/>
            <w:lang w:val="en-GB"/>
          </w:rPr>
          <w:t>3.</w:t>
        </w:r>
        <w:r w:rsidRPr="002009FF">
          <w:rPr>
            <w:sz w:val="13"/>
            <w:szCs w:val="13"/>
            <w:lang w:val="en-GB"/>
          </w:rPr>
          <w:tab/>
          <w:t>Database IDs from Ensembl in UniProt, and vice-versa;</w:t>
        </w:r>
      </w:ins>
    </w:p>
    <w:p w14:paraId="4E667575" w14:textId="77777777" w:rsidR="002009FF" w:rsidRPr="002009FF" w:rsidRDefault="002009FF" w:rsidP="002009FF">
      <w:pPr>
        <w:pStyle w:val="Corpodetexto"/>
        <w:kinsoku w:val="0"/>
        <w:overflowPunct w:val="0"/>
        <w:jc w:val="both"/>
        <w:rPr>
          <w:ins w:id="145" w:author="schulz" w:date="2016-01-10T18:55:00Z"/>
          <w:sz w:val="13"/>
          <w:szCs w:val="13"/>
          <w:lang w:val="en-GB"/>
        </w:rPr>
      </w:pPr>
      <w:ins w:id="146" w:author="schulz" w:date="2016-01-10T18:55:00Z">
        <w:r w:rsidRPr="002009FF">
          <w:rPr>
            <w:sz w:val="13"/>
            <w:szCs w:val="13"/>
            <w:lang w:val="en-GB"/>
          </w:rPr>
          <w:t>4.</w:t>
        </w:r>
        <w:r w:rsidRPr="002009FF">
          <w:rPr>
            <w:sz w:val="13"/>
            <w:szCs w:val="13"/>
            <w:lang w:val="en-GB"/>
          </w:rPr>
          <w:tab/>
          <w:t>Organism names as described in NCBI Taxonomy inside Ensembl and UniProt;</w:t>
        </w:r>
      </w:ins>
    </w:p>
    <w:p w14:paraId="4BB4F493" w14:textId="77777777" w:rsidR="002009FF" w:rsidRPr="002009FF" w:rsidRDefault="002009FF" w:rsidP="002009FF">
      <w:pPr>
        <w:pStyle w:val="Corpodetexto"/>
        <w:kinsoku w:val="0"/>
        <w:overflowPunct w:val="0"/>
        <w:jc w:val="both"/>
        <w:rPr>
          <w:ins w:id="147" w:author="schulz" w:date="2016-01-10T18:55:00Z"/>
          <w:sz w:val="13"/>
          <w:szCs w:val="13"/>
          <w:lang w:val="en-GB"/>
        </w:rPr>
      </w:pPr>
      <w:ins w:id="148" w:author="schulz" w:date="2016-01-10T18:55:00Z">
        <w:r w:rsidRPr="002009FF">
          <w:rPr>
            <w:sz w:val="13"/>
            <w:szCs w:val="13"/>
            <w:lang w:val="en-GB"/>
          </w:rPr>
          <w:t>5.</w:t>
        </w:r>
        <w:r w:rsidRPr="002009FF">
          <w:rPr>
            <w:sz w:val="13"/>
            <w:szCs w:val="13"/>
            <w:lang w:val="en-GB"/>
          </w:rPr>
          <w:tab/>
          <w:t xml:space="preserve">Phenotypes according to Ensembl and included as a list of subclasses of BTL2 Situation, </w:t>
        </w:r>
        <w:proofErr w:type="spellStart"/>
        <w:r w:rsidRPr="002009FF">
          <w:rPr>
            <w:sz w:val="13"/>
            <w:szCs w:val="13"/>
            <w:lang w:val="en-GB"/>
          </w:rPr>
          <w:t>alinged</w:t>
        </w:r>
        <w:proofErr w:type="spellEnd"/>
        <w:r w:rsidRPr="002009FF">
          <w:rPr>
            <w:sz w:val="13"/>
            <w:szCs w:val="13"/>
            <w:lang w:val="en-GB"/>
          </w:rPr>
          <w:t xml:space="preserve"> with Clinical finding in SNOMED CT.</w:t>
        </w:r>
      </w:ins>
    </w:p>
    <w:p w14:paraId="78179AE4" w14:textId="77777777" w:rsidR="00F20945" w:rsidRPr="008054D6" w:rsidRDefault="002009FF" w:rsidP="002009FF">
      <w:pPr>
        <w:pStyle w:val="Corpodetexto"/>
        <w:kinsoku w:val="0"/>
        <w:overflowPunct w:val="0"/>
        <w:spacing w:before="0"/>
        <w:jc w:val="both"/>
        <w:rPr>
          <w:sz w:val="13"/>
          <w:szCs w:val="13"/>
          <w:lang w:val="en-GB"/>
        </w:rPr>
      </w:pPr>
      <w:ins w:id="149" w:author="schulz" w:date="2016-01-10T18:55:00Z">
        <w:r w:rsidRPr="002009FF">
          <w:rPr>
            <w:sz w:val="13"/>
            <w:szCs w:val="13"/>
            <w:lang w:val="en-GB"/>
          </w:rPr>
          <w:t>Figure 1 illustrates the final mapping structure of GO and ChEBI with BTL2.</w:t>
        </w:r>
      </w:ins>
    </w:p>
    <w:commentRangeEnd w:id="139"/>
    <w:p w14:paraId="3C9E27D2" w14:textId="77777777" w:rsidR="00F20945" w:rsidRPr="008054D6" w:rsidRDefault="002009FF">
      <w:pPr>
        <w:pStyle w:val="Corpodetexto"/>
        <w:kinsoku w:val="0"/>
        <w:overflowPunct w:val="0"/>
        <w:spacing w:before="0"/>
        <w:ind w:left="0"/>
        <w:rPr>
          <w:sz w:val="12"/>
          <w:szCs w:val="12"/>
          <w:lang w:val="en-GB"/>
        </w:rPr>
      </w:pPr>
      <w:r>
        <w:rPr>
          <w:rStyle w:val="Refdecomentrio"/>
        </w:rPr>
        <w:commentReference w:id="139"/>
      </w:r>
    </w:p>
    <w:p w14:paraId="1A6A7B08" w14:textId="77777777" w:rsidR="00F20945" w:rsidRPr="008054D6" w:rsidRDefault="00F20945">
      <w:pPr>
        <w:pStyle w:val="Corpodetexto"/>
        <w:kinsoku w:val="0"/>
        <w:overflowPunct w:val="0"/>
        <w:spacing w:before="0"/>
        <w:ind w:left="0"/>
        <w:rPr>
          <w:sz w:val="12"/>
          <w:szCs w:val="12"/>
          <w:lang w:val="en-GB"/>
        </w:rPr>
      </w:pPr>
    </w:p>
    <w:p w14:paraId="01FEB049" w14:textId="77777777" w:rsidR="00F20945" w:rsidRPr="008054D6" w:rsidRDefault="00F20945">
      <w:pPr>
        <w:pStyle w:val="Corpodetexto"/>
        <w:kinsoku w:val="0"/>
        <w:overflowPunct w:val="0"/>
        <w:spacing w:before="0"/>
        <w:ind w:left="0"/>
        <w:rPr>
          <w:sz w:val="12"/>
          <w:szCs w:val="12"/>
          <w:lang w:val="en-GB"/>
        </w:rPr>
      </w:pPr>
    </w:p>
    <w:p w14:paraId="22BD93D9" w14:textId="7CEABE51" w:rsidR="00F20945" w:rsidRPr="008054D6" w:rsidRDefault="00F20945" w:rsidP="008054D6">
      <w:pPr>
        <w:pStyle w:val="Ttulo2"/>
        <w:tabs>
          <w:tab w:val="left" w:pos="618"/>
        </w:tabs>
        <w:kinsoku w:val="0"/>
        <w:overflowPunct w:val="0"/>
        <w:spacing w:before="103"/>
        <w:jc w:val="both"/>
        <w:rPr>
          <w:lang w:val="en-GB"/>
        </w:rPr>
      </w:pPr>
    </w:p>
    <w:p w14:paraId="0B872F7A" w14:textId="77777777" w:rsidR="00F20945" w:rsidRPr="008054D6" w:rsidRDefault="00F20945">
      <w:pPr>
        <w:pStyle w:val="Corpodetexto"/>
        <w:kinsoku w:val="0"/>
        <w:overflowPunct w:val="0"/>
        <w:spacing w:before="0"/>
        <w:ind w:left="0"/>
        <w:rPr>
          <w:lang w:val="en-GB"/>
        </w:rPr>
      </w:pPr>
    </w:p>
    <w:p w14:paraId="5C350893" w14:textId="71009353" w:rsidR="00F20945" w:rsidRPr="008054D6" w:rsidRDefault="00F20945">
      <w:pPr>
        <w:pStyle w:val="Ttulo2"/>
        <w:numPr>
          <w:ilvl w:val="1"/>
          <w:numId w:val="12"/>
        </w:numPr>
        <w:tabs>
          <w:tab w:val="left" w:pos="618"/>
        </w:tabs>
        <w:kinsoku w:val="0"/>
        <w:overflowPunct w:val="0"/>
        <w:spacing w:before="105"/>
        <w:ind w:left="617" w:hanging="299"/>
        <w:jc w:val="both"/>
        <w:rPr>
          <w:lang w:val="en-GB"/>
        </w:rPr>
      </w:pPr>
      <w:r w:rsidRPr="008054D6">
        <w:rPr>
          <w:lang w:val="en-GB"/>
        </w:rPr>
        <w:t>Methodology</w:t>
      </w:r>
      <w:ins w:id="150" w:author="schulz" w:date="2016-01-10T20:05:00Z">
        <w:r w:rsidR="00CF6875">
          <w:rPr>
            <w:lang w:val="en-GB"/>
          </w:rPr>
          <w:t xml:space="preserve"> for CQ evaluation</w:t>
        </w:r>
      </w:ins>
    </w:p>
    <w:p w14:paraId="7996E483" w14:textId="63DA5EEE" w:rsidR="00F20945" w:rsidRPr="008054D6" w:rsidRDefault="00F20945">
      <w:pPr>
        <w:pStyle w:val="Corpodetexto"/>
        <w:kinsoku w:val="0"/>
        <w:overflowPunct w:val="0"/>
        <w:spacing w:before="111" w:line="285" w:lineRule="auto"/>
        <w:ind w:right="2059"/>
        <w:jc w:val="both"/>
        <w:rPr>
          <w:lang w:val="en-GB"/>
        </w:rPr>
      </w:pPr>
      <w:r w:rsidRPr="008054D6">
        <w:rPr>
          <w:lang w:val="en-GB"/>
        </w:rPr>
        <w:t>The</w:t>
      </w:r>
      <w:r w:rsidRPr="008054D6">
        <w:rPr>
          <w:spacing w:val="16"/>
          <w:lang w:val="en-GB"/>
        </w:rPr>
        <w:t xml:space="preserve"> </w:t>
      </w:r>
      <w:r w:rsidRPr="008054D6">
        <w:rPr>
          <w:lang w:val="en-GB"/>
        </w:rPr>
        <w:t>ontological</w:t>
      </w:r>
      <w:r w:rsidRPr="008054D6">
        <w:rPr>
          <w:spacing w:val="16"/>
          <w:lang w:val="en-GB"/>
        </w:rPr>
        <w:t xml:space="preserve"> </w:t>
      </w:r>
      <w:r w:rsidRPr="008054D6">
        <w:rPr>
          <w:lang w:val="en-GB"/>
        </w:rPr>
        <w:t>content</w:t>
      </w:r>
      <w:r w:rsidRPr="008054D6">
        <w:rPr>
          <w:spacing w:val="16"/>
          <w:lang w:val="en-GB"/>
        </w:rPr>
        <w:t xml:space="preserve"> </w:t>
      </w:r>
      <w:r w:rsidRPr="008054D6">
        <w:rPr>
          <w:lang w:val="en-GB"/>
        </w:rPr>
        <w:t>is</w:t>
      </w:r>
      <w:r w:rsidRPr="008054D6">
        <w:rPr>
          <w:spacing w:val="16"/>
          <w:lang w:val="en-GB"/>
        </w:rPr>
        <w:t xml:space="preserve"> </w:t>
      </w:r>
      <w:r w:rsidRPr="008054D6">
        <w:rPr>
          <w:spacing w:val="-1"/>
          <w:lang w:val="en-GB"/>
        </w:rPr>
        <w:t>evaluated</w:t>
      </w:r>
      <w:r w:rsidRPr="008054D6">
        <w:rPr>
          <w:spacing w:val="17"/>
          <w:lang w:val="en-GB"/>
        </w:rPr>
        <w:t xml:space="preserve"> </w:t>
      </w:r>
      <w:r w:rsidRPr="008054D6">
        <w:rPr>
          <w:lang w:val="en-GB"/>
        </w:rPr>
        <w:t>by</w:t>
      </w:r>
      <w:r w:rsidRPr="008054D6">
        <w:rPr>
          <w:spacing w:val="16"/>
          <w:lang w:val="en-GB"/>
        </w:rPr>
        <w:t xml:space="preserve"> </w:t>
      </w:r>
      <w:r w:rsidRPr="008054D6">
        <w:rPr>
          <w:lang w:val="en-GB"/>
        </w:rPr>
        <w:t>a</w:t>
      </w:r>
      <w:r w:rsidRPr="008054D6">
        <w:rPr>
          <w:spacing w:val="16"/>
          <w:lang w:val="en-GB"/>
        </w:rPr>
        <w:t xml:space="preserve"> </w:t>
      </w:r>
      <w:r w:rsidRPr="008054D6">
        <w:rPr>
          <w:lang w:val="en-GB"/>
        </w:rPr>
        <w:t>set</w:t>
      </w:r>
      <w:r w:rsidRPr="008054D6">
        <w:rPr>
          <w:spacing w:val="16"/>
          <w:lang w:val="en-GB"/>
        </w:rPr>
        <w:t xml:space="preserve"> </w:t>
      </w:r>
      <w:r w:rsidRPr="008054D6">
        <w:rPr>
          <w:lang w:val="en-GB"/>
        </w:rPr>
        <w:t>of</w:t>
      </w:r>
      <w:r w:rsidRPr="008054D6">
        <w:rPr>
          <w:spacing w:val="16"/>
          <w:lang w:val="en-GB"/>
        </w:rPr>
        <w:t xml:space="preserve"> </w:t>
      </w:r>
      <w:r w:rsidRPr="008054D6">
        <w:rPr>
          <w:spacing w:val="-1"/>
          <w:lang w:val="en-GB"/>
        </w:rPr>
        <w:t>competency</w:t>
      </w:r>
      <w:r w:rsidRPr="008054D6">
        <w:rPr>
          <w:spacing w:val="17"/>
          <w:lang w:val="en-GB"/>
        </w:rPr>
        <w:t xml:space="preserve"> </w:t>
      </w:r>
      <w:r w:rsidRPr="008054D6">
        <w:rPr>
          <w:lang w:val="en-GB"/>
        </w:rPr>
        <w:t>questions</w:t>
      </w:r>
      <w:r w:rsidRPr="008054D6">
        <w:rPr>
          <w:spacing w:val="29"/>
          <w:w w:val="99"/>
          <w:lang w:val="en-GB"/>
        </w:rPr>
        <w:t xml:space="preserve"> </w:t>
      </w:r>
      <w:r w:rsidRPr="008054D6">
        <w:rPr>
          <w:lang w:val="en-GB"/>
        </w:rPr>
        <w:t>(CQs).</w:t>
      </w:r>
      <w:r w:rsidRPr="008054D6">
        <w:rPr>
          <w:spacing w:val="-11"/>
          <w:lang w:val="en-GB"/>
        </w:rPr>
        <w:t xml:space="preserve"> </w:t>
      </w:r>
      <w:r w:rsidR="002009FF">
        <w:rPr>
          <w:lang w:val="en-GB"/>
        </w:rPr>
        <w:t>F</w:t>
      </w:r>
      <w:r w:rsidRPr="008054D6">
        <w:rPr>
          <w:lang w:val="en-GB"/>
        </w:rPr>
        <w:t>ormulated</w:t>
      </w:r>
      <w:r w:rsidRPr="008054D6">
        <w:rPr>
          <w:spacing w:val="-14"/>
          <w:lang w:val="en-GB"/>
        </w:rPr>
        <w:t xml:space="preserve"> </w:t>
      </w:r>
      <w:r w:rsidRPr="008054D6">
        <w:rPr>
          <w:lang w:val="en-GB"/>
        </w:rPr>
        <w:t>in</w:t>
      </w:r>
      <w:r w:rsidRPr="008054D6">
        <w:rPr>
          <w:spacing w:val="-13"/>
          <w:lang w:val="en-GB"/>
        </w:rPr>
        <w:t xml:space="preserve"> </w:t>
      </w:r>
      <w:r w:rsidRPr="008054D6">
        <w:rPr>
          <w:lang w:val="en-GB"/>
        </w:rPr>
        <w:t>English</w:t>
      </w:r>
      <w:r w:rsidRPr="008054D6">
        <w:rPr>
          <w:spacing w:val="-14"/>
          <w:lang w:val="en-GB"/>
        </w:rPr>
        <w:t xml:space="preserve"> </w:t>
      </w:r>
      <w:r w:rsidRPr="008054D6">
        <w:rPr>
          <w:lang w:val="en-GB"/>
        </w:rPr>
        <w:t>by</w:t>
      </w:r>
      <w:r w:rsidRPr="008054D6">
        <w:rPr>
          <w:spacing w:val="-13"/>
          <w:lang w:val="en-GB"/>
        </w:rPr>
        <w:t xml:space="preserve"> </w:t>
      </w:r>
      <w:r w:rsidRPr="008054D6">
        <w:rPr>
          <w:lang w:val="en-GB"/>
        </w:rPr>
        <w:t>the</w:t>
      </w:r>
      <w:r w:rsidRPr="008054D6">
        <w:rPr>
          <w:spacing w:val="-13"/>
          <w:lang w:val="en-GB"/>
        </w:rPr>
        <w:t xml:space="preserve"> </w:t>
      </w:r>
      <w:r w:rsidRPr="008054D6">
        <w:rPr>
          <w:lang w:val="en-GB"/>
        </w:rPr>
        <w:t>first</w:t>
      </w:r>
      <w:r w:rsidRPr="008054D6">
        <w:rPr>
          <w:spacing w:val="-14"/>
          <w:lang w:val="en-GB"/>
        </w:rPr>
        <w:t xml:space="preserve"> </w:t>
      </w:r>
      <w:r w:rsidRPr="008054D6">
        <w:rPr>
          <w:spacing w:val="-1"/>
          <w:lang w:val="en-GB"/>
        </w:rPr>
        <w:t>author,</w:t>
      </w:r>
      <w:r w:rsidRPr="008054D6">
        <w:rPr>
          <w:spacing w:val="-11"/>
          <w:lang w:val="en-GB"/>
        </w:rPr>
        <w:t xml:space="preserve"> </w:t>
      </w:r>
      <w:r w:rsidRPr="008054D6">
        <w:rPr>
          <w:lang w:val="en-GB"/>
        </w:rPr>
        <w:t>a</w:t>
      </w:r>
      <w:r w:rsidRPr="008054D6">
        <w:rPr>
          <w:spacing w:val="-13"/>
          <w:lang w:val="en-GB"/>
        </w:rPr>
        <w:t xml:space="preserve"> </w:t>
      </w:r>
      <w:r w:rsidRPr="008054D6">
        <w:rPr>
          <w:lang w:val="en-GB"/>
        </w:rPr>
        <w:t>biologist</w:t>
      </w:r>
      <w:r w:rsidR="002009FF">
        <w:rPr>
          <w:lang w:val="en-GB"/>
        </w:rPr>
        <w:t xml:space="preserve">, they </w:t>
      </w:r>
      <w:r w:rsidRPr="008054D6">
        <w:rPr>
          <w:lang w:val="en-GB"/>
        </w:rPr>
        <w:t>are</w:t>
      </w:r>
      <w:r w:rsidRPr="008054D6">
        <w:rPr>
          <w:spacing w:val="-15"/>
          <w:lang w:val="en-GB"/>
        </w:rPr>
        <w:t xml:space="preserve"> </w:t>
      </w:r>
      <w:r w:rsidRPr="008054D6">
        <w:rPr>
          <w:lang w:val="en-GB"/>
        </w:rPr>
        <w:t>shaped</w:t>
      </w:r>
      <w:r w:rsidRPr="008054D6">
        <w:rPr>
          <w:spacing w:val="-16"/>
          <w:lang w:val="en-GB"/>
        </w:rPr>
        <w:t xml:space="preserve"> </w:t>
      </w:r>
      <w:r w:rsidRPr="008054D6">
        <w:rPr>
          <w:lang w:val="en-GB"/>
        </w:rPr>
        <w:t>according</w:t>
      </w:r>
      <w:r w:rsidRPr="008054D6">
        <w:rPr>
          <w:spacing w:val="-15"/>
          <w:lang w:val="en-GB"/>
        </w:rPr>
        <w:t xml:space="preserve"> </w:t>
      </w:r>
      <w:r w:rsidRPr="008054D6">
        <w:rPr>
          <w:lang w:val="en-GB"/>
        </w:rPr>
        <w:t>to</w:t>
      </w:r>
      <w:r w:rsidRPr="008054D6">
        <w:rPr>
          <w:spacing w:val="-16"/>
          <w:lang w:val="en-GB"/>
        </w:rPr>
        <w:t xml:space="preserve"> </w:t>
      </w:r>
      <w:r w:rsidRPr="008054D6">
        <w:rPr>
          <w:spacing w:val="-2"/>
          <w:lang w:val="en-GB"/>
        </w:rPr>
        <w:t>how</w:t>
      </w:r>
      <w:r w:rsidRPr="008054D6">
        <w:rPr>
          <w:spacing w:val="-15"/>
          <w:lang w:val="en-GB"/>
        </w:rPr>
        <w:t xml:space="preserve"> </w:t>
      </w:r>
      <w:r w:rsidRPr="008054D6">
        <w:rPr>
          <w:lang w:val="en-GB"/>
        </w:rPr>
        <w:t>domain</w:t>
      </w:r>
      <w:r w:rsidRPr="008054D6">
        <w:rPr>
          <w:spacing w:val="-16"/>
          <w:lang w:val="en-GB"/>
        </w:rPr>
        <w:t xml:space="preserve"> </w:t>
      </w:r>
      <w:r w:rsidRPr="008054D6">
        <w:rPr>
          <w:spacing w:val="-1"/>
          <w:lang w:val="en-GB"/>
        </w:rPr>
        <w:t>experts</w:t>
      </w:r>
      <w:r w:rsidRPr="008054D6">
        <w:rPr>
          <w:spacing w:val="-15"/>
          <w:lang w:val="en-GB"/>
        </w:rPr>
        <w:t xml:space="preserve"> </w:t>
      </w:r>
      <w:r w:rsidRPr="008054D6">
        <w:rPr>
          <w:spacing w:val="-1"/>
          <w:lang w:val="en-GB"/>
        </w:rPr>
        <w:t>would</w:t>
      </w:r>
      <w:r w:rsidRPr="008054D6">
        <w:rPr>
          <w:spacing w:val="-16"/>
          <w:lang w:val="en-GB"/>
        </w:rPr>
        <w:t xml:space="preserve"> </w:t>
      </w:r>
      <w:r w:rsidRPr="008054D6">
        <w:rPr>
          <w:lang w:val="en-GB"/>
        </w:rPr>
        <w:t>query</w:t>
      </w:r>
      <w:r w:rsidRPr="008054D6">
        <w:rPr>
          <w:spacing w:val="-15"/>
          <w:lang w:val="en-GB"/>
        </w:rPr>
        <w:t xml:space="preserve"> </w:t>
      </w:r>
      <w:r w:rsidRPr="008054D6">
        <w:rPr>
          <w:lang w:val="en-GB"/>
        </w:rPr>
        <w:t>a</w:t>
      </w:r>
      <w:r w:rsidRPr="008054D6">
        <w:rPr>
          <w:spacing w:val="-16"/>
          <w:lang w:val="en-GB"/>
        </w:rPr>
        <w:t xml:space="preserve"> </w:t>
      </w:r>
      <w:r w:rsidRPr="008054D6">
        <w:rPr>
          <w:lang w:val="en-GB"/>
        </w:rPr>
        <w:t>biological</w:t>
      </w:r>
      <w:r w:rsidRPr="008054D6">
        <w:rPr>
          <w:spacing w:val="30"/>
          <w:w w:val="99"/>
          <w:lang w:val="en-GB"/>
        </w:rPr>
        <w:t xml:space="preserve"> </w:t>
      </w:r>
      <w:r w:rsidRPr="008054D6">
        <w:rPr>
          <w:lang w:val="en-GB"/>
        </w:rPr>
        <w:t>database,</w:t>
      </w:r>
      <w:r w:rsidRPr="008054D6">
        <w:rPr>
          <w:spacing w:val="8"/>
          <w:lang w:val="en-GB"/>
        </w:rPr>
        <w:t xml:space="preserve"> </w:t>
      </w:r>
      <w:r w:rsidRPr="008054D6">
        <w:rPr>
          <w:lang w:val="en-GB"/>
        </w:rPr>
        <w:t>and</w:t>
      </w:r>
      <w:r w:rsidRPr="008054D6">
        <w:rPr>
          <w:spacing w:val="4"/>
          <w:lang w:val="en-GB"/>
        </w:rPr>
        <w:t xml:space="preserve"> </w:t>
      </w:r>
      <w:r w:rsidRPr="008054D6">
        <w:rPr>
          <w:lang w:val="en-GB"/>
        </w:rPr>
        <w:t>not</w:t>
      </w:r>
      <w:r w:rsidRPr="008054D6">
        <w:rPr>
          <w:spacing w:val="5"/>
          <w:lang w:val="en-GB"/>
        </w:rPr>
        <w:t xml:space="preserve"> </w:t>
      </w:r>
      <w:r w:rsidRPr="008054D6">
        <w:rPr>
          <w:spacing w:val="-2"/>
          <w:lang w:val="en-GB"/>
        </w:rPr>
        <w:t>how</w:t>
      </w:r>
      <w:r w:rsidRPr="008054D6">
        <w:rPr>
          <w:spacing w:val="4"/>
          <w:lang w:val="en-GB"/>
        </w:rPr>
        <w:t xml:space="preserve"> </w:t>
      </w:r>
      <w:r w:rsidRPr="008054D6">
        <w:rPr>
          <w:lang w:val="en-GB"/>
        </w:rPr>
        <w:t>ontology</w:t>
      </w:r>
      <w:r w:rsidRPr="008054D6">
        <w:rPr>
          <w:spacing w:val="5"/>
          <w:lang w:val="en-GB"/>
        </w:rPr>
        <w:t xml:space="preserve"> </w:t>
      </w:r>
      <w:r w:rsidRPr="008054D6">
        <w:rPr>
          <w:lang w:val="en-GB"/>
        </w:rPr>
        <w:t>engineers</w:t>
      </w:r>
      <w:r w:rsidRPr="008054D6">
        <w:rPr>
          <w:spacing w:val="4"/>
          <w:lang w:val="en-GB"/>
        </w:rPr>
        <w:t xml:space="preserve"> </w:t>
      </w:r>
      <w:r w:rsidRPr="008054D6">
        <w:rPr>
          <w:spacing w:val="-1"/>
          <w:lang w:val="en-GB"/>
        </w:rPr>
        <w:t>would</w:t>
      </w:r>
      <w:r w:rsidRPr="008054D6">
        <w:rPr>
          <w:spacing w:val="5"/>
          <w:lang w:val="en-GB"/>
        </w:rPr>
        <w:t xml:space="preserve"> </w:t>
      </w:r>
      <w:r w:rsidRPr="008054D6">
        <w:rPr>
          <w:lang w:val="en-GB"/>
        </w:rPr>
        <w:t>interpret</w:t>
      </w:r>
      <w:r w:rsidRPr="008054D6">
        <w:rPr>
          <w:spacing w:val="5"/>
          <w:lang w:val="en-GB"/>
        </w:rPr>
        <w:t xml:space="preserve"> </w:t>
      </w:r>
      <w:r w:rsidRPr="008054D6">
        <w:rPr>
          <w:lang w:val="en-GB"/>
        </w:rPr>
        <w:t>it,</w:t>
      </w:r>
      <w:r w:rsidRPr="008054D6">
        <w:rPr>
          <w:spacing w:val="8"/>
          <w:lang w:val="en-GB"/>
        </w:rPr>
        <w:t xml:space="preserve"> </w:t>
      </w:r>
      <w:r w:rsidRPr="008054D6">
        <w:rPr>
          <w:lang w:val="en-GB"/>
        </w:rPr>
        <w:t>in</w:t>
      </w:r>
      <w:r w:rsidRPr="008054D6">
        <w:rPr>
          <w:spacing w:val="4"/>
          <w:lang w:val="en-GB"/>
        </w:rPr>
        <w:t xml:space="preserve"> </w:t>
      </w:r>
      <w:r w:rsidRPr="008054D6">
        <w:rPr>
          <w:lang w:val="en-GB"/>
        </w:rPr>
        <w:t>order</w:t>
      </w:r>
      <w:r w:rsidRPr="008054D6">
        <w:rPr>
          <w:spacing w:val="5"/>
          <w:lang w:val="en-GB"/>
        </w:rPr>
        <w:t xml:space="preserve"> </w:t>
      </w:r>
      <w:r w:rsidRPr="008054D6">
        <w:rPr>
          <w:lang w:val="en-GB"/>
        </w:rPr>
        <w:t>to</w:t>
      </w:r>
      <w:r w:rsidRPr="008054D6">
        <w:rPr>
          <w:spacing w:val="26"/>
          <w:w w:val="99"/>
          <w:lang w:val="en-GB"/>
        </w:rPr>
        <w:t xml:space="preserve"> </w:t>
      </w:r>
      <w:r w:rsidRPr="008054D6">
        <w:rPr>
          <w:lang w:val="en-GB"/>
        </w:rPr>
        <w:t>be</w:t>
      </w:r>
      <w:r w:rsidRPr="008054D6">
        <w:rPr>
          <w:spacing w:val="-6"/>
          <w:lang w:val="en-GB"/>
        </w:rPr>
        <w:t xml:space="preserve"> </w:t>
      </w:r>
      <w:r w:rsidRPr="008054D6">
        <w:rPr>
          <w:lang w:val="en-GB"/>
        </w:rPr>
        <w:t>neutral</w:t>
      </w:r>
      <w:r w:rsidRPr="008054D6">
        <w:rPr>
          <w:spacing w:val="-5"/>
          <w:lang w:val="en-GB"/>
        </w:rPr>
        <w:t xml:space="preserve"> </w:t>
      </w:r>
      <w:r w:rsidRPr="008054D6">
        <w:rPr>
          <w:spacing w:val="-1"/>
          <w:lang w:val="en-GB"/>
        </w:rPr>
        <w:t>regarding</w:t>
      </w:r>
      <w:r w:rsidRPr="008054D6">
        <w:rPr>
          <w:spacing w:val="-5"/>
          <w:lang w:val="en-GB"/>
        </w:rPr>
        <w:t xml:space="preserve"> </w:t>
      </w:r>
      <w:r w:rsidRPr="008054D6">
        <w:rPr>
          <w:lang w:val="en-GB"/>
        </w:rPr>
        <w:t>the</w:t>
      </w:r>
      <w:r w:rsidRPr="008054D6">
        <w:rPr>
          <w:spacing w:val="-5"/>
          <w:lang w:val="en-GB"/>
        </w:rPr>
        <w:t xml:space="preserve"> </w:t>
      </w:r>
      <w:r w:rsidRPr="008054D6">
        <w:rPr>
          <w:lang w:val="en-GB"/>
        </w:rPr>
        <w:t>internal</w:t>
      </w:r>
      <w:r w:rsidRPr="008054D6">
        <w:rPr>
          <w:spacing w:val="-6"/>
          <w:lang w:val="en-GB"/>
        </w:rPr>
        <w:t xml:space="preserve"> </w:t>
      </w:r>
      <w:r w:rsidRPr="008054D6">
        <w:rPr>
          <w:lang w:val="en-GB"/>
        </w:rPr>
        <w:t>structure</w:t>
      </w:r>
      <w:r w:rsidRPr="008054D6">
        <w:rPr>
          <w:spacing w:val="-5"/>
          <w:lang w:val="en-GB"/>
        </w:rPr>
        <w:t xml:space="preserve"> </w:t>
      </w:r>
      <w:r w:rsidRPr="008054D6">
        <w:rPr>
          <w:lang w:val="en-GB"/>
        </w:rPr>
        <w:t>of</w:t>
      </w:r>
      <w:r w:rsidRPr="008054D6">
        <w:rPr>
          <w:spacing w:val="-5"/>
          <w:lang w:val="en-GB"/>
        </w:rPr>
        <w:t xml:space="preserve"> </w:t>
      </w:r>
      <w:r w:rsidRPr="008054D6">
        <w:rPr>
          <w:lang w:val="en-GB"/>
        </w:rPr>
        <w:t>the</w:t>
      </w:r>
      <w:r w:rsidRPr="008054D6">
        <w:rPr>
          <w:spacing w:val="-5"/>
          <w:lang w:val="en-GB"/>
        </w:rPr>
        <w:t xml:space="preserve"> </w:t>
      </w:r>
      <w:r w:rsidRPr="008054D6">
        <w:rPr>
          <w:spacing w:val="-2"/>
          <w:lang w:val="en-GB"/>
        </w:rPr>
        <w:t>ontology.</w:t>
      </w:r>
    </w:p>
    <w:p w14:paraId="2CC9721F" w14:textId="4A80C5BE" w:rsidR="00F20945" w:rsidRPr="008054D6" w:rsidRDefault="00482EF3">
      <w:pPr>
        <w:pStyle w:val="Corpodetexto"/>
        <w:kinsoku w:val="0"/>
        <w:overflowPunct w:val="0"/>
        <w:spacing w:line="285" w:lineRule="auto"/>
        <w:ind w:right="2059" w:firstLine="239"/>
        <w:jc w:val="both"/>
        <w:rPr>
          <w:lang w:val="en-GB"/>
        </w:rPr>
      </w:pPr>
      <w:r>
        <w:rPr>
          <w:lang w:val="en-GB"/>
        </w:rPr>
        <w:t xml:space="preserve">The </w:t>
      </w:r>
      <w:r w:rsidR="00F20945" w:rsidRPr="008054D6">
        <w:rPr>
          <w:lang w:val="en-GB"/>
        </w:rPr>
        <w:t>translation</w:t>
      </w:r>
      <w:r w:rsidR="00F20945" w:rsidRPr="008054D6">
        <w:rPr>
          <w:spacing w:val="8"/>
          <w:lang w:val="en-GB"/>
        </w:rPr>
        <w:t xml:space="preserve"> </w:t>
      </w:r>
      <w:r w:rsidR="00F20945" w:rsidRPr="008054D6">
        <w:rPr>
          <w:lang w:val="en-GB"/>
        </w:rPr>
        <w:t>of</w:t>
      </w:r>
      <w:r w:rsidR="00F20945" w:rsidRPr="008054D6">
        <w:rPr>
          <w:spacing w:val="8"/>
          <w:lang w:val="en-GB"/>
        </w:rPr>
        <w:t xml:space="preserve"> </w:t>
      </w:r>
      <w:r>
        <w:rPr>
          <w:spacing w:val="8"/>
          <w:lang w:val="en-GB"/>
        </w:rPr>
        <w:t xml:space="preserve">these CQs </w:t>
      </w:r>
      <w:r w:rsidR="00F20945" w:rsidRPr="008054D6">
        <w:rPr>
          <w:lang w:val="en-GB"/>
        </w:rPr>
        <w:t>into</w:t>
      </w:r>
      <w:r w:rsidR="00F20945" w:rsidRPr="008054D6">
        <w:rPr>
          <w:spacing w:val="-7"/>
          <w:lang w:val="en-GB"/>
        </w:rPr>
        <w:t xml:space="preserve"> </w:t>
      </w:r>
      <w:r w:rsidR="00F20945" w:rsidRPr="008054D6">
        <w:rPr>
          <w:lang w:val="en-GB"/>
        </w:rPr>
        <w:t>DL</w:t>
      </w:r>
      <w:r w:rsidR="00F20945" w:rsidRPr="008054D6">
        <w:rPr>
          <w:spacing w:val="-8"/>
          <w:lang w:val="en-GB"/>
        </w:rPr>
        <w:t xml:space="preserve"> </w:t>
      </w:r>
      <w:r w:rsidR="00F20945" w:rsidRPr="008054D6">
        <w:rPr>
          <w:lang w:val="en-GB"/>
        </w:rPr>
        <w:t>queries</w:t>
      </w:r>
      <w:r w:rsidR="00F20945" w:rsidRPr="008054D6">
        <w:rPr>
          <w:spacing w:val="-7"/>
          <w:lang w:val="en-GB"/>
        </w:rPr>
        <w:t xml:space="preserve"> </w:t>
      </w:r>
      <w:r w:rsidR="00F20945" w:rsidRPr="008054D6">
        <w:rPr>
          <w:lang w:val="en-GB"/>
        </w:rPr>
        <w:t>relies</w:t>
      </w:r>
      <w:r w:rsidR="00F20945" w:rsidRPr="008054D6">
        <w:rPr>
          <w:spacing w:val="-8"/>
          <w:lang w:val="en-GB"/>
        </w:rPr>
        <w:t xml:space="preserve"> </w:t>
      </w:r>
      <w:r w:rsidR="00F20945" w:rsidRPr="008054D6">
        <w:rPr>
          <w:lang w:val="en-GB"/>
        </w:rPr>
        <w:t>on</w:t>
      </w:r>
      <w:r w:rsidR="00F20945" w:rsidRPr="008054D6">
        <w:rPr>
          <w:spacing w:val="-8"/>
          <w:lang w:val="en-GB"/>
        </w:rPr>
        <w:t xml:space="preserve"> </w:t>
      </w:r>
      <w:r w:rsidR="00F20945" w:rsidRPr="008054D6">
        <w:rPr>
          <w:lang w:val="en-GB"/>
        </w:rPr>
        <w:t>the</w:t>
      </w:r>
      <w:r w:rsidR="00F20945" w:rsidRPr="008054D6">
        <w:rPr>
          <w:spacing w:val="-7"/>
          <w:lang w:val="en-GB"/>
        </w:rPr>
        <w:t xml:space="preserve"> </w:t>
      </w:r>
      <w:r w:rsidR="00F20945" w:rsidRPr="008054D6">
        <w:rPr>
          <w:lang w:val="en-GB"/>
        </w:rPr>
        <w:t>correct</w:t>
      </w:r>
      <w:r w:rsidR="00F20945" w:rsidRPr="008054D6">
        <w:rPr>
          <w:w w:val="99"/>
          <w:lang w:val="en-GB"/>
        </w:rPr>
        <w:t xml:space="preserve"> </w:t>
      </w:r>
      <w:r w:rsidR="00F20945" w:rsidRPr="008054D6">
        <w:rPr>
          <w:lang w:val="en-GB"/>
        </w:rPr>
        <w:t>identification</w:t>
      </w:r>
      <w:r w:rsidR="00F20945" w:rsidRPr="008054D6">
        <w:rPr>
          <w:spacing w:val="-16"/>
          <w:lang w:val="en-GB"/>
        </w:rPr>
        <w:t xml:space="preserve"> </w:t>
      </w:r>
      <w:r w:rsidR="00F20945" w:rsidRPr="008054D6">
        <w:rPr>
          <w:lang w:val="en-GB"/>
        </w:rPr>
        <w:t>of</w:t>
      </w:r>
      <w:r w:rsidR="00F20945" w:rsidRPr="008054D6">
        <w:rPr>
          <w:spacing w:val="-15"/>
          <w:lang w:val="en-GB"/>
        </w:rPr>
        <w:t xml:space="preserve"> </w:t>
      </w:r>
      <w:r w:rsidR="00F20945" w:rsidRPr="008054D6">
        <w:rPr>
          <w:lang w:val="en-GB"/>
        </w:rPr>
        <w:t>query</w:t>
      </w:r>
      <w:r w:rsidR="00F20945" w:rsidRPr="008054D6">
        <w:rPr>
          <w:spacing w:val="-15"/>
          <w:lang w:val="en-GB"/>
        </w:rPr>
        <w:t xml:space="preserve"> </w:t>
      </w:r>
      <w:r w:rsidR="00F20945" w:rsidRPr="008054D6">
        <w:rPr>
          <w:lang w:val="en-GB"/>
        </w:rPr>
        <w:t>components</w:t>
      </w:r>
      <w:r w:rsidR="00F20945" w:rsidRPr="008054D6">
        <w:rPr>
          <w:spacing w:val="-15"/>
          <w:lang w:val="en-GB"/>
        </w:rPr>
        <w:t xml:space="preserve"> </w:t>
      </w:r>
      <w:r w:rsidR="00F20945" w:rsidRPr="008054D6">
        <w:rPr>
          <w:lang w:val="en-GB"/>
        </w:rPr>
        <w:t>that</w:t>
      </w:r>
      <w:r w:rsidR="00F20945" w:rsidRPr="008054D6">
        <w:rPr>
          <w:spacing w:val="-15"/>
          <w:lang w:val="en-GB"/>
        </w:rPr>
        <w:t xml:space="preserve"> </w:t>
      </w:r>
      <w:r w:rsidR="00F20945" w:rsidRPr="008054D6">
        <w:rPr>
          <w:lang w:val="en-GB"/>
        </w:rPr>
        <w:t>denote</w:t>
      </w:r>
      <w:r w:rsidR="00F20945" w:rsidRPr="008054D6">
        <w:rPr>
          <w:spacing w:val="-15"/>
          <w:lang w:val="en-GB"/>
        </w:rPr>
        <w:t xml:space="preserve"> </w:t>
      </w:r>
      <w:r w:rsidR="00F20945" w:rsidRPr="008054D6">
        <w:rPr>
          <w:lang w:val="en-GB"/>
        </w:rPr>
        <w:t>relations,</w:t>
      </w:r>
      <w:r w:rsidR="00F20945" w:rsidRPr="008054D6">
        <w:rPr>
          <w:spacing w:val="-13"/>
          <w:lang w:val="en-GB"/>
        </w:rPr>
        <w:t xml:space="preserve"> </w:t>
      </w:r>
      <w:r w:rsidR="00F20945" w:rsidRPr="008054D6">
        <w:rPr>
          <w:lang w:val="en-GB"/>
        </w:rPr>
        <w:t>referents,</w:t>
      </w:r>
      <w:r w:rsidR="00F20945" w:rsidRPr="008054D6">
        <w:rPr>
          <w:spacing w:val="-12"/>
          <w:lang w:val="en-GB"/>
        </w:rPr>
        <w:t xml:space="preserve"> </w:t>
      </w:r>
      <w:r w:rsidR="00F20945" w:rsidRPr="008054D6">
        <w:rPr>
          <w:lang w:val="en-GB"/>
        </w:rPr>
        <w:t>and</w:t>
      </w:r>
      <w:r w:rsidR="00F20945" w:rsidRPr="008054D6">
        <w:rPr>
          <w:spacing w:val="-16"/>
          <w:lang w:val="en-GB"/>
        </w:rPr>
        <w:t xml:space="preserve"> </w:t>
      </w:r>
      <w:r w:rsidR="00F20945" w:rsidRPr="008054D6">
        <w:rPr>
          <w:lang w:val="en-GB"/>
        </w:rPr>
        <w:t>the</w:t>
      </w:r>
      <w:r w:rsidR="00F20945" w:rsidRPr="008054D6">
        <w:rPr>
          <w:w w:val="99"/>
          <w:lang w:val="en-GB"/>
        </w:rPr>
        <w:t xml:space="preserve"> </w:t>
      </w:r>
      <w:r w:rsidR="00F20945" w:rsidRPr="008054D6">
        <w:rPr>
          <w:spacing w:val="-1"/>
          <w:lang w:val="en-GB"/>
        </w:rPr>
        <w:t>way</w:t>
      </w:r>
      <w:r w:rsidR="00F20945" w:rsidRPr="008054D6">
        <w:rPr>
          <w:spacing w:val="-8"/>
          <w:lang w:val="en-GB"/>
        </w:rPr>
        <w:t xml:space="preserve"> </w:t>
      </w:r>
      <w:r w:rsidR="00F20945" w:rsidRPr="008054D6">
        <w:rPr>
          <w:spacing w:val="-2"/>
          <w:lang w:val="en-GB"/>
        </w:rPr>
        <w:t>how</w:t>
      </w:r>
      <w:r w:rsidR="00F20945" w:rsidRPr="008054D6">
        <w:rPr>
          <w:spacing w:val="-7"/>
          <w:lang w:val="en-GB"/>
        </w:rPr>
        <w:t xml:space="preserve"> </w:t>
      </w:r>
      <w:r w:rsidR="00F20945" w:rsidRPr="008054D6">
        <w:rPr>
          <w:lang w:val="en-GB"/>
        </w:rPr>
        <w:t>domain</w:t>
      </w:r>
      <w:r w:rsidR="00F20945" w:rsidRPr="008054D6">
        <w:rPr>
          <w:spacing w:val="-8"/>
          <w:lang w:val="en-GB"/>
        </w:rPr>
        <w:t xml:space="preserve"> </w:t>
      </w:r>
      <w:r w:rsidR="00F20945" w:rsidRPr="008054D6">
        <w:rPr>
          <w:lang w:val="en-GB"/>
        </w:rPr>
        <w:t>entities</w:t>
      </w:r>
      <w:r w:rsidR="00F20945" w:rsidRPr="008054D6">
        <w:rPr>
          <w:spacing w:val="-7"/>
          <w:lang w:val="en-GB"/>
        </w:rPr>
        <w:t xml:space="preserve"> </w:t>
      </w:r>
      <w:r w:rsidR="00F20945" w:rsidRPr="008054D6">
        <w:rPr>
          <w:lang w:val="en-GB"/>
        </w:rPr>
        <w:t>are</w:t>
      </w:r>
      <w:r w:rsidR="00F20945" w:rsidRPr="008054D6">
        <w:rPr>
          <w:spacing w:val="-8"/>
          <w:lang w:val="en-GB"/>
        </w:rPr>
        <w:t xml:space="preserve"> </w:t>
      </w:r>
      <w:r w:rsidR="00F20945" w:rsidRPr="008054D6">
        <w:rPr>
          <w:lang w:val="en-GB"/>
        </w:rPr>
        <w:t>related</w:t>
      </w:r>
      <w:r w:rsidR="00F20945" w:rsidRPr="008054D6">
        <w:rPr>
          <w:spacing w:val="-7"/>
          <w:lang w:val="en-GB"/>
        </w:rPr>
        <w:t xml:space="preserve"> </w:t>
      </w:r>
      <w:r w:rsidR="00F20945" w:rsidRPr="008054D6">
        <w:rPr>
          <w:lang w:val="en-GB"/>
        </w:rPr>
        <w:t>to</w:t>
      </w:r>
      <w:r w:rsidR="00F20945" w:rsidRPr="008054D6">
        <w:rPr>
          <w:spacing w:val="-7"/>
          <w:lang w:val="en-GB"/>
        </w:rPr>
        <w:t xml:space="preserve"> </w:t>
      </w:r>
      <w:r w:rsidR="00F20945" w:rsidRPr="008054D6">
        <w:rPr>
          <w:lang w:val="en-GB"/>
        </w:rPr>
        <w:t>one</w:t>
      </w:r>
      <w:r w:rsidR="00F20945" w:rsidRPr="008054D6">
        <w:rPr>
          <w:spacing w:val="-8"/>
          <w:lang w:val="en-GB"/>
        </w:rPr>
        <w:t xml:space="preserve"> </w:t>
      </w:r>
      <w:r w:rsidR="00F20945" w:rsidRPr="008054D6">
        <w:rPr>
          <w:spacing w:val="-2"/>
          <w:lang w:val="en-GB"/>
        </w:rPr>
        <w:t>another</w:t>
      </w:r>
      <w:r>
        <w:rPr>
          <w:spacing w:val="-2"/>
          <w:lang w:val="en-GB"/>
        </w:rPr>
        <w:t xml:space="preserve"> (cf. section </w:t>
      </w:r>
      <w:r w:rsidR="00F20945" w:rsidRPr="008054D6">
        <w:rPr>
          <w:lang w:val="en-GB"/>
        </w:rPr>
        <w:t>5.4.2.</w:t>
      </w:r>
      <w:r>
        <w:rPr>
          <w:lang w:val="en-GB"/>
        </w:rPr>
        <w:t>)</w:t>
      </w:r>
    </w:p>
    <w:p w14:paraId="472BE4E8" w14:textId="77777777" w:rsidR="00F20945" w:rsidRPr="008054D6" w:rsidRDefault="00F20945">
      <w:pPr>
        <w:pStyle w:val="Corpodetexto"/>
        <w:kinsoku w:val="0"/>
        <w:overflowPunct w:val="0"/>
        <w:ind w:left="557"/>
        <w:rPr>
          <w:lang w:val="en-GB"/>
        </w:rPr>
      </w:pPr>
      <w:r w:rsidRPr="008054D6">
        <w:rPr>
          <w:lang w:val="en-GB"/>
        </w:rPr>
        <w:t>The</w:t>
      </w:r>
      <w:r w:rsidRPr="008054D6">
        <w:rPr>
          <w:spacing w:val="-7"/>
          <w:lang w:val="en-GB"/>
        </w:rPr>
        <w:t xml:space="preserve"> </w:t>
      </w:r>
      <w:r w:rsidRPr="008054D6">
        <w:rPr>
          <w:spacing w:val="-1"/>
          <w:lang w:val="en-GB"/>
        </w:rPr>
        <w:t>following</w:t>
      </w:r>
      <w:r w:rsidRPr="008054D6">
        <w:rPr>
          <w:spacing w:val="-7"/>
          <w:lang w:val="en-GB"/>
        </w:rPr>
        <w:t xml:space="preserve"> </w:t>
      </w:r>
      <w:r w:rsidRPr="008054D6">
        <w:rPr>
          <w:lang w:val="en-GB"/>
        </w:rPr>
        <w:t>CQs</w:t>
      </w:r>
      <w:r w:rsidRPr="008054D6">
        <w:rPr>
          <w:spacing w:val="-6"/>
          <w:lang w:val="en-GB"/>
        </w:rPr>
        <w:t xml:space="preserve"> </w:t>
      </w:r>
      <w:r w:rsidRPr="008054D6">
        <w:rPr>
          <w:lang w:val="en-GB"/>
        </w:rPr>
        <w:t>were</w:t>
      </w:r>
      <w:r w:rsidRPr="008054D6">
        <w:rPr>
          <w:spacing w:val="-7"/>
          <w:lang w:val="en-GB"/>
        </w:rPr>
        <w:t xml:space="preserve"> </w:t>
      </w:r>
      <w:r w:rsidRPr="008054D6">
        <w:rPr>
          <w:lang w:val="en-GB"/>
        </w:rPr>
        <w:t>formulated:</w:t>
      </w:r>
    </w:p>
    <w:p w14:paraId="79F9635B" w14:textId="77777777" w:rsidR="00F20945" w:rsidRPr="008054D6" w:rsidRDefault="00F20945">
      <w:pPr>
        <w:pStyle w:val="Corpodetexto"/>
        <w:kinsoku w:val="0"/>
        <w:overflowPunct w:val="0"/>
        <w:spacing w:before="2"/>
        <w:ind w:left="0"/>
        <w:rPr>
          <w:sz w:val="15"/>
          <w:szCs w:val="15"/>
          <w:lang w:val="en-GB"/>
        </w:rPr>
      </w:pPr>
    </w:p>
    <w:p w14:paraId="6F659A68" w14:textId="0A539F5B" w:rsidR="00F20945" w:rsidRPr="008054D6" w:rsidRDefault="00F20945">
      <w:pPr>
        <w:pStyle w:val="Corpodetexto"/>
        <w:numPr>
          <w:ilvl w:val="0"/>
          <w:numId w:val="7"/>
        </w:numPr>
        <w:tabs>
          <w:tab w:val="left" w:pos="609"/>
        </w:tabs>
        <w:kinsoku w:val="0"/>
        <w:overflowPunct w:val="0"/>
        <w:spacing w:before="0" w:line="285" w:lineRule="auto"/>
        <w:ind w:right="2062"/>
        <w:rPr>
          <w:lang w:val="en-GB"/>
        </w:rPr>
      </w:pPr>
      <w:r w:rsidRPr="008054D6">
        <w:rPr>
          <w:lang w:val="en-GB"/>
        </w:rPr>
        <w:t>Which</w:t>
      </w:r>
      <w:r w:rsidRPr="008054D6">
        <w:rPr>
          <w:spacing w:val="19"/>
          <w:lang w:val="en-GB"/>
        </w:rPr>
        <w:t xml:space="preserve"> </w:t>
      </w:r>
      <w:r w:rsidRPr="008054D6">
        <w:rPr>
          <w:lang w:val="en-GB"/>
        </w:rPr>
        <w:t>kinds</w:t>
      </w:r>
      <w:r w:rsidRPr="008054D6">
        <w:rPr>
          <w:spacing w:val="19"/>
          <w:lang w:val="en-GB"/>
        </w:rPr>
        <w:t xml:space="preserve"> </w:t>
      </w:r>
      <w:r w:rsidRPr="008054D6">
        <w:rPr>
          <w:lang w:val="en-GB"/>
        </w:rPr>
        <w:t>of</w:t>
      </w:r>
      <w:r w:rsidRPr="008054D6">
        <w:rPr>
          <w:spacing w:val="19"/>
          <w:lang w:val="en-GB"/>
        </w:rPr>
        <w:t xml:space="preserve"> </w:t>
      </w:r>
      <w:r w:rsidRPr="008054D6">
        <w:rPr>
          <w:lang w:val="en-GB"/>
        </w:rPr>
        <w:t>biological</w:t>
      </w:r>
      <w:r w:rsidRPr="008054D6">
        <w:rPr>
          <w:spacing w:val="19"/>
          <w:lang w:val="en-GB"/>
        </w:rPr>
        <w:t xml:space="preserve"> </w:t>
      </w:r>
      <w:r w:rsidRPr="008054D6">
        <w:rPr>
          <w:lang w:val="en-GB"/>
        </w:rPr>
        <w:t>process</w:t>
      </w:r>
      <w:ins w:id="151" w:author="schulz" w:date="2016-01-10T19:03:00Z">
        <w:r w:rsidR="00482EF3">
          <w:rPr>
            <w:lang w:val="en-GB"/>
          </w:rPr>
          <w:t xml:space="preserve">es related to </w:t>
        </w:r>
        <w:proofErr w:type="spellStart"/>
        <w:r w:rsidR="00482EF3">
          <w:rPr>
            <w:lang w:val="en-GB"/>
          </w:rPr>
          <w:t>Hcy</w:t>
        </w:r>
      </w:ins>
      <w:proofErr w:type="spellEnd"/>
      <w:r w:rsidRPr="008054D6">
        <w:rPr>
          <w:spacing w:val="20"/>
          <w:lang w:val="en-GB"/>
        </w:rPr>
        <w:t xml:space="preserve"> </w:t>
      </w:r>
      <w:ins w:id="152" w:author="schulz" w:date="2016-01-10T19:06:00Z">
        <w:r w:rsidR="00482EF3">
          <w:rPr>
            <w:lang w:val="en-GB"/>
          </w:rPr>
          <w:t>can be found</w:t>
        </w:r>
        <w:r w:rsidR="00482EF3" w:rsidRPr="008054D6">
          <w:rPr>
            <w:spacing w:val="19"/>
            <w:lang w:val="en-GB"/>
          </w:rPr>
          <w:t xml:space="preserve"> </w:t>
        </w:r>
      </w:ins>
      <w:r w:rsidRPr="008054D6">
        <w:rPr>
          <w:lang w:val="en-GB"/>
        </w:rPr>
        <w:t>in</w:t>
      </w:r>
      <w:r w:rsidRPr="008054D6">
        <w:rPr>
          <w:spacing w:val="19"/>
          <w:lang w:val="en-GB"/>
        </w:rPr>
        <w:t xml:space="preserve"> </w:t>
      </w:r>
      <w:ins w:id="153" w:author="schulz" w:date="2016-01-10T19:03:00Z">
        <w:r w:rsidR="00482EF3">
          <w:rPr>
            <w:spacing w:val="19"/>
            <w:lang w:val="en-GB"/>
          </w:rPr>
          <w:t xml:space="preserve">mice? </w:t>
        </w:r>
      </w:ins>
    </w:p>
    <w:p w14:paraId="27E18DD4" w14:textId="77777777" w:rsidR="00F20945" w:rsidRPr="002C029A" w:rsidRDefault="00F20945">
      <w:pPr>
        <w:pStyle w:val="Corpodetexto"/>
        <w:numPr>
          <w:ilvl w:val="0"/>
          <w:numId w:val="7"/>
        </w:numPr>
        <w:tabs>
          <w:tab w:val="left" w:pos="609"/>
        </w:tabs>
        <w:kinsoku w:val="0"/>
        <w:overflowPunct w:val="0"/>
        <w:spacing w:before="0" w:line="285" w:lineRule="auto"/>
        <w:ind w:right="2062"/>
        <w:rPr>
          <w:lang w:val="en-GB"/>
        </w:rPr>
        <w:sectPr w:rsidR="00F20945" w:rsidRPr="002C029A">
          <w:type w:val="continuous"/>
          <w:pgSz w:w="14180" w:h="20020"/>
          <w:pgMar w:top="2080" w:right="160" w:bottom="2080" w:left="160" w:header="720" w:footer="720" w:gutter="0"/>
          <w:cols w:num="2" w:space="720" w:equalWidth="0">
            <w:col w:w="6771" w:space="40"/>
            <w:col w:w="7049"/>
          </w:cols>
          <w:noEndnote/>
        </w:sectPr>
      </w:pPr>
    </w:p>
    <w:p w14:paraId="130AD636" w14:textId="77777777" w:rsidR="00F20945" w:rsidRPr="008054D6" w:rsidRDefault="00F20945">
      <w:pPr>
        <w:pStyle w:val="Corpodetexto"/>
        <w:kinsoku w:val="0"/>
        <w:overflowPunct w:val="0"/>
        <w:spacing w:before="9"/>
        <w:ind w:left="0"/>
        <w:rPr>
          <w:sz w:val="11"/>
          <w:szCs w:val="11"/>
          <w:lang w:val="en-GB"/>
        </w:rPr>
      </w:pPr>
    </w:p>
    <w:p w14:paraId="21C88114" w14:textId="77777777" w:rsidR="00F20945" w:rsidRPr="002C029A" w:rsidRDefault="00F20945">
      <w:pPr>
        <w:pStyle w:val="Corpodetexto"/>
        <w:kinsoku w:val="0"/>
        <w:overflowPunct w:val="0"/>
        <w:spacing w:before="9"/>
        <w:ind w:left="0"/>
        <w:rPr>
          <w:sz w:val="11"/>
          <w:szCs w:val="11"/>
          <w:lang w:val="en-GB"/>
        </w:rPr>
        <w:sectPr w:rsidR="00F20945" w:rsidRPr="002C029A">
          <w:headerReference w:type="default" r:id="rId17"/>
          <w:footerReference w:type="default" r:id="rId18"/>
          <w:pgSz w:w="14180" w:h="20020"/>
          <w:pgMar w:top="3020" w:right="160" w:bottom="2080" w:left="160" w:header="1385" w:footer="1890" w:gutter="0"/>
          <w:pgNumType w:start="5"/>
          <w:cols w:space="720" w:equalWidth="0">
            <w:col w:w="13860"/>
          </w:cols>
          <w:noEndnote/>
        </w:sectPr>
      </w:pPr>
    </w:p>
    <w:p w14:paraId="240C9D3B" w14:textId="5CFB2792" w:rsidR="00F20945" w:rsidRPr="008054D6" w:rsidRDefault="00F20945">
      <w:pPr>
        <w:pStyle w:val="Corpodetexto"/>
        <w:numPr>
          <w:ilvl w:val="0"/>
          <w:numId w:val="7"/>
        </w:numPr>
        <w:tabs>
          <w:tab w:val="left" w:pos="2352"/>
        </w:tabs>
        <w:kinsoku w:val="0"/>
        <w:overflowPunct w:val="0"/>
        <w:spacing w:before="74" w:line="285" w:lineRule="auto"/>
        <w:ind w:left="2351"/>
        <w:jc w:val="both"/>
        <w:rPr>
          <w:lang w:val="en-GB"/>
        </w:rPr>
      </w:pPr>
      <w:r w:rsidRPr="008054D6">
        <w:rPr>
          <w:lang w:val="en-GB"/>
        </w:rPr>
        <w:lastRenderedPageBreak/>
        <w:t>Which</w:t>
      </w:r>
      <w:r w:rsidRPr="008054D6">
        <w:rPr>
          <w:spacing w:val="19"/>
          <w:lang w:val="en-GB"/>
        </w:rPr>
        <w:t xml:space="preserve"> </w:t>
      </w:r>
      <w:r w:rsidRPr="008054D6">
        <w:rPr>
          <w:lang w:val="en-GB"/>
        </w:rPr>
        <w:t>are</w:t>
      </w:r>
      <w:r w:rsidRPr="008054D6">
        <w:rPr>
          <w:spacing w:val="19"/>
          <w:lang w:val="en-GB"/>
        </w:rPr>
        <w:t xml:space="preserve"> </w:t>
      </w:r>
      <w:r w:rsidRPr="008054D6">
        <w:rPr>
          <w:lang w:val="en-GB"/>
        </w:rPr>
        <w:t>the</w:t>
      </w:r>
      <w:r w:rsidRPr="008054D6">
        <w:rPr>
          <w:spacing w:val="20"/>
          <w:lang w:val="en-GB"/>
        </w:rPr>
        <w:t xml:space="preserve"> </w:t>
      </w:r>
      <w:r w:rsidRPr="008054D6">
        <w:rPr>
          <w:lang w:val="en-GB"/>
        </w:rPr>
        <w:t>proteins</w:t>
      </w:r>
      <w:r w:rsidRPr="008054D6">
        <w:rPr>
          <w:spacing w:val="19"/>
          <w:lang w:val="en-GB"/>
        </w:rPr>
        <w:t xml:space="preserve"> </w:t>
      </w:r>
      <w:r w:rsidRPr="008054D6">
        <w:rPr>
          <w:lang w:val="en-GB"/>
        </w:rPr>
        <w:t>that</w:t>
      </w:r>
      <w:r w:rsidRPr="008054D6">
        <w:rPr>
          <w:spacing w:val="20"/>
          <w:lang w:val="en-GB"/>
        </w:rPr>
        <w:t xml:space="preserve"> </w:t>
      </w:r>
      <w:ins w:id="186" w:author="schulz" w:date="2016-01-10T19:04:00Z">
        <w:r w:rsidR="00482EF3">
          <w:rPr>
            <w:lang w:val="en-GB"/>
          </w:rPr>
          <w:t xml:space="preserve">exhibit </w:t>
        </w:r>
      </w:ins>
      <w:r w:rsidRPr="002C029A">
        <w:rPr>
          <w:spacing w:val="-1"/>
          <w:lang w:val="en-GB"/>
        </w:rPr>
        <w:t>‘</w:t>
      </w:r>
      <w:r w:rsidRPr="008054D6">
        <w:rPr>
          <w:i/>
          <w:iCs/>
          <w:spacing w:val="-1"/>
          <w:lang w:val="en-GB"/>
        </w:rPr>
        <w:t>methyltransferase</w:t>
      </w:r>
      <w:r w:rsidRPr="008054D6">
        <w:rPr>
          <w:i/>
          <w:iCs/>
          <w:spacing w:val="-8"/>
          <w:lang w:val="en-GB"/>
        </w:rPr>
        <w:t xml:space="preserve"> </w:t>
      </w:r>
      <w:r w:rsidRPr="008054D6">
        <w:rPr>
          <w:i/>
          <w:iCs/>
          <w:lang w:val="en-GB"/>
        </w:rPr>
        <w:t>activity</w:t>
      </w:r>
      <w:r w:rsidRPr="002C029A">
        <w:rPr>
          <w:lang w:val="en-GB"/>
        </w:rPr>
        <w:t>’</w:t>
      </w:r>
      <w:r w:rsidRPr="008054D6">
        <w:rPr>
          <w:lang w:val="en-GB"/>
        </w:rPr>
        <w:t>?</w:t>
      </w:r>
    </w:p>
    <w:p w14:paraId="12F8A66B" w14:textId="4A8A75F7" w:rsidR="00F20945" w:rsidRPr="008054D6" w:rsidRDefault="00F20945">
      <w:pPr>
        <w:pStyle w:val="Corpodetexto"/>
        <w:numPr>
          <w:ilvl w:val="0"/>
          <w:numId w:val="7"/>
        </w:numPr>
        <w:tabs>
          <w:tab w:val="left" w:pos="2352"/>
        </w:tabs>
        <w:kinsoku w:val="0"/>
        <w:overflowPunct w:val="0"/>
        <w:spacing w:line="285" w:lineRule="auto"/>
        <w:ind w:left="2351"/>
        <w:jc w:val="both"/>
        <w:rPr>
          <w:lang w:val="en-GB"/>
        </w:rPr>
      </w:pPr>
      <w:r w:rsidRPr="008054D6">
        <w:rPr>
          <w:lang w:val="en-GB"/>
        </w:rPr>
        <w:t>Which</w:t>
      </w:r>
      <w:r w:rsidRPr="008054D6">
        <w:rPr>
          <w:spacing w:val="-17"/>
          <w:lang w:val="en-GB"/>
        </w:rPr>
        <w:t xml:space="preserve"> </w:t>
      </w:r>
      <w:r w:rsidRPr="008054D6">
        <w:rPr>
          <w:lang w:val="en-GB"/>
        </w:rPr>
        <w:t>are</w:t>
      </w:r>
      <w:r w:rsidRPr="008054D6">
        <w:rPr>
          <w:spacing w:val="-16"/>
          <w:lang w:val="en-GB"/>
        </w:rPr>
        <w:t xml:space="preserve"> </w:t>
      </w:r>
      <w:r w:rsidRPr="008054D6">
        <w:rPr>
          <w:lang w:val="en-GB"/>
        </w:rPr>
        <w:t>the</w:t>
      </w:r>
      <w:r w:rsidRPr="008054D6">
        <w:rPr>
          <w:spacing w:val="-16"/>
          <w:lang w:val="en-GB"/>
        </w:rPr>
        <w:t xml:space="preserve"> </w:t>
      </w:r>
      <w:r w:rsidRPr="008054D6">
        <w:rPr>
          <w:lang w:val="en-GB"/>
        </w:rPr>
        <w:t>kinds</w:t>
      </w:r>
      <w:r w:rsidRPr="008054D6">
        <w:rPr>
          <w:spacing w:val="-16"/>
          <w:lang w:val="en-GB"/>
        </w:rPr>
        <w:t xml:space="preserve"> </w:t>
      </w:r>
      <w:r w:rsidRPr="008054D6">
        <w:rPr>
          <w:lang w:val="en-GB"/>
        </w:rPr>
        <w:t>of</w:t>
      </w:r>
      <w:r w:rsidRPr="008054D6">
        <w:rPr>
          <w:spacing w:val="-17"/>
          <w:lang w:val="en-GB"/>
        </w:rPr>
        <w:t xml:space="preserve"> </w:t>
      </w:r>
      <w:r w:rsidRPr="008054D6">
        <w:rPr>
          <w:lang w:val="en-GB"/>
        </w:rPr>
        <w:t>biological</w:t>
      </w:r>
      <w:r w:rsidRPr="008054D6">
        <w:rPr>
          <w:spacing w:val="-16"/>
          <w:lang w:val="en-GB"/>
        </w:rPr>
        <w:t xml:space="preserve"> </w:t>
      </w:r>
      <w:r w:rsidRPr="008054D6">
        <w:rPr>
          <w:lang w:val="en-GB"/>
        </w:rPr>
        <w:t>processes</w:t>
      </w:r>
      <w:r w:rsidRPr="008054D6">
        <w:rPr>
          <w:spacing w:val="-16"/>
          <w:lang w:val="en-GB"/>
        </w:rPr>
        <w:t xml:space="preserve"> </w:t>
      </w:r>
      <w:r w:rsidRPr="008054D6">
        <w:rPr>
          <w:lang w:val="en-GB"/>
        </w:rPr>
        <w:t>in</w:t>
      </w:r>
      <w:r w:rsidRPr="008054D6">
        <w:rPr>
          <w:spacing w:val="-16"/>
          <w:lang w:val="en-GB"/>
        </w:rPr>
        <w:t xml:space="preserve"> </w:t>
      </w:r>
      <w:r w:rsidR="00482EF3">
        <w:rPr>
          <w:lang w:val="en-GB"/>
        </w:rPr>
        <w:t xml:space="preserve">which </w:t>
      </w:r>
      <w:r w:rsidRPr="008054D6">
        <w:rPr>
          <w:lang w:val="en-GB"/>
        </w:rPr>
        <w:t>protein</w:t>
      </w:r>
      <w:r w:rsidR="00482EF3">
        <w:rPr>
          <w:lang w:val="en-GB"/>
        </w:rPr>
        <w:t>s</w:t>
      </w:r>
      <w:r w:rsidRPr="008054D6">
        <w:rPr>
          <w:w w:val="99"/>
          <w:lang w:val="en-GB"/>
        </w:rPr>
        <w:t xml:space="preserve"> </w:t>
      </w:r>
      <w:r w:rsidRPr="008054D6">
        <w:rPr>
          <w:lang w:val="en-GB"/>
        </w:rPr>
        <w:t>of</w:t>
      </w:r>
      <w:r w:rsidRPr="008054D6">
        <w:rPr>
          <w:spacing w:val="-12"/>
          <w:lang w:val="en-GB"/>
        </w:rPr>
        <w:t xml:space="preserve"> </w:t>
      </w:r>
      <w:r w:rsidR="00482EF3">
        <w:rPr>
          <w:spacing w:val="-12"/>
          <w:lang w:val="en-GB"/>
        </w:rPr>
        <w:t xml:space="preserve">the </w:t>
      </w:r>
      <w:r w:rsidRPr="008054D6">
        <w:rPr>
          <w:lang w:val="en-GB"/>
        </w:rPr>
        <w:t>type</w:t>
      </w:r>
      <w:r w:rsidRPr="008054D6">
        <w:rPr>
          <w:spacing w:val="-12"/>
          <w:lang w:val="en-GB"/>
        </w:rPr>
        <w:t xml:space="preserve"> </w:t>
      </w:r>
      <w:r w:rsidRPr="002C029A">
        <w:rPr>
          <w:lang w:val="en-GB"/>
        </w:rPr>
        <w:t>‘</w:t>
      </w:r>
      <w:proofErr w:type="spellStart"/>
      <w:r w:rsidRPr="008054D6">
        <w:rPr>
          <w:i/>
          <w:iCs/>
          <w:lang w:val="en-GB"/>
        </w:rPr>
        <w:t>cystationine</w:t>
      </w:r>
      <w:proofErr w:type="spellEnd"/>
      <w:r w:rsidRPr="008054D6">
        <w:rPr>
          <w:i/>
          <w:iCs/>
          <w:spacing w:val="-11"/>
          <w:lang w:val="en-GB"/>
        </w:rPr>
        <w:t xml:space="preserve"> </w:t>
      </w:r>
      <w:proofErr w:type="spellStart"/>
      <w:r w:rsidRPr="008054D6">
        <w:rPr>
          <w:i/>
          <w:iCs/>
          <w:lang w:val="en-GB"/>
        </w:rPr>
        <w:t>gama</w:t>
      </w:r>
      <w:proofErr w:type="spellEnd"/>
      <w:r w:rsidRPr="008054D6">
        <w:rPr>
          <w:i/>
          <w:iCs/>
          <w:spacing w:val="-11"/>
          <w:lang w:val="en-GB"/>
        </w:rPr>
        <w:t xml:space="preserve"> </w:t>
      </w:r>
      <w:proofErr w:type="spellStart"/>
      <w:r w:rsidRPr="008054D6">
        <w:rPr>
          <w:i/>
          <w:iCs/>
          <w:spacing w:val="-1"/>
          <w:lang w:val="en-GB"/>
        </w:rPr>
        <w:t>lyase</w:t>
      </w:r>
      <w:proofErr w:type="spellEnd"/>
      <w:r w:rsidRPr="002C029A">
        <w:rPr>
          <w:spacing w:val="-1"/>
          <w:lang w:val="en-GB"/>
        </w:rPr>
        <w:t>’</w:t>
      </w:r>
      <w:r w:rsidRPr="008054D6">
        <w:rPr>
          <w:spacing w:val="-11"/>
          <w:lang w:val="en-GB"/>
        </w:rPr>
        <w:t xml:space="preserve"> </w:t>
      </w:r>
      <w:r w:rsidRPr="008054D6">
        <w:rPr>
          <w:lang w:val="en-GB"/>
        </w:rPr>
        <w:t>participate,</w:t>
      </w:r>
      <w:r w:rsidRPr="008054D6">
        <w:rPr>
          <w:spacing w:val="-9"/>
          <w:lang w:val="en-GB"/>
        </w:rPr>
        <w:t xml:space="preserve"> </w:t>
      </w:r>
      <w:r w:rsidR="00482EF3">
        <w:rPr>
          <w:lang w:val="en-GB"/>
        </w:rPr>
        <w:t xml:space="preserve">exhibiting </w:t>
      </w:r>
      <w:r w:rsidRPr="002C029A">
        <w:rPr>
          <w:spacing w:val="-1"/>
          <w:lang w:val="en-GB"/>
        </w:rPr>
        <w:t>‘</w:t>
      </w:r>
      <w:r w:rsidRPr="008054D6">
        <w:rPr>
          <w:i/>
          <w:iCs/>
          <w:spacing w:val="-1"/>
          <w:lang w:val="en-GB"/>
        </w:rPr>
        <w:t>carbon-</w:t>
      </w:r>
      <w:proofErr w:type="spellStart"/>
      <w:r w:rsidRPr="008054D6">
        <w:rPr>
          <w:i/>
          <w:iCs/>
          <w:spacing w:val="-1"/>
          <w:lang w:val="en-GB"/>
        </w:rPr>
        <w:t>sulfur</w:t>
      </w:r>
      <w:proofErr w:type="spellEnd"/>
      <w:r w:rsidRPr="008054D6">
        <w:rPr>
          <w:i/>
          <w:iCs/>
          <w:spacing w:val="-20"/>
          <w:lang w:val="en-GB"/>
        </w:rPr>
        <w:t xml:space="preserve"> </w:t>
      </w:r>
      <w:proofErr w:type="spellStart"/>
      <w:r w:rsidRPr="008054D6">
        <w:rPr>
          <w:i/>
          <w:iCs/>
          <w:lang w:val="en-GB"/>
        </w:rPr>
        <w:t>lyase</w:t>
      </w:r>
      <w:proofErr w:type="spellEnd"/>
      <w:r w:rsidRPr="008054D6">
        <w:rPr>
          <w:i/>
          <w:iCs/>
          <w:spacing w:val="-20"/>
          <w:lang w:val="en-GB"/>
        </w:rPr>
        <w:t xml:space="preserve"> </w:t>
      </w:r>
      <w:r w:rsidRPr="008054D6">
        <w:rPr>
          <w:i/>
          <w:iCs/>
          <w:lang w:val="en-GB"/>
        </w:rPr>
        <w:t>activity</w:t>
      </w:r>
      <w:r w:rsidRPr="002C029A">
        <w:rPr>
          <w:lang w:val="en-GB"/>
        </w:rPr>
        <w:t>’</w:t>
      </w:r>
      <w:r w:rsidRPr="008054D6">
        <w:rPr>
          <w:lang w:val="en-GB"/>
        </w:rPr>
        <w:t>?</w:t>
      </w:r>
    </w:p>
    <w:p w14:paraId="6815235F" w14:textId="2B95A956" w:rsidR="00F20945" w:rsidRPr="008054D6" w:rsidRDefault="00F20945">
      <w:pPr>
        <w:pStyle w:val="Corpodetexto"/>
        <w:numPr>
          <w:ilvl w:val="0"/>
          <w:numId w:val="7"/>
        </w:numPr>
        <w:tabs>
          <w:tab w:val="left" w:pos="2352"/>
        </w:tabs>
        <w:kinsoku w:val="0"/>
        <w:overflowPunct w:val="0"/>
        <w:spacing w:line="285" w:lineRule="auto"/>
        <w:ind w:left="2351"/>
        <w:jc w:val="both"/>
        <w:rPr>
          <w:lang w:val="en-GB"/>
        </w:rPr>
      </w:pPr>
      <w:r w:rsidRPr="008054D6">
        <w:rPr>
          <w:lang w:val="en-GB"/>
        </w:rPr>
        <w:t>Which</w:t>
      </w:r>
      <w:r w:rsidRPr="008054D6">
        <w:rPr>
          <w:spacing w:val="4"/>
          <w:lang w:val="en-GB"/>
        </w:rPr>
        <w:t xml:space="preserve"> </w:t>
      </w:r>
      <w:r w:rsidR="00482EF3">
        <w:rPr>
          <w:spacing w:val="4"/>
          <w:lang w:val="en-GB"/>
        </w:rPr>
        <w:t xml:space="preserve">dysfunctional </w:t>
      </w:r>
      <w:r w:rsidRPr="008054D6">
        <w:rPr>
          <w:lang w:val="en-GB"/>
        </w:rPr>
        <w:t>biological</w:t>
      </w:r>
      <w:r w:rsidRPr="008054D6">
        <w:rPr>
          <w:spacing w:val="5"/>
          <w:lang w:val="en-GB"/>
        </w:rPr>
        <w:t xml:space="preserve"> </w:t>
      </w:r>
      <w:r w:rsidRPr="008054D6">
        <w:rPr>
          <w:lang w:val="en-GB"/>
        </w:rPr>
        <w:t>processes</w:t>
      </w:r>
      <w:r w:rsidRPr="008054D6">
        <w:rPr>
          <w:spacing w:val="4"/>
          <w:lang w:val="en-GB"/>
        </w:rPr>
        <w:t xml:space="preserve"> </w:t>
      </w:r>
      <w:r w:rsidRPr="008054D6">
        <w:rPr>
          <w:lang w:val="en-GB"/>
        </w:rPr>
        <w:t>entail</w:t>
      </w:r>
      <w:r w:rsidRPr="008054D6">
        <w:rPr>
          <w:spacing w:val="5"/>
          <w:lang w:val="en-GB"/>
        </w:rPr>
        <w:t xml:space="preserve"> </w:t>
      </w:r>
      <w:r w:rsidR="00482EF3">
        <w:rPr>
          <w:lang w:val="en-GB"/>
        </w:rPr>
        <w:t xml:space="preserve">a </w:t>
      </w:r>
      <w:r w:rsidRPr="008054D6">
        <w:rPr>
          <w:lang w:val="en-GB"/>
        </w:rPr>
        <w:t>risk</w:t>
      </w:r>
      <w:r w:rsidRPr="008054D6">
        <w:rPr>
          <w:spacing w:val="5"/>
          <w:lang w:val="en-GB"/>
        </w:rPr>
        <w:t xml:space="preserve"> </w:t>
      </w:r>
      <w:r w:rsidRPr="008054D6">
        <w:rPr>
          <w:lang w:val="en-GB"/>
        </w:rPr>
        <w:t>of</w:t>
      </w:r>
      <w:r w:rsidRPr="008054D6">
        <w:rPr>
          <w:w w:val="99"/>
          <w:lang w:val="en-GB"/>
        </w:rPr>
        <w:t xml:space="preserve"> </w:t>
      </w:r>
      <w:r w:rsidRPr="002C029A">
        <w:rPr>
          <w:spacing w:val="-1"/>
          <w:lang w:val="en-GB"/>
        </w:rPr>
        <w:t>‘</w:t>
      </w:r>
      <w:r w:rsidRPr="008054D6">
        <w:rPr>
          <w:i/>
          <w:iCs/>
          <w:spacing w:val="-1"/>
          <w:lang w:val="en-GB"/>
        </w:rPr>
        <w:t>Atherosclerosis</w:t>
      </w:r>
      <w:r w:rsidRPr="002C029A">
        <w:rPr>
          <w:spacing w:val="-1"/>
          <w:lang w:val="en-GB"/>
        </w:rPr>
        <w:t>’</w:t>
      </w:r>
      <w:r w:rsidRPr="008054D6">
        <w:rPr>
          <w:spacing w:val="-1"/>
          <w:lang w:val="en-GB"/>
        </w:rPr>
        <w:t>?</w:t>
      </w:r>
    </w:p>
    <w:p w14:paraId="0DFADED0" w14:textId="39C583E2" w:rsidR="00F20945" w:rsidRPr="008054D6" w:rsidRDefault="00F20945">
      <w:pPr>
        <w:pStyle w:val="Corpodetexto"/>
        <w:numPr>
          <w:ilvl w:val="0"/>
          <w:numId w:val="7"/>
        </w:numPr>
        <w:tabs>
          <w:tab w:val="left" w:pos="2352"/>
        </w:tabs>
        <w:kinsoku w:val="0"/>
        <w:overflowPunct w:val="0"/>
        <w:spacing w:line="285" w:lineRule="auto"/>
        <w:ind w:left="2351"/>
        <w:jc w:val="both"/>
        <w:rPr>
          <w:lang w:val="en-GB"/>
        </w:rPr>
      </w:pPr>
      <w:r w:rsidRPr="008054D6">
        <w:rPr>
          <w:lang w:val="en-GB"/>
        </w:rPr>
        <w:t>Which</w:t>
      </w:r>
      <w:r w:rsidRPr="008054D6">
        <w:rPr>
          <w:spacing w:val="36"/>
          <w:lang w:val="en-GB"/>
        </w:rPr>
        <w:t xml:space="preserve"> </w:t>
      </w:r>
      <w:r w:rsidRPr="008054D6">
        <w:rPr>
          <w:lang w:val="en-GB"/>
        </w:rPr>
        <w:t>kinds</w:t>
      </w:r>
      <w:r w:rsidRPr="008054D6">
        <w:rPr>
          <w:spacing w:val="35"/>
          <w:lang w:val="en-GB"/>
        </w:rPr>
        <w:t xml:space="preserve"> </w:t>
      </w:r>
      <w:r w:rsidRPr="008054D6">
        <w:rPr>
          <w:lang w:val="en-GB"/>
        </w:rPr>
        <w:t>of</w:t>
      </w:r>
      <w:r w:rsidRPr="008054D6">
        <w:rPr>
          <w:spacing w:val="35"/>
          <w:lang w:val="en-GB"/>
        </w:rPr>
        <w:t xml:space="preserve"> </w:t>
      </w:r>
      <w:r w:rsidRPr="008054D6">
        <w:rPr>
          <w:spacing w:val="-1"/>
          <w:lang w:val="en-GB"/>
        </w:rPr>
        <w:t>organisms</w:t>
      </w:r>
      <w:r w:rsidRPr="008054D6">
        <w:rPr>
          <w:spacing w:val="35"/>
          <w:lang w:val="en-GB"/>
        </w:rPr>
        <w:t xml:space="preserve"> </w:t>
      </w:r>
      <w:r w:rsidRPr="008054D6">
        <w:rPr>
          <w:lang w:val="en-GB"/>
        </w:rPr>
        <w:t>are</w:t>
      </w:r>
      <w:r w:rsidRPr="008054D6">
        <w:rPr>
          <w:spacing w:val="35"/>
          <w:lang w:val="en-GB"/>
        </w:rPr>
        <w:t xml:space="preserve"> </w:t>
      </w:r>
      <w:r w:rsidRPr="008054D6">
        <w:rPr>
          <w:lang w:val="en-GB"/>
        </w:rPr>
        <w:t>capable</w:t>
      </w:r>
      <w:r w:rsidRPr="008054D6">
        <w:rPr>
          <w:spacing w:val="35"/>
          <w:lang w:val="en-GB"/>
        </w:rPr>
        <w:t xml:space="preserve"> </w:t>
      </w:r>
      <w:r w:rsidRPr="008054D6">
        <w:rPr>
          <w:lang w:val="en-GB"/>
        </w:rPr>
        <w:t>of</w:t>
      </w:r>
      <w:r w:rsidRPr="008054D6">
        <w:rPr>
          <w:spacing w:val="35"/>
          <w:lang w:val="en-GB"/>
        </w:rPr>
        <w:t xml:space="preserve"> </w:t>
      </w:r>
      <w:r w:rsidRPr="008054D6">
        <w:rPr>
          <w:lang w:val="en-GB"/>
        </w:rPr>
        <w:t>performing</w:t>
      </w:r>
      <w:r w:rsidRPr="008054D6">
        <w:rPr>
          <w:spacing w:val="35"/>
          <w:lang w:val="en-GB"/>
        </w:rPr>
        <w:t xml:space="preserve"> </w:t>
      </w:r>
      <w:r w:rsidRPr="008054D6">
        <w:rPr>
          <w:i/>
          <w:iCs/>
          <w:lang w:val="en-GB"/>
        </w:rPr>
        <w:t>cysteine</w:t>
      </w:r>
      <w:r w:rsidRPr="008054D6">
        <w:rPr>
          <w:i/>
          <w:iCs/>
          <w:spacing w:val="-6"/>
          <w:lang w:val="en-GB"/>
        </w:rPr>
        <w:t xml:space="preserve"> </w:t>
      </w:r>
      <w:r w:rsidR="00482EF3" w:rsidRPr="008054D6">
        <w:rPr>
          <w:i/>
          <w:iCs/>
          <w:lang w:val="en-GB"/>
        </w:rPr>
        <w:t>biosynthe</w:t>
      </w:r>
      <w:r w:rsidR="00482EF3">
        <w:rPr>
          <w:i/>
          <w:iCs/>
          <w:lang w:val="en-GB"/>
        </w:rPr>
        <w:t>sis</w:t>
      </w:r>
      <w:r w:rsidRPr="008054D6">
        <w:rPr>
          <w:spacing w:val="-1"/>
          <w:lang w:val="en-GB"/>
        </w:rPr>
        <w:t>?</w:t>
      </w:r>
    </w:p>
    <w:p w14:paraId="6C42893B" w14:textId="011F219B" w:rsidR="00F20945" w:rsidRPr="008054D6" w:rsidRDefault="00F20945">
      <w:pPr>
        <w:pStyle w:val="Corpodetexto"/>
        <w:numPr>
          <w:ilvl w:val="0"/>
          <w:numId w:val="7"/>
        </w:numPr>
        <w:tabs>
          <w:tab w:val="left" w:pos="2352"/>
        </w:tabs>
        <w:kinsoku w:val="0"/>
        <w:overflowPunct w:val="0"/>
        <w:spacing w:line="285" w:lineRule="auto"/>
        <w:ind w:left="2351"/>
        <w:jc w:val="both"/>
        <w:rPr>
          <w:ins w:id="187" w:author="schulz" w:date="2016-01-10T19:11:00Z"/>
          <w:lang w:val="en-GB"/>
        </w:rPr>
      </w:pPr>
      <w:r w:rsidRPr="008054D6">
        <w:rPr>
          <w:lang w:val="en-GB"/>
        </w:rPr>
        <w:t>Which</w:t>
      </w:r>
      <w:r w:rsidRPr="008054D6">
        <w:rPr>
          <w:spacing w:val="3"/>
          <w:lang w:val="en-GB"/>
        </w:rPr>
        <w:t xml:space="preserve"> </w:t>
      </w:r>
      <w:r w:rsidRPr="008054D6">
        <w:rPr>
          <w:lang w:val="en-GB"/>
        </w:rPr>
        <w:t>proteins</w:t>
      </w:r>
      <w:r w:rsidRPr="008054D6">
        <w:rPr>
          <w:spacing w:val="3"/>
          <w:lang w:val="en-GB"/>
        </w:rPr>
        <w:t xml:space="preserve"> </w:t>
      </w:r>
      <w:r w:rsidRPr="008054D6">
        <w:rPr>
          <w:lang w:val="en-GB"/>
        </w:rPr>
        <w:t>found</w:t>
      </w:r>
      <w:r w:rsidRPr="008054D6">
        <w:rPr>
          <w:spacing w:val="3"/>
          <w:lang w:val="en-GB"/>
        </w:rPr>
        <w:t xml:space="preserve"> </w:t>
      </w:r>
      <w:r w:rsidRPr="008054D6">
        <w:rPr>
          <w:lang w:val="en-GB"/>
        </w:rPr>
        <w:t>in</w:t>
      </w:r>
      <w:r w:rsidRPr="008054D6">
        <w:rPr>
          <w:spacing w:val="3"/>
          <w:lang w:val="en-GB"/>
        </w:rPr>
        <w:t xml:space="preserve"> </w:t>
      </w:r>
      <w:r w:rsidRPr="008054D6">
        <w:rPr>
          <w:spacing w:val="-1"/>
          <w:lang w:val="en-GB"/>
        </w:rPr>
        <w:t>organisms</w:t>
      </w:r>
      <w:r w:rsidRPr="008054D6">
        <w:rPr>
          <w:spacing w:val="3"/>
          <w:lang w:val="en-GB"/>
        </w:rPr>
        <w:t xml:space="preserve"> </w:t>
      </w:r>
      <w:r w:rsidRPr="008054D6">
        <w:rPr>
          <w:lang w:val="en-GB"/>
        </w:rPr>
        <w:t>of</w:t>
      </w:r>
      <w:r w:rsidRPr="008054D6">
        <w:rPr>
          <w:spacing w:val="3"/>
          <w:lang w:val="en-GB"/>
        </w:rPr>
        <w:t xml:space="preserve"> </w:t>
      </w:r>
      <w:r w:rsidRPr="008054D6">
        <w:rPr>
          <w:lang w:val="en-GB"/>
        </w:rPr>
        <w:t>the</w:t>
      </w:r>
      <w:r w:rsidRPr="008054D6">
        <w:rPr>
          <w:spacing w:val="3"/>
          <w:lang w:val="en-GB"/>
        </w:rPr>
        <w:t xml:space="preserve"> </w:t>
      </w:r>
      <w:r w:rsidRPr="008054D6">
        <w:rPr>
          <w:lang w:val="en-GB"/>
        </w:rPr>
        <w:t>kind</w:t>
      </w:r>
      <w:r w:rsidRPr="008054D6">
        <w:rPr>
          <w:spacing w:val="3"/>
          <w:lang w:val="en-GB"/>
        </w:rPr>
        <w:t xml:space="preserve"> </w:t>
      </w:r>
      <w:r w:rsidRPr="002C029A">
        <w:rPr>
          <w:lang w:val="en-GB"/>
        </w:rPr>
        <w:t>‘</w:t>
      </w:r>
      <w:proofErr w:type="spellStart"/>
      <w:r w:rsidRPr="008054D6">
        <w:rPr>
          <w:i/>
          <w:iCs/>
          <w:lang w:val="en-GB"/>
        </w:rPr>
        <w:t>Bos</w:t>
      </w:r>
      <w:proofErr w:type="spellEnd"/>
      <w:r w:rsidRPr="008054D6">
        <w:rPr>
          <w:i/>
          <w:iCs/>
          <w:spacing w:val="25"/>
          <w:w w:val="99"/>
          <w:lang w:val="en-GB"/>
        </w:rPr>
        <w:t xml:space="preserve"> </w:t>
      </w:r>
      <w:r w:rsidR="00482EF3">
        <w:rPr>
          <w:i/>
          <w:iCs/>
          <w:lang w:val="en-GB"/>
        </w:rPr>
        <w:t xml:space="preserve">Taurus </w:t>
      </w:r>
      <w:r w:rsidR="00482EF3">
        <w:rPr>
          <w:lang w:val="en-GB"/>
        </w:rPr>
        <w:t xml:space="preserve">have </w:t>
      </w:r>
      <w:r w:rsidRPr="008054D6">
        <w:rPr>
          <w:lang w:val="en-GB"/>
        </w:rPr>
        <w:t>the</w:t>
      </w:r>
      <w:r w:rsidRPr="008054D6">
        <w:rPr>
          <w:spacing w:val="14"/>
          <w:lang w:val="en-GB"/>
        </w:rPr>
        <w:t xml:space="preserve"> </w:t>
      </w:r>
      <w:r w:rsidRPr="008054D6">
        <w:rPr>
          <w:lang w:val="en-GB"/>
        </w:rPr>
        <w:t>capability</w:t>
      </w:r>
      <w:r w:rsidRPr="008054D6">
        <w:rPr>
          <w:spacing w:val="14"/>
          <w:lang w:val="en-GB"/>
        </w:rPr>
        <w:t xml:space="preserve"> </w:t>
      </w:r>
      <w:r w:rsidR="00482EF3">
        <w:rPr>
          <w:lang w:val="en-GB"/>
        </w:rPr>
        <w:t xml:space="preserve">of </w:t>
      </w:r>
      <w:r w:rsidRPr="008054D6">
        <w:rPr>
          <w:i/>
          <w:iCs/>
          <w:lang w:val="en-GB"/>
        </w:rPr>
        <w:t>methionine</w:t>
      </w:r>
      <w:r w:rsidRPr="008054D6">
        <w:rPr>
          <w:i/>
          <w:iCs/>
          <w:spacing w:val="-7"/>
          <w:lang w:val="en-GB"/>
        </w:rPr>
        <w:t xml:space="preserve"> </w:t>
      </w:r>
      <w:commentRangeStart w:id="188"/>
      <w:ins w:id="189" w:author="schulz" w:date="2016-01-10T19:11:00Z">
        <w:r w:rsidR="00482EF3" w:rsidRPr="008054D6">
          <w:rPr>
            <w:i/>
            <w:iCs/>
            <w:lang w:val="en-GB"/>
          </w:rPr>
          <w:t>biosynthe</w:t>
        </w:r>
        <w:r w:rsidR="00482EF3">
          <w:rPr>
            <w:i/>
            <w:iCs/>
            <w:lang w:val="en-GB"/>
          </w:rPr>
          <w:t>sis</w:t>
        </w:r>
        <w:commentRangeEnd w:id="188"/>
        <w:r w:rsidR="00482EF3">
          <w:rPr>
            <w:rStyle w:val="Refdecomentrio"/>
          </w:rPr>
          <w:commentReference w:id="188"/>
        </w:r>
      </w:ins>
      <w:r w:rsidRPr="008054D6">
        <w:rPr>
          <w:spacing w:val="-1"/>
          <w:lang w:val="en-GB"/>
        </w:rPr>
        <w:t>?</w:t>
      </w:r>
    </w:p>
    <w:p w14:paraId="4F979B10" w14:textId="77777777" w:rsidR="00482EF3" w:rsidRPr="008054D6" w:rsidRDefault="00482EF3" w:rsidP="008054D6">
      <w:pPr>
        <w:pStyle w:val="Corpodetexto"/>
        <w:tabs>
          <w:tab w:val="left" w:pos="2352"/>
        </w:tabs>
        <w:kinsoku w:val="0"/>
        <w:overflowPunct w:val="0"/>
        <w:spacing w:line="285" w:lineRule="auto"/>
        <w:ind w:left="2351"/>
        <w:jc w:val="both"/>
        <w:rPr>
          <w:lang w:val="en-GB"/>
        </w:rPr>
      </w:pPr>
    </w:p>
    <w:p w14:paraId="06248DC2" w14:textId="77777777" w:rsidR="00F20945" w:rsidRDefault="00F20945">
      <w:pPr>
        <w:pStyle w:val="Corpodetexto"/>
        <w:kinsoku w:val="0"/>
        <w:overflowPunct w:val="0"/>
        <w:spacing w:before="141" w:line="285" w:lineRule="auto"/>
        <w:ind w:left="2061" w:firstLine="239"/>
        <w:jc w:val="both"/>
        <w:rPr>
          <w:ins w:id="190" w:author="schulz" w:date="2016-01-10T20:06:00Z"/>
          <w:spacing w:val="-2"/>
          <w:lang w:val="en-GB"/>
        </w:rPr>
      </w:pPr>
      <w:r w:rsidRPr="008054D6">
        <w:rPr>
          <w:lang w:val="en-GB"/>
        </w:rPr>
        <w:t>CQs</w:t>
      </w:r>
      <w:r w:rsidRPr="008054D6">
        <w:rPr>
          <w:spacing w:val="-22"/>
          <w:lang w:val="en-GB"/>
        </w:rPr>
        <w:t xml:space="preserve"> </w:t>
      </w:r>
      <w:r w:rsidRPr="008054D6">
        <w:rPr>
          <w:lang w:val="en-GB"/>
        </w:rPr>
        <w:t>were</w:t>
      </w:r>
      <w:r w:rsidRPr="008054D6">
        <w:rPr>
          <w:spacing w:val="-21"/>
          <w:lang w:val="en-GB"/>
        </w:rPr>
        <w:t xml:space="preserve"> </w:t>
      </w:r>
      <w:r w:rsidRPr="008054D6">
        <w:rPr>
          <w:lang w:val="en-GB"/>
        </w:rPr>
        <w:t>selected</w:t>
      </w:r>
      <w:r w:rsidRPr="008054D6">
        <w:rPr>
          <w:spacing w:val="-22"/>
          <w:lang w:val="en-GB"/>
        </w:rPr>
        <w:t xml:space="preserve"> </w:t>
      </w:r>
      <w:r w:rsidRPr="008054D6">
        <w:rPr>
          <w:lang w:val="en-GB"/>
        </w:rPr>
        <w:t>to</w:t>
      </w:r>
      <w:r w:rsidRPr="008054D6">
        <w:rPr>
          <w:spacing w:val="-21"/>
          <w:lang w:val="en-GB"/>
        </w:rPr>
        <w:t xml:space="preserve"> </w:t>
      </w:r>
      <w:r w:rsidRPr="008054D6">
        <w:rPr>
          <w:spacing w:val="-1"/>
          <w:lang w:val="en-GB"/>
        </w:rPr>
        <w:t>provide</w:t>
      </w:r>
      <w:r w:rsidRPr="008054D6">
        <w:rPr>
          <w:spacing w:val="-21"/>
          <w:lang w:val="en-GB"/>
        </w:rPr>
        <w:t xml:space="preserve"> </w:t>
      </w:r>
      <w:r w:rsidRPr="008054D6">
        <w:rPr>
          <w:spacing w:val="-1"/>
          <w:lang w:val="en-GB"/>
        </w:rPr>
        <w:t>examples</w:t>
      </w:r>
      <w:r w:rsidRPr="008054D6">
        <w:rPr>
          <w:spacing w:val="-22"/>
          <w:lang w:val="en-GB"/>
        </w:rPr>
        <w:t xml:space="preserve"> </w:t>
      </w:r>
      <w:r w:rsidRPr="008054D6">
        <w:rPr>
          <w:lang w:val="en-GB"/>
        </w:rPr>
        <w:t>that</w:t>
      </w:r>
      <w:r w:rsidRPr="008054D6">
        <w:rPr>
          <w:spacing w:val="-21"/>
          <w:lang w:val="en-GB"/>
        </w:rPr>
        <w:t xml:space="preserve"> </w:t>
      </w:r>
      <w:r w:rsidRPr="008054D6">
        <w:rPr>
          <w:spacing w:val="-1"/>
          <w:lang w:val="en-GB"/>
        </w:rPr>
        <w:t>explore</w:t>
      </w:r>
      <w:r w:rsidRPr="008054D6">
        <w:rPr>
          <w:spacing w:val="-22"/>
          <w:lang w:val="en-GB"/>
        </w:rPr>
        <w:t xml:space="preserve"> </w:t>
      </w:r>
      <w:r w:rsidRPr="008054D6">
        <w:rPr>
          <w:lang w:val="en-GB"/>
        </w:rPr>
        <w:t>entity</w:t>
      </w:r>
      <w:r w:rsidRPr="008054D6">
        <w:rPr>
          <w:spacing w:val="-21"/>
          <w:lang w:val="en-GB"/>
        </w:rPr>
        <w:t xml:space="preserve"> </w:t>
      </w:r>
      <w:r w:rsidRPr="008054D6">
        <w:rPr>
          <w:lang w:val="en-GB"/>
        </w:rPr>
        <w:t>types</w:t>
      </w:r>
      <w:r w:rsidRPr="008054D6">
        <w:rPr>
          <w:spacing w:val="-21"/>
          <w:lang w:val="en-GB"/>
        </w:rPr>
        <w:t xml:space="preserve"> </w:t>
      </w:r>
      <w:proofErr w:type="spellStart"/>
      <w:r w:rsidRPr="008054D6">
        <w:rPr>
          <w:spacing w:val="-1"/>
          <w:lang w:val="en-GB"/>
        </w:rPr>
        <w:t>expres</w:t>
      </w:r>
      <w:proofErr w:type="spellEnd"/>
      <w:r w:rsidRPr="008054D6">
        <w:rPr>
          <w:spacing w:val="-1"/>
          <w:lang w:val="en-GB"/>
        </w:rPr>
        <w:t>-</w:t>
      </w:r>
      <w:r w:rsidRPr="008054D6">
        <w:rPr>
          <w:spacing w:val="35"/>
          <w:w w:val="99"/>
          <w:lang w:val="en-GB"/>
        </w:rPr>
        <w:t xml:space="preserve"> </w:t>
      </w:r>
      <w:proofErr w:type="spellStart"/>
      <w:r w:rsidRPr="008054D6">
        <w:rPr>
          <w:lang w:val="en-GB"/>
        </w:rPr>
        <w:t>sed</w:t>
      </w:r>
      <w:proofErr w:type="spellEnd"/>
      <w:r w:rsidRPr="008054D6">
        <w:rPr>
          <w:spacing w:val="-8"/>
          <w:lang w:val="en-GB"/>
        </w:rPr>
        <w:t xml:space="preserve"> </w:t>
      </w:r>
      <w:r w:rsidRPr="008054D6">
        <w:rPr>
          <w:lang w:val="en-GB"/>
        </w:rPr>
        <w:t>in</w:t>
      </w:r>
      <w:r w:rsidRPr="008054D6">
        <w:rPr>
          <w:spacing w:val="-7"/>
          <w:lang w:val="en-GB"/>
        </w:rPr>
        <w:t xml:space="preserve"> </w:t>
      </w:r>
      <w:r w:rsidRPr="008054D6">
        <w:rPr>
          <w:lang w:val="en-GB"/>
        </w:rPr>
        <w:t>data,</w:t>
      </w:r>
      <w:r w:rsidRPr="008054D6">
        <w:rPr>
          <w:spacing w:val="-7"/>
          <w:lang w:val="en-GB"/>
        </w:rPr>
        <w:t xml:space="preserve"> </w:t>
      </w:r>
      <w:r w:rsidRPr="008054D6">
        <w:rPr>
          <w:spacing w:val="-1"/>
          <w:lang w:val="en-GB"/>
        </w:rPr>
        <w:t>like</w:t>
      </w:r>
      <w:r w:rsidRPr="008054D6">
        <w:rPr>
          <w:spacing w:val="-7"/>
          <w:lang w:val="en-GB"/>
        </w:rPr>
        <w:t xml:space="preserve"> </w:t>
      </w:r>
      <w:r w:rsidRPr="008054D6">
        <w:rPr>
          <w:lang w:val="en-GB"/>
        </w:rPr>
        <w:t>phenotypes,</w:t>
      </w:r>
      <w:r w:rsidRPr="008054D6">
        <w:rPr>
          <w:spacing w:val="-6"/>
          <w:lang w:val="en-GB"/>
        </w:rPr>
        <w:t xml:space="preserve"> </w:t>
      </w:r>
      <w:r w:rsidRPr="008054D6">
        <w:rPr>
          <w:lang w:val="en-GB"/>
        </w:rPr>
        <w:t>proteins,</w:t>
      </w:r>
      <w:r w:rsidRPr="008054D6">
        <w:rPr>
          <w:spacing w:val="-7"/>
          <w:lang w:val="en-GB"/>
        </w:rPr>
        <w:t xml:space="preserve"> </w:t>
      </w:r>
      <w:r w:rsidRPr="008054D6">
        <w:rPr>
          <w:lang w:val="en-GB"/>
        </w:rPr>
        <w:t>molecules</w:t>
      </w:r>
      <w:r w:rsidRPr="008054D6">
        <w:rPr>
          <w:spacing w:val="-7"/>
          <w:lang w:val="en-GB"/>
        </w:rPr>
        <w:t xml:space="preserve"> </w:t>
      </w:r>
      <w:r w:rsidRPr="008054D6">
        <w:rPr>
          <w:lang w:val="en-GB"/>
        </w:rPr>
        <w:t>and</w:t>
      </w:r>
      <w:r w:rsidRPr="008054D6">
        <w:rPr>
          <w:spacing w:val="-8"/>
          <w:lang w:val="en-GB"/>
        </w:rPr>
        <w:t xml:space="preserve"> </w:t>
      </w:r>
      <w:r w:rsidRPr="008054D6">
        <w:rPr>
          <w:lang w:val="en-GB"/>
        </w:rPr>
        <w:t>biological</w:t>
      </w:r>
      <w:r w:rsidRPr="008054D6">
        <w:rPr>
          <w:spacing w:val="-7"/>
          <w:lang w:val="en-GB"/>
        </w:rPr>
        <w:t xml:space="preserve"> </w:t>
      </w:r>
      <w:r w:rsidRPr="008054D6">
        <w:rPr>
          <w:lang w:val="en-GB"/>
        </w:rPr>
        <w:t>processes</w:t>
      </w:r>
      <w:r w:rsidRPr="008054D6">
        <w:rPr>
          <w:spacing w:val="22"/>
          <w:w w:val="99"/>
          <w:lang w:val="en-GB"/>
        </w:rPr>
        <w:t xml:space="preserve"> </w:t>
      </w:r>
      <w:r w:rsidRPr="008054D6">
        <w:rPr>
          <w:lang w:val="en-GB"/>
        </w:rPr>
        <w:t>from</w:t>
      </w:r>
      <w:r w:rsidRPr="008054D6">
        <w:rPr>
          <w:spacing w:val="-1"/>
          <w:lang w:val="en-GB"/>
        </w:rPr>
        <w:t xml:space="preserve"> several</w:t>
      </w:r>
      <w:r w:rsidRPr="008054D6">
        <w:rPr>
          <w:lang w:val="en-GB"/>
        </w:rPr>
        <w:t xml:space="preserve"> </w:t>
      </w:r>
      <w:r w:rsidRPr="008054D6">
        <w:rPr>
          <w:spacing w:val="-1"/>
          <w:lang w:val="en-GB"/>
        </w:rPr>
        <w:t>organisms.</w:t>
      </w:r>
      <w:r w:rsidRPr="008054D6">
        <w:rPr>
          <w:spacing w:val="2"/>
          <w:lang w:val="en-GB"/>
        </w:rPr>
        <w:t xml:space="preserve"> </w:t>
      </w:r>
      <w:r w:rsidRPr="008054D6">
        <w:rPr>
          <w:spacing w:val="-8"/>
          <w:lang w:val="en-GB"/>
        </w:rPr>
        <w:t>To</w:t>
      </w:r>
      <w:r w:rsidRPr="008054D6">
        <w:rPr>
          <w:lang w:val="en-GB"/>
        </w:rPr>
        <w:t xml:space="preserve"> </w:t>
      </w:r>
      <w:r w:rsidRPr="008054D6">
        <w:rPr>
          <w:spacing w:val="-2"/>
          <w:lang w:val="en-GB"/>
        </w:rPr>
        <w:t>avoid</w:t>
      </w:r>
      <w:r w:rsidRPr="008054D6">
        <w:rPr>
          <w:lang w:val="en-GB"/>
        </w:rPr>
        <w:t xml:space="preserve"> biased judgements,</w:t>
      </w:r>
      <w:r w:rsidRPr="008054D6">
        <w:rPr>
          <w:spacing w:val="2"/>
          <w:lang w:val="en-GB"/>
        </w:rPr>
        <w:t xml:space="preserve"> </w:t>
      </w:r>
      <w:r w:rsidRPr="008054D6">
        <w:rPr>
          <w:lang w:val="en-GB"/>
        </w:rPr>
        <w:t>the grounding pro-</w:t>
      </w:r>
      <w:r w:rsidRPr="008054D6">
        <w:rPr>
          <w:spacing w:val="30"/>
          <w:w w:val="99"/>
          <w:lang w:val="en-GB"/>
        </w:rPr>
        <w:t xml:space="preserve"> </w:t>
      </w:r>
      <w:r w:rsidRPr="008054D6">
        <w:rPr>
          <w:lang w:val="en-GB"/>
        </w:rPr>
        <w:t>cess</w:t>
      </w:r>
      <w:r w:rsidRPr="008054D6">
        <w:rPr>
          <w:spacing w:val="-8"/>
          <w:lang w:val="en-GB"/>
        </w:rPr>
        <w:t xml:space="preserve"> </w:t>
      </w:r>
      <w:r w:rsidRPr="008054D6">
        <w:rPr>
          <w:lang w:val="en-GB"/>
        </w:rPr>
        <w:t>is</w:t>
      </w:r>
      <w:r w:rsidRPr="008054D6">
        <w:rPr>
          <w:spacing w:val="-8"/>
          <w:lang w:val="en-GB"/>
        </w:rPr>
        <w:t xml:space="preserve"> </w:t>
      </w:r>
      <w:r w:rsidRPr="008054D6">
        <w:rPr>
          <w:lang w:val="en-GB"/>
        </w:rPr>
        <w:t>assessed</w:t>
      </w:r>
      <w:r w:rsidRPr="008054D6">
        <w:rPr>
          <w:spacing w:val="-8"/>
          <w:lang w:val="en-GB"/>
        </w:rPr>
        <w:t xml:space="preserve"> </w:t>
      </w:r>
      <w:r w:rsidRPr="008054D6">
        <w:rPr>
          <w:lang w:val="en-GB"/>
        </w:rPr>
        <w:t>by</w:t>
      </w:r>
      <w:r w:rsidRPr="008054D6">
        <w:rPr>
          <w:spacing w:val="-7"/>
          <w:lang w:val="en-GB"/>
        </w:rPr>
        <w:t xml:space="preserve"> </w:t>
      </w:r>
      <w:r w:rsidRPr="008054D6">
        <w:rPr>
          <w:lang w:val="en-GB"/>
        </w:rPr>
        <w:t>means</w:t>
      </w:r>
      <w:r w:rsidRPr="008054D6">
        <w:rPr>
          <w:spacing w:val="-8"/>
          <w:lang w:val="en-GB"/>
        </w:rPr>
        <w:t xml:space="preserve"> </w:t>
      </w:r>
      <w:r w:rsidRPr="008054D6">
        <w:rPr>
          <w:lang w:val="en-GB"/>
        </w:rPr>
        <w:t>of</w:t>
      </w:r>
      <w:r w:rsidRPr="008054D6">
        <w:rPr>
          <w:spacing w:val="-8"/>
          <w:lang w:val="en-GB"/>
        </w:rPr>
        <w:t xml:space="preserve"> </w:t>
      </w:r>
      <w:r w:rsidRPr="008054D6">
        <w:rPr>
          <w:lang w:val="en-GB"/>
        </w:rPr>
        <w:t>description</w:t>
      </w:r>
      <w:r w:rsidRPr="008054D6">
        <w:rPr>
          <w:spacing w:val="-7"/>
          <w:lang w:val="en-GB"/>
        </w:rPr>
        <w:t xml:space="preserve"> </w:t>
      </w:r>
      <w:r w:rsidRPr="008054D6">
        <w:rPr>
          <w:lang w:val="en-GB"/>
        </w:rPr>
        <w:t>logics</w:t>
      </w:r>
      <w:r w:rsidRPr="008054D6">
        <w:rPr>
          <w:spacing w:val="-8"/>
          <w:lang w:val="en-GB"/>
        </w:rPr>
        <w:t xml:space="preserve"> </w:t>
      </w:r>
      <w:r w:rsidRPr="008054D6">
        <w:rPr>
          <w:lang w:val="en-GB"/>
        </w:rPr>
        <w:t>classification</w:t>
      </w:r>
      <w:r w:rsidRPr="008054D6">
        <w:rPr>
          <w:spacing w:val="-8"/>
          <w:lang w:val="en-GB"/>
        </w:rPr>
        <w:t xml:space="preserve"> </w:t>
      </w:r>
      <w:r w:rsidRPr="008054D6">
        <w:rPr>
          <w:lang w:val="en-GB"/>
        </w:rPr>
        <w:t>and</w:t>
      </w:r>
      <w:r w:rsidRPr="008054D6">
        <w:rPr>
          <w:spacing w:val="-8"/>
          <w:lang w:val="en-GB"/>
        </w:rPr>
        <w:t xml:space="preserve"> </w:t>
      </w:r>
      <w:r w:rsidRPr="008054D6">
        <w:rPr>
          <w:spacing w:val="-1"/>
          <w:lang w:val="en-GB"/>
        </w:rPr>
        <w:t>retrieval</w:t>
      </w:r>
      <w:r w:rsidRPr="008054D6">
        <w:rPr>
          <w:spacing w:val="22"/>
          <w:w w:val="99"/>
          <w:lang w:val="en-GB"/>
        </w:rPr>
        <w:t xml:space="preserve"> </w:t>
      </w:r>
      <w:r w:rsidRPr="008054D6">
        <w:rPr>
          <w:lang w:val="en-GB"/>
        </w:rPr>
        <w:t>of</w:t>
      </w:r>
      <w:r w:rsidRPr="008054D6">
        <w:rPr>
          <w:spacing w:val="-15"/>
          <w:lang w:val="en-GB"/>
        </w:rPr>
        <w:t xml:space="preserve"> </w:t>
      </w:r>
      <w:r w:rsidRPr="008054D6">
        <w:rPr>
          <w:lang w:val="en-GB"/>
        </w:rPr>
        <w:t>content</w:t>
      </w:r>
      <w:r w:rsidRPr="008054D6">
        <w:rPr>
          <w:spacing w:val="-14"/>
          <w:lang w:val="en-GB"/>
        </w:rPr>
        <w:t xml:space="preserve"> </w:t>
      </w:r>
      <w:r w:rsidRPr="008054D6">
        <w:rPr>
          <w:lang w:val="en-GB"/>
        </w:rPr>
        <w:t>from</w:t>
      </w:r>
      <w:r w:rsidRPr="008054D6">
        <w:rPr>
          <w:spacing w:val="-14"/>
          <w:lang w:val="en-GB"/>
        </w:rPr>
        <w:t xml:space="preserve"> </w:t>
      </w:r>
      <w:r w:rsidRPr="008054D6">
        <w:rPr>
          <w:lang w:val="en-GB"/>
        </w:rPr>
        <w:t>the</w:t>
      </w:r>
      <w:r w:rsidRPr="008054D6">
        <w:rPr>
          <w:spacing w:val="-15"/>
          <w:lang w:val="en-GB"/>
        </w:rPr>
        <w:t xml:space="preserve"> </w:t>
      </w:r>
      <w:r w:rsidRPr="008054D6">
        <w:rPr>
          <w:lang w:val="en-GB"/>
        </w:rPr>
        <w:t>axioms</w:t>
      </w:r>
      <w:r w:rsidRPr="008054D6">
        <w:rPr>
          <w:spacing w:val="-14"/>
          <w:lang w:val="en-GB"/>
        </w:rPr>
        <w:t xml:space="preserve"> </w:t>
      </w:r>
      <w:r w:rsidRPr="008054D6">
        <w:rPr>
          <w:lang w:val="en-GB"/>
        </w:rPr>
        <w:t>generated.</w:t>
      </w:r>
      <w:r w:rsidRPr="008054D6">
        <w:rPr>
          <w:spacing w:val="-11"/>
          <w:lang w:val="en-GB"/>
        </w:rPr>
        <w:t xml:space="preserve"> </w:t>
      </w:r>
      <w:r w:rsidRPr="008054D6">
        <w:rPr>
          <w:lang w:val="en-GB"/>
        </w:rPr>
        <w:t>This</w:t>
      </w:r>
      <w:r w:rsidRPr="008054D6">
        <w:rPr>
          <w:spacing w:val="-15"/>
          <w:lang w:val="en-GB"/>
        </w:rPr>
        <w:t xml:space="preserve"> </w:t>
      </w:r>
      <w:r w:rsidRPr="008054D6">
        <w:rPr>
          <w:lang w:val="en-GB"/>
        </w:rPr>
        <w:t>is</w:t>
      </w:r>
      <w:r w:rsidRPr="008054D6">
        <w:rPr>
          <w:spacing w:val="-14"/>
          <w:lang w:val="en-GB"/>
        </w:rPr>
        <w:t xml:space="preserve"> </w:t>
      </w:r>
      <w:r w:rsidRPr="008054D6">
        <w:rPr>
          <w:lang w:val="en-GB"/>
        </w:rPr>
        <w:t>possible</w:t>
      </w:r>
      <w:r w:rsidRPr="008054D6">
        <w:rPr>
          <w:spacing w:val="-14"/>
          <w:lang w:val="en-GB"/>
        </w:rPr>
        <w:t xml:space="preserve"> </w:t>
      </w:r>
      <w:r w:rsidRPr="008054D6">
        <w:rPr>
          <w:lang w:val="en-GB"/>
        </w:rPr>
        <w:t>as</w:t>
      </w:r>
      <w:r w:rsidRPr="008054D6">
        <w:rPr>
          <w:spacing w:val="-14"/>
          <w:lang w:val="en-GB"/>
        </w:rPr>
        <w:t xml:space="preserve"> </w:t>
      </w:r>
      <w:r w:rsidRPr="008054D6">
        <w:rPr>
          <w:lang w:val="en-GB"/>
        </w:rPr>
        <w:t>CQs</w:t>
      </w:r>
      <w:r w:rsidRPr="008054D6">
        <w:rPr>
          <w:spacing w:val="-15"/>
          <w:lang w:val="en-GB"/>
        </w:rPr>
        <w:t xml:space="preserve"> </w:t>
      </w:r>
      <w:r w:rsidRPr="008054D6">
        <w:rPr>
          <w:lang w:val="en-GB"/>
        </w:rPr>
        <w:t>are</w:t>
      </w:r>
      <w:r w:rsidRPr="008054D6">
        <w:rPr>
          <w:spacing w:val="-14"/>
          <w:lang w:val="en-GB"/>
        </w:rPr>
        <w:t xml:space="preserve"> </w:t>
      </w:r>
      <w:r w:rsidRPr="008054D6">
        <w:rPr>
          <w:lang w:val="en-GB"/>
        </w:rPr>
        <w:t>rendered</w:t>
      </w:r>
      <w:r w:rsidRPr="008054D6">
        <w:rPr>
          <w:w w:val="99"/>
          <w:lang w:val="en-GB"/>
        </w:rPr>
        <w:t xml:space="preserve"> </w:t>
      </w:r>
      <w:r w:rsidRPr="008054D6">
        <w:rPr>
          <w:lang w:val="en-GB"/>
        </w:rPr>
        <w:t>as</w:t>
      </w:r>
      <w:r w:rsidRPr="008054D6">
        <w:rPr>
          <w:spacing w:val="-6"/>
          <w:lang w:val="en-GB"/>
        </w:rPr>
        <w:t xml:space="preserve"> </w:t>
      </w:r>
      <w:r w:rsidRPr="008054D6">
        <w:rPr>
          <w:lang w:val="en-GB"/>
        </w:rPr>
        <w:t>DL</w:t>
      </w:r>
      <w:r w:rsidRPr="008054D6">
        <w:rPr>
          <w:spacing w:val="-6"/>
          <w:lang w:val="en-GB"/>
        </w:rPr>
        <w:t xml:space="preserve"> </w:t>
      </w:r>
      <w:r w:rsidRPr="008054D6">
        <w:rPr>
          <w:lang w:val="en-GB"/>
        </w:rPr>
        <w:t>queries</w:t>
      </w:r>
      <w:r w:rsidRPr="008054D6">
        <w:rPr>
          <w:spacing w:val="-6"/>
          <w:lang w:val="en-GB"/>
        </w:rPr>
        <w:t xml:space="preserve"> </w:t>
      </w:r>
      <w:r w:rsidRPr="008054D6">
        <w:rPr>
          <w:lang w:val="en-GB"/>
        </w:rPr>
        <w:t>and</w:t>
      </w:r>
      <w:r w:rsidRPr="008054D6">
        <w:rPr>
          <w:spacing w:val="-5"/>
          <w:lang w:val="en-GB"/>
        </w:rPr>
        <w:t xml:space="preserve"> </w:t>
      </w:r>
      <w:r w:rsidRPr="008054D6">
        <w:rPr>
          <w:lang w:val="en-GB"/>
        </w:rPr>
        <w:t>submitted</w:t>
      </w:r>
      <w:r w:rsidRPr="008054D6">
        <w:rPr>
          <w:spacing w:val="-6"/>
          <w:lang w:val="en-GB"/>
        </w:rPr>
        <w:t xml:space="preserve"> </w:t>
      </w:r>
      <w:r w:rsidRPr="008054D6">
        <w:rPr>
          <w:lang w:val="en-GB"/>
        </w:rPr>
        <w:t>to</w:t>
      </w:r>
      <w:r w:rsidRPr="008054D6">
        <w:rPr>
          <w:spacing w:val="-6"/>
          <w:lang w:val="en-GB"/>
        </w:rPr>
        <w:t xml:space="preserve"> </w:t>
      </w:r>
      <w:r w:rsidRPr="008054D6">
        <w:rPr>
          <w:lang w:val="en-GB"/>
        </w:rPr>
        <w:t>the</w:t>
      </w:r>
      <w:r w:rsidRPr="008054D6">
        <w:rPr>
          <w:spacing w:val="-5"/>
          <w:lang w:val="en-GB"/>
        </w:rPr>
        <w:t xml:space="preserve"> </w:t>
      </w:r>
      <w:r w:rsidRPr="008054D6">
        <w:rPr>
          <w:lang w:val="en-GB"/>
        </w:rPr>
        <w:t>final</w:t>
      </w:r>
      <w:r w:rsidRPr="008054D6">
        <w:rPr>
          <w:spacing w:val="-6"/>
          <w:lang w:val="en-GB"/>
        </w:rPr>
        <w:t xml:space="preserve"> </w:t>
      </w:r>
      <w:r w:rsidRPr="008054D6">
        <w:rPr>
          <w:spacing w:val="-2"/>
          <w:lang w:val="en-GB"/>
        </w:rPr>
        <w:t>ontology.</w:t>
      </w:r>
    </w:p>
    <w:p w14:paraId="435EEFE4" w14:textId="77777777" w:rsidR="00CF6875" w:rsidRPr="00EC50D4" w:rsidRDefault="00CF6875" w:rsidP="00CF6875">
      <w:pPr>
        <w:pStyle w:val="Ttulo2"/>
        <w:numPr>
          <w:ilvl w:val="1"/>
          <w:numId w:val="12"/>
        </w:numPr>
        <w:tabs>
          <w:tab w:val="left" w:pos="618"/>
        </w:tabs>
        <w:kinsoku w:val="0"/>
        <w:overflowPunct w:val="0"/>
        <w:spacing w:before="105"/>
        <w:ind w:left="617" w:hanging="299"/>
        <w:jc w:val="both"/>
        <w:rPr>
          <w:ins w:id="191" w:author="schulz" w:date="2016-01-10T20:06:00Z"/>
          <w:lang w:val="en-GB"/>
        </w:rPr>
      </w:pPr>
      <w:ins w:id="192" w:author="schulz" w:date="2016-01-10T20:06:00Z">
        <w:r w:rsidRPr="00EC50D4">
          <w:rPr>
            <w:lang w:val="en-GB"/>
          </w:rPr>
          <w:t>Methodology</w:t>
        </w:r>
        <w:r>
          <w:rPr>
            <w:lang w:val="en-GB"/>
          </w:rPr>
          <w:t xml:space="preserve"> for evaluation of scalability</w:t>
        </w:r>
      </w:ins>
    </w:p>
    <w:p w14:paraId="2C25E24F" w14:textId="77777777" w:rsidR="00CF6875" w:rsidRPr="008054D6" w:rsidRDefault="00CF6875" w:rsidP="00CF6875">
      <w:pPr>
        <w:pStyle w:val="Corpodetexto"/>
        <w:kinsoku w:val="0"/>
        <w:overflowPunct w:val="0"/>
        <w:spacing w:before="141" w:line="285" w:lineRule="auto"/>
        <w:ind w:left="2061" w:firstLine="239"/>
        <w:jc w:val="both"/>
        <w:rPr>
          <w:lang w:val="en-GB"/>
        </w:rPr>
      </w:pPr>
      <w:commentRangeStart w:id="193"/>
      <w:ins w:id="194" w:author="schulz" w:date="2016-01-10T20:06:00Z">
        <w:r>
          <w:rPr>
            <w:lang w:val="en-GB"/>
          </w:rPr>
          <w:t xml:space="preserve">Scalability is evaluated by artificially </w:t>
        </w:r>
      </w:ins>
      <w:ins w:id="195" w:author="schulz" w:date="2016-01-10T20:07:00Z">
        <w:r>
          <w:rPr>
            <w:lang w:val="en-GB"/>
          </w:rPr>
          <w:t>increasing the size of the ontology by the factors f \in {3, 10, 30</w:t>
        </w:r>
      </w:ins>
      <w:ins w:id="196" w:author="schulz" w:date="2016-01-10T20:08:00Z">
        <w:r>
          <w:rPr>
            <w:lang w:val="en-GB"/>
          </w:rPr>
          <w:t>,</w:t>
        </w:r>
      </w:ins>
      <w:ins w:id="197" w:author="schulz" w:date="2016-01-10T20:07:00Z">
        <w:r>
          <w:rPr>
            <w:lang w:val="en-GB"/>
          </w:rPr>
          <w:t xml:space="preserve"> and 100</w:t>
        </w:r>
      </w:ins>
      <w:ins w:id="198" w:author="schulz" w:date="2016-01-10T20:08:00Z">
        <w:r>
          <w:rPr>
            <w:lang w:val="en-GB"/>
          </w:rPr>
          <w:t>}</w:t>
        </w:r>
      </w:ins>
      <w:ins w:id="199" w:author="schulz" w:date="2016-01-10T20:07:00Z">
        <w:r>
          <w:rPr>
            <w:lang w:val="en-GB"/>
          </w:rPr>
          <w:t xml:space="preserve">. This is done by </w:t>
        </w:r>
      </w:ins>
      <w:ins w:id="200" w:author="schulz" w:date="2016-01-10T20:08:00Z">
        <w:r>
          <w:rPr>
            <w:lang w:val="en-GB"/>
          </w:rPr>
          <w:t xml:space="preserve">programmatically creating new classes </w:t>
        </w:r>
      </w:ins>
      <w:ins w:id="201" w:author="schulz" w:date="2016-01-10T20:09:00Z">
        <w:r>
          <w:rPr>
            <w:lang w:val="en-GB"/>
          </w:rPr>
          <w:t xml:space="preserve">suffixed </w:t>
        </w:r>
      </w:ins>
      <w:ins w:id="202" w:author="schulz" w:date="2016-01-10T20:08:00Z">
        <w:r>
          <w:rPr>
            <w:lang w:val="en-GB"/>
          </w:rPr>
          <w:t xml:space="preserve">by </w:t>
        </w:r>
        <w:proofErr w:type="spellStart"/>
        <w:r>
          <w:rPr>
            <w:lang w:val="en-GB"/>
          </w:rPr>
          <w:t>i</w:t>
        </w:r>
        <w:proofErr w:type="spellEnd"/>
        <w:r>
          <w:rPr>
            <w:lang w:val="en-GB"/>
          </w:rPr>
          <w:t xml:space="preserve"> \in {</w:t>
        </w:r>
      </w:ins>
      <w:ins w:id="203" w:author="schulz" w:date="2016-01-10T20:09:00Z">
        <w:r>
          <w:rPr>
            <w:lang w:val="en-GB"/>
          </w:rPr>
          <w:t>1... f</w:t>
        </w:r>
      </w:ins>
      <w:ins w:id="204" w:author="schulz" w:date="2016-01-10T20:08:00Z">
        <w:r>
          <w:rPr>
            <w:lang w:val="en-GB"/>
          </w:rPr>
          <w:t>}</w:t>
        </w:r>
      </w:ins>
      <w:ins w:id="205" w:author="schulz" w:date="2016-01-10T20:09:00Z">
        <w:r>
          <w:rPr>
            <w:lang w:val="en-GB"/>
          </w:rPr>
          <w:t xml:space="preserve">. </w:t>
        </w:r>
        <w:proofErr w:type="spellStart"/>
        <w:r>
          <w:rPr>
            <w:lang w:val="en-GB"/>
          </w:rPr>
          <w:t>Tangledness</w:t>
        </w:r>
        <w:proofErr w:type="spellEnd"/>
        <w:r>
          <w:rPr>
            <w:lang w:val="en-GB"/>
          </w:rPr>
          <w:t xml:space="preserve"> of these experimental ontologies is guaranteed by random assignment of </w:t>
        </w:r>
      </w:ins>
      <w:proofErr w:type="spellStart"/>
      <w:ins w:id="206" w:author="schulz" w:date="2016-01-10T20:10:00Z">
        <w:r w:rsidRPr="008054D6">
          <w:rPr>
            <w:i/>
            <w:lang w:val="en-GB"/>
          </w:rPr>
          <w:t>i</w:t>
        </w:r>
      </w:ins>
      <w:proofErr w:type="spellEnd"/>
      <w:ins w:id="207" w:author="schulz" w:date="2016-01-10T20:09:00Z">
        <w:r>
          <w:rPr>
            <w:lang w:val="en-GB"/>
          </w:rPr>
          <w:t xml:space="preserve"> </w:t>
        </w:r>
      </w:ins>
      <w:ins w:id="208" w:author="schulz" w:date="2016-01-10T20:10:00Z">
        <w:r>
          <w:rPr>
            <w:lang w:val="en-GB"/>
          </w:rPr>
          <w:t xml:space="preserve">in the axioms. </w:t>
        </w:r>
      </w:ins>
      <w:ins w:id="209" w:author="schulz" w:date="2016-01-10T20:09:00Z">
        <w:r>
          <w:rPr>
            <w:lang w:val="en-GB"/>
          </w:rPr>
          <w:t xml:space="preserve"> </w:t>
        </w:r>
      </w:ins>
      <w:commentRangeEnd w:id="193"/>
      <w:ins w:id="210" w:author="schulz" w:date="2016-01-10T20:11:00Z">
        <w:r w:rsidR="00503C19">
          <w:rPr>
            <w:rStyle w:val="Refdecomentrio"/>
          </w:rPr>
          <w:commentReference w:id="193"/>
        </w:r>
      </w:ins>
    </w:p>
    <w:p w14:paraId="4467BA6E" w14:textId="77777777" w:rsidR="00F20945" w:rsidRPr="008054D6" w:rsidRDefault="00F20945">
      <w:pPr>
        <w:pStyle w:val="Corpodetexto"/>
        <w:kinsoku w:val="0"/>
        <w:overflowPunct w:val="0"/>
        <w:spacing w:before="0"/>
        <w:ind w:left="0"/>
        <w:rPr>
          <w:lang w:val="en-GB"/>
        </w:rPr>
      </w:pPr>
    </w:p>
    <w:p w14:paraId="5A67DD9C" w14:textId="77777777" w:rsidR="00F20945" w:rsidRPr="008054D6" w:rsidRDefault="00F20945">
      <w:pPr>
        <w:pStyle w:val="Corpodetexto"/>
        <w:kinsoku w:val="0"/>
        <w:overflowPunct w:val="0"/>
        <w:spacing w:before="5"/>
        <w:ind w:left="0"/>
        <w:rPr>
          <w:sz w:val="15"/>
          <w:szCs w:val="15"/>
          <w:lang w:val="en-GB"/>
        </w:rPr>
      </w:pPr>
    </w:p>
    <w:p w14:paraId="5DAD86BB" w14:textId="77777777" w:rsidR="00F20945" w:rsidRPr="008054D6" w:rsidRDefault="00F20945">
      <w:pPr>
        <w:pStyle w:val="Ttulo1"/>
        <w:numPr>
          <w:ilvl w:val="0"/>
          <w:numId w:val="12"/>
        </w:numPr>
        <w:tabs>
          <w:tab w:val="left" w:pos="2229"/>
        </w:tabs>
        <w:kinsoku w:val="0"/>
        <w:overflowPunct w:val="0"/>
        <w:ind w:left="2228"/>
        <w:rPr>
          <w:b w:val="0"/>
          <w:bCs w:val="0"/>
          <w:lang w:val="en-GB"/>
        </w:rPr>
      </w:pPr>
      <w:r w:rsidRPr="008054D6">
        <w:rPr>
          <w:lang w:val="en-GB"/>
        </w:rPr>
        <w:t>Results</w:t>
      </w:r>
    </w:p>
    <w:p w14:paraId="6516A4B3" w14:textId="77777777" w:rsidR="00F20945" w:rsidRPr="008054D6" w:rsidRDefault="00F20945">
      <w:pPr>
        <w:pStyle w:val="Ttulo2"/>
        <w:numPr>
          <w:ilvl w:val="1"/>
          <w:numId w:val="12"/>
        </w:numPr>
        <w:tabs>
          <w:tab w:val="left" w:pos="2361"/>
        </w:tabs>
        <w:kinsoku w:val="0"/>
        <w:overflowPunct w:val="0"/>
        <w:spacing w:before="107"/>
        <w:ind w:left="2361"/>
        <w:rPr>
          <w:lang w:val="en-GB"/>
        </w:rPr>
      </w:pPr>
      <w:r w:rsidRPr="008054D6">
        <w:rPr>
          <w:lang w:val="en-GB"/>
        </w:rPr>
        <w:t>Basic</w:t>
      </w:r>
      <w:r w:rsidRPr="008054D6">
        <w:rPr>
          <w:spacing w:val="-16"/>
          <w:lang w:val="en-GB"/>
        </w:rPr>
        <w:t xml:space="preserve"> </w:t>
      </w:r>
      <w:r w:rsidRPr="008054D6">
        <w:rPr>
          <w:lang w:val="en-GB"/>
        </w:rPr>
        <w:t>assumptions</w:t>
      </w:r>
    </w:p>
    <w:p w14:paraId="30B94F07" w14:textId="77777777" w:rsidR="00F20945" w:rsidRPr="008054D6" w:rsidRDefault="00F20945">
      <w:pPr>
        <w:pStyle w:val="Corpodetexto"/>
        <w:kinsoku w:val="0"/>
        <w:overflowPunct w:val="0"/>
        <w:spacing w:before="111" w:line="285" w:lineRule="auto"/>
        <w:ind w:left="2061"/>
        <w:rPr>
          <w:lang w:val="en-GB"/>
        </w:rPr>
      </w:pPr>
      <w:r w:rsidRPr="008054D6">
        <w:rPr>
          <w:lang w:val="en-GB"/>
        </w:rPr>
        <w:t>The</w:t>
      </w:r>
      <w:r w:rsidRPr="008054D6">
        <w:rPr>
          <w:spacing w:val="-16"/>
          <w:lang w:val="en-GB"/>
        </w:rPr>
        <w:t xml:space="preserve"> </w:t>
      </w:r>
      <w:r w:rsidRPr="008054D6">
        <w:rPr>
          <w:lang w:val="en-GB"/>
        </w:rPr>
        <w:t>database</w:t>
      </w:r>
      <w:r w:rsidRPr="008054D6">
        <w:rPr>
          <w:spacing w:val="-16"/>
          <w:lang w:val="en-GB"/>
        </w:rPr>
        <w:t xml:space="preserve"> </w:t>
      </w:r>
      <w:r w:rsidRPr="008054D6">
        <w:rPr>
          <w:lang w:val="en-GB"/>
        </w:rPr>
        <w:t>content</w:t>
      </w:r>
      <w:r w:rsidRPr="008054D6">
        <w:rPr>
          <w:spacing w:val="-16"/>
          <w:lang w:val="en-GB"/>
        </w:rPr>
        <w:t xml:space="preserve"> </w:t>
      </w:r>
      <w:r w:rsidRPr="008054D6">
        <w:rPr>
          <w:lang w:val="en-GB"/>
        </w:rPr>
        <w:t>inspection</w:t>
      </w:r>
      <w:r w:rsidRPr="008054D6">
        <w:rPr>
          <w:spacing w:val="-16"/>
          <w:lang w:val="en-GB"/>
        </w:rPr>
        <w:t xml:space="preserve"> </w:t>
      </w:r>
      <w:r w:rsidRPr="008054D6">
        <w:rPr>
          <w:spacing w:val="-1"/>
          <w:lang w:val="en-GB"/>
        </w:rPr>
        <w:t>was</w:t>
      </w:r>
      <w:r w:rsidRPr="008054D6">
        <w:rPr>
          <w:spacing w:val="-16"/>
          <w:lang w:val="en-GB"/>
        </w:rPr>
        <w:t xml:space="preserve"> </w:t>
      </w:r>
      <w:r w:rsidRPr="008054D6">
        <w:rPr>
          <w:lang w:val="en-GB"/>
        </w:rPr>
        <w:t>performed</w:t>
      </w:r>
      <w:r w:rsidRPr="008054D6">
        <w:rPr>
          <w:spacing w:val="-16"/>
          <w:lang w:val="en-GB"/>
        </w:rPr>
        <w:t xml:space="preserve"> </w:t>
      </w:r>
      <w:r w:rsidRPr="008054D6">
        <w:rPr>
          <w:lang w:val="en-GB"/>
        </w:rPr>
        <w:t>according</w:t>
      </w:r>
      <w:r w:rsidRPr="008054D6">
        <w:rPr>
          <w:spacing w:val="-16"/>
          <w:lang w:val="en-GB"/>
        </w:rPr>
        <w:t xml:space="preserve"> </w:t>
      </w:r>
      <w:r w:rsidRPr="008054D6">
        <w:rPr>
          <w:lang w:val="en-GB"/>
        </w:rPr>
        <w:t>to</w:t>
      </w:r>
      <w:r w:rsidRPr="008054D6">
        <w:rPr>
          <w:spacing w:val="-16"/>
          <w:lang w:val="en-GB"/>
        </w:rPr>
        <w:t xml:space="preserve"> </w:t>
      </w:r>
      <w:r w:rsidRPr="008054D6">
        <w:rPr>
          <w:lang w:val="en-GB"/>
        </w:rPr>
        <w:t>the</w:t>
      </w:r>
      <w:r w:rsidRPr="008054D6">
        <w:rPr>
          <w:spacing w:val="-16"/>
          <w:lang w:val="en-GB"/>
        </w:rPr>
        <w:t xml:space="preserve"> </w:t>
      </w:r>
      <w:r w:rsidRPr="008054D6">
        <w:rPr>
          <w:spacing w:val="-1"/>
          <w:lang w:val="en-GB"/>
        </w:rPr>
        <w:t>following</w:t>
      </w:r>
      <w:r w:rsidRPr="008054D6">
        <w:rPr>
          <w:spacing w:val="27"/>
          <w:w w:val="99"/>
          <w:lang w:val="en-GB"/>
        </w:rPr>
        <w:t xml:space="preserve"> </w:t>
      </w:r>
      <w:r w:rsidRPr="008054D6">
        <w:rPr>
          <w:lang w:val="en-GB"/>
        </w:rPr>
        <w:t>interpretation:</w:t>
      </w:r>
    </w:p>
    <w:p w14:paraId="50199DE1" w14:textId="77777777" w:rsidR="00F20945" w:rsidRPr="008054D6" w:rsidRDefault="00F20945">
      <w:pPr>
        <w:pStyle w:val="Corpodetexto"/>
        <w:kinsoku w:val="0"/>
        <w:overflowPunct w:val="0"/>
        <w:spacing w:before="7"/>
        <w:ind w:left="0"/>
        <w:rPr>
          <w:lang w:val="en-GB"/>
        </w:rPr>
      </w:pPr>
    </w:p>
    <w:p w14:paraId="01CA8E85" w14:textId="533E0908" w:rsidR="00474AFC" w:rsidRPr="00EC50D4" w:rsidRDefault="00F20945" w:rsidP="00474AFC">
      <w:pPr>
        <w:pStyle w:val="Corpodetexto"/>
        <w:kinsoku w:val="0"/>
        <w:overflowPunct w:val="0"/>
        <w:spacing w:line="285" w:lineRule="auto"/>
        <w:ind w:left="2061" w:firstLine="239"/>
        <w:jc w:val="both"/>
        <w:rPr>
          <w:lang w:val="en-GB"/>
        </w:rPr>
      </w:pPr>
      <w:r w:rsidRPr="008054D6">
        <w:rPr>
          <w:lang w:val="en-GB"/>
        </w:rPr>
        <w:t>Each</w:t>
      </w:r>
      <w:r w:rsidRPr="008054D6">
        <w:rPr>
          <w:spacing w:val="3"/>
          <w:lang w:val="en-GB"/>
        </w:rPr>
        <w:t xml:space="preserve"> </w:t>
      </w:r>
      <w:r w:rsidR="00B27DD5">
        <w:rPr>
          <w:spacing w:val="3"/>
          <w:lang w:val="en-GB"/>
        </w:rPr>
        <w:t xml:space="preserve">DB </w:t>
      </w:r>
      <w:r w:rsidRPr="008054D6">
        <w:rPr>
          <w:lang w:val="en-GB"/>
        </w:rPr>
        <w:t>record</w:t>
      </w:r>
      <w:r w:rsidRPr="008054D6">
        <w:rPr>
          <w:spacing w:val="3"/>
          <w:lang w:val="en-GB"/>
        </w:rPr>
        <w:t xml:space="preserve"> </w:t>
      </w:r>
      <w:r w:rsidR="00D46AC1">
        <w:rPr>
          <w:spacing w:val="3"/>
          <w:lang w:val="en-GB"/>
        </w:rPr>
        <w:t xml:space="preserve">implicitly </w:t>
      </w:r>
      <w:r w:rsidRPr="008054D6">
        <w:rPr>
          <w:lang w:val="en-GB"/>
        </w:rPr>
        <w:t>introduces</w:t>
      </w:r>
      <w:r w:rsidRPr="008054D6">
        <w:rPr>
          <w:spacing w:val="4"/>
          <w:lang w:val="en-GB"/>
        </w:rPr>
        <w:t xml:space="preserve"> </w:t>
      </w:r>
      <w:r w:rsidRPr="008054D6">
        <w:rPr>
          <w:lang w:val="en-GB"/>
        </w:rPr>
        <w:t>a</w:t>
      </w:r>
      <w:r w:rsidRPr="008054D6">
        <w:rPr>
          <w:spacing w:val="3"/>
          <w:lang w:val="en-GB"/>
        </w:rPr>
        <w:t xml:space="preserve"> </w:t>
      </w:r>
      <w:r w:rsidRPr="008054D6">
        <w:rPr>
          <w:lang w:val="en-GB"/>
        </w:rPr>
        <w:t>series</w:t>
      </w:r>
      <w:r w:rsidRPr="008054D6">
        <w:rPr>
          <w:spacing w:val="3"/>
          <w:lang w:val="en-GB"/>
        </w:rPr>
        <w:t xml:space="preserve"> </w:t>
      </w:r>
      <w:r w:rsidRPr="008054D6">
        <w:rPr>
          <w:lang w:val="en-GB"/>
        </w:rPr>
        <w:t>of</w:t>
      </w:r>
      <w:r w:rsidRPr="008054D6">
        <w:rPr>
          <w:spacing w:val="4"/>
          <w:lang w:val="en-GB"/>
        </w:rPr>
        <w:t xml:space="preserve"> </w:t>
      </w:r>
      <w:r w:rsidRPr="008054D6">
        <w:rPr>
          <w:lang w:val="en-GB"/>
        </w:rPr>
        <w:t>defined</w:t>
      </w:r>
      <w:r w:rsidRPr="008054D6">
        <w:rPr>
          <w:spacing w:val="3"/>
          <w:lang w:val="en-GB"/>
        </w:rPr>
        <w:t xml:space="preserve"> </w:t>
      </w:r>
      <w:r w:rsidRPr="008054D6">
        <w:rPr>
          <w:lang w:val="en-GB"/>
        </w:rPr>
        <w:t>subclasses</w:t>
      </w:r>
      <w:r w:rsidRPr="008054D6">
        <w:rPr>
          <w:spacing w:val="4"/>
          <w:lang w:val="en-GB"/>
        </w:rPr>
        <w:t xml:space="preserve"> </w:t>
      </w:r>
      <w:r w:rsidRPr="008054D6">
        <w:rPr>
          <w:lang w:val="en-GB"/>
        </w:rPr>
        <w:t>of</w:t>
      </w:r>
      <w:r w:rsidRPr="008054D6">
        <w:rPr>
          <w:spacing w:val="3"/>
          <w:lang w:val="en-GB"/>
        </w:rPr>
        <w:t xml:space="preserve"> </w:t>
      </w:r>
      <w:r w:rsidRPr="008054D6">
        <w:rPr>
          <w:lang w:val="en-GB"/>
        </w:rPr>
        <w:t>a</w:t>
      </w:r>
      <w:r w:rsidRPr="008054D6">
        <w:rPr>
          <w:spacing w:val="3"/>
          <w:lang w:val="en-GB"/>
        </w:rPr>
        <w:t xml:space="preserve"> </w:t>
      </w:r>
      <w:r w:rsidRPr="008054D6">
        <w:rPr>
          <w:lang w:val="en-GB"/>
        </w:rPr>
        <w:t>biological</w:t>
      </w:r>
      <w:r w:rsidRPr="008054D6">
        <w:rPr>
          <w:w w:val="99"/>
          <w:lang w:val="en-GB"/>
        </w:rPr>
        <w:t xml:space="preserve"> </w:t>
      </w:r>
      <w:r w:rsidRPr="008054D6">
        <w:rPr>
          <w:lang w:val="en-GB"/>
        </w:rPr>
        <w:t>process</w:t>
      </w:r>
      <w:r w:rsidR="00D46AC1">
        <w:rPr>
          <w:lang w:val="en-GB"/>
        </w:rPr>
        <w:t xml:space="preserve"> class</w:t>
      </w:r>
      <w:r w:rsidRPr="008054D6">
        <w:rPr>
          <w:lang w:val="en-GB"/>
        </w:rPr>
        <w:t>.</w:t>
      </w:r>
      <w:r w:rsidRPr="008054D6">
        <w:rPr>
          <w:spacing w:val="-18"/>
          <w:lang w:val="en-GB"/>
        </w:rPr>
        <w:t xml:space="preserve"> </w:t>
      </w:r>
      <w:r w:rsidRPr="008054D6">
        <w:rPr>
          <w:lang w:val="en-GB"/>
        </w:rPr>
        <w:t>Each</w:t>
      </w:r>
      <w:r w:rsidRPr="008054D6">
        <w:rPr>
          <w:spacing w:val="-22"/>
          <w:lang w:val="en-GB"/>
        </w:rPr>
        <w:t xml:space="preserve"> </w:t>
      </w:r>
      <w:r w:rsidR="00D46AC1">
        <w:rPr>
          <w:lang w:val="en-GB"/>
        </w:rPr>
        <w:t xml:space="preserve">of these subclasses </w:t>
      </w:r>
      <w:r w:rsidRPr="008054D6">
        <w:rPr>
          <w:lang w:val="en-GB"/>
        </w:rPr>
        <w:t>is</w:t>
      </w:r>
      <w:r w:rsidRPr="008054D6">
        <w:rPr>
          <w:spacing w:val="-22"/>
          <w:lang w:val="en-GB"/>
        </w:rPr>
        <w:t xml:space="preserve"> </w:t>
      </w:r>
      <w:r w:rsidRPr="008054D6">
        <w:rPr>
          <w:lang w:val="en-GB"/>
        </w:rPr>
        <w:t>defined</w:t>
      </w:r>
      <w:r w:rsidRPr="008054D6">
        <w:rPr>
          <w:spacing w:val="-22"/>
          <w:lang w:val="en-GB"/>
        </w:rPr>
        <w:t xml:space="preserve"> </w:t>
      </w:r>
      <w:r w:rsidRPr="008054D6">
        <w:rPr>
          <w:lang w:val="en-GB"/>
        </w:rPr>
        <w:t>by</w:t>
      </w:r>
      <w:r w:rsidRPr="008054D6">
        <w:rPr>
          <w:spacing w:val="-22"/>
          <w:lang w:val="en-GB"/>
        </w:rPr>
        <w:t xml:space="preserve"> </w:t>
      </w:r>
      <w:r w:rsidRPr="008054D6">
        <w:rPr>
          <w:spacing w:val="-1"/>
          <w:lang w:val="en-GB"/>
        </w:rPr>
        <w:t>having</w:t>
      </w:r>
      <w:r w:rsidRPr="008054D6">
        <w:rPr>
          <w:spacing w:val="-22"/>
          <w:lang w:val="en-GB"/>
        </w:rPr>
        <w:t xml:space="preserve"> </w:t>
      </w:r>
      <w:r w:rsidRPr="008054D6">
        <w:rPr>
          <w:lang w:val="en-GB"/>
        </w:rPr>
        <w:t>proteins</w:t>
      </w:r>
      <w:r w:rsidRPr="008054D6">
        <w:rPr>
          <w:spacing w:val="-22"/>
          <w:lang w:val="en-GB"/>
        </w:rPr>
        <w:t xml:space="preserve"> </w:t>
      </w:r>
      <w:r w:rsidRPr="008054D6">
        <w:rPr>
          <w:lang w:val="en-GB"/>
        </w:rPr>
        <w:t>of</w:t>
      </w:r>
      <w:r w:rsidRPr="008054D6">
        <w:rPr>
          <w:spacing w:val="-22"/>
          <w:lang w:val="en-GB"/>
        </w:rPr>
        <w:t xml:space="preserve"> </w:t>
      </w:r>
      <w:r w:rsidRPr="008054D6">
        <w:rPr>
          <w:lang w:val="en-GB"/>
        </w:rPr>
        <w:t>a</w:t>
      </w:r>
      <w:r w:rsidRPr="008054D6">
        <w:rPr>
          <w:spacing w:val="-22"/>
          <w:lang w:val="en-GB"/>
        </w:rPr>
        <w:t xml:space="preserve"> </w:t>
      </w:r>
      <w:r w:rsidRPr="008054D6">
        <w:rPr>
          <w:lang w:val="en-GB"/>
        </w:rPr>
        <w:t>certain</w:t>
      </w:r>
      <w:r w:rsidRPr="008054D6">
        <w:rPr>
          <w:spacing w:val="22"/>
          <w:w w:val="99"/>
          <w:lang w:val="en-GB"/>
        </w:rPr>
        <w:t xml:space="preserve"> </w:t>
      </w:r>
      <w:r w:rsidRPr="008054D6">
        <w:rPr>
          <w:lang w:val="en-GB"/>
        </w:rPr>
        <w:t>type</w:t>
      </w:r>
      <w:r w:rsidRPr="008054D6">
        <w:rPr>
          <w:spacing w:val="11"/>
          <w:lang w:val="en-GB"/>
        </w:rPr>
        <w:t xml:space="preserve"> </w:t>
      </w:r>
      <w:r w:rsidR="00474AFC">
        <w:rPr>
          <w:lang w:val="en-GB"/>
        </w:rPr>
        <w:t xml:space="preserve">as well as the small molecule </w:t>
      </w:r>
      <w:proofErr w:type="spellStart"/>
      <w:r w:rsidR="00D46AC1">
        <w:rPr>
          <w:spacing w:val="-1"/>
          <w:lang w:val="en-GB"/>
        </w:rPr>
        <w:t>H</w:t>
      </w:r>
      <w:r w:rsidR="00D46AC1" w:rsidRPr="008054D6">
        <w:rPr>
          <w:spacing w:val="-1"/>
          <w:lang w:val="en-GB"/>
        </w:rPr>
        <w:t>cy</w:t>
      </w:r>
      <w:proofErr w:type="spellEnd"/>
      <w:r w:rsidR="00D46AC1" w:rsidRPr="008054D6">
        <w:rPr>
          <w:spacing w:val="11"/>
          <w:lang w:val="en-GB"/>
        </w:rPr>
        <w:t xml:space="preserve"> </w:t>
      </w:r>
      <w:r w:rsidRPr="008054D6">
        <w:rPr>
          <w:lang w:val="en-GB"/>
        </w:rPr>
        <w:t>as</w:t>
      </w:r>
      <w:r w:rsidRPr="008054D6">
        <w:rPr>
          <w:spacing w:val="12"/>
          <w:lang w:val="en-GB"/>
        </w:rPr>
        <w:t xml:space="preserve"> </w:t>
      </w:r>
      <w:r w:rsidR="00474AFC">
        <w:rPr>
          <w:lang w:val="en-GB"/>
        </w:rPr>
        <w:t>participants</w:t>
      </w:r>
      <w:r w:rsidRPr="008054D6">
        <w:rPr>
          <w:lang w:val="en-GB"/>
        </w:rPr>
        <w:t>,</w:t>
      </w:r>
      <w:r w:rsidRPr="008054D6">
        <w:rPr>
          <w:spacing w:val="22"/>
          <w:w w:val="99"/>
          <w:lang w:val="en-GB"/>
        </w:rPr>
        <w:t xml:space="preserve"> </w:t>
      </w:r>
      <w:r w:rsidRPr="008054D6">
        <w:rPr>
          <w:lang w:val="en-GB"/>
        </w:rPr>
        <w:t>occur</w:t>
      </w:r>
      <w:r w:rsidRPr="008054D6">
        <w:rPr>
          <w:spacing w:val="7"/>
          <w:lang w:val="en-GB"/>
        </w:rPr>
        <w:t xml:space="preserve"> </w:t>
      </w:r>
      <w:r w:rsidR="00474AFC">
        <w:rPr>
          <w:spacing w:val="7"/>
          <w:lang w:val="en-GB"/>
        </w:rPr>
        <w:t>within</w:t>
      </w:r>
      <w:r w:rsidRPr="008054D6">
        <w:rPr>
          <w:spacing w:val="7"/>
          <w:lang w:val="en-GB"/>
        </w:rPr>
        <w:t xml:space="preserve"> </w:t>
      </w:r>
      <w:r w:rsidR="00D46AC1">
        <w:rPr>
          <w:lang w:val="en-GB"/>
        </w:rPr>
        <w:t xml:space="preserve">certain </w:t>
      </w:r>
      <w:r w:rsidRPr="008054D6">
        <w:rPr>
          <w:lang w:val="en-GB"/>
        </w:rPr>
        <w:t>cell</w:t>
      </w:r>
      <w:r w:rsidRPr="008054D6">
        <w:rPr>
          <w:spacing w:val="7"/>
          <w:lang w:val="en-GB"/>
        </w:rPr>
        <w:t xml:space="preserve"> </w:t>
      </w:r>
      <w:r w:rsidRPr="008054D6">
        <w:rPr>
          <w:lang w:val="en-GB"/>
        </w:rPr>
        <w:t>components</w:t>
      </w:r>
      <w:r w:rsidR="00D46AC1">
        <w:rPr>
          <w:lang w:val="en-GB"/>
        </w:rPr>
        <w:t xml:space="preserve">, </w:t>
      </w:r>
      <w:r w:rsidRPr="008054D6">
        <w:rPr>
          <w:lang w:val="en-GB"/>
        </w:rPr>
        <w:t>are</w:t>
      </w:r>
      <w:r w:rsidRPr="008054D6">
        <w:rPr>
          <w:spacing w:val="8"/>
          <w:lang w:val="en-GB"/>
        </w:rPr>
        <w:t xml:space="preserve"> </w:t>
      </w:r>
      <w:r w:rsidRPr="008054D6">
        <w:rPr>
          <w:lang w:val="en-GB"/>
        </w:rPr>
        <w:t>parts</w:t>
      </w:r>
      <w:r w:rsidRPr="008054D6">
        <w:rPr>
          <w:spacing w:val="7"/>
          <w:lang w:val="en-GB"/>
        </w:rPr>
        <w:t xml:space="preserve"> </w:t>
      </w:r>
      <w:r w:rsidRPr="008054D6">
        <w:rPr>
          <w:lang w:val="en-GB"/>
        </w:rPr>
        <w:t>of</w:t>
      </w:r>
      <w:r w:rsidRPr="008054D6">
        <w:rPr>
          <w:spacing w:val="7"/>
          <w:lang w:val="en-GB"/>
        </w:rPr>
        <w:t xml:space="preserve"> </w:t>
      </w:r>
      <w:r w:rsidRPr="008054D6">
        <w:rPr>
          <w:lang w:val="en-GB"/>
        </w:rPr>
        <w:t>certain</w:t>
      </w:r>
      <w:r w:rsidRPr="008054D6">
        <w:rPr>
          <w:spacing w:val="8"/>
          <w:lang w:val="en-GB"/>
        </w:rPr>
        <w:t xml:space="preserve"> </w:t>
      </w:r>
      <w:r w:rsidRPr="008054D6">
        <w:rPr>
          <w:lang w:val="en-GB"/>
        </w:rPr>
        <w:t>biological</w:t>
      </w:r>
      <w:r w:rsidRPr="008054D6">
        <w:rPr>
          <w:w w:val="99"/>
          <w:lang w:val="en-GB"/>
        </w:rPr>
        <w:t xml:space="preserve"> </w:t>
      </w:r>
      <w:r w:rsidRPr="008054D6">
        <w:rPr>
          <w:lang w:val="en-GB"/>
        </w:rPr>
        <w:t>processes</w:t>
      </w:r>
      <w:r w:rsidR="00474AFC">
        <w:rPr>
          <w:lang w:val="en-GB"/>
        </w:rPr>
        <w:t xml:space="preserve">.  In addition, </w:t>
      </w:r>
      <w:r w:rsidR="00474AFC" w:rsidRPr="00EC50D4">
        <w:rPr>
          <w:lang w:val="en-GB"/>
        </w:rPr>
        <w:t>only</w:t>
      </w:r>
      <w:r w:rsidR="00474AFC" w:rsidRPr="00EC50D4">
        <w:rPr>
          <w:spacing w:val="-2"/>
          <w:lang w:val="en-GB"/>
        </w:rPr>
        <w:t xml:space="preserve"> </w:t>
      </w:r>
      <w:r w:rsidR="00474AFC" w:rsidRPr="00EC50D4">
        <w:rPr>
          <w:lang w:val="en-GB"/>
        </w:rPr>
        <w:t>dysfunctional</w:t>
      </w:r>
      <w:r w:rsidR="00474AFC" w:rsidRPr="00EC50D4">
        <w:rPr>
          <w:spacing w:val="-2"/>
          <w:lang w:val="en-GB"/>
        </w:rPr>
        <w:t xml:space="preserve"> </w:t>
      </w:r>
      <w:r w:rsidR="00474AFC" w:rsidRPr="00EC50D4">
        <w:rPr>
          <w:lang w:val="en-GB"/>
        </w:rPr>
        <w:t>processes</w:t>
      </w:r>
      <w:r w:rsidR="00474AFC" w:rsidRPr="00EC50D4">
        <w:rPr>
          <w:spacing w:val="-2"/>
          <w:lang w:val="en-GB"/>
        </w:rPr>
        <w:t xml:space="preserve"> </w:t>
      </w:r>
      <w:r w:rsidR="00474AFC" w:rsidRPr="00EC50D4">
        <w:rPr>
          <w:lang w:val="en-GB"/>
        </w:rPr>
        <w:t>lead</w:t>
      </w:r>
      <w:r w:rsidR="00474AFC" w:rsidRPr="00EC50D4">
        <w:rPr>
          <w:spacing w:val="-2"/>
          <w:lang w:val="en-GB"/>
        </w:rPr>
        <w:t xml:space="preserve"> </w:t>
      </w:r>
      <w:r w:rsidR="00474AFC" w:rsidRPr="00EC50D4">
        <w:rPr>
          <w:lang w:val="en-GB"/>
        </w:rPr>
        <w:t>to</w:t>
      </w:r>
      <w:r w:rsidR="00474AFC" w:rsidRPr="00EC50D4">
        <w:rPr>
          <w:spacing w:val="-3"/>
          <w:lang w:val="en-GB"/>
        </w:rPr>
        <w:t xml:space="preserve"> </w:t>
      </w:r>
      <w:r w:rsidR="00474AFC" w:rsidRPr="00EC50D4">
        <w:rPr>
          <w:lang w:val="en-GB"/>
        </w:rPr>
        <w:t>the</w:t>
      </w:r>
      <w:r w:rsidR="00474AFC" w:rsidRPr="00EC50D4">
        <w:rPr>
          <w:spacing w:val="-2"/>
          <w:lang w:val="en-GB"/>
        </w:rPr>
        <w:t xml:space="preserve"> </w:t>
      </w:r>
      <w:r w:rsidR="00474AFC" w:rsidRPr="00EC50D4">
        <w:rPr>
          <w:lang w:val="en-GB"/>
        </w:rPr>
        <w:t>risk</w:t>
      </w:r>
      <w:r w:rsidR="00474AFC" w:rsidRPr="00EC50D4">
        <w:rPr>
          <w:spacing w:val="-2"/>
          <w:lang w:val="en-GB"/>
        </w:rPr>
        <w:t xml:space="preserve"> </w:t>
      </w:r>
      <w:r w:rsidR="00474AFC" w:rsidRPr="00EC50D4">
        <w:rPr>
          <w:lang w:val="en-GB"/>
        </w:rPr>
        <w:t>of</w:t>
      </w:r>
      <w:r w:rsidR="00474AFC" w:rsidRPr="00EC50D4">
        <w:rPr>
          <w:spacing w:val="22"/>
          <w:w w:val="99"/>
          <w:lang w:val="en-GB"/>
        </w:rPr>
        <w:t xml:space="preserve"> </w:t>
      </w:r>
      <w:r w:rsidR="00474AFC" w:rsidRPr="00EC50D4">
        <w:rPr>
          <w:spacing w:val="-1"/>
          <w:lang w:val="en-GB"/>
        </w:rPr>
        <w:t>developing</w:t>
      </w:r>
      <w:r w:rsidR="00474AFC" w:rsidRPr="00EC50D4">
        <w:rPr>
          <w:spacing w:val="-11"/>
          <w:lang w:val="en-GB"/>
        </w:rPr>
        <w:t xml:space="preserve"> </w:t>
      </w:r>
      <w:r w:rsidR="00474AFC">
        <w:rPr>
          <w:lang w:val="en-GB"/>
        </w:rPr>
        <w:t xml:space="preserve">the </w:t>
      </w:r>
      <w:r w:rsidR="00474AFC" w:rsidRPr="00EC50D4">
        <w:rPr>
          <w:lang w:val="en-GB"/>
        </w:rPr>
        <w:t>pathological</w:t>
      </w:r>
      <w:r w:rsidR="00474AFC" w:rsidRPr="00EC50D4">
        <w:rPr>
          <w:spacing w:val="-10"/>
          <w:lang w:val="en-GB"/>
        </w:rPr>
        <w:t xml:space="preserve"> </w:t>
      </w:r>
      <w:r w:rsidR="00474AFC" w:rsidRPr="00EC50D4">
        <w:rPr>
          <w:lang w:val="en-GB"/>
        </w:rPr>
        <w:t>phenotypes</w:t>
      </w:r>
      <w:r w:rsidR="00474AFC">
        <w:rPr>
          <w:lang w:val="en-GB"/>
        </w:rPr>
        <w:t xml:space="preserve"> mentioned in the source</w:t>
      </w:r>
      <w:r w:rsidR="00474AFC" w:rsidRPr="00EC50D4">
        <w:rPr>
          <w:lang w:val="en-GB"/>
        </w:rPr>
        <w:t>.</w:t>
      </w:r>
    </w:p>
    <w:p w14:paraId="52CA2642" w14:textId="77777777" w:rsidR="00F20945" w:rsidRPr="008054D6" w:rsidDel="00474AFC" w:rsidRDefault="00F20945">
      <w:pPr>
        <w:pStyle w:val="Corpodetexto"/>
        <w:kinsoku w:val="0"/>
        <w:overflowPunct w:val="0"/>
        <w:spacing w:before="7"/>
        <w:ind w:left="0"/>
        <w:rPr>
          <w:del w:id="211" w:author="schulz" w:date="2016-01-10T19:26:00Z"/>
          <w:lang w:val="en-GB"/>
        </w:rPr>
      </w:pPr>
    </w:p>
    <w:p w14:paraId="302A96AF" w14:textId="77777777" w:rsidR="00F20945" w:rsidRPr="008054D6" w:rsidRDefault="00F20945">
      <w:pPr>
        <w:pStyle w:val="Corpodetexto"/>
        <w:kinsoku w:val="0"/>
        <w:overflowPunct w:val="0"/>
        <w:spacing w:before="7"/>
        <w:ind w:left="0"/>
        <w:rPr>
          <w:lang w:val="en-GB"/>
        </w:rPr>
      </w:pPr>
    </w:p>
    <w:p w14:paraId="6CE386D9" w14:textId="29842677" w:rsidR="00F20945" w:rsidRPr="008054D6" w:rsidRDefault="00474AFC">
      <w:pPr>
        <w:pStyle w:val="Corpodetexto"/>
        <w:kinsoku w:val="0"/>
        <w:overflowPunct w:val="0"/>
        <w:spacing w:before="0" w:line="285" w:lineRule="auto"/>
        <w:ind w:left="2061" w:firstLine="239"/>
        <w:jc w:val="both"/>
        <w:rPr>
          <w:lang w:val="en-GB"/>
        </w:rPr>
      </w:pPr>
      <w:r>
        <w:rPr>
          <w:lang w:val="en-GB"/>
        </w:rPr>
        <w:t xml:space="preserve">Thus, the content of the </w:t>
      </w:r>
      <w:r w:rsidR="00F20945" w:rsidRPr="00FA14DC">
        <w:rPr>
          <w:lang w:val="en-GB"/>
        </w:rPr>
        <w:t>biological</w:t>
      </w:r>
      <w:r w:rsidR="00F20945" w:rsidRPr="00FA14DC">
        <w:rPr>
          <w:spacing w:val="-9"/>
          <w:lang w:val="en-GB"/>
        </w:rPr>
        <w:t xml:space="preserve"> </w:t>
      </w:r>
      <w:r w:rsidR="00F20945" w:rsidRPr="00FA14DC">
        <w:rPr>
          <w:lang w:val="en-GB"/>
        </w:rPr>
        <w:t>databases</w:t>
      </w:r>
      <w:r w:rsidR="00F20945" w:rsidRPr="00FA14DC">
        <w:rPr>
          <w:spacing w:val="15"/>
          <w:lang w:val="en-GB"/>
        </w:rPr>
        <w:t xml:space="preserve"> </w:t>
      </w:r>
      <w:r>
        <w:rPr>
          <w:spacing w:val="15"/>
          <w:lang w:val="en-GB"/>
        </w:rPr>
        <w:t xml:space="preserve">under scrutiny is entirely expressed </w:t>
      </w:r>
      <w:r w:rsidR="00F20945" w:rsidRPr="008054D6">
        <w:rPr>
          <w:lang w:val="en-GB"/>
        </w:rPr>
        <w:t>at</w:t>
      </w:r>
      <w:r w:rsidR="00F20945" w:rsidRPr="008054D6">
        <w:rPr>
          <w:spacing w:val="16"/>
          <w:lang w:val="en-GB"/>
        </w:rPr>
        <w:t xml:space="preserve"> </w:t>
      </w:r>
      <w:r w:rsidR="00F20945" w:rsidRPr="008054D6">
        <w:rPr>
          <w:lang w:val="en-GB"/>
        </w:rPr>
        <w:t>class</w:t>
      </w:r>
      <w:r w:rsidR="00F20945" w:rsidRPr="008054D6">
        <w:rPr>
          <w:spacing w:val="16"/>
          <w:lang w:val="en-GB"/>
        </w:rPr>
        <w:t xml:space="preserve"> </w:t>
      </w:r>
      <w:r w:rsidR="00F20945" w:rsidRPr="008054D6">
        <w:rPr>
          <w:spacing w:val="-2"/>
          <w:lang w:val="en-GB"/>
        </w:rPr>
        <w:t>level.</w:t>
      </w:r>
      <w:r w:rsidR="00F20945" w:rsidRPr="008054D6">
        <w:rPr>
          <w:spacing w:val="25"/>
          <w:lang w:val="en-GB"/>
        </w:rPr>
        <w:t xml:space="preserve"> </w:t>
      </w:r>
      <w:r w:rsidR="00D46AC1">
        <w:rPr>
          <w:lang w:val="en-GB"/>
        </w:rPr>
        <w:t xml:space="preserve">It makes the assumption that all these defined subclasses </w:t>
      </w:r>
      <w:r w:rsidR="00F20945" w:rsidRPr="008054D6">
        <w:rPr>
          <w:lang w:val="en-GB"/>
        </w:rPr>
        <w:t>are</w:t>
      </w:r>
      <w:r w:rsidR="00F20945" w:rsidRPr="008054D6">
        <w:rPr>
          <w:spacing w:val="-10"/>
          <w:lang w:val="en-GB"/>
        </w:rPr>
        <w:t xml:space="preserve"> </w:t>
      </w:r>
      <w:r w:rsidR="00F20945" w:rsidRPr="008054D6">
        <w:rPr>
          <w:lang w:val="en-GB"/>
        </w:rPr>
        <w:t>nonempty</w:t>
      </w:r>
      <w:r w:rsidR="00D46AC1">
        <w:rPr>
          <w:lang w:val="en-GB"/>
        </w:rPr>
        <w:t xml:space="preserve">, as </w:t>
      </w:r>
      <w:r w:rsidR="00F20945" w:rsidRPr="008054D6">
        <w:rPr>
          <w:lang w:val="en-GB"/>
        </w:rPr>
        <w:t>otherwise</w:t>
      </w:r>
      <w:r w:rsidR="00F20945" w:rsidRPr="008054D6">
        <w:rPr>
          <w:spacing w:val="-4"/>
          <w:lang w:val="en-GB"/>
        </w:rPr>
        <w:t xml:space="preserve"> </w:t>
      </w:r>
      <w:r w:rsidR="00F20945" w:rsidRPr="008054D6">
        <w:rPr>
          <w:lang w:val="en-GB"/>
        </w:rPr>
        <w:t>there</w:t>
      </w:r>
      <w:r w:rsidR="00F20945" w:rsidRPr="008054D6">
        <w:rPr>
          <w:spacing w:val="-4"/>
          <w:lang w:val="en-GB"/>
        </w:rPr>
        <w:t xml:space="preserve"> </w:t>
      </w:r>
      <w:r w:rsidR="00F20945" w:rsidRPr="008054D6">
        <w:rPr>
          <w:spacing w:val="-1"/>
          <w:lang w:val="en-GB"/>
        </w:rPr>
        <w:t>would</w:t>
      </w:r>
      <w:r w:rsidR="00F20945" w:rsidRPr="008054D6">
        <w:rPr>
          <w:spacing w:val="-4"/>
          <w:lang w:val="en-GB"/>
        </w:rPr>
        <w:t xml:space="preserve"> </w:t>
      </w:r>
      <w:r w:rsidR="00F20945" w:rsidRPr="008054D6">
        <w:rPr>
          <w:lang w:val="en-GB"/>
        </w:rPr>
        <w:t>not</w:t>
      </w:r>
      <w:r w:rsidR="00F20945" w:rsidRPr="008054D6">
        <w:rPr>
          <w:spacing w:val="-4"/>
          <w:lang w:val="en-GB"/>
        </w:rPr>
        <w:t xml:space="preserve"> </w:t>
      </w:r>
      <w:r w:rsidR="00F20945" w:rsidRPr="008054D6">
        <w:rPr>
          <w:spacing w:val="-2"/>
          <w:lang w:val="en-GB"/>
        </w:rPr>
        <w:t>have</w:t>
      </w:r>
      <w:r w:rsidR="00F20945" w:rsidRPr="008054D6">
        <w:rPr>
          <w:spacing w:val="-5"/>
          <w:lang w:val="en-GB"/>
        </w:rPr>
        <w:t xml:space="preserve"> </w:t>
      </w:r>
      <w:r w:rsidR="00F20945" w:rsidRPr="008054D6">
        <w:rPr>
          <w:lang w:val="en-GB"/>
        </w:rPr>
        <w:t>been</w:t>
      </w:r>
      <w:r w:rsidR="00F20945" w:rsidRPr="008054D6">
        <w:rPr>
          <w:spacing w:val="-4"/>
          <w:lang w:val="en-GB"/>
        </w:rPr>
        <w:t xml:space="preserve"> </w:t>
      </w:r>
      <w:r w:rsidR="00F20945" w:rsidRPr="008054D6">
        <w:rPr>
          <w:spacing w:val="-1"/>
          <w:lang w:val="en-GB"/>
        </w:rPr>
        <w:t>any</w:t>
      </w:r>
      <w:r w:rsidR="00F20945" w:rsidRPr="008054D6">
        <w:rPr>
          <w:spacing w:val="-4"/>
          <w:lang w:val="en-GB"/>
        </w:rPr>
        <w:t xml:space="preserve"> </w:t>
      </w:r>
      <w:r w:rsidR="00F20945" w:rsidRPr="008054D6">
        <w:rPr>
          <w:spacing w:val="-1"/>
          <w:lang w:val="en-GB"/>
        </w:rPr>
        <w:t>experimental</w:t>
      </w:r>
      <w:r w:rsidR="00F20945" w:rsidRPr="008054D6">
        <w:rPr>
          <w:spacing w:val="-4"/>
          <w:lang w:val="en-GB"/>
        </w:rPr>
        <w:t xml:space="preserve"> </w:t>
      </w:r>
      <w:r w:rsidR="00F20945" w:rsidRPr="008054D6">
        <w:rPr>
          <w:spacing w:val="-1"/>
          <w:lang w:val="en-GB"/>
        </w:rPr>
        <w:t>evidence</w:t>
      </w:r>
      <w:r w:rsidR="00D46AC1">
        <w:rPr>
          <w:spacing w:val="-1"/>
          <w:lang w:val="en-GB"/>
        </w:rPr>
        <w:t xml:space="preserve"> manifested as a curated database entry</w:t>
      </w:r>
      <w:r w:rsidR="00D46AC1" w:rsidRPr="008054D6">
        <w:rPr>
          <w:spacing w:val="-1"/>
          <w:lang w:val="en-GB"/>
        </w:rPr>
        <w:t>.</w:t>
      </w:r>
      <w:r w:rsidR="00D46AC1">
        <w:rPr>
          <w:spacing w:val="-1"/>
          <w:lang w:val="en-GB"/>
        </w:rPr>
        <w:t xml:space="preserve"> </w:t>
      </w:r>
      <w:r w:rsidR="009C2121">
        <w:rPr>
          <w:spacing w:val="-1"/>
          <w:lang w:val="en-GB"/>
        </w:rPr>
        <w:t>Additionally,</w:t>
      </w:r>
      <w:r w:rsidR="00D46AC1">
        <w:rPr>
          <w:spacing w:val="-1"/>
          <w:lang w:val="en-GB"/>
        </w:rPr>
        <w:t xml:space="preserve"> we assume that no wrong data occur (data instances that do not have any referent in reality). </w:t>
      </w:r>
      <w:r w:rsidR="00F20945" w:rsidRPr="008054D6">
        <w:rPr>
          <w:lang w:val="en-GB"/>
        </w:rPr>
        <w:t>This</w:t>
      </w:r>
      <w:r w:rsidR="00F20945" w:rsidRPr="008054D6">
        <w:rPr>
          <w:spacing w:val="-10"/>
          <w:lang w:val="en-GB"/>
        </w:rPr>
        <w:t xml:space="preserve"> </w:t>
      </w:r>
      <w:r w:rsidR="00F20945" w:rsidRPr="008054D6">
        <w:rPr>
          <w:lang w:val="en-GB"/>
        </w:rPr>
        <w:t>interpretation</w:t>
      </w:r>
      <w:r w:rsidR="00F20945" w:rsidRPr="008054D6">
        <w:rPr>
          <w:spacing w:val="-9"/>
          <w:lang w:val="en-GB"/>
        </w:rPr>
        <w:t xml:space="preserve"> </w:t>
      </w:r>
      <w:r w:rsidR="00F20945" w:rsidRPr="008054D6">
        <w:rPr>
          <w:spacing w:val="-1"/>
          <w:lang w:val="en-GB"/>
        </w:rPr>
        <w:t>allows</w:t>
      </w:r>
      <w:r w:rsidR="00F20945" w:rsidRPr="008054D6">
        <w:rPr>
          <w:spacing w:val="-9"/>
          <w:lang w:val="en-GB"/>
        </w:rPr>
        <w:t xml:space="preserve"> </w:t>
      </w:r>
      <w:r w:rsidR="00F20945" w:rsidRPr="008054D6">
        <w:rPr>
          <w:lang w:val="en-GB"/>
        </w:rPr>
        <w:t>us</w:t>
      </w:r>
      <w:r w:rsidR="00F20945" w:rsidRPr="008054D6">
        <w:rPr>
          <w:spacing w:val="-9"/>
          <w:lang w:val="en-GB"/>
        </w:rPr>
        <w:t xml:space="preserve"> </w:t>
      </w:r>
      <w:r w:rsidR="00F20945" w:rsidRPr="008054D6">
        <w:rPr>
          <w:lang w:val="en-GB"/>
        </w:rPr>
        <w:t>to</w:t>
      </w:r>
      <w:r w:rsidR="00F20945" w:rsidRPr="008054D6">
        <w:rPr>
          <w:spacing w:val="-10"/>
          <w:lang w:val="en-GB"/>
        </w:rPr>
        <w:t xml:space="preserve"> </w:t>
      </w:r>
      <w:r w:rsidR="00D46AC1">
        <w:rPr>
          <w:spacing w:val="-1"/>
          <w:lang w:val="en-GB"/>
        </w:rPr>
        <w:t xml:space="preserve">refrain from </w:t>
      </w:r>
      <w:r w:rsidR="00F20945" w:rsidRPr="008054D6">
        <w:rPr>
          <w:lang w:val="en-GB"/>
        </w:rPr>
        <w:t>reasoning</w:t>
      </w:r>
      <w:r w:rsidR="00F20945" w:rsidRPr="008054D6">
        <w:rPr>
          <w:spacing w:val="-9"/>
          <w:lang w:val="en-GB"/>
        </w:rPr>
        <w:t xml:space="preserve"> </w:t>
      </w:r>
      <w:r w:rsidR="00F20945" w:rsidRPr="008054D6">
        <w:rPr>
          <w:lang w:val="en-GB"/>
        </w:rPr>
        <w:t>about</w:t>
      </w:r>
      <w:r w:rsidR="00F20945" w:rsidRPr="008054D6">
        <w:rPr>
          <w:spacing w:val="-9"/>
          <w:lang w:val="en-GB"/>
        </w:rPr>
        <w:t xml:space="preserve"> </w:t>
      </w:r>
      <w:r w:rsidR="00F20945" w:rsidRPr="008054D6">
        <w:rPr>
          <w:spacing w:val="-1"/>
          <w:lang w:val="en-GB"/>
        </w:rPr>
        <w:t>individuals</w:t>
      </w:r>
      <w:r>
        <w:rPr>
          <w:spacing w:val="-1"/>
          <w:lang w:val="en-GB"/>
        </w:rPr>
        <w:t>, which avoid known scaling problems</w:t>
      </w:r>
      <w:r w:rsidR="00D46AC1">
        <w:rPr>
          <w:spacing w:val="-1"/>
          <w:lang w:val="en-GB"/>
        </w:rPr>
        <w:t xml:space="preserve">. </w:t>
      </w:r>
      <w:r w:rsidR="00D46AC1">
        <w:rPr>
          <w:lang w:val="en-GB"/>
        </w:rPr>
        <w:t xml:space="preserve"> </w:t>
      </w:r>
    </w:p>
    <w:p w14:paraId="1C1F4C6D" w14:textId="4EBA717B" w:rsidR="00F20945" w:rsidRPr="008054D6" w:rsidRDefault="00F20945">
      <w:pPr>
        <w:pStyle w:val="Corpodetexto"/>
        <w:kinsoku w:val="0"/>
        <w:overflowPunct w:val="0"/>
        <w:spacing w:line="285" w:lineRule="auto"/>
        <w:ind w:left="2061" w:firstLine="239"/>
        <w:jc w:val="both"/>
        <w:rPr>
          <w:lang w:val="en-GB"/>
        </w:rPr>
        <w:pPrChange w:id="212" w:author="Filipe Santana" w:date="2016-01-11T08:28:00Z">
          <w:pPr>
            <w:pStyle w:val="Corpodetexto"/>
            <w:kinsoku w:val="0"/>
            <w:overflowPunct w:val="0"/>
            <w:spacing w:before="74" w:line="285" w:lineRule="auto"/>
            <w:ind w:right="1962"/>
          </w:pPr>
        </w:pPrChange>
      </w:pPr>
      <w:r w:rsidRPr="008054D6">
        <w:rPr>
          <w:lang w:val="en-GB"/>
        </w:rPr>
        <w:t>Each</w:t>
      </w:r>
      <w:r w:rsidRPr="008054D6">
        <w:rPr>
          <w:spacing w:val="-20"/>
          <w:lang w:val="en-GB"/>
        </w:rPr>
        <w:t xml:space="preserve"> </w:t>
      </w:r>
      <w:r w:rsidRPr="008054D6">
        <w:rPr>
          <w:lang w:val="en-GB"/>
        </w:rPr>
        <w:t>record</w:t>
      </w:r>
      <w:r w:rsidRPr="008054D6">
        <w:rPr>
          <w:spacing w:val="-19"/>
          <w:lang w:val="en-GB"/>
        </w:rPr>
        <w:t xml:space="preserve"> </w:t>
      </w:r>
      <w:r w:rsidR="00474AFC">
        <w:rPr>
          <w:lang w:val="en-GB"/>
        </w:rPr>
        <w:t xml:space="preserve">from </w:t>
      </w:r>
      <w:r w:rsidRPr="008054D6">
        <w:rPr>
          <w:lang w:val="en-GB"/>
        </w:rPr>
        <w:t>UniProt</w:t>
      </w:r>
      <w:r w:rsidRPr="008054D6">
        <w:rPr>
          <w:spacing w:val="-19"/>
          <w:lang w:val="en-GB"/>
        </w:rPr>
        <w:t xml:space="preserve"> </w:t>
      </w:r>
      <w:r w:rsidRPr="008054D6">
        <w:rPr>
          <w:lang w:val="en-GB"/>
        </w:rPr>
        <w:t>and</w:t>
      </w:r>
      <w:r w:rsidRPr="008054D6">
        <w:rPr>
          <w:spacing w:val="-20"/>
          <w:lang w:val="en-GB"/>
        </w:rPr>
        <w:t xml:space="preserve"> </w:t>
      </w:r>
      <w:r w:rsidRPr="008054D6">
        <w:rPr>
          <w:lang w:val="en-GB"/>
        </w:rPr>
        <w:t>Ensembl</w:t>
      </w:r>
      <w:r w:rsidRPr="008054D6">
        <w:rPr>
          <w:spacing w:val="-19"/>
          <w:lang w:val="en-GB"/>
        </w:rPr>
        <w:t xml:space="preserve"> </w:t>
      </w:r>
      <w:r w:rsidRPr="008054D6">
        <w:rPr>
          <w:lang w:val="en-GB"/>
        </w:rPr>
        <w:t>is</w:t>
      </w:r>
      <w:r w:rsidRPr="008054D6">
        <w:rPr>
          <w:spacing w:val="-19"/>
          <w:lang w:val="en-GB"/>
        </w:rPr>
        <w:t xml:space="preserve"> </w:t>
      </w:r>
      <w:r w:rsidRPr="008054D6">
        <w:rPr>
          <w:lang w:val="en-GB"/>
        </w:rPr>
        <w:t>interpreted</w:t>
      </w:r>
      <w:r w:rsidRPr="008054D6">
        <w:rPr>
          <w:spacing w:val="-20"/>
          <w:lang w:val="en-GB"/>
        </w:rPr>
        <w:t xml:space="preserve"> </w:t>
      </w:r>
      <w:r w:rsidRPr="008054D6">
        <w:rPr>
          <w:lang w:val="en-GB"/>
        </w:rPr>
        <w:t>as</w:t>
      </w:r>
      <w:r w:rsidRPr="008054D6">
        <w:rPr>
          <w:spacing w:val="-19"/>
          <w:lang w:val="en-GB"/>
        </w:rPr>
        <w:t xml:space="preserve"> </w:t>
      </w:r>
      <w:r w:rsidRPr="008054D6">
        <w:rPr>
          <w:lang w:val="en-GB"/>
        </w:rPr>
        <w:t>unique;</w:t>
      </w:r>
      <w:r w:rsidRPr="008054D6">
        <w:rPr>
          <w:spacing w:val="-15"/>
          <w:lang w:val="en-GB"/>
        </w:rPr>
        <w:t xml:space="preserve"> </w:t>
      </w:r>
      <w:r w:rsidRPr="008054D6">
        <w:rPr>
          <w:lang w:val="en-GB"/>
        </w:rPr>
        <w:t>one</w:t>
      </w:r>
      <w:r w:rsidRPr="008054D6">
        <w:rPr>
          <w:w w:val="99"/>
          <w:lang w:val="en-GB"/>
        </w:rPr>
        <w:t xml:space="preserve"> </w:t>
      </w:r>
      <w:r w:rsidRPr="008054D6">
        <w:rPr>
          <w:lang w:val="en-GB"/>
        </w:rPr>
        <w:t>or</w:t>
      </w:r>
      <w:r w:rsidRPr="008054D6">
        <w:rPr>
          <w:spacing w:val="-21"/>
          <w:lang w:val="en-GB"/>
        </w:rPr>
        <w:t xml:space="preserve"> </w:t>
      </w:r>
      <w:r w:rsidRPr="008054D6">
        <w:rPr>
          <w:lang w:val="en-GB"/>
        </w:rPr>
        <w:t>more</w:t>
      </w:r>
      <w:r w:rsidRPr="008054D6">
        <w:rPr>
          <w:spacing w:val="-20"/>
          <w:lang w:val="en-GB"/>
        </w:rPr>
        <w:t xml:space="preserve"> </w:t>
      </w:r>
      <w:r w:rsidRPr="008054D6">
        <w:rPr>
          <w:lang w:val="en-GB"/>
        </w:rPr>
        <w:t>similar</w:t>
      </w:r>
      <w:r w:rsidRPr="008054D6">
        <w:rPr>
          <w:spacing w:val="-20"/>
          <w:lang w:val="en-GB"/>
        </w:rPr>
        <w:t xml:space="preserve"> </w:t>
      </w:r>
      <w:r w:rsidR="00474AFC">
        <w:rPr>
          <w:lang w:val="en-GB"/>
        </w:rPr>
        <w:t xml:space="preserve">experiments </w:t>
      </w:r>
      <w:r w:rsidRPr="008054D6">
        <w:rPr>
          <w:lang w:val="en-GB"/>
        </w:rPr>
        <w:t xml:space="preserve">may </w:t>
      </w:r>
      <w:r w:rsidR="00474AFC" w:rsidRPr="00474AFC">
        <w:rPr>
          <w:lang w:val="en-GB"/>
        </w:rPr>
        <w:t>have</w:t>
      </w:r>
      <w:r w:rsidR="00474AFC" w:rsidRPr="008054D6">
        <w:rPr>
          <w:lang w:val="en-GB"/>
        </w:rPr>
        <w:t xml:space="preserve"> </w:t>
      </w:r>
      <w:r w:rsidRPr="008054D6">
        <w:rPr>
          <w:lang w:val="en-GB"/>
        </w:rPr>
        <w:t>result</w:t>
      </w:r>
      <w:r w:rsidR="00474AFC">
        <w:rPr>
          <w:lang w:val="en-GB"/>
        </w:rPr>
        <w:t xml:space="preserve">ed </w:t>
      </w:r>
      <w:r w:rsidRPr="008054D6">
        <w:rPr>
          <w:lang w:val="en-GB"/>
        </w:rPr>
        <w:t>in</w:t>
      </w:r>
      <w:r w:rsidR="00474AFC">
        <w:rPr>
          <w:lang w:val="en-GB"/>
        </w:rPr>
        <w:t xml:space="preserve"> the population of</w:t>
      </w:r>
      <w:r w:rsidRPr="008054D6">
        <w:rPr>
          <w:spacing w:val="-20"/>
          <w:lang w:val="en-GB"/>
        </w:rPr>
        <w:t xml:space="preserve"> </w:t>
      </w:r>
      <w:proofErr w:type="gramStart"/>
      <w:r w:rsidR="00474AFC">
        <w:rPr>
          <w:spacing w:val="-20"/>
          <w:lang w:val="en-GB"/>
        </w:rPr>
        <w:t xml:space="preserve">a </w:t>
      </w:r>
      <w:r w:rsidR="00EC7224">
        <w:rPr>
          <w:spacing w:val="-20"/>
          <w:lang w:val="en-GB"/>
        </w:rPr>
        <w:t xml:space="preserve"> </w:t>
      </w:r>
      <w:r w:rsidR="00474AFC" w:rsidRPr="008054D6">
        <w:rPr>
          <w:lang w:val="en-GB"/>
        </w:rPr>
        <w:t>single</w:t>
      </w:r>
      <w:proofErr w:type="gramEnd"/>
      <w:r w:rsidR="00474AFC">
        <w:rPr>
          <w:spacing w:val="-20"/>
          <w:lang w:val="en-GB"/>
        </w:rPr>
        <w:t xml:space="preserve"> </w:t>
      </w:r>
      <w:r w:rsidR="00B27DD5">
        <w:rPr>
          <w:lang w:val="en-GB"/>
        </w:rPr>
        <w:t>DB</w:t>
      </w:r>
      <w:r w:rsidR="00B27DD5" w:rsidRPr="008054D6">
        <w:rPr>
          <w:spacing w:val="-21"/>
          <w:lang w:val="en-GB"/>
        </w:rPr>
        <w:t xml:space="preserve"> </w:t>
      </w:r>
      <w:r w:rsidRPr="008054D6">
        <w:rPr>
          <w:lang w:val="en-GB"/>
        </w:rPr>
        <w:t>record.</w:t>
      </w:r>
      <w:r w:rsidRPr="008054D6">
        <w:rPr>
          <w:spacing w:val="-7"/>
          <w:lang w:val="en-GB"/>
        </w:rPr>
        <w:t xml:space="preserve"> </w:t>
      </w:r>
    </w:p>
    <w:p w14:paraId="77C3AD63" w14:textId="77777777" w:rsidR="00F20945" w:rsidRPr="008054D6" w:rsidRDefault="00F20945">
      <w:pPr>
        <w:pStyle w:val="Corpodetexto"/>
        <w:kinsoku w:val="0"/>
        <w:overflowPunct w:val="0"/>
        <w:spacing w:before="0"/>
        <w:ind w:left="0"/>
        <w:rPr>
          <w:lang w:val="en-GB"/>
        </w:rPr>
      </w:pPr>
    </w:p>
    <w:p w14:paraId="28DFAD39" w14:textId="77777777" w:rsidR="00F20945" w:rsidRPr="008054D6" w:rsidRDefault="00F20945">
      <w:pPr>
        <w:pStyle w:val="Corpodetexto"/>
        <w:kinsoku w:val="0"/>
        <w:overflowPunct w:val="0"/>
        <w:spacing w:before="0"/>
        <w:ind w:left="0"/>
        <w:rPr>
          <w:lang w:val="en-GB"/>
        </w:rPr>
      </w:pPr>
    </w:p>
    <w:p w14:paraId="280519BB" w14:textId="77777777" w:rsidR="00F20945" w:rsidRPr="008054D6" w:rsidRDefault="00F20945">
      <w:pPr>
        <w:pStyle w:val="Corpodetexto"/>
        <w:kinsoku w:val="0"/>
        <w:overflowPunct w:val="0"/>
        <w:spacing w:before="2"/>
        <w:ind w:left="0"/>
        <w:rPr>
          <w:sz w:val="13"/>
          <w:szCs w:val="13"/>
          <w:lang w:val="en-GB"/>
        </w:rPr>
      </w:pPr>
    </w:p>
    <w:p w14:paraId="66B8F359" w14:textId="77777777" w:rsidR="00F20945" w:rsidRPr="008054D6" w:rsidRDefault="00F20945">
      <w:pPr>
        <w:pStyle w:val="Ttulo2"/>
        <w:numPr>
          <w:ilvl w:val="1"/>
          <w:numId w:val="12"/>
        </w:numPr>
        <w:tabs>
          <w:tab w:val="left" w:pos="618"/>
        </w:tabs>
        <w:kinsoku w:val="0"/>
        <w:overflowPunct w:val="0"/>
        <w:ind w:left="617" w:hanging="299"/>
        <w:rPr>
          <w:lang w:val="en-GB"/>
        </w:rPr>
      </w:pPr>
      <w:r w:rsidRPr="008054D6">
        <w:rPr>
          <w:lang w:val="en-GB"/>
        </w:rPr>
        <w:t>Ontological</w:t>
      </w:r>
      <w:r w:rsidRPr="008054D6">
        <w:rPr>
          <w:spacing w:val="-19"/>
          <w:lang w:val="en-GB"/>
        </w:rPr>
        <w:t xml:space="preserve"> </w:t>
      </w:r>
      <w:r w:rsidRPr="008054D6">
        <w:rPr>
          <w:lang w:val="en-GB"/>
        </w:rPr>
        <w:t>Grounding</w:t>
      </w:r>
    </w:p>
    <w:p w14:paraId="58430E69" w14:textId="72588C0D" w:rsidR="00F20945" w:rsidRPr="008054D6" w:rsidRDefault="00F20945" w:rsidP="008054D6">
      <w:pPr>
        <w:pStyle w:val="Corpodetexto"/>
        <w:kinsoku w:val="0"/>
        <w:overflowPunct w:val="0"/>
        <w:spacing w:before="111" w:line="285" w:lineRule="auto"/>
        <w:ind w:right="2105"/>
        <w:jc w:val="both"/>
        <w:rPr>
          <w:lang w:val="en-GB"/>
        </w:rPr>
      </w:pPr>
      <w:r w:rsidRPr="008054D6">
        <w:rPr>
          <w:spacing w:val="-3"/>
          <w:lang w:val="en-GB"/>
        </w:rPr>
        <w:t>Table</w:t>
      </w:r>
      <w:r w:rsidRPr="008054D6">
        <w:rPr>
          <w:spacing w:val="-9"/>
          <w:lang w:val="en-GB"/>
        </w:rPr>
        <w:t xml:space="preserve"> </w:t>
      </w:r>
      <w:r w:rsidRPr="008054D6">
        <w:rPr>
          <w:lang w:val="en-GB"/>
        </w:rPr>
        <w:t>1</w:t>
      </w:r>
      <w:r w:rsidRPr="008054D6">
        <w:rPr>
          <w:spacing w:val="-9"/>
          <w:lang w:val="en-GB"/>
        </w:rPr>
        <w:t xml:space="preserve"> </w:t>
      </w:r>
      <w:r w:rsidRPr="008054D6">
        <w:rPr>
          <w:spacing w:val="-1"/>
          <w:lang w:val="en-GB"/>
        </w:rPr>
        <w:t>shows</w:t>
      </w:r>
      <w:r w:rsidRPr="008054D6">
        <w:rPr>
          <w:spacing w:val="-8"/>
          <w:lang w:val="en-GB"/>
        </w:rPr>
        <w:t xml:space="preserve"> </w:t>
      </w:r>
      <w:r w:rsidRPr="008054D6">
        <w:rPr>
          <w:lang w:val="en-GB"/>
        </w:rPr>
        <w:t>a</w:t>
      </w:r>
      <w:r w:rsidRPr="008054D6">
        <w:rPr>
          <w:spacing w:val="-9"/>
          <w:lang w:val="en-GB"/>
        </w:rPr>
        <w:t xml:space="preserve"> </w:t>
      </w:r>
      <w:r w:rsidRPr="008054D6">
        <w:rPr>
          <w:lang w:val="en-GB"/>
        </w:rPr>
        <w:t>subset</w:t>
      </w:r>
      <w:r w:rsidRPr="008054D6">
        <w:rPr>
          <w:spacing w:val="-9"/>
          <w:lang w:val="en-GB"/>
        </w:rPr>
        <w:t xml:space="preserve"> </w:t>
      </w:r>
      <w:r w:rsidRPr="008054D6">
        <w:rPr>
          <w:lang w:val="en-GB"/>
        </w:rPr>
        <w:t>of</w:t>
      </w:r>
      <w:r w:rsidRPr="008054D6">
        <w:rPr>
          <w:spacing w:val="-9"/>
          <w:lang w:val="en-GB"/>
        </w:rPr>
        <w:t xml:space="preserve"> </w:t>
      </w:r>
      <w:r w:rsidRPr="008054D6">
        <w:rPr>
          <w:lang w:val="en-GB"/>
        </w:rPr>
        <w:t>the</w:t>
      </w:r>
      <w:r w:rsidRPr="008054D6">
        <w:rPr>
          <w:spacing w:val="-9"/>
          <w:lang w:val="en-GB"/>
        </w:rPr>
        <w:t xml:space="preserve"> </w:t>
      </w:r>
      <w:r w:rsidRPr="008054D6">
        <w:rPr>
          <w:lang w:val="en-GB"/>
        </w:rPr>
        <w:t>table</w:t>
      </w:r>
      <w:r w:rsidRPr="008054D6">
        <w:rPr>
          <w:spacing w:val="-8"/>
          <w:lang w:val="en-GB"/>
        </w:rPr>
        <w:t xml:space="preserve"> </w:t>
      </w:r>
      <w:r w:rsidRPr="008054D6">
        <w:rPr>
          <w:lang w:val="en-GB"/>
        </w:rPr>
        <w:t>created</w:t>
      </w:r>
      <w:r w:rsidRPr="008054D6">
        <w:rPr>
          <w:spacing w:val="-9"/>
          <w:lang w:val="en-GB"/>
        </w:rPr>
        <w:t xml:space="preserve"> </w:t>
      </w:r>
      <w:r w:rsidRPr="008054D6">
        <w:rPr>
          <w:lang w:val="en-GB"/>
        </w:rPr>
        <w:t>as</w:t>
      </w:r>
      <w:r w:rsidRPr="008054D6">
        <w:rPr>
          <w:spacing w:val="-9"/>
          <w:lang w:val="en-GB"/>
        </w:rPr>
        <w:t xml:space="preserve"> </w:t>
      </w:r>
      <w:r w:rsidRPr="008054D6">
        <w:rPr>
          <w:lang w:val="en-GB"/>
        </w:rPr>
        <w:t>a</w:t>
      </w:r>
      <w:r w:rsidRPr="008054D6">
        <w:rPr>
          <w:spacing w:val="-9"/>
          <w:lang w:val="en-GB"/>
        </w:rPr>
        <w:t xml:space="preserve"> </w:t>
      </w:r>
      <w:r w:rsidRPr="008054D6">
        <w:rPr>
          <w:spacing w:val="-1"/>
          <w:lang w:val="en-GB"/>
        </w:rPr>
        <w:t>view</w:t>
      </w:r>
      <w:r w:rsidRPr="008054D6">
        <w:rPr>
          <w:spacing w:val="24"/>
          <w:w w:val="99"/>
          <w:lang w:val="en-GB"/>
        </w:rPr>
        <w:t xml:space="preserve"> </w:t>
      </w:r>
      <w:r w:rsidRPr="008054D6">
        <w:rPr>
          <w:lang w:val="en-GB"/>
        </w:rPr>
        <w:t>from</w:t>
      </w:r>
      <w:r w:rsidRPr="008054D6">
        <w:rPr>
          <w:spacing w:val="-4"/>
          <w:lang w:val="en-GB"/>
        </w:rPr>
        <w:t xml:space="preserve"> </w:t>
      </w:r>
      <w:r w:rsidRPr="008054D6">
        <w:rPr>
          <w:lang w:val="en-GB"/>
        </w:rPr>
        <w:t>UniProt</w:t>
      </w:r>
      <w:r w:rsidRPr="008054D6">
        <w:rPr>
          <w:spacing w:val="-3"/>
          <w:lang w:val="en-GB"/>
        </w:rPr>
        <w:t xml:space="preserve"> </w:t>
      </w:r>
      <w:r w:rsidRPr="008054D6">
        <w:rPr>
          <w:lang w:val="en-GB"/>
        </w:rPr>
        <w:t>and</w:t>
      </w:r>
      <w:r w:rsidRPr="008054D6">
        <w:rPr>
          <w:spacing w:val="-4"/>
          <w:lang w:val="en-GB"/>
        </w:rPr>
        <w:t xml:space="preserve"> </w:t>
      </w:r>
      <w:r w:rsidRPr="008054D6">
        <w:rPr>
          <w:lang w:val="en-GB"/>
        </w:rPr>
        <w:t>Ensembl.</w:t>
      </w:r>
      <w:r w:rsidRPr="008054D6">
        <w:rPr>
          <w:spacing w:val="-3"/>
          <w:lang w:val="en-GB"/>
        </w:rPr>
        <w:t xml:space="preserve"> </w:t>
      </w:r>
      <w:r w:rsidRPr="008054D6">
        <w:rPr>
          <w:spacing w:val="-8"/>
          <w:lang w:val="en-GB"/>
        </w:rPr>
        <w:t>We</w:t>
      </w:r>
      <w:r w:rsidRPr="008054D6">
        <w:rPr>
          <w:spacing w:val="-3"/>
          <w:lang w:val="en-GB"/>
        </w:rPr>
        <w:t xml:space="preserve"> </w:t>
      </w:r>
      <w:r w:rsidRPr="008054D6">
        <w:rPr>
          <w:lang w:val="en-GB"/>
        </w:rPr>
        <w:t>translate</w:t>
      </w:r>
      <w:r w:rsidRPr="008054D6">
        <w:rPr>
          <w:spacing w:val="-2"/>
          <w:lang w:val="en-GB"/>
        </w:rPr>
        <w:t xml:space="preserve"> </w:t>
      </w:r>
      <w:r w:rsidRPr="008054D6">
        <w:rPr>
          <w:lang w:val="en-GB"/>
        </w:rPr>
        <w:t>the</w:t>
      </w:r>
      <w:r w:rsidRPr="008054D6">
        <w:rPr>
          <w:spacing w:val="-4"/>
          <w:lang w:val="en-GB"/>
        </w:rPr>
        <w:t xml:space="preserve"> </w:t>
      </w:r>
      <w:r w:rsidRPr="008054D6">
        <w:rPr>
          <w:lang w:val="en-GB"/>
        </w:rPr>
        <w:t>content</w:t>
      </w:r>
      <w:r w:rsidRPr="008054D6">
        <w:rPr>
          <w:spacing w:val="-3"/>
          <w:lang w:val="en-GB"/>
        </w:rPr>
        <w:t xml:space="preserve"> </w:t>
      </w:r>
      <w:r w:rsidRPr="008054D6">
        <w:rPr>
          <w:lang w:val="en-GB"/>
        </w:rPr>
        <w:t>from</w:t>
      </w:r>
      <w:r w:rsidRPr="008054D6">
        <w:rPr>
          <w:spacing w:val="-3"/>
          <w:lang w:val="en-GB"/>
        </w:rPr>
        <w:t xml:space="preserve"> </w:t>
      </w:r>
      <w:r w:rsidR="00474AFC">
        <w:rPr>
          <w:lang w:val="en-GB"/>
        </w:rPr>
        <w:t>T</w:t>
      </w:r>
      <w:r w:rsidR="00474AFC" w:rsidRPr="008054D6">
        <w:rPr>
          <w:lang w:val="en-GB"/>
        </w:rPr>
        <w:t>able</w:t>
      </w:r>
      <w:r w:rsidR="00474AFC" w:rsidRPr="008054D6">
        <w:rPr>
          <w:spacing w:val="27"/>
          <w:w w:val="99"/>
          <w:lang w:val="en-GB"/>
        </w:rPr>
        <w:t xml:space="preserve"> </w:t>
      </w:r>
      <w:r w:rsidRPr="008054D6">
        <w:rPr>
          <w:lang w:val="en-GB"/>
        </w:rPr>
        <w:t>1</w:t>
      </w:r>
      <w:r w:rsidRPr="008054D6">
        <w:rPr>
          <w:spacing w:val="-5"/>
          <w:lang w:val="en-GB"/>
        </w:rPr>
        <w:t xml:space="preserve"> </w:t>
      </w:r>
      <w:r w:rsidRPr="008054D6">
        <w:rPr>
          <w:lang w:val="en-GB"/>
        </w:rPr>
        <w:t>as</w:t>
      </w:r>
      <w:r w:rsidRPr="008054D6">
        <w:rPr>
          <w:spacing w:val="-4"/>
          <w:lang w:val="en-GB"/>
        </w:rPr>
        <w:t xml:space="preserve"> </w:t>
      </w:r>
      <w:r w:rsidRPr="008054D6">
        <w:rPr>
          <w:lang w:val="en-GB"/>
        </w:rPr>
        <w:t>an</w:t>
      </w:r>
      <w:r w:rsidRPr="008054D6">
        <w:rPr>
          <w:spacing w:val="-5"/>
          <w:lang w:val="en-GB"/>
        </w:rPr>
        <w:t xml:space="preserve"> </w:t>
      </w:r>
      <w:r w:rsidRPr="008054D6">
        <w:rPr>
          <w:spacing w:val="-1"/>
          <w:lang w:val="en-GB"/>
        </w:rPr>
        <w:t>example</w:t>
      </w:r>
      <w:r w:rsidRPr="008054D6">
        <w:rPr>
          <w:spacing w:val="-4"/>
          <w:lang w:val="en-GB"/>
        </w:rPr>
        <w:t xml:space="preserve"> </w:t>
      </w:r>
      <w:r w:rsidR="00474AFC">
        <w:rPr>
          <w:lang w:val="en-GB"/>
        </w:rPr>
        <w:t>T</w:t>
      </w:r>
      <w:r w:rsidR="00474AFC" w:rsidRPr="008054D6">
        <w:rPr>
          <w:lang w:val="en-GB"/>
        </w:rPr>
        <w:t>able</w:t>
      </w:r>
      <w:r w:rsidR="00474AFC" w:rsidRPr="008054D6">
        <w:rPr>
          <w:spacing w:val="-5"/>
          <w:lang w:val="en-GB"/>
        </w:rPr>
        <w:t xml:space="preserve"> </w:t>
      </w:r>
      <w:r w:rsidRPr="008054D6">
        <w:rPr>
          <w:lang w:val="en-GB"/>
        </w:rPr>
        <w:t>2</w:t>
      </w:r>
      <w:r w:rsidRPr="008054D6">
        <w:rPr>
          <w:spacing w:val="-4"/>
          <w:lang w:val="en-GB"/>
        </w:rPr>
        <w:t xml:space="preserve"> </w:t>
      </w:r>
      <w:r w:rsidRPr="008054D6">
        <w:rPr>
          <w:lang w:val="en-GB"/>
        </w:rPr>
        <w:t>for</w:t>
      </w:r>
      <w:r w:rsidRPr="008054D6">
        <w:rPr>
          <w:spacing w:val="-4"/>
          <w:lang w:val="en-GB"/>
        </w:rPr>
        <w:t xml:space="preserve"> </w:t>
      </w:r>
      <w:r w:rsidRPr="008054D6">
        <w:rPr>
          <w:lang w:val="en-GB"/>
        </w:rPr>
        <w:t>interpretation.</w:t>
      </w:r>
      <w:r w:rsidR="00B27DD5">
        <w:rPr>
          <w:lang w:val="en-GB"/>
        </w:rPr>
        <w:t xml:space="preserve"> In particular, the ontological interpretation of </w:t>
      </w:r>
      <w:r w:rsidRPr="008054D6">
        <w:rPr>
          <w:lang w:val="en-GB"/>
        </w:rPr>
        <w:t>data</w:t>
      </w:r>
      <w:r w:rsidRPr="008054D6">
        <w:rPr>
          <w:spacing w:val="-1"/>
          <w:lang w:val="en-GB"/>
        </w:rPr>
        <w:t xml:space="preserve"> </w:t>
      </w:r>
      <w:r w:rsidRPr="008054D6">
        <w:rPr>
          <w:lang w:val="en-GB"/>
        </w:rPr>
        <w:t>in</w:t>
      </w:r>
      <w:r w:rsidRPr="008054D6">
        <w:rPr>
          <w:spacing w:val="-2"/>
          <w:lang w:val="en-GB"/>
        </w:rPr>
        <w:t xml:space="preserve"> </w:t>
      </w:r>
      <w:r w:rsidRPr="008054D6">
        <w:rPr>
          <w:spacing w:val="-3"/>
          <w:lang w:val="en-GB"/>
        </w:rPr>
        <w:t>Table</w:t>
      </w:r>
      <w:r w:rsidRPr="008054D6">
        <w:rPr>
          <w:spacing w:val="-1"/>
          <w:lang w:val="en-GB"/>
        </w:rPr>
        <w:t xml:space="preserve"> </w:t>
      </w:r>
      <w:r w:rsidRPr="008054D6">
        <w:rPr>
          <w:lang w:val="en-GB"/>
        </w:rPr>
        <w:t>2</w:t>
      </w:r>
      <w:r w:rsidRPr="008054D6">
        <w:rPr>
          <w:spacing w:val="-2"/>
          <w:lang w:val="en-GB"/>
        </w:rPr>
        <w:t xml:space="preserve"> </w:t>
      </w:r>
      <w:r w:rsidR="00B27DD5">
        <w:rPr>
          <w:lang w:val="en-GB"/>
        </w:rPr>
        <w:t>yields the following:</w:t>
      </w:r>
    </w:p>
    <w:p w14:paraId="1F8CBF9E" w14:textId="77777777" w:rsidR="00F20945" w:rsidRPr="008054D6" w:rsidRDefault="00F20945">
      <w:pPr>
        <w:pStyle w:val="Corpodetexto"/>
        <w:numPr>
          <w:ilvl w:val="0"/>
          <w:numId w:val="10"/>
        </w:numPr>
        <w:tabs>
          <w:tab w:val="left" w:pos="574"/>
        </w:tabs>
        <w:kinsoku w:val="0"/>
        <w:overflowPunct w:val="0"/>
        <w:spacing w:before="141"/>
        <w:rPr>
          <w:lang w:val="en-GB"/>
        </w:rPr>
      </w:pPr>
      <w:r w:rsidRPr="008054D6">
        <w:rPr>
          <w:lang w:val="en-GB"/>
        </w:rPr>
        <w:t>There</w:t>
      </w:r>
      <w:r w:rsidRPr="008054D6">
        <w:rPr>
          <w:spacing w:val="-17"/>
          <w:lang w:val="en-GB"/>
        </w:rPr>
        <w:t xml:space="preserve"> </w:t>
      </w:r>
      <w:r w:rsidRPr="008054D6">
        <w:rPr>
          <w:spacing w:val="-1"/>
          <w:lang w:val="en-GB"/>
        </w:rPr>
        <w:t>exist</w:t>
      </w:r>
      <w:r w:rsidRPr="008054D6">
        <w:rPr>
          <w:spacing w:val="-16"/>
          <w:lang w:val="en-GB"/>
        </w:rPr>
        <w:t xml:space="preserve"> </w:t>
      </w:r>
      <w:r w:rsidRPr="008054D6">
        <w:rPr>
          <w:lang w:val="en-GB"/>
        </w:rPr>
        <w:t>biological</w:t>
      </w:r>
      <w:r w:rsidRPr="008054D6">
        <w:rPr>
          <w:spacing w:val="-17"/>
          <w:lang w:val="en-GB"/>
        </w:rPr>
        <w:t xml:space="preserve"> </w:t>
      </w:r>
      <w:r w:rsidRPr="008054D6">
        <w:rPr>
          <w:lang w:val="en-GB"/>
        </w:rPr>
        <w:t>processes</w:t>
      </w:r>
      <w:r w:rsidRPr="008054D6">
        <w:rPr>
          <w:spacing w:val="-16"/>
          <w:lang w:val="en-GB"/>
        </w:rPr>
        <w:t xml:space="preserve"> </w:t>
      </w:r>
      <w:r w:rsidRPr="008054D6">
        <w:rPr>
          <w:lang w:val="en-GB"/>
        </w:rPr>
        <w:t>of</w:t>
      </w:r>
      <w:r w:rsidRPr="008054D6">
        <w:rPr>
          <w:spacing w:val="-17"/>
          <w:lang w:val="en-GB"/>
        </w:rPr>
        <w:t xml:space="preserve"> </w:t>
      </w:r>
      <w:r w:rsidRPr="008054D6">
        <w:rPr>
          <w:lang w:val="en-GB"/>
        </w:rPr>
        <w:t>the</w:t>
      </w:r>
      <w:r w:rsidRPr="008054D6">
        <w:rPr>
          <w:spacing w:val="-16"/>
          <w:lang w:val="en-GB"/>
        </w:rPr>
        <w:t xml:space="preserve"> </w:t>
      </w:r>
      <w:r w:rsidRPr="008054D6">
        <w:rPr>
          <w:lang w:val="en-GB"/>
        </w:rPr>
        <w:t>type</w:t>
      </w:r>
      <w:r w:rsidRPr="008054D6">
        <w:rPr>
          <w:spacing w:val="-16"/>
          <w:lang w:val="en-GB"/>
        </w:rPr>
        <w:t xml:space="preserve"> </w:t>
      </w:r>
      <w:proofErr w:type="spellStart"/>
      <w:r w:rsidRPr="008054D6">
        <w:rPr>
          <w:i/>
          <w:iCs/>
          <w:lang w:val="en-GB"/>
        </w:rPr>
        <w:t>Bp</w:t>
      </w:r>
      <w:proofErr w:type="spellEnd"/>
      <w:r w:rsidRPr="008054D6">
        <w:rPr>
          <w:i/>
          <w:iCs/>
          <w:spacing w:val="-17"/>
          <w:lang w:val="en-GB"/>
        </w:rPr>
        <w:t xml:space="preserve"> </w:t>
      </w:r>
      <w:r w:rsidRPr="008054D6">
        <w:rPr>
          <w:lang w:val="en-GB"/>
        </w:rPr>
        <w:t>in</w:t>
      </w:r>
      <w:r w:rsidRPr="008054D6">
        <w:rPr>
          <w:spacing w:val="-16"/>
          <w:lang w:val="en-GB"/>
        </w:rPr>
        <w:t xml:space="preserve"> </w:t>
      </w:r>
      <w:r w:rsidRPr="008054D6">
        <w:rPr>
          <w:spacing w:val="-1"/>
          <w:lang w:val="en-GB"/>
        </w:rPr>
        <w:t>organisms</w:t>
      </w:r>
      <w:r w:rsidRPr="008054D6">
        <w:rPr>
          <w:spacing w:val="-17"/>
          <w:lang w:val="en-GB"/>
        </w:rPr>
        <w:t xml:space="preserve"> </w:t>
      </w:r>
      <w:r w:rsidRPr="008054D6">
        <w:rPr>
          <w:lang w:val="en-GB"/>
        </w:rPr>
        <w:t>of</w:t>
      </w:r>
      <w:r w:rsidRPr="008054D6">
        <w:rPr>
          <w:spacing w:val="-16"/>
          <w:lang w:val="en-GB"/>
        </w:rPr>
        <w:t xml:space="preserve"> </w:t>
      </w:r>
      <w:r w:rsidRPr="008054D6">
        <w:rPr>
          <w:lang w:val="en-GB"/>
        </w:rPr>
        <w:t>the</w:t>
      </w:r>
      <w:r w:rsidRPr="008054D6">
        <w:rPr>
          <w:spacing w:val="-16"/>
          <w:lang w:val="en-GB"/>
        </w:rPr>
        <w:t xml:space="preserve"> </w:t>
      </w:r>
      <w:r w:rsidRPr="008054D6">
        <w:rPr>
          <w:lang w:val="en-GB"/>
        </w:rPr>
        <w:t>type</w:t>
      </w:r>
    </w:p>
    <w:p w14:paraId="759FD255" w14:textId="77777777" w:rsidR="00F20945" w:rsidRPr="008054D6" w:rsidRDefault="00F20945">
      <w:pPr>
        <w:pStyle w:val="Corpodetexto"/>
        <w:kinsoku w:val="0"/>
        <w:overflowPunct w:val="0"/>
        <w:spacing w:before="35"/>
        <w:ind w:left="572" w:right="2215"/>
        <w:jc w:val="center"/>
        <w:rPr>
          <w:lang w:val="en-GB"/>
        </w:rPr>
      </w:pPr>
      <w:r w:rsidRPr="008054D6">
        <w:rPr>
          <w:i/>
          <w:iCs/>
          <w:lang w:val="en-GB"/>
        </w:rPr>
        <w:t>O</w:t>
      </w:r>
      <w:r w:rsidRPr="008054D6">
        <w:rPr>
          <w:i/>
          <w:iCs/>
          <w:spacing w:val="-4"/>
          <w:lang w:val="en-GB"/>
        </w:rPr>
        <w:t xml:space="preserve"> </w:t>
      </w:r>
      <w:r w:rsidRPr="008054D6">
        <w:rPr>
          <w:lang w:val="en-GB"/>
        </w:rPr>
        <w:t>that</w:t>
      </w:r>
      <w:r w:rsidRPr="008054D6">
        <w:rPr>
          <w:spacing w:val="-4"/>
          <w:lang w:val="en-GB"/>
        </w:rPr>
        <w:t xml:space="preserve"> </w:t>
      </w:r>
      <w:r w:rsidRPr="008054D6">
        <w:rPr>
          <w:spacing w:val="-2"/>
          <w:lang w:val="en-GB"/>
        </w:rPr>
        <w:t>have</w:t>
      </w:r>
      <w:r w:rsidRPr="008054D6">
        <w:rPr>
          <w:spacing w:val="-4"/>
          <w:lang w:val="en-GB"/>
        </w:rPr>
        <w:t xml:space="preserve"> </w:t>
      </w:r>
      <w:r w:rsidRPr="008054D6">
        <w:rPr>
          <w:lang w:val="en-GB"/>
        </w:rPr>
        <w:t>the</w:t>
      </w:r>
      <w:r w:rsidRPr="008054D6">
        <w:rPr>
          <w:spacing w:val="-4"/>
          <w:lang w:val="en-GB"/>
        </w:rPr>
        <w:t xml:space="preserve"> </w:t>
      </w:r>
      <w:r w:rsidRPr="008054D6">
        <w:rPr>
          <w:lang w:val="en-GB"/>
        </w:rPr>
        <w:t>protein</w:t>
      </w:r>
      <w:r w:rsidRPr="008054D6">
        <w:rPr>
          <w:spacing w:val="-4"/>
          <w:lang w:val="en-GB"/>
        </w:rPr>
        <w:t xml:space="preserve"> </w:t>
      </w:r>
      <w:r w:rsidRPr="008054D6">
        <w:rPr>
          <w:i/>
          <w:iCs/>
          <w:lang w:val="en-GB"/>
        </w:rPr>
        <w:t xml:space="preserve">P </w:t>
      </w:r>
      <w:r w:rsidRPr="008054D6">
        <w:rPr>
          <w:lang w:val="en-GB"/>
        </w:rPr>
        <w:t>and</w:t>
      </w:r>
      <w:r w:rsidRPr="008054D6">
        <w:rPr>
          <w:spacing w:val="-4"/>
          <w:lang w:val="en-GB"/>
        </w:rPr>
        <w:t xml:space="preserve"> </w:t>
      </w:r>
      <w:r w:rsidRPr="008054D6">
        <w:rPr>
          <w:lang w:val="en-GB"/>
        </w:rPr>
        <w:t>the</w:t>
      </w:r>
      <w:r w:rsidRPr="008054D6">
        <w:rPr>
          <w:spacing w:val="-4"/>
          <w:lang w:val="en-GB"/>
        </w:rPr>
        <w:t xml:space="preserve"> </w:t>
      </w:r>
      <w:r w:rsidRPr="008054D6">
        <w:rPr>
          <w:lang w:val="en-GB"/>
        </w:rPr>
        <w:t>small</w:t>
      </w:r>
      <w:r w:rsidRPr="008054D6">
        <w:rPr>
          <w:spacing w:val="-5"/>
          <w:lang w:val="en-GB"/>
        </w:rPr>
        <w:t xml:space="preserve"> </w:t>
      </w:r>
      <w:r w:rsidRPr="008054D6">
        <w:rPr>
          <w:lang w:val="en-GB"/>
        </w:rPr>
        <w:t>molecule</w:t>
      </w:r>
      <w:r w:rsidRPr="008054D6">
        <w:rPr>
          <w:spacing w:val="-4"/>
          <w:lang w:val="en-GB"/>
        </w:rPr>
        <w:t xml:space="preserve"> </w:t>
      </w:r>
      <w:r w:rsidRPr="008054D6">
        <w:rPr>
          <w:i/>
          <w:iCs/>
          <w:lang w:val="en-GB"/>
        </w:rPr>
        <w:t>M</w:t>
      </w:r>
      <w:r w:rsidRPr="008054D6">
        <w:rPr>
          <w:i/>
          <w:iCs/>
          <w:spacing w:val="7"/>
          <w:lang w:val="en-GB"/>
        </w:rPr>
        <w:t xml:space="preserve"> </w:t>
      </w:r>
      <w:r w:rsidRPr="008054D6">
        <w:rPr>
          <w:lang w:val="en-GB"/>
        </w:rPr>
        <w:t>as</w:t>
      </w:r>
      <w:r w:rsidRPr="008054D6">
        <w:rPr>
          <w:spacing w:val="-4"/>
          <w:lang w:val="en-GB"/>
        </w:rPr>
        <w:t xml:space="preserve"> </w:t>
      </w:r>
      <w:r w:rsidRPr="008054D6">
        <w:rPr>
          <w:lang w:val="en-GB"/>
        </w:rPr>
        <w:t>participants;</w:t>
      </w:r>
    </w:p>
    <w:p w14:paraId="0F550117" w14:textId="079B16ED" w:rsidR="00F20945" w:rsidRPr="008054D6" w:rsidRDefault="00F20945">
      <w:pPr>
        <w:pStyle w:val="Corpodetexto"/>
        <w:numPr>
          <w:ilvl w:val="0"/>
          <w:numId w:val="10"/>
        </w:numPr>
        <w:tabs>
          <w:tab w:val="left" w:pos="574"/>
        </w:tabs>
        <w:kinsoku w:val="0"/>
        <w:overflowPunct w:val="0"/>
        <w:spacing w:before="35" w:line="285" w:lineRule="auto"/>
        <w:ind w:right="2105"/>
        <w:jc w:val="both"/>
        <w:rPr>
          <w:lang w:val="en-GB"/>
        </w:rPr>
      </w:pPr>
      <w:r w:rsidRPr="008054D6">
        <w:rPr>
          <w:lang w:val="en-GB"/>
        </w:rPr>
        <w:t>In</w:t>
      </w:r>
      <w:r w:rsidRPr="008054D6">
        <w:rPr>
          <w:spacing w:val="-3"/>
          <w:lang w:val="en-GB"/>
        </w:rPr>
        <w:t xml:space="preserve"> </w:t>
      </w:r>
      <w:r w:rsidRPr="008054D6">
        <w:rPr>
          <w:lang w:val="en-GB"/>
        </w:rPr>
        <w:t>each</w:t>
      </w:r>
      <w:r w:rsidRPr="008054D6">
        <w:rPr>
          <w:spacing w:val="-3"/>
          <w:lang w:val="en-GB"/>
        </w:rPr>
        <w:t xml:space="preserve"> </w:t>
      </w:r>
      <w:proofErr w:type="spellStart"/>
      <w:r w:rsidRPr="008054D6">
        <w:rPr>
          <w:i/>
          <w:iCs/>
          <w:lang w:val="en-GB"/>
        </w:rPr>
        <w:t>Bp</w:t>
      </w:r>
      <w:proofErr w:type="spellEnd"/>
      <w:r w:rsidRPr="008054D6">
        <w:rPr>
          <w:lang w:val="en-GB"/>
        </w:rPr>
        <w:t>,</w:t>
      </w:r>
      <w:r w:rsidRPr="008054D6">
        <w:rPr>
          <w:spacing w:val="-2"/>
          <w:lang w:val="en-GB"/>
        </w:rPr>
        <w:t xml:space="preserve"> </w:t>
      </w:r>
      <w:r w:rsidRPr="008054D6">
        <w:rPr>
          <w:lang w:val="en-GB"/>
        </w:rPr>
        <w:t>the</w:t>
      </w:r>
      <w:r w:rsidRPr="008054D6">
        <w:rPr>
          <w:spacing w:val="-3"/>
          <w:lang w:val="en-GB"/>
        </w:rPr>
        <w:t xml:space="preserve"> </w:t>
      </w:r>
      <w:r w:rsidRPr="008054D6">
        <w:rPr>
          <w:lang w:val="en-GB"/>
        </w:rPr>
        <w:t>protein</w:t>
      </w:r>
      <w:r w:rsidRPr="008054D6">
        <w:rPr>
          <w:spacing w:val="-2"/>
          <w:lang w:val="en-GB"/>
        </w:rPr>
        <w:t xml:space="preserve"> </w:t>
      </w:r>
      <w:r w:rsidRPr="008054D6">
        <w:rPr>
          <w:i/>
          <w:iCs/>
          <w:lang w:val="en-GB"/>
        </w:rPr>
        <w:t xml:space="preserve">P </w:t>
      </w:r>
      <w:r w:rsidR="00B27DD5">
        <w:rPr>
          <w:lang w:val="en-GB"/>
        </w:rPr>
        <w:t>is capable of</w:t>
      </w:r>
      <w:r w:rsidR="00B27DD5" w:rsidRPr="008054D6">
        <w:rPr>
          <w:spacing w:val="-3"/>
          <w:lang w:val="en-GB"/>
        </w:rPr>
        <w:t xml:space="preserve"> </w:t>
      </w:r>
      <w:r w:rsidRPr="008054D6">
        <w:rPr>
          <w:lang w:val="en-GB"/>
        </w:rPr>
        <w:t>perform</w:t>
      </w:r>
      <w:r w:rsidR="00B27DD5">
        <w:rPr>
          <w:lang w:val="en-GB"/>
        </w:rPr>
        <w:t>ing</w:t>
      </w:r>
      <w:r w:rsidRPr="008054D6">
        <w:rPr>
          <w:spacing w:val="-2"/>
          <w:lang w:val="en-GB"/>
        </w:rPr>
        <w:t xml:space="preserve"> </w:t>
      </w:r>
      <w:r w:rsidRPr="008054D6">
        <w:rPr>
          <w:lang w:val="en-GB"/>
        </w:rPr>
        <w:t>one</w:t>
      </w:r>
      <w:r w:rsidRPr="008054D6">
        <w:rPr>
          <w:spacing w:val="-3"/>
          <w:lang w:val="en-GB"/>
        </w:rPr>
        <w:t xml:space="preserve"> </w:t>
      </w:r>
      <w:r w:rsidRPr="008054D6">
        <w:rPr>
          <w:lang w:val="en-GB"/>
        </w:rPr>
        <w:t>or</w:t>
      </w:r>
      <w:r w:rsidRPr="008054D6">
        <w:rPr>
          <w:spacing w:val="-3"/>
          <w:lang w:val="en-GB"/>
        </w:rPr>
        <w:t xml:space="preserve"> </w:t>
      </w:r>
      <w:r w:rsidRPr="008054D6">
        <w:rPr>
          <w:lang w:val="en-GB"/>
        </w:rPr>
        <w:t>more</w:t>
      </w:r>
      <w:r w:rsidRPr="008054D6">
        <w:rPr>
          <w:w w:val="99"/>
          <w:lang w:val="en-GB"/>
        </w:rPr>
        <w:t xml:space="preserve"> </w:t>
      </w:r>
      <w:r w:rsidRPr="008054D6">
        <w:rPr>
          <w:lang w:val="en-GB"/>
        </w:rPr>
        <w:t>molecular</w:t>
      </w:r>
      <w:r w:rsidRPr="008054D6">
        <w:rPr>
          <w:spacing w:val="-7"/>
          <w:lang w:val="en-GB"/>
        </w:rPr>
        <w:t xml:space="preserve"> </w:t>
      </w:r>
      <w:r w:rsidRPr="008054D6">
        <w:rPr>
          <w:lang w:val="en-GB"/>
        </w:rPr>
        <w:t>functions</w:t>
      </w:r>
      <w:r w:rsidRPr="008054D6">
        <w:rPr>
          <w:spacing w:val="-7"/>
          <w:lang w:val="en-GB"/>
        </w:rPr>
        <w:t xml:space="preserve"> </w:t>
      </w:r>
      <w:r w:rsidRPr="008054D6">
        <w:rPr>
          <w:lang w:val="en-GB"/>
        </w:rPr>
        <w:t>(processes)</w:t>
      </w:r>
      <w:r w:rsidRPr="008054D6">
        <w:rPr>
          <w:spacing w:val="-7"/>
          <w:lang w:val="en-GB"/>
        </w:rPr>
        <w:t xml:space="preserve"> </w:t>
      </w:r>
      <w:proofErr w:type="gramStart"/>
      <w:r w:rsidRPr="008054D6">
        <w:rPr>
          <w:i/>
          <w:iCs/>
          <w:lang w:val="en-GB"/>
        </w:rPr>
        <w:t>Mf</w:t>
      </w:r>
      <w:r w:rsidRPr="008054D6">
        <w:rPr>
          <w:i/>
          <w:iCs/>
          <w:spacing w:val="-16"/>
          <w:lang w:val="en-GB"/>
        </w:rPr>
        <w:t xml:space="preserve"> </w:t>
      </w:r>
      <w:r w:rsidRPr="008054D6">
        <w:rPr>
          <w:lang w:val="en-GB"/>
        </w:rPr>
        <w:t>;</w:t>
      </w:r>
      <w:proofErr w:type="gramEnd"/>
    </w:p>
    <w:p w14:paraId="4B178CB9" w14:textId="77777777" w:rsidR="00F20945" w:rsidRPr="008054D6" w:rsidRDefault="00F20945">
      <w:pPr>
        <w:pStyle w:val="Corpodetexto"/>
        <w:numPr>
          <w:ilvl w:val="0"/>
          <w:numId w:val="10"/>
        </w:numPr>
        <w:tabs>
          <w:tab w:val="left" w:pos="574"/>
        </w:tabs>
        <w:kinsoku w:val="0"/>
        <w:overflowPunct w:val="0"/>
        <w:rPr>
          <w:lang w:val="en-GB"/>
        </w:rPr>
      </w:pPr>
      <w:proofErr w:type="spellStart"/>
      <w:r w:rsidRPr="008054D6">
        <w:rPr>
          <w:i/>
          <w:iCs/>
          <w:lang w:val="en-GB"/>
        </w:rPr>
        <w:t>Bp</w:t>
      </w:r>
      <w:proofErr w:type="spellEnd"/>
      <w:r w:rsidRPr="008054D6">
        <w:rPr>
          <w:i/>
          <w:iCs/>
          <w:spacing w:val="-5"/>
          <w:lang w:val="en-GB"/>
        </w:rPr>
        <w:t xml:space="preserve"> </w:t>
      </w:r>
      <w:r w:rsidR="00B27DD5" w:rsidRPr="008054D6">
        <w:rPr>
          <w:iCs/>
          <w:spacing w:val="-5"/>
          <w:lang w:val="en-GB"/>
        </w:rPr>
        <w:t>processes</w:t>
      </w:r>
      <w:r w:rsidR="00B27DD5">
        <w:rPr>
          <w:i/>
          <w:iCs/>
          <w:spacing w:val="-5"/>
          <w:lang w:val="en-GB"/>
        </w:rPr>
        <w:t xml:space="preserve"> </w:t>
      </w:r>
      <w:r w:rsidRPr="008054D6">
        <w:rPr>
          <w:lang w:val="en-GB"/>
        </w:rPr>
        <w:t>occur</w:t>
      </w:r>
      <w:r w:rsidRPr="008054D6">
        <w:rPr>
          <w:spacing w:val="-4"/>
          <w:lang w:val="en-GB"/>
        </w:rPr>
        <w:t xml:space="preserve"> </w:t>
      </w:r>
      <w:r w:rsidRPr="008054D6">
        <w:rPr>
          <w:lang w:val="en-GB"/>
        </w:rPr>
        <w:t>in</w:t>
      </w:r>
      <w:r w:rsidRPr="008054D6">
        <w:rPr>
          <w:spacing w:val="-4"/>
          <w:lang w:val="en-GB"/>
        </w:rPr>
        <w:t xml:space="preserve"> </w:t>
      </w:r>
      <w:r w:rsidRPr="008054D6">
        <w:rPr>
          <w:lang w:val="en-GB"/>
        </w:rPr>
        <w:t>one</w:t>
      </w:r>
      <w:r w:rsidRPr="008054D6">
        <w:rPr>
          <w:spacing w:val="-4"/>
          <w:lang w:val="en-GB"/>
        </w:rPr>
        <w:t xml:space="preserve"> </w:t>
      </w:r>
      <w:r w:rsidRPr="008054D6">
        <w:rPr>
          <w:lang w:val="en-GB"/>
        </w:rPr>
        <w:t>or</w:t>
      </w:r>
      <w:r w:rsidRPr="008054D6">
        <w:rPr>
          <w:spacing w:val="-5"/>
          <w:lang w:val="en-GB"/>
        </w:rPr>
        <w:t xml:space="preserve"> </w:t>
      </w:r>
      <w:r w:rsidRPr="008054D6">
        <w:rPr>
          <w:lang w:val="en-GB"/>
        </w:rPr>
        <w:t>more</w:t>
      </w:r>
      <w:r w:rsidRPr="008054D6">
        <w:rPr>
          <w:spacing w:val="-4"/>
          <w:lang w:val="en-GB"/>
        </w:rPr>
        <w:t xml:space="preserve"> </w:t>
      </w:r>
      <w:r w:rsidRPr="008054D6">
        <w:rPr>
          <w:lang w:val="en-GB"/>
        </w:rPr>
        <w:t>types</w:t>
      </w:r>
      <w:r w:rsidRPr="008054D6">
        <w:rPr>
          <w:spacing w:val="-4"/>
          <w:lang w:val="en-GB"/>
        </w:rPr>
        <w:t xml:space="preserve"> </w:t>
      </w:r>
      <w:r w:rsidRPr="008054D6">
        <w:rPr>
          <w:lang w:val="en-GB"/>
        </w:rPr>
        <w:t>of</w:t>
      </w:r>
      <w:r w:rsidRPr="008054D6">
        <w:rPr>
          <w:spacing w:val="-4"/>
          <w:lang w:val="en-GB"/>
        </w:rPr>
        <w:t xml:space="preserve"> </w:t>
      </w:r>
      <w:r w:rsidRPr="008054D6">
        <w:rPr>
          <w:lang w:val="en-GB"/>
        </w:rPr>
        <w:t>cellular</w:t>
      </w:r>
      <w:r w:rsidRPr="008054D6">
        <w:rPr>
          <w:spacing w:val="-5"/>
          <w:lang w:val="en-GB"/>
        </w:rPr>
        <w:t xml:space="preserve"> </w:t>
      </w:r>
      <w:r w:rsidRPr="008054D6">
        <w:rPr>
          <w:lang w:val="en-GB"/>
        </w:rPr>
        <w:t>components</w:t>
      </w:r>
      <w:r w:rsidRPr="008054D6">
        <w:rPr>
          <w:spacing w:val="-4"/>
          <w:lang w:val="en-GB"/>
        </w:rPr>
        <w:t xml:space="preserve"> </w:t>
      </w:r>
      <w:r w:rsidRPr="008054D6">
        <w:rPr>
          <w:i/>
          <w:iCs/>
          <w:spacing w:val="8"/>
          <w:lang w:val="en-GB"/>
        </w:rPr>
        <w:t>C</w:t>
      </w:r>
      <w:r w:rsidRPr="008054D6">
        <w:rPr>
          <w:lang w:val="en-GB"/>
        </w:rPr>
        <w:t>;</w:t>
      </w:r>
    </w:p>
    <w:p w14:paraId="617E65FA" w14:textId="77777777" w:rsidR="00F20945" w:rsidRPr="008054D6" w:rsidRDefault="00F20945">
      <w:pPr>
        <w:pStyle w:val="Corpodetexto"/>
        <w:numPr>
          <w:ilvl w:val="0"/>
          <w:numId w:val="10"/>
        </w:numPr>
        <w:tabs>
          <w:tab w:val="left" w:pos="574"/>
        </w:tabs>
        <w:kinsoku w:val="0"/>
        <w:overflowPunct w:val="0"/>
        <w:spacing w:before="35" w:line="285" w:lineRule="auto"/>
        <w:ind w:right="2105"/>
        <w:jc w:val="both"/>
        <w:rPr>
          <w:lang w:val="en-GB"/>
        </w:rPr>
      </w:pPr>
      <w:r w:rsidRPr="008054D6">
        <w:rPr>
          <w:lang w:val="en-GB"/>
        </w:rPr>
        <w:t>There</w:t>
      </w:r>
      <w:r w:rsidRPr="008054D6">
        <w:rPr>
          <w:spacing w:val="11"/>
          <w:lang w:val="en-GB"/>
        </w:rPr>
        <w:t xml:space="preserve"> </w:t>
      </w:r>
      <w:r w:rsidRPr="008054D6">
        <w:rPr>
          <w:spacing w:val="-1"/>
          <w:lang w:val="en-GB"/>
        </w:rPr>
        <w:t>exist</w:t>
      </w:r>
      <w:r w:rsidRPr="008054D6">
        <w:rPr>
          <w:spacing w:val="11"/>
          <w:lang w:val="en-GB"/>
        </w:rPr>
        <w:t xml:space="preserve"> </w:t>
      </w:r>
      <w:r w:rsidRPr="008054D6">
        <w:rPr>
          <w:lang w:val="en-GB"/>
        </w:rPr>
        <w:t>biological</w:t>
      </w:r>
      <w:r w:rsidRPr="008054D6">
        <w:rPr>
          <w:spacing w:val="11"/>
          <w:lang w:val="en-GB"/>
        </w:rPr>
        <w:t xml:space="preserve"> </w:t>
      </w:r>
      <w:r w:rsidRPr="008054D6">
        <w:rPr>
          <w:lang w:val="en-GB"/>
        </w:rPr>
        <w:t>processes</w:t>
      </w:r>
      <w:r w:rsidRPr="008054D6">
        <w:rPr>
          <w:spacing w:val="12"/>
          <w:lang w:val="en-GB"/>
        </w:rPr>
        <w:t xml:space="preserve"> </w:t>
      </w:r>
      <w:r w:rsidRPr="008054D6">
        <w:rPr>
          <w:lang w:val="en-GB"/>
        </w:rPr>
        <w:t>of</w:t>
      </w:r>
      <w:r w:rsidRPr="008054D6">
        <w:rPr>
          <w:spacing w:val="11"/>
          <w:lang w:val="en-GB"/>
        </w:rPr>
        <w:t xml:space="preserve"> </w:t>
      </w:r>
      <w:r w:rsidRPr="008054D6">
        <w:rPr>
          <w:lang w:val="en-GB"/>
        </w:rPr>
        <w:t>the</w:t>
      </w:r>
      <w:r w:rsidRPr="008054D6">
        <w:rPr>
          <w:spacing w:val="11"/>
          <w:lang w:val="en-GB"/>
        </w:rPr>
        <w:t xml:space="preserve"> </w:t>
      </w:r>
      <w:r w:rsidRPr="008054D6">
        <w:rPr>
          <w:lang w:val="en-GB"/>
        </w:rPr>
        <w:t>type</w:t>
      </w:r>
      <w:r w:rsidRPr="008054D6">
        <w:rPr>
          <w:spacing w:val="11"/>
          <w:lang w:val="en-GB"/>
        </w:rPr>
        <w:t xml:space="preserve"> </w:t>
      </w:r>
      <w:proofErr w:type="spellStart"/>
      <w:r w:rsidRPr="008054D6">
        <w:rPr>
          <w:i/>
          <w:iCs/>
          <w:lang w:val="en-GB"/>
        </w:rPr>
        <w:t>Bp</w:t>
      </w:r>
      <w:proofErr w:type="spellEnd"/>
      <w:r w:rsidRPr="008054D6">
        <w:rPr>
          <w:i/>
          <w:iCs/>
          <w:spacing w:val="11"/>
          <w:lang w:val="en-GB"/>
        </w:rPr>
        <w:t xml:space="preserve"> </w:t>
      </w:r>
      <w:r w:rsidRPr="008054D6">
        <w:rPr>
          <w:lang w:val="en-GB"/>
        </w:rPr>
        <w:t>that</w:t>
      </w:r>
      <w:r w:rsidRPr="008054D6">
        <w:rPr>
          <w:spacing w:val="11"/>
          <w:lang w:val="en-GB"/>
        </w:rPr>
        <w:t xml:space="preserve"> </w:t>
      </w:r>
      <w:r w:rsidRPr="008054D6">
        <w:rPr>
          <w:lang w:val="en-GB"/>
        </w:rPr>
        <w:t>are</w:t>
      </w:r>
      <w:r w:rsidRPr="008054D6">
        <w:rPr>
          <w:spacing w:val="12"/>
          <w:lang w:val="en-GB"/>
        </w:rPr>
        <w:t xml:space="preserve"> </w:t>
      </w:r>
      <w:proofErr w:type="spellStart"/>
      <w:r w:rsidRPr="008054D6">
        <w:rPr>
          <w:lang w:val="en-GB"/>
        </w:rPr>
        <w:t>dysfunctio</w:t>
      </w:r>
      <w:proofErr w:type="spellEnd"/>
      <w:r w:rsidRPr="008054D6">
        <w:rPr>
          <w:lang w:val="en-GB"/>
        </w:rPr>
        <w:t>-</w:t>
      </w:r>
      <w:r w:rsidRPr="008054D6">
        <w:rPr>
          <w:spacing w:val="22"/>
          <w:w w:val="99"/>
          <w:lang w:val="en-GB"/>
        </w:rPr>
        <w:t xml:space="preserve"> </w:t>
      </w:r>
      <w:proofErr w:type="spellStart"/>
      <w:r w:rsidRPr="008054D6">
        <w:rPr>
          <w:lang w:val="en-GB"/>
        </w:rPr>
        <w:t>nal</w:t>
      </w:r>
      <w:proofErr w:type="spellEnd"/>
      <w:r w:rsidRPr="008054D6">
        <w:rPr>
          <w:spacing w:val="4"/>
          <w:lang w:val="en-GB"/>
        </w:rPr>
        <w:t xml:space="preserve"> </w:t>
      </w:r>
      <w:r w:rsidRPr="008054D6">
        <w:rPr>
          <w:lang w:val="en-GB"/>
        </w:rPr>
        <w:t>and</w:t>
      </w:r>
      <w:r w:rsidRPr="008054D6">
        <w:rPr>
          <w:spacing w:val="6"/>
          <w:lang w:val="en-GB"/>
        </w:rPr>
        <w:t xml:space="preserve"> </w:t>
      </w:r>
      <w:r w:rsidRPr="008054D6">
        <w:rPr>
          <w:lang w:val="en-GB"/>
        </w:rPr>
        <w:t>therefore</w:t>
      </w:r>
      <w:r w:rsidRPr="008054D6">
        <w:rPr>
          <w:spacing w:val="5"/>
          <w:lang w:val="en-GB"/>
        </w:rPr>
        <w:t xml:space="preserve"> </w:t>
      </w:r>
      <w:r w:rsidRPr="008054D6">
        <w:rPr>
          <w:lang w:val="en-GB"/>
        </w:rPr>
        <w:t>bear</w:t>
      </w:r>
      <w:r w:rsidRPr="008054D6">
        <w:rPr>
          <w:spacing w:val="4"/>
          <w:lang w:val="en-GB"/>
        </w:rPr>
        <w:t xml:space="preserve"> </w:t>
      </w:r>
      <w:r w:rsidRPr="008054D6">
        <w:rPr>
          <w:lang w:val="en-GB"/>
        </w:rPr>
        <w:t>the</w:t>
      </w:r>
      <w:r w:rsidRPr="008054D6">
        <w:rPr>
          <w:spacing w:val="6"/>
          <w:lang w:val="en-GB"/>
        </w:rPr>
        <w:t xml:space="preserve"> </w:t>
      </w:r>
      <w:r w:rsidRPr="008054D6">
        <w:rPr>
          <w:lang w:val="en-GB"/>
        </w:rPr>
        <w:t>risks</w:t>
      </w:r>
      <w:r w:rsidRPr="008054D6">
        <w:rPr>
          <w:spacing w:val="5"/>
          <w:lang w:val="en-GB"/>
        </w:rPr>
        <w:t xml:space="preserve"> </w:t>
      </w:r>
      <w:r w:rsidRPr="008054D6">
        <w:rPr>
          <w:lang w:val="en-GB"/>
        </w:rPr>
        <w:t>of</w:t>
      </w:r>
      <w:r w:rsidRPr="008054D6">
        <w:rPr>
          <w:spacing w:val="4"/>
          <w:lang w:val="en-GB"/>
        </w:rPr>
        <w:t xml:space="preserve"> </w:t>
      </w:r>
      <w:r w:rsidRPr="008054D6">
        <w:rPr>
          <w:lang w:val="en-GB"/>
        </w:rPr>
        <w:t>causing</w:t>
      </w:r>
      <w:r w:rsidRPr="008054D6">
        <w:rPr>
          <w:spacing w:val="6"/>
          <w:lang w:val="en-GB"/>
        </w:rPr>
        <w:t xml:space="preserve"> </w:t>
      </w:r>
      <w:r w:rsidRPr="008054D6">
        <w:rPr>
          <w:lang w:val="en-GB"/>
        </w:rPr>
        <w:t>one</w:t>
      </w:r>
      <w:r w:rsidRPr="008054D6">
        <w:rPr>
          <w:spacing w:val="5"/>
          <w:lang w:val="en-GB"/>
        </w:rPr>
        <w:t xml:space="preserve"> </w:t>
      </w:r>
      <w:r w:rsidRPr="008054D6">
        <w:rPr>
          <w:lang w:val="en-GB"/>
        </w:rPr>
        <w:t>or</w:t>
      </w:r>
      <w:r w:rsidRPr="008054D6">
        <w:rPr>
          <w:spacing w:val="4"/>
          <w:lang w:val="en-GB"/>
        </w:rPr>
        <w:t xml:space="preserve"> </w:t>
      </w:r>
      <w:r w:rsidRPr="008054D6">
        <w:rPr>
          <w:lang w:val="en-GB"/>
        </w:rPr>
        <w:t>more</w:t>
      </w:r>
      <w:r w:rsidRPr="008054D6">
        <w:rPr>
          <w:spacing w:val="6"/>
          <w:lang w:val="en-GB"/>
        </w:rPr>
        <w:t xml:space="preserve"> </w:t>
      </w:r>
      <w:r w:rsidRPr="008054D6">
        <w:rPr>
          <w:lang w:val="en-GB"/>
        </w:rPr>
        <w:t>pathological</w:t>
      </w:r>
      <w:r w:rsidRPr="008054D6">
        <w:rPr>
          <w:w w:val="99"/>
          <w:lang w:val="en-GB"/>
        </w:rPr>
        <w:t xml:space="preserve"> </w:t>
      </w:r>
      <w:r w:rsidRPr="008054D6">
        <w:rPr>
          <w:lang w:val="en-GB"/>
        </w:rPr>
        <w:t>phenotypes</w:t>
      </w:r>
      <w:r w:rsidRPr="008054D6">
        <w:rPr>
          <w:spacing w:val="-5"/>
          <w:lang w:val="en-GB"/>
        </w:rPr>
        <w:t xml:space="preserve"> </w:t>
      </w:r>
      <w:r w:rsidRPr="008054D6">
        <w:rPr>
          <w:lang w:val="en-GB"/>
        </w:rPr>
        <w:t>of</w:t>
      </w:r>
      <w:r w:rsidRPr="008054D6">
        <w:rPr>
          <w:spacing w:val="-5"/>
          <w:lang w:val="en-GB"/>
        </w:rPr>
        <w:t xml:space="preserve"> </w:t>
      </w:r>
      <w:r w:rsidRPr="008054D6">
        <w:rPr>
          <w:lang w:val="en-GB"/>
        </w:rPr>
        <w:t>the</w:t>
      </w:r>
      <w:r w:rsidRPr="008054D6">
        <w:rPr>
          <w:spacing w:val="-5"/>
          <w:lang w:val="en-GB"/>
        </w:rPr>
        <w:t xml:space="preserve"> </w:t>
      </w:r>
      <w:r w:rsidRPr="008054D6">
        <w:rPr>
          <w:lang w:val="en-GB"/>
        </w:rPr>
        <w:t>type</w:t>
      </w:r>
      <w:r w:rsidRPr="008054D6">
        <w:rPr>
          <w:spacing w:val="-5"/>
          <w:lang w:val="en-GB"/>
        </w:rPr>
        <w:t xml:space="preserve"> </w:t>
      </w:r>
      <w:proofErr w:type="spellStart"/>
      <w:r w:rsidRPr="008054D6">
        <w:rPr>
          <w:i/>
          <w:iCs/>
          <w:lang w:val="en-GB"/>
        </w:rPr>
        <w:t>Ph</w:t>
      </w:r>
      <w:proofErr w:type="spellEnd"/>
      <w:r w:rsidRPr="008054D6">
        <w:rPr>
          <w:lang w:val="en-GB"/>
        </w:rPr>
        <w:t>;</w:t>
      </w:r>
    </w:p>
    <w:p w14:paraId="491B20AE" w14:textId="059E6919" w:rsidR="00F20945" w:rsidRPr="008054D6" w:rsidRDefault="00F20945">
      <w:pPr>
        <w:pStyle w:val="Corpodetexto"/>
        <w:numPr>
          <w:ilvl w:val="0"/>
          <w:numId w:val="10"/>
        </w:numPr>
        <w:tabs>
          <w:tab w:val="left" w:pos="574"/>
        </w:tabs>
        <w:kinsoku w:val="0"/>
        <w:overflowPunct w:val="0"/>
        <w:spacing w:line="285" w:lineRule="auto"/>
        <w:ind w:right="2105"/>
        <w:jc w:val="both"/>
        <w:rPr>
          <w:lang w:val="en-GB"/>
        </w:rPr>
      </w:pPr>
      <w:r w:rsidRPr="008054D6">
        <w:rPr>
          <w:lang w:val="en-GB"/>
        </w:rPr>
        <w:lastRenderedPageBreak/>
        <w:t>All</w:t>
      </w:r>
      <w:r w:rsidRPr="008054D6">
        <w:rPr>
          <w:spacing w:val="-1"/>
          <w:lang w:val="en-GB"/>
        </w:rPr>
        <w:t xml:space="preserve"> organisms</w:t>
      </w:r>
      <w:r w:rsidRPr="008054D6">
        <w:rPr>
          <w:lang w:val="en-GB"/>
        </w:rPr>
        <w:t xml:space="preserve"> of the type </w:t>
      </w:r>
      <w:r w:rsidRPr="008054D6">
        <w:rPr>
          <w:i/>
          <w:iCs/>
          <w:lang w:val="en-GB"/>
        </w:rPr>
        <w:t>O</w:t>
      </w:r>
      <w:r w:rsidRPr="008054D6">
        <w:rPr>
          <w:i/>
          <w:iCs/>
          <w:spacing w:val="1"/>
          <w:lang w:val="en-GB"/>
        </w:rPr>
        <w:t xml:space="preserve"> </w:t>
      </w:r>
      <w:r w:rsidR="00B27DD5">
        <w:rPr>
          <w:lang w:val="en-GB"/>
        </w:rPr>
        <w:t xml:space="preserve">have </w:t>
      </w:r>
      <w:r w:rsidRPr="008054D6">
        <w:rPr>
          <w:lang w:val="en-GB"/>
        </w:rPr>
        <w:t xml:space="preserve">dispositions </w:t>
      </w:r>
      <w:r w:rsidR="00B27DD5">
        <w:rPr>
          <w:lang w:val="en-GB"/>
        </w:rPr>
        <w:t xml:space="preserve">to be realized </w:t>
      </w:r>
      <w:proofErr w:type="gramStart"/>
      <w:r w:rsidRPr="008054D6">
        <w:rPr>
          <w:lang w:val="en-GB"/>
        </w:rPr>
        <w:t xml:space="preserve">by </w:t>
      </w:r>
      <w:r w:rsidRPr="008054D6">
        <w:rPr>
          <w:spacing w:val="-5"/>
          <w:lang w:val="en-GB"/>
        </w:rPr>
        <w:t xml:space="preserve"> </w:t>
      </w:r>
      <w:proofErr w:type="spellStart"/>
      <w:r w:rsidRPr="008054D6">
        <w:rPr>
          <w:i/>
          <w:iCs/>
          <w:lang w:val="en-GB"/>
        </w:rPr>
        <w:t>Bp</w:t>
      </w:r>
      <w:proofErr w:type="spellEnd"/>
      <w:proofErr w:type="gramEnd"/>
      <w:r w:rsidR="00B27DD5">
        <w:rPr>
          <w:lang w:val="en-GB"/>
        </w:rPr>
        <w:t xml:space="preserve"> processes.</w:t>
      </w:r>
    </w:p>
    <w:p w14:paraId="30C18C87" w14:textId="0A6AF47B" w:rsidR="00F20945" w:rsidRPr="008054D6" w:rsidRDefault="00F20945">
      <w:pPr>
        <w:pStyle w:val="Corpodetexto"/>
        <w:numPr>
          <w:ilvl w:val="0"/>
          <w:numId w:val="10"/>
        </w:numPr>
        <w:tabs>
          <w:tab w:val="left" w:pos="574"/>
        </w:tabs>
        <w:kinsoku w:val="0"/>
        <w:overflowPunct w:val="0"/>
        <w:rPr>
          <w:lang w:val="en-GB"/>
        </w:rPr>
      </w:pPr>
      <w:r w:rsidRPr="008054D6">
        <w:rPr>
          <w:lang w:val="en-GB"/>
        </w:rPr>
        <w:t>All</w:t>
      </w:r>
      <w:r w:rsidRPr="008054D6">
        <w:rPr>
          <w:spacing w:val="-4"/>
          <w:lang w:val="en-GB"/>
        </w:rPr>
        <w:t xml:space="preserve"> </w:t>
      </w:r>
      <w:r w:rsidRPr="008054D6">
        <w:rPr>
          <w:lang w:val="en-GB"/>
        </w:rPr>
        <w:t>types</w:t>
      </w:r>
      <w:r w:rsidRPr="008054D6">
        <w:rPr>
          <w:spacing w:val="-3"/>
          <w:lang w:val="en-GB"/>
        </w:rPr>
        <w:t xml:space="preserve"> </w:t>
      </w:r>
      <w:r w:rsidRPr="008054D6">
        <w:rPr>
          <w:lang w:val="en-GB"/>
        </w:rPr>
        <w:t>of</w:t>
      </w:r>
      <w:r w:rsidRPr="008054D6">
        <w:rPr>
          <w:spacing w:val="-4"/>
          <w:lang w:val="en-GB"/>
        </w:rPr>
        <w:t xml:space="preserve"> </w:t>
      </w:r>
      <w:r w:rsidRPr="008054D6">
        <w:rPr>
          <w:lang w:val="en-GB"/>
        </w:rPr>
        <w:t>protein</w:t>
      </w:r>
      <w:r w:rsidRPr="008054D6">
        <w:rPr>
          <w:spacing w:val="-4"/>
          <w:lang w:val="en-GB"/>
        </w:rPr>
        <w:t xml:space="preserve"> </w:t>
      </w:r>
      <w:r w:rsidRPr="008054D6">
        <w:rPr>
          <w:i/>
          <w:iCs/>
          <w:lang w:val="en-GB"/>
        </w:rPr>
        <w:t>P</w:t>
      </w:r>
      <w:r w:rsidRPr="008054D6">
        <w:rPr>
          <w:i/>
          <w:iCs/>
          <w:spacing w:val="1"/>
          <w:lang w:val="en-GB"/>
        </w:rPr>
        <w:t xml:space="preserve"> </w:t>
      </w:r>
      <w:r w:rsidRPr="008054D6">
        <w:rPr>
          <w:lang w:val="en-GB"/>
        </w:rPr>
        <w:t>in</w:t>
      </w:r>
      <w:r w:rsidRPr="008054D6">
        <w:rPr>
          <w:spacing w:val="-4"/>
          <w:lang w:val="en-GB"/>
        </w:rPr>
        <w:t xml:space="preserve"> </w:t>
      </w:r>
      <w:r w:rsidRPr="008054D6">
        <w:rPr>
          <w:i/>
          <w:iCs/>
          <w:lang w:val="en-GB"/>
        </w:rPr>
        <w:t>O</w:t>
      </w:r>
      <w:r w:rsidRPr="008054D6">
        <w:rPr>
          <w:i/>
          <w:iCs/>
          <w:spacing w:val="-2"/>
          <w:lang w:val="en-GB"/>
        </w:rPr>
        <w:t xml:space="preserve"> </w:t>
      </w:r>
      <w:r w:rsidR="00B27DD5">
        <w:rPr>
          <w:lang w:val="en-GB"/>
        </w:rPr>
        <w:t xml:space="preserve">are able to perform </w:t>
      </w:r>
      <w:r w:rsidRPr="008054D6">
        <w:rPr>
          <w:i/>
          <w:iCs/>
          <w:lang w:val="en-GB"/>
        </w:rPr>
        <w:t>Mf</w:t>
      </w:r>
      <w:r w:rsidRPr="008054D6">
        <w:rPr>
          <w:i/>
          <w:iCs/>
          <w:spacing w:val="22"/>
          <w:lang w:val="en-GB"/>
        </w:rPr>
        <w:t xml:space="preserve"> </w:t>
      </w:r>
      <w:r w:rsidR="00B27DD5">
        <w:rPr>
          <w:lang w:val="en-GB"/>
        </w:rPr>
        <w:t>processes</w:t>
      </w:r>
      <w:r w:rsidRPr="008054D6">
        <w:rPr>
          <w:lang w:val="en-GB"/>
        </w:rPr>
        <w:t>;</w:t>
      </w:r>
    </w:p>
    <w:p w14:paraId="0C38DE4E" w14:textId="77777777" w:rsidR="00F20945" w:rsidRPr="008054D6" w:rsidRDefault="00F20945">
      <w:pPr>
        <w:pStyle w:val="Corpodetexto"/>
        <w:numPr>
          <w:ilvl w:val="0"/>
          <w:numId w:val="10"/>
        </w:numPr>
        <w:tabs>
          <w:tab w:val="left" w:pos="574"/>
        </w:tabs>
        <w:kinsoku w:val="0"/>
        <w:overflowPunct w:val="0"/>
        <w:spacing w:before="35" w:line="285" w:lineRule="auto"/>
        <w:ind w:right="2105"/>
        <w:jc w:val="both"/>
        <w:rPr>
          <w:lang w:val="en-GB"/>
        </w:rPr>
      </w:pPr>
      <w:r w:rsidRPr="008054D6">
        <w:rPr>
          <w:lang w:val="en-GB"/>
        </w:rPr>
        <w:t>Proteins</w:t>
      </w:r>
      <w:r w:rsidRPr="008054D6">
        <w:rPr>
          <w:spacing w:val="9"/>
          <w:lang w:val="en-GB"/>
        </w:rPr>
        <w:t xml:space="preserve"> </w:t>
      </w:r>
      <w:r w:rsidRPr="008054D6">
        <w:rPr>
          <w:lang w:val="en-GB"/>
        </w:rPr>
        <w:t>of</w:t>
      </w:r>
      <w:r w:rsidRPr="008054D6">
        <w:rPr>
          <w:spacing w:val="10"/>
          <w:lang w:val="en-GB"/>
        </w:rPr>
        <w:t xml:space="preserve"> </w:t>
      </w:r>
      <w:r w:rsidRPr="008054D6">
        <w:rPr>
          <w:lang w:val="en-GB"/>
        </w:rPr>
        <w:t>class</w:t>
      </w:r>
      <w:r w:rsidRPr="008054D6">
        <w:rPr>
          <w:spacing w:val="9"/>
          <w:lang w:val="en-GB"/>
        </w:rPr>
        <w:t xml:space="preserve"> </w:t>
      </w:r>
      <w:r w:rsidRPr="008054D6">
        <w:rPr>
          <w:i/>
          <w:iCs/>
          <w:lang w:val="en-GB"/>
        </w:rPr>
        <w:t>P</w:t>
      </w:r>
      <w:r w:rsidRPr="008054D6">
        <w:rPr>
          <w:i/>
          <w:iCs/>
          <w:spacing w:val="12"/>
          <w:lang w:val="en-GB"/>
        </w:rPr>
        <w:t xml:space="preserve"> </w:t>
      </w:r>
      <w:r w:rsidRPr="008054D6">
        <w:rPr>
          <w:lang w:val="en-GB"/>
        </w:rPr>
        <w:t>are</w:t>
      </w:r>
      <w:r w:rsidRPr="008054D6">
        <w:rPr>
          <w:spacing w:val="10"/>
          <w:lang w:val="en-GB"/>
        </w:rPr>
        <w:t xml:space="preserve"> </w:t>
      </w:r>
      <w:r w:rsidRPr="008054D6">
        <w:rPr>
          <w:lang w:val="en-GB"/>
        </w:rPr>
        <w:t>not</w:t>
      </w:r>
      <w:r w:rsidRPr="008054D6">
        <w:rPr>
          <w:spacing w:val="9"/>
          <w:lang w:val="en-GB"/>
        </w:rPr>
        <w:t xml:space="preserve"> </w:t>
      </w:r>
      <w:r w:rsidRPr="008054D6">
        <w:rPr>
          <w:spacing w:val="-1"/>
          <w:lang w:val="en-GB"/>
        </w:rPr>
        <w:t>organism</w:t>
      </w:r>
      <w:r w:rsidRPr="008054D6">
        <w:rPr>
          <w:spacing w:val="10"/>
          <w:lang w:val="en-GB"/>
        </w:rPr>
        <w:t xml:space="preserve"> </w:t>
      </w:r>
      <w:r w:rsidRPr="008054D6">
        <w:rPr>
          <w:lang w:val="en-GB"/>
        </w:rPr>
        <w:t>specific.</w:t>
      </w:r>
      <w:r w:rsidRPr="008054D6">
        <w:rPr>
          <w:spacing w:val="16"/>
          <w:lang w:val="en-GB"/>
        </w:rPr>
        <w:t xml:space="preserve"> </w:t>
      </w:r>
      <w:r w:rsidRPr="008054D6">
        <w:rPr>
          <w:spacing w:val="-3"/>
          <w:lang w:val="en-GB"/>
        </w:rPr>
        <w:t>However,</w:t>
      </w:r>
      <w:r w:rsidRPr="008054D6">
        <w:rPr>
          <w:spacing w:val="16"/>
          <w:lang w:val="en-GB"/>
        </w:rPr>
        <w:t xml:space="preserve"> </w:t>
      </w:r>
      <w:r w:rsidR="00B27DD5">
        <w:rPr>
          <w:spacing w:val="16"/>
          <w:lang w:val="en-GB"/>
        </w:rPr>
        <w:t xml:space="preserve">as </w:t>
      </w:r>
      <w:r w:rsidRPr="008054D6">
        <w:rPr>
          <w:lang w:val="en-GB"/>
        </w:rPr>
        <w:t>the</w:t>
      </w:r>
      <w:r w:rsidRPr="008054D6">
        <w:rPr>
          <w:spacing w:val="9"/>
          <w:lang w:val="en-GB"/>
        </w:rPr>
        <w:t xml:space="preserve"> </w:t>
      </w:r>
      <w:r w:rsidR="00B27DD5">
        <w:rPr>
          <w:spacing w:val="9"/>
          <w:lang w:val="en-GB"/>
        </w:rPr>
        <w:t xml:space="preserve">DB </w:t>
      </w:r>
      <w:r w:rsidRPr="008054D6">
        <w:rPr>
          <w:lang w:val="en-GB"/>
        </w:rPr>
        <w:t>records</w:t>
      </w:r>
      <w:r w:rsidRPr="008054D6">
        <w:rPr>
          <w:spacing w:val="21"/>
          <w:w w:val="99"/>
          <w:lang w:val="en-GB"/>
        </w:rPr>
        <w:t xml:space="preserve"> </w:t>
      </w:r>
      <w:r w:rsidRPr="008054D6">
        <w:rPr>
          <w:lang w:val="en-GB"/>
        </w:rPr>
        <w:t>refer</w:t>
      </w:r>
      <w:r w:rsidRPr="008054D6">
        <w:rPr>
          <w:spacing w:val="-20"/>
          <w:lang w:val="en-GB"/>
        </w:rPr>
        <w:t xml:space="preserve"> </w:t>
      </w:r>
      <w:r w:rsidRPr="008054D6">
        <w:rPr>
          <w:lang w:val="en-GB"/>
        </w:rPr>
        <w:t>to</w:t>
      </w:r>
      <w:r w:rsidRPr="008054D6">
        <w:rPr>
          <w:spacing w:val="-19"/>
          <w:lang w:val="en-GB"/>
        </w:rPr>
        <w:t xml:space="preserve"> </w:t>
      </w:r>
      <w:r w:rsidRPr="008054D6">
        <w:rPr>
          <w:spacing w:val="-1"/>
          <w:lang w:val="en-GB"/>
        </w:rPr>
        <w:t>organism</w:t>
      </w:r>
      <w:r w:rsidRPr="008054D6">
        <w:rPr>
          <w:spacing w:val="-20"/>
          <w:lang w:val="en-GB"/>
        </w:rPr>
        <w:t xml:space="preserve"> </w:t>
      </w:r>
      <w:r w:rsidRPr="008054D6">
        <w:rPr>
          <w:lang w:val="en-GB"/>
        </w:rPr>
        <w:t>specific</w:t>
      </w:r>
      <w:r w:rsidRPr="008054D6">
        <w:rPr>
          <w:spacing w:val="-19"/>
          <w:lang w:val="en-GB"/>
        </w:rPr>
        <w:t xml:space="preserve"> </w:t>
      </w:r>
      <w:r w:rsidRPr="008054D6">
        <w:rPr>
          <w:lang w:val="en-GB"/>
        </w:rPr>
        <w:t>proteins</w:t>
      </w:r>
      <w:r w:rsidRPr="008054D6">
        <w:rPr>
          <w:spacing w:val="-20"/>
          <w:lang w:val="en-GB"/>
        </w:rPr>
        <w:t xml:space="preserve"> </w:t>
      </w:r>
      <w:r w:rsidRPr="008054D6">
        <w:rPr>
          <w:lang w:val="en-GB"/>
        </w:rPr>
        <w:t>we</w:t>
      </w:r>
      <w:r w:rsidRPr="008054D6">
        <w:rPr>
          <w:spacing w:val="-19"/>
          <w:lang w:val="en-GB"/>
        </w:rPr>
        <w:t xml:space="preserve"> </w:t>
      </w:r>
      <w:r w:rsidRPr="008054D6">
        <w:rPr>
          <w:lang w:val="en-GB"/>
        </w:rPr>
        <w:t>introduce</w:t>
      </w:r>
      <w:r w:rsidRPr="008054D6">
        <w:rPr>
          <w:spacing w:val="-20"/>
          <w:lang w:val="en-GB"/>
        </w:rPr>
        <w:t xml:space="preserve"> </w:t>
      </w:r>
      <w:r w:rsidRPr="008054D6">
        <w:rPr>
          <w:lang w:val="en-GB"/>
        </w:rPr>
        <w:t>subclasses</w:t>
      </w:r>
      <w:r w:rsidRPr="008054D6">
        <w:rPr>
          <w:spacing w:val="-19"/>
          <w:lang w:val="en-GB"/>
        </w:rPr>
        <w:t xml:space="preserve"> </w:t>
      </w:r>
      <w:proofErr w:type="spellStart"/>
      <w:r w:rsidRPr="008054D6">
        <w:rPr>
          <w:i/>
          <w:iCs/>
          <w:lang w:val="en-GB"/>
        </w:rPr>
        <w:t>P_sensu_O</w:t>
      </w:r>
      <w:proofErr w:type="spellEnd"/>
      <w:r w:rsidRPr="008054D6">
        <w:rPr>
          <w:i/>
          <w:iCs/>
          <w:spacing w:val="24"/>
          <w:w w:val="99"/>
          <w:lang w:val="en-GB"/>
        </w:rPr>
        <w:t xml:space="preserve"> </w:t>
      </w:r>
      <w:r w:rsidRPr="008054D6">
        <w:rPr>
          <w:lang w:val="en-GB"/>
        </w:rPr>
        <w:t>for</w:t>
      </w:r>
      <w:r w:rsidRPr="008054D6">
        <w:rPr>
          <w:spacing w:val="-6"/>
          <w:lang w:val="en-GB"/>
        </w:rPr>
        <w:t xml:space="preserve"> </w:t>
      </w:r>
      <w:r w:rsidRPr="008054D6">
        <w:rPr>
          <w:lang w:val="en-GB"/>
        </w:rPr>
        <w:t>each</w:t>
      </w:r>
      <w:r w:rsidRPr="008054D6">
        <w:rPr>
          <w:spacing w:val="-5"/>
          <w:lang w:val="en-GB"/>
        </w:rPr>
        <w:t xml:space="preserve"> </w:t>
      </w:r>
      <w:r w:rsidR="00B27DD5">
        <w:rPr>
          <w:spacing w:val="-5"/>
          <w:lang w:val="en-GB"/>
        </w:rPr>
        <w:t xml:space="preserve">DB </w:t>
      </w:r>
      <w:r w:rsidRPr="008054D6">
        <w:rPr>
          <w:lang w:val="en-GB"/>
        </w:rPr>
        <w:t>record</w:t>
      </w:r>
      <w:r w:rsidRPr="008054D6">
        <w:rPr>
          <w:spacing w:val="-5"/>
          <w:lang w:val="en-GB"/>
        </w:rPr>
        <w:t xml:space="preserve"> </w:t>
      </w:r>
      <w:r w:rsidRPr="008054D6">
        <w:rPr>
          <w:lang w:val="en-GB"/>
        </w:rPr>
        <w:t>(Protein</w:t>
      </w:r>
      <w:r w:rsidRPr="008054D6">
        <w:rPr>
          <w:spacing w:val="-5"/>
          <w:lang w:val="en-GB"/>
        </w:rPr>
        <w:t xml:space="preserve"> </w:t>
      </w:r>
      <w:r w:rsidRPr="008054D6">
        <w:rPr>
          <w:i/>
          <w:iCs/>
          <w:lang w:val="en-GB"/>
        </w:rPr>
        <w:t>P</w:t>
      </w:r>
      <w:r w:rsidRPr="008054D6">
        <w:rPr>
          <w:i/>
          <w:iCs/>
          <w:spacing w:val="-2"/>
          <w:lang w:val="en-GB"/>
        </w:rPr>
        <w:t xml:space="preserve"> </w:t>
      </w:r>
      <w:r w:rsidRPr="008054D6">
        <w:rPr>
          <w:lang w:val="en-GB"/>
        </w:rPr>
        <w:t>from</w:t>
      </w:r>
      <w:r w:rsidRPr="008054D6">
        <w:rPr>
          <w:spacing w:val="-5"/>
          <w:lang w:val="en-GB"/>
        </w:rPr>
        <w:t xml:space="preserve"> </w:t>
      </w:r>
      <w:r w:rsidRPr="008054D6">
        <w:rPr>
          <w:spacing w:val="-1"/>
          <w:lang w:val="en-GB"/>
        </w:rPr>
        <w:t>Organism</w:t>
      </w:r>
      <w:r w:rsidRPr="008054D6">
        <w:rPr>
          <w:spacing w:val="-5"/>
          <w:lang w:val="en-GB"/>
        </w:rPr>
        <w:t xml:space="preserve"> </w:t>
      </w:r>
      <w:proofErr w:type="spellStart"/>
      <w:r w:rsidRPr="008054D6">
        <w:rPr>
          <w:lang w:val="en-GB"/>
        </w:rPr>
        <w:t>type</w:t>
      </w:r>
      <w:r w:rsidRPr="008054D6">
        <w:rPr>
          <w:i/>
          <w:iCs/>
          <w:lang w:val="en-GB"/>
        </w:rPr>
        <w:t>O</w:t>
      </w:r>
      <w:proofErr w:type="spellEnd"/>
      <w:r w:rsidRPr="008054D6">
        <w:rPr>
          <w:lang w:val="en-GB"/>
        </w:rPr>
        <w:t>).</w:t>
      </w:r>
    </w:p>
    <w:p w14:paraId="7CB4FFD8" w14:textId="0D18895A" w:rsidR="00F20945" w:rsidRPr="008054D6" w:rsidRDefault="00F20945">
      <w:pPr>
        <w:pStyle w:val="Corpodetexto"/>
        <w:numPr>
          <w:ilvl w:val="0"/>
          <w:numId w:val="10"/>
        </w:numPr>
        <w:tabs>
          <w:tab w:val="left" w:pos="574"/>
        </w:tabs>
        <w:kinsoku w:val="0"/>
        <w:overflowPunct w:val="0"/>
        <w:spacing w:line="285" w:lineRule="auto"/>
        <w:ind w:right="2105"/>
        <w:jc w:val="both"/>
        <w:rPr>
          <w:lang w:val="en-GB"/>
        </w:rPr>
      </w:pPr>
      <w:r w:rsidRPr="008054D6">
        <w:rPr>
          <w:lang w:val="en-GB"/>
        </w:rPr>
        <w:t>Each</w:t>
      </w:r>
      <w:r w:rsidRPr="008054D6">
        <w:rPr>
          <w:spacing w:val="1"/>
          <w:lang w:val="en-GB"/>
        </w:rPr>
        <w:t xml:space="preserve"> </w:t>
      </w:r>
      <w:proofErr w:type="spellStart"/>
      <w:r w:rsidRPr="008054D6">
        <w:rPr>
          <w:i/>
          <w:iCs/>
          <w:lang w:val="en-GB"/>
        </w:rPr>
        <w:t>Bp</w:t>
      </w:r>
      <w:proofErr w:type="spellEnd"/>
      <w:r w:rsidRPr="008054D6">
        <w:rPr>
          <w:i/>
          <w:iCs/>
          <w:spacing w:val="2"/>
          <w:lang w:val="en-GB"/>
        </w:rPr>
        <w:t xml:space="preserve"> </w:t>
      </w:r>
      <w:r w:rsidRPr="008054D6">
        <w:rPr>
          <w:lang w:val="en-GB"/>
        </w:rPr>
        <w:t>referred</w:t>
      </w:r>
      <w:r w:rsidRPr="008054D6">
        <w:rPr>
          <w:spacing w:val="2"/>
          <w:lang w:val="en-GB"/>
        </w:rPr>
        <w:t xml:space="preserve"> </w:t>
      </w:r>
      <w:r w:rsidRPr="008054D6">
        <w:rPr>
          <w:lang w:val="en-GB"/>
        </w:rPr>
        <w:t>to</w:t>
      </w:r>
      <w:r w:rsidRPr="008054D6">
        <w:rPr>
          <w:spacing w:val="2"/>
          <w:lang w:val="en-GB"/>
        </w:rPr>
        <w:t xml:space="preserve"> </w:t>
      </w:r>
      <w:r w:rsidRPr="008054D6">
        <w:rPr>
          <w:lang w:val="en-GB"/>
        </w:rPr>
        <w:t>by</w:t>
      </w:r>
      <w:r w:rsidRPr="008054D6">
        <w:rPr>
          <w:spacing w:val="2"/>
          <w:lang w:val="en-GB"/>
        </w:rPr>
        <w:t xml:space="preserve"> </w:t>
      </w:r>
      <w:r w:rsidR="00B27DD5">
        <w:rPr>
          <w:lang w:val="en-GB"/>
        </w:rPr>
        <w:t>in</w:t>
      </w:r>
      <w:r w:rsidR="00B27DD5" w:rsidRPr="008054D6">
        <w:rPr>
          <w:spacing w:val="2"/>
          <w:lang w:val="en-GB"/>
        </w:rPr>
        <w:t xml:space="preserve"> </w:t>
      </w:r>
      <w:r w:rsidR="00B27DD5">
        <w:rPr>
          <w:spacing w:val="2"/>
          <w:lang w:val="en-GB"/>
        </w:rPr>
        <w:t xml:space="preserve">a </w:t>
      </w:r>
      <w:r w:rsidR="00B27DD5">
        <w:rPr>
          <w:lang w:val="en-GB"/>
        </w:rPr>
        <w:t>DB</w:t>
      </w:r>
      <w:r w:rsidR="00B27DD5" w:rsidRPr="00B27DD5">
        <w:rPr>
          <w:lang w:val="en-GB"/>
        </w:rPr>
        <w:t xml:space="preserve"> </w:t>
      </w:r>
      <w:r w:rsidRPr="008054D6">
        <w:rPr>
          <w:lang w:val="en-GB"/>
        </w:rPr>
        <w:t>record</w:t>
      </w:r>
      <w:r w:rsidRPr="008054D6">
        <w:rPr>
          <w:spacing w:val="2"/>
          <w:lang w:val="en-GB"/>
        </w:rPr>
        <w:t xml:space="preserve"> </w:t>
      </w:r>
      <w:r w:rsidRPr="008054D6">
        <w:rPr>
          <w:lang w:val="en-GB"/>
        </w:rPr>
        <w:t>may</w:t>
      </w:r>
      <w:r w:rsidRPr="008054D6">
        <w:rPr>
          <w:spacing w:val="2"/>
          <w:lang w:val="en-GB"/>
        </w:rPr>
        <w:t xml:space="preserve"> </w:t>
      </w:r>
      <w:r w:rsidRPr="008054D6">
        <w:rPr>
          <w:lang w:val="en-GB"/>
        </w:rPr>
        <w:t>happen</w:t>
      </w:r>
      <w:r w:rsidRPr="008054D6">
        <w:rPr>
          <w:spacing w:val="2"/>
          <w:lang w:val="en-GB"/>
        </w:rPr>
        <w:t xml:space="preserve"> </w:t>
      </w:r>
      <w:r w:rsidRPr="008054D6">
        <w:rPr>
          <w:lang w:val="en-GB"/>
        </w:rPr>
        <w:t>with</w:t>
      </w:r>
      <w:r w:rsidR="00B27DD5">
        <w:rPr>
          <w:lang w:val="en-GB"/>
        </w:rPr>
        <w:t>in</w:t>
      </w:r>
      <w:r w:rsidRPr="008054D6">
        <w:rPr>
          <w:spacing w:val="2"/>
          <w:lang w:val="en-GB"/>
        </w:rPr>
        <w:t xml:space="preserve"> </w:t>
      </w:r>
      <w:r w:rsidRPr="008054D6">
        <w:rPr>
          <w:lang w:val="en-GB"/>
        </w:rPr>
        <w:t>the</w:t>
      </w:r>
      <w:r w:rsidRPr="008054D6">
        <w:rPr>
          <w:spacing w:val="2"/>
          <w:lang w:val="en-GB"/>
        </w:rPr>
        <w:t xml:space="preserve"> </w:t>
      </w:r>
      <w:r w:rsidRPr="008054D6">
        <w:rPr>
          <w:lang w:val="en-GB"/>
        </w:rPr>
        <w:t>same</w:t>
      </w:r>
      <w:r w:rsidRPr="008054D6">
        <w:rPr>
          <w:spacing w:val="2"/>
          <w:lang w:val="en-GB"/>
        </w:rPr>
        <w:t xml:space="preserve"> </w:t>
      </w:r>
      <w:r w:rsidR="00B27DD5">
        <w:rPr>
          <w:spacing w:val="2"/>
          <w:lang w:val="en-GB"/>
        </w:rPr>
        <w:t xml:space="preserve">cellular </w:t>
      </w:r>
      <w:r w:rsidRPr="008054D6">
        <w:rPr>
          <w:lang w:val="en-GB"/>
        </w:rPr>
        <w:t>structure</w:t>
      </w:r>
      <w:r w:rsidRPr="008054D6">
        <w:rPr>
          <w:w w:val="99"/>
          <w:lang w:val="en-GB"/>
        </w:rPr>
        <w:t xml:space="preserve"> </w:t>
      </w:r>
      <w:r w:rsidRPr="008054D6">
        <w:rPr>
          <w:lang w:val="en-GB"/>
        </w:rPr>
        <w:t>in</w:t>
      </w:r>
      <w:r w:rsidRPr="008054D6">
        <w:rPr>
          <w:spacing w:val="10"/>
          <w:lang w:val="en-GB"/>
        </w:rPr>
        <w:t xml:space="preserve"> </w:t>
      </w:r>
      <w:r w:rsidRPr="008054D6">
        <w:rPr>
          <w:spacing w:val="-1"/>
          <w:lang w:val="en-GB"/>
        </w:rPr>
        <w:t>several</w:t>
      </w:r>
      <w:r w:rsidRPr="008054D6">
        <w:rPr>
          <w:spacing w:val="11"/>
          <w:lang w:val="en-GB"/>
        </w:rPr>
        <w:t xml:space="preserve"> </w:t>
      </w:r>
      <w:r w:rsidRPr="008054D6">
        <w:rPr>
          <w:spacing w:val="-1"/>
          <w:lang w:val="en-GB"/>
        </w:rPr>
        <w:t>organisms</w:t>
      </w:r>
      <w:r w:rsidRPr="008054D6">
        <w:rPr>
          <w:spacing w:val="10"/>
          <w:lang w:val="en-GB"/>
        </w:rPr>
        <w:t xml:space="preserve"> </w:t>
      </w:r>
      <w:r w:rsidRPr="008054D6">
        <w:rPr>
          <w:i/>
          <w:iCs/>
          <w:lang w:val="en-GB"/>
        </w:rPr>
        <w:t>O</w:t>
      </w:r>
      <w:r w:rsidRPr="008054D6">
        <w:rPr>
          <w:lang w:val="en-GB"/>
        </w:rPr>
        <w:t>,</w:t>
      </w:r>
      <w:r w:rsidRPr="008054D6">
        <w:rPr>
          <w:spacing w:val="11"/>
          <w:lang w:val="en-GB"/>
        </w:rPr>
        <w:t xml:space="preserve"> </w:t>
      </w:r>
      <w:r w:rsidRPr="008054D6">
        <w:rPr>
          <w:lang w:val="en-GB"/>
        </w:rPr>
        <w:t>including</w:t>
      </w:r>
      <w:r w:rsidRPr="008054D6">
        <w:rPr>
          <w:spacing w:val="10"/>
          <w:lang w:val="en-GB"/>
        </w:rPr>
        <w:t xml:space="preserve"> </w:t>
      </w:r>
      <w:r w:rsidRPr="008054D6">
        <w:rPr>
          <w:spacing w:val="-1"/>
          <w:lang w:val="en-GB"/>
        </w:rPr>
        <w:t>organism-specific</w:t>
      </w:r>
      <w:r w:rsidRPr="008054D6">
        <w:rPr>
          <w:spacing w:val="11"/>
          <w:lang w:val="en-GB"/>
        </w:rPr>
        <w:t xml:space="preserve"> </w:t>
      </w:r>
      <w:r w:rsidRPr="008054D6">
        <w:rPr>
          <w:lang w:val="en-GB"/>
        </w:rPr>
        <w:t>proteins</w:t>
      </w:r>
      <w:r w:rsidRPr="008054D6">
        <w:rPr>
          <w:spacing w:val="10"/>
          <w:lang w:val="en-GB"/>
        </w:rPr>
        <w:t xml:space="preserve"> </w:t>
      </w:r>
      <w:r w:rsidRPr="008054D6">
        <w:rPr>
          <w:i/>
          <w:iCs/>
          <w:lang w:val="en-GB"/>
        </w:rPr>
        <w:t>P</w:t>
      </w:r>
      <w:r w:rsidRPr="008054D6">
        <w:rPr>
          <w:i/>
          <w:iCs/>
          <w:spacing w:val="14"/>
          <w:lang w:val="en-GB"/>
        </w:rPr>
        <w:t xml:space="preserve"> </w:t>
      </w:r>
      <w:r w:rsidRPr="008054D6">
        <w:rPr>
          <w:lang w:val="en-GB"/>
        </w:rPr>
        <w:t>and</w:t>
      </w:r>
      <w:r w:rsidRPr="008054D6">
        <w:rPr>
          <w:spacing w:val="37"/>
          <w:w w:val="99"/>
          <w:lang w:val="en-GB"/>
        </w:rPr>
        <w:t xml:space="preserve"> </w:t>
      </w:r>
      <w:r w:rsidRPr="008054D6">
        <w:rPr>
          <w:lang w:val="en-GB"/>
        </w:rPr>
        <w:t>molecules</w:t>
      </w:r>
      <w:r w:rsidRPr="008054D6">
        <w:rPr>
          <w:spacing w:val="-9"/>
          <w:lang w:val="en-GB"/>
        </w:rPr>
        <w:t xml:space="preserve"> </w:t>
      </w:r>
      <w:r w:rsidRPr="008054D6">
        <w:rPr>
          <w:i/>
          <w:iCs/>
          <w:lang w:val="en-GB"/>
        </w:rPr>
        <w:t>M</w:t>
      </w:r>
      <w:r w:rsidRPr="008054D6">
        <w:rPr>
          <w:lang w:val="en-GB"/>
        </w:rPr>
        <w:t>.</w:t>
      </w:r>
      <w:r w:rsidRPr="008054D6">
        <w:rPr>
          <w:spacing w:val="-9"/>
          <w:lang w:val="en-GB"/>
        </w:rPr>
        <w:t xml:space="preserve"> </w:t>
      </w:r>
      <w:r w:rsidRPr="008054D6">
        <w:rPr>
          <w:spacing w:val="-3"/>
          <w:lang w:val="en-GB"/>
        </w:rPr>
        <w:t>However,</w:t>
      </w:r>
      <w:r w:rsidRPr="008054D6">
        <w:rPr>
          <w:spacing w:val="-7"/>
          <w:lang w:val="en-GB"/>
        </w:rPr>
        <w:t xml:space="preserve"> </w:t>
      </w:r>
      <w:r w:rsidRPr="008054D6">
        <w:rPr>
          <w:lang w:val="en-GB"/>
        </w:rPr>
        <w:t>each</w:t>
      </w:r>
      <w:r w:rsidRPr="008054D6">
        <w:rPr>
          <w:spacing w:val="-9"/>
          <w:lang w:val="en-GB"/>
        </w:rPr>
        <w:t xml:space="preserve"> </w:t>
      </w:r>
      <w:r w:rsidR="00B27DD5">
        <w:rPr>
          <w:lang w:val="en-GB"/>
        </w:rPr>
        <w:t>DB</w:t>
      </w:r>
      <w:r w:rsidR="00B27DD5" w:rsidRPr="00B27DD5">
        <w:rPr>
          <w:lang w:val="en-GB"/>
        </w:rPr>
        <w:t xml:space="preserve"> </w:t>
      </w:r>
      <w:r w:rsidRPr="008054D6">
        <w:rPr>
          <w:lang w:val="en-GB"/>
        </w:rPr>
        <w:t>record</w:t>
      </w:r>
      <w:r w:rsidRPr="008054D6">
        <w:rPr>
          <w:spacing w:val="-9"/>
          <w:lang w:val="en-GB"/>
        </w:rPr>
        <w:t xml:space="preserve"> </w:t>
      </w:r>
      <w:r w:rsidR="00FA14DC">
        <w:rPr>
          <w:spacing w:val="-9"/>
          <w:lang w:val="en-GB"/>
        </w:rPr>
        <w:t xml:space="preserve">denotes </w:t>
      </w:r>
      <w:r w:rsidRPr="008054D6">
        <w:rPr>
          <w:lang w:val="en-GB"/>
        </w:rPr>
        <w:t>an</w:t>
      </w:r>
      <w:r w:rsidRPr="008054D6">
        <w:rPr>
          <w:spacing w:val="-8"/>
          <w:lang w:val="en-GB"/>
        </w:rPr>
        <w:t xml:space="preserve"> </w:t>
      </w:r>
      <w:r w:rsidRPr="008054D6">
        <w:rPr>
          <w:spacing w:val="-2"/>
          <w:lang w:val="en-GB"/>
        </w:rPr>
        <w:t>exclusive</w:t>
      </w:r>
      <w:r w:rsidRPr="008054D6">
        <w:rPr>
          <w:spacing w:val="-9"/>
          <w:lang w:val="en-GB"/>
        </w:rPr>
        <w:t xml:space="preserve"> </w:t>
      </w:r>
      <w:r w:rsidRPr="008054D6">
        <w:rPr>
          <w:lang w:val="en-GB"/>
        </w:rPr>
        <w:t>occurrence</w:t>
      </w:r>
      <w:r w:rsidRPr="008054D6">
        <w:rPr>
          <w:spacing w:val="-8"/>
          <w:lang w:val="en-GB"/>
        </w:rPr>
        <w:t xml:space="preserve"> </w:t>
      </w:r>
      <w:r w:rsidRPr="008054D6">
        <w:rPr>
          <w:lang w:val="en-GB"/>
        </w:rPr>
        <w:t>of</w:t>
      </w:r>
      <w:r w:rsidRPr="008054D6">
        <w:rPr>
          <w:spacing w:val="-9"/>
          <w:lang w:val="en-GB"/>
        </w:rPr>
        <w:t xml:space="preserve"> </w:t>
      </w:r>
      <w:r w:rsidRPr="008054D6">
        <w:rPr>
          <w:i/>
          <w:iCs/>
          <w:lang w:val="en-GB"/>
        </w:rPr>
        <w:t>Bp</w:t>
      </w:r>
      <w:r w:rsidRPr="008054D6">
        <w:rPr>
          <w:lang w:val="en-GB"/>
        </w:rPr>
        <w:t>.</w:t>
      </w:r>
      <w:r w:rsidRPr="008054D6">
        <w:rPr>
          <w:spacing w:val="-8"/>
          <w:lang w:val="en-GB"/>
        </w:rPr>
        <w:t xml:space="preserve"> </w:t>
      </w:r>
      <w:r w:rsidRPr="008054D6">
        <w:rPr>
          <w:lang w:val="en-GB"/>
        </w:rPr>
        <w:t>In</w:t>
      </w:r>
      <w:r w:rsidRPr="008054D6">
        <w:rPr>
          <w:spacing w:val="29"/>
          <w:w w:val="99"/>
          <w:lang w:val="en-GB"/>
        </w:rPr>
        <w:t xml:space="preserve"> </w:t>
      </w:r>
      <w:r w:rsidRPr="008054D6">
        <w:rPr>
          <w:lang w:val="en-GB"/>
        </w:rPr>
        <w:t>this</w:t>
      </w:r>
      <w:r w:rsidRPr="008054D6">
        <w:rPr>
          <w:spacing w:val="-4"/>
          <w:lang w:val="en-GB"/>
        </w:rPr>
        <w:t xml:space="preserve"> </w:t>
      </w:r>
      <w:r w:rsidRPr="008054D6">
        <w:rPr>
          <w:lang w:val="en-GB"/>
        </w:rPr>
        <w:t>sense,</w:t>
      </w:r>
      <w:r w:rsidRPr="008054D6">
        <w:rPr>
          <w:spacing w:val="-1"/>
          <w:lang w:val="en-GB"/>
        </w:rPr>
        <w:t xml:space="preserve"> </w:t>
      </w:r>
      <w:r w:rsidR="00B27DD5">
        <w:rPr>
          <w:lang w:val="en-GB"/>
        </w:rPr>
        <w:t>each DB</w:t>
      </w:r>
      <w:r w:rsidR="00B27DD5" w:rsidRPr="008054D6">
        <w:rPr>
          <w:spacing w:val="-2"/>
          <w:lang w:val="en-GB"/>
        </w:rPr>
        <w:t xml:space="preserve"> </w:t>
      </w:r>
      <w:r w:rsidRPr="008054D6">
        <w:rPr>
          <w:lang w:val="en-GB"/>
        </w:rPr>
        <w:t>record</w:t>
      </w:r>
      <w:r w:rsidRPr="008054D6">
        <w:rPr>
          <w:spacing w:val="-4"/>
          <w:lang w:val="en-GB"/>
        </w:rPr>
        <w:t xml:space="preserve"> </w:t>
      </w:r>
      <w:r w:rsidRPr="008054D6">
        <w:rPr>
          <w:lang w:val="en-GB"/>
        </w:rPr>
        <w:t>represents</w:t>
      </w:r>
      <w:r w:rsidRPr="008054D6">
        <w:rPr>
          <w:spacing w:val="-3"/>
          <w:lang w:val="en-GB"/>
        </w:rPr>
        <w:t xml:space="preserve"> </w:t>
      </w:r>
      <w:r w:rsidRPr="008054D6">
        <w:rPr>
          <w:lang w:val="en-GB"/>
        </w:rPr>
        <w:t>specific</w:t>
      </w:r>
      <w:r w:rsidRPr="008054D6">
        <w:rPr>
          <w:spacing w:val="-2"/>
          <w:lang w:val="en-GB"/>
        </w:rPr>
        <w:t xml:space="preserve"> </w:t>
      </w:r>
      <w:r w:rsidRPr="008054D6">
        <w:rPr>
          <w:lang w:val="en-GB"/>
        </w:rPr>
        <w:t>subclasses</w:t>
      </w:r>
      <w:r w:rsidRPr="008054D6">
        <w:rPr>
          <w:spacing w:val="-3"/>
          <w:lang w:val="en-GB"/>
        </w:rPr>
        <w:t xml:space="preserve"> </w:t>
      </w:r>
      <w:r w:rsidRPr="008054D6">
        <w:rPr>
          <w:lang w:val="en-GB"/>
        </w:rPr>
        <w:t>of</w:t>
      </w:r>
      <w:r w:rsidRPr="008054D6">
        <w:rPr>
          <w:spacing w:val="-3"/>
          <w:lang w:val="en-GB"/>
        </w:rPr>
        <w:t xml:space="preserve"> </w:t>
      </w:r>
      <w:proofErr w:type="spellStart"/>
      <w:r w:rsidRPr="008054D6">
        <w:rPr>
          <w:i/>
          <w:iCs/>
          <w:lang w:val="en-GB"/>
        </w:rPr>
        <w:t>Bp</w:t>
      </w:r>
      <w:proofErr w:type="spellEnd"/>
      <w:r w:rsidRPr="008054D6">
        <w:rPr>
          <w:lang w:val="en-GB"/>
        </w:rPr>
        <w:t>,</w:t>
      </w:r>
      <w:r w:rsidRPr="008054D6">
        <w:rPr>
          <w:spacing w:val="-2"/>
          <w:lang w:val="en-GB"/>
        </w:rPr>
        <w:t xml:space="preserve"> </w:t>
      </w:r>
      <w:r w:rsidRPr="008054D6">
        <w:rPr>
          <w:lang w:val="en-GB"/>
        </w:rPr>
        <w:t>identified</w:t>
      </w:r>
      <w:r w:rsidRPr="008054D6">
        <w:rPr>
          <w:spacing w:val="-3"/>
          <w:lang w:val="en-GB"/>
        </w:rPr>
        <w:t xml:space="preserve"> </w:t>
      </w:r>
      <w:r w:rsidRPr="008054D6">
        <w:rPr>
          <w:lang w:val="en-GB"/>
        </w:rPr>
        <w:t>as</w:t>
      </w:r>
      <w:r w:rsidRPr="008054D6">
        <w:rPr>
          <w:w w:val="99"/>
          <w:lang w:val="en-GB"/>
        </w:rPr>
        <w:t xml:space="preserve"> </w:t>
      </w:r>
      <w:proofErr w:type="spellStart"/>
      <w:r w:rsidRPr="008054D6">
        <w:rPr>
          <w:i/>
          <w:iCs/>
          <w:lang w:val="en-GB"/>
        </w:rPr>
        <w:t>Bp_in_O_with_P_and_M</w:t>
      </w:r>
      <w:proofErr w:type="spellEnd"/>
      <w:r w:rsidRPr="008054D6">
        <w:rPr>
          <w:lang w:val="en-GB"/>
        </w:rPr>
        <w:t>,</w:t>
      </w:r>
      <w:r w:rsidRPr="008054D6">
        <w:rPr>
          <w:spacing w:val="9"/>
          <w:lang w:val="en-GB"/>
        </w:rPr>
        <w:t xml:space="preserve"> </w:t>
      </w:r>
      <w:r w:rsidRPr="008054D6">
        <w:rPr>
          <w:lang w:val="en-GB"/>
        </w:rPr>
        <w:t>generated</w:t>
      </w:r>
      <w:r w:rsidRPr="008054D6">
        <w:rPr>
          <w:spacing w:val="10"/>
          <w:lang w:val="en-GB"/>
        </w:rPr>
        <w:t xml:space="preserve"> </w:t>
      </w:r>
      <w:r w:rsidRPr="008054D6">
        <w:rPr>
          <w:lang w:val="en-GB"/>
        </w:rPr>
        <w:t>as</w:t>
      </w:r>
      <w:r w:rsidRPr="008054D6">
        <w:rPr>
          <w:spacing w:val="10"/>
          <w:lang w:val="en-GB"/>
        </w:rPr>
        <w:t xml:space="preserve"> </w:t>
      </w:r>
      <w:r w:rsidRPr="008054D6">
        <w:rPr>
          <w:lang w:val="en-GB"/>
        </w:rPr>
        <w:t>a</w:t>
      </w:r>
      <w:r w:rsidRPr="008054D6">
        <w:rPr>
          <w:spacing w:val="9"/>
          <w:lang w:val="en-GB"/>
        </w:rPr>
        <w:t xml:space="preserve"> </w:t>
      </w:r>
      <w:r w:rsidRPr="008054D6">
        <w:rPr>
          <w:lang w:val="en-GB"/>
        </w:rPr>
        <w:t>combination</w:t>
      </w:r>
      <w:r w:rsidRPr="008054D6">
        <w:rPr>
          <w:spacing w:val="10"/>
          <w:lang w:val="en-GB"/>
        </w:rPr>
        <w:t xml:space="preserve"> </w:t>
      </w:r>
      <w:r w:rsidRPr="008054D6">
        <w:rPr>
          <w:lang w:val="en-GB"/>
        </w:rPr>
        <w:t>of</w:t>
      </w:r>
      <w:r w:rsidRPr="008054D6">
        <w:rPr>
          <w:spacing w:val="10"/>
          <w:lang w:val="en-GB"/>
        </w:rPr>
        <w:t xml:space="preserve"> </w:t>
      </w:r>
      <w:r w:rsidRPr="008054D6">
        <w:rPr>
          <w:lang w:val="en-GB"/>
        </w:rPr>
        <w:t>biological</w:t>
      </w:r>
      <w:r w:rsidRPr="008054D6">
        <w:rPr>
          <w:w w:val="99"/>
          <w:lang w:val="en-GB"/>
        </w:rPr>
        <w:t xml:space="preserve"> </w:t>
      </w:r>
      <w:r w:rsidRPr="008054D6">
        <w:rPr>
          <w:lang w:val="en-GB"/>
        </w:rPr>
        <w:t>process,</w:t>
      </w:r>
      <w:r w:rsidRPr="008054D6">
        <w:rPr>
          <w:spacing w:val="-7"/>
          <w:lang w:val="en-GB"/>
        </w:rPr>
        <w:t xml:space="preserve"> </w:t>
      </w:r>
      <w:r w:rsidRPr="008054D6">
        <w:rPr>
          <w:spacing w:val="-1"/>
          <w:lang w:val="en-GB"/>
        </w:rPr>
        <w:t>organism,</w:t>
      </w:r>
      <w:r w:rsidRPr="008054D6">
        <w:rPr>
          <w:spacing w:val="-7"/>
          <w:lang w:val="en-GB"/>
        </w:rPr>
        <w:t xml:space="preserve"> </w:t>
      </w:r>
      <w:r w:rsidRPr="008054D6">
        <w:rPr>
          <w:lang w:val="en-GB"/>
        </w:rPr>
        <w:t>protein</w:t>
      </w:r>
      <w:r w:rsidRPr="008054D6">
        <w:rPr>
          <w:spacing w:val="-6"/>
          <w:lang w:val="en-GB"/>
        </w:rPr>
        <w:t xml:space="preserve"> </w:t>
      </w:r>
      <w:r w:rsidRPr="008054D6">
        <w:rPr>
          <w:lang w:val="en-GB"/>
        </w:rPr>
        <w:t>and</w:t>
      </w:r>
      <w:r w:rsidRPr="008054D6">
        <w:rPr>
          <w:spacing w:val="-7"/>
          <w:lang w:val="en-GB"/>
        </w:rPr>
        <w:t xml:space="preserve"> </w:t>
      </w:r>
      <w:r w:rsidRPr="008054D6">
        <w:rPr>
          <w:lang w:val="en-GB"/>
        </w:rPr>
        <w:t>small</w:t>
      </w:r>
      <w:r w:rsidRPr="008054D6">
        <w:rPr>
          <w:spacing w:val="-7"/>
          <w:lang w:val="en-GB"/>
        </w:rPr>
        <w:t xml:space="preserve"> </w:t>
      </w:r>
      <w:r w:rsidRPr="008054D6">
        <w:rPr>
          <w:lang w:val="en-GB"/>
        </w:rPr>
        <w:t>molecule.</w:t>
      </w:r>
    </w:p>
    <w:p w14:paraId="46C7F36F" w14:textId="77777777" w:rsidR="00F20945" w:rsidRPr="008054D6" w:rsidRDefault="00F20945">
      <w:pPr>
        <w:pStyle w:val="Corpodetexto"/>
        <w:numPr>
          <w:ilvl w:val="0"/>
          <w:numId w:val="10"/>
        </w:numPr>
        <w:tabs>
          <w:tab w:val="left" w:pos="574"/>
        </w:tabs>
        <w:kinsoku w:val="0"/>
        <w:overflowPunct w:val="0"/>
        <w:spacing w:line="280" w:lineRule="auto"/>
        <w:ind w:right="2105"/>
        <w:jc w:val="both"/>
        <w:rPr>
          <w:lang w:val="en-GB"/>
        </w:rPr>
      </w:pPr>
      <w:r w:rsidRPr="008054D6">
        <w:rPr>
          <w:lang w:val="en-GB"/>
        </w:rPr>
        <w:t>The</w:t>
      </w:r>
      <w:r w:rsidRPr="008054D6">
        <w:rPr>
          <w:spacing w:val="2"/>
          <w:lang w:val="en-GB"/>
        </w:rPr>
        <w:t xml:space="preserve"> </w:t>
      </w:r>
      <w:r w:rsidRPr="008054D6">
        <w:rPr>
          <w:lang w:val="en-GB"/>
        </w:rPr>
        <w:t>database</w:t>
      </w:r>
      <w:r w:rsidRPr="008054D6">
        <w:rPr>
          <w:spacing w:val="2"/>
          <w:lang w:val="en-GB"/>
        </w:rPr>
        <w:t xml:space="preserve"> </w:t>
      </w:r>
      <w:r w:rsidRPr="008054D6">
        <w:rPr>
          <w:lang w:val="en-GB"/>
        </w:rPr>
        <w:t>structure</w:t>
      </w:r>
      <w:r w:rsidRPr="008054D6">
        <w:rPr>
          <w:spacing w:val="3"/>
          <w:lang w:val="en-GB"/>
        </w:rPr>
        <w:t xml:space="preserve"> </w:t>
      </w:r>
      <w:r w:rsidRPr="008054D6">
        <w:rPr>
          <w:spacing w:val="-2"/>
          <w:lang w:val="en-GB"/>
        </w:rPr>
        <w:t>leaves</w:t>
      </w:r>
      <w:r w:rsidRPr="008054D6">
        <w:rPr>
          <w:spacing w:val="2"/>
          <w:lang w:val="en-GB"/>
        </w:rPr>
        <w:t xml:space="preserve"> </w:t>
      </w:r>
      <w:r w:rsidRPr="008054D6">
        <w:rPr>
          <w:lang w:val="en-GB"/>
        </w:rPr>
        <w:t>open</w:t>
      </w:r>
      <w:r w:rsidRPr="008054D6">
        <w:rPr>
          <w:spacing w:val="3"/>
          <w:lang w:val="en-GB"/>
        </w:rPr>
        <w:t xml:space="preserve"> </w:t>
      </w:r>
      <w:r w:rsidRPr="008054D6">
        <w:rPr>
          <w:lang w:val="en-GB"/>
        </w:rPr>
        <w:t>in</w:t>
      </w:r>
      <w:r w:rsidRPr="008054D6">
        <w:rPr>
          <w:spacing w:val="2"/>
          <w:lang w:val="en-GB"/>
        </w:rPr>
        <w:t xml:space="preserve"> </w:t>
      </w:r>
      <w:r w:rsidRPr="008054D6">
        <w:rPr>
          <w:lang w:val="en-GB"/>
        </w:rPr>
        <w:t>which</w:t>
      </w:r>
      <w:r w:rsidRPr="008054D6">
        <w:rPr>
          <w:spacing w:val="2"/>
          <w:lang w:val="en-GB"/>
        </w:rPr>
        <w:t xml:space="preserve"> </w:t>
      </w:r>
      <w:r w:rsidRPr="008054D6">
        <w:rPr>
          <w:lang w:val="en-GB"/>
        </w:rPr>
        <w:t>cellular</w:t>
      </w:r>
      <w:r w:rsidRPr="008054D6">
        <w:rPr>
          <w:spacing w:val="3"/>
          <w:lang w:val="en-GB"/>
        </w:rPr>
        <w:t xml:space="preserve"> </w:t>
      </w:r>
      <w:r w:rsidRPr="008054D6">
        <w:rPr>
          <w:lang w:val="en-GB"/>
        </w:rPr>
        <w:t>component</w:t>
      </w:r>
      <w:r w:rsidRPr="008054D6">
        <w:rPr>
          <w:spacing w:val="2"/>
          <w:lang w:val="en-GB"/>
        </w:rPr>
        <w:t xml:space="preserve"> </w:t>
      </w:r>
      <w:r w:rsidRPr="008054D6">
        <w:rPr>
          <w:i/>
          <w:iCs/>
          <w:lang w:val="en-GB"/>
        </w:rPr>
        <w:t>C</w:t>
      </w:r>
      <w:r w:rsidRPr="008054D6">
        <w:rPr>
          <w:i/>
          <w:iCs/>
          <w:spacing w:val="10"/>
          <w:lang w:val="en-GB"/>
        </w:rPr>
        <w:t xml:space="preserve"> </w:t>
      </w:r>
      <w:r w:rsidRPr="008054D6">
        <w:rPr>
          <w:lang w:val="en-GB"/>
        </w:rPr>
        <w:t>a</w:t>
      </w:r>
      <w:r w:rsidRPr="008054D6">
        <w:rPr>
          <w:spacing w:val="26"/>
          <w:w w:val="99"/>
          <w:lang w:val="en-GB"/>
        </w:rPr>
        <w:t xml:space="preserve"> </w:t>
      </w:r>
      <w:r w:rsidRPr="008054D6">
        <w:rPr>
          <w:spacing w:val="-2"/>
          <w:lang w:val="en-GB"/>
        </w:rPr>
        <w:t>given</w:t>
      </w:r>
      <w:r w:rsidRPr="008054D6">
        <w:rPr>
          <w:spacing w:val="-5"/>
          <w:lang w:val="en-GB"/>
        </w:rPr>
        <w:t xml:space="preserve"> </w:t>
      </w:r>
      <w:proofErr w:type="spellStart"/>
      <w:r w:rsidRPr="008054D6">
        <w:rPr>
          <w:i/>
          <w:iCs/>
          <w:lang w:val="en-GB"/>
        </w:rPr>
        <w:t>Bp</w:t>
      </w:r>
      <w:proofErr w:type="spellEnd"/>
      <w:r w:rsidRPr="008054D6">
        <w:rPr>
          <w:i/>
          <w:iCs/>
          <w:spacing w:val="-5"/>
          <w:lang w:val="en-GB"/>
        </w:rPr>
        <w:t xml:space="preserve"> </w:t>
      </w:r>
      <w:r w:rsidRPr="008054D6">
        <w:rPr>
          <w:lang w:val="en-GB"/>
        </w:rPr>
        <w:t>subclass</w:t>
      </w:r>
      <w:r w:rsidRPr="008054D6">
        <w:rPr>
          <w:spacing w:val="-5"/>
          <w:lang w:val="en-GB"/>
        </w:rPr>
        <w:t xml:space="preserve"> </w:t>
      </w:r>
      <w:r w:rsidRPr="008054D6">
        <w:rPr>
          <w:lang w:val="en-GB"/>
        </w:rPr>
        <w:t>is</w:t>
      </w:r>
      <w:r w:rsidRPr="008054D6">
        <w:rPr>
          <w:spacing w:val="-5"/>
          <w:lang w:val="en-GB"/>
        </w:rPr>
        <w:t xml:space="preserve"> </w:t>
      </w:r>
      <w:r w:rsidRPr="008054D6">
        <w:rPr>
          <w:lang w:val="en-GB"/>
        </w:rPr>
        <w:t>located,</w:t>
      </w:r>
      <w:r w:rsidRPr="008054D6">
        <w:rPr>
          <w:spacing w:val="-5"/>
          <w:lang w:val="en-GB"/>
        </w:rPr>
        <w:t xml:space="preserve"> </w:t>
      </w:r>
      <w:r w:rsidRPr="008054D6">
        <w:rPr>
          <w:lang w:val="en-GB"/>
        </w:rPr>
        <w:t>when</w:t>
      </w:r>
      <w:r w:rsidRPr="008054D6">
        <w:rPr>
          <w:spacing w:val="-5"/>
          <w:lang w:val="en-GB"/>
        </w:rPr>
        <w:t xml:space="preserve"> </w:t>
      </w:r>
      <w:r w:rsidRPr="008054D6">
        <w:rPr>
          <w:lang w:val="en-GB"/>
        </w:rPr>
        <w:t>there</w:t>
      </w:r>
      <w:r w:rsidRPr="008054D6">
        <w:rPr>
          <w:spacing w:val="-4"/>
          <w:lang w:val="en-GB"/>
        </w:rPr>
        <w:t xml:space="preserve"> </w:t>
      </w:r>
      <w:r w:rsidRPr="008054D6">
        <w:rPr>
          <w:lang w:val="en-GB"/>
        </w:rPr>
        <w:t>is</w:t>
      </w:r>
      <w:r w:rsidRPr="008054D6">
        <w:rPr>
          <w:spacing w:val="-5"/>
          <w:lang w:val="en-GB"/>
        </w:rPr>
        <w:t xml:space="preserve"> </w:t>
      </w:r>
      <w:r w:rsidRPr="008054D6">
        <w:rPr>
          <w:lang w:val="en-GB"/>
        </w:rPr>
        <w:t>more</w:t>
      </w:r>
      <w:r w:rsidRPr="008054D6">
        <w:rPr>
          <w:spacing w:val="-5"/>
          <w:lang w:val="en-GB"/>
        </w:rPr>
        <w:t xml:space="preserve"> </w:t>
      </w:r>
      <w:r w:rsidRPr="008054D6">
        <w:rPr>
          <w:lang w:val="en-GB"/>
        </w:rPr>
        <w:t>than</w:t>
      </w:r>
      <w:r w:rsidRPr="008054D6">
        <w:rPr>
          <w:spacing w:val="-5"/>
          <w:lang w:val="en-GB"/>
        </w:rPr>
        <w:t xml:space="preserve"> </w:t>
      </w:r>
      <w:r w:rsidRPr="008054D6">
        <w:rPr>
          <w:lang w:val="en-GB"/>
        </w:rPr>
        <w:t>one</w:t>
      </w:r>
      <w:r w:rsidRPr="008054D6">
        <w:rPr>
          <w:spacing w:val="-5"/>
          <w:lang w:val="en-GB"/>
        </w:rPr>
        <w:t xml:space="preserve"> </w:t>
      </w:r>
      <w:r w:rsidRPr="008054D6">
        <w:rPr>
          <w:lang w:val="en-GB"/>
        </w:rPr>
        <w:t>entry</w:t>
      </w:r>
      <w:r w:rsidRPr="008054D6">
        <w:rPr>
          <w:spacing w:val="-5"/>
          <w:lang w:val="en-GB"/>
        </w:rPr>
        <w:t xml:space="preserve"> </w:t>
      </w:r>
      <w:r w:rsidRPr="008054D6">
        <w:rPr>
          <w:lang w:val="en-GB"/>
        </w:rPr>
        <w:t>in</w:t>
      </w:r>
      <w:r w:rsidRPr="008054D6">
        <w:rPr>
          <w:spacing w:val="-5"/>
          <w:lang w:val="en-GB"/>
        </w:rPr>
        <w:t xml:space="preserve"> </w:t>
      </w:r>
      <w:r w:rsidRPr="008054D6">
        <w:rPr>
          <w:lang w:val="en-GB"/>
        </w:rPr>
        <w:t>the</w:t>
      </w:r>
      <w:r w:rsidRPr="008054D6">
        <w:rPr>
          <w:spacing w:val="24"/>
          <w:w w:val="99"/>
          <w:lang w:val="en-GB"/>
        </w:rPr>
        <w:t xml:space="preserve"> </w:t>
      </w:r>
      <w:r w:rsidRPr="008054D6">
        <w:rPr>
          <w:lang w:val="en-GB"/>
        </w:rPr>
        <w:t>cellular</w:t>
      </w:r>
      <w:r w:rsidRPr="008054D6">
        <w:rPr>
          <w:spacing w:val="4"/>
          <w:lang w:val="en-GB"/>
        </w:rPr>
        <w:t xml:space="preserve"> </w:t>
      </w:r>
      <w:r w:rsidRPr="008054D6">
        <w:rPr>
          <w:lang w:val="en-GB"/>
        </w:rPr>
        <w:t>component</w:t>
      </w:r>
      <w:r w:rsidRPr="008054D6">
        <w:rPr>
          <w:spacing w:val="5"/>
          <w:lang w:val="en-GB"/>
        </w:rPr>
        <w:t xml:space="preserve"> </w:t>
      </w:r>
      <w:r w:rsidRPr="008054D6">
        <w:rPr>
          <w:lang w:val="en-GB"/>
        </w:rPr>
        <w:t>field.</w:t>
      </w:r>
      <w:r w:rsidRPr="008054D6">
        <w:rPr>
          <w:spacing w:val="10"/>
          <w:lang w:val="en-GB"/>
        </w:rPr>
        <w:t xml:space="preserve"> </w:t>
      </w:r>
      <w:r w:rsidRPr="008054D6">
        <w:rPr>
          <w:spacing w:val="-1"/>
          <w:lang w:val="en-GB"/>
        </w:rPr>
        <w:t>For</w:t>
      </w:r>
      <w:r w:rsidRPr="008054D6">
        <w:rPr>
          <w:spacing w:val="5"/>
          <w:lang w:val="en-GB"/>
        </w:rPr>
        <w:t xml:space="preserve"> </w:t>
      </w:r>
      <w:r w:rsidRPr="008054D6">
        <w:rPr>
          <w:lang w:val="en-GB"/>
        </w:rPr>
        <w:t>this</w:t>
      </w:r>
      <w:r w:rsidRPr="008054D6">
        <w:rPr>
          <w:spacing w:val="5"/>
          <w:lang w:val="en-GB"/>
        </w:rPr>
        <w:t xml:space="preserve"> </w:t>
      </w:r>
      <w:r w:rsidRPr="008054D6">
        <w:rPr>
          <w:lang w:val="en-GB"/>
        </w:rPr>
        <w:t>reason,</w:t>
      </w:r>
      <w:r w:rsidRPr="008054D6">
        <w:rPr>
          <w:spacing w:val="9"/>
          <w:lang w:val="en-GB"/>
        </w:rPr>
        <w:t xml:space="preserve"> </w:t>
      </w:r>
      <w:r w:rsidRPr="008054D6">
        <w:rPr>
          <w:lang w:val="en-GB"/>
        </w:rPr>
        <w:t>we</w:t>
      </w:r>
      <w:r w:rsidRPr="008054D6">
        <w:rPr>
          <w:spacing w:val="5"/>
          <w:lang w:val="en-GB"/>
        </w:rPr>
        <w:t xml:space="preserve"> </w:t>
      </w:r>
      <w:r w:rsidRPr="008054D6">
        <w:rPr>
          <w:lang w:val="en-GB"/>
        </w:rPr>
        <w:t>generate</w:t>
      </w:r>
      <w:r w:rsidRPr="008054D6">
        <w:rPr>
          <w:spacing w:val="5"/>
          <w:lang w:val="en-GB"/>
        </w:rPr>
        <w:t xml:space="preserve"> </w:t>
      </w:r>
      <w:r w:rsidRPr="008054D6">
        <w:rPr>
          <w:lang w:val="en-GB"/>
        </w:rPr>
        <w:t>union</w:t>
      </w:r>
      <w:r w:rsidRPr="008054D6">
        <w:rPr>
          <w:spacing w:val="5"/>
          <w:lang w:val="en-GB"/>
        </w:rPr>
        <w:t xml:space="preserve"> </w:t>
      </w:r>
      <w:r w:rsidRPr="008054D6">
        <w:rPr>
          <w:lang w:val="en-GB"/>
        </w:rPr>
        <w:t>classes</w:t>
      </w:r>
      <w:r w:rsidRPr="008054D6">
        <w:rPr>
          <w:spacing w:val="20"/>
          <w:w w:val="99"/>
          <w:lang w:val="en-GB"/>
        </w:rPr>
        <w:t xml:space="preserve"> </w:t>
      </w:r>
      <w:r w:rsidRPr="008054D6">
        <w:rPr>
          <w:lang w:val="en-GB"/>
        </w:rPr>
        <w:t>of</w:t>
      </w:r>
      <w:r w:rsidRPr="008054D6">
        <w:rPr>
          <w:spacing w:val="4"/>
          <w:lang w:val="en-GB"/>
        </w:rPr>
        <w:t xml:space="preserve"> </w:t>
      </w:r>
      <w:r w:rsidRPr="008054D6">
        <w:rPr>
          <w:lang w:val="en-GB"/>
        </w:rPr>
        <w:t>the</w:t>
      </w:r>
      <w:r w:rsidRPr="008054D6">
        <w:rPr>
          <w:spacing w:val="5"/>
          <w:lang w:val="en-GB"/>
        </w:rPr>
        <w:t xml:space="preserve"> </w:t>
      </w:r>
      <w:r w:rsidRPr="008054D6">
        <w:rPr>
          <w:lang w:val="en-GB"/>
        </w:rPr>
        <w:t>type</w:t>
      </w:r>
      <w:r w:rsidRPr="008054D6">
        <w:rPr>
          <w:spacing w:val="5"/>
          <w:lang w:val="en-GB"/>
        </w:rPr>
        <w:t xml:space="preserve"> </w:t>
      </w:r>
      <w:r w:rsidRPr="008054D6">
        <w:rPr>
          <w:rFonts w:ascii="Bookman Old Style" w:hAnsi="Bookman Old Style" w:cs="Bookman Old Style"/>
          <w:i/>
          <w:iCs/>
          <w:lang w:val="en-GB"/>
        </w:rPr>
        <w:t>C</w:t>
      </w:r>
      <w:r w:rsidRPr="008054D6">
        <w:rPr>
          <w:rFonts w:ascii="Eras Demi ITC" w:hAnsi="Eras Demi ITC" w:cs="Eras Demi ITC"/>
          <w:position w:val="-2"/>
          <w:sz w:val="12"/>
          <w:szCs w:val="12"/>
          <w:lang w:val="en-GB"/>
        </w:rPr>
        <w:t>1</w:t>
      </w:r>
      <w:r w:rsidRPr="008054D6">
        <w:rPr>
          <w:rFonts w:ascii="Eras Demi ITC" w:hAnsi="Eras Demi ITC" w:cs="Eras Demi ITC"/>
          <w:spacing w:val="25"/>
          <w:position w:val="-2"/>
          <w:sz w:val="12"/>
          <w:szCs w:val="12"/>
          <w:lang w:val="en-GB"/>
        </w:rPr>
        <w:t xml:space="preserve"> </w:t>
      </w:r>
      <w:r w:rsidRPr="008054D6">
        <w:rPr>
          <w:lang w:val="en-GB"/>
        </w:rPr>
        <w:t>or</w:t>
      </w:r>
      <w:r w:rsidRPr="008054D6">
        <w:rPr>
          <w:spacing w:val="4"/>
          <w:lang w:val="en-GB"/>
        </w:rPr>
        <w:t xml:space="preserve"> </w:t>
      </w:r>
      <w:r w:rsidRPr="008054D6">
        <w:rPr>
          <w:rFonts w:ascii="Bookman Old Style" w:hAnsi="Bookman Old Style" w:cs="Bookman Old Style"/>
          <w:i/>
          <w:iCs/>
          <w:lang w:val="en-GB"/>
        </w:rPr>
        <w:t>C</w:t>
      </w:r>
      <w:r w:rsidRPr="008054D6">
        <w:rPr>
          <w:rFonts w:ascii="Eras Demi ITC" w:hAnsi="Eras Demi ITC" w:cs="Eras Demi ITC"/>
          <w:position w:val="-2"/>
          <w:sz w:val="12"/>
          <w:szCs w:val="12"/>
          <w:lang w:val="en-GB"/>
        </w:rPr>
        <w:t>2</w:t>
      </w:r>
      <w:r w:rsidRPr="008054D6">
        <w:rPr>
          <w:rFonts w:ascii="Eras Demi ITC" w:hAnsi="Eras Demi ITC" w:cs="Eras Demi ITC"/>
          <w:spacing w:val="25"/>
          <w:position w:val="-2"/>
          <w:sz w:val="12"/>
          <w:szCs w:val="12"/>
          <w:lang w:val="en-GB"/>
        </w:rPr>
        <w:t xml:space="preserve"> </w:t>
      </w:r>
      <w:r w:rsidRPr="008054D6">
        <w:rPr>
          <w:lang w:val="en-GB"/>
        </w:rPr>
        <w:t>or</w:t>
      </w:r>
      <w:r w:rsidRPr="008054D6">
        <w:rPr>
          <w:spacing w:val="5"/>
          <w:lang w:val="en-GB"/>
        </w:rPr>
        <w:t xml:space="preserve"> </w:t>
      </w:r>
      <w:r w:rsidRPr="008054D6">
        <w:rPr>
          <w:lang w:val="en-GB"/>
        </w:rPr>
        <w:t>…or</w:t>
      </w:r>
      <w:r w:rsidRPr="008054D6">
        <w:rPr>
          <w:spacing w:val="5"/>
          <w:lang w:val="en-GB"/>
        </w:rPr>
        <w:t xml:space="preserve"> </w:t>
      </w:r>
      <w:r w:rsidRPr="008054D6">
        <w:rPr>
          <w:rFonts w:ascii="Bookman Old Style" w:hAnsi="Bookman Old Style" w:cs="Bookman Old Style"/>
          <w:i/>
          <w:iCs/>
          <w:lang w:val="en-GB"/>
        </w:rPr>
        <w:t>C</w:t>
      </w:r>
      <w:r w:rsidRPr="008054D6">
        <w:rPr>
          <w:rFonts w:ascii="Verdana" w:hAnsi="Verdana" w:cs="Verdana"/>
          <w:i/>
          <w:iCs/>
          <w:position w:val="-2"/>
          <w:sz w:val="12"/>
          <w:szCs w:val="12"/>
          <w:lang w:val="en-GB"/>
        </w:rPr>
        <w:t>n</w:t>
      </w:r>
      <w:r w:rsidRPr="008054D6">
        <w:rPr>
          <w:rFonts w:ascii="Verdana" w:hAnsi="Verdana" w:cs="Verdana"/>
          <w:i/>
          <w:iCs/>
          <w:spacing w:val="12"/>
          <w:position w:val="-2"/>
          <w:sz w:val="12"/>
          <w:szCs w:val="12"/>
          <w:lang w:val="en-GB"/>
        </w:rPr>
        <w:t xml:space="preserve"> </w:t>
      </w:r>
      <w:r w:rsidRPr="008054D6">
        <w:rPr>
          <w:lang w:val="en-GB"/>
        </w:rPr>
        <w:t>to</w:t>
      </w:r>
      <w:r w:rsidRPr="008054D6">
        <w:rPr>
          <w:spacing w:val="5"/>
          <w:lang w:val="en-GB"/>
        </w:rPr>
        <w:t xml:space="preserve"> </w:t>
      </w:r>
      <w:r w:rsidRPr="008054D6">
        <w:rPr>
          <w:lang w:val="en-GB"/>
        </w:rPr>
        <w:t>which</w:t>
      </w:r>
      <w:r w:rsidRPr="008054D6">
        <w:rPr>
          <w:spacing w:val="5"/>
          <w:lang w:val="en-GB"/>
        </w:rPr>
        <w:t xml:space="preserve"> </w:t>
      </w:r>
      <w:r w:rsidRPr="008054D6">
        <w:rPr>
          <w:lang w:val="en-GB"/>
        </w:rPr>
        <w:t>the</w:t>
      </w:r>
      <w:r w:rsidRPr="008054D6">
        <w:rPr>
          <w:spacing w:val="5"/>
          <w:lang w:val="en-GB"/>
        </w:rPr>
        <w:t xml:space="preserve"> </w:t>
      </w:r>
      <w:r w:rsidRPr="008054D6">
        <w:rPr>
          <w:lang w:val="en-GB"/>
        </w:rPr>
        <w:t>process</w:t>
      </w:r>
      <w:r w:rsidRPr="008054D6">
        <w:rPr>
          <w:spacing w:val="5"/>
          <w:lang w:val="en-GB"/>
        </w:rPr>
        <w:t xml:space="preserve"> </w:t>
      </w:r>
      <w:r w:rsidRPr="008054D6">
        <w:rPr>
          <w:lang w:val="en-GB"/>
        </w:rPr>
        <w:t>locations</w:t>
      </w:r>
      <w:r w:rsidRPr="008054D6">
        <w:rPr>
          <w:spacing w:val="4"/>
          <w:lang w:val="en-GB"/>
        </w:rPr>
        <w:t xml:space="preserve"> </w:t>
      </w:r>
      <w:r w:rsidRPr="008054D6">
        <w:rPr>
          <w:lang w:val="en-GB"/>
        </w:rPr>
        <w:t>can</w:t>
      </w:r>
      <w:r w:rsidRPr="008054D6">
        <w:rPr>
          <w:w w:val="99"/>
          <w:lang w:val="en-GB"/>
        </w:rPr>
        <w:t xml:space="preserve"> </w:t>
      </w:r>
      <w:r w:rsidRPr="008054D6">
        <w:rPr>
          <w:lang w:val="en-GB"/>
        </w:rPr>
        <w:t>be</w:t>
      </w:r>
      <w:r w:rsidRPr="008054D6">
        <w:rPr>
          <w:spacing w:val="-7"/>
          <w:lang w:val="en-GB"/>
        </w:rPr>
        <w:t xml:space="preserve"> </w:t>
      </w:r>
      <w:r w:rsidRPr="008054D6">
        <w:rPr>
          <w:lang w:val="en-GB"/>
        </w:rPr>
        <w:t>safely</w:t>
      </w:r>
      <w:r w:rsidRPr="008054D6">
        <w:rPr>
          <w:spacing w:val="-7"/>
          <w:lang w:val="en-GB"/>
        </w:rPr>
        <w:t xml:space="preserve"> </w:t>
      </w:r>
      <w:r w:rsidRPr="008054D6">
        <w:rPr>
          <w:lang w:val="en-GB"/>
        </w:rPr>
        <w:t>assigned.</w:t>
      </w:r>
    </w:p>
    <w:p w14:paraId="7FD2CDCD" w14:textId="580F6D29" w:rsidR="00F20945" w:rsidRPr="008054D6" w:rsidRDefault="00B27DD5">
      <w:pPr>
        <w:pStyle w:val="Corpodetexto"/>
        <w:numPr>
          <w:ilvl w:val="0"/>
          <w:numId w:val="10"/>
        </w:numPr>
        <w:tabs>
          <w:tab w:val="left" w:pos="574"/>
        </w:tabs>
        <w:kinsoku w:val="0"/>
        <w:overflowPunct w:val="0"/>
        <w:spacing w:before="5" w:line="285" w:lineRule="auto"/>
        <w:ind w:right="2105"/>
        <w:jc w:val="both"/>
        <w:rPr>
          <w:lang w:val="en-GB"/>
        </w:rPr>
      </w:pPr>
      <w:r>
        <w:rPr>
          <w:lang w:val="en-GB"/>
        </w:rPr>
        <w:t xml:space="preserve">The DB structure is not explicit enough </w:t>
      </w:r>
      <w:r w:rsidR="00F20945" w:rsidRPr="008054D6">
        <w:rPr>
          <w:lang w:val="en-GB"/>
        </w:rPr>
        <w:t>to</w:t>
      </w:r>
      <w:r w:rsidR="00F20945" w:rsidRPr="008054D6">
        <w:rPr>
          <w:spacing w:val="6"/>
          <w:lang w:val="en-GB"/>
        </w:rPr>
        <w:t xml:space="preserve"> </w:t>
      </w:r>
      <w:r>
        <w:rPr>
          <w:lang w:val="en-GB"/>
        </w:rPr>
        <w:t xml:space="preserve">connect </w:t>
      </w:r>
      <w:r w:rsidR="00F20945" w:rsidRPr="008054D6">
        <w:rPr>
          <w:lang w:val="en-GB"/>
        </w:rPr>
        <w:t>a</w:t>
      </w:r>
      <w:r w:rsidR="00F20945" w:rsidRPr="008054D6">
        <w:rPr>
          <w:spacing w:val="6"/>
          <w:lang w:val="en-GB"/>
        </w:rPr>
        <w:t xml:space="preserve"> </w:t>
      </w:r>
      <w:proofErr w:type="spellStart"/>
      <w:r w:rsidR="00F20945" w:rsidRPr="008054D6">
        <w:rPr>
          <w:i/>
          <w:iCs/>
          <w:lang w:val="en-GB"/>
        </w:rPr>
        <w:t>Bp</w:t>
      </w:r>
      <w:proofErr w:type="spellEnd"/>
      <w:r w:rsidR="00F20945" w:rsidRPr="008054D6">
        <w:rPr>
          <w:i/>
          <w:iCs/>
          <w:spacing w:val="6"/>
          <w:lang w:val="en-GB"/>
        </w:rPr>
        <w:t xml:space="preserve"> </w:t>
      </w:r>
      <w:r w:rsidR="00F20945" w:rsidRPr="008054D6">
        <w:rPr>
          <w:lang w:val="en-GB"/>
        </w:rPr>
        <w:t>subclass</w:t>
      </w:r>
      <w:r w:rsidR="00F20945" w:rsidRPr="008054D6">
        <w:rPr>
          <w:spacing w:val="6"/>
          <w:lang w:val="en-GB"/>
        </w:rPr>
        <w:t xml:space="preserve"> </w:t>
      </w:r>
      <w:r>
        <w:rPr>
          <w:lang w:val="en-GB"/>
        </w:rPr>
        <w:t xml:space="preserve">to </w:t>
      </w:r>
      <w:r w:rsidRPr="008054D6">
        <w:rPr>
          <w:lang w:val="en-GB"/>
        </w:rPr>
        <w:t>a</w:t>
      </w:r>
      <w:r>
        <w:rPr>
          <w:lang w:val="en-GB"/>
        </w:rPr>
        <w:t xml:space="preserve"> </w:t>
      </w:r>
      <w:r w:rsidR="00F20945" w:rsidRPr="008054D6">
        <w:rPr>
          <w:lang w:val="en-GB"/>
        </w:rPr>
        <w:t>specific</w:t>
      </w:r>
      <w:r w:rsidR="00F20945" w:rsidRPr="008054D6">
        <w:rPr>
          <w:spacing w:val="18"/>
          <w:lang w:val="en-GB"/>
        </w:rPr>
        <w:t xml:space="preserve"> </w:t>
      </w:r>
      <w:r w:rsidR="00F20945" w:rsidRPr="008054D6">
        <w:rPr>
          <w:i/>
          <w:iCs/>
          <w:lang w:val="en-GB"/>
        </w:rPr>
        <w:t>Mf</w:t>
      </w:r>
      <w:r>
        <w:rPr>
          <w:lang w:val="en-GB"/>
        </w:rPr>
        <w:t xml:space="preserve"> process.</w:t>
      </w:r>
      <w:r w:rsidR="00F20945" w:rsidRPr="008054D6">
        <w:rPr>
          <w:spacing w:val="30"/>
          <w:lang w:val="en-GB"/>
        </w:rPr>
        <w:t xml:space="preserve"> </w:t>
      </w:r>
      <w:r w:rsidR="00F20945" w:rsidRPr="008054D6">
        <w:rPr>
          <w:lang w:val="en-GB"/>
        </w:rPr>
        <w:t>Therefore</w:t>
      </w:r>
      <w:r w:rsidR="00F20945" w:rsidRPr="008054D6">
        <w:rPr>
          <w:spacing w:val="17"/>
          <w:lang w:val="en-GB"/>
        </w:rPr>
        <w:t xml:space="preserve"> </w:t>
      </w:r>
      <w:r w:rsidR="00F20945" w:rsidRPr="008054D6">
        <w:rPr>
          <w:lang w:val="en-GB"/>
        </w:rPr>
        <w:t>in</w:t>
      </w:r>
      <w:r w:rsidR="00F20945" w:rsidRPr="008054D6">
        <w:rPr>
          <w:spacing w:val="18"/>
          <w:lang w:val="en-GB"/>
        </w:rPr>
        <w:t xml:space="preserve"> </w:t>
      </w:r>
      <w:r w:rsidR="00F20945" w:rsidRPr="008054D6">
        <w:rPr>
          <w:lang w:val="en-GB"/>
        </w:rPr>
        <w:t>the</w:t>
      </w:r>
      <w:r w:rsidR="00F20945" w:rsidRPr="008054D6">
        <w:rPr>
          <w:w w:val="99"/>
          <w:lang w:val="en-GB"/>
        </w:rPr>
        <w:t xml:space="preserve"> </w:t>
      </w:r>
      <w:r w:rsidR="00F20945" w:rsidRPr="008054D6">
        <w:rPr>
          <w:lang w:val="en-GB"/>
        </w:rPr>
        <w:t>definition</w:t>
      </w:r>
      <w:r w:rsidR="00F20945" w:rsidRPr="008054D6">
        <w:rPr>
          <w:spacing w:val="-13"/>
          <w:lang w:val="en-GB"/>
        </w:rPr>
        <w:t xml:space="preserve"> </w:t>
      </w:r>
      <w:r w:rsidR="00F20945" w:rsidRPr="008054D6">
        <w:rPr>
          <w:lang w:val="en-GB"/>
        </w:rPr>
        <w:t>of</w:t>
      </w:r>
      <w:r w:rsidR="00F20945" w:rsidRPr="008054D6">
        <w:rPr>
          <w:spacing w:val="-12"/>
          <w:lang w:val="en-GB"/>
        </w:rPr>
        <w:t xml:space="preserve"> </w:t>
      </w:r>
      <w:r w:rsidR="00F20945" w:rsidRPr="008054D6">
        <w:rPr>
          <w:lang w:val="en-GB"/>
        </w:rPr>
        <w:t>each</w:t>
      </w:r>
      <w:r w:rsidR="00F20945" w:rsidRPr="008054D6">
        <w:rPr>
          <w:spacing w:val="-12"/>
          <w:lang w:val="en-GB"/>
        </w:rPr>
        <w:t xml:space="preserve"> </w:t>
      </w:r>
      <w:proofErr w:type="spellStart"/>
      <w:r w:rsidR="00F20945" w:rsidRPr="008054D6">
        <w:rPr>
          <w:i/>
          <w:iCs/>
          <w:lang w:val="en-GB"/>
        </w:rPr>
        <w:t>Bp</w:t>
      </w:r>
      <w:proofErr w:type="spellEnd"/>
      <w:r w:rsidR="00F20945" w:rsidRPr="008054D6">
        <w:rPr>
          <w:i/>
          <w:iCs/>
          <w:spacing w:val="-13"/>
          <w:lang w:val="en-GB"/>
        </w:rPr>
        <w:t xml:space="preserve"> </w:t>
      </w:r>
      <w:r w:rsidR="00F20945" w:rsidRPr="008054D6">
        <w:rPr>
          <w:lang w:val="en-GB"/>
        </w:rPr>
        <w:t>subclass</w:t>
      </w:r>
      <w:r w:rsidR="00F20945" w:rsidRPr="008054D6">
        <w:rPr>
          <w:spacing w:val="-12"/>
          <w:lang w:val="en-GB"/>
        </w:rPr>
        <w:t xml:space="preserve"> </w:t>
      </w:r>
      <w:r w:rsidR="00F20945" w:rsidRPr="008054D6">
        <w:rPr>
          <w:lang w:val="en-GB"/>
        </w:rPr>
        <w:t>the</w:t>
      </w:r>
      <w:r w:rsidR="00F20945" w:rsidRPr="008054D6">
        <w:rPr>
          <w:spacing w:val="-12"/>
          <w:lang w:val="en-GB"/>
        </w:rPr>
        <w:t xml:space="preserve"> </w:t>
      </w:r>
      <w:r w:rsidR="00F1026E" w:rsidRPr="00EC50D4">
        <w:rPr>
          <w:i/>
          <w:iCs/>
          <w:lang w:val="en-GB"/>
        </w:rPr>
        <w:t>Mf</w:t>
      </w:r>
      <w:r w:rsidR="00F1026E">
        <w:rPr>
          <w:lang w:val="en-GB"/>
        </w:rPr>
        <w:t xml:space="preserve"> processes</w:t>
      </w:r>
      <w:r w:rsidR="00F1026E" w:rsidRPr="00F1026E">
        <w:rPr>
          <w:lang w:val="en-GB"/>
        </w:rPr>
        <w:t xml:space="preserve"> </w:t>
      </w:r>
      <w:r w:rsidR="00F20945" w:rsidRPr="008054D6">
        <w:rPr>
          <w:lang w:val="en-GB"/>
        </w:rPr>
        <w:t>are</w:t>
      </w:r>
      <w:r w:rsidR="00F20945" w:rsidRPr="008054D6">
        <w:rPr>
          <w:spacing w:val="-1"/>
          <w:lang w:val="en-GB"/>
        </w:rPr>
        <w:t xml:space="preserve"> </w:t>
      </w:r>
      <w:r w:rsidR="00F20945" w:rsidRPr="008054D6">
        <w:rPr>
          <w:lang w:val="en-GB"/>
        </w:rPr>
        <w:t>attached</w:t>
      </w:r>
      <w:r w:rsidR="00F20945" w:rsidRPr="008054D6">
        <w:rPr>
          <w:spacing w:val="-2"/>
          <w:lang w:val="en-GB"/>
        </w:rPr>
        <w:t xml:space="preserve"> </w:t>
      </w:r>
      <w:r w:rsidR="00F20945" w:rsidRPr="008054D6">
        <w:rPr>
          <w:lang w:val="en-GB"/>
        </w:rPr>
        <w:t>to</w:t>
      </w:r>
      <w:r w:rsidR="00F20945" w:rsidRPr="008054D6">
        <w:rPr>
          <w:spacing w:val="-1"/>
          <w:lang w:val="en-GB"/>
        </w:rPr>
        <w:t xml:space="preserve"> </w:t>
      </w:r>
      <w:r w:rsidR="00F20945" w:rsidRPr="008054D6">
        <w:rPr>
          <w:lang w:val="en-GB"/>
        </w:rPr>
        <w:t>the</w:t>
      </w:r>
      <w:r w:rsidR="00F20945" w:rsidRPr="008054D6">
        <w:rPr>
          <w:spacing w:val="-1"/>
          <w:lang w:val="en-GB"/>
        </w:rPr>
        <w:t xml:space="preserve"> </w:t>
      </w:r>
      <w:r w:rsidR="00F20945" w:rsidRPr="008054D6">
        <w:rPr>
          <w:lang w:val="en-GB"/>
        </w:rPr>
        <w:t>protein</w:t>
      </w:r>
      <w:r w:rsidR="00F20945" w:rsidRPr="008054D6">
        <w:rPr>
          <w:spacing w:val="-1"/>
          <w:lang w:val="en-GB"/>
        </w:rPr>
        <w:t xml:space="preserve"> </w:t>
      </w:r>
      <w:r w:rsidR="00F20945" w:rsidRPr="008054D6">
        <w:rPr>
          <w:lang w:val="en-GB"/>
        </w:rPr>
        <w:t>agent</w:t>
      </w:r>
      <w:r w:rsidR="00F20945" w:rsidRPr="008054D6">
        <w:rPr>
          <w:spacing w:val="-1"/>
          <w:lang w:val="en-GB"/>
        </w:rPr>
        <w:t xml:space="preserve"> </w:t>
      </w:r>
      <w:r w:rsidR="00F20945" w:rsidRPr="008054D6">
        <w:rPr>
          <w:lang w:val="en-GB"/>
        </w:rPr>
        <w:t>of</w:t>
      </w:r>
      <w:r w:rsidR="00F20945" w:rsidRPr="008054D6">
        <w:rPr>
          <w:spacing w:val="-1"/>
          <w:lang w:val="en-GB"/>
        </w:rPr>
        <w:t xml:space="preserve"> </w:t>
      </w:r>
      <w:r w:rsidR="00F20945" w:rsidRPr="008054D6">
        <w:rPr>
          <w:lang w:val="en-GB"/>
        </w:rPr>
        <w:t>that</w:t>
      </w:r>
      <w:r w:rsidR="00F20945" w:rsidRPr="008054D6">
        <w:rPr>
          <w:spacing w:val="-1"/>
          <w:lang w:val="en-GB"/>
        </w:rPr>
        <w:t xml:space="preserve"> </w:t>
      </w:r>
      <w:proofErr w:type="spellStart"/>
      <w:r w:rsidR="00F20945" w:rsidRPr="008054D6">
        <w:rPr>
          <w:i/>
          <w:iCs/>
          <w:lang w:val="en-GB"/>
        </w:rPr>
        <w:t>Bp</w:t>
      </w:r>
      <w:proofErr w:type="spellEnd"/>
      <w:r w:rsidR="00F20945" w:rsidRPr="008054D6">
        <w:rPr>
          <w:i/>
          <w:iCs/>
          <w:spacing w:val="-1"/>
          <w:lang w:val="en-GB"/>
        </w:rPr>
        <w:t xml:space="preserve"> </w:t>
      </w:r>
      <w:r w:rsidR="00F20945" w:rsidRPr="008054D6">
        <w:rPr>
          <w:lang w:val="en-GB"/>
        </w:rPr>
        <w:t>subclass</w:t>
      </w:r>
      <w:r w:rsidR="00F20945" w:rsidRPr="008054D6">
        <w:rPr>
          <w:spacing w:val="-1"/>
          <w:lang w:val="en-GB"/>
        </w:rPr>
        <w:t xml:space="preserve"> </w:t>
      </w:r>
      <w:r w:rsidR="00F1026E">
        <w:rPr>
          <w:spacing w:val="-1"/>
          <w:lang w:val="en-GB"/>
        </w:rPr>
        <w:t xml:space="preserve">as possible realisations of the related disposition class </w:t>
      </w:r>
      <w:r w:rsidR="00F20945" w:rsidRPr="008054D6">
        <w:rPr>
          <w:lang w:val="en-GB"/>
        </w:rPr>
        <w:t>(</w:t>
      </w:r>
      <w:r w:rsidR="00F20945" w:rsidRPr="002C029A">
        <w:rPr>
          <w:lang w:val="en-GB"/>
        </w:rPr>
        <w:t>‘</w:t>
      </w:r>
      <w:r w:rsidR="00F20945" w:rsidRPr="008054D6">
        <w:rPr>
          <w:b/>
          <w:bCs/>
          <w:lang w:val="en-GB"/>
        </w:rPr>
        <w:t>is</w:t>
      </w:r>
      <w:r w:rsidR="00F20945" w:rsidRPr="008054D6">
        <w:rPr>
          <w:b/>
          <w:bCs/>
          <w:spacing w:val="-1"/>
          <w:lang w:val="en-GB"/>
        </w:rPr>
        <w:t xml:space="preserve"> realized </w:t>
      </w:r>
      <w:r w:rsidR="00F20945" w:rsidRPr="008054D6">
        <w:rPr>
          <w:b/>
          <w:bCs/>
          <w:lang w:val="en-GB"/>
        </w:rPr>
        <w:t>by</w:t>
      </w:r>
      <w:r w:rsidR="00F20945" w:rsidRPr="002C029A">
        <w:rPr>
          <w:lang w:val="en-GB"/>
        </w:rPr>
        <w:t>’</w:t>
      </w:r>
      <w:r w:rsidR="00F20945" w:rsidRPr="008054D6">
        <w:rPr>
          <w:spacing w:val="26"/>
          <w:w w:val="99"/>
          <w:lang w:val="en-GB"/>
        </w:rPr>
        <w:t xml:space="preserve"> </w:t>
      </w:r>
      <w:r w:rsidR="00F20945" w:rsidRPr="008054D6">
        <w:rPr>
          <w:lang w:val="en-GB"/>
        </w:rPr>
        <w:t>only</w:t>
      </w:r>
      <w:r w:rsidR="00F20945" w:rsidRPr="008054D6">
        <w:rPr>
          <w:spacing w:val="-4"/>
          <w:lang w:val="en-GB"/>
        </w:rPr>
        <w:t xml:space="preserve"> </w:t>
      </w:r>
      <w:proofErr w:type="gramStart"/>
      <w:r w:rsidR="00F20945" w:rsidRPr="008054D6">
        <w:rPr>
          <w:i/>
          <w:iCs/>
          <w:lang w:val="en-GB"/>
        </w:rPr>
        <w:t>Mf</w:t>
      </w:r>
      <w:r w:rsidR="00F20945" w:rsidRPr="008054D6">
        <w:rPr>
          <w:i/>
          <w:iCs/>
          <w:spacing w:val="-13"/>
          <w:lang w:val="en-GB"/>
        </w:rPr>
        <w:t xml:space="preserve"> </w:t>
      </w:r>
      <w:r w:rsidR="00F20945" w:rsidRPr="008054D6">
        <w:rPr>
          <w:lang w:val="en-GB"/>
        </w:rPr>
        <w:t>)</w:t>
      </w:r>
      <w:proofErr w:type="gramEnd"/>
      <w:r w:rsidR="00F20945" w:rsidRPr="008054D6">
        <w:rPr>
          <w:spacing w:val="-3"/>
          <w:lang w:val="en-GB"/>
        </w:rPr>
        <w:t xml:space="preserve"> </w:t>
      </w:r>
      <w:r w:rsidR="00F20945" w:rsidRPr="008054D6">
        <w:rPr>
          <w:lang w:val="en-GB"/>
        </w:rPr>
        <w:t>.</w:t>
      </w:r>
    </w:p>
    <w:p w14:paraId="552E2190" w14:textId="77777777" w:rsidR="00F20945" w:rsidRPr="008054D6" w:rsidRDefault="00F20945">
      <w:pPr>
        <w:pStyle w:val="Corpodetexto"/>
        <w:numPr>
          <w:ilvl w:val="0"/>
          <w:numId w:val="10"/>
        </w:numPr>
        <w:tabs>
          <w:tab w:val="left" w:pos="574"/>
        </w:tabs>
        <w:kinsoku w:val="0"/>
        <w:overflowPunct w:val="0"/>
        <w:spacing w:line="285" w:lineRule="auto"/>
        <w:ind w:right="2105"/>
        <w:jc w:val="both"/>
        <w:rPr>
          <w:lang w:val="en-GB"/>
        </w:rPr>
      </w:pPr>
      <w:r w:rsidRPr="008054D6">
        <w:rPr>
          <w:lang w:val="en-GB"/>
        </w:rPr>
        <w:t>If</w:t>
      </w:r>
      <w:r w:rsidRPr="008054D6">
        <w:rPr>
          <w:spacing w:val="26"/>
          <w:lang w:val="en-GB"/>
        </w:rPr>
        <w:t xml:space="preserve"> </w:t>
      </w:r>
      <w:r w:rsidRPr="008054D6">
        <w:rPr>
          <w:lang w:val="en-GB"/>
        </w:rPr>
        <w:t>there</w:t>
      </w:r>
      <w:r w:rsidRPr="008054D6">
        <w:rPr>
          <w:spacing w:val="26"/>
          <w:lang w:val="en-GB"/>
        </w:rPr>
        <w:t xml:space="preserve"> </w:t>
      </w:r>
      <w:r w:rsidRPr="008054D6">
        <w:rPr>
          <w:lang w:val="en-GB"/>
        </w:rPr>
        <w:t>are</w:t>
      </w:r>
      <w:r w:rsidRPr="008054D6">
        <w:rPr>
          <w:spacing w:val="26"/>
          <w:lang w:val="en-GB"/>
        </w:rPr>
        <w:t xml:space="preserve"> </w:t>
      </w:r>
      <w:r w:rsidRPr="008054D6">
        <w:rPr>
          <w:lang w:val="en-GB"/>
        </w:rPr>
        <w:t>phenotype</w:t>
      </w:r>
      <w:r w:rsidRPr="008054D6">
        <w:rPr>
          <w:spacing w:val="26"/>
          <w:lang w:val="en-GB"/>
        </w:rPr>
        <w:t xml:space="preserve"> </w:t>
      </w:r>
      <w:r w:rsidRPr="008054D6">
        <w:rPr>
          <w:lang w:val="en-GB"/>
        </w:rPr>
        <w:t>entries</w:t>
      </w:r>
      <w:r w:rsidRPr="008054D6">
        <w:rPr>
          <w:spacing w:val="27"/>
          <w:lang w:val="en-GB"/>
        </w:rPr>
        <w:t xml:space="preserve"> </w:t>
      </w:r>
      <w:proofErr w:type="spellStart"/>
      <w:r w:rsidRPr="008054D6">
        <w:rPr>
          <w:i/>
          <w:iCs/>
          <w:lang w:val="en-GB"/>
        </w:rPr>
        <w:t>Ph</w:t>
      </w:r>
      <w:proofErr w:type="spellEnd"/>
      <w:r w:rsidRPr="008054D6">
        <w:rPr>
          <w:lang w:val="en-GB"/>
        </w:rPr>
        <w:t>,</w:t>
      </w:r>
      <w:r w:rsidRPr="008054D6">
        <w:rPr>
          <w:spacing w:val="20"/>
          <w:lang w:val="en-GB"/>
        </w:rPr>
        <w:t xml:space="preserve"> </w:t>
      </w:r>
      <w:r w:rsidRPr="008054D6">
        <w:rPr>
          <w:lang w:val="en-GB"/>
        </w:rPr>
        <w:t>a</w:t>
      </w:r>
      <w:r w:rsidRPr="008054D6">
        <w:rPr>
          <w:spacing w:val="26"/>
          <w:lang w:val="en-GB"/>
        </w:rPr>
        <w:t xml:space="preserve"> </w:t>
      </w:r>
      <w:r w:rsidRPr="008054D6">
        <w:rPr>
          <w:spacing w:val="-2"/>
          <w:lang w:val="en-GB"/>
        </w:rPr>
        <w:t>new</w:t>
      </w:r>
      <w:r w:rsidRPr="008054D6">
        <w:rPr>
          <w:spacing w:val="27"/>
          <w:lang w:val="en-GB"/>
        </w:rPr>
        <w:t xml:space="preserve"> </w:t>
      </w:r>
      <w:r w:rsidRPr="008054D6">
        <w:rPr>
          <w:lang w:val="en-GB"/>
        </w:rPr>
        <w:t>class</w:t>
      </w:r>
      <w:r w:rsidRPr="008054D6">
        <w:rPr>
          <w:spacing w:val="26"/>
          <w:lang w:val="en-GB"/>
        </w:rPr>
        <w:t xml:space="preserve"> </w:t>
      </w:r>
      <w:r w:rsidRPr="008054D6">
        <w:rPr>
          <w:lang w:val="en-GB"/>
        </w:rPr>
        <w:t>of</w:t>
      </w:r>
      <w:r w:rsidRPr="008054D6">
        <w:rPr>
          <w:spacing w:val="26"/>
          <w:lang w:val="en-GB"/>
        </w:rPr>
        <w:t xml:space="preserve"> </w:t>
      </w:r>
      <w:r w:rsidRPr="008054D6">
        <w:rPr>
          <w:lang w:val="en-GB"/>
        </w:rPr>
        <w:t>the</w:t>
      </w:r>
      <w:r w:rsidRPr="008054D6">
        <w:rPr>
          <w:spacing w:val="26"/>
          <w:lang w:val="en-GB"/>
        </w:rPr>
        <w:t xml:space="preserve"> </w:t>
      </w:r>
      <w:r w:rsidRPr="008054D6">
        <w:rPr>
          <w:lang w:val="en-GB"/>
        </w:rPr>
        <w:t>type</w:t>
      </w:r>
      <w:r w:rsidRPr="008054D6">
        <w:rPr>
          <w:spacing w:val="22"/>
          <w:w w:val="99"/>
          <w:lang w:val="en-GB"/>
        </w:rPr>
        <w:t xml:space="preserve"> </w:t>
      </w:r>
      <w:proofErr w:type="spellStart"/>
      <w:r w:rsidRPr="008054D6">
        <w:rPr>
          <w:i/>
          <w:iCs/>
          <w:lang w:val="en-GB"/>
        </w:rPr>
        <w:t>Dysfunctional_Bp_in_O_with_P_and_M</w:t>
      </w:r>
      <w:proofErr w:type="spellEnd"/>
      <w:r w:rsidRPr="008054D6">
        <w:rPr>
          <w:i/>
          <w:iCs/>
          <w:spacing w:val="12"/>
          <w:lang w:val="en-GB"/>
        </w:rPr>
        <w:t xml:space="preserve"> </w:t>
      </w:r>
      <w:r w:rsidRPr="008054D6">
        <w:rPr>
          <w:lang w:val="en-GB"/>
        </w:rPr>
        <w:t>is</w:t>
      </w:r>
      <w:r w:rsidRPr="008054D6">
        <w:rPr>
          <w:spacing w:val="2"/>
          <w:lang w:val="en-GB"/>
        </w:rPr>
        <w:t xml:space="preserve"> </w:t>
      </w:r>
      <w:r w:rsidRPr="008054D6">
        <w:rPr>
          <w:lang w:val="en-GB"/>
        </w:rPr>
        <w:t>generated</w:t>
      </w:r>
      <w:r w:rsidRPr="008054D6">
        <w:rPr>
          <w:spacing w:val="2"/>
          <w:lang w:val="en-GB"/>
        </w:rPr>
        <w:t xml:space="preserve"> </w:t>
      </w:r>
      <w:r w:rsidRPr="008054D6">
        <w:rPr>
          <w:lang w:val="en-GB"/>
        </w:rPr>
        <w:t>for</w:t>
      </w:r>
      <w:r w:rsidRPr="008054D6">
        <w:rPr>
          <w:spacing w:val="2"/>
          <w:lang w:val="en-GB"/>
        </w:rPr>
        <w:t xml:space="preserve"> </w:t>
      </w:r>
      <w:r w:rsidRPr="008054D6">
        <w:rPr>
          <w:spacing w:val="-2"/>
          <w:lang w:val="en-GB"/>
        </w:rPr>
        <w:t>every</w:t>
      </w:r>
      <w:r w:rsidRPr="008054D6">
        <w:rPr>
          <w:spacing w:val="24"/>
          <w:w w:val="99"/>
          <w:lang w:val="en-GB"/>
        </w:rPr>
        <w:t xml:space="preserve"> </w:t>
      </w:r>
      <w:proofErr w:type="spellStart"/>
      <w:r w:rsidRPr="008054D6">
        <w:rPr>
          <w:i/>
          <w:iCs/>
          <w:lang w:val="en-GB"/>
        </w:rPr>
        <w:t>Bp_in_O_with_P_and_M</w:t>
      </w:r>
      <w:proofErr w:type="spellEnd"/>
      <w:r w:rsidRPr="008054D6">
        <w:rPr>
          <w:lang w:val="en-GB"/>
        </w:rPr>
        <w:t>,</w:t>
      </w:r>
      <w:r w:rsidRPr="008054D6">
        <w:rPr>
          <w:spacing w:val="-8"/>
          <w:lang w:val="en-GB"/>
        </w:rPr>
        <w:t xml:space="preserve"> </w:t>
      </w:r>
      <w:r w:rsidRPr="008054D6">
        <w:rPr>
          <w:lang w:val="en-GB"/>
        </w:rPr>
        <w:t>and</w:t>
      </w:r>
      <w:r w:rsidRPr="008054D6">
        <w:rPr>
          <w:spacing w:val="-7"/>
          <w:lang w:val="en-GB"/>
        </w:rPr>
        <w:t xml:space="preserve"> </w:t>
      </w:r>
      <w:r w:rsidRPr="008054D6">
        <w:rPr>
          <w:lang w:val="en-GB"/>
        </w:rPr>
        <w:t>all</w:t>
      </w:r>
      <w:r w:rsidRPr="008054D6">
        <w:rPr>
          <w:spacing w:val="-7"/>
          <w:lang w:val="en-GB"/>
        </w:rPr>
        <w:t xml:space="preserve"> </w:t>
      </w:r>
      <w:r w:rsidRPr="008054D6">
        <w:rPr>
          <w:lang w:val="en-GB"/>
        </w:rPr>
        <w:t>phenotypes</w:t>
      </w:r>
      <w:r w:rsidRPr="008054D6">
        <w:rPr>
          <w:spacing w:val="-8"/>
          <w:lang w:val="en-GB"/>
        </w:rPr>
        <w:t xml:space="preserve"> </w:t>
      </w:r>
      <w:r w:rsidRPr="008054D6">
        <w:rPr>
          <w:lang w:val="en-GB"/>
        </w:rPr>
        <w:t>are</w:t>
      </w:r>
      <w:r w:rsidRPr="008054D6">
        <w:rPr>
          <w:spacing w:val="-7"/>
          <w:lang w:val="en-GB"/>
        </w:rPr>
        <w:t xml:space="preserve"> </w:t>
      </w:r>
      <w:r w:rsidRPr="008054D6">
        <w:rPr>
          <w:lang w:val="en-GB"/>
        </w:rPr>
        <w:t>referred</w:t>
      </w:r>
      <w:r w:rsidRPr="008054D6">
        <w:rPr>
          <w:spacing w:val="-7"/>
          <w:lang w:val="en-GB"/>
        </w:rPr>
        <w:t xml:space="preserve"> </w:t>
      </w:r>
      <w:r w:rsidRPr="008054D6">
        <w:rPr>
          <w:lang w:val="en-GB"/>
        </w:rPr>
        <w:t>to</w:t>
      </w:r>
      <w:r w:rsidRPr="008054D6">
        <w:rPr>
          <w:spacing w:val="-8"/>
          <w:lang w:val="en-GB"/>
        </w:rPr>
        <w:t xml:space="preserve"> </w:t>
      </w:r>
      <w:r w:rsidRPr="008054D6">
        <w:rPr>
          <w:lang w:val="en-GB"/>
        </w:rPr>
        <w:t>as</w:t>
      </w:r>
      <w:r w:rsidRPr="008054D6">
        <w:rPr>
          <w:spacing w:val="-7"/>
          <w:lang w:val="en-GB"/>
        </w:rPr>
        <w:t xml:space="preserve"> </w:t>
      </w:r>
      <w:r w:rsidRPr="008054D6">
        <w:rPr>
          <w:lang w:val="en-GB"/>
        </w:rPr>
        <w:t>being</w:t>
      </w:r>
      <w:r w:rsidRPr="008054D6">
        <w:rPr>
          <w:w w:val="99"/>
          <w:lang w:val="en-GB"/>
        </w:rPr>
        <w:t xml:space="preserve"> </w:t>
      </w:r>
      <w:r w:rsidRPr="008054D6">
        <w:rPr>
          <w:lang w:val="en-GB"/>
        </w:rPr>
        <w:t>the</w:t>
      </w:r>
      <w:r w:rsidRPr="008054D6">
        <w:rPr>
          <w:spacing w:val="-6"/>
          <w:lang w:val="en-GB"/>
        </w:rPr>
        <w:t xml:space="preserve"> </w:t>
      </w:r>
      <w:r w:rsidRPr="008054D6">
        <w:rPr>
          <w:lang w:val="en-GB"/>
        </w:rPr>
        <w:t>realizations</w:t>
      </w:r>
      <w:r w:rsidRPr="008054D6">
        <w:rPr>
          <w:spacing w:val="-6"/>
          <w:lang w:val="en-GB"/>
        </w:rPr>
        <w:t xml:space="preserve"> </w:t>
      </w:r>
      <w:r w:rsidRPr="008054D6">
        <w:rPr>
          <w:lang w:val="en-GB"/>
        </w:rPr>
        <w:t>of</w:t>
      </w:r>
      <w:r w:rsidRPr="008054D6">
        <w:rPr>
          <w:spacing w:val="-6"/>
          <w:lang w:val="en-GB"/>
        </w:rPr>
        <w:t xml:space="preserve"> </w:t>
      </w:r>
      <w:r w:rsidRPr="008054D6">
        <w:rPr>
          <w:lang w:val="en-GB"/>
        </w:rPr>
        <w:t>risks.</w:t>
      </w:r>
    </w:p>
    <w:p w14:paraId="65CA8753" w14:textId="77777777" w:rsidR="00F20945" w:rsidRPr="008054D6" w:rsidRDefault="00F20945">
      <w:pPr>
        <w:pStyle w:val="Corpodetexto"/>
        <w:kinsoku w:val="0"/>
        <w:overflowPunct w:val="0"/>
        <w:spacing w:before="0"/>
        <w:ind w:left="0"/>
        <w:rPr>
          <w:lang w:val="en-GB"/>
        </w:rPr>
      </w:pPr>
    </w:p>
    <w:p w14:paraId="25B65837" w14:textId="77777777" w:rsidR="00F20945" w:rsidRPr="008054D6" w:rsidRDefault="00F20945">
      <w:pPr>
        <w:pStyle w:val="Corpodetexto"/>
        <w:kinsoku w:val="0"/>
        <w:overflowPunct w:val="0"/>
        <w:spacing w:before="0"/>
        <w:ind w:left="0"/>
        <w:rPr>
          <w:lang w:val="en-GB"/>
        </w:rPr>
      </w:pPr>
    </w:p>
    <w:p w14:paraId="5F630062" w14:textId="77777777" w:rsidR="00F20945" w:rsidRPr="008054D6" w:rsidRDefault="00F20945">
      <w:pPr>
        <w:pStyle w:val="Corpodetexto"/>
        <w:kinsoku w:val="0"/>
        <w:overflowPunct w:val="0"/>
        <w:spacing w:before="2"/>
        <w:ind w:left="0"/>
        <w:rPr>
          <w:sz w:val="13"/>
          <w:szCs w:val="13"/>
          <w:lang w:val="en-GB"/>
        </w:rPr>
      </w:pPr>
    </w:p>
    <w:p w14:paraId="74129799" w14:textId="77777777" w:rsidR="00F20945" w:rsidRPr="008054D6" w:rsidRDefault="00F20945">
      <w:pPr>
        <w:pStyle w:val="Ttulo2"/>
        <w:numPr>
          <w:ilvl w:val="1"/>
          <w:numId w:val="12"/>
        </w:numPr>
        <w:tabs>
          <w:tab w:val="left" w:pos="618"/>
        </w:tabs>
        <w:kinsoku w:val="0"/>
        <w:overflowPunct w:val="0"/>
        <w:ind w:left="617" w:hanging="299"/>
        <w:rPr>
          <w:lang w:val="en-GB"/>
        </w:rPr>
      </w:pPr>
      <w:r w:rsidRPr="008054D6">
        <w:rPr>
          <w:lang w:val="en-GB"/>
        </w:rPr>
        <w:t>Ontology</w:t>
      </w:r>
      <w:r w:rsidRPr="008054D6">
        <w:rPr>
          <w:spacing w:val="-15"/>
          <w:lang w:val="en-GB"/>
        </w:rPr>
        <w:t xml:space="preserve"> </w:t>
      </w:r>
      <w:r w:rsidRPr="008054D6">
        <w:rPr>
          <w:lang w:val="en-GB"/>
        </w:rPr>
        <w:t>patterns</w:t>
      </w:r>
    </w:p>
    <w:p w14:paraId="084ECD49" w14:textId="0A01B88B" w:rsidR="00F20945" w:rsidRPr="008054D6" w:rsidRDefault="00F20945">
      <w:pPr>
        <w:pStyle w:val="Corpodetexto"/>
        <w:kinsoku w:val="0"/>
        <w:overflowPunct w:val="0"/>
        <w:spacing w:before="111" w:line="285" w:lineRule="auto"/>
        <w:ind w:right="1962"/>
        <w:rPr>
          <w:lang w:val="en-GB"/>
        </w:rPr>
      </w:pPr>
      <w:r w:rsidRPr="008054D6">
        <w:rPr>
          <w:lang w:val="en-GB"/>
        </w:rPr>
        <w:t>This</w:t>
      </w:r>
      <w:r w:rsidRPr="008054D6">
        <w:rPr>
          <w:spacing w:val="5"/>
          <w:lang w:val="en-GB"/>
        </w:rPr>
        <w:t xml:space="preserve"> </w:t>
      </w:r>
      <w:r w:rsidRPr="008054D6">
        <w:rPr>
          <w:lang w:val="en-GB"/>
        </w:rPr>
        <w:t>analysis</w:t>
      </w:r>
      <w:r w:rsidRPr="008054D6">
        <w:rPr>
          <w:spacing w:val="6"/>
          <w:lang w:val="en-GB"/>
        </w:rPr>
        <w:t xml:space="preserve"> </w:t>
      </w:r>
      <w:r w:rsidRPr="008054D6">
        <w:rPr>
          <w:spacing w:val="-1"/>
          <w:lang w:val="en-GB"/>
        </w:rPr>
        <w:t>allowed</w:t>
      </w:r>
      <w:r w:rsidRPr="008054D6">
        <w:rPr>
          <w:spacing w:val="6"/>
          <w:lang w:val="en-GB"/>
        </w:rPr>
        <w:t xml:space="preserve"> </w:t>
      </w:r>
      <w:r w:rsidRPr="008054D6">
        <w:rPr>
          <w:lang w:val="en-GB"/>
        </w:rPr>
        <w:t>us</w:t>
      </w:r>
      <w:r w:rsidRPr="008054D6">
        <w:rPr>
          <w:spacing w:val="6"/>
          <w:lang w:val="en-GB"/>
        </w:rPr>
        <w:t xml:space="preserve"> </w:t>
      </w:r>
      <w:r w:rsidRPr="008054D6">
        <w:rPr>
          <w:lang w:val="en-GB"/>
        </w:rPr>
        <w:t>to</w:t>
      </w:r>
      <w:r w:rsidRPr="008054D6">
        <w:rPr>
          <w:spacing w:val="6"/>
          <w:lang w:val="en-GB"/>
        </w:rPr>
        <w:t xml:space="preserve"> </w:t>
      </w:r>
      <w:r w:rsidRPr="008054D6">
        <w:rPr>
          <w:lang w:val="en-GB"/>
        </w:rPr>
        <w:t>identify</w:t>
      </w:r>
      <w:r w:rsidRPr="008054D6">
        <w:rPr>
          <w:spacing w:val="6"/>
          <w:lang w:val="en-GB"/>
        </w:rPr>
        <w:t xml:space="preserve"> </w:t>
      </w:r>
      <w:r w:rsidRPr="008054D6">
        <w:rPr>
          <w:lang w:val="en-GB"/>
        </w:rPr>
        <w:t>ontology</w:t>
      </w:r>
      <w:r w:rsidRPr="008054D6">
        <w:rPr>
          <w:spacing w:val="6"/>
          <w:lang w:val="en-GB"/>
        </w:rPr>
        <w:t xml:space="preserve"> </w:t>
      </w:r>
      <w:r w:rsidRPr="008054D6">
        <w:rPr>
          <w:lang w:val="en-GB"/>
        </w:rPr>
        <w:t>patterns.</w:t>
      </w:r>
      <w:r w:rsidRPr="008054D6">
        <w:rPr>
          <w:spacing w:val="10"/>
          <w:lang w:val="en-GB"/>
        </w:rPr>
        <w:t xml:space="preserve"> </w:t>
      </w:r>
      <w:r w:rsidRPr="008054D6">
        <w:rPr>
          <w:lang w:val="en-GB"/>
        </w:rPr>
        <w:t>First,</w:t>
      </w:r>
      <w:r w:rsidRPr="008054D6">
        <w:rPr>
          <w:spacing w:val="11"/>
          <w:lang w:val="en-GB"/>
        </w:rPr>
        <w:t xml:space="preserve"> </w:t>
      </w:r>
      <w:r w:rsidRPr="008054D6">
        <w:rPr>
          <w:lang w:val="en-GB"/>
        </w:rPr>
        <w:t>we</w:t>
      </w:r>
      <w:r w:rsidRPr="008054D6">
        <w:rPr>
          <w:spacing w:val="6"/>
          <w:lang w:val="en-GB"/>
        </w:rPr>
        <w:t xml:space="preserve"> </w:t>
      </w:r>
      <w:r w:rsidRPr="008054D6">
        <w:rPr>
          <w:lang w:val="en-GB"/>
        </w:rPr>
        <w:t>present</w:t>
      </w:r>
      <w:r w:rsidRPr="008054D6">
        <w:rPr>
          <w:spacing w:val="23"/>
          <w:w w:val="99"/>
          <w:lang w:val="en-GB"/>
        </w:rPr>
        <w:t xml:space="preserve"> </w:t>
      </w:r>
      <w:r w:rsidRPr="008054D6">
        <w:rPr>
          <w:lang w:val="en-GB"/>
        </w:rPr>
        <w:t>the</w:t>
      </w:r>
      <w:r w:rsidRPr="008054D6">
        <w:rPr>
          <w:spacing w:val="-5"/>
          <w:lang w:val="en-GB"/>
        </w:rPr>
        <w:t xml:space="preserve"> </w:t>
      </w:r>
      <w:r w:rsidRPr="008054D6">
        <w:rPr>
          <w:lang w:val="en-GB"/>
        </w:rPr>
        <w:t>axiomatic</w:t>
      </w:r>
      <w:r w:rsidRPr="008054D6">
        <w:rPr>
          <w:spacing w:val="-4"/>
          <w:lang w:val="en-GB"/>
        </w:rPr>
        <w:t xml:space="preserve"> </w:t>
      </w:r>
      <w:r w:rsidRPr="008054D6">
        <w:rPr>
          <w:lang w:val="en-GB"/>
        </w:rPr>
        <w:t>definitions</w:t>
      </w:r>
      <w:r w:rsidRPr="008054D6">
        <w:rPr>
          <w:spacing w:val="-5"/>
          <w:lang w:val="en-GB"/>
        </w:rPr>
        <w:t xml:space="preserve"> </w:t>
      </w:r>
      <w:r w:rsidRPr="008054D6">
        <w:rPr>
          <w:lang w:val="en-GB"/>
        </w:rPr>
        <w:t>of</w:t>
      </w:r>
      <w:r w:rsidRPr="008054D6">
        <w:rPr>
          <w:spacing w:val="-4"/>
          <w:lang w:val="en-GB"/>
        </w:rPr>
        <w:t xml:space="preserve"> </w:t>
      </w:r>
      <w:r w:rsidRPr="008054D6">
        <w:rPr>
          <w:i/>
          <w:iCs/>
          <w:lang w:val="en-GB"/>
        </w:rPr>
        <w:t>P</w:t>
      </w:r>
      <w:ins w:id="213" w:author="Filipe Santana" w:date="2016-01-12T07:36:00Z">
        <w:r w:rsidR="00C16D2B">
          <w:rPr>
            <w:i/>
            <w:iCs/>
            <w:lang w:val="en-GB"/>
          </w:rPr>
          <w:t xml:space="preserve"> </w:t>
        </w:r>
      </w:ins>
      <w:r w:rsidRPr="008054D6">
        <w:rPr>
          <w:lang w:val="en-GB"/>
        </w:rPr>
        <w:t>(table</w:t>
      </w:r>
      <w:r w:rsidRPr="008054D6">
        <w:rPr>
          <w:spacing w:val="-5"/>
          <w:lang w:val="en-GB"/>
        </w:rPr>
        <w:t xml:space="preserve"> </w:t>
      </w:r>
      <w:r w:rsidRPr="008054D6">
        <w:rPr>
          <w:lang w:val="en-GB"/>
        </w:rPr>
        <w:t>3),</w:t>
      </w:r>
      <w:r w:rsidRPr="008054D6">
        <w:rPr>
          <w:spacing w:val="-4"/>
          <w:lang w:val="en-GB"/>
        </w:rPr>
        <w:t xml:space="preserve"> </w:t>
      </w:r>
      <w:proofErr w:type="spellStart"/>
      <w:r w:rsidRPr="008054D6">
        <w:rPr>
          <w:i/>
          <w:iCs/>
          <w:lang w:val="en-GB"/>
        </w:rPr>
        <w:t>Bp</w:t>
      </w:r>
      <w:proofErr w:type="spellEnd"/>
      <w:r w:rsidRPr="008054D6">
        <w:rPr>
          <w:i/>
          <w:iCs/>
          <w:spacing w:val="-4"/>
          <w:lang w:val="en-GB"/>
        </w:rPr>
        <w:t xml:space="preserve"> </w:t>
      </w:r>
      <w:r w:rsidRPr="008054D6">
        <w:rPr>
          <w:lang w:val="en-GB"/>
        </w:rPr>
        <w:t>(table</w:t>
      </w:r>
      <w:r w:rsidRPr="008054D6">
        <w:rPr>
          <w:spacing w:val="-5"/>
          <w:lang w:val="en-GB"/>
        </w:rPr>
        <w:t xml:space="preserve"> </w:t>
      </w:r>
      <w:r w:rsidRPr="008054D6">
        <w:rPr>
          <w:lang w:val="en-GB"/>
        </w:rPr>
        <w:t>4)</w:t>
      </w:r>
      <w:r w:rsidRPr="008054D6">
        <w:rPr>
          <w:spacing w:val="-4"/>
          <w:lang w:val="en-GB"/>
        </w:rPr>
        <w:t xml:space="preserve"> </w:t>
      </w:r>
      <w:r w:rsidRPr="008054D6">
        <w:rPr>
          <w:lang w:val="en-GB"/>
        </w:rPr>
        <w:t>and</w:t>
      </w:r>
      <w:r w:rsidRPr="008054D6">
        <w:rPr>
          <w:spacing w:val="-5"/>
          <w:lang w:val="en-GB"/>
        </w:rPr>
        <w:t xml:space="preserve"> </w:t>
      </w:r>
      <w:r w:rsidRPr="008054D6">
        <w:rPr>
          <w:i/>
          <w:iCs/>
          <w:lang w:val="en-GB"/>
        </w:rPr>
        <w:t>C</w:t>
      </w:r>
      <w:r w:rsidRPr="008054D6">
        <w:rPr>
          <w:i/>
          <w:iCs/>
          <w:spacing w:val="4"/>
          <w:lang w:val="en-GB"/>
        </w:rPr>
        <w:t xml:space="preserve"> </w:t>
      </w:r>
      <w:r w:rsidRPr="008054D6">
        <w:rPr>
          <w:lang w:val="en-GB"/>
        </w:rPr>
        <w:t>(table</w:t>
      </w:r>
      <w:r w:rsidRPr="008054D6">
        <w:rPr>
          <w:spacing w:val="-4"/>
          <w:lang w:val="en-GB"/>
        </w:rPr>
        <w:t xml:space="preserve"> </w:t>
      </w:r>
      <w:r w:rsidRPr="008054D6">
        <w:rPr>
          <w:lang w:val="en-GB"/>
        </w:rPr>
        <w:t>5</w:t>
      </w:r>
      <w:proofErr w:type="gramStart"/>
      <w:r w:rsidRPr="008054D6">
        <w:rPr>
          <w:lang w:val="en-GB"/>
        </w:rPr>
        <w:t>)</w:t>
      </w:r>
      <w:r w:rsidRPr="008054D6">
        <w:rPr>
          <w:spacing w:val="-5"/>
          <w:lang w:val="en-GB"/>
        </w:rPr>
        <w:t xml:space="preserve"> </w:t>
      </w:r>
      <w:r w:rsidRPr="008054D6">
        <w:rPr>
          <w:lang w:val="en-GB"/>
        </w:rPr>
        <w:t>.</w:t>
      </w:r>
      <w:proofErr w:type="gramEnd"/>
    </w:p>
    <w:p w14:paraId="52261102" w14:textId="77777777" w:rsidR="00F20945" w:rsidRPr="008054D6" w:rsidRDefault="00F20945">
      <w:pPr>
        <w:pStyle w:val="Corpodetexto"/>
        <w:kinsoku w:val="0"/>
        <w:overflowPunct w:val="0"/>
        <w:spacing w:before="0"/>
        <w:ind w:left="0"/>
        <w:rPr>
          <w:lang w:val="en-GB"/>
        </w:rPr>
      </w:pPr>
    </w:p>
    <w:p w14:paraId="19674901" w14:textId="77777777" w:rsidR="00F20945" w:rsidRPr="008054D6" w:rsidRDefault="00F20945">
      <w:pPr>
        <w:pStyle w:val="Corpodetexto"/>
        <w:kinsoku w:val="0"/>
        <w:overflowPunct w:val="0"/>
        <w:spacing w:before="11"/>
        <w:ind w:left="0"/>
        <w:rPr>
          <w:sz w:val="22"/>
          <w:szCs w:val="22"/>
          <w:lang w:val="en-GB"/>
        </w:rPr>
      </w:pPr>
    </w:p>
    <w:p w14:paraId="2A686596" w14:textId="77777777" w:rsidR="00F20945" w:rsidRPr="008054D6" w:rsidRDefault="00F20945">
      <w:pPr>
        <w:pStyle w:val="Corpodetexto"/>
        <w:kinsoku w:val="0"/>
        <w:overflowPunct w:val="0"/>
        <w:spacing w:before="0"/>
        <w:rPr>
          <w:sz w:val="15"/>
          <w:szCs w:val="15"/>
          <w:lang w:val="en-GB"/>
        </w:rPr>
      </w:pPr>
      <w:r w:rsidRPr="008054D6">
        <w:rPr>
          <w:spacing w:val="-3"/>
          <w:sz w:val="15"/>
          <w:szCs w:val="15"/>
          <w:lang w:val="en-GB"/>
        </w:rPr>
        <w:t>Table</w:t>
      </w:r>
      <w:r w:rsidRPr="008054D6">
        <w:rPr>
          <w:spacing w:val="-7"/>
          <w:sz w:val="15"/>
          <w:szCs w:val="15"/>
          <w:lang w:val="en-GB"/>
        </w:rPr>
        <w:t xml:space="preserve"> </w:t>
      </w:r>
      <w:r w:rsidRPr="008054D6">
        <w:rPr>
          <w:sz w:val="15"/>
          <w:szCs w:val="15"/>
          <w:lang w:val="en-GB"/>
        </w:rPr>
        <w:t>3.</w:t>
      </w:r>
      <w:r w:rsidRPr="008054D6">
        <w:rPr>
          <w:spacing w:val="-6"/>
          <w:sz w:val="15"/>
          <w:szCs w:val="15"/>
          <w:lang w:val="en-GB"/>
        </w:rPr>
        <w:t xml:space="preserve"> </w:t>
      </w:r>
      <w:r w:rsidRPr="008054D6">
        <w:rPr>
          <w:sz w:val="15"/>
          <w:szCs w:val="15"/>
          <w:lang w:val="en-GB"/>
        </w:rPr>
        <w:t>Defined</w:t>
      </w:r>
      <w:r w:rsidRPr="008054D6">
        <w:rPr>
          <w:spacing w:val="-7"/>
          <w:sz w:val="15"/>
          <w:szCs w:val="15"/>
          <w:lang w:val="en-GB"/>
        </w:rPr>
        <w:t xml:space="preserve"> </w:t>
      </w:r>
      <w:r w:rsidRPr="008054D6">
        <w:rPr>
          <w:sz w:val="15"/>
          <w:szCs w:val="15"/>
          <w:lang w:val="en-GB"/>
        </w:rPr>
        <w:t>Subclasses</w:t>
      </w:r>
      <w:r w:rsidRPr="008054D6">
        <w:rPr>
          <w:spacing w:val="-6"/>
          <w:sz w:val="15"/>
          <w:szCs w:val="15"/>
          <w:lang w:val="en-GB"/>
        </w:rPr>
        <w:t xml:space="preserve"> </w:t>
      </w:r>
      <w:r w:rsidRPr="008054D6">
        <w:rPr>
          <w:sz w:val="15"/>
          <w:szCs w:val="15"/>
          <w:lang w:val="en-GB"/>
        </w:rPr>
        <w:t>of</w:t>
      </w:r>
      <w:r w:rsidRPr="008054D6">
        <w:rPr>
          <w:spacing w:val="-7"/>
          <w:sz w:val="15"/>
          <w:szCs w:val="15"/>
          <w:lang w:val="en-GB"/>
        </w:rPr>
        <w:t xml:space="preserve"> </w:t>
      </w:r>
      <w:r w:rsidRPr="008054D6">
        <w:rPr>
          <w:sz w:val="15"/>
          <w:szCs w:val="15"/>
          <w:lang w:val="en-GB"/>
        </w:rPr>
        <w:t>proteins</w:t>
      </w:r>
      <w:r w:rsidRPr="008054D6">
        <w:rPr>
          <w:spacing w:val="-6"/>
          <w:sz w:val="15"/>
          <w:szCs w:val="15"/>
          <w:lang w:val="en-GB"/>
        </w:rPr>
        <w:t xml:space="preserve"> </w:t>
      </w:r>
      <w:r w:rsidRPr="008054D6">
        <w:rPr>
          <w:sz w:val="15"/>
          <w:szCs w:val="15"/>
          <w:lang w:val="en-GB"/>
        </w:rPr>
        <w:t>P.</w:t>
      </w:r>
    </w:p>
    <w:p w14:paraId="020DE424" w14:textId="77777777" w:rsidR="00F20945" w:rsidRPr="008054D6" w:rsidRDefault="00F20945">
      <w:pPr>
        <w:pStyle w:val="Corpodetexto"/>
        <w:kinsoku w:val="0"/>
        <w:overflowPunct w:val="0"/>
        <w:spacing w:before="10"/>
        <w:ind w:left="0"/>
        <w:rPr>
          <w:sz w:val="7"/>
          <w:szCs w:val="7"/>
          <w:lang w:val="en-GB"/>
        </w:rPr>
      </w:pPr>
    </w:p>
    <w:p w14:paraId="69F5F8D7" w14:textId="58EEFD41" w:rsidR="00F20945" w:rsidRPr="008054D6" w:rsidRDefault="00F6513E">
      <w:pPr>
        <w:pStyle w:val="Corpodetexto"/>
        <w:kinsoku w:val="0"/>
        <w:overflowPunct w:val="0"/>
        <w:spacing w:before="0" w:line="20" w:lineRule="atLeast"/>
        <w:ind w:left="910"/>
        <w:rPr>
          <w:sz w:val="2"/>
          <w:szCs w:val="2"/>
          <w:lang w:val="en-GB"/>
        </w:rPr>
      </w:pPr>
      <w:r w:rsidRPr="002C029A">
        <w:rPr>
          <w:noProof/>
          <w:sz w:val="2"/>
          <w:szCs w:val="2"/>
          <w:lang w:val="pt-BR" w:eastAsia="pt-BR"/>
        </w:rPr>
        <mc:AlternateContent>
          <mc:Choice Requires="wpg">
            <w:drawing>
              <wp:inline distT="0" distB="0" distL="0" distR="0" wp14:anchorId="0CCB7881" wp14:editId="661F46E0">
                <wp:extent cx="2209800" cy="12700"/>
                <wp:effectExtent l="9525" t="9525" r="9525" b="0"/>
                <wp:docPr id="153"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0" cy="12700"/>
                          <a:chOff x="0" y="0"/>
                          <a:chExt cx="3480" cy="20"/>
                        </a:xfrm>
                      </wpg:grpSpPr>
                      <wps:wsp>
                        <wps:cNvPr id="154" name="Freeform 165"/>
                        <wps:cNvSpPr>
                          <a:spLocks/>
                        </wps:cNvSpPr>
                        <wps:spPr bwMode="auto">
                          <a:xfrm>
                            <a:off x="4" y="4"/>
                            <a:ext cx="3470" cy="20"/>
                          </a:xfrm>
                          <a:custGeom>
                            <a:avLst/>
                            <a:gdLst>
                              <a:gd name="T0" fmla="*/ 0 w 3470"/>
                              <a:gd name="T1" fmla="*/ 0 h 20"/>
                              <a:gd name="T2" fmla="*/ 3469 w 3470"/>
                              <a:gd name="T3" fmla="*/ 0 h 20"/>
                            </a:gdLst>
                            <a:ahLst/>
                            <a:cxnLst>
                              <a:cxn ang="0">
                                <a:pos x="T0" y="T1"/>
                              </a:cxn>
                              <a:cxn ang="0">
                                <a:pos x="T2" y="T3"/>
                              </a:cxn>
                            </a:cxnLst>
                            <a:rect l="0" t="0" r="r" b="b"/>
                            <a:pathLst>
                              <a:path w="3470" h="20">
                                <a:moveTo>
                                  <a:pt x="0" y="0"/>
                                </a:moveTo>
                                <a:lnTo>
                                  <a:pt x="3469"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4AC0BF" id="Group 164" o:spid="_x0000_s1026" style="width:174pt;height:1pt;mso-position-horizontal-relative:char;mso-position-vertical-relative:line" coordsize="34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">
                <v:shape id="Freeform 165" o:spid="_x0000_s1027" style="position:absolute;left:4;top:4;width:3470;height:20;visibility:visible;mso-wrap-style:square;v-text-anchor:top" coordsize="34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" path="m,l3469,e" filled="f" strokeweight=".17567mm">
                  <v:path arrowok="t" o:connecttype="custom" o:connectlocs="0,0;3469,0" o:connectangles="0,0"/>
                </v:shape>
                <w10:anchorlock/>
              </v:group>
            </w:pict>
          </mc:Fallback>
        </mc:AlternateContent>
      </w:r>
    </w:p>
    <w:p w14:paraId="1C58400E" w14:textId="07961AC2" w:rsidR="00F20945" w:rsidRDefault="00F20945">
      <w:pPr>
        <w:pStyle w:val="Corpodetexto"/>
        <w:kinsoku w:val="0"/>
        <w:overflowPunct w:val="0"/>
        <w:spacing w:before="0"/>
        <w:ind w:left="425" w:right="2215"/>
        <w:jc w:val="center"/>
        <w:rPr>
          <w:ins w:id="214" w:author="Filipe Santana" w:date="2016-01-12T07:44:00Z"/>
          <w:i/>
          <w:iCs/>
          <w:lang w:val="pt-BR"/>
        </w:rPr>
      </w:pPr>
      <w:r w:rsidRPr="008054D6">
        <w:rPr>
          <w:i/>
          <w:iCs/>
          <w:lang w:val="pt-BR"/>
        </w:rPr>
        <w:t>P</w:t>
      </w:r>
      <w:r w:rsidRPr="008054D6">
        <w:rPr>
          <w:i/>
          <w:iCs/>
          <w:spacing w:val="-1"/>
          <w:lang w:val="pt-BR"/>
        </w:rPr>
        <w:t xml:space="preserve"> </w:t>
      </w:r>
      <w:proofErr w:type="spellStart"/>
      <w:r w:rsidRPr="008054D6">
        <w:rPr>
          <w:lang w:val="pt-BR"/>
        </w:rPr>
        <w:t>subclassOf</w:t>
      </w:r>
      <w:proofErr w:type="spellEnd"/>
      <w:r w:rsidRPr="008054D6">
        <w:rPr>
          <w:spacing w:val="-5"/>
          <w:lang w:val="pt-BR"/>
        </w:rPr>
        <w:t xml:space="preserve"> </w:t>
      </w:r>
      <w:proofErr w:type="spellStart"/>
      <w:proofErr w:type="gramStart"/>
      <w:r w:rsidRPr="008054D6">
        <w:rPr>
          <w:spacing w:val="-1"/>
          <w:lang w:val="pt-BR"/>
        </w:rPr>
        <w:t>pr:</w:t>
      </w:r>
      <w:r w:rsidRPr="008054D6">
        <w:rPr>
          <w:i/>
          <w:iCs/>
          <w:spacing w:val="-1"/>
          <w:lang w:val="pt-BR"/>
        </w:rPr>
        <w:t>Protein</w:t>
      </w:r>
      <w:proofErr w:type="spellEnd"/>
      <w:proofErr w:type="gramEnd"/>
      <w:r w:rsidRPr="008054D6">
        <w:rPr>
          <w:i/>
          <w:iCs/>
          <w:spacing w:val="-4"/>
          <w:lang w:val="pt-BR"/>
        </w:rPr>
        <w:t xml:space="preserve"> </w:t>
      </w:r>
      <w:r w:rsidRPr="008054D6">
        <w:rPr>
          <w:lang w:val="pt-BR"/>
        </w:rPr>
        <w:t xml:space="preserve">; </w:t>
      </w:r>
      <w:r w:rsidRPr="008054D6">
        <w:rPr>
          <w:spacing w:val="33"/>
          <w:lang w:val="pt-BR"/>
        </w:rPr>
        <w:t xml:space="preserve"> </w:t>
      </w:r>
      <w:proofErr w:type="spellStart"/>
      <w:r w:rsidRPr="008054D6">
        <w:rPr>
          <w:i/>
          <w:iCs/>
          <w:lang w:val="pt-BR"/>
        </w:rPr>
        <w:t>P_sensu_O</w:t>
      </w:r>
      <w:proofErr w:type="spellEnd"/>
      <w:r w:rsidRPr="008054D6">
        <w:rPr>
          <w:i/>
          <w:iCs/>
          <w:spacing w:val="-4"/>
          <w:lang w:val="pt-BR"/>
        </w:rPr>
        <w:t xml:space="preserve"> </w:t>
      </w:r>
      <w:proofErr w:type="spellStart"/>
      <w:r w:rsidRPr="008054D6">
        <w:rPr>
          <w:lang w:val="pt-BR"/>
        </w:rPr>
        <w:t>subclassOf</w:t>
      </w:r>
      <w:proofErr w:type="spellEnd"/>
      <w:r w:rsidRPr="008054D6">
        <w:rPr>
          <w:spacing w:val="-5"/>
          <w:lang w:val="pt-BR"/>
        </w:rPr>
        <w:t xml:space="preserve"> </w:t>
      </w:r>
      <w:r w:rsidRPr="008054D6">
        <w:rPr>
          <w:i/>
          <w:iCs/>
          <w:lang w:val="pt-BR"/>
        </w:rPr>
        <w:t>P</w:t>
      </w:r>
    </w:p>
    <w:p w14:paraId="248D3A48" w14:textId="0DEDF3C6" w:rsidR="00690839" w:rsidRPr="00690839" w:rsidRDefault="00690839">
      <w:pPr>
        <w:pStyle w:val="Corpodetexto"/>
        <w:kinsoku w:val="0"/>
        <w:overflowPunct w:val="0"/>
        <w:spacing w:before="0"/>
        <w:ind w:left="425" w:right="2215"/>
        <w:jc w:val="center"/>
        <w:rPr>
          <w:lang w:val="en-GB"/>
        </w:rPr>
      </w:pPr>
      <w:proofErr w:type="spellStart"/>
      <w:ins w:id="215" w:author="Filipe Santana" w:date="2016-01-12T07:44:00Z">
        <w:r w:rsidRPr="00690839">
          <w:rPr>
            <w:i/>
            <w:iCs/>
            <w:lang w:val="en-GB"/>
          </w:rPr>
          <w:t>P_sensu_O</w:t>
        </w:r>
        <w:proofErr w:type="spellEnd"/>
        <w:r w:rsidRPr="00690839">
          <w:rPr>
            <w:i/>
            <w:iCs/>
            <w:lang w:val="en-GB"/>
          </w:rPr>
          <w:t xml:space="preserve"> </w:t>
        </w:r>
        <w:proofErr w:type="spellStart"/>
        <w:r w:rsidRPr="00690839">
          <w:rPr>
            <w:iCs/>
            <w:lang w:val="en-GB"/>
          </w:rPr>
          <w:t>equivalentTo</w:t>
        </w:r>
        <w:proofErr w:type="spellEnd"/>
        <w:r w:rsidRPr="00690839">
          <w:rPr>
            <w:iCs/>
            <w:lang w:val="en-GB"/>
          </w:rPr>
          <w:t xml:space="preserve"> </w:t>
        </w:r>
        <w:r w:rsidRPr="00690839">
          <w:rPr>
            <w:i/>
            <w:iCs/>
            <w:lang w:val="en-GB"/>
          </w:rPr>
          <w:t>P</w:t>
        </w:r>
        <w:r w:rsidRPr="00690839">
          <w:rPr>
            <w:iCs/>
            <w:lang w:val="en-GB"/>
          </w:rPr>
          <w:t xml:space="preserve"> and (‘is included</w:t>
        </w:r>
      </w:ins>
      <w:ins w:id="216" w:author="Filipe Santana" w:date="2016-01-12T07:45:00Z">
        <w:r w:rsidRPr="00690839">
          <w:rPr>
            <w:iCs/>
            <w:lang w:val="en-GB"/>
          </w:rPr>
          <w:t>’</w:t>
        </w:r>
      </w:ins>
      <w:ins w:id="217" w:author="Filipe Santana" w:date="2016-01-12T07:44:00Z">
        <w:r w:rsidRPr="00690839">
          <w:rPr>
            <w:iCs/>
            <w:lang w:val="en-GB"/>
          </w:rPr>
          <w:t xml:space="preserve"> in some </w:t>
        </w:r>
        <w:r w:rsidRPr="00690839">
          <w:rPr>
            <w:i/>
            <w:iCs/>
            <w:lang w:val="en-GB"/>
          </w:rPr>
          <w:t>O</w:t>
        </w:r>
        <w:r w:rsidRPr="00690839">
          <w:rPr>
            <w:iCs/>
            <w:lang w:val="en-GB"/>
          </w:rPr>
          <w:t>)</w:t>
        </w:r>
      </w:ins>
    </w:p>
    <w:p w14:paraId="009E0B71" w14:textId="77777777" w:rsidR="00F20945" w:rsidRPr="00690839" w:rsidRDefault="00F20945">
      <w:pPr>
        <w:pStyle w:val="Corpodetexto"/>
        <w:kinsoku w:val="0"/>
        <w:overflowPunct w:val="0"/>
        <w:spacing w:before="8"/>
        <w:ind w:left="0"/>
        <w:rPr>
          <w:i/>
          <w:iCs/>
          <w:sz w:val="2"/>
          <w:szCs w:val="2"/>
          <w:lang w:val="en-GB"/>
        </w:rPr>
      </w:pPr>
    </w:p>
    <w:p w14:paraId="4A29A3ED" w14:textId="59E65FE1" w:rsidR="00F20945" w:rsidRPr="008054D6" w:rsidRDefault="00F6513E">
      <w:pPr>
        <w:pStyle w:val="Corpodetexto"/>
        <w:kinsoku w:val="0"/>
        <w:overflowPunct w:val="0"/>
        <w:spacing w:before="0" w:line="20" w:lineRule="atLeast"/>
        <w:ind w:left="910"/>
        <w:rPr>
          <w:sz w:val="2"/>
          <w:szCs w:val="2"/>
          <w:lang w:val="en-GB"/>
        </w:rPr>
      </w:pPr>
      <w:r w:rsidRPr="002C029A">
        <w:rPr>
          <w:noProof/>
          <w:sz w:val="2"/>
          <w:szCs w:val="2"/>
          <w:lang w:val="pt-BR" w:eastAsia="pt-BR"/>
        </w:rPr>
        <mc:AlternateContent>
          <mc:Choice Requires="wpg">
            <w:drawing>
              <wp:inline distT="0" distB="0" distL="0" distR="0" wp14:anchorId="042045F1" wp14:editId="2032DA1D">
                <wp:extent cx="2209800" cy="12700"/>
                <wp:effectExtent l="9525" t="9525" r="9525" b="0"/>
                <wp:docPr id="151"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0" cy="12700"/>
                          <a:chOff x="0" y="0"/>
                          <a:chExt cx="3480" cy="20"/>
                        </a:xfrm>
                      </wpg:grpSpPr>
                      <wps:wsp>
                        <wps:cNvPr id="152" name="Freeform 167"/>
                        <wps:cNvSpPr>
                          <a:spLocks/>
                        </wps:cNvSpPr>
                        <wps:spPr bwMode="auto">
                          <a:xfrm>
                            <a:off x="4" y="4"/>
                            <a:ext cx="3470" cy="20"/>
                          </a:xfrm>
                          <a:custGeom>
                            <a:avLst/>
                            <a:gdLst>
                              <a:gd name="T0" fmla="*/ 0 w 3470"/>
                              <a:gd name="T1" fmla="*/ 0 h 20"/>
                              <a:gd name="T2" fmla="*/ 3469 w 3470"/>
                              <a:gd name="T3" fmla="*/ 0 h 20"/>
                            </a:gdLst>
                            <a:ahLst/>
                            <a:cxnLst>
                              <a:cxn ang="0">
                                <a:pos x="T0" y="T1"/>
                              </a:cxn>
                              <a:cxn ang="0">
                                <a:pos x="T2" y="T3"/>
                              </a:cxn>
                            </a:cxnLst>
                            <a:rect l="0" t="0" r="r" b="b"/>
                            <a:pathLst>
                              <a:path w="3470" h="20">
                                <a:moveTo>
                                  <a:pt x="0" y="0"/>
                                </a:moveTo>
                                <a:lnTo>
                                  <a:pt x="3469"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BF15B2" id="Group 166" o:spid="_x0000_s1026" style="width:174pt;height:1pt;mso-position-horizontal-relative:char;mso-position-vertical-relative:line" coordsize="34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">
                <v:shape id="Freeform 167" o:spid="_x0000_s1027" style="position:absolute;left:4;top:4;width:3470;height:20;visibility:visible;mso-wrap-style:square;v-text-anchor:top" coordsize="34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" path="m,l3469,e" filled="f" strokeweight=".17567mm">
                  <v:path arrowok="t" o:connecttype="custom" o:connectlocs="0,0;3469,0" o:connectangles="0,0"/>
                </v:shape>
                <w10:anchorlock/>
              </v:group>
            </w:pict>
          </mc:Fallback>
        </mc:AlternateContent>
      </w:r>
    </w:p>
    <w:p w14:paraId="3A828594" w14:textId="77777777" w:rsidR="00F20945" w:rsidRPr="008054D6" w:rsidRDefault="00F20945">
      <w:pPr>
        <w:pStyle w:val="Corpodetexto"/>
        <w:kinsoku w:val="0"/>
        <w:overflowPunct w:val="0"/>
        <w:spacing w:before="0"/>
        <w:ind w:left="0"/>
        <w:rPr>
          <w:i/>
          <w:iCs/>
          <w:lang w:val="en-GB"/>
        </w:rPr>
      </w:pPr>
    </w:p>
    <w:p w14:paraId="3C4B52D6" w14:textId="77777777" w:rsidR="00F20945" w:rsidRPr="008054D6" w:rsidRDefault="00F20945">
      <w:pPr>
        <w:pStyle w:val="Corpodetexto"/>
        <w:kinsoku w:val="0"/>
        <w:overflowPunct w:val="0"/>
        <w:spacing w:before="0"/>
        <w:ind w:left="0"/>
        <w:rPr>
          <w:i/>
          <w:iCs/>
          <w:lang w:val="en-GB"/>
        </w:rPr>
      </w:pPr>
    </w:p>
    <w:p w14:paraId="30B5ADF1" w14:textId="39BE855F" w:rsidR="00F20945" w:rsidRPr="008054D6" w:rsidRDefault="00F20945">
      <w:pPr>
        <w:pStyle w:val="Corpodetexto"/>
        <w:kinsoku w:val="0"/>
        <w:overflowPunct w:val="0"/>
        <w:spacing w:before="140" w:line="285" w:lineRule="auto"/>
        <w:ind w:right="2105" w:firstLine="239"/>
        <w:jc w:val="both"/>
        <w:rPr>
          <w:lang w:val="en-GB"/>
        </w:rPr>
      </w:pPr>
      <w:r w:rsidRPr="008054D6">
        <w:rPr>
          <w:spacing w:val="-3"/>
          <w:lang w:val="en-GB"/>
        </w:rPr>
        <w:t>Table</w:t>
      </w:r>
      <w:r w:rsidRPr="008054D6">
        <w:rPr>
          <w:spacing w:val="12"/>
          <w:lang w:val="en-GB"/>
        </w:rPr>
        <w:t xml:space="preserve"> </w:t>
      </w:r>
      <w:r w:rsidRPr="008054D6">
        <w:rPr>
          <w:lang w:val="en-GB"/>
        </w:rPr>
        <w:t>3</w:t>
      </w:r>
      <w:r w:rsidRPr="008054D6">
        <w:rPr>
          <w:spacing w:val="12"/>
          <w:lang w:val="en-GB"/>
        </w:rPr>
        <w:t xml:space="preserve"> </w:t>
      </w:r>
      <w:r w:rsidRPr="008054D6">
        <w:rPr>
          <w:spacing w:val="-1"/>
          <w:lang w:val="en-GB"/>
        </w:rPr>
        <w:t>shows</w:t>
      </w:r>
      <w:r w:rsidRPr="008054D6">
        <w:rPr>
          <w:spacing w:val="12"/>
          <w:lang w:val="en-GB"/>
        </w:rPr>
        <w:t xml:space="preserve"> </w:t>
      </w:r>
      <w:r w:rsidRPr="008054D6">
        <w:rPr>
          <w:spacing w:val="-2"/>
          <w:lang w:val="en-GB"/>
        </w:rPr>
        <w:t>how</w:t>
      </w:r>
      <w:r w:rsidRPr="008054D6">
        <w:rPr>
          <w:spacing w:val="12"/>
          <w:lang w:val="en-GB"/>
        </w:rPr>
        <w:t xml:space="preserve"> </w:t>
      </w:r>
      <w:r w:rsidRPr="008054D6">
        <w:rPr>
          <w:lang w:val="en-GB"/>
        </w:rPr>
        <w:t>proteins</w:t>
      </w:r>
      <w:r w:rsidRPr="008054D6">
        <w:rPr>
          <w:spacing w:val="12"/>
          <w:lang w:val="en-GB"/>
        </w:rPr>
        <w:t xml:space="preserve"> </w:t>
      </w:r>
      <w:r w:rsidRPr="008054D6">
        <w:rPr>
          <w:lang w:val="en-GB"/>
        </w:rPr>
        <w:t>of</w:t>
      </w:r>
      <w:r w:rsidRPr="008054D6">
        <w:rPr>
          <w:spacing w:val="12"/>
          <w:lang w:val="en-GB"/>
        </w:rPr>
        <w:t xml:space="preserve"> </w:t>
      </w:r>
      <w:r w:rsidRPr="008054D6">
        <w:rPr>
          <w:spacing w:val="-1"/>
          <w:lang w:val="en-GB"/>
        </w:rPr>
        <w:t>any</w:t>
      </w:r>
      <w:r w:rsidRPr="008054D6">
        <w:rPr>
          <w:spacing w:val="12"/>
          <w:lang w:val="en-GB"/>
        </w:rPr>
        <w:t xml:space="preserve"> </w:t>
      </w:r>
      <w:r w:rsidRPr="008054D6">
        <w:rPr>
          <w:lang w:val="en-GB"/>
        </w:rPr>
        <w:t>type</w:t>
      </w:r>
      <w:r w:rsidRPr="008054D6">
        <w:rPr>
          <w:spacing w:val="12"/>
          <w:lang w:val="en-GB"/>
        </w:rPr>
        <w:t xml:space="preserve"> </w:t>
      </w:r>
      <w:r w:rsidRPr="008054D6">
        <w:rPr>
          <w:i/>
          <w:iCs/>
          <w:lang w:val="en-GB"/>
        </w:rPr>
        <w:t>P</w:t>
      </w:r>
      <w:r w:rsidRPr="008054D6">
        <w:rPr>
          <w:i/>
          <w:iCs/>
          <w:spacing w:val="16"/>
          <w:lang w:val="en-GB"/>
        </w:rPr>
        <w:t xml:space="preserve"> </w:t>
      </w:r>
      <w:r w:rsidRPr="008054D6">
        <w:rPr>
          <w:lang w:val="en-GB"/>
        </w:rPr>
        <w:t>within</w:t>
      </w:r>
      <w:r w:rsidRPr="008054D6">
        <w:rPr>
          <w:spacing w:val="12"/>
          <w:lang w:val="en-GB"/>
        </w:rPr>
        <w:t xml:space="preserve"> </w:t>
      </w:r>
      <w:r w:rsidRPr="008054D6">
        <w:rPr>
          <w:lang w:val="en-GB"/>
        </w:rPr>
        <w:t>a</w:t>
      </w:r>
      <w:r w:rsidRPr="008054D6">
        <w:rPr>
          <w:spacing w:val="12"/>
          <w:lang w:val="en-GB"/>
        </w:rPr>
        <w:t xml:space="preserve"> </w:t>
      </w:r>
      <w:r w:rsidRPr="008054D6">
        <w:rPr>
          <w:lang w:val="en-GB"/>
        </w:rPr>
        <w:t>single</w:t>
      </w:r>
      <w:r w:rsidRPr="008054D6">
        <w:rPr>
          <w:spacing w:val="12"/>
          <w:lang w:val="en-GB"/>
        </w:rPr>
        <w:t xml:space="preserve"> </w:t>
      </w:r>
      <w:r w:rsidRPr="008054D6">
        <w:rPr>
          <w:lang w:val="en-GB"/>
        </w:rPr>
        <w:t>database</w:t>
      </w:r>
      <w:r w:rsidRPr="008054D6">
        <w:rPr>
          <w:spacing w:val="26"/>
          <w:w w:val="99"/>
          <w:lang w:val="en-GB"/>
        </w:rPr>
        <w:t xml:space="preserve"> </w:t>
      </w:r>
      <w:r w:rsidRPr="008054D6">
        <w:rPr>
          <w:lang w:val="en-GB"/>
        </w:rPr>
        <w:t>record</w:t>
      </w:r>
      <w:r w:rsidRPr="008054D6">
        <w:rPr>
          <w:spacing w:val="19"/>
          <w:lang w:val="en-GB"/>
        </w:rPr>
        <w:t xml:space="preserve"> </w:t>
      </w:r>
      <w:r w:rsidRPr="008054D6">
        <w:rPr>
          <w:lang w:val="en-GB"/>
        </w:rPr>
        <w:t>are</w:t>
      </w:r>
      <w:r w:rsidRPr="008054D6">
        <w:rPr>
          <w:spacing w:val="20"/>
          <w:lang w:val="en-GB"/>
        </w:rPr>
        <w:t xml:space="preserve"> </w:t>
      </w:r>
      <w:r w:rsidR="00F1026E">
        <w:rPr>
          <w:lang w:val="en-GB"/>
        </w:rPr>
        <w:t xml:space="preserve">introduced </w:t>
      </w:r>
      <w:r w:rsidRPr="008054D6">
        <w:rPr>
          <w:lang w:val="en-GB"/>
        </w:rPr>
        <w:t>as</w:t>
      </w:r>
      <w:r w:rsidRPr="008054D6">
        <w:rPr>
          <w:spacing w:val="20"/>
          <w:lang w:val="en-GB"/>
        </w:rPr>
        <w:t xml:space="preserve"> </w:t>
      </w:r>
      <w:r w:rsidR="00F1026E">
        <w:rPr>
          <w:spacing w:val="20"/>
          <w:lang w:val="en-GB"/>
        </w:rPr>
        <w:t xml:space="preserve">defined </w:t>
      </w:r>
      <w:r w:rsidRPr="008054D6">
        <w:rPr>
          <w:lang w:val="en-GB"/>
        </w:rPr>
        <w:t>subclasses</w:t>
      </w:r>
      <w:r w:rsidRPr="008054D6">
        <w:rPr>
          <w:spacing w:val="19"/>
          <w:lang w:val="en-GB"/>
        </w:rPr>
        <w:t xml:space="preserve"> </w:t>
      </w:r>
      <w:r w:rsidRPr="008054D6">
        <w:rPr>
          <w:lang w:val="en-GB"/>
        </w:rPr>
        <w:t>of</w:t>
      </w:r>
      <w:r w:rsidRPr="008054D6">
        <w:rPr>
          <w:spacing w:val="20"/>
          <w:lang w:val="en-GB"/>
        </w:rPr>
        <w:t xml:space="preserve"> </w:t>
      </w:r>
      <w:proofErr w:type="spellStart"/>
      <w:proofErr w:type="gramStart"/>
      <w:r w:rsidRPr="008054D6">
        <w:rPr>
          <w:spacing w:val="-1"/>
          <w:lang w:val="en-GB"/>
        </w:rPr>
        <w:t>pr:</w:t>
      </w:r>
      <w:r w:rsidRPr="008054D6">
        <w:rPr>
          <w:i/>
          <w:iCs/>
          <w:spacing w:val="-1"/>
          <w:lang w:val="en-GB"/>
        </w:rPr>
        <w:t>Protein</w:t>
      </w:r>
      <w:proofErr w:type="spellEnd"/>
      <w:proofErr w:type="gramEnd"/>
      <w:r w:rsidRPr="008054D6">
        <w:rPr>
          <w:spacing w:val="-1"/>
          <w:lang w:val="en-GB"/>
        </w:rPr>
        <w:t>.</w:t>
      </w:r>
      <w:r w:rsidRPr="008054D6">
        <w:rPr>
          <w:spacing w:val="31"/>
          <w:lang w:val="en-GB"/>
        </w:rPr>
        <w:t xml:space="preserve"> </w:t>
      </w:r>
      <w:r w:rsidRPr="008054D6">
        <w:rPr>
          <w:lang w:val="en-GB"/>
        </w:rPr>
        <w:t>The</w:t>
      </w:r>
      <w:r w:rsidRPr="008054D6">
        <w:rPr>
          <w:spacing w:val="20"/>
          <w:lang w:val="en-GB"/>
        </w:rPr>
        <w:t xml:space="preserve"> </w:t>
      </w:r>
      <w:r w:rsidRPr="008054D6">
        <w:rPr>
          <w:lang w:val="en-GB"/>
        </w:rPr>
        <w:t>composed</w:t>
      </w:r>
      <w:r w:rsidRPr="008054D6">
        <w:rPr>
          <w:spacing w:val="20"/>
          <w:lang w:val="en-GB"/>
        </w:rPr>
        <w:t xml:space="preserve"> </w:t>
      </w:r>
      <w:r w:rsidRPr="008054D6">
        <w:rPr>
          <w:lang w:val="en-GB"/>
        </w:rPr>
        <w:t>name</w:t>
      </w:r>
      <w:r w:rsidRPr="008054D6">
        <w:rPr>
          <w:spacing w:val="22"/>
          <w:w w:val="99"/>
          <w:lang w:val="en-GB"/>
        </w:rPr>
        <w:t xml:space="preserve"> </w:t>
      </w:r>
      <w:r w:rsidRPr="008054D6">
        <w:rPr>
          <w:lang w:val="en-GB"/>
        </w:rPr>
        <w:t>concerning</w:t>
      </w:r>
      <w:r w:rsidRPr="008054D6">
        <w:rPr>
          <w:spacing w:val="-6"/>
          <w:lang w:val="en-GB"/>
        </w:rPr>
        <w:t xml:space="preserve"> </w:t>
      </w:r>
      <w:r w:rsidRPr="008054D6">
        <w:rPr>
          <w:lang w:val="en-GB"/>
        </w:rPr>
        <w:t>the</w:t>
      </w:r>
      <w:r w:rsidRPr="008054D6">
        <w:rPr>
          <w:spacing w:val="-5"/>
          <w:lang w:val="en-GB"/>
        </w:rPr>
        <w:t xml:space="preserve"> </w:t>
      </w:r>
      <w:r w:rsidRPr="008054D6">
        <w:rPr>
          <w:lang w:val="en-GB"/>
        </w:rPr>
        <w:t>protein</w:t>
      </w:r>
      <w:r w:rsidRPr="008054D6">
        <w:rPr>
          <w:spacing w:val="-5"/>
          <w:lang w:val="en-GB"/>
        </w:rPr>
        <w:t xml:space="preserve"> </w:t>
      </w:r>
      <w:r w:rsidRPr="008054D6">
        <w:rPr>
          <w:lang w:val="en-GB"/>
        </w:rPr>
        <w:t>of</w:t>
      </w:r>
      <w:r w:rsidRPr="008054D6">
        <w:rPr>
          <w:spacing w:val="-5"/>
          <w:lang w:val="en-GB"/>
        </w:rPr>
        <w:t xml:space="preserve"> </w:t>
      </w:r>
      <w:r w:rsidRPr="008054D6">
        <w:rPr>
          <w:lang w:val="en-GB"/>
        </w:rPr>
        <w:t>a</w:t>
      </w:r>
      <w:r w:rsidRPr="008054D6">
        <w:rPr>
          <w:spacing w:val="-6"/>
          <w:lang w:val="en-GB"/>
        </w:rPr>
        <w:t xml:space="preserve"> </w:t>
      </w:r>
      <w:r w:rsidRPr="008054D6">
        <w:rPr>
          <w:lang w:val="en-GB"/>
        </w:rPr>
        <w:t>specific</w:t>
      </w:r>
      <w:r w:rsidRPr="008054D6">
        <w:rPr>
          <w:spacing w:val="-5"/>
          <w:lang w:val="en-GB"/>
        </w:rPr>
        <w:t xml:space="preserve"> </w:t>
      </w:r>
      <w:r w:rsidRPr="008054D6">
        <w:rPr>
          <w:spacing w:val="-1"/>
          <w:lang w:val="en-GB"/>
        </w:rPr>
        <w:t>organism</w:t>
      </w:r>
      <w:r w:rsidRPr="008054D6">
        <w:rPr>
          <w:spacing w:val="-5"/>
          <w:lang w:val="en-GB"/>
        </w:rPr>
        <w:t xml:space="preserve"> </w:t>
      </w:r>
      <w:proofErr w:type="spellStart"/>
      <w:r w:rsidRPr="008054D6">
        <w:rPr>
          <w:i/>
          <w:iCs/>
          <w:lang w:val="en-GB"/>
        </w:rPr>
        <w:t>P_sensu_O</w:t>
      </w:r>
      <w:proofErr w:type="spellEnd"/>
      <w:r w:rsidRPr="008054D6">
        <w:rPr>
          <w:i/>
          <w:iCs/>
          <w:spacing w:val="-5"/>
          <w:lang w:val="en-GB"/>
        </w:rPr>
        <w:t xml:space="preserve"> </w:t>
      </w:r>
      <w:r w:rsidRPr="008054D6">
        <w:rPr>
          <w:lang w:val="en-GB"/>
        </w:rPr>
        <w:t>is</w:t>
      </w:r>
      <w:r w:rsidRPr="008054D6">
        <w:rPr>
          <w:spacing w:val="-5"/>
          <w:lang w:val="en-GB"/>
        </w:rPr>
        <w:t xml:space="preserve"> </w:t>
      </w:r>
      <w:r w:rsidRPr="008054D6">
        <w:rPr>
          <w:lang w:val="en-GB"/>
        </w:rPr>
        <w:t>a</w:t>
      </w:r>
      <w:r w:rsidRPr="008054D6">
        <w:rPr>
          <w:spacing w:val="-5"/>
          <w:lang w:val="en-GB"/>
        </w:rPr>
        <w:t xml:space="preserve"> </w:t>
      </w:r>
      <w:r w:rsidRPr="008054D6">
        <w:rPr>
          <w:lang w:val="en-GB"/>
        </w:rPr>
        <w:t>type</w:t>
      </w:r>
      <w:r w:rsidRPr="008054D6">
        <w:rPr>
          <w:spacing w:val="-5"/>
          <w:lang w:val="en-GB"/>
        </w:rPr>
        <w:t xml:space="preserve"> </w:t>
      </w:r>
      <w:r w:rsidRPr="008054D6">
        <w:rPr>
          <w:lang w:val="en-GB"/>
        </w:rPr>
        <w:t>of</w:t>
      </w:r>
      <w:r w:rsidRPr="008054D6">
        <w:rPr>
          <w:spacing w:val="-6"/>
          <w:lang w:val="en-GB"/>
        </w:rPr>
        <w:t xml:space="preserve"> </w:t>
      </w:r>
      <w:r w:rsidRPr="008054D6">
        <w:rPr>
          <w:i/>
          <w:iCs/>
          <w:lang w:val="en-GB"/>
        </w:rPr>
        <w:t>P</w:t>
      </w:r>
      <w:r w:rsidRPr="008054D6">
        <w:rPr>
          <w:lang w:val="en-GB"/>
        </w:rPr>
        <w:t>.</w:t>
      </w:r>
    </w:p>
    <w:p w14:paraId="44DEB3FE" w14:textId="77777777" w:rsidR="00F20945" w:rsidRPr="002C029A" w:rsidRDefault="00F20945">
      <w:pPr>
        <w:pStyle w:val="Corpodetexto"/>
        <w:kinsoku w:val="0"/>
        <w:overflowPunct w:val="0"/>
        <w:spacing w:before="140" w:line="285" w:lineRule="auto"/>
        <w:ind w:right="2105" w:firstLine="239"/>
        <w:jc w:val="both"/>
        <w:rPr>
          <w:lang w:val="en-GB"/>
        </w:rPr>
        <w:sectPr w:rsidR="00F20945" w:rsidRPr="002C029A">
          <w:type w:val="continuous"/>
          <w:pgSz w:w="14180" w:h="20020"/>
          <w:pgMar w:top="2080" w:right="160" w:bottom="2080" w:left="160" w:header="720" w:footer="720" w:gutter="0"/>
          <w:cols w:num="2" w:space="720" w:equalWidth="0">
            <w:col w:w="6725" w:space="40"/>
            <w:col w:w="7095"/>
          </w:cols>
          <w:noEndnote/>
        </w:sectPr>
      </w:pPr>
    </w:p>
    <w:p w14:paraId="2EABEF04" w14:textId="77777777" w:rsidR="00F20945" w:rsidRPr="008054D6" w:rsidRDefault="00F20945">
      <w:pPr>
        <w:pStyle w:val="Corpodetexto"/>
        <w:kinsoku w:val="0"/>
        <w:overflowPunct w:val="0"/>
        <w:spacing w:before="5"/>
        <w:ind w:left="0"/>
        <w:rPr>
          <w:sz w:val="14"/>
          <w:szCs w:val="14"/>
          <w:lang w:val="en-GB"/>
        </w:rPr>
      </w:pPr>
    </w:p>
    <w:p w14:paraId="14FD3AD5" w14:textId="77777777" w:rsidR="00F20945" w:rsidRPr="008054D6" w:rsidRDefault="00F20945">
      <w:pPr>
        <w:pStyle w:val="Corpodetexto"/>
        <w:kinsoku w:val="0"/>
        <w:overflowPunct w:val="0"/>
        <w:spacing w:before="0"/>
        <w:ind w:left="2107"/>
        <w:rPr>
          <w:sz w:val="15"/>
          <w:szCs w:val="15"/>
          <w:lang w:val="en-GB"/>
        </w:rPr>
      </w:pPr>
      <w:r w:rsidRPr="008054D6">
        <w:rPr>
          <w:spacing w:val="-3"/>
          <w:sz w:val="15"/>
          <w:szCs w:val="15"/>
          <w:lang w:val="en-GB"/>
        </w:rPr>
        <w:t>Table</w:t>
      </w:r>
      <w:r w:rsidRPr="008054D6">
        <w:rPr>
          <w:spacing w:val="-5"/>
          <w:sz w:val="15"/>
          <w:szCs w:val="15"/>
          <w:lang w:val="en-GB"/>
        </w:rPr>
        <w:t xml:space="preserve"> </w:t>
      </w:r>
      <w:r w:rsidRPr="008054D6">
        <w:rPr>
          <w:sz w:val="15"/>
          <w:szCs w:val="15"/>
          <w:lang w:val="en-GB"/>
        </w:rPr>
        <w:t>1.</w:t>
      </w:r>
      <w:r w:rsidRPr="008054D6">
        <w:rPr>
          <w:spacing w:val="-5"/>
          <w:sz w:val="15"/>
          <w:szCs w:val="15"/>
          <w:lang w:val="en-GB"/>
        </w:rPr>
        <w:t xml:space="preserve"> </w:t>
      </w:r>
      <w:proofErr w:type="spellStart"/>
      <w:r w:rsidRPr="008054D6">
        <w:rPr>
          <w:sz w:val="15"/>
          <w:szCs w:val="15"/>
          <w:lang w:val="en-GB"/>
        </w:rPr>
        <w:t>Uniprot</w:t>
      </w:r>
      <w:proofErr w:type="spellEnd"/>
      <w:r w:rsidRPr="008054D6">
        <w:rPr>
          <w:spacing w:val="-5"/>
          <w:sz w:val="15"/>
          <w:szCs w:val="15"/>
          <w:lang w:val="en-GB"/>
        </w:rPr>
        <w:t xml:space="preserve"> </w:t>
      </w:r>
      <w:r w:rsidRPr="008054D6">
        <w:rPr>
          <w:sz w:val="15"/>
          <w:szCs w:val="15"/>
          <w:lang w:val="en-GB"/>
        </w:rPr>
        <w:t>and</w:t>
      </w:r>
      <w:r w:rsidRPr="008054D6">
        <w:rPr>
          <w:spacing w:val="-5"/>
          <w:sz w:val="15"/>
          <w:szCs w:val="15"/>
          <w:lang w:val="en-GB"/>
        </w:rPr>
        <w:t xml:space="preserve"> </w:t>
      </w:r>
      <w:r w:rsidRPr="008054D6">
        <w:rPr>
          <w:sz w:val="15"/>
          <w:szCs w:val="15"/>
          <w:lang w:val="en-GB"/>
        </w:rPr>
        <w:t>Ensembl</w:t>
      </w:r>
      <w:r w:rsidRPr="008054D6">
        <w:rPr>
          <w:spacing w:val="-5"/>
          <w:sz w:val="15"/>
          <w:szCs w:val="15"/>
          <w:lang w:val="en-GB"/>
        </w:rPr>
        <w:t xml:space="preserve"> </w:t>
      </w:r>
      <w:r w:rsidRPr="008054D6">
        <w:rPr>
          <w:sz w:val="15"/>
          <w:szCs w:val="15"/>
          <w:lang w:val="en-GB"/>
        </w:rPr>
        <w:t>table</w:t>
      </w:r>
      <w:r w:rsidRPr="008054D6">
        <w:rPr>
          <w:spacing w:val="-4"/>
          <w:sz w:val="15"/>
          <w:szCs w:val="15"/>
          <w:lang w:val="en-GB"/>
        </w:rPr>
        <w:t xml:space="preserve"> </w:t>
      </w:r>
      <w:r w:rsidRPr="008054D6">
        <w:rPr>
          <w:spacing w:val="-3"/>
          <w:sz w:val="15"/>
          <w:szCs w:val="15"/>
          <w:lang w:val="en-GB"/>
        </w:rPr>
        <w:t>view.</w:t>
      </w:r>
    </w:p>
    <w:p w14:paraId="51C6B0B4" w14:textId="77777777" w:rsidR="00F20945" w:rsidRPr="008054D6" w:rsidRDefault="00F20945">
      <w:pPr>
        <w:pStyle w:val="Corpodetexto"/>
        <w:kinsoku w:val="0"/>
        <w:overflowPunct w:val="0"/>
        <w:spacing w:before="7"/>
        <w:ind w:left="0"/>
        <w:rPr>
          <w:sz w:val="11"/>
          <w:szCs w:val="11"/>
          <w:lang w:val="en-GB"/>
        </w:rPr>
      </w:pPr>
    </w:p>
    <w:tbl>
      <w:tblPr>
        <w:tblW w:w="0" w:type="auto"/>
        <w:tblInd w:w="2103" w:type="dxa"/>
        <w:tblLayout w:type="fixed"/>
        <w:tblCellMar>
          <w:left w:w="0" w:type="dxa"/>
          <w:right w:w="0" w:type="dxa"/>
        </w:tblCellMar>
        <w:tblLook w:val="0000" w:firstRow="0" w:lastRow="0" w:firstColumn="0" w:lastColumn="0" w:noHBand="0" w:noVBand="0"/>
      </w:tblPr>
      <w:tblGrid>
        <w:gridCol w:w="767"/>
        <w:gridCol w:w="647"/>
        <w:gridCol w:w="885"/>
        <w:gridCol w:w="1293"/>
        <w:gridCol w:w="984"/>
        <w:gridCol w:w="292"/>
        <w:gridCol w:w="993"/>
        <w:gridCol w:w="1929"/>
        <w:gridCol w:w="1852"/>
      </w:tblGrid>
      <w:tr w:rsidR="00F20945" w:rsidRPr="003140DF" w14:paraId="41A303A6" w14:textId="77777777">
        <w:trPr>
          <w:trHeight w:hRule="exact" w:val="229"/>
        </w:trPr>
        <w:tc>
          <w:tcPr>
            <w:tcW w:w="767" w:type="dxa"/>
            <w:tcBorders>
              <w:top w:val="single" w:sz="4" w:space="0" w:color="000000"/>
              <w:left w:val="nil"/>
              <w:bottom w:val="single" w:sz="4" w:space="0" w:color="000000"/>
              <w:right w:val="nil"/>
            </w:tcBorders>
          </w:tcPr>
          <w:p w14:paraId="4E75D37D" w14:textId="77777777" w:rsidR="00F20945" w:rsidRPr="008054D6" w:rsidRDefault="00F20945">
            <w:pPr>
              <w:pStyle w:val="TableParagraph"/>
              <w:kinsoku w:val="0"/>
              <w:overflowPunct w:val="0"/>
              <w:spacing w:before="4"/>
              <w:ind w:left="62"/>
              <w:rPr>
                <w:lang w:val="en-GB"/>
              </w:rPr>
            </w:pPr>
            <w:r w:rsidRPr="008054D6">
              <w:rPr>
                <w:sz w:val="16"/>
                <w:szCs w:val="16"/>
                <w:lang w:val="en-GB"/>
              </w:rPr>
              <w:t>Entry</w:t>
            </w:r>
          </w:p>
        </w:tc>
        <w:tc>
          <w:tcPr>
            <w:tcW w:w="647" w:type="dxa"/>
            <w:tcBorders>
              <w:top w:val="single" w:sz="4" w:space="0" w:color="000000"/>
              <w:left w:val="nil"/>
              <w:bottom w:val="single" w:sz="4" w:space="0" w:color="000000"/>
              <w:right w:val="nil"/>
            </w:tcBorders>
          </w:tcPr>
          <w:p w14:paraId="193F440B" w14:textId="77777777" w:rsidR="00F20945" w:rsidRPr="008054D6" w:rsidRDefault="00F20945">
            <w:pPr>
              <w:pStyle w:val="TableParagraph"/>
              <w:kinsoku w:val="0"/>
              <w:overflowPunct w:val="0"/>
              <w:spacing w:before="4"/>
              <w:ind w:left="67"/>
              <w:rPr>
                <w:lang w:val="en-GB"/>
              </w:rPr>
            </w:pPr>
            <w:r w:rsidRPr="008054D6">
              <w:rPr>
                <w:sz w:val="16"/>
                <w:szCs w:val="16"/>
                <w:lang w:val="en-GB"/>
              </w:rPr>
              <w:t>Protein</w:t>
            </w:r>
          </w:p>
        </w:tc>
        <w:tc>
          <w:tcPr>
            <w:tcW w:w="885" w:type="dxa"/>
            <w:tcBorders>
              <w:top w:val="single" w:sz="4" w:space="0" w:color="000000"/>
              <w:left w:val="nil"/>
              <w:bottom w:val="single" w:sz="4" w:space="0" w:color="000000"/>
              <w:right w:val="nil"/>
            </w:tcBorders>
          </w:tcPr>
          <w:p w14:paraId="2B222779" w14:textId="77777777" w:rsidR="00F20945" w:rsidRPr="008054D6" w:rsidRDefault="00F20945">
            <w:pPr>
              <w:pStyle w:val="TableParagraph"/>
              <w:kinsoku w:val="0"/>
              <w:overflowPunct w:val="0"/>
              <w:spacing w:before="4"/>
              <w:ind w:left="119"/>
              <w:rPr>
                <w:lang w:val="en-GB"/>
              </w:rPr>
            </w:pPr>
            <w:r w:rsidRPr="008054D6">
              <w:rPr>
                <w:spacing w:val="-1"/>
                <w:sz w:val="16"/>
                <w:szCs w:val="16"/>
                <w:lang w:val="en-GB"/>
              </w:rPr>
              <w:t>Organism</w:t>
            </w:r>
          </w:p>
        </w:tc>
        <w:tc>
          <w:tcPr>
            <w:tcW w:w="1293" w:type="dxa"/>
            <w:tcBorders>
              <w:top w:val="single" w:sz="4" w:space="0" w:color="000000"/>
              <w:left w:val="nil"/>
              <w:bottom w:val="single" w:sz="4" w:space="0" w:color="000000"/>
              <w:right w:val="nil"/>
            </w:tcBorders>
          </w:tcPr>
          <w:p w14:paraId="58511FC0" w14:textId="77777777" w:rsidR="00F20945" w:rsidRPr="008054D6" w:rsidRDefault="00F20945">
            <w:pPr>
              <w:pStyle w:val="TableParagraph"/>
              <w:kinsoku w:val="0"/>
              <w:overflowPunct w:val="0"/>
              <w:spacing w:before="4"/>
              <w:ind w:left="78"/>
              <w:rPr>
                <w:lang w:val="en-GB"/>
              </w:rPr>
            </w:pPr>
            <w:r w:rsidRPr="008054D6">
              <w:rPr>
                <w:sz w:val="16"/>
                <w:szCs w:val="16"/>
                <w:lang w:val="en-GB"/>
              </w:rPr>
              <w:t>GO</w:t>
            </w:r>
            <w:r w:rsidRPr="008054D6">
              <w:rPr>
                <w:spacing w:val="-6"/>
                <w:sz w:val="16"/>
                <w:szCs w:val="16"/>
                <w:lang w:val="en-GB"/>
              </w:rPr>
              <w:t xml:space="preserve"> </w:t>
            </w:r>
            <w:r w:rsidRPr="008054D6">
              <w:rPr>
                <w:sz w:val="16"/>
                <w:szCs w:val="16"/>
                <w:lang w:val="en-GB"/>
              </w:rPr>
              <w:t>(</w:t>
            </w:r>
            <w:proofErr w:type="spellStart"/>
            <w:r w:rsidRPr="008054D6">
              <w:rPr>
                <w:sz w:val="16"/>
                <w:szCs w:val="16"/>
                <w:lang w:val="en-GB"/>
              </w:rPr>
              <w:t>bp</w:t>
            </w:r>
            <w:proofErr w:type="spellEnd"/>
            <w:r w:rsidRPr="008054D6">
              <w:rPr>
                <w:sz w:val="16"/>
                <w:szCs w:val="16"/>
                <w:lang w:val="en-GB"/>
              </w:rPr>
              <w:t>)</w:t>
            </w:r>
          </w:p>
        </w:tc>
        <w:tc>
          <w:tcPr>
            <w:tcW w:w="984" w:type="dxa"/>
            <w:tcBorders>
              <w:top w:val="single" w:sz="4" w:space="0" w:color="000000"/>
              <w:left w:val="nil"/>
              <w:bottom w:val="single" w:sz="4" w:space="0" w:color="000000"/>
              <w:right w:val="nil"/>
            </w:tcBorders>
          </w:tcPr>
          <w:p w14:paraId="3B3BFDF0" w14:textId="77777777" w:rsidR="00F20945" w:rsidRPr="008054D6" w:rsidRDefault="00F20945">
            <w:pPr>
              <w:pStyle w:val="TableParagraph"/>
              <w:kinsoku w:val="0"/>
              <w:overflowPunct w:val="0"/>
              <w:spacing w:before="4"/>
              <w:ind w:left="62"/>
              <w:rPr>
                <w:lang w:val="en-GB"/>
              </w:rPr>
            </w:pPr>
            <w:r w:rsidRPr="008054D6">
              <w:rPr>
                <w:sz w:val="16"/>
                <w:szCs w:val="16"/>
                <w:lang w:val="en-GB"/>
              </w:rPr>
              <w:t>GO</w:t>
            </w:r>
            <w:r w:rsidRPr="008054D6">
              <w:rPr>
                <w:spacing w:val="-7"/>
                <w:sz w:val="16"/>
                <w:szCs w:val="16"/>
                <w:lang w:val="en-GB"/>
              </w:rPr>
              <w:t xml:space="preserve"> </w:t>
            </w:r>
            <w:r w:rsidRPr="008054D6">
              <w:rPr>
                <w:sz w:val="16"/>
                <w:szCs w:val="16"/>
                <w:lang w:val="en-GB"/>
              </w:rPr>
              <w:t>(mf)</w:t>
            </w:r>
          </w:p>
        </w:tc>
        <w:tc>
          <w:tcPr>
            <w:tcW w:w="292" w:type="dxa"/>
            <w:tcBorders>
              <w:top w:val="single" w:sz="4" w:space="0" w:color="000000"/>
              <w:left w:val="nil"/>
              <w:bottom w:val="single" w:sz="4" w:space="0" w:color="000000"/>
              <w:right w:val="nil"/>
            </w:tcBorders>
          </w:tcPr>
          <w:p w14:paraId="0789BD54" w14:textId="77777777" w:rsidR="00F20945" w:rsidRPr="008054D6" w:rsidRDefault="00F20945">
            <w:pPr>
              <w:rPr>
                <w:lang w:val="en-GB"/>
              </w:rPr>
            </w:pPr>
          </w:p>
        </w:tc>
        <w:tc>
          <w:tcPr>
            <w:tcW w:w="993" w:type="dxa"/>
            <w:tcBorders>
              <w:top w:val="single" w:sz="4" w:space="0" w:color="000000"/>
              <w:left w:val="nil"/>
              <w:bottom w:val="single" w:sz="4" w:space="0" w:color="000000"/>
              <w:right w:val="single" w:sz="4" w:space="0" w:color="000000"/>
            </w:tcBorders>
          </w:tcPr>
          <w:p w14:paraId="4A30EA86" w14:textId="77777777" w:rsidR="00F20945" w:rsidRPr="008054D6" w:rsidRDefault="00F20945">
            <w:pPr>
              <w:pStyle w:val="TableParagraph"/>
              <w:kinsoku w:val="0"/>
              <w:overflowPunct w:val="0"/>
              <w:spacing w:before="4"/>
              <w:ind w:left="62"/>
              <w:rPr>
                <w:lang w:val="en-GB"/>
              </w:rPr>
            </w:pPr>
            <w:r w:rsidRPr="008054D6">
              <w:rPr>
                <w:sz w:val="16"/>
                <w:szCs w:val="16"/>
                <w:lang w:val="en-GB"/>
              </w:rPr>
              <w:t>GO</w:t>
            </w:r>
            <w:r w:rsidRPr="008054D6">
              <w:rPr>
                <w:spacing w:val="-6"/>
                <w:sz w:val="16"/>
                <w:szCs w:val="16"/>
                <w:lang w:val="en-GB"/>
              </w:rPr>
              <w:t xml:space="preserve"> </w:t>
            </w:r>
            <w:r w:rsidRPr="008054D6">
              <w:rPr>
                <w:sz w:val="16"/>
                <w:szCs w:val="16"/>
                <w:lang w:val="en-GB"/>
              </w:rPr>
              <w:t>(cc)</w:t>
            </w:r>
          </w:p>
        </w:tc>
        <w:tc>
          <w:tcPr>
            <w:tcW w:w="1929" w:type="dxa"/>
            <w:tcBorders>
              <w:top w:val="single" w:sz="4" w:space="0" w:color="000000"/>
              <w:left w:val="single" w:sz="4" w:space="0" w:color="000000"/>
              <w:bottom w:val="single" w:sz="4" w:space="0" w:color="000000"/>
              <w:right w:val="nil"/>
            </w:tcBorders>
          </w:tcPr>
          <w:p w14:paraId="51A1FA8F" w14:textId="77777777" w:rsidR="00F20945" w:rsidRPr="008054D6" w:rsidRDefault="00F20945">
            <w:pPr>
              <w:pStyle w:val="TableParagraph"/>
              <w:kinsoku w:val="0"/>
              <w:overflowPunct w:val="0"/>
              <w:spacing w:before="4"/>
              <w:ind w:left="62"/>
              <w:rPr>
                <w:lang w:val="en-GB"/>
              </w:rPr>
            </w:pPr>
            <w:r w:rsidRPr="008054D6">
              <w:rPr>
                <w:sz w:val="16"/>
                <w:szCs w:val="16"/>
                <w:lang w:val="en-GB"/>
              </w:rPr>
              <w:t>Ensembl</w:t>
            </w:r>
            <w:r w:rsidRPr="008054D6">
              <w:rPr>
                <w:spacing w:val="-9"/>
                <w:sz w:val="16"/>
                <w:szCs w:val="16"/>
                <w:lang w:val="en-GB"/>
              </w:rPr>
              <w:t xml:space="preserve"> </w:t>
            </w:r>
            <w:r w:rsidRPr="008054D6">
              <w:rPr>
                <w:sz w:val="16"/>
                <w:szCs w:val="16"/>
                <w:lang w:val="en-GB"/>
              </w:rPr>
              <w:t>ID</w:t>
            </w:r>
          </w:p>
        </w:tc>
        <w:tc>
          <w:tcPr>
            <w:tcW w:w="1852" w:type="dxa"/>
            <w:tcBorders>
              <w:top w:val="single" w:sz="4" w:space="0" w:color="000000"/>
              <w:left w:val="nil"/>
              <w:bottom w:val="single" w:sz="4" w:space="0" w:color="000000"/>
              <w:right w:val="nil"/>
            </w:tcBorders>
          </w:tcPr>
          <w:p w14:paraId="4E161EA8" w14:textId="77777777" w:rsidR="00F20945" w:rsidRPr="008054D6" w:rsidRDefault="00F20945">
            <w:pPr>
              <w:pStyle w:val="TableParagraph"/>
              <w:kinsoku w:val="0"/>
              <w:overflowPunct w:val="0"/>
              <w:spacing w:before="4"/>
              <w:ind w:left="62"/>
              <w:rPr>
                <w:lang w:val="en-GB"/>
              </w:rPr>
            </w:pPr>
            <w:r w:rsidRPr="008054D6">
              <w:rPr>
                <w:sz w:val="16"/>
                <w:szCs w:val="16"/>
                <w:lang w:val="en-GB"/>
              </w:rPr>
              <w:t>Ensembl</w:t>
            </w:r>
            <w:r w:rsidRPr="008054D6">
              <w:rPr>
                <w:spacing w:val="-14"/>
                <w:sz w:val="16"/>
                <w:szCs w:val="16"/>
                <w:lang w:val="en-GB"/>
              </w:rPr>
              <w:t xml:space="preserve"> </w:t>
            </w:r>
            <w:r w:rsidRPr="008054D6">
              <w:rPr>
                <w:sz w:val="16"/>
                <w:szCs w:val="16"/>
                <w:lang w:val="en-GB"/>
              </w:rPr>
              <w:t>Phenotype</w:t>
            </w:r>
          </w:p>
        </w:tc>
      </w:tr>
      <w:tr w:rsidR="00F20945" w:rsidRPr="003140DF" w14:paraId="0AA6943D" w14:textId="77777777">
        <w:trPr>
          <w:trHeight w:hRule="exact" w:val="1106"/>
        </w:trPr>
        <w:tc>
          <w:tcPr>
            <w:tcW w:w="767" w:type="dxa"/>
            <w:tcBorders>
              <w:top w:val="single" w:sz="4" w:space="0" w:color="000000"/>
              <w:left w:val="nil"/>
              <w:bottom w:val="single" w:sz="4" w:space="0" w:color="000000"/>
              <w:right w:val="nil"/>
            </w:tcBorders>
          </w:tcPr>
          <w:p w14:paraId="25CFD15F" w14:textId="77777777" w:rsidR="00F20945" w:rsidRPr="008054D6" w:rsidRDefault="00F20945">
            <w:pPr>
              <w:pStyle w:val="TableParagraph"/>
              <w:kinsoku w:val="0"/>
              <w:overflowPunct w:val="0"/>
              <w:spacing w:before="4"/>
              <w:ind w:left="62"/>
              <w:rPr>
                <w:sz w:val="16"/>
                <w:szCs w:val="16"/>
                <w:lang w:val="en-GB"/>
              </w:rPr>
            </w:pPr>
            <w:r w:rsidRPr="008054D6">
              <w:rPr>
                <w:sz w:val="16"/>
                <w:szCs w:val="16"/>
                <w:lang w:val="en-GB"/>
              </w:rPr>
              <w:t>F1MEW4</w:t>
            </w:r>
          </w:p>
          <w:p w14:paraId="309FE9BA" w14:textId="77777777" w:rsidR="00F20945" w:rsidRPr="008054D6" w:rsidRDefault="00F20945">
            <w:pPr>
              <w:pStyle w:val="TableParagraph"/>
              <w:kinsoku w:val="0"/>
              <w:overflowPunct w:val="0"/>
              <w:rPr>
                <w:sz w:val="16"/>
                <w:szCs w:val="16"/>
                <w:lang w:val="en-GB"/>
              </w:rPr>
            </w:pPr>
          </w:p>
          <w:p w14:paraId="01D6519A" w14:textId="77777777" w:rsidR="00F20945" w:rsidRPr="008054D6" w:rsidRDefault="00F20945">
            <w:pPr>
              <w:pStyle w:val="TableParagraph"/>
              <w:kinsoku w:val="0"/>
              <w:overflowPunct w:val="0"/>
              <w:rPr>
                <w:sz w:val="16"/>
                <w:szCs w:val="16"/>
                <w:lang w:val="en-GB"/>
              </w:rPr>
            </w:pPr>
          </w:p>
          <w:p w14:paraId="160529EF" w14:textId="77777777" w:rsidR="00F20945" w:rsidRPr="008054D6" w:rsidRDefault="00F20945">
            <w:pPr>
              <w:pStyle w:val="TableParagraph"/>
              <w:kinsoku w:val="0"/>
              <w:overflowPunct w:val="0"/>
              <w:spacing w:before="105"/>
              <w:ind w:left="62"/>
              <w:rPr>
                <w:lang w:val="en-GB"/>
              </w:rPr>
            </w:pPr>
            <w:r w:rsidRPr="008054D6">
              <w:rPr>
                <w:sz w:val="16"/>
                <w:szCs w:val="16"/>
                <w:lang w:val="en-GB"/>
              </w:rPr>
              <w:t>Q99707</w:t>
            </w:r>
          </w:p>
        </w:tc>
        <w:tc>
          <w:tcPr>
            <w:tcW w:w="647" w:type="dxa"/>
            <w:tcBorders>
              <w:top w:val="single" w:sz="4" w:space="0" w:color="000000"/>
              <w:left w:val="nil"/>
              <w:bottom w:val="single" w:sz="4" w:space="0" w:color="000000"/>
              <w:right w:val="nil"/>
            </w:tcBorders>
          </w:tcPr>
          <w:p w14:paraId="5F267703" w14:textId="77777777" w:rsidR="00F20945" w:rsidRPr="008054D6" w:rsidRDefault="00F20945">
            <w:pPr>
              <w:pStyle w:val="TableParagraph"/>
              <w:kinsoku w:val="0"/>
              <w:overflowPunct w:val="0"/>
              <w:spacing w:before="4"/>
              <w:ind w:left="67"/>
              <w:rPr>
                <w:sz w:val="16"/>
                <w:szCs w:val="16"/>
                <w:lang w:val="en-GB"/>
              </w:rPr>
            </w:pPr>
            <w:r w:rsidRPr="008054D6">
              <w:rPr>
                <w:sz w:val="16"/>
                <w:szCs w:val="16"/>
                <w:lang w:val="en-GB"/>
              </w:rPr>
              <w:t>CBS</w:t>
            </w:r>
          </w:p>
          <w:p w14:paraId="61B09FFB" w14:textId="77777777" w:rsidR="00F20945" w:rsidRPr="008054D6" w:rsidRDefault="00F20945">
            <w:pPr>
              <w:pStyle w:val="TableParagraph"/>
              <w:kinsoku w:val="0"/>
              <w:overflowPunct w:val="0"/>
              <w:rPr>
                <w:sz w:val="16"/>
                <w:szCs w:val="16"/>
                <w:lang w:val="en-GB"/>
              </w:rPr>
            </w:pPr>
          </w:p>
          <w:p w14:paraId="4FF63D9E" w14:textId="77777777" w:rsidR="00F20945" w:rsidRPr="008054D6" w:rsidRDefault="00F20945">
            <w:pPr>
              <w:pStyle w:val="TableParagraph"/>
              <w:kinsoku w:val="0"/>
              <w:overflowPunct w:val="0"/>
              <w:rPr>
                <w:sz w:val="16"/>
                <w:szCs w:val="16"/>
                <w:lang w:val="en-GB"/>
              </w:rPr>
            </w:pPr>
          </w:p>
          <w:p w14:paraId="34A6C3A5" w14:textId="77777777" w:rsidR="00F20945" w:rsidRPr="008054D6" w:rsidRDefault="00F20945">
            <w:pPr>
              <w:pStyle w:val="TableParagraph"/>
              <w:kinsoku w:val="0"/>
              <w:overflowPunct w:val="0"/>
              <w:spacing w:before="105"/>
              <w:ind w:left="67"/>
              <w:rPr>
                <w:lang w:val="en-GB"/>
              </w:rPr>
            </w:pPr>
            <w:r w:rsidRPr="008054D6">
              <w:rPr>
                <w:sz w:val="16"/>
                <w:szCs w:val="16"/>
                <w:lang w:val="en-GB"/>
              </w:rPr>
              <w:t>MS</w:t>
            </w:r>
          </w:p>
        </w:tc>
        <w:tc>
          <w:tcPr>
            <w:tcW w:w="885" w:type="dxa"/>
            <w:tcBorders>
              <w:top w:val="single" w:sz="4" w:space="0" w:color="000000"/>
              <w:left w:val="nil"/>
              <w:bottom w:val="single" w:sz="4" w:space="0" w:color="000000"/>
              <w:right w:val="nil"/>
            </w:tcBorders>
          </w:tcPr>
          <w:p w14:paraId="7CAC6455" w14:textId="77777777" w:rsidR="00F20945" w:rsidRPr="008054D6" w:rsidRDefault="00F20945">
            <w:pPr>
              <w:pStyle w:val="TableParagraph"/>
              <w:kinsoku w:val="0"/>
              <w:overflowPunct w:val="0"/>
              <w:spacing w:before="4"/>
              <w:ind w:left="119"/>
              <w:rPr>
                <w:sz w:val="16"/>
                <w:szCs w:val="16"/>
                <w:lang w:val="en-GB"/>
              </w:rPr>
            </w:pPr>
            <w:proofErr w:type="spellStart"/>
            <w:r w:rsidRPr="008054D6">
              <w:rPr>
                <w:i/>
                <w:iCs/>
                <w:sz w:val="16"/>
                <w:szCs w:val="16"/>
                <w:lang w:val="en-GB"/>
              </w:rPr>
              <w:t>Bos</w:t>
            </w:r>
            <w:proofErr w:type="spellEnd"/>
            <w:r w:rsidRPr="008054D6">
              <w:rPr>
                <w:i/>
                <w:iCs/>
                <w:spacing w:val="-8"/>
                <w:sz w:val="16"/>
                <w:szCs w:val="16"/>
                <w:lang w:val="en-GB"/>
              </w:rPr>
              <w:t xml:space="preserve"> </w:t>
            </w:r>
            <w:proofErr w:type="spellStart"/>
            <w:r w:rsidRPr="008054D6">
              <w:rPr>
                <w:i/>
                <w:iCs/>
                <w:sz w:val="16"/>
                <w:szCs w:val="16"/>
                <w:lang w:val="en-GB"/>
              </w:rPr>
              <w:t>taurus</w:t>
            </w:r>
            <w:proofErr w:type="spellEnd"/>
          </w:p>
          <w:p w14:paraId="7C921772" w14:textId="77777777" w:rsidR="00F20945" w:rsidRPr="008054D6" w:rsidRDefault="00F20945">
            <w:pPr>
              <w:pStyle w:val="TableParagraph"/>
              <w:kinsoku w:val="0"/>
              <w:overflowPunct w:val="0"/>
              <w:rPr>
                <w:sz w:val="16"/>
                <w:szCs w:val="16"/>
                <w:lang w:val="en-GB"/>
              </w:rPr>
            </w:pPr>
          </w:p>
          <w:p w14:paraId="0B9A7950" w14:textId="77777777" w:rsidR="00F20945" w:rsidRPr="008054D6" w:rsidRDefault="00F20945">
            <w:pPr>
              <w:pStyle w:val="TableParagraph"/>
              <w:kinsoku w:val="0"/>
              <w:overflowPunct w:val="0"/>
              <w:rPr>
                <w:sz w:val="16"/>
                <w:szCs w:val="16"/>
                <w:lang w:val="en-GB"/>
              </w:rPr>
            </w:pPr>
          </w:p>
          <w:p w14:paraId="402CA025" w14:textId="77777777" w:rsidR="00F20945" w:rsidRPr="008054D6" w:rsidRDefault="00F20945">
            <w:pPr>
              <w:pStyle w:val="TableParagraph"/>
              <w:kinsoku w:val="0"/>
              <w:overflowPunct w:val="0"/>
              <w:spacing w:before="105" w:line="285" w:lineRule="auto"/>
              <w:ind w:left="119" w:right="285"/>
              <w:rPr>
                <w:lang w:val="en-GB"/>
              </w:rPr>
            </w:pPr>
            <w:r w:rsidRPr="008054D6">
              <w:rPr>
                <w:i/>
                <w:iCs/>
                <w:sz w:val="16"/>
                <w:szCs w:val="16"/>
                <w:lang w:val="en-GB"/>
              </w:rPr>
              <w:t>Homo</w:t>
            </w:r>
            <w:r w:rsidRPr="008054D6">
              <w:rPr>
                <w:i/>
                <w:iCs/>
                <w:w w:val="99"/>
                <w:sz w:val="16"/>
                <w:szCs w:val="16"/>
                <w:lang w:val="en-GB"/>
              </w:rPr>
              <w:t xml:space="preserve"> </w:t>
            </w:r>
            <w:r w:rsidRPr="008054D6">
              <w:rPr>
                <w:i/>
                <w:iCs/>
                <w:w w:val="95"/>
                <w:sz w:val="16"/>
                <w:szCs w:val="16"/>
                <w:lang w:val="en-GB"/>
              </w:rPr>
              <w:t>sapiens</w:t>
            </w:r>
          </w:p>
        </w:tc>
        <w:tc>
          <w:tcPr>
            <w:tcW w:w="1293" w:type="dxa"/>
            <w:tcBorders>
              <w:top w:val="single" w:sz="4" w:space="0" w:color="000000"/>
              <w:left w:val="nil"/>
              <w:bottom w:val="single" w:sz="4" w:space="0" w:color="000000"/>
              <w:right w:val="nil"/>
            </w:tcBorders>
          </w:tcPr>
          <w:p w14:paraId="0B087A1F" w14:textId="77777777" w:rsidR="00F20945" w:rsidRPr="008054D6" w:rsidRDefault="00F20945">
            <w:pPr>
              <w:pStyle w:val="TableParagraph"/>
              <w:tabs>
                <w:tab w:val="left" w:pos="843"/>
              </w:tabs>
              <w:kinsoku w:val="0"/>
              <w:overflowPunct w:val="0"/>
              <w:spacing w:before="4" w:line="285" w:lineRule="auto"/>
              <w:ind w:left="78" w:right="60"/>
              <w:rPr>
                <w:sz w:val="16"/>
                <w:szCs w:val="16"/>
                <w:lang w:val="en-GB"/>
              </w:rPr>
            </w:pPr>
            <w:r w:rsidRPr="008054D6">
              <w:rPr>
                <w:w w:val="95"/>
                <w:sz w:val="16"/>
                <w:szCs w:val="16"/>
                <w:lang w:val="en-GB"/>
              </w:rPr>
              <w:t>blood</w:t>
            </w:r>
            <w:r w:rsidRPr="002C029A">
              <w:rPr>
                <w:w w:val="95"/>
                <w:sz w:val="16"/>
                <w:szCs w:val="16"/>
                <w:lang w:val="en-GB"/>
              </w:rPr>
              <w:tab/>
            </w:r>
            <w:r w:rsidRPr="008054D6">
              <w:rPr>
                <w:spacing w:val="-1"/>
                <w:sz w:val="16"/>
                <w:szCs w:val="16"/>
                <w:lang w:val="en-GB"/>
              </w:rPr>
              <w:t>vessel</w:t>
            </w:r>
            <w:r w:rsidRPr="008054D6">
              <w:rPr>
                <w:spacing w:val="23"/>
                <w:w w:val="99"/>
                <w:sz w:val="16"/>
                <w:szCs w:val="16"/>
                <w:lang w:val="en-GB"/>
              </w:rPr>
              <w:t xml:space="preserve"> </w:t>
            </w:r>
            <w:proofErr w:type="spellStart"/>
            <w:r w:rsidRPr="008054D6">
              <w:rPr>
                <w:sz w:val="16"/>
                <w:szCs w:val="16"/>
                <w:lang w:val="en-GB"/>
              </w:rPr>
              <w:t>remodeling</w:t>
            </w:r>
            <w:proofErr w:type="spellEnd"/>
            <w:r w:rsidRPr="008054D6">
              <w:rPr>
                <w:sz w:val="16"/>
                <w:szCs w:val="16"/>
                <w:lang w:val="en-GB"/>
              </w:rPr>
              <w:t>;</w:t>
            </w:r>
            <w:r w:rsidRPr="008054D6">
              <w:rPr>
                <w:spacing w:val="-11"/>
                <w:sz w:val="16"/>
                <w:szCs w:val="16"/>
                <w:lang w:val="en-GB"/>
              </w:rPr>
              <w:t xml:space="preserve"> </w:t>
            </w:r>
            <w:r w:rsidRPr="008054D6">
              <w:rPr>
                <w:sz w:val="16"/>
                <w:szCs w:val="16"/>
                <w:lang w:val="en-GB"/>
              </w:rPr>
              <w:t>…</w:t>
            </w:r>
          </w:p>
          <w:p w14:paraId="5F41A019" w14:textId="77777777" w:rsidR="00F20945" w:rsidRPr="008054D6" w:rsidRDefault="00F20945">
            <w:pPr>
              <w:pStyle w:val="TableParagraph"/>
              <w:kinsoku w:val="0"/>
              <w:overflowPunct w:val="0"/>
              <w:spacing w:before="2"/>
              <w:rPr>
                <w:sz w:val="19"/>
                <w:szCs w:val="19"/>
                <w:lang w:val="en-GB"/>
              </w:rPr>
            </w:pPr>
          </w:p>
          <w:p w14:paraId="73A7B8B2" w14:textId="77777777" w:rsidR="00F20945" w:rsidRPr="008054D6" w:rsidRDefault="00F20945">
            <w:pPr>
              <w:pStyle w:val="TableParagraph"/>
              <w:kinsoku w:val="0"/>
              <w:overflowPunct w:val="0"/>
              <w:spacing w:line="285" w:lineRule="auto"/>
              <w:ind w:left="78" w:right="60"/>
              <w:rPr>
                <w:lang w:val="en-GB"/>
              </w:rPr>
            </w:pPr>
            <w:proofErr w:type="gramStart"/>
            <w:r w:rsidRPr="008054D6">
              <w:rPr>
                <w:sz w:val="16"/>
                <w:szCs w:val="16"/>
                <w:lang w:val="en-GB"/>
              </w:rPr>
              <w:t xml:space="preserve">cobalamin </w:t>
            </w:r>
            <w:r w:rsidRPr="008054D6">
              <w:rPr>
                <w:spacing w:val="33"/>
                <w:sz w:val="16"/>
                <w:szCs w:val="16"/>
                <w:lang w:val="en-GB"/>
              </w:rPr>
              <w:t xml:space="preserve"> </w:t>
            </w:r>
            <w:r w:rsidRPr="008054D6">
              <w:rPr>
                <w:sz w:val="16"/>
                <w:szCs w:val="16"/>
                <w:lang w:val="en-GB"/>
              </w:rPr>
              <w:t>meta</w:t>
            </w:r>
            <w:proofErr w:type="gramEnd"/>
            <w:r w:rsidRPr="008054D6">
              <w:rPr>
                <w:sz w:val="16"/>
                <w:szCs w:val="16"/>
                <w:lang w:val="en-GB"/>
              </w:rPr>
              <w:t>-</w:t>
            </w:r>
            <w:r w:rsidRPr="008054D6">
              <w:rPr>
                <w:w w:val="99"/>
                <w:sz w:val="16"/>
                <w:szCs w:val="16"/>
                <w:lang w:val="en-GB"/>
              </w:rPr>
              <w:t xml:space="preserve"> </w:t>
            </w:r>
            <w:proofErr w:type="spellStart"/>
            <w:r w:rsidRPr="008054D6">
              <w:rPr>
                <w:sz w:val="16"/>
                <w:szCs w:val="16"/>
                <w:lang w:val="en-GB"/>
              </w:rPr>
              <w:t>bolic</w:t>
            </w:r>
            <w:proofErr w:type="spellEnd"/>
            <w:r w:rsidRPr="008054D6">
              <w:rPr>
                <w:spacing w:val="-7"/>
                <w:sz w:val="16"/>
                <w:szCs w:val="16"/>
                <w:lang w:val="en-GB"/>
              </w:rPr>
              <w:t xml:space="preserve"> </w:t>
            </w:r>
            <w:r w:rsidRPr="008054D6">
              <w:rPr>
                <w:sz w:val="16"/>
                <w:szCs w:val="16"/>
                <w:lang w:val="en-GB"/>
              </w:rPr>
              <w:t>process;</w:t>
            </w:r>
            <w:r w:rsidRPr="008054D6">
              <w:rPr>
                <w:spacing w:val="-6"/>
                <w:sz w:val="16"/>
                <w:szCs w:val="16"/>
                <w:lang w:val="en-GB"/>
              </w:rPr>
              <w:t xml:space="preserve"> </w:t>
            </w:r>
            <w:r w:rsidRPr="008054D6">
              <w:rPr>
                <w:sz w:val="16"/>
                <w:szCs w:val="16"/>
                <w:lang w:val="en-GB"/>
              </w:rPr>
              <w:t>…</w:t>
            </w:r>
          </w:p>
        </w:tc>
        <w:tc>
          <w:tcPr>
            <w:tcW w:w="984" w:type="dxa"/>
            <w:tcBorders>
              <w:top w:val="single" w:sz="4" w:space="0" w:color="000000"/>
              <w:left w:val="nil"/>
              <w:bottom w:val="single" w:sz="4" w:space="0" w:color="000000"/>
              <w:right w:val="nil"/>
            </w:tcBorders>
          </w:tcPr>
          <w:p w14:paraId="046567CC" w14:textId="77777777" w:rsidR="00F20945" w:rsidRPr="008054D6" w:rsidRDefault="00F20945">
            <w:pPr>
              <w:pStyle w:val="TableParagraph"/>
              <w:kinsoku w:val="0"/>
              <w:overflowPunct w:val="0"/>
              <w:spacing w:before="4" w:line="285" w:lineRule="auto"/>
              <w:ind w:left="62" w:right="11"/>
              <w:rPr>
                <w:sz w:val="16"/>
                <w:szCs w:val="16"/>
                <w:lang w:val="en-GB"/>
              </w:rPr>
            </w:pPr>
            <w:r w:rsidRPr="008054D6">
              <w:rPr>
                <w:spacing w:val="-1"/>
                <w:sz w:val="16"/>
                <w:szCs w:val="16"/>
                <w:lang w:val="en-GB"/>
              </w:rPr>
              <w:t>cystathionine</w:t>
            </w:r>
            <w:r w:rsidRPr="008054D6">
              <w:rPr>
                <w:spacing w:val="21"/>
                <w:w w:val="99"/>
                <w:sz w:val="16"/>
                <w:szCs w:val="16"/>
                <w:lang w:val="en-GB"/>
              </w:rPr>
              <w:t xml:space="preserve"> </w:t>
            </w:r>
            <w:r w:rsidRPr="008054D6">
              <w:rPr>
                <w:sz w:val="16"/>
                <w:szCs w:val="16"/>
                <w:lang w:val="en-GB"/>
              </w:rPr>
              <w:t xml:space="preserve">synthase   </w:t>
            </w:r>
            <w:proofErr w:type="spellStart"/>
            <w:r w:rsidRPr="008054D6">
              <w:rPr>
                <w:sz w:val="16"/>
                <w:szCs w:val="16"/>
                <w:lang w:val="en-GB"/>
              </w:rPr>
              <w:t>acti</w:t>
            </w:r>
            <w:proofErr w:type="spellEnd"/>
          </w:p>
          <w:p w14:paraId="414BBC93" w14:textId="77777777" w:rsidR="00F20945" w:rsidRPr="008054D6" w:rsidRDefault="00F20945">
            <w:pPr>
              <w:pStyle w:val="TableParagraph"/>
              <w:kinsoku w:val="0"/>
              <w:overflowPunct w:val="0"/>
              <w:spacing w:before="1" w:line="285" w:lineRule="auto"/>
              <w:ind w:left="62" w:right="189"/>
              <w:rPr>
                <w:lang w:val="en-GB"/>
              </w:rPr>
            </w:pPr>
            <w:r w:rsidRPr="008054D6">
              <w:rPr>
                <w:sz w:val="16"/>
                <w:szCs w:val="16"/>
                <w:lang w:val="en-GB"/>
              </w:rPr>
              <w:t>…</w:t>
            </w:r>
            <w:r w:rsidRPr="008054D6">
              <w:rPr>
                <w:w w:val="99"/>
                <w:sz w:val="16"/>
                <w:szCs w:val="16"/>
                <w:lang w:val="en-GB"/>
              </w:rPr>
              <w:t xml:space="preserve"> </w:t>
            </w:r>
            <w:r w:rsidRPr="008054D6">
              <w:rPr>
                <w:sz w:val="16"/>
                <w:szCs w:val="16"/>
                <w:lang w:val="en-GB"/>
              </w:rPr>
              <w:t>cobalamin</w:t>
            </w:r>
            <w:r w:rsidRPr="008054D6">
              <w:rPr>
                <w:w w:val="99"/>
                <w:sz w:val="16"/>
                <w:szCs w:val="16"/>
                <w:lang w:val="en-GB"/>
              </w:rPr>
              <w:t xml:space="preserve"> </w:t>
            </w:r>
            <w:r w:rsidRPr="008054D6">
              <w:rPr>
                <w:sz w:val="16"/>
                <w:szCs w:val="16"/>
                <w:lang w:val="en-GB"/>
              </w:rPr>
              <w:t>binding;</w:t>
            </w:r>
            <w:r w:rsidRPr="008054D6">
              <w:rPr>
                <w:spacing w:val="-8"/>
                <w:sz w:val="16"/>
                <w:szCs w:val="16"/>
                <w:lang w:val="en-GB"/>
              </w:rPr>
              <w:t xml:space="preserve"> </w:t>
            </w:r>
            <w:r w:rsidRPr="008054D6">
              <w:rPr>
                <w:sz w:val="16"/>
                <w:szCs w:val="16"/>
                <w:lang w:val="en-GB"/>
              </w:rPr>
              <w:t>…</w:t>
            </w:r>
          </w:p>
        </w:tc>
        <w:tc>
          <w:tcPr>
            <w:tcW w:w="292" w:type="dxa"/>
            <w:tcBorders>
              <w:top w:val="single" w:sz="4" w:space="0" w:color="000000"/>
              <w:left w:val="nil"/>
              <w:bottom w:val="single" w:sz="4" w:space="0" w:color="000000"/>
              <w:right w:val="nil"/>
            </w:tcBorders>
          </w:tcPr>
          <w:p w14:paraId="118E277A" w14:textId="77777777" w:rsidR="00F20945" w:rsidRPr="008054D6" w:rsidRDefault="00F20945">
            <w:pPr>
              <w:pStyle w:val="TableParagraph"/>
              <w:kinsoku w:val="0"/>
              <w:overflowPunct w:val="0"/>
              <w:spacing w:before="2" w:line="281" w:lineRule="auto"/>
              <w:ind w:left="-18" w:right="60" w:firstLine="91"/>
              <w:rPr>
                <w:lang w:val="en-GB"/>
              </w:rPr>
            </w:pPr>
            <w:r w:rsidRPr="008054D6">
              <w:rPr>
                <w:rFonts w:ascii="Bookman Old Style" w:hAnsi="Bookman Old Style" w:cs="Bookman Old Style"/>
                <w:i/>
                <w:iCs/>
                <w:spacing w:val="7"/>
                <w:w w:val="95"/>
                <w:sz w:val="16"/>
                <w:szCs w:val="16"/>
                <w:lang w:val="en-GB"/>
              </w:rPr>
              <w:t>β</w:t>
            </w:r>
            <w:r w:rsidRPr="008054D6">
              <w:rPr>
                <w:w w:val="95"/>
                <w:sz w:val="16"/>
                <w:szCs w:val="16"/>
                <w:lang w:val="en-GB"/>
              </w:rPr>
              <w:t>-</w:t>
            </w:r>
            <w:r w:rsidRPr="008054D6">
              <w:rPr>
                <w:w w:val="99"/>
                <w:sz w:val="16"/>
                <w:szCs w:val="16"/>
                <w:lang w:val="en-GB"/>
              </w:rPr>
              <w:t xml:space="preserve"> </w:t>
            </w:r>
            <w:proofErr w:type="spellStart"/>
            <w:r w:rsidRPr="008054D6">
              <w:rPr>
                <w:w w:val="95"/>
                <w:sz w:val="16"/>
                <w:szCs w:val="16"/>
                <w:lang w:val="en-GB"/>
              </w:rPr>
              <w:t>vity</w:t>
            </w:r>
            <w:proofErr w:type="spellEnd"/>
          </w:p>
        </w:tc>
        <w:tc>
          <w:tcPr>
            <w:tcW w:w="993" w:type="dxa"/>
            <w:tcBorders>
              <w:top w:val="single" w:sz="4" w:space="0" w:color="000000"/>
              <w:left w:val="nil"/>
              <w:bottom w:val="single" w:sz="4" w:space="0" w:color="000000"/>
              <w:right w:val="single" w:sz="4" w:space="0" w:color="000000"/>
            </w:tcBorders>
          </w:tcPr>
          <w:p w14:paraId="158D1F28" w14:textId="77777777" w:rsidR="00F20945" w:rsidRPr="008054D6" w:rsidRDefault="00F20945">
            <w:pPr>
              <w:pStyle w:val="TableParagraph"/>
              <w:kinsoku w:val="0"/>
              <w:overflowPunct w:val="0"/>
              <w:spacing w:before="4"/>
              <w:ind w:left="62"/>
              <w:rPr>
                <w:sz w:val="16"/>
                <w:szCs w:val="16"/>
                <w:lang w:val="en-GB"/>
              </w:rPr>
            </w:pPr>
            <w:r w:rsidRPr="008054D6">
              <w:rPr>
                <w:spacing w:val="-1"/>
                <w:sz w:val="16"/>
                <w:szCs w:val="16"/>
                <w:lang w:val="en-GB"/>
              </w:rPr>
              <w:t>cytoplasm</w:t>
            </w:r>
            <w:r w:rsidRPr="008054D6">
              <w:rPr>
                <w:spacing w:val="-10"/>
                <w:sz w:val="16"/>
                <w:szCs w:val="16"/>
                <w:lang w:val="en-GB"/>
              </w:rPr>
              <w:t xml:space="preserve"> </w:t>
            </w:r>
            <w:r w:rsidRPr="008054D6">
              <w:rPr>
                <w:sz w:val="16"/>
                <w:szCs w:val="16"/>
                <w:lang w:val="en-GB"/>
              </w:rPr>
              <w:t>…</w:t>
            </w:r>
          </w:p>
          <w:p w14:paraId="61F0FEF9" w14:textId="77777777" w:rsidR="00F20945" w:rsidRPr="008054D6" w:rsidRDefault="00F20945">
            <w:pPr>
              <w:pStyle w:val="TableParagraph"/>
              <w:kinsoku w:val="0"/>
              <w:overflowPunct w:val="0"/>
              <w:rPr>
                <w:sz w:val="16"/>
                <w:szCs w:val="16"/>
                <w:lang w:val="en-GB"/>
              </w:rPr>
            </w:pPr>
          </w:p>
          <w:p w14:paraId="75726E32" w14:textId="77777777" w:rsidR="00F20945" w:rsidRPr="008054D6" w:rsidRDefault="00F20945">
            <w:pPr>
              <w:pStyle w:val="TableParagraph"/>
              <w:kinsoku w:val="0"/>
              <w:overflowPunct w:val="0"/>
              <w:rPr>
                <w:sz w:val="16"/>
                <w:szCs w:val="16"/>
                <w:lang w:val="en-GB"/>
              </w:rPr>
            </w:pPr>
          </w:p>
          <w:p w14:paraId="41FA68E7" w14:textId="77777777" w:rsidR="00F20945" w:rsidRPr="008054D6" w:rsidRDefault="00F20945">
            <w:pPr>
              <w:pStyle w:val="TableParagraph"/>
              <w:kinsoku w:val="0"/>
              <w:overflowPunct w:val="0"/>
              <w:spacing w:before="105"/>
              <w:ind w:left="62"/>
              <w:rPr>
                <w:lang w:val="en-GB"/>
              </w:rPr>
            </w:pPr>
            <w:r w:rsidRPr="008054D6">
              <w:rPr>
                <w:spacing w:val="-1"/>
                <w:sz w:val="16"/>
                <w:szCs w:val="16"/>
                <w:lang w:val="en-GB"/>
              </w:rPr>
              <w:t>cytoplasm</w:t>
            </w:r>
            <w:r w:rsidRPr="008054D6">
              <w:rPr>
                <w:spacing w:val="-10"/>
                <w:sz w:val="16"/>
                <w:szCs w:val="16"/>
                <w:lang w:val="en-GB"/>
              </w:rPr>
              <w:t xml:space="preserve"> </w:t>
            </w:r>
            <w:r w:rsidRPr="008054D6">
              <w:rPr>
                <w:sz w:val="16"/>
                <w:szCs w:val="16"/>
                <w:lang w:val="en-GB"/>
              </w:rPr>
              <w:t>…</w:t>
            </w:r>
          </w:p>
        </w:tc>
        <w:tc>
          <w:tcPr>
            <w:tcW w:w="1929" w:type="dxa"/>
            <w:tcBorders>
              <w:top w:val="single" w:sz="4" w:space="0" w:color="000000"/>
              <w:left w:val="single" w:sz="4" w:space="0" w:color="000000"/>
              <w:bottom w:val="single" w:sz="4" w:space="0" w:color="000000"/>
              <w:right w:val="nil"/>
            </w:tcBorders>
          </w:tcPr>
          <w:p w14:paraId="3E973FC2" w14:textId="77777777" w:rsidR="00F20945" w:rsidRPr="008054D6" w:rsidRDefault="00F20945">
            <w:pPr>
              <w:pStyle w:val="TableParagraph"/>
              <w:kinsoku w:val="0"/>
              <w:overflowPunct w:val="0"/>
              <w:spacing w:before="4"/>
              <w:ind w:left="62"/>
              <w:rPr>
                <w:sz w:val="16"/>
                <w:szCs w:val="16"/>
                <w:lang w:val="en-GB"/>
              </w:rPr>
            </w:pPr>
            <w:r w:rsidRPr="008054D6">
              <w:rPr>
                <w:spacing w:val="-2"/>
                <w:sz w:val="16"/>
                <w:szCs w:val="16"/>
                <w:lang w:val="en-GB"/>
              </w:rPr>
              <w:t>ENSBTAT00000000184;</w:t>
            </w:r>
            <w:r w:rsidRPr="008054D6">
              <w:rPr>
                <w:spacing w:val="-25"/>
                <w:sz w:val="16"/>
                <w:szCs w:val="16"/>
                <w:lang w:val="en-GB"/>
              </w:rPr>
              <w:t xml:space="preserve"> </w:t>
            </w:r>
            <w:r w:rsidRPr="008054D6">
              <w:rPr>
                <w:sz w:val="16"/>
                <w:szCs w:val="16"/>
                <w:lang w:val="en-GB"/>
              </w:rPr>
              <w:t>…</w:t>
            </w:r>
          </w:p>
          <w:p w14:paraId="4B75C726" w14:textId="77777777" w:rsidR="00F20945" w:rsidRPr="008054D6" w:rsidRDefault="00F20945">
            <w:pPr>
              <w:pStyle w:val="TableParagraph"/>
              <w:kinsoku w:val="0"/>
              <w:overflowPunct w:val="0"/>
              <w:rPr>
                <w:sz w:val="16"/>
                <w:szCs w:val="16"/>
                <w:lang w:val="en-GB"/>
              </w:rPr>
            </w:pPr>
          </w:p>
          <w:p w14:paraId="0065D633" w14:textId="77777777" w:rsidR="00F20945" w:rsidRPr="008054D6" w:rsidRDefault="00F20945">
            <w:pPr>
              <w:pStyle w:val="TableParagraph"/>
              <w:kinsoku w:val="0"/>
              <w:overflowPunct w:val="0"/>
              <w:rPr>
                <w:sz w:val="16"/>
                <w:szCs w:val="16"/>
                <w:lang w:val="en-GB"/>
              </w:rPr>
            </w:pPr>
          </w:p>
          <w:p w14:paraId="5DD70A63" w14:textId="77777777" w:rsidR="00F20945" w:rsidRPr="008054D6" w:rsidRDefault="00F20945">
            <w:pPr>
              <w:pStyle w:val="TableParagraph"/>
              <w:kinsoku w:val="0"/>
              <w:overflowPunct w:val="0"/>
              <w:spacing w:before="105" w:line="285" w:lineRule="auto"/>
              <w:ind w:left="62" w:right="540"/>
              <w:rPr>
                <w:lang w:val="en-GB"/>
              </w:rPr>
            </w:pPr>
            <w:r w:rsidRPr="008054D6">
              <w:rPr>
                <w:w w:val="95"/>
                <w:sz w:val="16"/>
                <w:szCs w:val="16"/>
                <w:lang w:val="en-GB"/>
              </w:rPr>
              <w:t>ENST00000366577;</w:t>
            </w:r>
            <w:r w:rsidRPr="008054D6">
              <w:rPr>
                <w:w w:val="99"/>
                <w:sz w:val="16"/>
                <w:szCs w:val="16"/>
                <w:lang w:val="en-GB"/>
              </w:rPr>
              <w:t xml:space="preserve"> </w:t>
            </w:r>
            <w:r w:rsidRPr="008054D6">
              <w:rPr>
                <w:sz w:val="16"/>
                <w:szCs w:val="16"/>
                <w:lang w:val="en-GB"/>
              </w:rPr>
              <w:t>ENST00000535889</w:t>
            </w:r>
          </w:p>
        </w:tc>
        <w:tc>
          <w:tcPr>
            <w:tcW w:w="1852" w:type="dxa"/>
            <w:tcBorders>
              <w:top w:val="single" w:sz="4" w:space="0" w:color="000000"/>
              <w:left w:val="nil"/>
              <w:bottom w:val="single" w:sz="4" w:space="0" w:color="000000"/>
              <w:right w:val="nil"/>
            </w:tcBorders>
          </w:tcPr>
          <w:p w14:paraId="1DB66A16" w14:textId="77777777" w:rsidR="00F20945" w:rsidRPr="008054D6" w:rsidRDefault="00F20945">
            <w:pPr>
              <w:pStyle w:val="TableParagraph"/>
              <w:kinsoku w:val="0"/>
              <w:overflowPunct w:val="0"/>
              <w:spacing w:before="4"/>
              <w:ind w:left="62"/>
              <w:rPr>
                <w:sz w:val="16"/>
                <w:szCs w:val="16"/>
                <w:lang w:val="en-GB"/>
              </w:rPr>
            </w:pPr>
            <w:r w:rsidRPr="008054D6">
              <w:rPr>
                <w:sz w:val="16"/>
                <w:szCs w:val="16"/>
                <w:lang w:val="en-GB"/>
              </w:rPr>
              <w:t>No</w:t>
            </w:r>
            <w:r w:rsidRPr="008054D6">
              <w:rPr>
                <w:spacing w:val="-9"/>
                <w:sz w:val="16"/>
                <w:szCs w:val="16"/>
                <w:lang w:val="en-GB"/>
              </w:rPr>
              <w:t xml:space="preserve"> </w:t>
            </w:r>
            <w:r w:rsidRPr="008054D6">
              <w:rPr>
                <w:sz w:val="16"/>
                <w:szCs w:val="16"/>
                <w:lang w:val="en-GB"/>
              </w:rPr>
              <w:t>phenotype</w:t>
            </w:r>
            <w:r w:rsidRPr="008054D6">
              <w:rPr>
                <w:spacing w:val="-9"/>
                <w:sz w:val="16"/>
                <w:szCs w:val="16"/>
                <w:lang w:val="en-GB"/>
              </w:rPr>
              <w:t xml:space="preserve"> </w:t>
            </w:r>
            <w:r w:rsidRPr="008054D6">
              <w:rPr>
                <w:sz w:val="16"/>
                <w:szCs w:val="16"/>
                <w:lang w:val="en-GB"/>
              </w:rPr>
              <w:t>associated</w:t>
            </w:r>
          </w:p>
          <w:p w14:paraId="7A1081FD" w14:textId="77777777" w:rsidR="00F20945" w:rsidRPr="008054D6" w:rsidRDefault="00F20945">
            <w:pPr>
              <w:pStyle w:val="TableParagraph"/>
              <w:kinsoku w:val="0"/>
              <w:overflowPunct w:val="0"/>
              <w:rPr>
                <w:sz w:val="16"/>
                <w:szCs w:val="16"/>
                <w:lang w:val="en-GB"/>
              </w:rPr>
            </w:pPr>
          </w:p>
          <w:p w14:paraId="6657C95C" w14:textId="77777777" w:rsidR="00F20945" w:rsidRPr="008054D6" w:rsidRDefault="00F20945">
            <w:pPr>
              <w:pStyle w:val="TableParagraph"/>
              <w:kinsoku w:val="0"/>
              <w:overflowPunct w:val="0"/>
              <w:rPr>
                <w:sz w:val="16"/>
                <w:szCs w:val="16"/>
                <w:lang w:val="en-GB"/>
              </w:rPr>
            </w:pPr>
          </w:p>
          <w:p w14:paraId="50D4B167" w14:textId="77777777" w:rsidR="00F20945" w:rsidRPr="008054D6" w:rsidRDefault="00F20945">
            <w:pPr>
              <w:pStyle w:val="TableParagraph"/>
              <w:kinsoku w:val="0"/>
              <w:overflowPunct w:val="0"/>
              <w:spacing w:before="105" w:line="285" w:lineRule="auto"/>
              <w:ind w:left="62" w:right="61"/>
              <w:rPr>
                <w:lang w:val="en-GB"/>
              </w:rPr>
            </w:pPr>
            <w:r w:rsidRPr="008054D6">
              <w:rPr>
                <w:sz w:val="16"/>
                <w:szCs w:val="16"/>
                <w:lang w:val="en-GB"/>
              </w:rPr>
              <w:t>Neural</w:t>
            </w:r>
            <w:r w:rsidRPr="008054D6">
              <w:rPr>
                <w:spacing w:val="10"/>
                <w:sz w:val="16"/>
                <w:szCs w:val="16"/>
                <w:lang w:val="en-GB"/>
              </w:rPr>
              <w:t xml:space="preserve"> </w:t>
            </w:r>
            <w:r w:rsidRPr="008054D6">
              <w:rPr>
                <w:sz w:val="16"/>
                <w:szCs w:val="16"/>
                <w:lang w:val="en-GB"/>
              </w:rPr>
              <w:t>tube</w:t>
            </w:r>
            <w:r w:rsidRPr="008054D6">
              <w:rPr>
                <w:spacing w:val="10"/>
                <w:sz w:val="16"/>
                <w:szCs w:val="16"/>
                <w:lang w:val="en-GB"/>
              </w:rPr>
              <w:t xml:space="preserve"> </w:t>
            </w:r>
            <w:r w:rsidRPr="008054D6">
              <w:rPr>
                <w:sz w:val="16"/>
                <w:szCs w:val="16"/>
                <w:lang w:val="en-GB"/>
              </w:rPr>
              <w:t>defect;</w:t>
            </w:r>
            <w:r w:rsidRPr="008054D6">
              <w:rPr>
                <w:spacing w:val="16"/>
                <w:sz w:val="16"/>
                <w:szCs w:val="16"/>
                <w:lang w:val="en-GB"/>
              </w:rPr>
              <w:t xml:space="preserve"> </w:t>
            </w:r>
            <w:r w:rsidRPr="008054D6">
              <w:rPr>
                <w:spacing w:val="-1"/>
                <w:sz w:val="16"/>
                <w:szCs w:val="16"/>
                <w:lang w:val="en-GB"/>
              </w:rPr>
              <w:t>Mega-</w:t>
            </w:r>
            <w:r w:rsidRPr="008054D6">
              <w:rPr>
                <w:spacing w:val="21"/>
                <w:w w:val="99"/>
                <w:sz w:val="16"/>
                <w:szCs w:val="16"/>
                <w:lang w:val="en-GB"/>
              </w:rPr>
              <w:t xml:space="preserve"> </w:t>
            </w:r>
            <w:proofErr w:type="spellStart"/>
            <w:r w:rsidRPr="008054D6">
              <w:rPr>
                <w:sz w:val="16"/>
                <w:szCs w:val="16"/>
                <w:lang w:val="en-GB"/>
              </w:rPr>
              <w:t>loblastic</w:t>
            </w:r>
            <w:proofErr w:type="spellEnd"/>
            <w:r w:rsidRPr="008054D6">
              <w:rPr>
                <w:spacing w:val="-8"/>
                <w:sz w:val="16"/>
                <w:szCs w:val="16"/>
                <w:lang w:val="en-GB"/>
              </w:rPr>
              <w:t xml:space="preserve"> </w:t>
            </w:r>
            <w:proofErr w:type="spellStart"/>
            <w:r w:rsidRPr="008054D6">
              <w:rPr>
                <w:sz w:val="16"/>
                <w:szCs w:val="16"/>
                <w:lang w:val="en-GB"/>
              </w:rPr>
              <w:t>anemia</w:t>
            </w:r>
            <w:proofErr w:type="spellEnd"/>
            <w:r w:rsidRPr="008054D6">
              <w:rPr>
                <w:sz w:val="16"/>
                <w:szCs w:val="16"/>
                <w:lang w:val="en-GB"/>
              </w:rPr>
              <w:t>;</w:t>
            </w:r>
            <w:r w:rsidRPr="008054D6">
              <w:rPr>
                <w:spacing w:val="-7"/>
                <w:sz w:val="16"/>
                <w:szCs w:val="16"/>
                <w:lang w:val="en-GB"/>
              </w:rPr>
              <w:t xml:space="preserve"> </w:t>
            </w:r>
            <w:r w:rsidRPr="008054D6">
              <w:rPr>
                <w:sz w:val="16"/>
                <w:szCs w:val="16"/>
                <w:lang w:val="en-GB"/>
              </w:rPr>
              <w:t>…</w:t>
            </w:r>
          </w:p>
        </w:tc>
      </w:tr>
    </w:tbl>
    <w:p w14:paraId="33919724" w14:textId="77777777" w:rsidR="00F20945" w:rsidRPr="0066134A" w:rsidRDefault="00F20945">
      <w:pPr>
        <w:pStyle w:val="Corpodetexto"/>
        <w:kinsoku w:val="0"/>
        <w:overflowPunct w:val="0"/>
        <w:spacing w:before="70" w:line="285" w:lineRule="auto"/>
        <w:ind w:left="2293" w:right="2100"/>
        <w:jc w:val="both"/>
        <w:rPr>
          <w:lang w:val="en-GB"/>
        </w:rPr>
      </w:pPr>
      <w:r w:rsidRPr="0066134A">
        <w:rPr>
          <w:lang w:val="en-GB"/>
        </w:rPr>
        <w:t>UniProt</w:t>
      </w:r>
      <w:r w:rsidRPr="0066134A">
        <w:rPr>
          <w:spacing w:val="-1"/>
          <w:lang w:val="en-GB"/>
        </w:rPr>
        <w:t xml:space="preserve"> </w:t>
      </w:r>
      <w:r w:rsidRPr="0066134A">
        <w:rPr>
          <w:lang w:val="en-GB"/>
        </w:rPr>
        <w:t>entries in the left,</w:t>
      </w:r>
      <w:r w:rsidRPr="0066134A">
        <w:rPr>
          <w:spacing w:val="1"/>
          <w:lang w:val="en-GB"/>
        </w:rPr>
        <w:t xml:space="preserve"> </w:t>
      </w:r>
      <w:r w:rsidRPr="0066134A">
        <w:rPr>
          <w:lang w:val="en-GB"/>
        </w:rPr>
        <w:t>and Ensembl in the right.</w:t>
      </w:r>
      <w:r w:rsidRPr="0066134A">
        <w:rPr>
          <w:spacing w:val="1"/>
          <w:lang w:val="en-GB"/>
        </w:rPr>
        <w:t xml:space="preserve"> </w:t>
      </w:r>
      <w:r w:rsidRPr="0066134A">
        <w:rPr>
          <w:lang w:val="en-GB"/>
        </w:rPr>
        <w:t>GO (</w:t>
      </w:r>
      <w:proofErr w:type="spellStart"/>
      <w:r w:rsidRPr="0066134A">
        <w:rPr>
          <w:lang w:val="en-GB"/>
        </w:rPr>
        <w:t>bp</w:t>
      </w:r>
      <w:proofErr w:type="spellEnd"/>
      <w:proofErr w:type="gramStart"/>
      <w:r w:rsidRPr="0066134A">
        <w:rPr>
          <w:lang w:val="en-GB"/>
        </w:rPr>
        <w:t>) ,</w:t>
      </w:r>
      <w:proofErr w:type="gramEnd"/>
      <w:r w:rsidRPr="0066134A">
        <w:rPr>
          <w:spacing w:val="1"/>
          <w:lang w:val="en-GB"/>
        </w:rPr>
        <w:t xml:space="preserve"> </w:t>
      </w:r>
      <w:r w:rsidRPr="0066134A">
        <w:rPr>
          <w:lang w:val="en-GB"/>
        </w:rPr>
        <w:t>GO (mf) and</w:t>
      </w:r>
      <w:r w:rsidRPr="0066134A">
        <w:rPr>
          <w:spacing w:val="-1"/>
          <w:lang w:val="en-GB"/>
        </w:rPr>
        <w:t xml:space="preserve"> </w:t>
      </w:r>
      <w:r w:rsidRPr="0066134A">
        <w:rPr>
          <w:lang w:val="en-GB"/>
        </w:rPr>
        <w:t xml:space="preserve">GO (cc) represents </w:t>
      </w:r>
      <w:r w:rsidRPr="0066134A">
        <w:rPr>
          <w:spacing w:val="-1"/>
          <w:lang w:val="en-GB"/>
        </w:rPr>
        <w:t>rows</w:t>
      </w:r>
      <w:r w:rsidRPr="0066134A">
        <w:rPr>
          <w:lang w:val="en-GB"/>
        </w:rPr>
        <w:t xml:space="preserve"> from UniProt that include annotations for GO</w:t>
      </w:r>
      <w:r w:rsidRPr="0066134A">
        <w:rPr>
          <w:spacing w:val="20"/>
          <w:w w:val="99"/>
          <w:lang w:val="en-GB"/>
        </w:rPr>
        <w:t xml:space="preserve"> </w:t>
      </w:r>
      <w:r w:rsidRPr="0066134A">
        <w:rPr>
          <w:lang w:val="en-GB"/>
        </w:rPr>
        <w:t>classes</w:t>
      </w:r>
      <w:r w:rsidRPr="0066134A">
        <w:rPr>
          <w:spacing w:val="-6"/>
          <w:lang w:val="en-GB"/>
        </w:rPr>
        <w:t xml:space="preserve"> </w:t>
      </w:r>
      <w:r w:rsidRPr="002C029A">
        <w:rPr>
          <w:spacing w:val="-1"/>
          <w:lang w:val="en-GB"/>
        </w:rPr>
        <w:t>’</w:t>
      </w:r>
      <w:r w:rsidRPr="0066134A">
        <w:rPr>
          <w:i/>
          <w:iCs/>
          <w:spacing w:val="-1"/>
          <w:lang w:val="en-GB"/>
        </w:rPr>
        <w:t>Biological</w:t>
      </w:r>
      <w:r w:rsidRPr="0066134A">
        <w:rPr>
          <w:i/>
          <w:iCs/>
          <w:spacing w:val="-5"/>
          <w:lang w:val="en-GB"/>
        </w:rPr>
        <w:t xml:space="preserve"> </w:t>
      </w:r>
      <w:r w:rsidRPr="0066134A">
        <w:rPr>
          <w:i/>
          <w:iCs/>
          <w:spacing w:val="-1"/>
          <w:lang w:val="en-GB"/>
        </w:rPr>
        <w:t>process</w:t>
      </w:r>
      <w:r w:rsidRPr="002C029A">
        <w:rPr>
          <w:spacing w:val="-1"/>
          <w:lang w:val="en-GB"/>
        </w:rPr>
        <w:t>’</w:t>
      </w:r>
      <w:r w:rsidRPr="0066134A">
        <w:rPr>
          <w:spacing w:val="-1"/>
          <w:lang w:val="en-GB"/>
        </w:rPr>
        <w:t>,</w:t>
      </w:r>
      <w:r w:rsidRPr="0066134A">
        <w:rPr>
          <w:spacing w:val="-5"/>
          <w:lang w:val="en-GB"/>
        </w:rPr>
        <w:t xml:space="preserve"> </w:t>
      </w:r>
      <w:r w:rsidRPr="002C029A">
        <w:rPr>
          <w:spacing w:val="-1"/>
          <w:lang w:val="en-GB"/>
        </w:rPr>
        <w:t>’</w:t>
      </w:r>
      <w:r w:rsidRPr="0066134A">
        <w:rPr>
          <w:i/>
          <w:iCs/>
          <w:spacing w:val="-1"/>
          <w:lang w:val="en-GB"/>
        </w:rPr>
        <w:t>Molecular</w:t>
      </w:r>
      <w:r w:rsidRPr="0066134A">
        <w:rPr>
          <w:i/>
          <w:iCs/>
          <w:spacing w:val="-5"/>
          <w:lang w:val="en-GB"/>
        </w:rPr>
        <w:t xml:space="preserve"> </w:t>
      </w:r>
      <w:r w:rsidRPr="0066134A">
        <w:rPr>
          <w:i/>
          <w:iCs/>
          <w:lang w:val="en-GB"/>
        </w:rPr>
        <w:t>function</w:t>
      </w:r>
      <w:r w:rsidRPr="002C029A">
        <w:rPr>
          <w:lang w:val="en-GB"/>
        </w:rPr>
        <w:t>’</w:t>
      </w:r>
      <w:r w:rsidRPr="0066134A">
        <w:rPr>
          <w:spacing w:val="-5"/>
          <w:lang w:val="en-GB"/>
        </w:rPr>
        <w:t xml:space="preserve"> </w:t>
      </w:r>
      <w:r w:rsidRPr="0066134A">
        <w:rPr>
          <w:lang w:val="en-GB"/>
        </w:rPr>
        <w:t>and</w:t>
      </w:r>
      <w:r w:rsidRPr="0066134A">
        <w:rPr>
          <w:spacing w:val="-6"/>
          <w:lang w:val="en-GB"/>
        </w:rPr>
        <w:t xml:space="preserve"> </w:t>
      </w:r>
      <w:r w:rsidRPr="002C029A">
        <w:rPr>
          <w:spacing w:val="-1"/>
          <w:lang w:val="en-GB"/>
        </w:rPr>
        <w:t>’</w:t>
      </w:r>
      <w:r w:rsidRPr="0066134A">
        <w:rPr>
          <w:i/>
          <w:iCs/>
          <w:spacing w:val="-1"/>
          <w:lang w:val="en-GB"/>
        </w:rPr>
        <w:t>Cellular</w:t>
      </w:r>
      <w:r w:rsidRPr="0066134A">
        <w:rPr>
          <w:i/>
          <w:iCs/>
          <w:spacing w:val="-5"/>
          <w:lang w:val="en-GB"/>
        </w:rPr>
        <w:t xml:space="preserve"> </w:t>
      </w:r>
      <w:r w:rsidRPr="0066134A">
        <w:rPr>
          <w:i/>
          <w:iCs/>
          <w:lang w:val="en-GB"/>
        </w:rPr>
        <w:t>component</w:t>
      </w:r>
      <w:r w:rsidRPr="002C029A">
        <w:rPr>
          <w:lang w:val="en-GB"/>
        </w:rPr>
        <w:t>’</w:t>
      </w:r>
      <w:r w:rsidRPr="0066134A">
        <w:rPr>
          <w:spacing w:val="-5"/>
          <w:lang w:val="en-GB"/>
        </w:rPr>
        <w:t xml:space="preserve"> </w:t>
      </w:r>
      <w:r w:rsidRPr="0066134A">
        <w:rPr>
          <w:spacing w:val="-2"/>
          <w:lang w:val="en-GB"/>
        </w:rPr>
        <w:t>respectively.</w:t>
      </w:r>
      <w:r w:rsidRPr="0066134A">
        <w:rPr>
          <w:spacing w:val="-5"/>
          <w:lang w:val="en-GB"/>
        </w:rPr>
        <w:t xml:space="preserve"> </w:t>
      </w:r>
      <w:r w:rsidRPr="0066134A">
        <w:rPr>
          <w:lang w:val="en-GB"/>
        </w:rPr>
        <w:t>IDs</w:t>
      </w:r>
      <w:r w:rsidRPr="0066134A">
        <w:rPr>
          <w:spacing w:val="-5"/>
          <w:lang w:val="en-GB"/>
        </w:rPr>
        <w:t xml:space="preserve"> </w:t>
      </w:r>
      <w:r w:rsidRPr="0066134A">
        <w:rPr>
          <w:lang w:val="en-GB"/>
        </w:rPr>
        <w:t>from</w:t>
      </w:r>
      <w:r w:rsidRPr="0066134A">
        <w:rPr>
          <w:spacing w:val="-5"/>
          <w:lang w:val="en-GB"/>
        </w:rPr>
        <w:t xml:space="preserve"> </w:t>
      </w:r>
      <w:r w:rsidRPr="0066134A">
        <w:rPr>
          <w:lang w:val="en-GB"/>
        </w:rPr>
        <w:t>UniProt</w:t>
      </w:r>
      <w:r w:rsidRPr="0066134A">
        <w:rPr>
          <w:spacing w:val="-6"/>
          <w:lang w:val="en-GB"/>
        </w:rPr>
        <w:t xml:space="preserve"> </w:t>
      </w:r>
      <w:r w:rsidRPr="0066134A">
        <w:rPr>
          <w:lang w:val="en-GB"/>
        </w:rPr>
        <w:t>and</w:t>
      </w:r>
      <w:r w:rsidRPr="0066134A">
        <w:rPr>
          <w:spacing w:val="-5"/>
          <w:lang w:val="en-GB"/>
        </w:rPr>
        <w:t xml:space="preserve"> </w:t>
      </w:r>
      <w:r w:rsidRPr="0066134A">
        <w:rPr>
          <w:lang w:val="en-GB"/>
        </w:rPr>
        <w:t>Ensembl</w:t>
      </w:r>
      <w:r w:rsidRPr="0066134A">
        <w:rPr>
          <w:spacing w:val="-5"/>
          <w:lang w:val="en-GB"/>
        </w:rPr>
        <w:t xml:space="preserve"> </w:t>
      </w:r>
      <w:r w:rsidRPr="0066134A">
        <w:rPr>
          <w:lang w:val="en-GB"/>
        </w:rPr>
        <w:t>are</w:t>
      </w:r>
      <w:r w:rsidRPr="0066134A">
        <w:rPr>
          <w:spacing w:val="-5"/>
          <w:lang w:val="en-GB"/>
        </w:rPr>
        <w:t xml:space="preserve"> </w:t>
      </w:r>
      <w:r w:rsidRPr="0066134A">
        <w:rPr>
          <w:lang w:val="en-GB"/>
        </w:rPr>
        <w:t>used</w:t>
      </w:r>
      <w:r w:rsidRPr="0066134A">
        <w:rPr>
          <w:spacing w:val="-5"/>
          <w:lang w:val="en-GB"/>
        </w:rPr>
        <w:t xml:space="preserve"> </w:t>
      </w:r>
      <w:r w:rsidRPr="0066134A">
        <w:rPr>
          <w:lang w:val="en-GB"/>
        </w:rPr>
        <w:t>only</w:t>
      </w:r>
      <w:r w:rsidRPr="0066134A">
        <w:rPr>
          <w:spacing w:val="-5"/>
          <w:lang w:val="en-GB"/>
        </w:rPr>
        <w:t xml:space="preserve"> </w:t>
      </w:r>
      <w:r w:rsidRPr="0066134A">
        <w:rPr>
          <w:lang w:val="en-GB"/>
        </w:rPr>
        <w:t>for</w:t>
      </w:r>
      <w:r w:rsidRPr="0066134A">
        <w:rPr>
          <w:spacing w:val="-6"/>
          <w:lang w:val="en-GB"/>
        </w:rPr>
        <w:t xml:space="preserve"> </w:t>
      </w:r>
      <w:r w:rsidRPr="0066134A">
        <w:rPr>
          <w:lang w:val="en-GB"/>
        </w:rPr>
        <w:t>mapping</w:t>
      </w:r>
      <w:r w:rsidRPr="0066134A">
        <w:rPr>
          <w:spacing w:val="87"/>
          <w:w w:val="99"/>
          <w:lang w:val="en-GB"/>
        </w:rPr>
        <w:t xml:space="preserve"> </w:t>
      </w:r>
      <w:r w:rsidRPr="0066134A">
        <w:rPr>
          <w:lang w:val="en-GB"/>
        </w:rPr>
        <w:t>purposes</w:t>
      </w:r>
    </w:p>
    <w:p w14:paraId="736015A5" w14:textId="77777777" w:rsidR="00F20945" w:rsidRPr="0066134A" w:rsidRDefault="00F20945">
      <w:pPr>
        <w:pStyle w:val="Corpodetexto"/>
        <w:kinsoku w:val="0"/>
        <w:overflowPunct w:val="0"/>
        <w:spacing w:before="11"/>
        <w:ind w:left="0"/>
        <w:rPr>
          <w:sz w:val="4"/>
          <w:szCs w:val="4"/>
          <w:lang w:val="en-GB"/>
        </w:rPr>
      </w:pPr>
    </w:p>
    <w:tbl>
      <w:tblPr>
        <w:tblW w:w="0" w:type="auto"/>
        <w:tblInd w:w="2053" w:type="dxa"/>
        <w:tblLayout w:type="fixed"/>
        <w:tblCellMar>
          <w:left w:w="0" w:type="dxa"/>
          <w:right w:w="0" w:type="dxa"/>
        </w:tblCellMar>
        <w:tblLook w:val="0000" w:firstRow="0" w:lastRow="0" w:firstColumn="0" w:lastColumn="0" w:noHBand="0" w:noVBand="0"/>
      </w:tblPr>
      <w:tblGrid>
        <w:gridCol w:w="1592"/>
        <w:gridCol w:w="420"/>
        <w:gridCol w:w="595"/>
        <w:gridCol w:w="567"/>
        <w:gridCol w:w="973"/>
        <w:gridCol w:w="1008"/>
        <w:gridCol w:w="918"/>
        <w:gridCol w:w="1043"/>
        <w:gridCol w:w="1085"/>
      </w:tblGrid>
      <w:tr w:rsidR="00F20945" w:rsidRPr="003140DF" w14:paraId="50035981" w14:textId="77777777">
        <w:trPr>
          <w:trHeight w:hRule="exact" w:val="347"/>
        </w:trPr>
        <w:tc>
          <w:tcPr>
            <w:tcW w:w="1592" w:type="dxa"/>
            <w:tcBorders>
              <w:top w:val="nil"/>
              <w:left w:val="nil"/>
              <w:bottom w:val="nil"/>
              <w:right w:val="nil"/>
            </w:tcBorders>
          </w:tcPr>
          <w:p w14:paraId="482B456A" w14:textId="77777777" w:rsidR="00F20945" w:rsidRPr="0066134A" w:rsidRDefault="00F20945">
            <w:pPr>
              <w:pStyle w:val="TableParagraph"/>
              <w:kinsoku w:val="0"/>
              <w:overflowPunct w:val="0"/>
              <w:spacing w:before="74"/>
              <w:ind w:left="55"/>
              <w:rPr>
                <w:lang w:val="en-GB"/>
              </w:rPr>
            </w:pPr>
            <w:r w:rsidRPr="0066134A">
              <w:rPr>
                <w:spacing w:val="-3"/>
                <w:sz w:val="15"/>
                <w:szCs w:val="15"/>
                <w:lang w:val="en-GB"/>
              </w:rPr>
              <w:t>Table</w:t>
            </w:r>
            <w:r w:rsidRPr="0066134A">
              <w:rPr>
                <w:spacing w:val="-6"/>
                <w:sz w:val="15"/>
                <w:szCs w:val="15"/>
                <w:lang w:val="en-GB"/>
              </w:rPr>
              <w:t xml:space="preserve"> </w:t>
            </w:r>
            <w:r w:rsidRPr="0066134A">
              <w:rPr>
                <w:sz w:val="15"/>
                <w:szCs w:val="15"/>
                <w:lang w:val="en-GB"/>
              </w:rPr>
              <w:t>2.</w:t>
            </w:r>
            <w:r w:rsidRPr="0066134A">
              <w:rPr>
                <w:spacing w:val="-5"/>
                <w:sz w:val="15"/>
                <w:szCs w:val="15"/>
                <w:lang w:val="en-GB"/>
              </w:rPr>
              <w:t xml:space="preserve"> </w:t>
            </w:r>
            <w:r w:rsidRPr="0066134A">
              <w:rPr>
                <w:spacing w:val="-2"/>
                <w:sz w:val="15"/>
                <w:szCs w:val="15"/>
                <w:lang w:val="en-GB"/>
              </w:rPr>
              <w:t>Template</w:t>
            </w:r>
            <w:r w:rsidRPr="0066134A">
              <w:rPr>
                <w:spacing w:val="-6"/>
                <w:sz w:val="15"/>
                <w:szCs w:val="15"/>
                <w:lang w:val="en-GB"/>
              </w:rPr>
              <w:t xml:space="preserve"> </w:t>
            </w:r>
            <w:r w:rsidRPr="0066134A">
              <w:rPr>
                <w:sz w:val="15"/>
                <w:szCs w:val="15"/>
                <w:lang w:val="en-GB"/>
              </w:rPr>
              <w:t>table.</w:t>
            </w:r>
          </w:p>
        </w:tc>
        <w:tc>
          <w:tcPr>
            <w:tcW w:w="6609" w:type="dxa"/>
            <w:gridSpan w:val="8"/>
            <w:tcBorders>
              <w:top w:val="nil"/>
              <w:left w:val="nil"/>
              <w:bottom w:val="single" w:sz="4" w:space="0" w:color="000000"/>
              <w:right w:val="nil"/>
            </w:tcBorders>
          </w:tcPr>
          <w:p w14:paraId="3F12D1B1" w14:textId="77777777" w:rsidR="00F20945" w:rsidRPr="0066134A" w:rsidRDefault="00F20945">
            <w:pPr>
              <w:rPr>
                <w:lang w:val="en-GB"/>
              </w:rPr>
            </w:pPr>
          </w:p>
        </w:tc>
      </w:tr>
      <w:tr w:rsidR="00F20945" w:rsidRPr="003140DF" w14:paraId="18C438C6" w14:textId="77777777">
        <w:trPr>
          <w:trHeight w:hRule="exact" w:val="229"/>
        </w:trPr>
        <w:tc>
          <w:tcPr>
            <w:tcW w:w="1592" w:type="dxa"/>
            <w:tcBorders>
              <w:top w:val="nil"/>
              <w:left w:val="nil"/>
              <w:bottom w:val="nil"/>
              <w:right w:val="nil"/>
            </w:tcBorders>
          </w:tcPr>
          <w:p w14:paraId="2B8D7A6A" w14:textId="77777777" w:rsidR="00F20945" w:rsidRPr="008054D6" w:rsidRDefault="00F20945">
            <w:pPr>
              <w:rPr>
                <w:lang w:val="en-GB"/>
              </w:rPr>
            </w:pPr>
          </w:p>
        </w:tc>
        <w:tc>
          <w:tcPr>
            <w:tcW w:w="420" w:type="dxa"/>
            <w:tcBorders>
              <w:top w:val="single" w:sz="4" w:space="0" w:color="000000"/>
              <w:left w:val="nil"/>
              <w:bottom w:val="single" w:sz="4" w:space="0" w:color="000000"/>
              <w:right w:val="nil"/>
            </w:tcBorders>
          </w:tcPr>
          <w:p w14:paraId="6D9DF219" w14:textId="77777777" w:rsidR="00F20945" w:rsidRPr="008054D6" w:rsidRDefault="00F20945">
            <w:pPr>
              <w:pStyle w:val="TableParagraph"/>
              <w:kinsoku w:val="0"/>
              <w:overflowPunct w:val="0"/>
              <w:spacing w:before="4"/>
              <w:ind w:left="62"/>
              <w:rPr>
                <w:lang w:val="en-GB"/>
              </w:rPr>
            </w:pPr>
            <w:r w:rsidRPr="008054D6">
              <w:rPr>
                <w:sz w:val="16"/>
                <w:szCs w:val="16"/>
                <w:lang w:val="en-GB"/>
              </w:rPr>
              <w:t>#</w:t>
            </w:r>
          </w:p>
        </w:tc>
        <w:tc>
          <w:tcPr>
            <w:tcW w:w="595" w:type="dxa"/>
            <w:tcBorders>
              <w:top w:val="single" w:sz="4" w:space="0" w:color="000000"/>
              <w:left w:val="nil"/>
              <w:bottom w:val="single" w:sz="4" w:space="0" w:color="000000"/>
              <w:right w:val="nil"/>
            </w:tcBorders>
          </w:tcPr>
          <w:p w14:paraId="5F5D8EC2" w14:textId="77777777" w:rsidR="00F20945" w:rsidRPr="008054D6" w:rsidRDefault="00F20945">
            <w:pPr>
              <w:pStyle w:val="TableParagraph"/>
              <w:kinsoku w:val="0"/>
              <w:overflowPunct w:val="0"/>
              <w:spacing w:before="4"/>
              <w:ind w:left="198"/>
              <w:rPr>
                <w:lang w:val="en-GB"/>
              </w:rPr>
            </w:pPr>
            <w:r w:rsidRPr="008054D6">
              <w:rPr>
                <w:i/>
                <w:iCs/>
                <w:sz w:val="16"/>
                <w:szCs w:val="16"/>
                <w:lang w:val="en-GB"/>
              </w:rPr>
              <w:t>P</w:t>
            </w:r>
          </w:p>
        </w:tc>
        <w:tc>
          <w:tcPr>
            <w:tcW w:w="567" w:type="dxa"/>
            <w:tcBorders>
              <w:top w:val="single" w:sz="4" w:space="0" w:color="000000"/>
              <w:left w:val="nil"/>
              <w:bottom w:val="single" w:sz="4" w:space="0" w:color="000000"/>
              <w:right w:val="nil"/>
            </w:tcBorders>
          </w:tcPr>
          <w:p w14:paraId="233A950D" w14:textId="77777777" w:rsidR="00F20945" w:rsidRPr="008054D6" w:rsidRDefault="00F20945">
            <w:pPr>
              <w:pStyle w:val="TableParagraph"/>
              <w:kinsoku w:val="0"/>
              <w:overflowPunct w:val="0"/>
              <w:spacing w:before="4"/>
              <w:ind w:left="159"/>
              <w:rPr>
                <w:lang w:val="en-GB"/>
              </w:rPr>
            </w:pPr>
            <w:r w:rsidRPr="008054D6">
              <w:rPr>
                <w:i/>
                <w:iCs/>
                <w:sz w:val="16"/>
                <w:szCs w:val="16"/>
                <w:lang w:val="en-GB"/>
              </w:rPr>
              <w:t>O</w:t>
            </w:r>
          </w:p>
        </w:tc>
        <w:tc>
          <w:tcPr>
            <w:tcW w:w="973" w:type="dxa"/>
            <w:tcBorders>
              <w:top w:val="single" w:sz="4" w:space="0" w:color="000000"/>
              <w:left w:val="nil"/>
              <w:bottom w:val="single" w:sz="4" w:space="0" w:color="000000"/>
              <w:right w:val="nil"/>
            </w:tcBorders>
          </w:tcPr>
          <w:p w14:paraId="1974CEC5" w14:textId="77777777" w:rsidR="00F20945" w:rsidRPr="008054D6" w:rsidRDefault="00F20945">
            <w:pPr>
              <w:pStyle w:val="TableParagraph"/>
              <w:kinsoku w:val="0"/>
              <w:overflowPunct w:val="0"/>
              <w:spacing w:before="4"/>
              <w:ind w:left="148"/>
              <w:rPr>
                <w:lang w:val="en-GB"/>
              </w:rPr>
            </w:pPr>
            <w:proofErr w:type="spellStart"/>
            <w:r w:rsidRPr="008054D6">
              <w:rPr>
                <w:i/>
                <w:iCs/>
                <w:sz w:val="16"/>
                <w:szCs w:val="16"/>
                <w:lang w:val="en-GB"/>
              </w:rPr>
              <w:t>Bp</w:t>
            </w:r>
            <w:proofErr w:type="spellEnd"/>
          </w:p>
        </w:tc>
        <w:tc>
          <w:tcPr>
            <w:tcW w:w="1008" w:type="dxa"/>
            <w:tcBorders>
              <w:top w:val="single" w:sz="4" w:space="0" w:color="000000"/>
              <w:left w:val="nil"/>
              <w:bottom w:val="single" w:sz="4" w:space="0" w:color="000000"/>
              <w:right w:val="nil"/>
            </w:tcBorders>
          </w:tcPr>
          <w:p w14:paraId="312D1423" w14:textId="77777777" w:rsidR="00F20945" w:rsidRPr="008054D6" w:rsidRDefault="00F20945">
            <w:pPr>
              <w:pStyle w:val="TableParagraph"/>
              <w:kinsoku w:val="0"/>
              <w:overflowPunct w:val="0"/>
              <w:spacing w:before="4"/>
              <w:ind w:left="163"/>
              <w:rPr>
                <w:lang w:val="en-GB"/>
              </w:rPr>
            </w:pPr>
            <w:r w:rsidRPr="008054D6">
              <w:rPr>
                <w:i/>
                <w:iCs/>
                <w:sz w:val="16"/>
                <w:szCs w:val="16"/>
                <w:lang w:val="en-GB"/>
              </w:rPr>
              <w:t>Mf</w:t>
            </w:r>
          </w:p>
        </w:tc>
        <w:tc>
          <w:tcPr>
            <w:tcW w:w="918" w:type="dxa"/>
            <w:tcBorders>
              <w:top w:val="single" w:sz="4" w:space="0" w:color="000000"/>
              <w:left w:val="nil"/>
              <w:bottom w:val="single" w:sz="4" w:space="0" w:color="000000"/>
              <w:right w:val="nil"/>
            </w:tcBorders>
          </w:tcPr>
          <w:p w14:paraId="296A61E0" w14:textId="77777777" w:rsidR="00F20945" w:rsidRPr="008054D6" w:rsidRDefault="00F20945">
            <w:pPr>
              <w:pStyle w:val="TableParagraph"/>
              <w:kinsoku w:val="0"/>
              <w:overflowPunct w:val="0"/>
              <w:spacing w:before="4"/>
              <w:ind w:left="143"/>
              <w:rPr>
                <w:lang w:val="en-GB"/>
              </w:rPr>
            </w:pPr>
            <w:r w:rsidRPr="008054D6">
              <w:rPr>
                <w:i/>
                <w:iCs/>
                <w:sz w:val="16"/>
                <w:szCs w:val="16"/>
                <w:lang w:val="en-GB"/>
              </w:rPr>
              <w:t>C</w:t>
            </w:r>
          </w:p>
        </w:tc>
        <w:tc>
          <w:tcPr>
            <w:tcW w:w="1043" w:type="dxa"/>
            <w:tcBorders>
              <w:top w:val="single" w:sz="4" w:space="0" w:color="000000"/>
              <w:left w:val="nil"/>
              <w:bottom w:val="single" w:sz="4" w:space="0" w:color="000000"/>
              <w:right w:val="nil"/>
            </w:tcBorders>
          </w:tcPr>
          <w:p w14:paraId="71399C13" w14:textId="77777777" w:rsidR="00F20945" w:rsidRPr="008054D6" w:rsidRDefault="00F20945">
            <w:pPr>
              <w:pStyle w:val="TableParagraph"/>
              <w:kinsoku w:val="0"/>
              <w:overflowPunct w:val="0"/>
              <w:spacing w:before="4"/>
              <w:ind w:left="213"/>
              <w:rPr>
                <w:lang w:val="en-GB"/>
              </w:rPr>
            </w:pPr>
            <w:proofErr w:type="spellStart"/>
            <w:r w:rsidRPr="008054D6">
              <w:rPr>
                <w:i/>
                <w:iCs/>
                <w:sz w:val="16"/>
                <w:szCs w:val="16"/>
                <w:lang w:val="en-GB"/>
              </w:rPr>
              <w:t>Ph</w:t>
            </w:r>
            <w:proofErr w:type="spellEnd"/>
          </w:p>
        </w:tc>
        <w:tc>
          <w:tcPr>
            <w:tcW w:w="1085" w:type="dxa"/>
            <w:tcBorders>
              <w:top w:val="single" w:sz="4" w:space="0" w:color="000000"/>
              <w:left w:val="nil"/>
              <w:bottom w:val="single" w:sz="4" w:space="0" w:color="000000"/>
              <w:right w:val="nil"/>
            </w:tcBorders>
          </w:tcPr>
          <w:p w14:paraId="4A256C9A" w14:textId="77777777" w:rsidR="00F20945" w:rsidRPr="008054D6" w:rsidRDefault="00F20945">
            <w:pPr>
              <w:pStyle w:val="TableParagraph"/>
              <w:kinsoku w:val="0"/>
              <w:overflowPunct w:val="0"/>
              <w:spacing w:before="4"/>
              <w:ind w:left="159"/>
              <w:rPr>
                <w:lang w:val="en-GB"/>
              </w:rPr>
            </w:pPr>
            <w:r w:rsidRPr="008054D6">
              <w:rPr>
                <w:i/>
                <w:iCs/>
                <w:sz w:val="16"/>
                <w:szCs w:val="16"/>
                <w:lang w:val="en-GB"/>
              </w:rPr>
              <w:t>M</w:t>
            </w:r>
          </w:p>
        </w:tc>
      </w:tr>
      <w:tr w:rsidR="00F20945" w:rsidRPr="003140DF" w14:paraId="4D8C8116" w14:textId="77777777">
        <w:trPr>
          <w:trHeight w:hRule="exact" w:val="231"/>
        </w:trPr>
        <w:tc>
          <w:tcPr>
            <w:tcW w:w="1592" w:type="dxa"/>
            <w:tcBorders>
              <w:top w:val="nil"/>
              <w:left w:val="nil"/>
              <w:bottom w:val="nil"/>
              <w:right w:val="nil"/>
            </w:tcBorders>
          </w:tcPr>
          <w:p w14:paraId="3AC2BBD4" w14:textId="77777777" w:rsidR="00F20945" w:rsidRPr="008054D6" w:rsidRDefault="00F20945">
            <w:pPr>
              <w:rPr>
                <w:lang w:val="en-GB"/>
              </w:rPr>
            </w:pPr>
          </w:p>
        </w:tc>
        <w:tc>
          <w:tcPr>
            <w:tcW w:w="420" w:type="dxa"/>
            <w:tcBorders>
              <w:top w:val="single" w:sz="4" w:space="0" w:color="000000"/>
              <w:left w:val="nil"/>
              <w:bottom w:val="nil"/>
              <w:right w:val="nil"/>
            </w:tcBorders>
          </w:tcPr>
          <w:p w14:paraId="5BAC7AD2" w14:textId="77777777" w:rsidR="00F20945" w:rsidRPr="008054D6" w:rsidRDefault="00F20945">
            <w:pPr>
              <w:pStyle w:val="TableParagraph"/>
              <w:kinsoku w:val="0"/>
              <w:overflowPunct w:val="0"/>
              <w:spacing w:before="2"/>
              <w:ind w:left="62"/>
              <w:rPr>
                <w:lang w:val="en-GB"/>
              </w:rPr>
            </w:pPr>
            <w:r w:rsidRPr="008054D6">
              <w:rPr>
                <w:rFonts w:ascii="Bookman Old Style" w:hAnsi="Bookman Old Style" w:cs="Bookman Old Style"/>
                <w:i/>
                <w:iCs/>
                <w:sz w:val="16"/>
                <w:szCs w:val="16"/>
                <w:lang w:val="en-GB"/>
              </w:rPr>
              <w:t>k</w:t>
            </w:r>
          </w:p>
        </w:tc>
        <w:tc>
          <w:tcPr>
            <w:tcW w:w="595" w:type="dxa"/>
            <w:tcBorders>
              <w:top w:val="single" w:sz="4" w:space="0" w:color="000000"/>
              <w:left w:val="nil"/>
              <w:bottom w:val="nil"/>
              <w:right w:val="nil"/>
            </w:tcBorders>
          </w:tcPr>
          <w:p w14:paraId="02F0BD15" w14:textId="77777777" w:rsidR="00F20945" w:rsidRPr="008054D6" w:rsidRDefault="00F20945">
            <w:pPr>
              <w:pStyle w:val="TableParagraph"/>
              <w:kinsoku w:val="0"/>
              <w:overflowPunct w:val="0"/>
              <w:spacing w:before="2"/>
              <w:ind w:left="198"/>
              <w:rPr>
                <w:lang w:val="en-GB"/>
              </w:rPr>
            </w:pPr>
            <w:r w:rsidRPr="008054D6">
              <w:rPr>
                <w:rFonts w:ascii="Bookman Old Style" w:hAnsi="Bookman Old Style" w:cs="Bookman Old Style"/>
                <w:i/>
                <w:iCs/>
                <w:w w:val="110"/>
                <w:sz w:val="16"/>
                <w:szCs w:val="16"/>
                <w:lang w:val="en-GB"/>
              </w:rPr>
              <w:t>P</w:t>
            </w:r>
            <w:r w:rsidRPr="008054D6">
              <w:rPr>
                <w:rFonts w:ascii="Verdana" w:hAnsi="Verdana" w:cs="Verdana"/>
                <w:i/>
                <w:iCs/>
                <w:w w:val="110"/>
                <w:position w:val="-3"/>
                <w:sz w:val="12"/>
                <w:szCs w:val="12"/>
                <w:lang w:val="en-GB"/>
              </w:rPr>
              <w:t>k</w:t>
            </w:r>
          </w:p>
        </w:tc>
        <w:tc>
          <w:tcPr>
            <w:tcW w:w="567" w:type="dxa"/>
            <w:tcBorders>
              <w:top w:val="single" w:sz="4" w:space="0" w:color="000000"/>
              <w:left w:val="nil"/>
              <w:bottom w:val="nil"/>
              <w:right w:val="nil"/>
            </w:tcBorders>
          </w:tcPr>
          <w:p w14:paraId="68928C98" w14:textId="77777777" w:rsidR="00F20945" w:rsidRPr="008054D6" w:rsidRDefault="00F20945">
            <w:pPr>
              <w:pStyle w:val="TableParagraph"/>
              <w:kinsoku w:val="0"/>
              <w:overflowPunct w:val="0"/>
              <w:spacing w:before="2"/>
              <w:ind w:left="159"/>
              <w:rPr>
                <w:lang w:val="en-GB"/>
              </w:rPr>
            </w:pPr>
            <w:r w:rsidRPr="008054D6">
              <w:rPr>
                <w:rFonts w:ascii="Bookman Old Style" w:hAnsi="Bookman Old Style" w:cs="Bookman Old Style"/>
                <w:i/>
                <w:iCs/>
                <w:w w:val="110"/>
                <w:sz w:val="16"/>
                <w:szCs w:val="16"/>
                <w:lang w:val="en-GB"/>
              </w:rPr>
              <w:t>O</w:t>
            </w:r>
            <w:r w:rsidRPr="008054D6">
              <w:rPr>
                <w:rFonts w:ascii="Verdana" w:hAnsi="Verdana" w:cs="Verdana"/>
                <w:i/>
                <w:iCs/>
                <w:w w:val="110"/>
                <w:position w:val="-3"/>
                <w:sz w:val="12"/>
                <w:szCs w:val="12"/>
                <w:lang w:val="en-GB"/>
              </w:rPr>
              <w:t>k</w:t>
            </w:r>
          </w:p>
        </w:tc>
        <w:tc>
          <w:tcPr>
            <w:tcW w:w="973" w:type="dxa"/>
            <w:tcBorders>
              <w:top w:val="single" w:sz="4" w:space="0" w:color="000000"/>
              <w:left w:val="nil"/>
              <w:bottom w:val="nil"/>
              <w:right w:val="nil"/>
            </w:tcBorders>
          </w:tcPr>
          <w:p w14:paraId="59288560" w14:textId="77777777" w:rsidR="00F20945" w:rsidRPr="008054D6" w:rsidRDefault="00F20945">
            <w:pPr>
              <w:pStyle w:val="TableParagraph"/>
              <w:kinsoku w:val="0"/>
              <w:overflowPunct w:val="0"/>
              <w:spacing w:before="2"/>
              <w:ind w:left="148"/>
              <w:rPr>
                <w:lang w:val="en-GB"/>
              </w:rPr>
            </w:pPr>
            <w:proofErr w:type="spellStart"/>
            <w:r w:rsidRPr="008054D6">
              <w:rPr>
                <w:rFonts w:ascii="Bookman Old Style" w:hAnsi="Bookman Old Style" w:cs="Bookman Old Style"/>
                <w:i/>
                <w:iCs/>
                <w:spacing w:val="1"/>
                <w:sz w:val="16"/>
                <w:szCs w:val="16"/>
                <w:lang w:val="en-GB"/>
              </w:rPr>
              <w:t>B</w:t>
            </w:r>
            <w:r w:rsidRPr="008054D6">
              <w:rPr>
                <w:rFonts w:ascii="Bookman Old Style" w:hAnsi="Bookman Old Style" w:cs="Bookman Old Style"/>
                <w:i/>
                <w:iCs/>
                <w:spacing w:val="2"/>
                <w:sz w:val="16"/>
                <w:szCs w:val="16"/>
                <w:lang w:val="en-GB"/>
              </w:rPr>
              <w:t>p</w:t>
            </w:r>
            <w:proofErr w:type="spellEnd"/>
            <w:r w:rsidRPr="008054D6">
              <w:rPr>
                <w:rFonts w:ascii="Eras Demi ITC" w:hAnsi="Eras Demi ITC" w:cs="Eras Demi ITC"/>
                <w:spacing w:val="2"/>
                <w:position w:val="-2"/>
                <w:sz w:val="12"/>
                <w:szCs w:val="12"/>
                <w:lang w:val="en-GB"/>
              </w:rPr>
              <w:t>1</w:t>
            </w:r>
            <w:r w:rsidRPr="008054D6">
              <w:rPr>
                <w:rFonts w:ascii="Eras Demi ITC" w:hAnsi="Eras Demi ITC" w:cs="Eras Demi ITC"/>
                <w:spacing w:val="7"/>
                <w:position w:val="-2"/>
                <w:sz w:val="12"/>
                <w:szCs w:val="12"/>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20"/>
                <w:sz w:val="16"/>
                <w:szCs w:val="16"/>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20"/>
                <w:sz w:val="16"/>
                <w:szCs w:val="16"/>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21"/>
                <w:sz w:val="16"/>
                <w:szCs w:val="16"/>
                <w:lang w:val="en-GB"/>
              </w:rPr>
              <w:t xml:space="preserve"> </w:t>
            </w:r>
            <w:r w:rsidRPr="008054D6">
              <w:rPr>
                <w:rFonts w:ascii="Bookman Old Style" w:hAnsi="Bookman Old Style" w:cs="Bookman Old Style"/>
                <w:i/>
                <w:iCs/>
                <w:sz w:val="16"/>
                <w:szCs w:val="16"/>
                <w:lang w:val="en-GB"/>
              </w:rPr>
              <w:t>n</w:t>
            </w:r>
          </w:p>
        </w:tc>
        <w:tc>
          <w:tcPr>
            <w:tcW w:w="1008" w:type="dxa"/>
            <w:tcBorders>
              <w:top w:val="single" w:sz="4" w:space="0" w:color="000000"/>
              <w:left w:val="nil"/>
              <w:bottom w:val="nil"/>
              <w:right w:val="nil"/>
            </w:tcBorders>
          </w:tcPr>
          <w:p w14:paraId="0291A2C6" w14:textId="77777777" w:rsidR="00F20945" w:rsidRPr="008054D6" w:rsidRDefault="00F20945">
            <w:pPr>
              <w:pStyle w:val="TableParagraph"/>
              <w:kinsoku w:val="0"/>
              <w:overflowPunct w:val="0"/>
              <w:spacing w:before="2"/>
              <w:ind w:left="163"/>
              <w:rPr>
                <w:lang w:val="en-GB"/>
              </w:rPr>
            </w:pPr>
            <w:r w:rsidRPr="008054D6">
              <w:rPr>
                <w:rFonts w:ascii="Bookman Old Style" w:hAnsi="Bookman Old Style" w:cs="Bookman Old Style"/>
                <w:i/>
                <w:iCs/>
                <w:spacing w:val="4"/>
                <w:w w:val="105"/>
                <w:sz w:val="16"/>
                <w:szCs w:val="16"/>
                <w:lang w:val="en-GB"/>
              </w:rPr>
              <w:t>M</w:t>
            </w:r>
            <w:r w:rsidRPr="008054D6">
              <w:rPr>
                <w:rFonts w:ascii="Bookman Old Style" w:hAnsi="Bookman Old Style" w:cs="Bookman Old Style"/>
                <w:i/>
                <w:iCs/>
                <w:spacing w:val="3"/>
                <w:w w:val="105"/>
                <w:sz w:val="16"/>
                <w:szCs w:val="16"/>
                <w:lang w:val="en-GB"/>
              </w:rPr>
              <w:t>f</w:t>
            </w:r>
            <w:r w:rsidRPr="008054D6">
              <w:rPr>
                <w:rFonts w:ascii="Eras Demi ITC" w:hAnsi="Eras Demi ITC" w:cs="Eras Demi ITC"/>
                <w:spacing w:val="5"/>
                <w:w w:val="105"/>
                <w:position w:val="-2"/>
                <w:sz w:val="12"/>
                <w:szCs w:val="12"/>
                <w:lang w:val="en-GB"/>
              </w:rPr>
              <w:t>1</w:t>
            </w:r>
            <w:r w:rsidRPr="008054D6">
              <w:rPr>
                <w:rFonts w:ascii="Eras Demi ITC" w:hAnsi="Eras Demi ITC" w:cs="Eras Demi ITC"/>
                <w:spacing w:val="14"/>
                <w:w w:val="105"/>
                <w:position w:val="-2"/>
                <w:sz w:val="12"/>
                <w:szCs w:val="12"/>
                <w:lang w:val="en-GB"/>
              </w:rPr>
              <w:t xml:space="preserve"> </w:t>
            </w:r>
            <w:r w:rsidRPr="008054D6">
              <w:rPr>
                <w:rFonts w:ascii="Bookman Old Style" w:hAnsi="Bookman Old Style" w:cs="Bookman Old Style"/>
                <w:i/>
                <w:iCs/>
                <w:w w:val="105"/>
                <w:sz w:val="16"/>
                <w:szCs w:val="16"/>
                <w:lang w:val="en-GB"/>
              </w:rPr>
              <w:t>.</w:t>
            </w:r>
            <w:r w:rsidRPr="008054D6">
              <w:rPr>
                <w:rFonts w:ascii="Bookman Old Style" w:hAnsi="Bookman Old Style" w:cs="Bookman Old Style"/>
                <w:i/>
                <w:iCs/>
                <w:spacing w:val="-16"/>
                <w:w w:val="105"/>
                <w:sz w:val="16"/>
                <w:szCs w:val="16"/>
                <w:lang w:val="en-GB"/>
              </w:rPr>
              <w:t xml:space="preserve"> </w:t>
            </w:r>
            <w:r w:rsidRPr="008054D6">
              <w:rPr>
                <w:rFonts w:ascii="Bookman Old Style" w:hAnsi="Bookman Old Style" w:cs="Bookman Old Style"/>
                <w:i/>
                <w:iCs/>
                <w:w w:val="105"/>
                <w:sz w:val="16"/>
                <w:szCs w:val="16"/>
                <w:lang w:val="en-GB"/>
              </w:rPr>
              <w:t>.</w:t>
            </w:r>
            <w:r w:rsidRPr="008054D6">
              <w:rPr>
                <w:rFonts w:ascii="Bookman Old Style" w:hAnsi="Bookman Old Style" w:cs="Bookman Old Style"/>
                <w:i/>
                <w:iCs/>
                <w:spacing w:val="-16"/>
                <w:w w:val="105"/>
                <w:sz w:val="16"/>
                <w:szCs w:val="16"/>
                <w:lang w:val="en-GB"/>
              </w:rPr>
              <w:t xml:space="preserve"> </w:t>
            </w:r>
            <w:r w:rsidRPr="008054D6">
              <w:rPr>
                <w:rFonts w:ascii="Bookman Old Style" w:hAnsi="Bookman Old Style" w:cs="Bookman Old Style"/>
                <w:i/>
                <w:iCs/>
                <w:w w:val="105"/>
                <w:sz w:val="16"/>
                <w:szCs w:val="16"/>
                <w:lang w:val="en-GB"/>
              </w:rPr>
              <w:t>.</w:t>
            </w:r>
            <w:r w:rsidRPr="008054D6">
              <w:rPr>
                <w:rFonts w:ascii="Bookman Old Style" w:hAnsi="Bookman Old Style" w:cs="Bookman Old Style"/>
                <w:i/>
                <w:iCs/>
                <w:spacing w:val="-16"/>
                <w:w w:val="105"/>
                <w:sz w:val="16"/>
                <w:szCs w:val="16"/>
                <w:lang w:val="en-GB"/>
              </w:rPr>
              <w:t xml:space="preserve"> </w:t>
            </w:r>
            <w:r w:rsidRPr="008054D6">
              <w:rPr>
                <w:rFonts w:ascii="Bookman Old Style" w:hAnsi="Bookman Old Style" w:cs="Bookman Old Style"/>
                <w:i/>
                <w:iCs/>
                <w:w w:val="105"/>
                <w:sz w:val="16"/>
                <w:szCs w:val="16"/>
                <w:lang w:val="en-GB"/>
              </w:rPr>
              <w:t>n</w:t>
            </w:r>
          </w:p>
        </w:tc>
        <w:tc>
          <w:tcPr>
            <w:tcW w:w="918" w:type="dxa"/>
            <w:tcBorders>
              <w:top w:val="single" w:sz="4" w:space="0" w:color="000000"/>
              <w:left w:val="nil"/>
              <w:bottom w:val="nil"/>
              <w:right w:val="nil"/>
            </w:tcBorders>
          </w:tcPr>
          <w:p w14:paraId="281E32D0" w14:textId="77777777" w:rsidR="00F20945" w:rsidRPr="008054D6" w:rsidRDefault="00F20945">
            <w:pPr>
              <w:pStyle w:val="TableParagraph"/>
              <w:kinsoku w:val="0"/>
              <w:overflowPunct w:val="0"/>
              <w:spacing w:before="2"/>
              <w:ind w:left="143"/>
              <w:rPr>
                <w:lang w:val="en-GB"/>
              </w:rPr>
            </w:pPr>
            <w:r w:rsidRPr="008054D6">
              <w:rPr>
                <w:rFonts w:ascii="Bookman Old Style" w:hAnsi="Bookman Old Style" w:cs="Bookman Old Style"/>
                <w:i/>
                <w:iCs/>
                <w:sz w:val="16"/>
                <w:szCs w:val="16"/>
                <w:lang w:val="en-GB"/>
              </w:rPr>
              <w:t>C</w:t>
            </w:r>
            <w:r w:rsidRPr="008054D6">
              <w:rPr>
                <w:rFonts w:ascii="Eras Demi ITC" w:hAnsi="Eras Demi ITC" w:cs="Eras Demi ITC"/>
                <w:position w:val="-2"/>
                <w:sz w:val="12"/>
                <w:szCs w:val="12"/>
                <w:lang w:val="en-GB"/>
              </w:rPr>
              <w:t>1</w:t>
            </w:r>
            <w:r w:rsidRPr="008054D6">
              <w:rPr>
                <w:rFonts w:ascii="Eras Demi ITC" w:hAnsi="Eras Demi ITC" w:cs="Eras Demi ITC"/>
                <w:spacing w:val="8"/>
                <w:position w:val="-2"/>
                <w:sz w:val="12"/>
                <w:szCs w:val="12"/>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19"/>
                <w:sz w:val="16"/>
                <w:szCs w:val="16"/>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20"/>
                <w:sz w:val="16"/>
                <w:szCs w:val="16"/>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19"/>
                <w:sz w:val="16"/>
                <w:szCs w:val="16"/>
                <w:lang w:val="en-GB"/>
              </w:rPr>
              <w:t xml:space="preserve"> </w:t>
            </w:r>
            <w:r w:rsidRPr="008054D6">
              <w:rPr>
                <w:rFonts w:ascii="Bookman Old Style" w:hAnsi="Bookman Old Style" w:cs="Bookman Old Style"/>
                <w:i/>
                <w:iCs/>
                <w:sz w:val="16"/>
                <w:szCs w:val="16"/>
                <w:lang w:val="en-GB"/>
              </w:rPr>
              <w:t>n</w:t>
            </w:r>
          </w:p>
        </w:tc>
        <w:tc>
          <w:tcPr>
            <w:tcW w:w="1043" w:type="dxa"/>
            <w:tcBorders>
              <w:top w:val="single" w:sz="4" w:space="0" w:color="000000"/>
              <w:left w:val="nil"/>
              <w:bottom w:val="nil"/>
              <w:right w:val="nil"/>
            </w:tcBorders>
          </w:tcPr>
          <w:p w14:paraId="299027D6" w14:textId="77777777" w:rsidR="00F20945" w:rsidRPr="008054D6" w:rsidRDefault="00F20945">
            <w:pPr>
              <w:pStyle w:val="TableParagraph"/>
              <w:kinsoku w:val="0"/>
              <w:overflowPunct w:val="0"/>
              <w:spacing w:before="2"/>
              <w:ind w:left="213"/>
              <w:rPr>
                <w:lang w:val="en-GB"/>
              </w:rPr>
            </w:pPr>
            <w:r w:rsidRPr="008054D6">
              <w:rPr>
                <w:rFonts w:ascii="Bookman Old Style" w:hAnsi="Bookman Old Style" w:cs="Bookman Old Style"/>
                <w:i/>
                <w:iCs/>
                <w:sz w:val="16"/>
                <w:szCs w:val="16"/>
                <w:lang w:val="en-GB"/>
              </w:rPr>
              <w:t>P</w:t>
            </w:r>
            <w:r w:rsidRPr="008054D6">
              <w:rPr>
                <w:rFonts w:ascii="Bookman Old Style" w:hAnsi="Bookman Old Style" w:cs="Bookman Old Style"/>
                <w:i/>
                <w:iCs/>
                <w:spacing w:val="-24"/>
                <w:sz w:val="16"/>
                <w:szCs w:val="16"/>
                <w:lang w:val="en-GB"/>
              </w:rPr>
              <w:t xml:space="preserve"> </w:t>
            </w:r>
            <w:r w:rsidRPr="008054D6">
              <w:rPr>
                <w:rFonts w:ascii="Bookman Old Style" w:hAnsi="Bookman Old Style" w:cs="Bookman Old Style"/>
                <w:i/>
                <w:iCs/>
                <w:sz w:val="16"/>
                <w:szCs w:val="16"/>
                <w:lang w:val="en-GB"/>
              </w:rPr>
              <w:t>h</w:t>
            </w:r>
            <w:r w:rsidRPr="008054D6">
              <w:rPr>
                <w:rFonts w:ascii="Trebuchet MS" w:hAnsi="Trebuchet MS" w:cs="Trebuchet MS"/>
                <w:sz w:val="16"/>
                <w:szCs w:val="16"/>
                <w:lang w:val="en-GB"/>
              </w:rPr>
              <w:t>1</w:t>
            </w:r>
            <w:r w:rsidRPr="008054D6">
              <w:rPr>
                <w:rFonts w:ascii="Trebuchet MS" w:hAnsi="Trebuchet MS" w:cs="Trebuchet MS"/>
                <w:spacing w:val="-19"/>
                <w:sz w:val="16"/>
                <w:szCs w:val="16"/>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18"/>
                <w:sz w:val="16"/>
                <w:szCs w:val="16"/>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19"/>
                <w:sz w:val="16"/>
                <w:szCs w:val="16"/>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18"/>
                <w:sz w:val="16"/>
                <w:szCs w:val="16"/>
                <w:lang w:val="en-GB"/>
              </w:rPr>
              <w:t xml:space="preserve"> </w:t>
            </w:r>
            <w:r w:rsidRPr="008054D6">
              <w:rPr>
                <w:rFonts w:ascii="Bookman Old Style" w:hAnsi="Bookman Old Style" w:cs="Bookman Old Style"/>
                <w:i/>
                <w:iCs/>
                <w:sz w:val="16"/>
                <w:szCs w:val="16"/>
                <w:lang w:val="en-GB"/>
              </w:rPr>
              <w:t>n</w:t>
            </w:r>
          </w:p>
        </w:tc>
        <w:tc>
          <w:tcPr>
            <w:tcW w:w="1085" w:type="dxa"/>
            <w:tcBorders>
              <w:top w:val="single" w:sz="4" w:space="0" w:color="000000"/>
              <w:left w:val="nil"/>
              <w:bottom w:val="nil"/>
              <w:right w:val="nil"/>
            </w:tcBorders>
          </w:tcPr>
          <w:p w14:paraId="1A551828" w14:textId="77777777" w:rsidR="00F20945" w:rsidRPr="008054D6" w:rsidRDefault="00F20945">
            <w:pPr>
              <w:pStyle w:val="TableParagraph"/>
              <w:kinsoku w:val="0"/>
              <w:overflowPunct w:val="0"/>
              <w:spacing w:before="2"/>
              <w:ind w:left="159"/>
              <w:rPr>
                <w:lang w:val="en-GB"/>
              </w:rPr>
            </w:pPr>
            <w:r w:rsidRPr="008054D6">
              <w:rPr>
                <w:rFonts w:ascii="Bookman Old Style" w:hAnsi="Bookman Old Style" w:cs="Bookman Old Style"/>
                <w:i/>
                <w:iCs/>
                <w:sz w:val="16"/>
                <w:szCs w:val="16"/>
                <w:lang w:val="en-GB"/>
              </w:rPr>
              <w:t>M</w:t>
            </w:r>
            <w:r w:rsidRPr="008054D6">
              <w:rPr>
                <w:rFonts w:ascii="Eras Demi ITC" w:hAnsi="Eras Demi ITC" w:cs="Eras Demi ITC"/>
                <w:position w:val="-2"/>
                <w:sz w:val="12"/>
                <w:szCs w:val="12"/>
                <w:lang w:val="en-GB"/>
              </w:rPr>
              <w:t>1</w:t>
            </w:r>
            <w:r w:rsidRPr="008054D6">
              <w:rPr>
                <w:rFonts w:ascii="Eras Demi ITC" w:hAnsi="Eras Demi ITC" w:cs="Eras Demi ITC"/>
                <w:spacing w:val="15"/>
                <w:position w:val="-2"/>
                <w:sz w:val="12"/>
                <w:szCs w:val="12"/>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15"/>
                <w:sz w:val="16"/>
                <w:szCs w:val="16"/>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15"/>
                <w:sz w:val="16"/>
                <w:szCs w:val="16"/>
                <w:lang w:val="en-GB"/>
              </w:rPr>
              <w:t xml:space="preserve"> </w:t>
            </w:r>
            <w:r w:rsidRPr="008054D6">
              <w:rPr>
                <w:rFonts w:ascii="Bookman Old Style" w:hAnsi="Bookman Old Style" w:cs="Bookman Old Style"/>
                <w:i/>
                <w:iCs/>
                <w:sz w:val="16"/>
                <w:szCs w:val="16"/>
                <w:lang w:val="en-GB"/>
              </w:rPr>
              <w:t>.</w:t>
            </w:r>
            <w:r w:rsidRPr="008054D6">
              <w:rPr>
                <w:rFonts w:ascii="Bookman Old Style" w:hAnsi="Bookman Old Style" w:cs="Bookman Old Style"/>
                <w:i/>
                <w:iCs/>
                <w:spacing w:val="-15"/>
                <w:sz w:val="16"/>
                <w:szCs w:val="16"/>
                <w:lang w:val="en-GB"/>
              </w:rPr>
              <w:t xml:space="preserve"> </w:t>
            </w:r>
            <w:r w:rsidRPr="008054D6">
              <w:rPr>
                <w:rFonts w:ascii="Bookman Old Style" w:hAnsi="Bookman Old Style" w:cs="Bookman Old Style"/>
                <w:i/>
                <w:iCs/>
                <w:sz w:val="16"/>
                <w:szCs w:val="16"/>
                <w:lang w:val="en-GB"/>
              </w:rPr>
              <w:t>n</w:t>
            </w:r>
          </w:p>
        </w:tc>
      </w:tr>
      <w:tr w:rsidR="00F20945" w:rsidRPr="003140DF" w14:paraId="4BD0A4DC" w14:textId="77777777">
        <w:trPr>
          <w:trHeight w:hRule="exact" w:val="210"/>
        </w:trPr>
        <w:tc>
          <w:tcPr>
            <w:tcW w:w="1592" w:type="dxa"/>
            <w:tcBorders>
              <w:top w:val="nil"/>
              <w:left w:val="nil"/>
              <w:bottom w:val="nil"/>
              <w:right w:val="nil"/>
            </w:tcBorders>
          </w:tcPr>
          <w:p w14:paraId="2240F891" w14:textId="77777777" w:rsidR="00F20945" w:rsidRPr="0066134A" w:rsidRDefault="00F20945">
            <w:pPr>
              <w:rPr>
                <w:lang w:val="en-GB"/>
              </w:rPr>
            </w:pPr>
          </w:p>
        </w:tc>
        <w:tc>
          <w:tcPr>
            <w:tcW w:w="420" w:type="dxa"/>
            <w:tcBorders>
              <w:top w:val="nil"/>
              <w:left w:val="nil"/>
              <w:bottom w:val="nil"/>
              <w:right w:val="nil"/>
            </w:tcBorders>
          </w:tcPr>
          <w:p w14:paraId="318CA8C5" w14:textId="77777777" w:rsidR="00F20945" w:rsidRPr="0066134A" w:rsidRDefault="00F20945">
            <w:pPr>
              <w:pStyle w:val="TableParagraph"/>
              <w:kinsoku w:val="0"/>
              <w:overflowPunct w:val="0"/>
              <w:spacing w:line="176" w:lineRule="exact"/>
              <w:ind w:left="62"/>
              <w:rPr>
                <w:lang w:val="en-GB"/>
              </w:rPr>
            </w:pPr>
            <w:r w:rsidRPr="0066134A">
              <w:rPr>
                <w:sz w:val="16"/>
                <w:szCs w:val="16"/>
                <w:lang w:val="en-GB"/>
              </w:rPr>
              <w:t>…</w:t>
            </w:r>
          </w:p>
        </w:tc>
        <w:tc>
          <w:tcPr>
            <w:tcW w:w="595" w:type="dxa"/>
            <w:tcBorders>
              <w:top w:val="nil"/>
              <w:left w:val="nil"/>
              <w:bottom w:val="nil"/>
              <w:right w:val="nil"/>
            </w:tcBorders>
          </w:tcPr>
          <w:p w14:paraId="7C335C17" w14:textId="77777777" w:rsidR="00F20945" w:rsidRPr="0066134A" w:rsidRDefault="00F20945">
            <w:pPr>
              <w:pStyle w:val="TableParagraph"/>
              <w:kinsoku w:val="0"/>
              <w:overflowPunct w:val="0"/>
              <w:spacing w:line="176" w:lineRule="exact"/>
              <w:ind w:left="198"/>
              <w:rPr>
                <w:lang w:val="en-GB"/>
              </w:rPr>
            </w:pPr>
            <w:r w:rsidRPr="0066134A">
              <w:rPr>
                <w:sz w:val="16"/>
                <w:szCs w:val="16"/>
                <w:lang w:val="en-GB"/>
              </w:rPr>
              <w:t>…</w:t>
            </w:r>
          </w:p>
        </w:tc>
        <w:tc>
          <w:tcPr>
            <w:tcW w:w="567" w:type="dxa"/>
            <w:tcBorders>
              <w:top w:val="nil"/>
              <w:left w:val="nil"/>
              <w:bottom w:val="nil"/>
              <w:right w:val="nil"/>
            </w:tcBorders>
          </w:tcPr>
          <w:p w14:paraId="5960C5FB" w14:textId="77777777" w:rsidR="00F20945" w:rsidRPr="0066134A" w:rsidRDefault="00F20945">
            <w:pPr>
              <w:pStyle w:val="TableParagraph"/>
              <w:kinsoku w:val="0"/>
              <w:overflowPunct w:val="0"/>
              <w:spacing w:line="176" w:lineRule="exact"/>
              <w:ind w:left="158"/>
              <w:rPr>
                <w:lang w:val="en-GB"/>
              </w:rPr>
            </w:pPr>
            <w:r w:rsidRPr="0066134A">
              <w:rPr>
                <w:sz w:val="16"/>
                <w:szCs w:val="16"/>
                <w:lang w:val="en-GB"/>
              </w:rPr>
              <w:t>…</w:t>
            </w:r>
          </w:p>
        </w:tc>
        <w:tc>
          <w:tcPr>
            <w:tcW w:w="973" w:type="dxa"/>
            <w:tcBorders>
              <w:top w:val="nil"/>
              <w:left w:val="nil"/>
              <w:bottom w:val="nil"/>
              <w:right w:val="nil"/>
            </w:tcBorders>
          </w:tcPr>
          <w:p w14:paraId="7098101D" w14:textId="77777777" w:rsidR="00F20945" w:rsidRPr="0066134A" w:rsidRDefault="00F20945">
            <w:pPr>
              <w:pStyle w:val="TableParagraph"/>
              <w:kinsoku w:val="0"/>
              <w:overflowPunct w:val="0"/>
              <w:spacing w:line="176" w:lineRule="exact"/>
              <w:ind w:left="148"/>
              <w:rPr>
                <w:lang w:val="en-GB"/>
              </w:rPr>
            </w:pPr>
            <w:r w:rsidRPr="0066134A">
              <w:rPr>
                <w:sz w:val="16"/>
                <w:szCs w:val="16"/>
                <w:lang w:val="en-GB"/>
              </w:rPr>
              <w:t>…</w:t>
            </w:r>
          </w:p>
        </w:tc>
        <w:tc>
          <w:tcPr>
            <w:tcW w:w="1008" w:type="dxa"/>
            <w:tcBorders>
              <w:top w:val="nil"/>
              <w:left w:val="nil"/>
              <w:bottom w:val="nil"/>
              <w:right w:val="nil"/>
            </w:tcBorders>
          </w:tcPr>
          <w:p w14:paraId="14AF11E3" w14:textId="77777777" w:rsidR="00F20945" w:rsidRPr="0066134A" w:rsidRDefault="00F20945">
            <w:pPr>
              <w:pStyle w:val="TableParagraph"/>
              <w:kinsoku w:val="0"/>
              <w:overflowPunct w:val="0"/>
              <w:spacing w:line="176" w:lineRule="exact"/>
              <w:ind w:left="163"/>
              <w:rPr>
                <w:lang w:val="en-GB"/>
              </w:rPr>
            </w:pPr>
            <w:r w:rsidRPr="0066134A">
              <w:rPr>
                <w:sz w:val="16"/>
                <w:szCs w:val="16"/>
                <w:lang w:val="en-GB"/>
              </w:rPr>
              <w:t>…</w:t>
            </w:r>
          </w:p>
        </w:tc>
        <w:tc>
          <w:tcPr>
            <w:tcW w:w="918" w:type="dxa"/>
            <w:tcBorders>
              <w:top w:val="nil"/>
              <w:left w:val="nil"/>
              <w:bottom w:val="nil"/>
              <w:right w:val="nil"/>
            </w:tcBorders>
          </w:tcPr>
          <w:p w14:paraId="1B4DF3EE" w14:textId="77777777" w:rsidR="00F20945" w:rsidRPr="0066134A" w:rsidRDefault="00F20945">
            <w:pPr>
              <w:pStyle w:val="TableParagraph"/>
              <w:kinsoku w:val="0"/>
              <w:overflowPunct w:val="0"/>
              <w:spacing w:line="176" w:lineRule="exact"/>
              <w:ind w:left="143"/>
              <w:rPr>
                <w:lang w:val="en-GB"/>
              </w:rPr>
            </w:pPr>
            <w:r w:rsidRPr="0066134A">
              <w:rPr>
                <w:sz w:val="16"/>
                <w:szCs w:val="16"/>
                <w:lang w:val="en-GB"/>
              </w:rPr>
              <w:t>…</w:t>
            </w:r>
          </w:p>
        </w:tc>
        <w:tc>
          <w:tcPr>
            <w:tcW w:w="1043" w:type="dxa"/>
            <w:tcBorders>
              <w:top w:val="nil"/>
              <w:left w:val="nil"/>
              <w:bottom w:val="nil"/>
              <w:right w:val="nil"/>
            </w:tcBorders>
          </w:tcPr>
          <w:p w14:paraId="1893A95C" w14:textId="77777777" w:rsidR="00F20945" w:rsidRPr="0066134A" w:rsidRDefault="00F20945">
            <w:pPr>
              <w:pStyle w:val="TableParagraph"/>
              <w:kinsoku w:val="0"/>
              <w:overflowPunct w:val="0"/>
              <w:spacing w:line="176" w:lineRule="exact"/>
              <w:ind w:left="213"/>
              <w:rPr>
                <w:lang w:val="en-GB"/>
              </w:rPr>
            </w:pPr>
            <w:r w:rsidRPr="0066134A">
              <w:rPr>
                <w:sz w:val="16"/>
                <w:szCs w:val="16"/>
                <w:lang w:val="en-GB"/>
              </w:rPr>
              <w:t>…</w:t>
            </w:r>
          </w:p>
        </w:tc>
        <w:tc>
          <w:tcPr>
            <w:tcW w:w="1085" w:type="dxa"/>
            <w:tcBorders>
              <w:top w:val="nil"/>
              <w:left w:val="nil"/>
              <w:bottom w:val="nil"/>
              <w:right w:val="nil"/>
            </w:tcBorders>
          </w:tcPr>
          <w:p w14:paraId="73D4F53A" w14:textId="77777777" w:rsidR="00F20945" w:rsidRPr="0066134A" w:rsidRDefault="00F20945">
            <w:pPr>
              <w:pStyle w:val="TableParagraph"/>
              <w:kinsoku w:val="0"/>
              <w:overflowPunct w:val="0"/>
              <w:spacing w:line="176" w:lineRule="exact"/>
              <w:ind w:left="159"/>
              <w:rPr>
                <w:lang w:val="en-GB"/>
              </w:rPr>
            </w:pPr>
            <w:r w:rsidRPr="0066134A">
              <w:rPr>
                <w:sz w:val="16"/>
                <w:szCs w:val="16"/>
                <w:lang w:val="en-GB"/>
              </w:rPr>
              <w:t>…</w:t>
            </w:r>
          </w:p>
        </w:tc>
      </w:tr>
      <w:tr w:rsidR="00F20945" w:rsidRPr="003140DF" w14:paraId="77640956" w14:textId="77777777">
        <w:trPr>
          <w:trHeight w:hRule="exact" w:val="228"/>
        </w:trPr>
        <w:tc>
          <w:tcPr>
            <w:tcW w:w="1592" w:type="dxa"/>
            <w:tcBorders>
              <w:top w:val="nil"/>
              <w:left w:val="nil"/>
              <w:bottom w:val="nil"/>
              <w:right w:val="nil"/>
            </w:tcBorders>
          </w:tcPr>
          <w:p w14:paraId="1E517041" w14:textId="77777777" w:rsidR="00F20945" w:rsidRPr="008054D6" w:rsidRDefault="00F20945"/>
        </w:tc>
        <w:tc>
          <w:tcPr>
            <w:tcW w:w="420" w:type="dxa"/>
            <w:tcBorders>
              <w:top w:val="nil"/>
              <w:left w:val="nil"/>
              <w:bottom w:val="nil"/>
              <w:right w:val="nil"/>
            </w:tcBorders>
          </w:tcPr>
          <w:p w14:paraId="354C2968" w14:textId="77777777" w:rsidR="00F20945" w:rsidRPr="008054D6" w:rsidRDefault="00F20945">
            <w:pPr>
              <w:pStyle w:val="TableParagraph"/>
              <w:kinsoku w:val="0"/>
              <w:overflowPunct w:val="0"/>
              <w:ind w:left="62"/>
            </w:pPr>
            <w:r w:rsidRPr="008054D6">
              <w:rPr>
                <w:rFonts w:ascii="Bookman Old Style" w:hAnsi="Bookman Old Style" w:cs="Bookman Old Style"/>
                <w:i/>
                <w:iCs/>
                <w:w w:val="110"/>
                <w:sz w:val="16"/>
                <w:szCs w:val="16"/>
              </w:rPr>
              <w:t>l</w:t>
            </w:r>
          </w:p>
        </w:tc>
        <w:tc>
          <w:tcPr>
            <w:tcW w:w="595" w:type="dxa"/>
            <w:tcBorders>
              <w:top w:val="nil"/>
              <w:left w:val="nil"/>
              <w:bottom w:val="nil"/>
              <w:right w:val="nil"/>
            </w:tcBorders>
          </w:tcPr>
          <w:p w14:paraId="45DD52AC" w14:textId="77777777" w:rsidR="00F20945" w:rsidRPr="008054D6" w:rsidRDefault="00F20945">
            <w:pPr>
              <w:pStyle w:val="TableParagraph"/>
              <w:kinsoku w:val="0"/>
              <w:overflowPunct w:val="0"/>
              <w:ind w:left="198"/>
            </w:pPr>
            <w:r w:rsidRPr="008054D6">
              <w:rPr>
                <w:rFonts w:ascii="Bookman Old Style" w:hAnsi="Bookman Old Style" w:cs="Bookman Old Style"/>
                <w:i/>
                <w:iCs/>
                <w:w w:val="120"/>
                <w:sz w:val="16"/>
                <w:szCs w:val="16"/>
              </w:rPr>
              <w:t>P</w:t>
            </w:r>
            <w:r w:rsidRPr="008054D6">
              <w:rPr>
                <w:rFonts w:ascii="Verdana" w:hAnsi="Verdana" w:cs="Verdana"/>
                <w:i/>
                <w:iCs/>
                <w:w w:val="120"/>
                <w:position w:val="-3"/>
                <w:sz w:val="12"/>
                <w:szCs w:val="12"/>
              </w:rPr>
              <w:t>l</w:t>
            </w:r>
          </w:p>
        </w:tc>
        <w:tc>
          <w:tcPr>
            <w:tcW w:w="567" w:type="dxa"/>
            <w:tcBorders>
              <w:top w:val="nil"/>
              <w:left w:val="nil"/>
              <w:bottom w:val="nil"/>
              <w:right w:val="nil"/>
            </w:tcBorders>
          </w:tcPr>
          <w:p w14:paraId="56B96CCC" w14:textId="77777777" w:rsidR="00F20945" w:rsidRPr="008054D6" w:rsidRDefault="00F20945">
            <w:pPr>
              <w:pStyle w:val="TableParagraph"/>
              <w:kinsoku w:val="0"/>
              <w:overflowPunct w:val="0"/>
              <w:ind w:left="159"/>
            </w:pPr>
            <w:r w:rsidRPr="008054D6">
              <w:rPr>
                <w:rFonts w:ascii="Bookman Old Style" w:hAnsi="Bookman Old Style" w:cs="Bookman Old Style"/>
                <w:i/>
                <w:iCs/>
                <w:w w:val="115"/>
                <w:sz w:val="16"/>
                <w:szCs w:val="16"/>
              </w:rPr>
              <w:t>O</w:t>
            </w:r>
            <w:r w:rsidRPr="008054D6">
              <w:rPr>
                <w:rFonts w:ascii="Verdana" w:hAnsi="Verdana" w:cs="Verdana"/>
                <w:i/>
                <w:iCs/>
                <w:w w:val="115"/>
                <w:position w:val="-3"/>
                <w:sz w:val="12"/>
                <w:szCs w:val="12"/>
              </w:rPr>
              <w:t>l</w:t>
            </w:r>
          </w:p>
        </w:tc>
        <w:tc>
          <w:tcPr>
            <w:tcW w:w="973" w:type="dxa"/>
            <w:tcBorders>
              <w:top w:val="nil"/>
              <w:left w:val="nil"/>
              <w:bottom w:val="nil"/>
              <w:right w:val="nil"/>
            </w:tcBorders>
          </w:tcPr>
          <w:p w14:paraId="228F9F8F" w14:textId="77777777" w:rsidR="00F20945" w:rsidRPr="008054D6" w:rsidRDefault="00F20945">
            <w:pPr>
              <w:pStyle w:val="TableParagraph"/>
              <w:kinsoku w:val="0"/>
              <w:overflowPunct w:val="0"/>
              <w:ind w:left="148"/>
            </w:pPr>
            <w:proofErr w:type="spellStart"/>
            <w:r w:rsidRPr="008054D6">
              <w:rPr>
                <w:rFonts w:ascii="Bookman Old Style" w:hAnsi="Bookman Old Style" w:cs="Bookman Old Style"/>
                <w:i/>
                <w:iCs/>
                <w:spacing w:val="1"/>
                <w:sz w:val="16"/>
                <w:szCs w:val="16"/>
              </w:rPr>
              <w:t>B</w:t>
            </w:r>
            <w:r w:rsidRPr="008054D6">
              <w:rPr>
                <w:rFonts w:ascii="Bookman Old Style" w:hAnsi="Bookman Old Style" w:cs="Bookman Old Style"/>
                <w:i/>
                <w:iCs/>
                <w:spacing w:val="2"/>
                <w:sz w:val="16"/>
                <w:szCs w:val="16"/>
              </w:rPr>
              <w:t>p</w:t>
            </w:r>
            <w:proofErr w:type="spellEnd"/>
            <w:r w:rsidRPr="008054D6">
              <w:rPr>
                <w:rFonts w:ascii="Eras Demi ITC" w:hAnsi="Eras Demi ITC" w:cs="Eras Demi ITC"/>
                <w:spacing w:val="2"/>
                <w:position w:val="-2"/>
                <w:sz w:val="12"/>
                <w:szCs w:val="12"/>
              </w:rPr>
              <w:t>1</w:t>
            </w:r>
            <w:r w:rsidRPr="008054D6">
              <w:rPr>
                <w:rFonts w:ascii="Eras Demi ITC" w:hAnsi="Eras Demi ITC" w:cs="Eras Demi ITC"/>
                <w:spacing w:val="7"/>
                <w:position w:val="-2"/>
                <w:sz w:val="12"/>
                <w:szCs w:val="12"/>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20"/>
                <w:sz w:val="16"/>
                <w:szCs w:val="16"/>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20"/>
                <w:sz w:val="16"/>
                <w:szCs w:val="16"/>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21"/>
                <w:sz w:val="16"/>
                <w:szCs w:val="16"/>
              </w:rPr>
              <w:t xml:space="preserve"> </w:t>
            </w:r>
            <w:r w:rsidRPr="008054D6">
              <w:rPr>
                <w:rFonts w:ascii="Bookman Old Style" w:hAnsi="Bookman Old Style" w:cs="Bookman Old Style"/>
                <w:i/>
                <w:iCs/>
                <w:sz w:val="16"/>
                <w:szCs w:val="16"/>
              </w:rPr>
              <w:t>n</w:t>
            </w:r>
          </w:p>
        </w:tc>
        <w:tc>
          <w:tcPr>
            <w:tcW w:w="1008" w:type="dxa"/>
            <w:tcBorders>
              <w:top w:val="nil"/>
              <w:left w:val="nil"/>
              <w:bottom w:val="nil"/>
              <w:right w:val="nil"/>
            </w:tcBorders>
          </w:tcPr>
          <w:p w14:paraId="7AE8F56E" w14:textId="77777777" w:rsidR="00F20945" w:rsidRPr="008054D6" w:rsidRDefault="00F20945">
            <w:pPr>
              <w:pStyle w:val="TableParagraph"/>
              <w:kinsoku w:val="0"/>
              <w:overflowPunct w:val="0"/>
              <w:ind w:left="163"/>
            </w:pPr>
            <w:r w:rsidRPr="008054D6">
              <w:rPr>
                <w:rFonts w:ascii="Bookman Old Style" w:hAnsi="Bookman Old Style" w:cs="Bookman Old Style"/>
                <w:i/>
                <w:iCs/>
                <w:spacing w:val="4"/>
                <w:w w:val="105"/>
                <w:sz w:val="16"/>
                <w:szCs w:val="16"/>
              </w:rPr>
              <w:t>M</w:t>
            </w:r>
            <w:r w:rsidRPr="008054D6">
              <w:rPr>
                <w:rFonts w:ascii="Bookman Old Style" w:hAnsi="Bookman Old Style" w:cs="Bookman Old Style"/>
                <w:i/>
                <w:iCs/>
                <w:spacing w:val="3"/>
                <w:w w:val="105"/>
                <w:sz w:val="16"/>
                <w:szCs w:val="16"/>
              </w:rPr>
              <w:t>f</w:t>
            </w:r>
            <w:r w:rsidRPr="008054D6">
              <w:rPr>
                <w:rFonts w:ascii="Eras Demi ITC" w:hAnsi="Eras Demi ITC" w:cs="Eras Demi ITC"/>
                <w:spacing w:val="5"/>
                <w:w w:val="105"/>
                <w:position w:val="-2"/>
                <w:sz w:val="12"/>
                <w:szCs w:val="12"/>
              </w:rPr>
              <w:t>1</w:t>
            </w:r>
            <w:r w:rsidRPr="008054D6">
              <w:rPr>
                <w:rFonts w:ascii="Eras Demi ITC" w:hAnsi="Eras Demi ITC" w:cs="Eras Demi ITC"/>
                <w:spacing w:val="14"/>
                <w:w w:val="105"/>
                <w:position w:val="-2"/>
                <w:sz w:val="12"/>
                <w:szCs w:val="12"/>
              </w:rPr>
              <w:t xml:space="preserve"> </w:t>
            </w:r>
            <w:r w:rsidRPr="008054D6">
              <w:rPr>
                <w:rFonts w:ascii="Bookman Old Style" w:hAnsi="Bookman Old Style" w:cs="Bookman Old Style"/>
                <w:i/>
                <w:iCs/>
                <w:w w:val="105"/>
                <w:sz w:val="16"/>
                <w:szCs w:val="16"/>
              </w:rPr>
              <w:t>.</w:t>
            </w:r>
            <w:r w:rsidRPr="008054D6">
              <w:rPr>
                <w:rFonts w:ascii="Bookman Old Style" w:hAnsi="Bookman Old Style" w:cs="Bookman Old Style"/>
                <w:i/>
                <w:iCs/>
                <w:spacing w:val="-16"/>
                <w:w w:val="105"/>
                <w:sz w:val="16"/>
                <w:szCs w:val="16"/>
              </w:rPr>
              <w:t xml:space="preserve"> </w:t>
            </w:r>
            <w:r w:rsidRPr="008054D6">
              <w:rPr>
                <w:rFonts w:ascii="Bookman Old Style" w:hAnsi="Bookman Old Style" w:cs="Bookman Old Style"/>
                <w:i/>
                <w:iCs/>
                <w:w w:val="105"/>
                <w:sz w:val="16"/>
                <w:szCs w:val="16"/>
              </w:rPr>
              <w:t>.</w:t>
            </w:r>
            <w:r w:rsidRPr="008054D6">
              <w:rPr>
                <w:rFonts w:ascii="Bookman Old Style" w:hAnsi="Bookman Old Style" w:cs="Bookman Old Style"/>
                <w:i/>
                <w:iCs/>
                <w:spacing w:val="-16"/>
                <w:w w:val="105"/>
                <w:sz w:val="16"/>
                <w:szCs w:val="16"/>
              </w:rPr>
              <w:t xml:space="preserve"> </w:t>
            </w:r>
            <w:r w:rsidRPr="008054D6">
              <w:rPr>
                <w:rFonts w:ascii="Bookman Old Style" w:hAnsi="Bookman Old Style" w:cs="Bookman Old Style"/>
                <w:i/>
                <w:iCs/>
                <w:w w:val="105"/>
                <w:sz w:val="16"/>
                <w:szCs w:val="16"/>
              </w:rPr>
              <w:t>.</w:t>
            </w:r>
            <w:r w:rsidRPr="008054D6">
              <w:rPr>
                <w:rFonts w:ascii="Bookman Old Style" w:hAnsi="Bookman Old Style" w:cs="Bookman Old Style"/>
                <w:i/>
                <w:iCs/>
                <w:spacing w:val="-16"/>
                <w:w w:val="105"/>
                <w:sz w:val="16"/>
                <w:szCs w:val="16"/>
              </w:rPr>
              <w:t xml:space="preserve"> </w:t>
            </w:r>
            <w:r w:rsidRPr="008054D6">
              <w:rPr>
                <w:rFonts w:ascii="Bookman Old Style" w:hAnsi="Bookman Old Style" w:cs="Bookman Old Style"/>
                <w:i/>
                <w:iCs/>
                <w:w w:val="105"/>
                <w:sz w:val="16"/>
                <w:szCs w:val="16"/>
              </w:rPr>
              <w:t>n</w:t>
            </w:r>
          </w:p>
        </w:tc>
        <w:tc>
          <w:tcPr>
            <w:tcW w:w="918" w:type="dxa"/>
            <w:tcBorders>
              <w:top w:val="nil"/>
              <w:left w:val="nil"/>
              <w:bottom w:val="nil"/>
              <w:right w:val="nil"/>
            </w:tcBorders>
          </w:tcPr>
          <w:p w14:paraId="561C7DE9" w14:textId="77777777" w:rsidR="00F20945" w:rsidRPr="008054D6" w:rsidRDefault="00F20945">
            <w:pPr>
              <w:pStyle w:val="TableParagraph"/>
              <w:kinsoku w:val="0"/>
              <w:overflowPunct w:val="0"/>
              <w:ind w:left="143"/>
            </w:pPr>
            <w:r w:rsidRPr="008054D6">
              <w:rPr>
                <w:rFonts w:ascii="Bookman Old Style" w:hAnsi="Bookman Old Style" w:cs="Bookman Old Style"/>
                <w:i/>
                <w:iCs/>
                <w:sz w:val="16"/>
                <w:szCs w:val="16"/>
              </w:rPr>
              <w:t>C</w:t>
            </w:r>
            <w:r w:rsidRPr="008054D6">
              <w:rPr>
                <w:rFonts w:ascii="Eras Demi ITC" w:hAnsi="Eras Demi ITC" w:cs="Eras Demi ITC"/>
                <w:position w:val="-2"/>
                <w:sz w:val="12"/>
                <w:szCs w:val="12"/>
              </w:rPr>
              <w:t>1</w:t>
            </w:r>
            <w:r w:rsidRPr="008054D6">
              <w:rPr>
                <w:rFonts w:ascii="Eras Demi ITC" w:hAnsi="Eras Demi ITC" w:cs="Eras Demi ITC"/>
                <w:spacing w:val="8"/>
                <w:position w:val="-2"/>
                <w:sz w:val="12"/>
                <w:szCs w:val="12"/>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19"/>
                <w:sz w:val="16"/>
                <w:szCs w:val="16"/>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20"/>
                <w:sz w:val="16"/>
                <w:szCs w:val="16"/>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19"/>
                <w:sz w:val="16"/>
                <w:szCs w:val="16"/>
              </w:rPr>
              <w:t xml:space="preserve"> </w:t>
            </w:r>
            <w:r w:rsidRPr="008054D6">
              <w:rPr>
                <w:rFonts w:ascii="Bookman Old Style" w:hAnsi="Bookman Old Style" w:cs="Bookman Old Style"/>
                <w:i/>
                <w:iCs/>
                <w:sz w:val="16"/>
                <w:szCs w:val="16"/>
              </w:rPr>
              <w:t>n</w:t>
            </w:r>
          </w:p>
        </w:tc>
        <w:tc>
          <w:tcPr>
            <w:tcW w:w="1043" w:type="dxa"/>
            <w:tcBorders>
              <w:top w:val="nil"/>
              <w:left w:val="nil"/>
              <w:bottom w:val="nil"/>
              <w:right w:val="nil"/>
            </w:tcBorders>
          </w:tcPr>
          <w:p w14:paraId="1E1744B7" w14:textId="77777777" w:rsidR="00F20945" w:rsidRPr="008054D6" w:rsidRDefault="00F20945">
            <w:pPr>
              <w:pStyle w:val="TableParagraph"/>
              <w:kinsoku w:val="0"/>
              <w:overflowPunct w:val="0"/>
              <w:ind w:left="213"/>
            </w:pPr>
            <w:r w:rsidRPr="008054D6">
              <w:rPr>
                <w:rFonts w:ascii="Bookman Old Style" w:hAnsi="Bookman Old Style" w:cs="Bookman Old Style"/>
                <w:i/>
                <w:iCs/>
                <w:sz w:val="16"/>
                <w:szCs w:val="16"/>
              </w:rPr>
              <w:t>P</w:t>
            </w:r>
            <w:r w:rsidRPr="008054D6">
              <w:rPr>
                <w:rFonts w:ascii="Bookman Old Style" w:hAnsi="Bookman Old Style" w:cs="Bookman Old Style"/>
                <w:i/>
                <w:iCs/>
                <w:spacing w:val="-24"/>
                <w:sz w:val="16"/>
                <w:szCs w:val="16"/>
              </w:rPr>
              <w:t xml:space="preserve"> </w:t>
            </w:r>
            <w:r w:rsidRPr="008054D6">
              <w:rPr>
                <w:rFonts w:ascii="Bookman Old Style" w:hAnsi="Bookman Old Style" w:cs="Bookman Old Style"/>
                <w:i/>
                <w:iCs/>
                <w:sz w:val="16"/>
                <w:szCs w:val="16"/>
              </w:rPr>
              <w:t>h</w:t>
            </w:r>
            <w:r w:rsidRPr="008054D6">
              <w:rPr>
                <w:rFonts w:ascii="Trebuchet MS" w:hAnsi="Trebuchet MS" w:cs="Trebuchet MS"/>
                <w:sz w:val="16"/>
                <w:szCs w:val="16"/>
              </w:rPr>
              <w:t>1</w:t>
            </w:r>
            <w:r w:rsidRPr="008054D6">
              <w:rPr>
                <w:rFonts w:ascii="Trebuchet MS" w:hAnsi="Trebuchet MS" w:cs="Trebuchet MS"/>
                <w:spacing w:val="-19"/>
                <w:sz w:val="16"/>
                <w:szCs w:val="16"/>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18"/>
                <w:sz w:val="16"/>
                <w:szCs w:val="16"/>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19"/>
                <w:sz w:val="16"/>
                <w:szCs w:val="16"/>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18"/>
                <w:sz w:val="16"/>
                <w:szCs w:val="16"/>
              </w:rPr>
              <w:t xml:space="preserve"> </w:t>
            </w:r>
            <w:r w:rsidRPr="008054D6">
              <w:rPr>
                <w:rFonts w:ascii="Bookman Old Style" w:hAnsi="Bookman Old Style" w:cs="Bookman Old Style"/>
                <w:i/>
                <w:iCs/>
                <w:sz w:val="16"/>
                <w:szCs w:val="16"/>
              </w:rPr>
              <w:t>n</w:t>
            </w:r>
          </w:p>
        </w:tc>
        <w:tc>
          <w:tcPr>
            <w:tcW w:w="1085" w:type="dxa"/>
            <w:tcBorders>
              <w:top w:val="nil"/>
              <w:left w:val="nil"/>
              <w:bottom w:val="nil"/>
              <w:right w:val="nil"/>
            </w:tcBorders>
          </w:tcPr>
          <w:p w14:paraId="7DB3D7A0" w14:textId="77777777" w:rsidR="00F20945" w:rsidRPr="008054D6" w:rsidRDefault="00F20945">
            <w:pPr>
              <w:pStyle w:val="TableParagraph"/>
              <w:kinsoku w:val="0"/>
              <w:overflowPunct w:val="0"/>
              <w:ind w:left="159"/>
            </w:pPr>
            <w:r w:rsidRPr="008054D6">
              <w:rPr>
                <w:rFonts w:ascii="Bookman Old Style" w:hAnsi="Bookman Old Style" w:cs="Bookman Old Style"/>
                <w:i/>
                <w:iCs/>
                <w:sz w:val="16"/>
                <w:szCs w:val="16"/>
              </w:rPr>
              <w:t>M</w:t>
            </w:r>
            <w:r w:rsidRPr="008054D6">
              <w:rPr>
                <w:rFonts w:ascii="Eras Demi ITC" w:hAnsi="Eras Demi ITC" w:cs="Eras Demi ITC"/>
                <w:position w:val="-2"/>
                <w:sz w:val="12"/>
                <w:szCs w:val="12"/>
              </w:rPr>
              <w:t>1</w:t>
            </w:r>
            <w:r w:rsidRPr="008054D6">
              <w:rPr>
                <w:rFonts w:ascii="Eras Demi ITC" w:hAnsi="Eras Demi ITC" w:cs="Eras Demi ITC"/>
                <w:spacing w:val="15"/>
                <w:position w:val="-2"/>
                <w:sz w:val="12"/>
                <w:szCs w:val="12"/>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15"/>
                <w:sz w:val="16"/>
                <w:szCs w:val="16"/>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15"/>
                <w:sz w:val="16"/>
                <w:szCs w:val="16"/>
              </w:rPr>
              <w:t xml:space="preserve"> </w:t>
            </w:r>
            <w:r w:rsidRPr="008054D6">
              <w:rPr>
                <w:rFonts w:ascii="Bookman Old Style" w:hAnsi="Bookman Old Style" w:cs="Bookman Old Style"/>
                <w:i/>
                <w:iCs/>
                <w:sz w:val="16"/>
                <w:szCs w:val="16"/>
              </w:rPr>
              <w:t>.</w:t>
            </w:r>
            <w:r w:rsidRPr="008054D6">
              <w:rPr>
                <w:rFonts w:ascii="Bookman Old Style" w:hAnsi="Bookman Old Style" w:cs="Bookman Old Style"/>
                <w:i/>
                <w:iCs/>
                <w:spacing w:val="-15"/>
                <w:sz w:val="16"/>
                <w:szCs w:val="16"/>
              </w:rPr>
              <w:t xml:space="preserve"> </w:t>
            </w:r>
            <w:r w:rsidRPr="008054D6">
              <w:rPr>
                <w:rFonts w:ascii="Bookman Old Style" w:hAnsi="Bookman Old Style" w:cs="Bookman Old Style"/>
                <w:i/>
                <w:iCs/>
                <w:sz w:val="16"/>
                <w:szCs w:val="16"/>
              </w:rPr>
              <w:t>n</w:t>
            </w:r>
          </w:p>
        </w:tc>
      </w:tr>
      <w:tr w:rsidR="00F20945" w:rsidRPr="003140DF" w14:paraId="779CB290" w14:textId="77777777">
        <w:trPr>
          <w:trHeight w:hRule="exact" w:val="210"/>
        </w:trPr>
        <w:tc>
          <w:tcPr>
            <w:tcW w:w="1592" w:type="dxa"/>
            <w:tcBorders>
              <w:top w:val="nil"/>
              <w:left w:val="nil"/>
              <w:bottom w:val="nil"/>
              <w:right w:val="nil"/>
            </w:tcBorders>
          </w:tcPr>
          <w:p w14:paraId="53C71DF4" w14:textId="77777777" w:rsidR="00F20945" w:rsidRPr="0066134A" w:rsidRDefault="00F20945">
            <w:pPr>
              <w:rPr>
                <w:lang w:val="en-GB"/>
              </w:rPr>
            </w:pPr>
          </w:p>
        </w:tc>
        <w:tc>
          <w:tcPr>
            <w:tcW w:w="420" w:type="dxa"/>
            <w:tcBorders>
              <w:top w:val="nil"/>
              <w:left w:val="nil"/>
              <w:bottom w:val="nil"/>
              <w:right w:val="nil"/>
            </w:tcBorders>
          </w:tcPr>
          <w:p w14:paraId="18D50145" w14:textId="77777777" w:rsidR="00F20945" w:rsidRPr="0066134A" w:rsidRDefault="00F20945">
            <w:pPr>
              <w:pStyle w:val="TableParagraph"/>
              <w:kinsoku w:val="0"/>
              <w:overflowPunct w:val="0"/>
              <w:spacing w:line="176" w:lineRule="exact"/>
              <w:ind w:left="62"/>
              <w:rPr>
                <w:lang w:val="en-GB"/>
              </w:rPr>
            </w:pPr>
            <w:r w:rsidRPr="0066134A">
              <w:rPr>
                <w:sz w:val="16"/>
                <w:szCs w:val="16"/>
                <w:lang w:val="en-GB"/>
              </w:rPr>
              <w:t>…</w:t>
            </w:r>
          </w:p>
        </w:tc>
        <w:tc>
          <w:tcPr>
            <w:tcW w:w="595" w:type="dxa"/>
            <w:tcBorders>
              <w:top w:val="nil"/>
              <w:left w:val="nil"/>
              <w:bottom w:val="nil"/>
              <w:right w:val="nil"/>
            </w:tcBorders>
          </w:tcPr>
          <w:p w14:paraId="3E9E6F8F" w14:textId="77777777" w:rsidR="00F20945" w:rsidRPr="0066134A" w:rsidRDefault="00F20945">
            <w:pPr>
              <w:pStyle w:val="TableParagraph"/>
              <w:kinsoku w:val="0"/>
              <w:overflowPunct w:val="0"/>
              <w:spacing w:line="176" w:lineRule="exact"/>
              <w:ind w:left="198"/>
              <w:rPr>
                <w:lang w:val="en-GB"/>
              </w:rPr>
            </w:pPr>
            <w:r w:rsidRPr="0066134A">
              <w:rPr>
                <w:sz w:val="16"/>
                <w:szCs w:val="16"/>
                <w:lang w:val="en-GB"/>
              </w:rPr>
              <w:t>…</w:t>
            </w:r>
          </w:p>
        </w:tc>
        <w:tc>
          <w:tcPr>
            <w:tcW w:w="567" w:type="dxa"/>
            <w:tcBorders>
              <w:top w:val="nil"/>
              <w:left w:val="nil"/>
              <w:bottom w:val="nil"/>
              <w:right w:val="nil"/>
            </w:tcBorders>
          </w:tcPr>
          <w:p w14:paraId="5F2AA354" w14:textId="77777777" w:rsidR="00F20945" w:rsidRPr="0066134A" w:rsidRDefault="00F20945">
            <w:pPr>
              <w:pStyle w:val="TableParagraph"/>
              <w:kinsoku w:val="0"/>
              <w:overflowPunct w:val="0"/>
              <w:spacing w:line="176" w:lineRule="exact"/>
              <w:ind w:left="158"/>
              <w:rPr>
                <w:lang w:val="en-GB"/>
              </w:rPr>
            </w:pPr>
            <w:r w:rsidRPr="0066134A">
              <w:rPr>
                <w:sz w:val="16"/>
                <w:szCs w:val="16"/>
                <w:lang w:val="en-GB"/>
              </w:rPr>
              <w:t>…</w:t>
            </w:r>
          </w:p>
        </w:tc>
        <w:tc>
          <w:tcPr>
            <w:tcW w:w="973" w:type="dxa"/>
            <w:tcBorders>
              <w:top w:val="nil"/>
              <w:left w:val="nil"/>
              <w:bottom w:val="nil"/>
              <w:right w:val="nil"/>
            </w:tcBorders>
          </w:tcPr>
          <w:p w14:paraId="01C8BA51" w14:textId="77777777" w:rsidR="00F20945" w:rsidRPr="0066134A" w:rsidRDefault="00F20945">
            <w:pPr>
              <w:pStyle w:val="TableParagraph"/>
              <w:kinsoku w:val="0"/>
              <w:overflowPunct w:val="0"/>
              <w:spacing w:line="176" w:lineRule="exact"/>
              <w:ind w:left="148"/>
              <w:rPr>
                <w:lang w:val="en-GB"/>
              </w:rPr>
            </w:pPr>
            <w:r w:rsidRPr="0066134A">
              <w:rPr>
                <w:sz w:val="16"/>
                <w:szCs w:val="16"/>
                <w:lang w:val="en-GB"/>
              </w:rPr>
              <w:t>…</w:t>
            </w:r>
          </w:p>
        </w:tc>
        <w:tc>
          <w:tcPr>
            <w:tcW w:w="1008" w:type="dxa"/>
            <w:tcBorders>
              <w:top w:val="nil"/>
              <w:left w:val="nil"/>
              <w:bottom w:val="nil"/>
              <w:right w:val="nil"/>
            </w:tcBorders>
          </w:tcPr>
          <w:p w14:paraId="0CA05F04" w14:textId="77777777" w:rsidR="00F20945" w:rsidRPr="0066134A" w:rsidRDefault="00F20945">
            <w:pPr>
              <w:pStyle w:val="TableParagraph"/>
              <w:kinsoku w:val="0"/>
              <w:overflowPunct w:val="0"/>
              <w:spacing w:line="176" w:lineRule="exact"/>
              <w:ind w:left="163"/>
              <w:rPr>
                <w:lang w:val="en-GB"/>
              </w:rPr>
            </w:pPr>
            <w:r w:rsidRPr="0066134A">
              <w:rPr>
                <w:sz w:val="16"/>
                <w:szCs w:val="16"/>
                <w:lang w:val="en-GB"/>
              </w:rPr>
              <w:t>…</w:t>
            </w:r>
          </w:p>
        </w:tc>
        <w:tc>
          <w:tcPr>
            <w:tcW w:w="918" w:type="dxa"/>
            <w:tcBorders>
              <w:top w:val="nil"/>
              <w:left w:val="nil"/>
              <w:bottom w:val="nil"/>
              <w:right w:val="nil"/>
            </w:tcBorders>
          </w:tcPr>
          <w:p w14:paraId="7F69C8A9" w14:textId="77777777" w:rsidR="00F20945" w:rsidRPr="0066134A" w:rsidRDefault="00F20945">
            <w:pPr>
              <w:pStyle w:val="TableParagraph"/>
              <w:kinsoku w:val="0"/>
              <w:overflowPunct w:val="0"/>
              <w:spacing w:line="176" w:lineRule="exact"/>
              <w:ind w:left="143"/>
              <w:rPr>
                <w:lang w:val="en-GB"/>
              </w:rPr>
            </w:pPr>
            <w:r w:rsidRPr="0066134A">
              <w:rPr>
                <w:sz w:val="16"/>
                <w:szCs w:val="16"/>
                <w:lang w:val="en-GB"/>
              </w:rPr>
              <w:t>…</w:t>
            </w:r>
          </w:p>
        </w:tc>
        <w:tc>
          <w:tcPr>
            <w:tcW w:w="1043" w:type="dxa"/>
            <w:tcBorders>
              <w:top w:val="nil"/>
              <w:left w:val="nil"/>
              <w:bottom w:val="nil"/>
              <w:right w:val="nil"/>
            </w:tcBorders>
          </w:tcPr>
          <w:p w14:paraId="1843F2AC" w14:textId="77777777" w:rsidR="00F20945" w:rsidRPr="0066134A" w:rsidRDefault="00F20945">
            <w:pPr>
              <w:pStyle w:val="TableParagraph"/>
              <w:kinsoku w:val="0"/>
              <w:overflowPunct w:val="0"/>
              <w:spacing w:line="176" w:lineRule="exact"/>
              <w:ind w:left="213"/>
              <w:rPr>
                <w:lang w:val="en-GB"/>
              </w:rPr>
            </w:pPr>
            <w:r w:rsidRPr="0066134A">
              <w:rPr>
                <w:sz w:val="16"/>
                <w:szCs w:val="16"/>
                <w:lang w:val="en-GB"/>
              </w:rPr>
              <w:t>…</w:t>
            </w:r>
          </w:p>
        </w:tc>
        <w:tc>
          <w:tcPr>
            <w:tcW w:w="1085" w:type="dxa"/>
            <w:tcBorders>
              <w:top w:val="nil"/>
              <w:left w:val="nil"/>
              <w:bottom w:val="nil"/>
              <w:right w:val="nil"/>
            </w:tcBorders>
          </w:tcPr>
          <w:p w14:paraId="01C181C9" w14:textId="77777777" w:rsidR="00F20945" w:rsidRPr="0066134A" w:rsidRDefault="00F20945">
            <w:pPr>
              <w:pStyle w:val="TableParagraph"/>
              <w:kinsoku w:val="0"/>
              <w:overflowPunct w:val="0"/>
              <w:spacing w:line="176" w:lineRule="exact"/>
              <w:ind w:left="159"/>
              <w:rPr>
                <w:lang w:val="en-GB"/>
              </w:rPr>
            </w:pPr>
            <w:r w:rsidRPr="0066134A">
              <w:rPr>
                <w:sz w:val="16"/>
                <w:szCs w:val="16"/>
                <w:lang w:val="en-GB"/>
              </w:rPr>
              <w:t>…</w:t>
            </w:r>
          </w:p>
        </w:tc>
      </w:tr>
      <w:tr w:rsidR="00F20945" w:rsidRPr="003140DF" w14:paraId="66A3A4CC" w14:textId="77777777">
        <w:trPr>
          <w:trHeight w:hRule="exact" w:val="226"/>
        </w:trPr>
        <w:tc>
          <w:tcPr>
            <w:tcW w:w="1592" w:type="dxa"/>
            <w:tcBorders>
              <w:top w:val="nil"/>
              <w:left w:val="nil"/>
              <w:bottom w:val="nil"/>
              <w:right w:val="nil"/>
            </w:tcBorders>
          </w:tcPr>
          <w:p w14:paraId="517B4782" w14:textId="77777777" w:rsidR="00F20945" w:rsidRPr="0066134A" w:rsidRDefault="00F20945">
            <w:pPr>
              <w:rPr>
                <w:lang w:val="en-GB"/>
              </w:rPr>
            </w:pPr>
          </w:p>
        </w:tc>
        <w:tc>
          <w:tcPr>
            <w:tcW w:w="420" w:type="dxa"/>
            <w:tcBorders>
              <w:top w:val="nil"/>
              <w:left w:val="nil"/>
              <w:bottom w:val="single" w:sz="4" w:space="0" w:color="000000"/>
              <w:right w:val="nil"/>
            </w:tcBorders>
          </w:tcPr>
          <w:p w14:paraId="0173271D" w14:textId="77777777" w:rsidR="00F20945" w:rsidRPr="0066134A" w:rsidRDefault="00F20945">
            <w:pPr>
              <w:pStyle w:val="TableParagraph"/>
              <w:kinsoku w:val="0"/>
              <w:overflowPunct w:val="0"/>
              <w:ind w:left="62"/>
              <w:rPr>
                <w:lang w:val="en-GB"/>
              </w:rPr>
            </w:pPr>
            <w:r w:rsidRPr="0066134A">
              <w:rPr>
                <w:rFonts w:ascii="Bookman Old Style" w:hAnsi="Bookman Old Style" w:cs="Bookman Old Style"/>
                <w:i/>
                <w:iCs/>
                <w:w w:val="105"/>
                <w:sz w:val="16"/>
                <w:szCs w:val="16"/>
                <w:lang w:val="en-GB"/>
              </w:rPr>
              <w:t>m</w:t>
            </w:r>
          </w:p>
        </w:tc>
        <w:tc>
          <w:tcPr>
            <w:tcW w:w="595" w:type="dxa"/>
            <w:tcBorders>
              <w:top w:val="nil"/>
              <w:left w:val="nil"/>
              <w:bottom w:val="single" w:sz="4" w:space="0" w:color="000000"/>
              <w:right w:val="nil"/>
            </w:tcBorders>
          </w:tcPr>
          <w:p w14:paraId="39B031B1" w14:textId="77777777" w:rsidR="00F20945" w:rsidRPr="0066134A" w:rsidRDefault="00F20945">
            <w:pPr>
              <w:pStyle w:val="TableParagraph"/>
              <w:kinsoku w:val="0"/>
              <w:overflowPunct w:val="0"/>
              <w:ind w:left="198"/>
              <w:rPr>
                <w:lang w:val="en-GB"/>
              </w:rPr>
            </w:pPr>
            <w:r w:rsidRPr="0066134A">
              <w:rPr>
                <w:rFonts w:ascii="Bookman Old Style" w:hAnsi="Bookman Old Style" w:cs="Bookman Old Style"/>
                <w:i/>
                <w:iCs/>
                <w:w w:val="110"/>
                <w:position w:val="2"/>
                <w:sz w:val="16"/>
                <w:szCs w:val="16"/>
                <w:lang w:val="en-GB"/>
              </w:rPr>
              <w:t>P</w:t>
            </w:r>
            <w:r w:rsidRPr="0066134A">
              <w:rPr>
                <w:rFonts w:ascii="Verdana" w:hAnsi="Verdana" w:cs="Verdana"/>
                <w:i/>
                <w:iCs/>
                <w:w w:val="110"/>
                <w:sz w:val="12"/>
                <w:szCs w:val="12"/>
                <w:lang w:val="en-GB"/>
              </w:rPr>
              <w:t>m</w:t>
            </w:r>
          </w:p>
        </w:tc>
        <w:tc>
          <w:tcPr>
            <w:tcW w:w="567" w:type="dxa"/>
            <w:tcBorders>
              <w:top w:val="nil"/>
              <w:left w:val="nil"/>
              <w:bottom w:val="single" w:sz="4" w:space="0" w:color="000000"/>
              <w:right w:val="nil"/>
            </w:tcBorders>
          </w:tcPr>
          <w:p w14:paraId="376F28F2" w14:textId="77777777" w:rsidR="00F20945" w:rsidRPr="0066134A" w:rsidRDefault="00F20945">
            <w:pPr>
              <w:pStyle w:val="TableParagraph"/>
              <w:kinsoku w:val="0"/>
              <w:overflowPunct w:val="0"/>
              <w:ind w:left="159"/>
              <w:rPr>
                <w:lang w:val="en-GB"/>
              </w:rPr>
            </w:pPr>
            <w:r w:rsidRPr="0066134A">
              <w:rPr>
                <w:rFonts w:ascii="Bookman Old Style" w:hAnsi="Bookman Old Style" w:cs="Bookman Old Style"/>
                <w:i/>
                <w:iCs/>
                <w:w w:val="110"/>
                <w:position w:val="2"/>
                <w:sz w:val="16"/>
                <w:szCs w:val="16"/>
                <w:lang w:val="en-GB"/>
              </w:rPr>
              <w:t>O</w:t>
            </w:r>
            <w:r w:rsidRPr="0066134A">
              <w:rPr>
                <w:rFonts w:ascii="Verdana" w:hAnsi="Verdana" w:cs="Verdana"/>
                <w:i/>
                <w:iCs/>
                <w:w w:val="110"/>
                <w:sz w:val="12"/>
                <w:szCs w:val="12"/>
                <w:lang w:val="en-GB"/>
              </w:rPr>
              <w:t>m</w:t>
            </w:r>
          </w:p>
        </w:tc>
        <w:tc>
          <w:tcPr>
            <w:tcW w:w="973" w:type="dxa"/>
            <w:tcBorders>
              <w:top w:val="nil"/>
              <w:left w:val="nil"/>
              <w:bottom w:val="single" w:sz="4" w:space="0" w:color="000000"/>
              <w:right w:val="nil"/>
            </w:tcBorders>
          </w:tcPr>
          <w:p w14:paraId="3E82A275" w14:textId="77777777" w:rsidR="00F20945" w:rsidRPr="0066134A" w:rsidRDefault="00F20945">
            <w:pPr>
              <w:pStyle w:val="TableParagraph"/>
              <w:kinsoku w:val="0"/>
              <w:overflowPunct w:val="0"/>
              <w:ind w:left="148"/>
              <w:rPr>
                <w:lang w:val="en-GB"/>
              </w:rPr>
            </w:pPr>
            <w:proofErr w:type="spellStart"/>
            <w:r w:rsidRPr="0066134A">
              <w:rPr>
                <w:rFonts w:ascii="Bookman Old Style" w:hAnsi="Bookman Old Style" w:cs="Bookman Old Style"/>
                <w:i/>
                <w:iCs/>
                <w:spacing w:val="1"/>
                <w:sz w:val="16"/>
                <w:szCs w:val="16"/>
                <w:lang w:val="en-GB"/>
              </w:rPr>
              <w:t>B</w:t>
            </w:r>
            <w:r w:rsidRPr="0066134A">
              <w:rPr>
                <w:rFonts w:ascii="Bookman Old Style" w:hAnsi="Bookman Old Style" w:cs="Bookman Old Style"/>
                <w:i/>
                <w:iCs/>
                <w:spacing w:val="2"/>
                <w:sz w:val="16"/>
                <w:szCs w:val="16"/>
                <w:lang w:val="en-GB"/>
              </w:rPr>
              <w:t>p</w:t>
            </w:r>
            <w:proofErr w:type="spellEnd"/>
            <w:r w:rsidRPr="0066134A">
              <w:rPr>
                <w:rFonts w:ascii="Eras Demi ITC" w:hAnsi="Eras Demi ITC" w:cs="Eras Demi ITC"/>
                <w:spacing w:val="2"/>
                <w:position w:val="-2"/>
                <w:sz w:val="12"/>
                <w:szCs w:val="12"/>
                <w:lang w:val="en-GB"/>
              </w:rPr>
              <w:t>1</w:t>
            </w:r>
            <w:r w:rsidRPr="0066134A">
              <w:rPr>
                <w:rFonts w:ascii="Eras Demi ITC" w:hAnsi="Eras Demi ITC" w:cs="Eras Demi ITC"/>
                <w:spacing w:val="7"/>
                <w:position w:val="-2"/>
                <w:sz w:val="12"/>
                <w:szCs w:val="12"/>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20"/>
                <w:sz w:val="16"/>
                <w:szCs w:val="16"/>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20"/>
                <w:sz w:val="16"/>
                <w:szCs w:val="16"/>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21"/>
                <w:sz w:val="16"/>
                <w:szCs w:val="16"/>
                <w:lang w:val="en-GB"/>
              </w:rPr>
              <w:t xml:space="preserve"> </w:t>
            </w:r>
            <w:r w:rsidRPr="0066134A">
              <w:rPr>
                <w:rFonts w:ascii="Bookman Old Style" w:hAnsi="Bookman Old Style" w:cs="Bookman Old Style"/>
                <w:i/>
                <w:iCs/>
                <w:sz w:val="16"/>
                <w:szCs w:val="16"/>
                <w:lang w:val="en-GB"/>
              </w:rPr>
              <w:t>n</w:t>
            </w:r>
          </w:p>
        </w:tc>
        <w:tc>
          <w:tcPr>
            <w:tcW w:w="1008" w:type="dxa"/>
            <w:tcBorders>
              <w:top w:val="nil"/>
              <w:left w:val="nil"/>
              <w:bottom w:val="single" w:sz="4" w:space="0" w:color="000000"/>
              <w:right w:val="nil"/>
            </w:tcBorders>
          </w:tcPr>
          <w:p w14:paraId="349F347A" w14:textId="77777777" w:rsidR="00F20945" w:rsidRPr="0066134A" w:rsidRDefault="00F20945">
            <w:pPr>
              <w:pStyle w:val="TableParagraph"/>
              <w:kinsoku w:val="0"/>
              <w:overflowPunct w:val="0"/>
              <w:ind w:left="163"/>
              <w:rPr>
                <w:lang w:val="en-GB"/>
              </w:rPr>
            </w:pPr>
            <w:r w:rsidRPr="0066134A">
              <w:rPr>
                <w:rFonts w:ascii="Bookman Old Style" w:hAnsi="Bookman Old Style" w:cs="Bookman Old Style"/>
                <w:i/>
                <w:iCs/>
                <w:spacing w:val="4"/>
                <w:w w:val="105"/>
                <w:sz w:val="16"/>
                <w:szCs w:val="16"/>
                <w:lang w:val="en-GB"/>
              </w:rPr>
              <w:t>M</w:t>
            </w:r>
            <w:r w:rsidRPr="0066134A">
              <w:rPr>
                <w:rFonts w:ascii="Bookman Old Style" w:hAnsi="Bookman Old Style" w:cs="Bookman Old Style"/>
                <w:i/>
                <w:iCs/>
                <w:spacing w:val="3"/>
                <w:w w:val="105"/>
                <w:sz w:val="16"/>
                <w:szCs w:val="16"/>
                <w:lang w:val="en-GB"/>
              </w:rPr>
              <w:t>f</w:t>
            </w:r>
            <w:r w:rsidRPr="0066134A">
              <w:rPr>
                <w:rFonts w:ascii="Eras Demi ITC" w:hAnsi="Eras Demi ITC" w:cs="Eras Demi ITC"/>
                <w:spacing w:val="5"/>
                <w:w w:val="105"/>
                <w:position w:val="-2"/>
                <w:sz w:val="12"/>
                <w:szCs w:val="12"/>
                <w:lang w:val="en-GB"/>
              </w:rPr>
              <w:t>1</w:t>
            </w:r>
            <w:r w:rsidRPr="0066134A">
              <w:rPr>
                <w:rFonts w:ascii="Eras Demi ITC" w:hAnsi="Eras Demi ITC" w:cs="Eras Demi ITC"/>
                <w:spacing w:val="14"/>
                <w:w w:val="105"/>
                <w:position w:val="-2"/>
                <w:sz w:val="12"/>
                <w:szCs w:val="12"/>
                <w:lang w:val="en-GB"/>
              </w:rPr>
              <w:t xml:space="preserve"> </w:t>
            </w:r>
            <w:r w:rsidRPr="0066134A">
              <w:rPr>
                <w:rFonts w:ascii="Bookman Old Style" w:hAnsi="Bookman Old Style" w:cs="Bookman Old Style"/>
                <w:i/>
                <w:iCs/>
                <w:w w:val="105"/>
                <w:sz w:val="16"/>
                <w:szCs w:val="16"/>
                <w:lang w:val="en-GB"/>
              </w:rPr>
              <w:t>.</w:t>
            </w:r>
            <w:r w:rsidRPr="0066134A">
              <w:rPr>
                <w:rFonts w:ascii="Bookman Old Style" w:hAnsi="Bookman Old Style" w:cs="Bookman Old Style"/>
                <w:i/>
                <w:iCs/>
                <w:spacing w:val="-16"/>
                <w:w w:val="105"/>
                <w:sz w:val="16"/>
                <w:szCs w:val="16"/>
                <w:lang w:val="en-GB"/>
              </w:rPr>
              <w:t xml:space="preserve"> </w:t>
            </w:r>
            <w:r w:rsidRPr="0066134A">
              <w:rPr>
                <w:rFonts w:ascii="Bookman Old Style" w:hAnsi="Bookman Old Style" w:cs="Bookman Old Style"/>
                <w:i/>
                <w:iCs/>
                <w:w w:val="105"/>
                <w:sz w:val="16"/>
                <w:szCs w:val="16"/>
                <w:lang w:val="en-GB"/>
              </w:rPr>
              <w:t>.</w:t>
            </w:r>
            <w:r w:rsidRPr="0066134A">
              <w:rPr>
                <w:rFonts w:ascii="Bookman Old Style" w:hAnsi="Bookman Old Style" w:cs="Bookman Old Style"/>
                <w:i/>
                <w:iCs/>
                <w:spacing w:val="-16"/>
                <w:w w:val="105"/>
                <w:sz w:val="16"/>
                <w:szCs w:val="16"/>
                <w:lang w:val="en-GB"/>
              </w:rPr>
              <w:t xml:space="preserve"> </w:t>
            </w:r>
            <w:r w:rsidRPr="0066134A">
              <w:rPr>
                <w:rFonts w:ascii="Bookman Old Style" w:hAnsi="Bookman Old Style" w:cs="Bookman Old Style"/>
                <w:i/>
                <w:iCs/>
                <w:w w:val="105"/>
                <w:sz w:val="16"/>
                <w:szCs w:val="16"/>
                <w:lang w:val="en-GB"/>
              </w:rPr>
              <w:t>.</w:t>
            </w:r>
            <w:r w:rsidRPr="0066134A">
              <w:rPr>
                <w:rFonts w:ascii="Bookman Old Style" w:hAnsi="Bookman Old Style" w:cs="Bookman Old Style"/>
                <w:i/>
                <w:iCs/>
                <w:spacing w:val="-16"/>
                <w:w w:val="105"/>
                <w:sz w:val="16"/>
                <w:szCs w:val="16"/>
                <w:lang w:val="en-GB"/>
              </w:rPr>
              <w:t xml:space="preserve"> </w:t>
            </w:r>
            <w:r w:rsidRPr="0066134A">
              <w:rPr>
                <w:rFonts w:ascii="Bookman Old Style" w:hAnsi="Bookman Old Style" w:cs="Bookman Old Style"/>
                <w:i/>
                <w:iCs/>
                <w:w w:val="105"/>
                <w:sz w:val="16"/>
                <w:szCs w:val="16"/>
                <w:lang w:val="en-GB"/>
              </w:rPr>
              <w:t>n</w:t>
            </w:r>
          </w:p>
        </w:tc>
        <w:tc>
          <w:tcPr>
            <w:tcW w:w="918" w:type="dxa"/>
            <w:tcBorders>
              <w:top w:val="nil"/>
              <w:left w:val="nil"/>
              <w:bottom w:val="single" w:sz="4" w:space="0" w:color="000000"/>
              <w:right w:val="nil"/>
            </w:tcBorders>
          </w:tcPr>
          <w:p w14:paraId="5AACFB38" w14:textId="77777777" w:rsidR="00F20945" w:rsidRPr="0066134A" w:rsidRDefault="00F20945">
            <w:pPr>
              <w:pStyle w:val="TableParagraph"/>
              <w:kinsoku w:val="0"/>
              <w:overflowPunct w:val="0"/>
              <w:ind w:left="143"/>
              <w:rPr>
                <w:lang w:val="en-GB"/>
              </w:rPr>
            </w:pPr>
            <w:r w:rsidRPr="0066134A">
              <w:rPr>
                <w:rFonts w:ascii="Bookman Old Style" w:hAnsi="Bookman Old Style" w:cs="Bookman Old Style"/>
                <w:i/>
                <w:iCs/>
                <w:sz w:val="16"/>
                <w:szCs w:val="16"/>
                <w:lang w:val="en-GB"/>
              </w:rPr>
              <w:t>C</w:t>
            </w:r>
            <w:r w:rsidRPr="0066134A">
              <w:rPr>
                <w:rFonts w:ascii="Eras Demi ITC" w:hAnsi="Eras Demi ITC" w:cs="Eras Demi ITC"/>
                <w:position w:val="-2"/>
                <w:sz w:val="12"/>
                <w:szCs w:val="12"/>
                <w:lang w:val="en-GB"/>
              </w:rPr>
              <w:t>1</w:t>
            </w:r>
            <w:r w:rsidRPr="0066134A">
              <w:rPr>
                <w:rFonts w:ascii="Eras Demi ITC" w:hAnsi="Eras Demi ITC" w:cs="Eras Demi ITC"/>
                <w:spacing w:val="8"/>
                <w:position w:val="-2"/>
                <w:sz w:val="12"/>
                <w:szCs w:val="12"/>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19"/>
                <w:sz w:val="16"/>
                <w:szCs w:val="16"/>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20"/>
                <w:sz w:val="16"/>
                <w:szCs w:val="16"/>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19"/>
                <w:sz w:val="16"/>
                <w:szCs w:val="16"/>
                <w:lang w:val="en-GB"/>
              </w:rPr>
              <w:t xml:space="preserve"> </w:t>
            </w:r>
            <w:r w:rsidRPr="0066134A">
              <w:rPr>
                <w:rFonts w:ascii="Bookman Old Style" w:hAnsi="Bookman Old Style" w:cs="Bookman Old Style"/>
                <w:i/>
                <w:iCs/>
                <w:sz w:val="16"/>
                <w:szCs w:val="16"/>
                <w:lang w:val="en-GB"/>
              </w:rPr>
              <w:t>n</w:t>
            </w:r>
          </w:p>
        </w:tc>
        <w:tc>
          <w:tcPr>
            <w:tcW w:w="1043" w:type="dxa"/>
            <w:tcBorders>
              <w:top w:val="nil"/>
              <w:left w:val="nil"/>
              <w:bottom w:val="single" w:sz="4" w:space="0" w:color="000000"/>
              <w:right w:val="nil"/>
            </w:tcBorders>
          </w:tcPr>
          <w:p w14:paraId="392E7773" w14:textId="77777777" w:rsidR="00F20945" w:rsidRPr="0066134A" w:rsidRDefault="00F20945">
            <w:pPr>
              <w:pStyle w:val="TableParagraph"/>
              <w:kinsoku w:val="0"/>
              <w:overflowPunct w:val="0"/>
              <w:ind w:left="213"/>
              <w:rPr>
                <w:lang w:val="en-GB"/>
              </w:rPr>
            </w:pPr>
            <w:r w:rsidRPr="0066134A">
              <w:rPr>
                <w:rFonts w:ascii="Bookman Old Style" w:hAnsi="Bookman Old Style" w:cs="Bookman Old Style"/>
                <w:i/>
                <w:iCs/>
                <w:sz w:val="16"/>
                <w:szCs w:val="16"/>
                <w:lang w:val="en-GB"/>
              </w:rPr>
              <w:t>P</w:t>
            </w:r>
            <w:r w:rsidRPr="0066134A">
              <w:rPr>
                <w:rFonts w:ascii="Bookman Old Style" w:hAnsi="Bookman Old Style" w:cs="Bookman Old Style"/>
                <w:i/>
                <w:iCs/>
                <w:spacing w:val="-24"/>
                <w:sz w:val="16"/>
                <w:szCs w:val="16"/>
                <w:lang w:val="en-GB"/>
              </w:rPr>
              <w:t xml:space="preserve"> </w:t>
            </w:r>
            <w:r w:rsidRPr="0066134A">
              <w:rPr>
                <w:rFonts w:ascii="Bookman Old Style" w:hAnsi="Bookman Old Style" w:cs="Bookman Old Style"/>
                <w:i/>
                <w:iCs/>
                <w:sz w:val="16"/>
                <w:szCs w:val="16"/>
                <w:lang w:val="en-GB"/>
              </w:rPr>
              <w:t>h</w:t>
            </w:r>
            <w:r w:rsidRPr="0066134A">
              <w:rPr>
                <w:rFonts w:ascii="Trebuchet MS" w:hAnsi="Trebuchet MS" w:cs="Trebuchet MS"/>
                <w:sz w:val="16"/>
                <w:szCs w:val="16"/>
                <w:lang w:val="en-GB"/>
              </w:rPr>
              <w:t>1</w:t>
            </w:r>
            <w:r w:rsidRPr="0066134A">
              <w:rPr>
                <w:rFonts w:ascii="Trebuchet MS" w:hAnsi="Trebuchet MS" w:cs="Trebuchet MS"/>
                <w:spacing w:val="-19"/>
                <w:sz w:val="16"/>
                <w:szCs w:val="16"/>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18"/>
                <w:sz w:val="16"/>
                <w:szCs w:val="16"/>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19"/>
                <w:sz w:val="16"/>
                <w:szCs w:val="16"/>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18"/>
                <w:sz w:val="16"/>
                <w:szCs w:val="16"/>
                <w:lang w:val="en-GB"/>
              </w:rPr>
              <w:t xml:space="preserve"> </w:t>
            </w:r>
            <w:r w:rsidRPr="0066134A">
              <w:rPr>
                <w:rFonts w:ascii="Bookman Old Style" w:hAnsi="Bookman Old Style" w:cs="Bookman Old Style"/>
                <w:i/>
                <w:iCs/>
                <w:sz w:val="16"/>
                <w:szCs w:val="16"/>
                <w:lang w:val="en-GB"/>
              </w:rPr>
              <w:t>n</w:t>
            </w:r>
          </w:p>
        </w:tc>
        <w:tc>
          <w:tcPr>
            <w:tcW w:w="1085" w:type="dxa"/>
            <w:tcBorders>
              <w:top w:val="nil"/>
              <w:left w:val="nil"/>
              <w:bottom w:val="single" w:sz="4" w:space="0" w:color="000000"/>
              <w:right w:val="nil"/>
            </w:tcBorders>
          </w:tcPr>
          <w:p w14:paraId="46A94407" w14:textId="77777777" w:rsidR="00F20945" w:rsidRPr="0066134A" w:rsidRDefault="00F20945">
            <w:pPr>
              <w:pStyle w:val="TableParagraph"/>
              <w:kinsoku w:val="0"/>
              <w:overflowPunct w:val="0"/>
              <w:ind w:left="159"/>
              <w:rPr>
                <w:lang w:val="en-GB"/>
              </w:rPr>
            </w:pPr>
            <w:r w:rsidRPr="0066134A">
              <w:rPr>
                <w:rFonts w:ascii="Bookman Old Style" w:hAnsi="Bookman Old Style" w:cs="Bookman Old Style"/>
                <w:i/>
                <w:iCs/>
                <w:sz w:val="16"/>
                <w:szCs w:val="16"/>
                <w:lang w:val="en-GB"/>
              </w:rPr>
              <w:t>M</w:t>
            </w:r>
            <w:r w:rsidRPr="0066134A">
              <w:rPr>
                <w:rFonts w:ascii="Eras Demi ITC" w:hAnsi="Eras Demi ITC" w:cs="Eras Demi ITC"/>
                <w:position w:val="-2"/>
                <w:sz w:val="12"/>
                <w:szCs w:val="12"/>
                <w:lang w:val="en-GB"/>
              </w:rPr>
              <w:t>1</w:t>
            </w:r>
            <w:r w:rsidRPr="0066134A">
              <w:rPr>
                <w:rFonts w:ascii="Eras Demi ITC" w:hAnsi="Eras Demi ITC" w:cs="Eras Demi ITC"/>
                <w:spacing w:val="15"/>
                <w:position w:val="-2"/>
                <w:sz w:val="12"/>
                <w:szCs w:val="12"/>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15"/>
                <w:sz w:val="16"/>
                <w:szCs w:val="16"/>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15"/>
                <w:sz w:val="16"/>
                <w:szCs w:val="16"/>
                <w:lang w:val="en-GB"/>
              </w:rPr>
              <w:t xml:space="preserve"> </w:t>
            </w:r>
            <w:r w:rsidRPr="0066134A">
              <w:rPr>
                <w:rFonts w:ascii="Bookman Old Style" w:hAnsi="Bookman Old Style" w:cs="Bookman Old Style"/>
                <w:i/>
                <w:iCs/>
                <w:sz w:val="16"/>
                <w:szCs w:val="16"/>
                <w:lang w:val="en-GB"/>
              </w:rPr>
              <w:t>.</w:t>
            </w:r>
            <w:r w:rsidRPr="0066134A">
              <w:rPr>
                <w:rFonts w:ascii="Bookman Old Style" w:hAnsi="Bookman Old Style" w:cs="Bookman Old Style"/>
                <w:i/>
                <w:iCs/>
                <w:spacing w:val="-15"/>
                <w:sz w:val="16"/>
                <w:szCs w:val="16"/>
                <w:lang w:val="en-GB"/>
              </w:rPr>
              <w:t xml:space="preserve"> </w:t>
            </w:r>
            <w:r w:rsidRPr="0066134A">
              <w:rPr>
                <w:rFonts w:ascii="Bookman Old Style" w:hAnsi="Bookman Old Style" w:cs="Bookman Old Style"/>
                <w:i/>
                <w:iCs/>
                <w:sz w:val="16"/>
                <w:szCs w:val="16"/>
                <w:lang w:val="en-GB"/>
              </w:rPr>
              <w:t>n</w:t>
            </w:r>
          </w:p>
        </w:tc>
      </w:tr>
    </w:tbl>
    <w:p w14:paraId="2EF6014C" w14:textId="77777777" w:rsidR="00F20945" w:rsidRPr="008054D6" w:rsidRDefault="00F20945">
      <w:pPr>
        <w:pStyle w:val="Corpodetexto"/>
        <w:kinsoku w:val="0"/>
        <w:overflowPunct w:val="0"/>
        <w:spacing w:before="60"/>
        <w:ind w:left="2293"/>
        <w:rPr>
          <w:lang w:val="en-GB"/>
        </w:rPr>
      </w:pPr>
      <w:r w:rsidRPr="008054D6">
        <w:rPr>
          <w:lang w:val="en-GB"/>
        </w:rPr>
        <w:t>The</w:t>
      </w:r>
      <w:r w:rsidRPr="008054D6">
        <w:rPr>
          <w:spacing w:val="-1"/>
          <w:lang w:val="en-GB"/>
        </w:rPr>
        <w:t xml:space="preserve"> </w:t>
      </w:r>
      <w:r w:rsidRPr="008054D6">
        <w:rPr>
          <w:lang w:val="en-GB"/>
        </w:rPr>
        <w:t>symbol</w:t>
      </w:r>
      <w:r w:rsidRPr="008054D6">
        <w:rPr>
          <w:spacing w:val="-1"/>
          <w:lang w:val="en-GB"/>
        </w:rPr>
        <w:t xml:space="preserve"> </w:t>
      </w:r>
      <w:r w:rsidRPr="008054D6">
        <w:rPr>
          <w:lang w:val="en-GB"/>
        </w:rPr>
        <w:t>#</w:t>
      </w:r>
      <w:r w:rsidRPr="008054D6">
        <w:rPr>
          <w:spacing w:val="-1"/>
          <w:lang w:val="en-GB"/>
        </w:rPr>
        <w:t xml:space="preserve"> </w:t>
      </w:r>
      <w:r w:rsidRPr="008054D6">
        <w:rPr>
          <w:lang w:val="en-GB"/>
        </w:rPr>
        <w:t>represents</w:t>
      </w:r>
      <w:r w:rsidRPr="008054D6">
        <w:rPr>
          <w:spacing w:val="-1"/>
          <w:lang w:val="en-GB"/>
        </w:rPr>
        <w:t xml:space="preserve"> </w:t>
      </w:r>
      <w:r w:rsidRPr="008054D6">
        <w:rPr>
          <w:lang w:val="en-GB"/>
        </w:rPr>
        <w:t>record</w:t>
      </w:r>
      <w:r w:rsidRPr="008054D6">
        <w:rPr>
          <w:spacing w:val="-1"/>
          <w:lang w:val="en-GB"/>
        </w:rPr>
        <w:t xml:space="preserve"> </w:t>
      </w:r>
      <w:r w:rsidRPr="008054D6">
        <w:rPr>
          <w:lang w:val="en-GB"/>
        </w:rPr>
        <w:t>IDs;</w:t>
      </w:r>
      <w:r w:rsidRPr="008054D6">
        <w:rPr>
          <w:spacing w:val="1"/>
          <w:lang w:val="en-GB"/>
        </w:rPr>
        <w:t xml:space="preserve"> </w:t>
      </w:r>
      <w:r w:rsidRPr="008054D6">
        <w:rPr>
          <w:i/>
          <w:iCs/>
          <w:lang w:val="en-GB"/>
        </w:rPr>
        <w:t>P</w:t>
      </w:r>
      <w:r w:rsidRPr="008054D6">
        <w:rPr>
          <w:i/>
          <w:iCs/>
          <w:spacing w:val="3"/>
          <w:lang w:val="en-GB"/>
        </w:rPr>
        <w:t xml:space="preserve"> </w:t>
      </w:r>
      <w:r w:rsidRPr="008054D6">
        <w:rPr>
          <w:lang w:val="en-GB"/>
        </w:rPr>
        <w:t>proteins;</w:t>
      </w:r>
      <w:r w:rsidRPr="008054D6">
        <w:rPr>
          <w:spacing w:val="1"/>
          <w:lang w:val="en-GB"/>
        </w:rPr>
        <w:t xml:space="preserve"> </w:t>
      </w:r>
      <w:r w:rsidRPr="008054D6">
        <w:rPr>
          <w:i/>
          <w:iCs/>
          <w:lang w:val="en-GB"/>
        </w:rPr>
        <w:t>G</w:t>
      </w:r>
      <w:r w:rsidRPr="008054D6">
        <w:rPr>
          <w:i/>
          <w:iCs/>
          <w:spacing w:val="-1"/>
          <w:lang w:val="en-GB"/>
        </w:rPr>
        <w:t xml:space="preserve"> </w:t>
      </w:r>
      <w:r w:rsidRPr="008054D6">
        <w:rPr>
          <w:lang w:val="en-GB"/>
        </w:rPr>
        <w:t>genes;</w:t>
      </w:r>
      <w:r w:rsidRPr="008054D6">
        <w:rPr>
          <w:spacing w:val="1"/>
          <w:lang w:val="en-GB"/>
        </w:rPr>
        <w:t xml:space="preserve"> </w:t>
      </w:r>
      <w:r w:rsidRPr="008054D6">
        <w:rPr>
          <w:i/>
          <w:iCs/>
          <w:lang w:val="en-GB"/>
        </w:rPr>
        <w:t xml:space="preserve">O </w:t>
      </w:r>
      <w:r w:rsidRPr="008054D6">
        <w:rPr>
          <w:spacing w:val="-1"/>
          <w:lang w:val="en-GB"/>
        </w:rPr>
        <w:t>organisms;</w:t>
      </w:r>
      <w:r w:rsidRPr="008054D6">
        <w:rPr>
          <w:spacing w:val="1"/>
          <w:lang w:val="en-GB"/>
        </w:rPr>
        <w:t xml:space="preserve"> </w:t>
      </w:r>
      <w:proofErr w:type="spellStart"/>
      <w:r w:rsidRPr="008054D6">
        <w:rPr>
          <w:i/>
          <w:iCs/>
          <w:lang w:val="en-GB"/>
        </w:rPr>
        <w:t>Bp</w:t>
      </w:r>
      <w:proofErr w:type="spellEnd"/>
      <w:r w:rsidRPr="008054D6">
        <w:rPr>
          <w:i/>
          <w:iCs/>
          <w:lang w:val="en-GB"/>
        </w:rPr>
        <w:t xml:space="preserve"> </w:t>
      </w:r>
      <w:r w:rsidRPr="008054D6">
        <w:rPr>
          <w:lang w:val="en-GB"/>
        </w:rPr>
        <w:t>biological</w:t>
      </w:r>
      <w:r w:rsidRPr="008054D6">
        <w:rPr>
          <w:spacing w:val="-1"/>
          <w:lang w:val="en-GB"/>
        </w:rPr>
        <w:t xml:space="preserve"> </w:t>
      </w:r>
      <w:r w:rsidRPr="008054D6">
        <w:rPr>
          <w:lang w:val="en-GB"/>
        </w:rPr>
        <w:t>processes;</w:t>
      </w:r>
      <w:r w:rsidRPr="008054D6">
        <w:rPr>
          <w:spacing w:val="1"/>
          <w:lang w:val="en-GB"/>
        </w:rPr>
        <w:t xml:space="preserve"> </w:t>
      </w:r>
      <w:r w:rsidRPr="008054D6">
        <w:rPr>
          <w:i/>
          <w:iCs/>
          <w:lang w:val="en-GB"/>
        </w:rPr>
        <w:t>Mf</w:t>
      </w:r>
      <w:r w:rsidRPr="008054D6">
        <w:rPr>
          <w:i/>
          <w:iCs/>
          <w:spacing w:val="24"/>
          <w:lang w:val="en-GB"/>
        </w:rPr>
        <w:t xml:space="preserve"> </w:t>
      </w:r>
      <w:r w:rsidRPr="008054D6">
        <w:rPr>
          <w:lang w:val="en-GB"/>
        </w:rPr>
        <w:t>molecular function;</w:t>
      </w:r>
      <w:r w:rsidRPr="008054D6">
        <w:rPr>
          <w:spacing w:val="1"/>
          <w:lang w:val="en-GB"/>
        </w:rPr>
        <w:t xml:space="preserve"> </w:t>
      </w:r>
      <w:r w:rsidRPr="008054D6">
        <w:rPr>
          <w:i/>
          <w:iCs/>
          <w:lang w:val="en-GB"/>
        </w:rPr>
        <w:t>C</w:t>
      </w:r>
      <w:r w:rsidRPr="008054D6">
        <w:rPr>
          <w:i/>
          <w:iCs/>
          <w:spacing w:val="6"/>
          <w:lang w:val="en-GB"/>
        </w:rPr>
        <w:t xml:space="preserve"> </w:t>
      </w:r>
      <w:r w:rsidRPr="008054D6">
        <w:rPr>
          <w:lang w:val="en-GB"/>
        </w:rPr>
        <w:t>cellular</w:t>
      </w:r>
      <w:r w:rsidRPr="008054D6">
        <w:rPr>
          <w:spacing w:val="-1"/>
          <w:lang w:val="en-GB"/>
        </w:rPr>
        <w:t xml:space="preserve"> </w:t>
      </w:r>
      <w:r w:rsidRPr="008054D6">
        <w:rPr>
          <w:lang w:val="en-GB"/>
        </w:rPr>
        <w:t>component;</w:t>
      </w:r>
      <w:r w:rsidRPr="008054D6">
        <w:rPr>
          <w:spacing w:val="1"/>
          <w:lang w:val="en-GB"/>
        </w:rPr>
        <w:t xml:space="preserve"> </w:t>
      </w:r>
      <w:proofErr w:type="spellStart"/>
      <w:r w:rsidRPr="008054D6">
        <w:rPr>
          <w:i/>
          <w:iCs/>
          <w:lang w:val="en-GB"/>
        </w:rPr>
        <w:t>Ph</w:t>
      </w:r>
      <w:proofErr w:type="spellEnd"/>
    </w:p>
    <w:p w14:paraId="2E9C9C9F" w14:textId="77777777" w:rsidR="00F20945" w:rsidRPr="008054D6" w:rsidRDefault="00F20945">
      <w:pPr>
        <w:pStyle w:val="Corpodetexto"/>
        <w:kinsoku w:val="0"/>
        <w:overflowPunct w:val="0"/>
        <w:spacing w:before="35"/>
        <w:ind w:left="2293"/>
        <w:rPr>
          <w:lang w:val="en-GB"/>
        </w:rPr>
      </w:pPr>
      <w:r w:rsidRPr="008054D6">
        <w:rPr>
          <w:lang w:val="en-GB"/>
        </w:rPr>
        <w:t>phenotype;</w:t>
      </w:r>
      <w:r w:rsidRPr="008054D6">
        <w:rPr>
          <w:spacing w:val="-6"/>
          <w:lang w:val="en-GB"/>
        </w:rPr>
        <w:t xml:space="preserve"> </w:t>
      </w:r>
      <w:r w:rsidRPr="008054D6">
        <w:rPr>
          <w:lang w:val="en-GB"/>
        </w:rPr>
        <w:t>and,</w:t>
      </w:r>
      <w:r w:rsidRPr="008054D6">
        <w:rPr>
          <w:spacing w:val="-6"/>
          <w:lang w:val="en-GB"/>
        </w:rPr>
        <w:t xml:space="preserve"> </w:t>
      </w:r>
      <w:r w:rsidRPr="008054D6">
        <w:rPr>
          <w:i/>
          <w:iCs/>
          <w:lang w:val="en-GB"/>
        </w:rPr>
        <w:t>M</w:t>
      </w:r>
      <w:r w:rsidRPr="008054D6">
        <w:rPr>
          <w:i/>
          <w:iCs/>
          <w:spacing w:val="4"/>
          <w:lang w:val="en-GB"/>
        </w:rPr>
        <w:t xml:space="preserve"> </w:t>
      </w:r>
      <w:r w:rsidRPr="008054D6">
        <w:rPr>
          <w:lang w:val="en-GB"/>
        </w:rPr>
        <w:t>the</w:t>
      </w:r>
      <w:r w:rsidRPr="008054D6">
        <w:rPr>
          <w:spacing w:val="-5"/>
          <w:lang w:val="en-GB"/>
        </w:rPr>
        <w:t xml:space="preserve"> </w:t>
      </w:r>
      <w:r w:rsidRPr="008054D6">
        <w:rPr>
          <w:lang w:val="en-GB"/>
        </w:rPr>
        <w:t>associate</w:t>
      </w:r>
      <w:r w:rsidRPr="008054D6">
        <w:rPr>
          <w:spacing w:val="-6"/>
          <w:lang w:val="en-GB"/>
        </w:rPr>
        <w:t xml:space="preserve"> </w:t>
      </w:r>
      <w:r w:rsidRPr="008054D6">
        <w:rPr>
          <w:lang w:val="en-GB"/>
        </w:rPr>
        <w:t>molecules.</w:t>
      </w:r>
    </w:p>
    <w:p w14:paraId="49315BB3" w14:textId="77777777" w:rsidR="00F20945" w:rsidRPr="008054D6" w:rsidRDefault="00F20945">
      <w:pPr>
        <w:pStyle w:val="Corpodetexto"/>
        <w:kinsoku w:val="0"/>
        <w:overflowPunct w:val="0"/>
        <w:spacing w:before="5"/>
        <w:ind w:left="0"/>
        <w:rPr>
          <w:sz w:val="11"/>
          <w:szCs w:val="11"/>
          <w:lang w:val="en-GB"/>
        </w:rPr>
      </w:pPr>
    </w:p>
    <w:p w14:paraId="0597B700" w14:textId="77777777" w:rsidR="00F20945" w:rsidRPr="002C029A" w:rsidRDefault="00F20945">
      <w:pPr>
        <w:pStyle w:val="Corpodetexto"/>
        <w:kinsoku w:val="0"/>
        <w:overflowPunct w:val="0"/>
        <w:spacing w:before="5"/>
        <w:ind w:left="0"/>
        <w:rPr>
          <w:sz w:val="11"/>
          <w:szCs w:val="11"/>
          <w:lang w:val="en-GB"/>
        </w:rPr>
        <w:sectPr w:rsidR="00F20945" w:rsidRPr="002C029A">
          <w:headerReference w:type="default" r:id="rId19"/>
          <w:footerReference w:type="default" r:id="rId20"/>
          <w:pgSz w:w="14180" w:h="20020"/>
          <w:pgMar w:top="3020" w:right="160" w:bottom="2080" w:left="160" w:header="1385" w:footer="1890" w:gutter="0"/>
          <w:pgNumType w:start="6"/>
          <w:cols w:space="720" w:equalWidth="0">
            <w:col w:w="13860"/>
          </w:cols>
          <w:noEndnote/>
        </w:sectPr>
      </w:pPr>
    </w:p>
    <w:p w14:paraId="28542DBA" w14:textId="77777777" w:rsidR="00F20945" w:rsidRPr="0066134A" w:rsidRDefault="00F20945">
      <w:pPr>
        <w:pStyle w:val="Corpodetexto"/>
        <w:kinsoku w:val="0"/>
        <w:overflowPunct w:val="0"/>
        <w:spacing w:before="74"/>
        <w:ind w:left="2278" w:hanging="172"/>
        <w:rPr>
          <w:sz w:val="15"/>
          <w:szCs w:val="15"/>
          <w:lang w:val="en-GB"/>
        </w:rPr>
      </w:pPr>
      <w:r w:rsidRPr="0066134A">
        <w:rPr>
          <w:spacing w:val="-3"/>
          <w:sz w:val="15"/>
          <w:szCs w:val="15"/>
          <w:lang w:val="en-GB"/>
        </w:rPr>
        <w:lastRenderedPageBreak/>
        <w:t>Table</w:t>
      </w:r>
      <w:r w:rsidRPr="0066134A">
        <w:rPr>
          <w:spacing w:val="-7"/>
          <w:sz w:val="15"/>
          <w:szCs w:val="15"/>
          <w:lang w:val="en-GB"/>
        </w:rPr>
        <w:t xml:space="preserve"> </w:t>
      </w:r>
      <w:r w:rsidRPr="0066134A">
        <w:rPr>
          <w:sz w:val="15"/>
          <w:szCs w:val="15"/>
          <w:lang w:val="en-GB"/>
        </w:rPr>
        <w:t>4.</w:t>
      </w:r>
      <w:r w:rsidRPr="0066134A">
        <w:rPr>
          <w:spacing w:val="-7"/>
          <w:sz w:val="15"/>
          <w:szCs w:val="15"/>
          <w:lang w:val="en-GB"/>
        </w:rPr>
        <w:t xml:space="preserve"> </w:t>
      </w:r>
      <w:r w:rsidRPr="0066134A">
        <w:rPr>
          <w:sz w:val="15"/>
          <w:szCs w:val="15"/>
          <w:lang w:val="en-GB"/>
        </w:rPr>
        <w:t>Defined</w:t>
      </w:r>
      <w:r w:rsidRPr="0066134A">
        <w:rPr>
          <w:spacing w:val="-6"/>
          <w:sz w:val="15"/>
          <w:szCs w:val="15"/>
          <w:lang w:val="en-GB"/>
        </w:rPr>
        <w:t xml:space="preserve"> </w:t>
      </w:r>
      <w:r w:rsidRPr="0066134A">
        <w:rPr>
          <w:sz w:val="15"/>
          <w:szCs w:val="15"/>
          <w:lang w:val="en-GB"/>
        </w:rPr>
        <w:t>Subclasses</w:t>
      </w:r>
      <w:r w:rsidRPr="0066134A">
        <w:rPr>
          <w:spacing w:val="-7"/>
          <w:sz w:val="15"/>
          <w:szCs w:val="15"/>
          <w:lang w:val="en-GB"/>
        </w:rPr>
        <w:t xml:space="preserve"> </w:t>
      </w:r>
      <w:r w:rsidRPr="0066134A">
        <w:rPr>
          <w:sz w:val="15"/>
          <w:szCs w:val="15"/>
          <w:lang w:val="en-GB"/>
        </w:rPr>
        <w:t>of</w:t>
      </w:r>
      <w:r w:rsidRPr="0066134A">
        <w:rPr>
          <w:spacing w:val="-7"/>
          <w:sz w:val="15"/>
          <w:szCs w:val="15"/>
          <w:lang w:val="en-GB"/>
        </w:rPr>
        <w:t xml:space="preserve"> </w:t>
      </w:r>
      <w:r w:rsidRPr="0066134A">
        <w:rPr>
          <w:sz w:val="15"/>
          <w:szCs w:val="15"/>
          <w:lang w:val="en-GB"/>
        </w:rPr>
        <w:t>biological</w:t>
      </w:r>
      <w:r w:rsidRPr="0066134A">
        <w:rPr>
          <w:spacing w:val="-6"/>
          <w:sz w:val="15"/>
          <w:szCs w:val="15"/>
          <w:lang w:val="en-GB"/>
        </w:rPr>
        <w:t xml:space="preserve"> </w:t>
      </w:r>
      <w:r w:rsidRPr="0066134A">
        <w:rPr>
          <w:sz w:val="15"/>
          <w:szCs w:val="15"/>
          <w:lang w:val="en-GB"/>
        </w:rPr>
        <w:t>process</w:t>
      </w:r>
      <w:r w:rsidRPr="0066134A">
        <w:rPr>
          <w:spacing w:val="-7"/>
          <w:sz w:val="15"/>
          <w:szCs w:val="15"/>
          <w:lang w:val="en-GB"/>
        </w:rPr>
        <w:t xml:space="preserve"> </w:t>
      </w:r>
      <w:r w:rsidRPr="0066134A">
        <w:rPr>
          <w:sz w:val="15"/>
          <w:szCs w:val="15"/>
          <w:lang w:val="en-GB"/>
        </w:rPr>
        <w:t>Bp.</w:t>
      </w:r>
    </w:p>
    <w:p w14:paraId="406B1149" w14:textId="77777777" w:rsidR="00F20945" w:rsidRPr="0066134A" w:rsidRDefault="00F20945">
      <w:pPr>
        <w:pStyle w:val="Corpodetexto"/>
        <w:kinsoku w:val="0"/>
        <w:overflowPunct w:val="0"/>
        <w:spacing w:before="10"/>
        <w:ind w:left="0"/>
        <w:rPr>
          <w:sz w:val="7"/>
          <w:szCs w:val="7"/>
          <w:lang w:val="en-GB"/>
        </w:rPr>
      </w:pPr>
    </w:p>
    <w:p w14:paraId="6682F9C1" w14:textId="6AB2889C" w:rsidR="00F20945" w:rsidRPr="0066134A" w:rsidRDefault="00F6513E">
      <w:pPr>
        <w:pStyle w:val="Corpodetexto"/>
        <w:kinsoku w:val="0"/>
        <w:overflowPunct w:val="0"/>
        <w:spacing w:before="0" w:line="20" w:lineRule="atLeast"/>
        <w:ind w:left="2211"/>
        <w:rPr>
          <w:sz w:val="2"/>
          <w:szCs w:val="2"/>
          <w:lang w:val="en-GB"/>
        </w:rPr>
      </w:pPr>
      <w:r w:rsidRPr="002C029A">
        <w:rPr>
          <w:noProof/>
          <w:sz w:val="2"/>
          <w:szCs w:val="2"/>
          <w:lang w:val="pt-BR" w:eastAsia="pt-BR"/>
        </w:rPr>
        <mc:AlternateContent>
          <mc:Choice Requires="wpg">
            <w:drawing>
              <wp:inline distT="0" distB="0" distL="0" distR="0" wp14:anchorId="479DE6A0" wp14:editId="496960C7">
                <wp:extent cx="2828925" cy="12700"/>
                <wp:effectExtent l="9525" t="9525" r="9525" b="0"/>
                <wp:docPr id="14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150" name="Freeform 181"/>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607BD0" id="Group 180"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">
                <v:shape id="Freeform 181"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" path="m,l4444,e" filled="f" strokeweight=".17567mm">
                  <v:path arrowok="t" o:connecttype="custom" o:connectlocs="0,0;4444,0" o:connectangles="0,0"/>
                </v:shape>
                <w10:anchorlock/>
              </v:group>
            </w:pict>
          </mc:Fallback>
        </mc:AlternateContent>
      </w:r>
    </w:p>
    <w:p w14:paraId="49B451F4" w14:textId="77777777" w:rsidR="00F20945" w:rsidRPr="0066134A" w:rsidRDefault="00F20945">
      <w:pPr>
        <w:pStyle w:val="Corpodetexto"/>
        <w:kinsoku w:val="0"/>
        <w:overflowPunct w:val="0"/>
        <w:spacing w:before="0" w:line="285" w:lineRule="auto"/>
        <w:ind w:left="2278" w:right="793"/>
        <w:rPr>
          <w:lang w:val="en-GB"/>
        </w:rPr>
      </w:pPr>
      <w:proofErr w:type="spellStart"/>
      <w:r w:rsidRPr="0066134A">
        <w:rPr>
          <w:i/>
          <w:iCs/>
          <w:lang w:val="en-GB"/>
        </w:rPr>
        <w:t>Bp</w:t>
      </w:r>
      <w:proofErr w:type="spellEnd"/>
      <w:r w:rsidRPr="0066134A">
        <w:rPr>
          <w:i/>
          <w:iCs/>
          <w:spacing w:val="-14"/>
          <w:lang w:val="en-GB"/>
        </w:rPr>
        <w:t xml:space="preserve"> </w:t>
      </w:r>
      <w:proofErr w:type="spellStart"/>
      <w:r w:rsidRPr="0066134A">
        <w:rPr>
          <w:lang w:val="en-GB"/>
        </w:rPr>
        <w:t>subclassOf</w:t>
      </w:r>
      <w:proofErr w:type="spellEnd"/>
      <w:r w:rsidRPr="0066134A">
        <w:rPr>
          <w:spacing w:val="-13"/>
          <w:lang w:val="en-GB"/>
        </w:rPr>
        <w:t xml:space="preserve"> </w:t>
      </w:r>
      <w:proofErr w:type="gramStart"/>
      <w:r w:rsidRPr="0066134A">
        <w:rPr>
          <w:spacing w:val="-1"/>
          <w:lang w:val="en-GB"/>
        </w:rPr>
        <w:t>go:</w:t>
      </w:r>
      <w:r w:rsidRPr="002C029A">
        <w:rPr>
          <w:spacing w:val="-1"/>
          <w:lang w:val="en-GB"/>
        </w:rPr>
        <w:t>‘</w:t>
      </w:r>
      <w:proofErr w:type="spellStart"/>
      <w:proofErr w:type="gramEnd"/>
      <w:r w:rsidRPr="0066134A">
        <w:rPr>
          <w:i/>
          <w:iCs/>
          <w:spacing w:val="-1"/>
          <w:lang w:val="en-GB"/>
        </w:rPr>
        <w:t>biological_process</w:t>
      </w:r>
      <w:proofErr w:type="spellEnd"/>
      <w:r w:rsidRPr="002C029A">
        <w:rPr>
          <w:spacing w:val="-1"/>
          <w:lang w:val="en-GB"/>
        </w:rPr>
        <w:t>’</w:t>
      </w:r>
      <w:r w:rsidRPr="0066134A">
        <w:rPr>
          <w:spacing w:val="29"/>
          <w:w w:val="99"/>
          <w:lang w:val="en-GB"/>
        </w:rPr>
        <w:t xml:space="preserve"> </w:t>
      </w:r>
      <w:proofErr w:type="spellStart"/>
      <w:r w:rsidRPr="0066134A">
        <w:rPr>
          <w:i/>
          <w:iCs/>
          <w:lang w:val="en-GB"/>
        </w:rPr>
        <w:t>Bp_in_O_with_P_and_M</w:t>
      </w:r>
      <w:proofErr w:type="spellEnd"/>
      <w:r w:rsidRPr="0066134A">
        <w:rPr>
          <w:i/>
          <w:iCs/>
          <w:spacing w:val="-4"/>
          <w:lang w:val="en-GB"/>
        </w:rPr>
        <w:t xml:space="preserve"> </w:t>
      </w:r>
      <w:proofErr w:type="spellStart"/>
      <w:r w:rsidRPr="0066134A">
        <w:rPr>
          <w:lang w:val="en-GB"/>
        </w:rPr>
        <w:t>subclassOf</w:t>
      </w:r>
      <w:proofErr w:type="spellEnd"/>
      <w:r w:rsidRPr="0066134A">
        <w:rPr>
          <w:spacing w:val="-12"/>
          <w:lang w:val="en-GB"/>
        </w:rPr>
        <w:t xml:space="preserve"> </w:t>
      </w:r>
      <w:proofErr w:type="spellStart"/>
      <w:r w:rsidRPr="0066134A">
        <w:rPr>
          <w:i/>
          <w:iCs/>
          <w:lang w:val="en-GB"/>
        </w:rPr>
        <w:t>Bp</w:t>
      </w:r>
      <w:proofErr w:type="spellEnd"/>
      <w:r w:rsidRPr="0066134A">
        <w:rPr>
          <w:i/>
          <w:iCs/>
          <w:w w:val="99"/>
          <w:lang w:val="en-GB"/>
        </w:rPr>
        <w:t xml:space="preserve"> </w:t>
      </w:r>
      <w:proofErr w:type="spellStart"/>
      <w:r w:rsidRPr="0066134A">
        <w:rPr>
          <w:i/>
          <w:iCs/>
          <w:lang w:val="en-GB"/>
        </w:rPr>
        <w:t>Dysfunctional_Bp_in_O_with_P_and_M</w:t>
      </w:r>
      <w:proofErr w:type="spellEnd"/>
      <w:r w:rsidRPr="0066134A">
        <w:rPr>
          <w:i/>
          <w:iCs/>
          <w:spacing w:val="-23"/>
          <w:lang w:val="en-GB"/>
        </w:rPr>
        <w:t xml:space="preserve"> </w:t>
      </w:r>
      <w:proofErr w:type="spellStart"/>
      <w:r w:rsidRPr="0066134A">
        <w:rPr>
          <w:lang w:val="en-GB"/>
        </w:rPr>
        <w:t>subclassOf</w:t>
      </w:r>
      <w:proofErr w:type="spellEnd"/>
    </w:p>
    <w:p w14:paraId="25B8EC9D" w14:textId="77777777" w:rsidR="00F20945" w:rsidRPr="0066134A" w:rsidRDefault="00F20945">
      <w:pPr>
        <w:pStyle w:val="Corpodetexto"/>
        <w:kinsoku w:val="0"/>
        <w:overflowPunct w:val="0"/>
        <w:ind w:left="2270" w:right="1631"/>
        <w:jc w:val="center"/>
        <w:rPr>
          <w:lang w:val="en-GB"/>
        </w:rPr>
      </w:pPr>
      <w:proofErr w:type="spellStart"/>
      <w:r w:rsidRPr="0066134A">
        <w:rPr>
          <w:i/>
          <w:iCs/>
          <w:lang w:val="en-GB"/>
        </w:rPr>
        <w:t>Bp_in_O_with_P_and_M</w:t>
      </w:r>
      <w:proofErr w:type="spellEnd"/>
    </w:p>
    <w:p w14:paraId="4259F6E3" w14:textId="77777777" w:rsidR="00F20945" w:rsidRPr="0066134A" w:rsidRDefault="00F20945">
      <w:pPr>
        <w:pStyle w:val="Corpodetexto"/>
        <w:kinsoku w:val="0"/>
        <w:overflowPunct w:val="0"/>
        <w:spacing w:before="8"/>
        <w:ind w:left="0"/>
        <w:rPr>
          <w:i/>
          <w:iCs/>
          <w:sz w:val="2"/>
          <w:szCs w:val="2"/>
          <w:lang w:val="en-GB"/>
        </w:rPr>
      </w:pPr>
    </w:p>
    <w:p w14:paraId="1061309E" w14:textId="4F42AEB6" w:rsidR="00F20945" w:rsidRPr="0066134A" w:rsidRDefault="00F6513E">
      <w:pPr>
        <w:pStyle w:val="Corpodetexto"/>
        <w:kinsoku w:val="0"/>
        <w:overflowPunct w:val="0"/>
        <w:spacing w:before="0" w:line="20" w:lineRule="atLeast"/>
        <w:ind w:left="2211"/>
        <w:rPr>
          <w:sz w:val="2"/>
          <w:szCs w:val="2"/>
          <w:lang w:val="en-GB"/>
        </w:rPr>
      </w:pPr>
      <w:r w:rsidRPr="002C029A">
        <w:rPr>
          <w:noProof/>
          <w:sz w:val="2"/>
          <w:szCs w:val="2"/>
          <w:lang w:val="pt-BR" w:eastAsia="pt-BR"/>
        </w:rPr>
        <mc:AlternateContent>
          <mc:Choice Requires="wpg">
            <w:drawing>
              <wp:inline distT="0" distB="0" distL="0" distR="0" wp14:anchorId="58D9B950" wp14:editId="64A5FF5E">
                <wp:extent cx="2828925" cy="12700"/>
                <wp:effectExtent l="9525" t="9525" r="9525" b="0"/>
                <wp:docPr id="147"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148" name="Freeform 183"/>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64D0A91" id="Group 182"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">
                <v:shape id="Freeform 183"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" path="m,l4444,e" filled="f" strokeweight=".17567mm">
                  <v:path arrowok="t" o:connecttype="custom" o:connectlocs="0,0;4444,0" o:connectangles="0,0"/>
                </v:shape>
                <w10:anchorlock/>
              </v:group>
            </w:pict>
          </mc:Fallback>
        </mc:AlternateContent>
      </w:r>
    </w:p>
    <w:p w14:paraId="7B92E22E" w14:textId="77777777" w:rsidR="00F20945" w:rsidRPr="0066134A" w:rsidRDefault="00F20945">
      <w:pPr>
        <w:pStyle w:val="Corpodetexto"/>
        <w:kinsoku w:val="0"/>
        <w:overflowPunct w:val="0"/>
        <w:spacing w:before="10"/>
        <w:ind w:left="0"/>
        <w:rPr>
          <w:i/>
          <w:iCs/>
          <w:sz w:val="21"/>
          <w:szCs w:val="21"/>
          <w:lang w:val="en-GB"/>
        </w:rPr>
      </w:pPr>
    </w:p>
    <w:p w14:paraId="4CFBF52C" w14:textId="77777777" w:rsidR="00F20945" w:rsidRPr="0066134A" w:rsidRDefault="00F20945">
      <w:pPr>
        <w:pStyle w:val="Corpodetexto"/>
        <w:kinsoku w:val="0"/>
        <w:overflowPunct w:val="0"/>
        <w:spacing w:before="0" w:line="285" w:lineRule="auto"/>
        <w:ind w:left="2107" w:firstLine="239"/>
        <w:jc w:val="both"/>
        <w:rPr>
          <w:lang w:val="en-GB"/>
        </w:rPr>
      </w:pPr>
      <w:r w:rsidRPr="0066134A">
        <w:rPr>
          <w:lang w:val="en-GB"/>
        </w:rPr>
        <w:t>Biological</w:t>
      </w:r>
      <w:r w:rsidRPr="0066134A">
        <w:rPr>
          <w:spacing w:val="-14"/>
          <w:lang w:val="en-GB"/>
        </w:rPr>
        <w:t xml:space="preserve"> </w:t>
      </w:r>
      <w:r w:rsidRPr="0066134A">
        <w:rPr>
          <w:lang w:val="en-GB"/>
        </w:rPr>
        <w:t>processes</w:t>
      </w:r>
      <w:r w:rsidRPr="0066134A">
        <w:rPr>
          <w:spacing w:val="-13"/>
          <w:lang w:val="en-GB"/>
        </w:rPr>
        <w:t xml:space="preserve"> </w:t>
      </w:r>
      <w:proofErr w:type="spellStart"/>
      <w:r w:rsidRPr="0066134A">
        <w:rPr>
          <w:i/>
          <w:iCs/>
          <w:lang w:val="en-GB"/>
        </w:rPr>
        <w:t>Bp</w:t>
      </w:r>
      <w:proofErr w:type="spellEnd"/>
      <w:r w:rsidRPr="0066134A">
        <w:rPr>
          <w:i/>
          <w:iCs/>
          <w:spacing w:val="-13"/>
          <w:lang w:val="en-GB"/>
        </w:rPr>
        <w:t xml:space="preserve"> </w:t>
      </w:r>
      <w:r w:rsidRPr="0066134A">
        <w:rPr>
          <w:lang w:val="en-GB"/>
        </w:rPr>
        <w:t>are</w:t>
      </w:r>
      <w:r w:rsidRPr="0066134A">
        <w:rPr>
          <w:spacing w:val="-14"/>
          <w:lang w:val="en-GB"/>
        </w:rPr>
        <w:t xml:space="preserve"> </w:t>
      </w:r>
      <w:r w:rsidRPr="0066134A">
        <w:rPr>
          <w:lang w:val="en-GB"/>
        </w:rPr>
        <w:t>subclasses</w:t>
      </w:r>
      <w:r w:rsidRPr="0066134A">
        <w:rPr>
          <w:spacing w:val="-13"/>
          <w:lang w:val="en-GB"/>
        </w:rPr>
        <w:t xml:space="preserve"> </w:t>
      </w:r>
      <w:r w:rsidRPr="0066134A">
        <w:rPr>
          <w:lang w:val="en-GB"/>
        </w:rPr>
        <w:t>of</w:t>
      </w:r>
      <w:r w:rsidRPr="0066134A">
        <w:rPr>
          <w:spacing w:val="-14"/>
          <w:lang w:val="en-GB"/>
        </w:rPr>
        <w:t xml:space="preserve"> </w:t>
      </w:r>
      <w:proofErr w:type="spellStart"/>
      <w:proofErr w:type="gramStart"/>
      <w:r w:rsidRPr="0066134A">
        <w:rPr>
          <w:spacing w:val="-1"/>
          <w:lang w:val="en-GB"/>
        </w:rPr>
        <w:t>go:</w:t>
      </w:r>
      <w:r w:rsidRPr="002C029A">
        <w:rPr>
          <w:spacing w:val="-1"/>
          <w:lang w:val="en-GB"/>
        </w:rPr>
        <w:t>‘</w:t>
      </w:r>
      <w:proofErr w:type="gramEnd"/>
      <w:r w:rsidRPr="0066134A">
        <w:rPr>
          <w:i/>
          <w:iCs/>
          <w:spacing w:val="-1"/>
          <w:lang w:val="en-GB"/>
        </w:rPr>
        <w:t>Biological</w:t>
      </w:r>
      <w:proofErr w:type="spellEnd"/>
      <w:r w:rsidRPr="0066134A">
        <w:rPr>
          <w:i/>
          <w:iCs/>
          <w:spacing w:val="-13"/>
          <w:lang w:val="en-GB"/>
        </w:rPr>
        <w:t xml:space="preserve"> </w:t>
      </w:r>
      <w:r w:rsidRPr="0066134A">
        <w:rPr>
          <w:i/>
          <w:iCs/>
          <w:spacing w:val="-1"/>
          <w:lang w:val="en-GB"/>
        </w:rPr>
        <w:t>process</w:t>
      </w:r>
      <w:r w:rsidRPr="002C029A">
        <w:rPr>
          <w:spacing w:val="-1"/>
          <w:lang w:val="en-GB"/>
        </w:rPr>
        <w:t>’</w:t>
      </w:r>
      <w:r w:rsidRPr="0066134A">
        <w:rPr>
          <w:spacing w:val="-1"/>
          <w:lang w:val="en-GB"/>
        </w:rPr>
        <w:t>,</w:t>
      </w:r>
      <w:r w:rsidRPr="0066134A">
        <w:rPr>
          <w:spacing w:val="-11"/>
          <w:lang w:val="en-GB"/>
        </w:rPr>
        <w:t xml:space="preserve"> </w:t>
      </w:r>
      <w:r w:rsidRPr="0066134A">
        <w:rPr>
          <w:lang w:val="en-GB"/>
        </w:rPr>
        <w:t>and</w:t>
      </w:r>
      <w:r w:rsidRPr="0066134A">
        <w:rPr>
          <w:spacing w:val="27"/>
          <w:w w:val="99"/>
          <w:lang w:val="en-GB"/>
        </w:rPr>
        <w:t xml:space="preserve"> </w:t>
      </w:r>
      <w:r w:rsidRPr="0066134A">
        <w:rPr>
          <w:lang w:val="en-GB"/>
        </w:rPr>
        <w:t>the</w:t>
      </w:r>
      <w:r w:rsidRPr="0066134A">
        <w:rPr>
          <w:spacing w:val="-5"/>
          <w:lang w:val="en-GB"/>
        </w:rPr>
        <w:t xml:space="preserve"> </w:t>
      </w:r>
      <w:r w:rsidRPr="0066134A">
        <w:rPr>
          <w:lang w:val="en-GB"/>
        </w:rPr>
        <w:t>combination</w:t>
      </w:r>
      <w:r w:rsidRPr="0066134A">
        <w:rPr>
          <w:spacing w:val="-4"/>
          <w:lang w:val="en-GB"/>
        </w:rPr>
        <w:t xml:space="preserve"> </w:t>
      </w:r>
      <w:r w:rsidRPr="0066134A">
        <w:rPr>
          <w:lang w:val="en-GB"/>
        </w:rPr>
        <w:t>of</w:t>
      </w:r>
      <w:r w:rsidRPr="0066134A">
        <w:rPr>
          <w:spacing w:val="-4"/>
          <w:lang w:val="en-GB"/>
        </w:rPr>
        <w:t xml:space="preserve"> </w:t>
      </w:r>
      <w:r w:rsidRPr="0066134A">
        <w:rPr>
          <w:lang w:val="en-GB"/>
        </w:rPr>
        <w:t>a</w:t>
      </w:r>
      <w:r w:rsidRPr="0066134A">
        <w:rPr>
          <w:spacing w:val="-4"/>
          <w:lang w:val="en-GB"/>
        </w:rPr>
        <w:t xml:space="preserve"> </w:t>
      </w:r>
      <w:r w:rsidRPr="0066134A">
        <w:rPr>
          <w:lang w:val="en-GB"/>
        </w:rPr>
        <w:t>specific</w:t>
      </w:r>
      <w:r w:rsidRPr="0066134A">
        <w:rPr>
          <w:spacing w:val="-4"/>
          <w:lang w:val="en-GB"/>
        </w:rPr>
        <w:t xml:space="preserve"> </w:t>
      </w:r>
      <w:r w:rsidRPr="0066134A">
        <w:rPr>
          <w:lang w:val="en-GB"/>
        </w:rPr>
        <w:t>biological</w:t>
      </w:r>
      <w:r w:rsidRPr="0066134A">
        <w:rPr>
          <w:spacing w:val="-4"/>
          <w:lang w:val="en-GB"/>
        </w:rPr>
        <w:t xml:space="preserve"> </w:t>
      </w:r>
      <w:r w:rsidRPr="0066134A">
        <w:rPr>
          <w:lang w:val="en-GB"/>
        </w:rPr>
        <w:t>process</w:t>
      </w:r>
      <w:r w:rsidRPr="0066134A">
        <w:rPr>
          <w:spacing w:val="-4"/>
          <w:lang w:val="en-GB"/>
        </w:rPr>
        <w:t xml:space="preserve"> </w:t>
      </w:r>
      <w:r w:rsidRPr="0066134A">
        <w:rPr>
          <w:lang w:val="en-GB"/>
        </w:rPr>
        <w:t>of</w:t>
      </w:r>
      <w:r w:rsidRPr="0066134A">
        <w:rPr>
          <w:spacing w:val="-4"/>
          <w:lang w:val="en-GB"/>
        </w:rPr>
        <w:t xml:space="preserve"> </w:t>
      </w:r>
      <w:r w:rsidRPr="0066134A">
        <w:rPr>
          <w:lang w:val="en-GB"/>
        </w:rPr>
        <w:t>a</w:t>
      </w:r>
      <w:r w:rsidRPr="0066134A">
        <w:rPr>
          <w:spacing w:val="-4"/>
          <w:lang w:val="en-GB"/>
        </w:rPr>
        <w:t xml:space="preserve"> </w:t>
      </w:r>
      <w:r w:rsidRPr="0066134A">
        <w:rPr>
          <w:lang w:val="en-GB"/>
        </w:rPr>
        <w:t>record</w:t>
      </w:r>
      <w:r w:rsidRPr="0066134A">
        <w:rPr>
          <w:spacing w:val="-4"/>
          <w:lang w:val="en-GB"/>
        </w:rPr>
        <w:t xml:space="preserve"> </w:t>
      </w:r>
      <w:r w:rsidRPr="0066134A">
        <w:rPr>
          <w:lang w:val="en-GB"/>
        </w:rPr>
        <w:t>with</w:t>
      </w:r>
      <w:r w:rsidRPr="0066134A">
        <w:rPr>
          <w:spacing w:val="-4"/>
          <w:lang w:val="en-GB"/>
        </w:rPr>
        <w:t xml:space="preserve"> </w:t>
      </w:r>
      <w:r w:rsidRPr="0066134A">
        <w:rPr>
          <w:lang w:val="en-GB"/>
        </w:rPr>
        <w:t>the</w:t>
      </w:r>
      <w:r w:rsidRPr="0066134A">
        <w:rPr>
          <w:spacing w:val="-4"/>
          <w:lang w:val="en-GB"/>
        </w:rPr>
        <w:t xml:space="preserve"> </w:t>
      </w:r>
      <w:proofErr w:type="spellStart"/>
      <w:r w:rsidRPr="0066134A">
        <w:rPr>
          <w:lang w:val="en-GB"/>
        </w:rPr>
        <w:t>rela</w:t>
      </w:r>
      <w:proofErr w:type="spellEnd"/>
      <w:r w:rsidRPr="0066134A">
        <w:rPr>
          <w:lang w:val="en-GB"/>
        </w:rPr>
        <w:t>-</w:t>
      </w:r>
      <w:r w:rsidRPr="0066134A">
        <w:rPr>
          <w:w w:val="99"/>
          <w:lang w:val="en-GB"/>
        </w:rPr>
        <w:t xml:space="preserve"> </w:t>
      </w:r>
      <w:r w:rsidRPr="0066134A">
        <w:rPr>
          <w:lang w:val="en-GB"/>
        </w:rPr>
        <w:t>ted</w:t>
      </w:r>
      <w:r w:rsidRPr="0066134A">
        <w:rPr>
          <w:spacing w:val="11"/>
          <w:lang w:val="en-GB"/>
        </w:rPr>
        <w:t xml:space="preserve"> </w:t>
      </w:r>
      <w:r w:rsidRPr="0066134A">
        <w:rPr>
          <w:spacing w:val="-1"/>
          <w:lang w:val="en-GB"/>
        </w:rPr>
        <w:t>organism,</w:t>
      </w:r>
      <w:r w:rsidRPr="0066134A">
        <w:rPr>
          <w:spacing w:val="20"/>
          <w:lang w:val="en-GB"/>
        </w:rPr>
        <w:t xml:space="preserve"> </w:t>
      </w:r>
      <w:r w:rsidRPr="0066134A">
        <w:rPr>
          <w:lang w:val="en-GB"/>
        </w:rPr>
        <w:t>protein</w:t>
      </w:r>
      <w:r w:rsidRPr="0066134A">
        <w:rPr>
          <w:spacing w:val="12"/>
          <w:lang w:val="en-GB"/>
        </w:rPr>
        <w:t xml:space="preserve"> </w:t>
      </w:r>
      <w:r w:rsidRPr="0066134A">
        <w:rPr>
          <w:lang w:val="en-GB"/>
        </w:rPr>
        <w:t>and</w:t>
      </w:r>
      <w:r w:rsidRPr="0066134A">
        <w:rPr>
          <w:spacing w:val="12"/>
          <w:lang w:val="en-GB"/>
        </w:rPr>
        <w:t xml:space="preserve"> </w:t>
      </w:r>
      <w:r w:rsidRPr="0066134A">
        <w:rPr>
          <w:lang w:val="en-GB"/>
        </w:rPr>
        <w:t>small</w:t>
      </w:r>
      <w:r w:rsidRPr="0066134A">
        <w:rPr>
          <w:spacing w:val="12"/>
          <w:lang w:val="en-GB"/>
        </w:rPr>
        <w:t xml:space="preserve"> </w:t>
      </w:r>
      <w:r w:rsidRPr="0066134A">
        <w:rPr>
          <w:lang w:val="en-GB"/>
        </w:rPr>
        <w:t>molecule(s)</w:t>
      </w:r>
      <w:r w:rsidRPr="0066134A">
        <w:rPr>
          <w:spacing w:val="11"/>
          <w:lang w:val="en-GB"/>
        </w:rPr>
        <w:t xml:space="preserve"> </w:t>
      </w:r>
      <w:r w:rsidRPr="0066134A">
        <w:rPr>
          <w:lang w:val="en-GB"/>
        </w:rPr>
        <w:t>determines</w:t>
      </w:r>
      <w:r w:rsidRPr="0066134A">
        <w:rPr>
          <w:spacing w:val="12"/>
          <w:lang w:val="en-GB"/>
        </w:rPr>
        <w:t xml:space="preserve"> </w:t>
      </w:r>
      <w:r w:rsidRPr="0066134A">
        <w:rPr>
          <w:lang w:val="en-GB"/>
        </w:rPr>
        <w:t>the</w:t>
      </w:r>
      <w:r w:rsidRPr="0066134A">
        <w:rPr>
          <w:spacing w:val="12"/>
          <w:lang w:val="en-GB"/>
        </w:rPr>
        <w:t xml:space="preserve"> </w:t>
      </w:r>
      <w:r w:rsidRPr="0066134A">
        <w:rPr>
          <w:lang w:val="en-GB"/>
        </w:rPr>
        <w:t>creation</w:t>
      </w:r>
      <w:r w:rsidRPr="0066134A">
        <w:rPr>
          <w:spacing w:val="12"/>
          <w:lang w:val="en-GB"/>
        </w:rPr>
        <w:t xml:space="preserve"> </w:t>
      </w:r>
      <w:r w:rsidRPr="0066134A">
        <w:rPr>
          <w:lang w:val="en-GB"/>
        </w:rPr>
        <w:t>of</w:t>
      </w:r>
      <w:r w:rsidRPr="0066134A">
        <w:rPr>
          <w:spacing w:val="25"/>
          <w:w w:val="99"/>
          <w:lang w:val="en-GB"/>
        </w:rPr>
        <w:t xml:space="preserve"> </w:t>
      </w:r>
      <w:proofErr w:type="spellStart"/>
      <w:r w:rsidRPr="0066134A">
        <w:rPr>
          <w:i/>
          <w:iCs/>
          <w:lang w:val="en-GB"/>
        </w:rPr>
        <w:t>Bp_in_O_with_P_and_M</w:t>
      </w:r>
      <w:proofErr w:type="spellEnd"/>
      <w:r w:rsidRPr="0066134A">
        <w:rPr>
          <w:i/>
          <w:iCs/>
          <w:spacing w:val="2"/>
          <w:lang w:val="en-GB"/>
        </w:rPr>
        <w:t xml:space="preserve"> </w:t>
      </w:r>
      <w:r w:rsidRPr="0066134A">
        <w:rPr>
          <w:lang w:val="en-GB"/>
        </w:rPr>
        <w:t>as</w:t>
      </w:r>
      <w:r w:rsidRPr="0066134A">
        <w:rPr>
          <w:spacing w:val="-7"/>
          <w:lang w:val="en-GB"/>
        </w:rPr>
        <w:t xml:space="preserve"> </w:t>
      </w:r>
      <w:r w:rsidRPr="0066134A">
        <w:rPr>
          <w:lang w:val="en-GB"/>
        </w:rPr>
        <w:t>subclass</w:t>
      </w:r>
      <w:ins w:id="218" w:author="schulz" w:date="2016-01-10T19:47:00Z">
        <w:r w:rsidR="00F1026E">
          <w:rPr>
            <w:lang w:val="en-GB"/>
          </w:rPr>
          <w:t>es</w:t>
        </w:r>
      </w:ins>
      <w:r w:rsidRPr="0066134A">
        <w:rPr>
          <w:spacing w:val="-7"/>
          <w:lang w:val="en-GB"/>
        </w:rPr>
        <w:t xml:space="preserve"> </w:t>
      </w:r>
      <w:r w:rsidRPr="0066134A">
        <w:rPr>
          <w:lang w:val="en-GB"/>
        </w:rPr>
        <w:t>of</w:t>
      </w:r>
      <w:r w:rsidRPr="0066134A">
        <w:rPr>
          <w:spacing w:val="-7"/>
          <w:lang w:val="en-GB"/>
        </w:rPr>
        <w:t xml:space="preserve"> </w:t>
      </w:r>
      <w:r w:rsidRPr="0066134A">
        <w:rPr>
          <w:i/>
          <w:iCs/>
          <w:lang w:val="en-GB"/>
        </w:rPr>
        <w:t>Bp</w:t>
      </w:r>
      <w:r w:rsidRPr="0066134A">
        <w:rPr>
          <w:lang w:val="en-GB"/>
        </w:rPr>
        <w:t>.</w:t>
      </w:r>
      <w:ins w:id="219" w:author="schulz" w:date="2016-01-10T19:49:00Z">
        <w:r w:rsidR="00F1026E">
          <w:rPr>
            <w:lang w:val="en-GB"/>
          </w:rPr>
          <w:t xml:space="preserve"> </w:t>
        </w:r>
      </w:ins>
    </w:p>
    <w:p w14:paraId="78F97990" w14:textId="77777777" w:rsidR="00F20945" w:rsidRPr="0066134A" w:rsidRDefault="00F20945">
      <w:pPr>
        <w:pStyle w:val="Corpodetexto"/>
        <w:kinsoku w:val="0"/>
        <w:overflowPunct w:val="0"/>
        <w:spacing w:line="285" w:lineRule="auto"/>
        <w:ind w:left="2107" w:firstLine="239"/>
        <w:rPr>
          <w:lang w:val="en-GB"/>
        </w:rPr>
      </w:pPr>
      <w:r w:rsidRPr="0066134A">
        <w:rPr>
          <w:lang w:val="en-GB"/>
        </w:rPr>
        <w:t>Cellular</w:t>
      </w:r>
      <w:r w:rsidRPr="0066134A">
        <w:rPr>
          <w:spacing w:val="-4"/>
          <w:lang w:val="en-GB"/>
        </w:rPr>
        <w:t xml:space="preserve"> </w:t>
      </w:r>
      <w:r w:rsidRPr="0066134A">
        <w:rPr>
          <w:lang w:val="en-GB"/>
        </w:rPr>
        <w:t>components</w:t>
      </w:r>
      <w:r w:rsidRPr="0066134A">
        <w:rPr>
          <w:spacing w:val="-3"/>
          <w:lang w:val="en-GB"/>
        </w:rPr>
        <w:t xml:space="preserve"> </w:t>
      </w:r>
      <w:r w:rsidRPr="0066134A">
        <w:rPr>
          <w:lang w:val="en-GB"/>
        </w:rPr>
        <w:t>of</w:t>
      </w:r>
      <w:r w:rsidRPr="0066134A">
        <w:rPr>
          <w:spacing w:val="-3"/>
          <w:lang w:val="en-GB"/>
        </w:rPr>
        <w:t xml:space="preserve"> </w:t>
      </w:r>
      <w:r w:rsidRPr="0066134A">
        <w:rPr>
          <w:spacing w:val="-1"/>
          <w:lang w:val="en-GB"/>
        </w:rPr>
        <w:t>any</w:t>
      </w:r>
      <w:r w:rsidRPr="0066134A">
        <w:rPr>
          <w:spacing w:val="-3"/>
          <w:lang w:val="en-GB"/>
        </w:rPr>
        <w:t xml:space="preserve"> </w:t>
      </w:r>
      <w:r w:rsidRPr="0066134A">
        <w:rPr>
          <w:lang w:val="en-GB"/>
        </w:rPr>
        <w:t>type</w:t>
      </w:r>
      <w:r w:rsidRPr="0066134A">
        <w:rPr>
          <w:spacing w:val="-4"/>
          <w:lang w:val="en-GB"/>
        </w:rPr>
        <w:t xml:space="preserve"> </w:t>
      </w:r>
      <w:r w:rsidRPr="0066134A">
        <w:rPr>
          <w:i/>
          <w:iCs/>
          <w:lang w:val="en-GB"/>
        </w:rPr>
        <w:t>C</w:t>
      </w:r>
      <w:r w:rsidRPr="0066134A">
        <w:rPr>
          <w:i/>
          <w:iCs/>
          <w:spacing w:val="4"/>
          <w:lang w:val="en-GB"/>
        </w:rPr>
        <w:t xml:space="preserve"> </w:t>
      </w:r>
      <w:r w:rsidRPr="0066134A">
        <w:rPr>
          <w:lang w:val="en-GB"/>
        </w:rPr>
        <w:t>(within</w:t>
      </w:r>
      <w:r w:rsidRPr="0066134A">
        <w:rPr>
          <w:spacing w:val="-3"/>
          <w:lang w:val="en-GB"/>
        </w:rPr>
        <w:t xml:space="preserve"> </w:t>
      </w:r>
      <w:r w:rsidRPr="0066134A">
        <w:rPr>
          <w:lang w:val="en-GB"/>
        </w:rPr>
        <w:t>a</w:t>
      </w:r>
      <w:r w:rsidRPr="0066134A">
        <w:rPr>
          <w:spacing w:val="-3"/>
          <w:lang w:val="en-GB"/>
        </w:rPr>
        <w:t xml:space="preserve"> </w:t>
      </w:r>
      <w:r w:rsidRPr="0066134A">
        <w:rPr>
          <w:lang w:val="en-GB"/>
        </w:rPr>
        <w:t>single</w:t>
      </w:r>
      <w:r w:rsidRPr="0066134A">
        <w:rPr>
          <w:spacing w:val="-3"/>
          <w:lang w:val="en-GB"/>
        </w:rPr>
        <w:t xml:space="preserve"> </w:t>
      </w:r>
      <w:r w:rsidRPr="0066134A">
        <w:rPr>
          <w:lang w:val="en-GB"/>
        </w:rPr>
        <w:t>record)</w:t>
      </w:r>
      <w:r w:rsidRPr="0066134A">
        <w:rPr>
          <w:spacing w:val="-3"/>
          <w:lang w:val="en-GB"/>
        </w:rPr>
        <w:t xml:space="preserve"> </w:t>
      </w:r>
      <w:r w:rsidRPr="0066134A">
        <w:rPr>
          <w:lang w:val="en-GB"/>
        </w:rPr>
        <w:t>are</w:t>
      </w:r>
      <w:r w:rsidRPr="0066134A">
        <w:rPr>
          <w:spacing w:val="-4"/>
          <w:lang w:val="en-GB"/>
        </w:rPr>
        <w:t xml:space="preserve"> </w:t>
      </w:r>
      <w:r w:rsidRPr="0066134A">
        <w:rPr>
          <w:lang w:val="en-GB"/>
        </w:rPr>
        <w:t>put</w:t>
      </w:r>
      <w:r w:rsidRPr="0066134A">
        <w:rPr>
          <w:spacing w:val="-3"/>
          <w:lang w:val="en-GB"/>
        </w:rPr>
        <w:t xml:space="preserve"> </w:t>
      </w:r>
      <w:r w:rsidRPr="0066134A">
        <w:rPr>
          <w:lang w:val="en-GB"/>
        </w:rPr>
        <w:t>as</w:t>
      </w:r>
      <w:r w:rsidRPr="0066134A">
        <w:rPr>
          <w:spacing w:val="20"/>
          <w:w w:val="99"/>
          <w:lang w:val="en-GB"/>
        </w:rPr>
        <w:t xml:space="preserve"> </w:t>
      </w:r>
      <w:r w:rsidRPr="0066134A">
        <w:rPr>
          <w:lang w:val="en-GB"/>
        </w:rPr>
        <w:t>subclasses</w:t>
      </w:r>
      <w:r w:rsidRPr="0066134A">
        <w:rPr>
          <w:spacing w:val="-8"/>
          <w:lang w:val="en-GB"/>
        </w:rPr>
        <w:t xml:space="preserve"> </w:t>
      </w:r>
      <w:r w:rsidRPr="0066134A">
        <w:rPr>
          <w:lang w:val="en-GB"/>
        </w:rPr>
        <w:t>of</w:t>
      </w:r>
      <w:r w:rsidRPr="0066134A">
        <w:rPr>
          <w:spacing w:val="-8"/>
          <w:lang w:val="en-GB"/>
        </w:rPr>
        <w:t xml:space="preserve"> </w:t>
      </w:r>
      <w:r w:rsidRPr="0066134A">
        <w:rPr>
          <w:lang w:val="en-GB"/>
        </w:rPr>
        <w:t>go:</w:t>
      </w:r>
      <w:r w:rsidRPr="002C029A">
        <w:rPr>
          <w:lang w:val="en-GB"/>
        </w:rPr>
        <w:t>’</w:t>
      </w:r>
      <w:proofErr w:type="spellStart"/>
      <w:r w:rsidRPr="0066134A">
        <w:rPr>
          <w:i/>
          <w:iCs/>
          <w:lang w:val="en-GB"/>
        </w:rPr>
        <w:t>cell_component</w:t>
      </w:r>
      <w:proofErr w:type="spellEnd"/>
      <w:r w:rsidRPr="002C029A">
        <w:rPr>
          <w:lang w:val="en-GB"/>
        </w:rPr>
        <w:t>’</w:t>
      </w:r>
      <w:r w:rsidRPr="0066134A">
        <w:rPr>
          <w:spacing w:val="-8"/>
          <w:lang w:val="en-GB"/>
        </w:rPr>
        <w:t xml:space="preserve"> </w:t>
      </w:r>
      <w:r w:rsidRPr="0066134A">
        <w:rPr>
          <w:spacing w:val="-3"/>
          <w:lang w:val="en-GB"/>
        </w:rPr>
        <w:t>(Table</w:t>
      </w:r>
      <w:r w:rsidRPr="0066134A">
        <w:rPr>
          <w:spacing w:val="-8"/>
          <w:lang w:val="en-GB"/>
        </w:rPr>
        <w:t xml:space="preserve"> </w:t>
      </w:r>
      <w:r w:rsidRPr="0066134A">
        <w:rPr>
          <w:lang w:val="en-GB"/>
        </w:rPr>
        <w:t>5).</w:t>
      </w:r>
    </w:p>
    <w:p w14:paraId="15B98EB0" w14:textId="77777777" w:rsidR="00F20945" w:rsidRPr="0066134A" w:rsidRDefault="00F20945">
      <w:pPr>
        <w:pStyle w:val="Corpodetexto"/>
        <w:kinsoku w:val="0"/>
        <w:overflowPunct w:val="0"/>
        <w:spacing w:before="10"/>
        <w:ind w:left="0"/>
        <w:rPr>
          <w:lang w:val="en-GB"/>
        </w:rPr>
      </w:pPr>
    </w:p>
    <w:p w14:paraId="0AA3B5B4" w14:textId="77777777" w:rsidR="00F20945" w:rsidRPr="0066134A" w:rsidRDefault="00F20945">
      <w:pPr>
        <w:pStyle w:val="Corpodetexto"/>
        <w:kinsoku w:val="0"/>
        <w:overflowPunct w:val="0"/>
        <w:spacing w:before="0"/>
        <w:ind w:left="2107"/>
        <w:rPr>
          <w:sz w:val="15"/>
          <w:szCs w:val="15"/>
          <w:lang w:val="en-GB"/>
        </w:rPr>
      </w:pPr>
      <w:r w:rsidRPr="0066134A">
        <w:rPr>
          <w:spacing w:val="-3"/>
          <w:sz w:val="15"/>
          <w:szCs w:val="15"/>
          <w:lang w:val="en-GB"/>
        </w:rPr>
        <w:t>Table</w:t>
      </w:r>
      <w:r w:rsidRPr="0066134A">
        <w:rPr>
          <w:spacing w:val="-6"/>
          <w:sz w:val="15"/>
          <w:szCs w:val="15"/>
          <w:lang w:val="en-GB"/>
        </w:rPr>
        <w:t xml:space="preserve"> </w:t>
      </w:r>
      <w:r w:rsidRPr="0066134A">
        <w:rPr>
          <w:sz w:val="15"/>
          <w:szCs w:val="15"/>
          <w:lang w:val="en-GB"/>
        </w:rPr>
        <w:t>5.</w:t>
      </w:r>
      <w:r w:rsidRPr="0066134A">
        <w:rPr>
          <w:spacing w:val="-5"/>
          <w:sz w:val="15"/>
          <w:szCs w:val="15"/>
          <w:lang w:val="en-GB"/>
        </w:rPr>
        <w:t xml:space="preserve"> </w:t>
      </w:r>
      <w:r w:rsidRPr="0066134A">
        <w:rPr>
          <w:sz w:val="15"/>
          <w:szCs w:val="15"/>
          <w:lang w:val="en-GB"/>
        </w:rPr>
        <w:t>Cellular</w:t>
      </w:r>
      <w:r w:rsidRPr="0066134A">
        <w:rPr>
          <w:spacing w:val="-5"/>
          <w:sz w:val="15"/>
          <w:szCs w:val="15"/>
          <w:lang w:val="en-GB"/>
        </w:rPr>
        <w:t xml:space="preserve"> </w:t>
      </w:r>
      <w:r w:rsidRPr="0066134A">
        <w:rPr>
          <w:sz w:val="15"/>
          <w:szCs w:val="15"/>
          <w:lang w:val="en-GB"/>
        </w:rPr>
        <w:t>component C</w:t>
      </w:r>
      <w:r w:rsidRPr="0066134A">
        <w:rPr>
          <w:spacing w:val="-5"/>
          <w:sz w:val="15"/>
          <w:szCs w:val="15"/>
          <w:lang w:val="en-GB"/>
        </w:rPr>
        <w:t xml:space="preserve"> </w:t>
      </w:r>
      <w:r w:rsidRPr="0066134A">
        <w:rPr>
          <w:sz w:val="15"/>
          <w:szCs w:val="15"/>
          <w:lang w:val="en-GB"/>
        </w:rPr>
        <w:t>union</w:t>
      </w:r>
      <w:r w:rsidRPr="0066134A">
        <w:rPr>
          <w:spacing w:val="-5"/>
          <w:sz w:val="15"/>
          <w:szCs w:val="15"/>
          <w:lang w:val="en-GB"/>
        </w:rPr>
        <w:t xml:space="preserve"> </w:t>
      </w:r>
      <w:r w:rsidRPr="0066134A">
        <w:rPr>
          <w:sz w:val="15"/>
          <w:szCs w:val="15"/>
          <w:lang w:val="en-GB"/>
        </w:rPr>
        <w:t>classes.</w:t>
      </w:r>
    </w:p>
    <w:p w14:paraId="457E83F8" w14:textId="77777777" w:rsidR="00F20945" w:rsidRPr="0066134A" w:rsidRDefault="00F20945">
      <w:pPr>
        <w:pStyle w:val="Corpodetexto"/>
        <w:kinsoku w:val="0"/>
        <w:overflowPunct w:val="0"/>
        <w:spacing w:before="10"/>
        <w:ind w:left="0"/>
        <w:rPr>
          <w:sz w:val="7"/>
          <w:szCs w:val="7"/>
          <w:lang w:val="en-GB"/>
        </w:rPr>
      </w:pPr>
    </w:p>
    <w:p w14:paraId="2199A92C" w14:textId="6423043D" w:rsidR="00F20945" w:rsidRPr="0066134A" w:rsidRDefault="00F6513E">
      <w:pPr>
        <w:pStyle w:val="Corpodetexto"/>
        <w:kinsoku w:val="0"/>
        <w:overflowPunct w:val="0"/>
        <w:spacing w:before="0" w:line="20" w:lineRule="atLeast"/>
        <w:ind w:left="2211"/>
        <w:rPr>
          <w:sz w:val="2"/>
          <w:szCs w:val="2"/>
          <w:lang w:val="en-GB"/>
        </w:rPr>
      </w:pPr>
      <w:r w:rsidRPr="002C029A">
        <w:rPr>
          <w:noProof/>
          <w:sz w:val="2"/>
          <w:szCs w:val="2"/>
          <w:lang w:val="pt-BR" w:eastAsia="pt-BR"/>
        </w:rPr>
        <mc:AlternateContent>
          <mc:Choice Requires="wpg">
            <w:drawing>
              <wp:inline distT="0" distB="0" distL="0" distR="0" wp14:anchorId="2B5AE4C3" wp14:editId="2F1217AD">
                <wp:extent cx="2828925" cy="12700"/>
                <wp:effectExtent l="9525" t="9525" r="9525" b="0"/>
                <wp:docPr id="145"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146" name="Freeform 185"/>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7F0D56D" id="Group 184"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">
                <v:shape id="Freeform 185"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" path="m,l4444,e" filled="f" strokeweight=".17567mm">
                  <v:path arrowok="t" o:connecttype="custom" o:connectlocs="0,0;4444,0" o:connectangles="0,0"/>
                </v:shape>
                <w10:anchorlock/>
              </v:group>
            </w:pict>
          </mc:Fallback>
        </mc:AlternateContent>
      </w:r>
    </w:p>
    <w:p w14:paraId="1EFBBBED" w14:textId="77777777" w:rsidR="00F20945" w:rsidRPr="0066134A" w:rsidRDefault="00F20945">
      <w:pPr>
        <w:pStyle w:val="Corpodetexto"/>
        <w:kinsoku w:val="0"/>
        <w:overflowPunct w:val="0"/>
        <w:spacing w:before="0"/>
        <w:ind w:left="2226" w:right="2223"/>
        <w:jc w:val="center"/>
        <w:rPr>
          <w:lang w:val="en-GB"/>
        </w:rPr>
      </w:pPr>
      <w:r w:rsidRPr="0066134A">
        <w:rPr>
          <w:i/>
          <w:iCs/>
          <w:lang w:val="en-GB"/>
        </w:rPr>
        <w:t xml:space="preserve">C </w:t>
      </w:r>
      <w:proofErr w:type="spellStart"/>
      <w:r w:rsidRPr="0066134A">
        <w:rPr>
          <w:lang w:val="en-GB"/>
        </w:rPr>
        <w:t>subclassOf</w:t>
      </w:r>
      <w:proofErr w:type="spellEnd"/>
      <w:r w:rsidRPr="0066134A">
        <w:rPr>
          <w:spacing w:val="-8"/>
          <w:lang w:val="en-GB"/>
        </w:rPr>
        <w:t xml:space="preserve"> </w:t>
      </w:r>
      <w:proofErr w:type="spellStart"/>
      <w:proofErr w:type="gramStart"/>
      <w:r w:rsidRPr="0066134A">
        <w:rPr>
          <w:lang w:val="en-GB"/>
        </w:rPr>
        <w:t>go:</w:t>
      </w:r>
      <w:r w:rsidRPr="002C029A">
        <w:rPr>
          <w:lang w:val="en-GB"/>
        </w:rPr>
        <w:t>‘</w:t>
      </w:r>
      <w:proofErr w:type="gramEnd"/>
      <w:r w:rsidRPr="0066134A">
        <w:rPr>
          <w:i/>
          <w:iCs/>
          <w:lang w:val="en-GB"/>
        </w:rPr>
        <w:t>Cell</w:t>
      </w:r>
      <w:proofErr w:type="spellEnd"/>
      <w:r w:rsidRPr="0066134A">
        <w:rPr>
          <w:i/>
          <w:iCs/>
          <w:spacing w:val="-7"/>
          <w:lang w:val="en-GB"/>
        </w:rPr>
        <w:t xml:space="preserve"> </w:t>
      </w:r>
      <w:r w:rsidRPr="0066134A">
        <w:rPr>
          <w:i/>
          <w:iCs/>
          <w:lang w:val="en-GB"/>
        </w:rPr>
        <w:t>component</w:t>
      </w:r>
      <w:r w:rsidRPr="002C029A">
        <w:rPr>
          <w:lang w:val="en-GB"/>
        </w:rPr>
        <w:t>’</w:t>
      </w:r>
    </w:p>
    <w:p w14:paraId="3A653CC1" w14:textId="77777777" w:rsidR="00F20945" w:rsidRPr="0066134A" w:rsidRDefault="00F20945">
      <w:pPr>
        <w:pStyle w:val="Corpodetexto"/>
        <w:kinsoku w:val="0"/>
        <w:overflowPunct w:val="0"/>
        <w:spacing w:before="34"/>
        <w:ind w:left="2278"/>
        <w:rPr>
          <w:lang w:val="en-GB"/>
        </w:rPr>
      </w:pPr>
      <w:r w:rsidRPr="0066134A">
        <w:rPr>
          <w:rFonts w:ascii="Bookman Old Style" w:hAnsi="Bookman Old Style" w:cs="Bookman Old Style"/>
          <w:i/>
          <w:iCs/>
          <w:lang w:val="en-GB"/>
        </w:rPr>
        <w:t>C</w:t>
      </w:r>
      <w:r w:rsidRPr="0066134A">
        <w:rPr>
          <w:rFonts w:ascii="Eras Demi ITC" w:hAnsi="Eras Demi ITC" w:cs="Eras Demi ITC"/>
          <w:spacing w:val="1"/>
          <w:position w:val="-2"/>
          <w:sz w:val="12"/>
          <w:szCs w:val="12"/>
          <w:lang w:val="en-GB"/>
        </w:rPr>
        <w:t>1</w:t>
      </w:r>
      <w:r w:rsidRPr="0066134A">
        <w:rPr>
          <w:i/>
          <w:iCs/>
          <w:spacing w:val="1"/>
          <w:lang w:val="en-GB"/>
        </w:rPr>
        <w:t>_</w:t>
      </w:r>
      <w:proofErr w:type="spellStart"/>
      <w:r w:rsidRPr="0066134A">
        <w:rPr>
          <w:rFonts w:ascii="Bookman Old Style" w:hAnsi="Bookman Old Style" w:cs="Bookman Old Style"/>
          <w:i/>
          <w:iCs/>
          <w:lang w:val="en-GB"/>
        </w:rPr>
        <w:t>or</w:t>
      </w:r>
      <w:r w:rsidRPr="0066134A">
        <w:rPr>
          <w:i/>
          <w:iCs/>
          <w:spacing w:val="1"/>
          <w:lang w:val="en-GB"/>
        </w:rPr>
        <w:t>_</w:t>
      </w:r>
      <w:r w:rsidRPr="0066134A">
        <w:rPr>
          <w:rFonts w:ascii="Bookman Old Style" w:hAnsi="Bookman Old Style" w:cs="Bookman Old Style"/>
          <w:i/>
          <w:iCs/>
          <w:lang w:val="en-GB"/>
        </w:rPr>
        <w:t>C</w:t>
      </w:r>
      <w:proofErr w:type="spellEnd"/>
      <w:r w:rsidRPr="0066134A">
        <w:rPr>
          <w:rFonts w:ascii="Verdana" w:hAnsi="Verdana" w:cs="Verdana"/>
          <w:i/>
          <w:iCs/>
          <w:position w:val="-2"/>
          <w:sz w:val="12"/>
          <w:szCs w:val="12"/>
          <w:lang w:val="en-GB"/>
        </w:rPr>
        <w:t>n</w:t>
      </w:r>
      <w:r w:rsidRPr="0066134A">
        <w:rPr>
          <w:rFonts w:ascii="Verdana" w:hAnsi="Verdana" w:cs="Verdana"/>
          <w:i/>
          <w:iCs/>
          <w:spacing w:val="15"/>
          <w:position w:val="-2"/>
          <w:sz w:val="12"/>
          <w:szCs w:val="12"/>
          <w:lang w:val="en-GB"/>
        </w:rPr>
        <w:t xml:space="preserve"> </w:t>
      </w:r>
      <w:proofErr w:type="spellStart"/>
      <w:r w:rsidRPr="0066134A">
        <w:rPr>
          <w:lang w:val="en-GB"/>
        </w:rPr>
        <w:t>subclassOf</w:t>
      </w:r>
      <w:proofErr w:type="spellEnd"/>
      <w:r w:rsidRPr="0066134A">
        <w:rPr>
          <w:spacing w:val="6"/>
          <w:lang w:val="en-GB"/>
        </w:rPr>
        <w:t xml:space="preserve"> </w:t>
      </w:r>
      <w:proofErr w:type="gramStart"/>
      <w:r w:rsidRPr="0066134A">
        <w:rPr>
          <w:lang w:val="en-GB"/>
        </w:rPr>
        <w:t>go:</w:t>
      </w:r>
      <w:r w:rsidRPr="002C029A">
        <w:rPr>
          <w:lang w:val="en-GB"/>
        </w:rPr>
        <w:t>‘</w:t>
      </w:r>
      <w:proofErr w:type="spellStart"/>
      <w:proofErr w:type="gramEnd"/>
      <w:r w:rsidRPr="0066134A">
        <w:rPr>
          <w:i/>
          <w:iCs/>
          <w:lang w:val="en-GB"/>
        </w:rPr>
        <w:t>cell_component</w:t>
      </w:r>
      <w:proofErr w:type="spellEnd"/>
      <w:r w:rsidRPr="002C029A">
        <w:rPr>
          <w:lang w:val="en-GB"/>
        </w:rPr>
        <w:t>’</w:t>
      </w:r>
    </w:p>
    <w:p w14:paraId="58D880CB" w14:textId="77777777" w:rsidR="00F20945" w:rsidRPr="0066134A" w:rsidRDefault="00F20945">
      <w:pPr>
        <w:pStyle w:val="Corpodetexto"/>
        <w:kinsoku w:val="0"/>
        <w:overflowPunct w:val="0"/>
        <w:spacing w:before="20"/>
        <w:ind w:left="2278"/>
        <w:rPr>
          <w:lang w:val="en-GB"/>
        </w:rPr>
      </w:pPr>
      <w:r w:rsidRPr="0066134A">
        <w:rPr>
          <w:rFonts w:ascii="Bookman Old Style" w:hAnsi="Bookman Old Style" w:cs="Bookman Old Style"/>
          <w:i/>
          <w:iCs/>
          <w:lang w:val="en-GB"/>
        </w:rPr>
        <w:t>C</w:t>
      </w:r>
      <w:r w:rsidRPr="0066134A">
        <w:rPr>
          <w:rFonts w:ascii="Eras Demi ITC" w:hAnsi="Eras Demi ITC" w:cs="Eras Demi ITC"/>
          <w:spacing w:val="1"/>
          <w:position w:val="-2"/>
          <w:sz w:val="12"/>
          <w:szCs w:val="12"/>
          <w:lang w:val="en-GB"/>
        </w:rPr>
        <w:t>1</w:t>
      </w:r>
      <w:r w:rsidRPr="0066134A">
        <w:rPr>
          <w:spacing w:val="1"/>
          <w:lang w:val="en-GB"/>
        </w:rPr>
        <w:t>_</w:t>
      </w:r>
      <w:proofErr w:type="spellStart"/>
      <w:r w:rsidRPr="0066134A">
        <w:rPr>
          <w:rFonts w:ascii="Bookman Old Style" w:hAnsi="Bookman Old Style" w:cs="Bookman Old Style"/>
          <w:i/>
          <w:iCs/>
          <w:lang w:val="en-GB"/>
        </w:rPr>
        <w:t>or</w:t>
      </w:r>
      <w:r w:rsidRPr="0066134A">
        <w:rPr>
          <w:spacing w:val="1"/>
          <w:lang w:val="en-GB"/>
        </w:rPr>
        <w:t>_</w:t>
      </w:r>
      <w:r w:rsidRPr="0066134A">
        <w:rPr>
          <w:rFonts w:ascii="Bookman Old Style" w:hAnsi="Bookman Old Style" w:cs="Bookman Old Style"/>
          <w:i/>
          <w:iCs/>
          <w:lang w:val="en-GB"/>
        </w:rPr>
        <w:t>C</w:t>
      </w:r>
      <w:proofErr w:type="spellEnd"/>
      <w:r w:rsidRPr="0066134A">
        <w:rPr>
          <w:rFonts w:ascii="Verdana" w:hAnsi="Verdana" w:cs="Verdana"/>
          <w:i/>
          <w:iCs/>
          <w:position w:val="-2"/>
          <w:sz w:val="12"/>
          <w:szCs w:val="12"/>
          <w:lang w:val="en-GB"/>
        </w:rPr>
        <w:t>n</w:t>
      </w:r>
      <w:r w:rsidRPr="0066134A">
        <w:rPr>
          <w:rFonts w:ascii="Verdana" w:hAnsi="Verdana" w:cs="Verdana"/>
          <w:i/>
          <w:iCs/>
          <w:spacing w:val="15"/>
          <w:position w:val="-2"/>
          <w:sz w:val="12"/>
          <w:szCs w:val="12"/>
          <w:lang w:val="en-GB"/>
        </w:rPr>
        <w:t xml:space="preserve"> </w:t>
      </w:r>
      <w:proofErr w:type="spellStart"/>
      <w:r w:rsidRPr="0066134A">
        <w:rPr>
          <w:spacing w:val="-2"/>
          <w:lang w:val="en-GB"/>
        </w:rPr>
        <w:t>equivalentTo</w:t>
      </w:r>
      <w:proofErr w:type="spellEnd"/>
      <w:r w:rsidRPr="0066134A">
        <w:rPr>
          <w:spacing w:val="5"/>
          <w:lang w:val="en-GB"/>
        </w:rPr>
        <w:t xml:space="preserve"> </w:t>
      </w:r>
      <w:r w:rsidRPr="0066134A">
        <w:rPr>
          <w:lang w:val="en-GB"/>
        </w:rPr>
        <w:t>(</w:t>
      </w:r>
      <w:r w:rsidRPr="0066134A">
        <w:rPr>
          <w:rFonts w:ascii="Bookman Old Style" w:hAnsi="Bookman Old Style" w:cs="Bookman Old Style"/>
          <w:i/>
          <w:iCs/>
          <w:lang w:val="en-GB"/>
        </w:rPr>
        <w:t>C</w:t>
      </w:r>
      <w:r w:rsidRPr="0066134A">
        <w:rPr>
          <w:rFonts w:ascii="Eras Demi ITC" w:hAnsi="Eras Demi ITC" w:cs="Eras Demi ITC"/>
          <w:position w:val="-2"/>
          <w:sz w:val="12"/>
          <w:szCs w:val="12"/>
          <w:lang w:val="en-GB"/>
        </w:rPr>
        <w:t>1</w:t>
      </w:r>
      <w:r w:rsidRPr="0066134A">
        <w:rPr>
          <w:rFonts w:ascii="Eras Demi ITC" w:hAnsi="Eras Demi ITC" w:cs="Eras Demi ITC"/>
          <w:spacing w:val="27"/>
          <w:position w:val="-2"/>
          <w:sz w:val="12"/>
          <w:szCs w:val="12"/>
          <w:lang w:val="en-GB"/>
        </w:rPr>
        <w:t xml:space="preserve"> </w:t>
      </w:r>
      <w:r w:rsidRPr="0066134A">
        <w:rPr>
          <w:lang w:val="en-GB"/>
        </w:rPr>
        <w:t>or</w:t>
      </w:r>
      <w:r w:rsidRPr="0066134A">
        <w:rPr>
          <w:spacing w:val="6"/>
          <w:lang w:val="en-GB"/>
        </w:rPr>
        <w:t xml:space="preserve"> </w:t>
      </w:r>
      <w:r w:rsidRPr="0066134A">
        <w:rPr>
          <w:rFonts w:ascii="Bookman Old Style" w:hAnsi="Bookman Old Style" w:cs="Bookman Old Style"/>
          <w:i/>
          <w:iCs/>
          <w:lang w:val="en-GB"/>
        </w:rPr>
        <w:t>C</w:t>
      </w:r>
      <w:r w:rsidRPr="0066134A">
        <w:rPr>
          <w:rFonts w:ascii="Eras Demi ITC" w:hAnsi="Eras Demi ITC" w:cs="Eras Demi ITC"/>
          <w:position w:val="-2"/>
          <w:sz w:val="12"/>
          <w:szCs w:val="12"/>
          <w:lang w:val="en-GB"/>
        </w:rPr>
        <w:t>2</w:t>
      </w:r>
      <w:r w:rsidRPr="0066134A">
        <w:rPr>
          <w:rFonts w:ascii="Eras Demi ITC" w:hAnsi="Eras Demi ITC" w:cs="Eras Demi ITC"/>
          <w:spacing w:val="27"/>
          <w:position w:val="-2"/>
          <w:sz w:val="12"/>
          <w:szCs w:val="12"/>
          <w:lang w:val="en-GB"/>
        </w:rPr>
        <w:t xml:space="preserve"> </w:t>
      </w:r>
      <w:r w:rsidRPr="0066134A">
        <w:rPr>
          <w:lang w:val="en-GB"/>
        </w:rPr>
        <w:t>or</w:t>
      </w:r>
      <w:r w:rsidRPr="0066134A">
        <w:rPr>
          <w:spacing w:val="6"/>
          <w:lang w:val="en-GB"/>
        </w:rPr>
        <w:t xml:space="preserve"> </w:t>
      </w:r>
      <w:r w:rsidRPr="0066134A">
        <w:rPr>
          <w:lang w:val="en-GB"/>
        </w:rPr>
        <w:t>…or</w:t>
      </w:r>
      <w:r w:rsidRPr="0066134A">
        <w:rPr>
          <w:spacing w:val="5"/>
          <w:lang w:val="en-GB"/>
        </w:rPr>
        <w:t xml:space="preserve"> </w:t>
      </w:r>
      <w:r w:rsidRPr="0066134A">
        <w:rPr>
          <w:rFonts w:ascii="Bookman Old Style" w:hAnsi="Bookman Old Style" w:cs="Bookman Old Style"/>
          <w:i/>
          <w:iCs/>
          <w:spacing w:val="2"/>
          <w:lang w:val="en-GB"/>
        </w:rPr>
        <w:t>C</w:t>
      </w:r>
      <w:r w:rsidRPr="0066134A">
        <w:rPr>
          <w:rFonts w:ascii="Verdana" w:hAnsi="Verdana" w:cs="Verdana"/>
          <w:i/>
          <w:iCs/>
          <w:spacing w:val="2"/>
          <w:position w:val="-2"/>
          <w:sz w:val="12"/>
          <w:szCs w:val="12"/>
          <w:lang w:val="en-GB"/>
        </w:rPr>
        <w:t>n</w:t>
      </w:r>
      <w:r w:rsidRPr="0066134A">
        <w:rPr>
          <w:spacing w:val="3"/>
          <w:lang w:val="en-GB"/>
        </w:rPr>
        <w:t>)</w:t>
      </w:r>
    </w:p>
    <w:p w14:paraId="04D1CCEF" w14:textId="6C690629" w:rsidR="00F20945" w:rsidRPr="0066134A" w:rsidRDefault="00F6513E">
      <w:pPr>
        <w:pStyle w:val="Corpodetexto"/>
        <w:kinsoku w:val="0"/>
        <w:overflowPunct w:val="0"/>
        <w:spacing w:before="0" w:line="20" w:lineRule="atLeast"/>
        <w:ind w:left="2211"/>
        <w:rPr>
          <w:sz w:val="2"/>
          <w:szCs w:val="2"/>
          <w:lang w:val="en-GB"/>
        </w:rPr>
      </w:pPr>
      <w:r w:rsidRPr="002C029A">
        <w:rPr>
          <w:noProof/>
          <w:sz w:val="2"/>
          <w:szCs w:val="2"/>
          <w:lang w:val="pt-BR" w:eastAsia="pt-BR"/>
        </w:rPr>
        <mc:AlternateContent>
          <mc:Choice Requires="wpg">
            <w:drawing>
              <wp:inline distT="0" distB="0" distL="0" distR="0" wp14:anchorId="77C9BE85" wp14:editId="6ACD98BA">
                <wp:extent cx="2828925" cy="12700"/>
                <wp:effectExtent l="9525" t="9525" r="9525" b="0"/>
                <wp:docPr id="143"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144" name="Freeform 187"/>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870A03" id="Group 186"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">
                <v:shape id="Freeform 187"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" path="m,l4444,e" filled="f" strokeweight=".17567mm">
                  <v:path arrowok="t" o:connecttype="custom" o:connectlocs="0,0;4444,0" o:connectangles="0,0"/>
                </v:shape>
                <w10:anchorlock/>
              </v:group>
            </w:pict>
          </mc:Fallback>
        </mc:AlternateContent>
      </w:r>
    </w:p>
    <w:p w14:paraId="7FAF907D" w14:textId="77777777" w:rsidR="00F20945" w:rsidRPr="0066134A" w:rsidRDefault="00F20945">
      <w:pPr>
        <w:pStyle w:val="Corpodetexto"/>
        <w:kinsoku w:val="0"/>
        <w:overflowPunct w:val="0"/>
        <w:spacing w:before="5"/>
        <w:ind w:left="0"/>
        <w:rPr>
          <w:sz w:val="23"/>
          <w:szCs w:val="23"/>
          <w:lang w:val="en-GB"/>
        </w:rPr>
      </w:pPr>
    </w:p>
    <w:p w14:paraId="0D46F6F0" w14:textId="77777777" w:rsidR="00F20945" w:rsidRPr="0066134A" w:rsidRDefault="00F20945">
      <w:pPr>
        <w:pStyle w:val="Corpodetexto"/>
        <w:kinsoku w:val="0"/>
        <w:overflowPunct w:val="0"/>
        <w:spacing w:before="0" w:line="284" w:lineRule="auto"/>
        <w:ind w:left="2107" w:firstLine="239"/>
        <w:rPr>
          <w:lang w:val="en-GB"/>
        </w:rPr>
      </w:pPr>
      <w:r w:rsidRPr="0066134A">
        <w:rPr>
          <w:lang w:val="en-GB"/>
        </w:rPr>
        <w:t>When</w:t>
      </w:r>
      <w:r w:rsidRPr="0066134A">
        <w:rPr>
          <w:spacing w:val="21"/>
          <w:lang w:val="en-GB"/>
        </w:rPr>
        <w:t xml:space="preserve"> </w:t>
      </w:r>
      <w:r w:rsidRPr="0066134A">
        <w:rPr>
          <w:lang w:val="en-GB"/>
        </w:rPr>
        <w:t>a</w:t>
      </w:r>
      <w:r w:rsidRPr="0066134A">
        <w:rPr>
          <w:spacing w:val="22"/>
          <w:lang w:val="en-GB"/>
        </w:rPr>
        <w:t xml:space="preserve"> </w:t>
      </w:r>
      <w:r w:rsidRPr="0066134A">
        <w:rPr>
          <w:lang w:val="en-GB"/>
        </w:rPr>
        <w:t>record</w:t>
      </w:r>
      <w:r w:rsidRPr="0066134A">
        <w:rPr>
          <w:spacing w:val="22"/>
          <w:lang w:val="en-GB"/>
        </w:rPr>
        <w:t xml:space="preserve"> </w:t>
      </w:r>
      <w:r w:rsidRPr="0066134A">
        <w:rPr>
          <w:lang w:val="en-GB"/>
        </w:rPr>
        <w:t>includes</w:t>
      </w:r>
      <w:r w:rsidRPr="0066134A">
        <w:rPr>
          <w:spacing w:val="22"/>
          <w:lang w:val="en-GB"/>
        </w:rPr>
        <w:t xml:space="preserve"> </w:t>
      </w:r>
      <w:r w:rsidRPr="0066134A">
        <w:rPr>
          <w:lang w:val="en-GB"/>
        </w:rPr>
        <w:t>more</w:t>
      </w:r>
      <w:r w:rsidRPr="0066134A">
        <w:rPr>
          <w:spacing w:val="22"/>
          <w:lang w:val="en-GB"/>
        </w:rPr>
        <w:t xml:space="preserve"> </w:t>
      </w:r>
      <w:r w:rsidRPr="0066134A">
        <w:rPr>
          <w:lang w:val="en-GB"/>
        </w:rPr>
        <w:t>than</w:t>
      </w:r>
      <w:r w:rsidRPr="0066134A">
        <w:rPr>
          <w:spacing w:val="22"/>
          <w:lang w:val="en-GB"/>
        </w:rPr>
        <w:t xml:space="preserve"> </w:t>
      </w:r>
      <w:r w:rsidRPr="0066134A">
        <w:rPr>
          <w:lang w:val="en-GB"/>
        </w:rPr>
        <w:t>one</w:t>
      </w:r>
      <w:r w:rsidRPr="0066134A">
        <w:rPr>
          <w:spacing w:val="21"/>
          <w:lang w:val="en-GB"/>
        </w:rPr>
        <w:t xml:space="preserve"> </w:t>
      </w:r>
      <w:r w:rsidRPr="0066134A">
        <w:rPr>
          <w:lang w:val="en-GB"/>
        </w:rPr>
        <w:t>cellular</w:t>
      </w:r>
      <w:r w:rsidRPr="0066134A">
        <w:rPr>
          <w:spacing w:val="22"/>
          <w:lang w:val="en-GB"/>
        </w:rPr>
        <w:t xml:space="preserve"> </w:t>
      </w:r>
      <w:r w:rsidRPr="0066134A">
        <w:rPr>
          <w:lang w:val="en-GB"/>
        </w:rPr>
        <w:t>component,</w:t>
      </w:r>
      <w:r w:rsidRPr="0066134A">
        <w:rPr>
          <w:spacing w:val="34"/>
          <w:lang w:val="en-GB"/>
        </w:rPr>
        <w:t xml:space="preserve"> </w:t>
      </w:r>
      <w:r w:rsidRPr="0066134A">
        <w:rPr>
          <w:lang w:val="en-GB"/>
        </w:rPr>
        <w:t>union</w:t>
      </w:r>
      <w:r w:rsidRPr="0066134A">
        <w:rPr>
          <w:w w:val="99"/>
          <w:lang w:val="en-GB"/>
        </w:rPr>
        <w:t xml:space="preserve"> </w:t>
      </w:r>
      <w:r w:rsidRPr="0066134A">
        <w:rPr>
          <w:lang w:val="en-GB"/>
        </w:rPr>
        <w:t>classes</w:t>
      </w:r>
      <w:r w:rsidRPr="0066134A">
        <w:rPr>
          <w:spacing w:val="-2"/>
          <w:lang w:val="en-GB"/>
        </w:rPr>
        <w:t xml:space="preserve"> </w:t>
      </w:r>
      <w:r w:rsidRPr="0066134A">
        <w:rPr>
          <w:lang w:val="en-GB"/>
        </w:rPr>
        <w:t>type</w:t>
      </w:r>
      <w:r w:rsidRPr="0066134A">
        <w:rPr>
          <w:spacing w:val="-2"/>
          <w:lang w:val="en-GB"/>
        </w:rPr>
        <w:t xml:space="preserve"> </w:t>
      </w:r>
      <w:r w:rsidRPr="0066134A">
        <w:rPr>
          <w:rFonts w:ascii="Bookman Old Style" w:hAnsi="Bookman Old Style" w:cs="Bookman Old Style"/>
          <w:i/>
          <w:iCs/>
          <w:lang w:val="en-GB"/>
        </w:rPr>
        <w:t>C</w:t>
      </w:r>
      <w:r w:rsidRPr="0066134A">
        <w:rPr>
          <w:rFonts w:ascii="Eras Demi ITC" w:hAnsi="Eras Demi ITC" w:cs="Eras Demi ITC"/>
          <w:position w:val="-2"/>
          <w:sz w:val="12"/>
          <w:szCs w:val="12"/>
          <w:lang w:val="en-GB"/>
        </w:rPr>
        <w:t>1</w:t>
      </w:r>
      <w:r w:rsidRPr="0066134A">
        <w:rPr>
          <w:rFonts w:ascii="Eras Demi ITC" w:hAnsi="Eras Demi ITC" w:cs="Eras Demi ITC"/>
          <w:spacing w:val="19"/>
          <w:position w:val="-2"/>
          <w:sz w:val="12"/>
          <w:szCs w:val="12"/>
          <w:lang w:val="en-GB"/>
        </w:rPr>
        <w:t xml:space="preserve"> </w:t>
      </w:r>
      <w:r w:rsidRPr="0066134A">
        <w:rPr>
          <w:lang w:val="en-GB"/>
        </w:rPr>
        <w:t>or</w:t>
      </w:r>
      <w:r w:rsidRPr="0066134A">
        <w:rPr>
          <w:spacing w:val="-2"/>
          <w:lang w:val="en-GB"/>
        </w:rPr>
        <w:t xml:space="preserve"> </w:t>
      </w:r>
      <w:r w:rsidRPr="0066134A">
        <w:rPr>
          <w:rFonts w:ascii="Bookman Old Style" w:hAnsi="Bookman Old Style" w:cs="Bookman Old Style"/>
          <w:i/>
          <w:iCs/>
          <w:lang w:val="en-GB"/>
        </w:rPr>
        <w:t>C</w:t>
      </w:r>
      <w:r w:rsidRPr="0066134A">
        <w:rPr>
          <w:rFonts w:ascii="Eras Demi ITC" w:hAnsi="Eras Demi ITC" w:cs="Eras Demi ITC"/>
          <w:position w:val="-2"/>
          <w:sz w:val="12"/>
          <w:szCs w:val="12"/>
          <w:lang w:val="en-GB"/>
        </w:rPr>
        <w:t>2</w:t>
      </w:r>
      <w:r w:rsidRPr="0066134A">
        <w:rPr>
          <w:rFonts w:ascii="Eras Demi ITC" w:hAnsi="Eras Demi ITC" w:cs="Eras Demi ITC"/>
          <w:spacing w:val="18"/>
          <w:position w:val="-2"/>
          <w:sz w:val="12"/>
          <w:szCs w:val="12"/>
          <w:lang w:val="en-GB"/>
        </w:rPr>
        <w:t xml:space="preserve"> </w:t>
      </w:r>
      <w:r w:rsidRPr="0066134A">
        <w:rPr>
          <w:lang w:val="en-GB"/>
        </w:rPr>
        <w:t>or</w:t>
      </w:r>
      <w:r w:rsidRPr="0066134A">
        <w:rPr>
          <w:spacing w:val="-2"/>
          <w:lang w:val="en-GB"/>
        </w:rPr>
        <w:t xml:space="preserve"> </w:t>
      </w:r>
      <w:r w:rsidRPr="0066134A">
        <w:rPr>
          <w:lang w:val="en-GB"/>
        </w:rPr>
        <w:t>…or</w:t>
      </w:r>
      <w:r w:rsidRPr="0066134A">
        <w:rPr>
          <w:spacing w:val="-1"/>
          <w:lang w:val="en-GB"/>
        </w:rPr>
        <w:t xml:space="preserve"> </w:t>
      </w:r>
      <w:r w:rsidRPr="0066134A">
        <w:rPr>
          <w:rFonts w:ascii="Bookman Old Style" w:hAnsi="Bookman Old Style" w:cs="Bookman Old Style"/>
          <w:i/>
          <w:iCs/>
          <w:lang w:val="en-GB"/>
        </w:rPr>
        <w:t>C</w:t>
      </w:r>
      <w:r w:rsidRPr="0066134A">
        <w:rPr>
          <w:rFonts w:ascii="Verdana" w:hAnsi="Verdana" w:cs="Verdana"/>
          <w:i/>
          <w:iCs/>
          <w:position w:val="-2"/>
          <w:sz w:val="12"/>
          <w:szCs w:val="12"/>
          <w:lang w:val="en-GB"/>
        </w:rPr>
        <w:t>n</w:t>
      </w:r>
      <w:r w:rsidRPr="0066134A">
        <w:rPr>
          <w:rFonts w:ascii="Verdana" w:hAnsi="Verdana" w:cs="Verdana"/>
          <w:i/>
          <w:iCs/>
          <w:spacing w:val="6"/>
          <w:position w:val="-2"/>
          <w:sz w:val="12"/>
          <w:szCs w:val="12"/>
          <w:lang w:val="en-GB"/>
        </w:rPr>
        <w:t xml:space="preserve"> </w:t>
      </w:r>
      <w:r w:rsidRPr="0066134A">
        <w:rPr>
          <w:lang w:val="en-GB"/>
        </w:rPr>
        <w:t>are</w:t>
      </w:r>
      <w:r w:rsidRPr="0066134A">
        <w:rPr>
          <w:spacing w:val="-2"/>
          <w:lang w:val="en-GB"/>
        </w:rPr>
        <w:t xml:space="preserve"> </w:t>
      </w:r>
      <w:r w:rsidRPr="0066134A">
        <w:rPr>
          <w:lang w:val="en-GB"/>
        </w:rPr>
        <w:t>created</w:t>
      </w:r>
      <w:r w:rsidRPr="0066134A">
        <w:rPr>
          <w:spacing w:val="-1"/>
          <w:lang w:val="en-GB"/>
        </w:rPr>
        <w:t xml:space="preserve"> </w:t>
      </w:r>
      <w:r w:rsidRPr="0066134A">
        <w:rPr>
          <w:lang w:val="en-GB"/>
        </w:rPr>
        <w:t>under</w:t>
      </w:r>
      <w:r w:rsidRPr="0066134A">
        <w:rPr>
          <w:spacing w:val="-2"/>
          <w:lang w:val="en-GB"/>
        </w:rPr>
        <w:t xml:space="preserve"> </w:t>
      </w:r>
      <w:proofErr w:type="spellStart"/>
      <w:proofErr w:type="gramStart"/>
      <w:r w:rsidRPr="0066134A">
        <w:rPr>
          <w:lang w:val="en-GB"/>
        </w:rPr>
        <w:t>go:</w:t>
      </w:r>
      <w:r w:rsidRPr="0066134A">
        <w:rPr>
          <w:i/>
          <w:iCs/>
          <w:lang w:val="en-GB"/>
        </w:rPr>
        <w:t>cell</w:t>
      </w:r>
      <w:proofErr w:type="gramEnd"/>
      <w:r w:rsidRPr="0066134A">
        <w:rPr>
          <w:i/>
          <w:iCs/>
          <w:lang w:val="en-GB"/>
        </w:rPr>
        <w:t>_component</w:t>
      </w:r>
      <w:proofErr w:type="spellEnd"/>
      <w:r w:rsidRPr="0066134A">
        <w:rPr>
          <w:lang w:val="en-GB"/>
        </w:rPr>
        <w:t>.</w:t>
      </w:r>
      <w:ins w:id="220" w:author="schulz" w:date="2016-01-10T19:48:00Z">
        <w:r w:rsidR="00F1026E">
          <w:rPr>
            <w:lang w:val="en-GB"/>
          </w:rPr>
          <w:t xml:space="preserve"> </w:t>
        </w:r>
      </w:ins>
      <w:ins w:id="221" w:author="schulz" w:date="2016-01-10T19:50:00Z">
        <w:r w:rsidR="00F1026E">
          <w:rPr>
            <w:lang w:val="en-GB"/>
          </w:rPr>
          <w:t xml:space="preserve">This is due to the fact that the DB structure is not explicit enough </w:t>
        </w:r>
        <w:r w:rsidR="00F1026E" w:rsidRPr="00EC50D4">
          <w:rPr>
            <w:lang w:val="en-GB"/>
          </w:rPr>
          <w:t>to</w:t>
        </w:r>
        <w:r w:rsidR="00F1026E" w:rsidRPr="00EC50D4">
          <w:rPr>
            <w:spacing w:val="6"/>
            <w:lang w:val="en-GB"/>
          </w:rPr>
          <w:t xml:space="preserve"> </w:t>
        </w:r>
        <w:r w:rsidR="00F1026E">
          <w:rPr>
            <w:lang w:val="en-GB"/>
          </w:rPr>
          <w:t xml:space="preserve">connect specific </w:t>
        </w:r>
      </w:ins>
      <w:ins w:id="222" w:author="schulz" w:date="2016-01-10T19:51:00Z">
        <w:r w:rsidR="00F1026E">
          <w:rPr>
            <w:lang w:val="en-GB"/>
          </w:rPr>
          <w:t>cell components to specific process subclasses.</w:t>
        </w:r>
      </w:ins>
    </w:p>
    <w:p w14:paraId="767BFB79" w14:textId="0E4E192A" w:rsidR="00F20945" w:rsidRPr="003140DF" w:rsidRDefault="00F1026E">
      <w:pPr>
        <w:pStyle w:val="Corpodetexto"/>
        <w:kinsoku w:val="0"/>
        <w:overflowPunct w:val="0"/>
        <w:spacing w:before="0" w:line="170" w:lineRule="exact"/>
        <w:ind w:left="2107" w:firstLine="239"/>
        <w:rPr>
          <w:lang w:val="en-GB"/>
          <w:rPrChange w:id="223" w:author="schulz" w:date="2016-01-10T18:02:00Z">
            <w:rPr/>
          </w:rPrChange>
        </w:rPr>
      </w:pPr>
      <w:ins w:id="224" w:author="schulz" w:date="2016-01-10T19:51:00Z">
        <w:r>
          <w:rPr>
            <w:spacing w:val="-1"/>
            <w:lang w:val="en-GB"/>
          </w:rPr>
          <w:t xml:space="preserve">Table 6 shows </w:t>
        </w:r>
      </w:ins>
      <w:r w:rsidR="00F20945" w:rsidRPr="003140DF">
        <w:rPr>
          <w:lang w:val="en-GB"/>
          <w:rPrChange w:id="225" w:author="schulz" w:date="2016-01-10T18:02:00Z">
            <w:rPr/>
          </w:rPrChange>
        </w:rPr>
        <w:t>the</w:t>
      </w:r>
      <w:r w:rsidR="00F20945" w:rsidRPr="003140DF">
        <w:rPr>
          <w:spacing w:val="-6"/>
          <w:lang w:val="en-GB"/>
          <w:rPrChange w:id="226" w:author="schulz" w:date="2016-01-10T18:02:00Z">
            <w:rPr>
              <w:spacing w:val="-6"/>
            </w:rPr>
          </w:rPrChange>
        </w:rPr>
        <w:t xml:space="preserve"> </w:t>
      </w:r>
      <w:r w:rsidR="00F20945" w:rsidRPr="003140DF">
        <w:rPr>
          <w:lang w:val="en-GB"/>
          <w:rPrChange w:id="227" w:author="schulz" w:date="2016-01-10T18:02:00Z">
            <w:rPr/>
          </w:rPrChange>
        </w:rPr>
        <w:t>axioms</w:t>
      </w:r>
      <w:r w:rsidR="00F20945" w:rsidRPr="003140DF">
        <w:rPr>
          <w:spacing w:val="-6"/>
          <w:lang w:val="en-GB"/>
          <w:rPrChange w:id="228" w:author="schulz" w:date="2016-01-10T18:02:00Z">
            <w:rPr>
              <w:spacing w:val="-6"/>
            </w:rPr>
          </w:rPrChange>
        </w:rPr>
        <w:t xml:space="preserve"> </w:t>
      </w:r>
      <w:r w:rsidR="00F20945" w:rsidRPr="003140DF">
        <w:rPr>
          <w:lang w:val="en-GB"/>
          <w:rPrChange w:id="229" w:author="schulz" w:date="2016-01-10T18:02:00Z">
            <w:rPr/>
          </w:rPrChange>
        </w:rPr>
        <w:t>for</w:t>
      </w:r>
      <w:r w:rsidR="00F20945" w:rsidRPr="003140DF">
        <w:rPr>
          <w:spacing w:val="-7"/>
          <w:lang w:val="en-GB"/>
          <w:rPrChange w:id="230" w:author="schulz" w:date="2016-01-10T18:02:00Z">
            <w:rPr>
              <w:spacing w:val="-7"/>
            </w:rPr>
          </w:rPrChange>
        </w:rPr>
        <w:t xml:space="preserve"> </w:t>
      </w:r>
      <w:proofErr w:type="spellStart"/>
      <w:r w:rsidR="00F20945" w:rsidRPr="003140DF">
        <w:rPr>
          <w:i/>
          <w:iCs/>
          <w:lang w:val="en-GB"/>
          <w:rPrChange w:id="231" w:author="schulz" w:date="2016-01-10T18:02:00Z">
            <w:rPr>
              <w:i/>
              <w:iCs/>
            </w:rPr>
          </w:rPrChange>
        </w:rPr>
        <w:t>Bp_in_O_with_P_and_M</w:t>
      </w:r>
      <w:proofErr w:type="spellEnd"/>
      <w:r w:rsidR="00F20945" w:rsidRPr="003140DF">
        <w:rPr>
          <w:i/>
          <w:iCs/>
          <w:spacing w:val="4"/>
          <w:lang w:val="en-GB"/>
          <w:rPrChange w:id="232" w:author="schulz" w:date="2016-01-10T18:02:00Z">
            <w:rPr>
              <w:i/>
              <w:iCs/>
              <w:spacing w:val="4"/>
            </w:rPr>
          </w:rPrChange>
        </w:rPr>
        <w:t xml:space="preserve"> </w:t>
      </w:r>
      <w:r w:rsidR="00F20945" w:rsidRPr="003140DF">
        <w:rPr>
          <w:lang w:val="en-GB"/>
          <w:rPrChange w:id="233" w:author="schulz" w:date="2016-01-10T18:02:00Z">
            <w:rPr/>
          </w:rPrChange>
        </w:rPr>
        <w:t>classes</w:t>
      </w:r>
      <w:ins w:id="234" w:author="schulz" w:date="2016-01-10T19:51:00Z">
        <w:r>
          <w:rPr>
            <w:lang w:val="en-GB"/>
          </w:rPr>
          <w:t>.</w:t>
        </w:r>
      </w:ins>
      <w:r w:rsidR="00F20945" w:rsidRPr="003140DF">
        <w:rPr>
          <w:spacing w:val="-6"/>
          <w:lang w:val="en-GB"/>
          <w:rPrChange w:id="235" w:author="schulz" w:date="2016-01-10T18:02:00Z">
            <w:rPr>
              <w:spacing w:val="-6"/>
            </w:rPr>
          </w:rPrChange>
        </w:rPr>
        <w:t xml:space="preserve"> </w:t>
      </w:r>
    </w:p>
    <w:p w14:paraId="0D6B4A32" w14:textId="77777777" w:rsidR="00F20945" w:rsidRPr="003140DF" w:rsidRDefault="00F20945">
      <w:pPr>
        <w:pStyle w:val="Corpodetexto"/>
        <w:kinsoku w:val="0"/>
        <w:overflowPunct w:val="0"/>
        <w:spacing w:before="7"/>
        <w:ind w:left="0"/>
        <w:rPr>
          <w:sz w:val="19"/>
          <w:szCs w:val="19"/>
          <w:lang w:val="en-GB"/>
          <w:rPrChange w:id="236" w:author="schulz" w:date="2016-01-10T18:02:00Z">
            <w:rPr>
              <w:sz w:val="19"/>
              <w:szCs w:val="19"/>
            </w:rPr>
          </w:rPrChange>
        </w:rPr>
      </w:pPr>
    </w:p>
    <w:p w14:paraId="680A0FBE" w14:textId="77777777" w:rsidR="00F20945" w:rsidRPr="003140DF" w:rsidRDefault="00F20945">
      <w:pPr>
        <w:pStyle w:val="Corpodetexto"/>
        <w:kinsoku w:val="0"/>
        <w:overflowPunct w:val="0"/>
        <w:spacing w:before="0"/>
        <w:ind w:left="2278" w:hanging="172"/>
        <w:rPr>
          <w:sz w:val="15"/>
          <w:szCs w:val="15"/>
          <w:lang w:val="en-GB"/>
          <w:rPrChange w:id="237" w:author="schulz" w:date="2016-01-10T18:02:00Z">
            <w:rPr>
              <w:sz w:val="15"/>
              <w:szCs w:val="15"/>
            </w:rPr>
          </w:rPrChange>
        </w:rPr>
      </w:pPr>
      <w:r w:rsidRPr="003140DF">
        <w:rPr>
          <w:spacing w:val="-3"/>
          <w:sz w:val="15"/>
          <w:szCs w:val="15"/>
          <w:lang w:val="en-GB"/>
          <w:rPrChange w:id="238" w:author="schulz" w:date="2016-01-10T18:02:00Z">
            <w:rPr>
              <w:spacing w:val="-3"/>
              <w:sz w:val="15"/>
              <w:szCs w:val="15"/>
            </w:rPr>
          </w:rPrChange>
        </w:rPr>
        <w:t>Table</w:t>
      </w:r>
      <w:r w:rsidRPr="003140DF">
        <w:rPr>
          <w:spacing w:val="-12"/>
          <w:sz w:val="15"/>
          <w:szCs w:val="15"/>
          <w:lang w:val="en-GB"/>
          <w:rPrChange w:id="239" w:author="schulz" w:date="2016-01-10T18:02:00Z">
            <w:rPr>
              <w:spacing w:val="-12"/>
              <w:sz w:val="15"/>
              <w:szCs w:val="15"/>
            </w:rPr>
          </w:rPrChange>
        </w:rPr>
        <w:t xml:space="preserve"> </w:t>
      </w:r>
      <w:r w:rsidRPr="003140DF">
        <w:rPr>
          <w:sz w:val="15"/>
          <w:szCs w:val="15"/>
          <w:lang w:val="en-GB"/>
          <w:rPrChange w:id="240" w:author="schulz" w:date="2016-01-10T18:02:00Z">
            <w:rPr>
              <w:sz w:val="15"/>
              <w:szCs w:val="15"/>
            </w:rPr>
          </w:rPrChange>
        </w:rPr>
        <w:t>6.</w:t>
      </w:r>
      <w:r w:rsidRPr="003140DF">
        <w:rPr>
          <w:spacing w:val="-11"/>
          <w:sz w:val="15"/>
          <w:szCs w:val="15"/>
          <w:lang w:val="en-GB"/>
          <w:rPrChange w:id="241" w:author="schulz" w:date="2016-01-10T18:02:00Z">
            <w:rPr>
              <w:spacing w:val="-11"/>
              <w:sz w:val="15"/>
              <w:szCs w:val="15"/>
            </w:rPr>
          </w:rPrChange>
        </w:rPr>
        <w:t xml:space="preserve"> </w:t>
      </w:r>
      <w:proofErr w:type="spellStart"/>
      <w:r w:rsidRPr="003140DF">
        <w:rPr>
          <w:sz w:val="15"/>
          <w:szCs w:val="15"/>
          <w:lang w:val="en-GB"/>
          <w:rPrChange w:id="242" w:author="schulz" w:date="2016-01-10T18:02:00Z">
            <w:rPr>
              <w:sz w:val="15"/>
              <w:szCs w:val="15"/>
            </w:rPr>
          </w:rPrChange>
        </w:rPr>
        <w:t>Bp_in_O_with_P_and_M</w:t>
      </w:r>
      <w:proofErr w:type="spellEnd"/>
      <w:r w:rsidRPr="003140DF">
        <w:rPr>
          <w:sz w:val="15"/>
          <w:szCs w:val="15"/>
          <w:lang w:val="en-GB"/>
          <w:rPrChange w:id="243" w:author="schulz" w:date="2016-01-10T18:02:00Z">
            <w:rPr>
              <w:sz w:val="15"/>
              <w:szCs w:val="15"/>
            </w:rPr>
          </w:rPrChange>
        </w:rPr>
        <w:t>.</w:t>
      </w:r>
    </w:p>
    <w:p w14:paraId="650AD2F9" w14:textId="77777777" w:rsidR="00F20945" w:rsidRPr="003140DF" w:rsidRDefault="00F20945">
      <w:pPr>
        <w:pStyle w:val="Corpodetexto"/>
        <w:kinsoku w:val="0"/>
        <w:overflowPunct w:val="0"/>
        <w:spacing w:before="10"/>
        <w:ind w:left="0"/>
        <w:rPr>
          <w:sz w:val="7"/>
          <w:szCs w:val="7"/>
          <w:lang w:val="en-GB"/>
          <w:rPrChange w:id="244" w:author="schulz" w:date="2016-01-10T18:02:00Z">
            <w:rPr>
              <w:sz w:val="7"/>
              <w:szCs w:val="7"/>
            </w:rPr>
          </w:rPrChange>
        </w:rPr>
      </w:pPr>
    </w:p>
    <w:p w14:paraId="6B4C8A53" w14:textId="56A2609A" w:rsidR="00F20945" w:rsidRPr="0066134A" w:rsidRDefault="00F6513E">
      <w:pPr>
        <w:pStyle w:val="Corpodetexto"/>
        <w:kinsoku w:val="0"/>
        <w:overflowPunct w:val="0"/>
        <w:spacing w:before="0" w:line="20" w:lineRule="atLeast"/>
        <w:ind w:left="2211"/>
        <w:rPr>
          <w:sz w:val="2"/>
          <w:szCs w:val="2"/>
          <w:lang w:val="en-GB"/>
        </w:rPr>
      </w:pPr>
      <w:r w:rsidRPr="002C029A">
        <w:rPr>
          <w:noProof/>
          <w:sz w:val="2"/>
          <w:szCs w:val="2"/>
          <w:lang w:val="pt-BR" w:eastAsia="pt-BR"/>
        </w:rPr>
        <mc:AlternateContent>
          <mc:Choice Requires="wpg">
            <w:drawing>
              <wp:inline distT="0" distB="0" distL="0" distR="0" wp14:anchorId="181D7AD4" wp14:editId="5DC7D77B">
                <wp:extent cx="2828925" cy="12700"/>
                <wp:effectExtent l="9525" t="9525" r="9525" b="0"/>
                <wp:docPr id="141"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142" name="Freeform 189"/>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3DBEBC8" id="Group 188"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">
                <v:shape id="Freeform 189"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" path="m,l4444,e" filled="f" strokeweight=".17567mm">
                  <v:path arrowok="t" o:connecttype="custom" o:connectlocs="0,0;4444,0" o:connectangles="0,0"/>
                </v:shape>
                <w10:anchorlock/>
              </v:group>
            </w:pict>
          </mc:Fallback>
        </mc:AlternateContent>
      </w:r>
    </w:p>
    <w:p w14:paraId="72637342" w14:textId="77777777" w:rsidR="00F20945" w:rsidRPr="0066134A" w:rsidRDefault="00F20945">
      <w:pPr>
        <w:pStyle w:val="Corpodetexto"/>
        <w:kinsoku w:val="0"/>
        <w:overflowPunct w:val="0"/>
        <w:spacing w:before="0"/>
        <w:ind w:left="2278"/>
        <w:rPr>
          <w:lang w:val="en-GB"/>
        </w:rPr>
      </w:pPr>
      <w:proofErr w:type="spellStart"/>
      <w:r w:rsidRPr="0066134A">
        <w:rPr>
          <w:i/>
          <w:iCs/>
          <w:lang w:val="en-GB"/>
        </w:rPr>
        <w:t>Bp_in_O_with_P_and_M</w:t>
      </w:r>
      <w:proofErr w:type="spellEnd"/>
      <w:r w:rsidRPr="0066134A">
        <w:rPr>
          <w:i/>
          <w:iCs/>
          <w:spacing w:val="-5"/>
          <w:lang w:val="en-GB"/>
        </w:rPr>
        <w:t xml:space="preserve"> </w:t>
      </w:r>
      <w:proofErr w:type="spellStart"/>
      <w:r w:rsidRPr="0066134A">
        <w:rPr>
          <w:spacing w:val="-2"/>
          <w:lang w:val="en-GB"/>
        </w:rPr>
        <w:t>equivalentTo</w:t>
      </w:r>
      <w:proofErr w:type="spellEnd"/>
      <w:r w:rsidRPr="0066134A">
        <w:rPr>
          <w:spacing w:val="-12"/>
          <w:lang w:val="en-GB"/>
        </w:rPr>
        <w:t xml:space="preserve"> </w:t>
      </w:r>
      <w:proofErr w:type="spellStart"/>
      <w:r w:rsidRPr="0066134A">
        <w:rPr>
          <w:i/>
          <w:iCs/>
          <w:lang w:val="en-GB"/>
        </w:rPr>
        <w:t>Bp</w:t>
      </w:r>
      <w:proofErr w:type="spellEnd"/>
    </w:p>
    <w:p w14:paraId="6C499466" w14:textId="77777777" w:rsidR="00F20945" w:rsidRPr="003140DF" w:rsidRDefault="00F20945">
      <w:pPr>
        <w:pStyle w:val="Corpodetexto"/>
        <w:kinsoku w:val="0"/>
        <w:overflowPunct w:val="0"/>
        <w:spacing w:before="35" w:line="285" w:lineRule="auto"/>
        <w:ind w:left="2602" w:right="1859" w:firstLine="39"/>
        <w:rPr>
          <w:lang w:val="en-GB"/>
          <w:rPrChange w:id="245" w:author="schulz" w:date="2016-01-10T18:02:00Z">
            <w:rPr/>
          </w:rPrChange>
        </w:rPr>
      </w:pPr>
      <w:r w:rsidRPr="0066134A">
        <w:rPr>
          <w:lang w:val="en-GB"/>
        </w:rPr>
        <w:t>and</w:t>
      </w:r>
      <w:r w:rsidRPr="0066134A">
        <w:rPr>
          <w:spacing w:val="-6"/>
          <w:lang w:val="en-GB"/>
        </w:rPr>
        <w:t xml:space="preserve"> </w:t>
      </w:r>
      <w:r w:rsidRPr="0066134A">
        <w:rPr>
          <w:lang w:val="en-GB"/>
        </w:rPr>
        <w:t>(</w:t>
      </w:r>
      <w:r w:rsidRPr="002C029A">
        <w:rPr>
          <w:lang w:val="en-GB"/>
        </w:rPr>
        <w:t>‘</w:t>
      </w:r>
      <w:r w:rsidRPr="003140DF">
        <w:rPr>
          <w:b/>
          <w:bCs/>
          <w:lang w:val="en-GB"/>
          <w:rPrChange w:id="246" w:author="schulz" w:date="2016-01-10T18:02:00Z">
            <w:rPr>
              <w:b/>
              <w:bCs/>
            </w:rPr>
          </w:rPrChange>
        </w:rPr>
        <w:t>has</w:t>
      </w:r>
      <w:r w:rsidRPr="003140DF">
        <w:rPr>
          <w:b/>
          <w:bCs/>
          <w:spacing w:val="-6"/>
          <w:lang w:val="en-GB"/>
          <w:rPrChange w:id="247" w:author="schulz" w:date="2016-01-10T18:02:00Z">
            <w:rPr>
              <w:b/>
              <w:bCs/>
              <w:spacing w:val="-6"/>
            </w:rPr>
          </w:rPrChange>
        </w:rPr>
        <w:t xml:space="preserve"> </w:t>
      </w:r>
      <w:r w:rsidRPr="003140DF">
        <w:rPr>
          <w:b/>
          <w:bCs/>
          <w:lang w:val="en-GB"/>
          <w:rPrChange w:id="248" w:author="schulz" w:date="2016-01-10T18:02:00Z">
            <w:rPr>
              <w:b/>
              <w:bCs/>
            </w:rPr>
          </w:rPrChange>
        </w:rPr>
        <w:t>participant</w:t>
      </w:r>
      <w:r w:rsidRPr="002C029A">
        <w:rPr>
          <w:lang w:val="en-GB"/>
        </w:rPr>
        <w:t>’</w:t>
      </w:r>
      <w:r w:rsidRPr="003140DF">
        <w:rPr>
          <w:spacing w:val="-6"/>
          <w:lang w:val="en-GB"/>
          <w:rPrChange w:id="249" w:author="schulz" w:date="2016-01-10T18:02:00Z">
            <w:rPr>
              <w:spacing w:val="-6"/>
            </w:rPr>
          </w:rPrChange>
        </w:rPr>
        <w:t xml:space="preserve"> </w:t>
      </w:r>
      <w:r w:rsidRPr="003140DF">
        <w:rPr>
          <w:lang w:val="en-GB"/>
          <w:rPrChange w:id="250" w:author="schulz" w:date="2016-01-10T18:02:00Z">
            <w:rPr/>
          </w:rPrChange>
        </w:rPr>
        <w:t>some</w:t>
      </w:r>
      <w:r w:rsidRPr="003140DF">
        <w:rPr>
          <w:spacing w:val="-6"/>
          <w:lang w:val="en-GB"/>
          <w:rPrChange w:id="251" w:author="schulz" w:date="2016-01-10T18:02:00Z">
            <w:rPr>
              <w:spacing w:val="-6"/>
            </w:rPr>
          </w:rPrChange>
        </w:rPr>
        <w:t xml:space="preserve"> </w:t>
      </w:r>
      <w:r w:rsidRPr="003140DF">
        <w:rPr>
          <w:i/>
          <w:iCs/>
          <w:spacing w:val="5"/>
          <w:lang w:val="en-GB"/>
          <w:rPrChange w:id="252" w:author="schulz" w:date="2016-01-10T18:02:00Z">
            <w:rPr>
              <w:i/>
              <w:iCs/>
              <w:spacing w:val="5"/>
            </w:rPr>
          </w:rPrChange>
        </w:rPr>
        <w:t>M</w:t>
      </w:r>
      <w:r w:rsidRPr="003140DF">
        <w:rPr>
          <w:spacing w:val="5"/>
          <w:lang w:val="en-GB"/>
          <w:rPrChange w:id="253" w:author="schulz" w:date="2016-01-10T18:02:00Z">
            <w:rPr>
              <w:spacing w:val="5"/>
            </w:rPr>
          </w:rPrChange>
        </w:rPr>
        <w:t>)</w:t>
      </w:r>
      <w:r w:rsidRPr="003140DF">
        <w:rPr>
          <w:spacing w:val="25"/>
          <w:w w:val="99"/>
          <w:lang w:val="en-GB"/>
          <w:rPrChange w:id="254" w:author="schulz" w:date="2016-01-10T18:02:00Z">
            <w:rPr>
              <w:spacing w:val="25"/>
              <w:w w:val="99"/>
            </w:rPr>
          </w:rPrChange>
        </w:rPr>
        <w:t xml:space="preserve"> </w:t>
      </w:r>
      <w:r w:rsidRPr="003140DF">
        <w:rPr>
          <w:lang w:val="en-GB"/>
          <w:rPrChange w:id="255" w:author="schulz" w:date="2016-01-10T18:02:00Z">
            <w:rPr/>
          </w:rPrChange>
        </w:rPr>
        <w:t>and</w:t>
      </w:r>
      <w:r w:rsidRPr="003140DF">
        <w:rPr>
          <w:spacing w:val="-6"/>
          <w:lang w:val="en-GB"/>
          <w:rPrChange w:id="256" w:author="schulz" w:date="2016-01-10T18:02:00Z">
            <w:rPr>
              <w:spacing w:val="-6"/>
            </w:rPr>
          </w:rPrChange>
        </w:rPr>
        <w:t xml:space="preserve"> </w:t>
      </w:r>
      <w:r w:rsidRPr="003140DF">
        <w:rPr>
          <w:lang w:val="en-GB"/>
          <w:rPrChange w:id="257" w:author="schulz" w:date="2016-01-10T18:02:00Z">
            <w:rPr/>
          </w:rPrChange>
        </w:rPr>
        <w:t>(</w:t>
      </w:r>
      <w:r w:rsidRPr="002C029A">
        <w:rPr>
          <w:lang w:val="en-GB"/>
        </w:rPr>
        <w:t>‘</w:t>
      </w:r>
      <w:r w:rsidRPr="003140DF">
        <w:rPr>
          <w:b/>
          <w:bCs/>
          <w:lang w:val="en-GB"/>
          <w:rPrChange w:id="258" w:author="schulz" w:date="2016-01-10T18:02:00Z">
            <w:rPr>
              <w:b/>
              <w:bCs/>
            </w:rPr>
          </w:rPrChange>
        </w:rPr>
        <w:t>has</w:t>
      </w:r>
      <w:r w:rsidRPr="003140DF">
        <w:rPr>
          <w:b/>
          <w:bCs/>
          <w:spacing w:val="-5"/>
          <w:lang w:val="en-GB"/>
          <w:rPrChange w:id="259" w:author="schulz" w:date="2016-01-10T18:02:00Z">
            <w:rPr>
              <w:b/>
              <w:bCs/>
              <w:spacing w:val="-5"/>
            </w:rPr>
          </w:rPrChange>
        </w:rPr>
        <w:t xml:space="preserve"> </w:t>
      </w:r>
      <w:r w:rsidRPr="003140DF">
        <w:rPr>
          <w:b/>
          <w:bCs/>
          <w:lang w:val="en-GB"/>
          <w:rPrChange w:id="260" w:author="schulz" w:date="2016-01-10T18:02:00Z">
            <w:rPr>
              <w:b/>
              <w:bCs/>
            </w:rPr>
          </w:rPrChange>
        </w:rPr>
        <w:t>participant</w:t>
      </w:r>
      <w:r w:rsidRPr="002C029A">
        <w:rPr>
          <w:lang w:val="en-GB"/>
        </w:rPr>
        <w:t>’</w:t>
      </w:r>
      <w:r w:rsidRPr="003140DF">
        <w:rPr>
          <w:spacing w:val="-5"/>
          <w:lang w:val="en-GB"/>
          <w:rPrChange w:id="261" w:author="schulz" w:date="2016-01-10T18:02:00Z">
            <w:rPr>
              <w:spacing w:val="-5"/>
            </w:rPr>
          </w:rPrChange>
        </w:rPr>
        <w:t xml:space="preserve"> </w:t>
      </w:r>
      <w:r w:rsidRPr="003140DF">
        <w:rPr>
          <w:lang w:val="en-GB"/>
          <w:rPrChange w:id="262" w:author="schulz" w:date="2016-01-10T18:02:00Z">
            <w:rPr/>
          </w:rPrChange>
        </w:rPr>
        <w:t>some</w:t>
      </w:r>
      <w:r w:rsidRPr="003140DF">
        <w:rPr>
          <w:spacing w:val="-5"/>
          <w:lang w:val="en-GB"/>
          <w:rPrChange w:id="263" w:author="schulz" w:date="2016-01-10T18:02:00Z">
            <w:rPr>
              <w:spacing w:val="-5"/>
            </w:rPr>
          </w:rPrChange>
        </w:rPr>
        <w:t xml:space="preserve"> </w:t>
      </w:r>
      <w:r w:rsidRPr="003140DF">
        <w:rPr>
          <w:lang w:val="en-GB"/>
          <w:rPrChange w:id="264" w:author="schulz" w:date="2016-01-10T18:02:00Z">
            <w:rPr/>
          </w:rPrChange>
        </w:rPr>
        <w:t>(</w:t>
      </w:r>
      <w:r w:rsidRPr="003140DF">
        <w:rPr>
          <w:i/>
          <w:iCs/>
          <w:lang w:val="en-GB"/>
          <w:rPrChange w:id="265" w:author="schulz" w:date="2016-01-10T18:02:00Z">
            <w:rPr>
              <w:i/>
              <w:iCs/>
            </w:rPr>
          </w:rPrChange>
        </w:rPr>
        <w:t>P</w:t>
      </w:r>
      <w:r w:rsidRPr="003140DF">
        <w:rPr>
          <w:i/>
          <w:iCs/>
          <w:spacing w:val="-2"/>
          <w:lang w:val="en-GB"/>
          <w:rPrChange w:id="266" w:author="schulz" w:date="2016-01-10T18:02:00Z">
            <w:rPr>
              <w:i/>
              <w:iCs/>
              <w:spacing w:val="-2"/>
            </w:rPr>
          </w:rPrChange>
        </w:rPr>
        <w:t xml:space="preserve"> </w:t>
      </w:r>
      <w:r w:rsidRPr="003140DF">
        <w:rPr>
          <w:lang w:val="en-GB"/>
          <w:rPrChange w:id="267" w:author="schulz" w:date="2016-01-10T18:02:00Z">
            <w:rPr/>
          </w:rPrChange>
        </w:rPr>
        <w:t>and</w:t>
      </w:r>
    </w:p>
    <w:p w14:paraId="5DCEFCC5" w14:textId="77777777" w:rsidR="00F20945" w:rsidRPr="003140DF" w:rsidRDefault="00F20945">
      <w:pPr>
        <w:pStyle w:val="Corpodetexto"/>
        <w:kinsoku w:val="0"/>
        <w:overflowPunct w:val="0"/>
        <w:spacing w:line="285" w:lineRule="auto"/>
        <w:ind w:left="3169" w:right="1334" w:hanging="284"/>
        <w:rPr>
          <w:lang w:val="en-GB"/>
          <w:rPrChange w:id="268" w:author="schulz" w:date="2016-01-10T18:02:00Z">
            <w:rPr/>
          </w:rPrChange>
        </w:rPr>
      </w:pPr>
      <w:r w:rsidRPr="003140DF">
        <w:rPr>
          <w:lang w:val="en-GB"/>
          <w:rPrChange w:id="269" w:author="schulz" w:date="2016-01-10T18:02:00Z">
            <w:rPr/>
          </w:rPrChange>
        </w:rPr>
        <w:t>(</w:t>
      </w:r>
      <w:r w:rsidRPr="002C029A">
        <w:rPr>
          <w:lang w:val="en-GB"/>
        </w:rPr>
        <w:t>‘</w:t>
      </w:r>
      <w:r w:rsidRPr="003140DF">
        <w:rPr>
          <w:b/>
          <w:bCs/>
          <w:lang w:val="en-GB"/>
          <w:rPrChange w:id="270" w:author="schulz" w:date="2016-01-10T18:02:00Z">
            <w:rPr>
              <w:b/>
              <w:bCs/>
            </w:rPr>
          </w:rPrChange>
        </w:rPr>
        <w:t>is</w:t>
      </w:r>
      <w:r w:rsidRPr="003140DF">
        <w:rPr>
          <w:b/>
          <w:bCs/>
          <w:spacing w:val="-6"/>
          <w:lang w:val="en-GB"/>
          <w:rPrChange w:id="271" w:author="schulz" w:date="2016-01-10T18:02:00Z">
            <w:rPr>
              <w:b/>
              <w:bCs/>
              <w:spacing w:val="-6"/>
            </w:rPr>
          </w:rPrChange>
        </w:rPr>
        <w:t xml:space="preserve"> </w:t>
      </w:r>
      <w:r w:rsidRPr="003140DF">
        <w:rPr>
          <w:b/>
          <w:bCs/>
          <w:spacing w:val="-1"/>
          <w:lang w:val="en-GB"/>
          <w:rPrChange w:id="272" w:author="schulz" w:date="2016-01-10T18:02:00Z">
            <w:rPr>
              <w:b/>
              <w:bCs/>
              <w:spacing w:val="-1"/>
            </w:rPr>
          </w:rPrChange>
        </w:rPr>
        <w:t>bearer</w:t>
      </w:r>
      <w:r w:rsidRPr="003140DF">
        <w:rPr>
          <w:b/>
          <w:bCs/>
          <w:spacing w:val="-6"/>
          <w:lang w:val="en-GB"/>
          <w:rPrChange w:id="273" w:author="schulz" w:date="2016-01-10T18:02:00Z">
            <w:rPr>
              <w:b/>
              <w:bCs/>
              <w:spacing w:val="-6"/>
            </w:rPr>
          </w:rPrChange>
        </w:rPr>
        <w:t xml:space="preserve"> </w:t>
      </w:r>
      <w:r w:rsidRPr="003140DF">
        <w:rPr>
          <w:b/>
          <w:bCs/>
          <w:spacing w:val="4"/>
          <w:lang w:val="en-GB"/>
          <w:rPrChange w:id="274" w:author="schulz" w:date="2016-01-10T18:02:00Z">
            <w:rPr>
              <w:b/>
              <w:bCs/>
              <w:spacing w:val="4"/>
            </w:rPr>
          </w:rPrChange>
        </w:rPr>
        <w:t>of</w:t>
      </w:r>
      <w:r w:rsidRPr="002C029A">
        <w:rPr>
          <w:spacing w:val="4"/>
          <w:lang w:val="en-GB"/>
        </w:rPr>
        <w:t>’</w:t>
      </w:r>
      <w:r w:rsidRPr="003140DF">
        <w:rPr>
          <w:spacing w:val="-5"/>
          <w:lang w:val="en-GB"/>
          <w:rPrChange w:id="275" w:author="schulz" w:date="2016-01-10T18:02:00Z">
            <w:rPr>
              <w:spacing w:val="-5"/>
            </w:rPr>
          </w:rPrChange>
        </w:rPr>
        <w:t xml:space="preserve"> </w:t>
      </w:r>
      <w:r w:rsidRPr="003140DF">
        <w:rPr>
          <w:lang w:val="en-GB"/>
          <w:rPrChange w:id="276" w:author="schulz" w:date="2016-01-10T18:02:00Z">
            <w:rPr/>
          </w:rPrChange>
        </w:rPr>
        <w:t>some</w:t>
      </w:r>
      <w:r w:rsidRPr="003140DF">
        <w:rPr>
          <w:spacing w:val="-6"/>
          <w:lang w:val="en-GB"/>
          <w:rPrChange w:id="277" w:author="schulz" w:date="2016-01-10T18:02:00Z">
            <w:rPr>
              <w:spacing w:val="-6"/>
            </w:rPr>
          </w:rPrChange>
        </w:rPr>
        <w:t xml:space="preserve"> </w:t>
      </w:r>
      <w:r w:rsidRPr="003140DF">
        <w:rPr>
          <w:lang w:val="en-GB"/>
          <w:rPrChange w:id="278" w:author="schulz" w:date="2016-01-10T18:02:00Z">
            <w:rPr/>
          </w:rPrChange>
        </w:rPr>
        <w:t>(btl</w:t>
      </w:r>
      <w:proofErr w:type="gramStart"/>
      <w:r w:rsidRPr="003140DF">
        <w:rPr>
          <w:lang w:val="en-GB"/>
          <w:rPrChange w:id="279" w:author="schulz" w:date="2016-01-10T18:02:00Z">
            <w:rPr/>
          </w:rPrChange>
        </w:rPr>
        <w:t>2:</w:t>
      </w:r>
      <w:r w:rsidRPr="003140DF">
        <w:rPr>
          <w:i/>
          <w:iCs/>
          <w:lang w:val="en-GB"/>
          <w:rPrChange w:id="280" w:author="schulz" w:date="2016-01-10T18:02:00Z">
            <w:rPr>
              <w:i/>
              <w:iCs/>
            </w:rPr>
          </w:rPrChange>
        </w:rPr>
        <w:t>Function</w:t>
      </w:r>
      <w:proofErr w:type="gramEnd"/>
      <w:r w:rsidRPr="003140DF">
        <w:rPr>
          <w:i/>
          <w:iCs/>
          <w:spacing w:val="-5"/>
          <w:lang w:val="en-GB"/>
          <w:rPrChange w:id="281" w:author="schulz" w:date="2016-01-10T18:02:00Z">
            <w:rPr>
              <w:i/>
              <w:iCs/>
              <w:spacing w:val="-5"/>
            </w:rPr>
          </w:rPrChange>
        </w:rPr>
        <w:t xml:space="preserve"> </w:t>
      </w:r>
      <w:r w:rsidRPr="003140DF">
        <w:rPr>
          <w:lang w:val="en-GB"/>
          <w:rPrChange w:id="282" w:author="schulz" w:date="2016-01-10T18:02:00Z">
            <w:rPr/>
          </w:rPrChange>
        </w:rPr>
        <w:t>and</w:t>
      </w:r>
      <w:r w:rsidRPr="003140DF">
        <w:rPr>
          <w:spacing w:val="24"/>
          <w:w w:val="99"/>
          <w:lang w:val="en-GB"/>
          <w:rPrChange w:id="283" w:author="schulz" w:date="2016-01-10T18:02:00Z">
            <w:rPr>
              <w:spacing w:val="24"/>
              <w:w w:val="99"/>
            </w:rPr>
          </w:rPrChange>
        </w:rPr>
        <w:t xml:space="preserve"> </w:t>
      </w:r>
      <w:r w:rsidRPr="003140DF">
        <w:rPr>
          <w:lang w:val="en-GB"/>
          <w:rPrChange w:id="284" w:author="schulz" w:date="2016-01-10T18:02:00Z">
            <w:rPr/>
          </w:rPrChange>
        </w:rPr>
        <w:t>(</w:t>
      </w:r>
      <w:r w:rsidRPr="002C029A">
        <w:rPr>
          <w:lang w:val="en-GB"/>
        </w:rPr>
        <w:t>‘</w:t>
      </w:r>
      <w:r w:rsidRPr="003140DF">
        <w:rPr>
          <w:b/>
          <w:bCs/>
          <w:lang w:val="en-GB"/>
          <w:rPrChange w:id="285" w:author="schulz" w:date="2016-01-10T18:02:00Z">
            <w:rPr>
              <w:b/>
              <w:bCs/>
            </w:rPr>
          </w:rPrChange>
        </w:rPr>
        <w:t>is</w:t>
      </w:r>
      <w:r w:rsidRPr="003140DF">
        <w:rPr>
          <w:b/>
          <w:bCs/>
          <w:spacing w:val="-5"/>
          <w:lang w:val="en-GB"/>
          <w:rPrChange w:id="286" w:author="schulz" w:date="2016-01-10T18:02:00Z">
            <w:rPr>
              <w:b/>
              <w:bCs/>
              <w:spacing w:val="-5"/>
            </w:rPr>
          </w:rPrChange>
        </w:rPr>
        <w:t xml:space="preserve"> </w:t>
      </w:r>
      <w:r w:rsidRPr="003140DF">
        <w:rPr>
          <w:b/>
          <w:bCs/>
          <w:spacing w:val="-1"/>
          <w:lang w:val="en-GB"/>
          <w:rPrChange w:id="287" w:author="schulz" w:date="2016-01-10T18:02:00Z">
            <w:rPr>
              <w:b/>
              <w:bCs/>
              <w:spacing w:val="-1"/>
            </w:rPr>
          </w:rPrChange>
        </w:rPr>
        <w:t>realization</w:t>
      </w:r>
      <w:r w:rsidRPr="003140DF">
        <w:rPr>
          <w:b/>
          <w:bCs/>
          <w:spacing w:val="-5"/>
          <w:lang w:val="en-GB"/>
          <w:rPrChange w:id="288" w:author="schulz" w:date="2016-01-10T18:02:00Z">
            <w:rPr>
              <w:b/>
              <w:bCs/>
              <w:spacing w:val="-5"/>
            </w:rPr>
          </w:rPrChange>
        </w:rPr>
        <w:t xml:space="preserve"> </w:t>
      </w:r>
      <w:r w:rsidRPr="003140DF">
        <w:rPr>
          <w:b/>
          <w:bCs/>
          <w:spacing w:val="4"/>
          <w:lang w:val="en-GB"/>
          <w:rPrChange w:id="289" w:author="schulz" w:date="2016-01-10T18:02:00Z">
            <w:rPr>
              <w:b/>
              <w:bCs/>
              <w:spacing w:val="4"/>
            </w:rPr>
          </w:rPrChange>
        </w:rPr>
        <w:t>of</w:t>
      </w:r>
      <w:r w:rsidRPr="002C029A">
        <w:rPr>
          <w:spacing w:val="4"/>
          <w:lang w:val="en-GB"/>
        </w:rPr>
        <w:t>’</w:t>
      </w:r>
      <w:r w:rsidRPr="003140DF">
        <w:rPr>
          <w:spacing w:val="-5"/>
          <w:lang w:val="en-GB"/>
          <w:rPrChange w:id="290" w:author="schulz" w:date="2016-01-10T18:02:00Z">
            <w:rPr>
              <w:spacing w:val="-5"/>
            </w:rPr>
          </w:rPrChange>
        </w:rPr>
        <w:t xml:space="preserve"> </w:t>
      </w:r>
      <w:r w:rsidRPr="003140DF">
        <w:rPr>
          <w:lang w:val="en-GB"/>
          <w:rPrChange w:id="291" w:author="schulz" w:date="2016-01-10T18:02:00Z">
            <w:rPr/>
          </w:rPrChange>
        </w:rPr>
        <w:t>only</w:t>
      </w:r>
      <w:r w:rsidRPr="003140DF">
        <w:rPr>
          <w:spacing w:val="-4"/>
          <w:lang w:val="en-GB"/>
          <w:rPrChange w:id="292" w:author="schulz" w:date="2016-01-10T18:02:00Z">
            <w:rPr>
              <w:spacing w:val="-4"/>
            </w:rPr>
          </w:rPrChange>
        </w:rPr>
        <w:t xml:space="preserve"> </w:t>
      </w:r>
      <w:r w:rsidRPr="003140DF">
        <w:rPr>
          <w:i/>
          <w:iCs/>
          <w:lang w:val="en-GB"/>
          <w:rPrChange w:id="293" w:author="schulz" w:date="2016-01-10T18:02:00Z">
            <w:rPr>
              <w:i/>
              <w:iCs/>
            </w:rPr>
          </w:rPrChange>
        </w:rPr>
        <w:t>Mf</w:t>
      </w:r>
      <w:r w:rsidRPr="003140DF">
        <w:rPr>
          <w:i/>
          <w:iCs/>
          <w:spacing w:val="-15"/>
          <w:lang w:val="en-GB"/>
          <w:rPrChange w:id="294" w:author="schulz" w:date="2016-01-10T18:02:00Z">
            <w:rPr>
              <w:i/>
              <w:iCs/>
              <w:spacing w:val="-15"/>
            </w:rPr>
          </w:rPrChange>
        </w:rPr>
        <w:t xml:space="preserve"> </w:t>
      </w:r>
      <w:r w:rsidRPr="003140DF">
        <w:rPr>
          <w:lang w:val="en-GB"/>
          <w:rPrChange w:id="295" w:author="schulz" w:date="2016-01-10T18:02:00Z">
            <w:rPr/>
          </w:rPrChange>
        </w:rPr>
        <w:t>)))</w:t>
      </w:r>
    </w:p>
    <w:p w14:paraId="68C40B2C" w14:textId="77777777" w:rsidR="00F20945" w:rsidRPr="003140DF" w:rsidRDefault="00F20945">
      <w:pPr>
        <w:pStyle w:val="Corpodetexto"/>
        <w:kinsoku w:val="0"/>
        <w:overflowPunct w:val="0"/>
        <w:spacing w:before="0" w:line="265" w:lineRule="auto"/>
        <w:ind w:left="2602" w:right="793"/>
        <w:rPr>
          <w:lang w:val="en-GB"/>
          <w:rPrChange w:id="296" w:author="schulz" w:date="2016-01-10T18:02:00Z">
            <w:rPr/>
          </w:rPrChange>
        </w:rPr>
      </w:pPr>
      <w:r w:rsidRPr="003140DF">
        <w:rPr>
          <w:lang w:val="en-GB"/>
          <w:rPrChange w:id="297" w:author="schulz" w:date="2016-01-10T18:02:00Z">
            <w:rPr/>
          </w:rPrChange>
        </w:rPr>
        <w:t>and</w:t>
      </w:r>
      <w:r w:rsidRPr="003140DF">
        <w:rPr>
          <w:spacing w:val="-1"/>
          <w:lang w:val="en-GB"/>
          <w:rPrChange w:id="298" w:author="schulz" w:date="2016-01-10T18:02:00Z">
            <w:rPr>
              <w:spacing w:val="-1"/>
            </w:rPr>
          </w:rPrChange>
        </w:rPr>
        <w:t xml:space="preserve"> </w:t>
      </w:r>
      <w:r w:rsidRPr="003140DF">
        <w:rPr>
          <w:lang w:val="en-GB"/>
          <w:rPrChange w:id="299" w:author="schulz" w:date="2016-01-10T18:02:00Z">
            <w:rPr/>
          </w:rPrChange>
        </w:rPr>
        <w:t>(</w:t>
      </w:r>
      <w:r w:rsidRPr="002C029A">
        <w:rPr>
          <w:lang w:val="en-GB"/>
        </w:rPr>
        <w:t>‘</w:t>
      </w:r>
      <w:r w:rsidRPr="003140DF">
        <w:rPr>
          <w:b/>
          <w:bCs/>
          <w:lang w:val="en-GB"/>
          <w:rPrChange w:id="300" w:author="schulz" w:date="2016-01-10T18:02:00Z">
            <w:rPr>
              <w:b/>
              <w:bCs/>
            </w:rPr>
          </w:rPrChange>
        </w:rPr>
        <w:t>is included in</w:t>
      </w:r>
      <w:r w:rsidRPr="002C029A">
        <w:rPr>
          <w:lang w:val="en-GB"/>
        </w:rPr>
        <w:t>’</w:t>
      </w:r>
      <w:r w:rsidRPr="003140DF">
        <w:rPr>
          <w:lang w:val="en-GB"/>
          <w:rPrChange w:id="301" w:author="schulz" w:date="2016-01-10T18:02:00Z">
            <w:rPr/>
          </w:rPrChange>
        </w:rPr>
        <w:t xml:space="preserve"> some </w:t>
      </w:r>
      <w:r w:rsidRPr="003140DF">
        <w:rPr>
          <w:rFonts w:ascii="Bookman Old Style" w:hAnsi="Bookman Old Style" w:cs="Bookman Old Style"/>
          <w:i/>
          <w:iCs/>
          <w:lang w:val="en-GB"/>
          <w:rPrChange w:id="302" w:author="schulz" w:date="2016-01-10T18:02:00Z">
            <w:rPr>
              <w:rFonts w:ascii="Bookman Old Style" w:hAnsi="Bookman Old Style" w:cs="Bookman Old Style"/>
              <w:i/>
              <w:iCs/>
            </w:rPr>
          </w:rPrChange>
        </w:rPr>
        <w:t>C</w:t>
      </w:r>
      <w:r w:rsidRPr="003140DF">
        <w:rPr>
          <w:rFonts w:ascii="Eras Demi ITC" w:hAnsi="Eras Demi ITC" w:cs="Eras Demi ITC"/>
          <w:position w:val="-2"/>
          <w:sz w:val="12"/>
          <w:szCs w:val="12"/>
          <w:lang w:val="en-GB"/>
          <w:rPrChange w:id="303" w:author="schulz" w:date="2016-01-10T18:02:00Z">
            <w:rPr>
              <w:rFonts w:ascii="Eras Demi ITC" w:hAnsi="Eras Demi ITC" w:cs="Eras Demi ITC"/>
              <w:position w:val="-2"/>
              <w:sz w:val="12"/>
              <w:szCs w:val="12"/>
            </w:rPr>
          </w:rPrChange>
        </w:rPr>
        <w:t>1</w:t>
      </w:r>
      <w:r w:rsidRPr="003140DF">
        <w:rPr>
          <w:rFonts w:ascii="Eras Demi ITC" w:hAnsi="Eras Demi ITC" w:cs="Eras Demi ITC"/>
          <w:spacing w:val="20"/>
          <w:position w:val="-2"/>
          <w:sz w:val="12"/>
          <w:szCs w:val="12"/>
          <w:lang w:val="en-GB"/>
          <w:rPrChange w:id="304" w:author="schulz" w:date="2016-01-10T18:02:00Z">
            <w:rPr>
              <w:rFonts w:ascii="Eras Demi ITC" w:hAnsi="Eras Demi ITC" w:cs="Eras Demi ITC"/>
              <w:spacing w:val="20"/>
              <w:position w:val="-2"/>
              <w:sz w:val="12"/>
              <w:szCs w:val="12"/>
            </w:rPr>
          </w:rPrChange>
        </w:rPr>
        <w:t xml:space="preserve"> </w:t>
      </w:r>
      <w:r w:rsidRPr="003140DF">
        <w:rPr>
          <w:lang w:val="en-GB"/>
          <w:rPrChange w:id="305" w:author="schulz" w:date="2016-01-10T18:02:00Z">
            <w:rPr/>
          </w:rPrChange>
        </w:rPr>
        <w:t>or</w:t>
      </w:r>
      <w:r w:rsidRPr="003140DF">
        <w:rPr>
          <w:spacing w:val="-1"/>
          <w:lang w:val="en-GB"/>
          <w:rPrChange w:id="306" w:author="schulz" w:date="2016-01-10T18:02:00Z">
            <w:rPr>
              <w:spacing w:val="-1"/>
            </w:rPr>
          </w:rPrChange>
        </w:rPr>
        <w:t xml:space="preserve"> </w:t>
      </w:r>
      <w:r w:rsidRPr="003140DF">
        <w:rPr>
          <w:rFonts w:ascii="Bookman Old Style" w:hAnsi="Bookman Old Style" w:cs="Bookman Old Style"/>
          <w:i/>
          <w:iCs/>
          <w:lang w:val="en-GB"/>
          <w:rPrChange w:id="307" w:author="schulz" w:date="2016-01-10T18:02:00Z">
            <w:rPr>
              <w:rFonts w:ascii="Bookman Old Style" w:hAnsi="Bookman Old Style" w:cs="Bookman Old Style"/>
              <w:i/>
              <w:iCs/>
            </w:rPr>
          </w:rPrChange>
        </w:rPr>
        <w:t>C</w:t>
      </w:r>
      <w:r w:rsidRPr="003140DF">
        <w:rPr>
          <w:rFonts w:ascii="Eras Demi ITC" w:hAnsi="Eras Demi ITC" w:cs="Eras Demi ITC"/>
          <w:position w:val="-2"/>
          <w:sz w:val="12"/>
          <w:szCs w:val="12"/>
          <w:lang w:val="en-GB"/>
          <w:rPrChange w:id="308" w:author="schulz" w:date="2016-01-10T18:02:00Z">
            <w:rPr>
              <w:rFonts w:ascii="Eras Demi ITC" w:hAnsi="Eras Demi ITC" w:cs="Eras Demi ITC"/>
              <w:position w:val="-2"/>
              <w:sz w:val="12"/>
              <w:szCs w:val="12"/>
            </w:rPr>
          </w:rPrChange>
        </w:rPr>
        <w:t>2</w:t>
      </w:r>
      <w:r w:rsidRPr="003140DF">
        <w:rPr>
          <w:rFonts w:ascii="Eras Demi ITC" w:hAnsi="Eras Demi ITC" w:cs="Eras Demi ITC"/>
          <w:spacing w:val="21"/>
          <w:position w:val="-2"/>
          <w:sz w:val="12"/>
          <w:szCs w:val="12"/>
          <w:lang w:val="en-GB"/>
          <w:rPrChange w:id="309" w:author="schulz" w:date="2016-01-10T18:02:00Z">
            <w:rPr>
              <w:rFonts w:ascii="Eras Demi ITC" w:hAnsi="Eras Demi ITC" w:cs="Eras Demi ITC"/>
              <w:spacing w:val="21"/>
              <w:position w:val="-2"/>
              <w:sz w:val="12"/>
              <w:szCs w:val="12"/>
            </w:rPr>
          </w:rPrChange>
        </w:rPr>
        <w:t xml:space="preserve"> </w:t>
      </w:r>
      <w:r w:rsidRPr="003140DF">
        <w:rPr>
          <w:lang w:val="en-GB"/>
          <w:rPrChange w:id="310" w:author="schulz" w:date="2016-01-10T18:02:00Z">
            <w:rPr/>
          </w:rPrChange>
        </w:rPr>
        <w:t>or</w:t>
      </w:r>
      <w:r w:rsidRPr="003140DF">
        <w:rPr>
          <w:spacing w:val="-1"/>
          <w:lang w:val="en-GB"/>
          <w:rPrChange w:id="311" w:author="schulz" w:date="2016-01-10T18:02:00Z">
            <w:rPr>
              <w:spacing w:val="-1"/>
            </w:rPr>
          </w:rPrChange>
        </w:rPr>
        <w:t xml:space="preserve"> </w:t>
      </w:r>
      <w:r w:rsidRPr="003140DF">
        <w:rPr>
          <w:lang w:val="en-GB"/>
          <w:rPrChange w:id="312" w:author="schulz" w:date="2016-01-10T18:02:00Z">
            <w:rPr/>
          </w:rPrChange>
        </w:rPr>
        <w:t xml:space="preserve">…or </w:t>
      </w:r>
      <w:r w:rsidRPr="003140DF">
        <w:rPr>
          <w:rFonts w:ascii="Bookman Old Style" w:hAnsi="Bookman Old Style" w:cs="Bookman Old Style"/>
          <w:i/>
          <w:iCs/>
          <w:spacing w:val="2"/>
          <w:lang w:val="en-GB"/>
          <w:rPrChange w:id="313" w:author="schulz" w:date="2016-01-10T18:02:00Z">
            <w:rPr>
              <w:rFonts w:ascii="Bookman Old Style" w:hAnsi="Bookman Old Style" w:cs="Bookman Old Style"/>
              <w:i/>
              <w:iCs/>
              <w:spacing w:val="2"/>
            </w:rPr>
          </w:rPrChange>
        </w:rPr>
        <w:t>C</w:t>
      </w:r>
      <w:r w:rsidRPr="003140DF">
        <w:rPr>
          <w:rFonts w:ascii="Verdana" w:hAnsi="Verdana" w:cs="Verdana"/>
          <w:i/>
          <w:iCs/>
          <w:spacing w:val="2"/>
          <w:position w:val="-2"/>
          <w:sz w:val="12"/>
          <w:szCs w:val="12"/>
          <w:lang w:val="en-GB"/>
          <w:rPrChange w:id="314" w:author="schulz" w:date="2016-01-10T18:02:00Z">
            <w:rPr>
              <w:rFonts w:ascii="Verdana" w:hAnsi="Verdana" w:cs="Verdana"/>
              <w:i/>
              <w:iCs/>
              <w:spacing w:val="2"/>
              <w:position w:val="-2"/>
              <w:sz w:val="12"/>
              <w:szCs w:val="12"/>
            </w:rPr>
          </w:rPrChange>
        </w:rPr>
        <w:t>n</w:t>
      </w:r>
      <w:r w:rsidRPr="003140DF">
        <w:rPr>
          <w:spacing w:val="3"/>
          <w:lang w:val="en-GB"/>
          <w:rPrChange w:id="315" w:author="schulz" w:date="2016-01-10T18:02:00Z">
            <w:rPr>
              <w:spacing w:val="3"/>
            </w:rPr>
          </w:rPrChange>
        </w:rPr>
        <w:t>)</w:t>
      </w:r>
      <w:r w:rsidRPr="003140DF">
        <w:rPr>
          <w:spacing w:val="23"/>
          <w:w w:val="99"/>
          <w:lang w:val="en-GB"/>
          <w:rPrChange w:id="316" w:author="schulz" w:date="2016-01-10T18:02:00Z">
            <w:rPr>
              <w:spacing w:val="23"/>
              <w:w w:val="99"/>
            </w:rPr>
          </w:rPrChange>
        </w:rPr>
        <w:t xml:space="preserve"> </w:t>
      </w:r>
      <w:r w:rsidRPr="003140DF">
        <w:rPr>
          <w:lang w:val="en-GB"/>
          <w:rPrChange w:id="317" w:author="schulz" w:date="2016-01-10T18:02:00Z">
            <w:rPr/>
          </w:rPrChange>
        </w:rPr>
        <w:t>and</w:t>
      </w:r>
      <w:r w:rsidRPr="003140DF">
        <w:rPr>
          <w:spacing w:val="-5"/>
          <w:lang w:val="en-GB"/>
          <w:rPrChange w:id="318" w:author="schulz" w:date="2016-01-10T18:02:00Z">
            <w:rPr>
              <w:spacing w:val="-5"/>
            </w:rPr>
          </w:rPrChange>
        </w:rPr>
        <w:t xml:space="preserve"> </w:t>
      </w:r>
      <w:r w:rsidRPr="003140DF">
        <w:rPr>
          <w:lang w:val="en-GB"/>
          <w:rPrChange w:id="319" w:author="schulz" w:date="2016-01-10T18:02:00Z">
            <w:rPr/>
          </w:rPrChange>
        </w:rPr>
        <w:t>(</w:t>
      </w:r>
      <w:r w:rsidRPr="002C029A">
        <w:rPr>
          <w:lang w:val="en-GB"/>
        </w:rPr>
        <w:t>‘</w:t>
      </w:r>
      <w:r w:rsidRPr="003140DF">
        <w:rPr>
          <w:b/>
          <w:bCs/>
          <w:lang w:val="en-GB"/>
          <w:rPrChange w:id="320" w:author="schulz" w:date="2016-01-10T18:02:00Z">
            <w:rPr>
              <w:b/>
              <w:bCs/>
            </w:rPr>
          </w:rPrChange>
        </w:rPr>
        <w:t>is</w:t>
      </w:r>
      <w:r w:rsidRPr="003140DF">
        <w:rPr>
          <w:b/>
          <w:bCs/>
          <w:spacing w:val="-4"/>
          <w:lang w:val="en-GB"/>
          <w:rPrChange w:id="321" w:author="schulz" w:date="2016-01-10T18:02:00Z">
            <w:rPr>
              <w:b/>
              <w:bCs/>
              <w:spacing w:val="-4"/>
            </w:rPr>
          </w:rPrChange>
        </w:rPr>
        <w:t xml:space="preserve"> </w:t>
      </w:r>
      <w:r w:rsidRPr="003140DF">
        <w:rPr>
          <w:b/>
          <w:bCs/>
          <w:lang w:val="en-GB"/>
          <w:rPrChange w:id="322" w:author="schulz" w:date="2016-01-10T18:02:00Z">
            <w:rPr>
              <w:b/>
              <w:bCs/>
            </w:rPr>
          </w:rPrChange>
        </w:rPr>
        <w:t>included</w:t>
      </w:r>
      <w:r w:rsidRPr="003140DF">
        <w:rPr>
          <w:b/>
          <w:bCs/>
          <w:spacing w:val="-5"/>
          <w:lang w:val="en-GB"/>
          <w:rPrChange w:id="323" w:author="schulz" w:date="2016-01-10T18:02:00Z">
            <w:rPr>
              <w:b/>
              <w:bCs/>
              <w:spacing w:val="-5"/>
            </w:rPr>
          </w:rPrChange>
        </w:rPr>
        <w:t xml:space="preserve"> </w:t>
      </w:r>
      <w:r w:rsidRPr="003140DF">
        <w:rPr>
          <w:b/>
          <w:bCs/>
          <w:lang w:val="en-GB"/>
          <w:rPrChange w:id="324" w:author="schulz" w:date="2016-01-10T18:02:00Z">
            <w:rPr>
              <w:b/>
              <w:bCs/>
            </w:rPr>
          </w:rPrChange>
        </w:rPr>
        <w:t>in</w:t>
      </w:r>
      <w:r w:rsidRPr="002C029A">
        <w:rPr>
          <w:lang w:val="en-GB"/>
        </w:rPr>
        <w:t>’</w:t>
      </w:r>
      <w:r w:rsidRPr="003140DF">
        <w:rPr>
          <w:spacing w:val="-4"/>
          <w:lang w:val="en-GB"/>
          <w:rPrChange w:id="325" w:author="schulz" w:date="2016-01-10T18:02:00Z">
            <w:rPr>
              <w:spacing w:val="-4"/>
            </w:rPr>
          </w:rPrChange>
        </w:rPr>
        <w:t xml:space="preserve"> </w:t>
      </w:r>
      <w:r w:rsidRPr="003140DF">
        <w:rPr>
          <w:lang w:val="en-GB"/>
          <w:rPrChange w:id="326" w:author="schulz" w:date="2016-01-10T18:02:00Z">
            <w:rPr/>
          </w:rPrChange>
        </w:rPr>
        <w:t>some</w:t>
      </w:r>
      <w:r w:rsidRPr="003140DF">
        <w:rPr>
          <w:spacing w:val="-5"/>
          <w:lang w:val="en-GB"/>
          <w:rPrChange w:id="327" w:author="schulz" w:date="2016-01-10T18:02:00Z">
            <w:rPr>
              <w:spacing w:val="-5"/>
            </w:rPr>
          </w:rPrChange>
        </w:rPr>
        <w:t xml:space="preserve"> </w:t>
      </w:r>
      <w:r w:rsidRPr="003140DF">
        <w:rPr>
          <w:i/>
          <w:iCs/>
          <w:lang w:val="en-GB"/>
          <w:rPrChange w:id="328" w:author="schulz" w:date="2016-01-10T18:02:00Z">
            <w:rPr>
              <w:i/>
              <w:iCs/>
            </w:rPr>
          </w:rPrChange>
        </w:rPr>
        <w:t>O</w:t>
      </w:r>
      <w:r w:rsidRPr="003140DF">
        <w:rPr>
          <w:lang w:val="en-GB"/>
          <w:rPrChange w:id="329" w:author="schulz" w:date="2016-01-10T18:02:00Z">
            <w:rPr/>
          </w:rPrChange>
        </w:rPr>
        <w:t>)</w:t>
      </w:r>
    </w:p>
    <w:p w14:paraId="43ED8F9E" w14:textId="77777777" w:rsidR="00F20945" w:rsidRPr="0066134A" w:rsidRDefault="00F20945">
      <w:pPr>
        <w:pStyle w:val="Corpodetexto"/>
        <w:kinsoku w:val="0"/>
        <w:overflowPunct w:val="0"/>
        <w:spacing w:before="74"/>
        <w:ind w:left="489" w:hanging="172"/>
        <w:rPr>
          <w:sz w:val="15"/>
          <w:szCs w:val="15"/>
          <w:lang w:val="en-GB"/>
        </w:rPr>
      </w:pPr>
      <w:r w:rsidRPr="002C029A">
        <w:rPr>
          <w:sz w:val="24"/>
          <w:szCs w:val="24"/>
          <w:lang w:val="en-GB"/>
        </w:rPr>
        <w:br w:type="column"/>
      </w:r>
      <w:r w:rsidRPr="0066134A">
        <w:rPr>
          <w:spacing w:val="-2"/>
          <w:sz w:val="15"/>
          <w:szCs w:val="15"/>
          <w:lang w:val="en-GB"/>
        </w:rPr>
        <w:lastRenderedPageBreak/>
        <w:t>Table</w:t>
      </w:r>
      <w:r w:rsidRPr="0066134A">
        <w:rPr>
          <w:spacing w:val="-8"/>
          <w:sz w:val="15"/>
          <w:szCs w:val="15"/>
          <w:lang w:val="en-GB"/>
        </w:rPr>
        <w:t xml:space="preserve"> </w:t>
      </w:r>
      <w:r w:rsidRPr="0066134A">
        <w:rPr>
          <w:sz w:val="15"/>
          <w:szCs w:val="15"/>
          <w:lang w:val="en-GB"/>
        </w:rPr>
        <w:t>7.</w:t>
      </w:r>
      <w:r w:rsidRPr="0066134A">
        <w:rPr>
          <w:spacing w:val="-8"/>
          <w:sz w:val="15"/>
          <w:szCs w:val="15"/>
          <w:lang w:val="en-GB"/>
        </w:rPr>
        <w:t xml:space="preserve"> </w:t>
      </w:r>
      <w:r w:rsidRPr="0066134A">
        <w:rPr>
          <w:sz w:val="15"/>
          <w:szCs w:val="15"/>
          <w:lang w:val="en-GB"/>
        </w:rPr>
        <w:t>Dysfunctional</w:t>
      </w:r>
      <w:r w:rsidRPr="0066134A">
        <w:rPr>
          <w:spacing w:val="-8"/>
          <w:sz w:val="15"/>
          <w:szCs w:val="15"/>
          <w:lang w:val="en-GB"/>
        </w:rPr>
        <w:t xml:space="preserve"> </w:t>
      </w:r>
      <w:r w:rsidRPr="0066134A">
        <w:rPr>
          <w:sz w:val="15"/>
          <w:szCs w:val="15"/>
          <w:lang w:val="en-GB"/>
        </w:rPr>
        <w:t>phenotypes</w:t>
      </w:r>
      <w:r w:rsidRPr="0066134A">
        <w:rPr>
          <w:spacing w:val="-8"/>
          <w:sz w:val="15"/>
          <w:szCs w:val="15"/>
          <w:lang w:val="en-GB"/>
        </w:rPr>
        <w:t xml:space="preserve"> </w:t>
      </w:r>
      <w:r w:rsidRPr="0066134A">
        <w:rPr>
          <w:sz w:val="15"/>
          <w:szCs w:val="15"/>
          <w:lang w:val="en-GB"/>
        </w:rPr>
        <w:t>of</w:t>
      </w:r>
      <w:r w:rsidRPr="0066134A">
        <w:rPr>
          <w:spacing w:val="2"/>
          <w:sz w:val="15"/>
          <w:szCs w:val="15"/>
          <w:lang w:val="en-GB"/>
        </w:rPr>
        <w:t xml:space="preserve"> </w:t>
      </w:r>
      <w:proofErr w:type="spellStart"/>
      <w:r w:rsidRPr="0066134A">
        <w:rPr>
          <w:sz w:val="15"/>
          <w:szCs w:val="15"/>
          <w:lang w:val="en-GB"/>
        </w:rPr>
        <w:t>Bp_in_O_with_P_and_M</w:t>
      </w:r>
      <w:proofErr w:type="spellEnd"/>
      <w:r w:rsidRPr="0066134A">
        <w:rPr>
          <w:sz w:val="15"/>
          <w:szCs w:val="15"/>
          <w:lang w:val="en-GB"/>
        </w:rPr>
        <w:t>.</w:t>
      </w:r>
    </w:p>
    <w:p w14:paraId="0BAB8B2D" w14:textId="77777777" w:rsidR="00F20945" w:rsidRPr="0066134A" w:rsidRDefault="00F20945">
      <w:pPr>
        <w:pStyle w:val="Corpodetexto"/>
        <w:kinsoku w:val="0"/>
        <w:overflowPunct w:val="0"/>
        <w:spacing w:before="10"/>
        <w:ind w:left="0"/>
        <w:rPr>
          <w:sz w:val="7"/>
          <w:szCs w:val="7"/>
          <w:lang w:val="en-GB"/>
        </w:rPr>
      </w:pPr>
    </w:p>
    <w:p w14:paraId="4F06EA9B" w14:textId="71DC777F" w:rsidR="00F20945" w:rsidRPr="0066134A" w:rsidRDefault="00F6513E">
      <w:pPr>
        <w:pStyle w:val="Corpodetexto"/>
        <w:kinsoku w:val="0"/>
        <w:overflowPunct w:val="0"/>
        <w:spacing w:before="0" w:line="20" w:lineRule="atLeast"/>
        <w:ind w:left="422"/>
        <w:rPr>
          <w:sz w:val="2"/>
          <w:szCs w:val="2"/>
          <w:lang w:val="en-GB"/>
        </w:rPr>
      </w:pPr>
      <w:r w:rsidRPr="002C029A">
        <w:rPr>
          <w:noProof/>
          <w:sz w:val="2"/>
          <w:szCs w:val="2"/>
          <w:lang w:val="pt-BR" w:eastAsia="pt-BR"/>
        </w:rPr>
        <mc:AlternateContent>
          <mc:Choice Requires="wpg">
            <w:drawing>
              <wp:inline distT="0" distB="0" distL="0" distR="0" wp14:anchorId="4CBE3067" wp14:editId="42D7F4F0">
                <wp:extent cx="2828925" cy="12700"/>
                <wp:effectExtent l="9525" t="9525" r="9525" b="0"/>
                <wp:docPr id="139"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140" name="Freeform 191"/>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709CC5B" id="Group 190"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">
                <v:shape id="Freeform 191"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" path="m,l4444,e" filled="f" strokeweight=".17567mm">
                  <v:path arrowok="t" o:connecttype="custom" o:connectlocs="0,0;4444,0" o:connectangles="0,0"/>
                </v:shape>
                <w10:anchorlock/>
              </v:group>
            </w:pict>
          </mc:Fallback>
        </mc:AlternateContent>
      </w:r>
    </w:p>
    <w:p w14:paraId="57630B0F" w14:textId="77777777" w:rsidR="00F20945" w:rsidRPr="0066134A" w:rsidRDefault="00F20945">
      <w:pPr>
        <w:pStyle w:val="Corpodetexto"/>
        <w:kinsoku w:val="0"/>
        <w:overflowPunct w:val="0"/>
        <w:spacing w:before="0"/>
        <w:ind w:left="489"/>
        <w:rPr>
          <w:lang w:val="en-GB"/>
        </w:rPr>
      </w:pPr>
      <w:proofErr w:type="spellStart"/>
      <w:r w:rsidRPr="0066134A">
        <w:rPr>
          <w:i/>
          <w:iCs/>
          <w:w w:val="95"/>
          <w:lang w:val="en-GB"/>
        </w:rPr>
        <w:t>Dysfunctional_Bp_in_O_with_P_and_M</w:t>
      </w:r>
      <w:proofErr w:type="spellEnd"/>
      <w:r w:rsidRPr="0066134A">
        <w:rPr>
          <w:i/>
          <w:iCs/>
          <w:w w:val="95"/>
          <w:lang w:val="en-GB"/>
        </w:rPr>
        <w:t xml:space="preserve">   </w:t>
      </w:r>
      <w:r w:rsidRPr="0066134A">
        <w:rPr>
          <w:i/>
          <w:iCs/>
          <w:spacing w:val="37"/>
          <w:w w:val="95"/>
          <w:lang w:val="en-GB"/>
        </w:rPr>
        <w:t xml:space="preserve"> </w:t>
      </w:r>
      <w:proofErr w:type="spellStart"/>
      <w:r w:rsidRPr="0066134A">
        <w:rPr>
          <w:spacing w:val="-2"/>
          <w:w w:val="95"/>
          <w:lang w:val="en-GB"/>
        </w:rPr>
        <w:t>equivalentTo</w:t>
      </w:r>
      <w:proofErr w:type="spellEnd"/>
    </w:p>
    <w:p w14:paraId="0DAC149F" w14:textId="77777777" w:rsidR="00F20945" w:rsidRPr="0066134A" w:rsidRDefault="00F20945">
      <w:pPr>
        <w:pStyle w:val="Corpodetexto"/>
        <w:kinsoku w:val="0"/>
        <w:overflowPunct w:val="0"/>
        <w:spacing w:before="35"/>
        <w:ind w:left="773"/>
        <w:rPr>
          <w:lang w:val="en-GB"/>
        </w:rPr>
      </w:pPr>
      <w:proofErr w:type="spellStart"/>
      <w:r w:rsidRPr="0066134A">
        <w:rPr>
          <w:i/>
          <w:iCs/>
          <w:lang w:val="en-GB"/>
        </w:rPr>
        <w:t>Bp_in_O_with_P_and_M</w:t>
      </w:r>
      <w:proofErr w:type="spellEnd"/>
    </w:p>
    <w:p w14:paraId="1D9FC6E5" w14:textId="77777777" w:rsidR="00F20945" w:rsidRPr="0066134A" w:rsidRDefault="00F20945">
      <w:pPr>
        <w:pStyle w:val="Corpodetexto"/>
        <w:kinsoku w:val="0"/>
        <w:overflowPunct w:val="0"/>
        <w:spacing w:before="35" w:line="285" w:lineRule="auto"/>
        <w:ind w:left="489" w:right="173" w:firstLine="606"/>
        <w:rPr>
          <w:lang w:val="en-GB"/>
        </w:rPr>
      </w:pPr>
      <w:r w:rsidRPr="0066134A">
        <w:rPr>
          <w:lang w:val="en-GB"/>
        </w:rPr>
        <w:t>and</w:t>
      </w:r>
      <w:r w:rsidRPr="0066134A">
        <w:rPr>
          <w:spacing w:val="-6"/>
          <w:lang w:val="en-GB"/>
        </w:rPr>
        <w:t xml:space="preserve"> </w:t>
      </w:r>
      <w:r w:rsidRPr="0066134A">
        <w:rPr>
          <w:lang w:val="en-GB"/>
        </w:rPr>
        <w:t>(</w:t>
      </w:r>
      <w:r w:rsidRPr="002C029A">
        <w:rPr>
          <w:lang w:val="en-GB"/>
        </w:rPr>
        <w:t>‘</w:t>
      </w:r>
      <w:r w:rsidRPr="0066134A">
        <w:rPr>
          <w:b/>
          <w:bCs/>
          <w:lang w:val="en-GB"/>
        </w:rPr>
        <w:t>is</w:t>
      </w:r>
      <w:r w:rsidRPr="0066134A">
        <w:rPr>
          <w:b/>
          <w:bCs/>
          <w:spacing w:val="-6"/>
          <w:lang w:val="en-GB"/>
        </w:rPr>
        <w:t xml:space="preserve"> </w:t>
      </w:r>
      <w:r w:rsidRPr="0066134A">
        <w:rPr>
          <w:b/>
          <w:bCs/>
          <w:spacing w:val="-1"/>
          <w:lang w:val="en-GB"/>
        </w:rPr>
        <w:t>bearer</w:t>
      </w:r>
      <w:r w:rsidRPr="0066134A">
        <w:rPr>
          <w:b/>
          <w:bCs/>
          <w:spacing w:val="-6"/>
          <w:lang w:val="en-GB"/>
        </w:rPr>
        <w:t xml:space="preserve"> </w:t>
      </w:r>
      <w:r w:rsidRPr="0066134A">
        <w:rPr>
          <w:b/>
          <w:bCs/>
          <w:spacing w:val="4"/>
          <w:lang w:val="en-GB"/>
        </w:rPr>
        <w:t>of</w:t>
      </w:r>
      <w:r w:rsidRPr="002C029A">
        <w:rPr>
          <w:spacing w:val="4"/>
          <w:lang w:val="en-GB"/>
        </w:rPr>
        <w:t>’</w:t>
      </w:r>
      <w:r w:rsidRPr="0066134A">
        <w:rPr>
          <w:spacing w:val="-6"/>
          <w:lang w:val="en-GB"/>
        </w:rPr>
        <w:t xml:space="preserve"> </w:t>
      </w:r>
      <w:r w:rsidRPr="0066134A">
        <w:rPr>
          <w:lang w:val="en-GB"/>
        </w:rPr>
        <w:t>some</w:t>
      </w:r>
      <w:r w:rsidRPr="0066134A">
        <w:rPr>
          <w:spacing w:val="-6"/>
          <w:lang w:val="en-GB"/>
        </w:rPr>
        <w:t xml:space="preserve"> </w:t>
      </w:r>
      <w:r w:rsidRPr="002C029A">
        <w:rPr>
          <w:lang w:val="en-GB"/>
        </w:rPr>
        <w:t>‘</w:t>
      </w:r>
      <w:r w:rsidRPr="0066134A">
        <w:rPr>
          <w:i/>
          <w:iCs/>
          <w:lang w:val="en-GB"/>
        </w:rPr>
        <w:t>Dysfunctional</w:t>
      </w:r>
      <w:r w:rsidRPr="0066134A">
        <w:rPr>
          <w:i/>
          <w:iCs/>
          <w:spacing w:val="-6"/>
          <w:lang w:val="en-GB"/>
        </w:rPr>
        <w:t xml:space="preserve"> </w:t>
      </w:r>
      <w:r w:rsidRPr="0066134A">
        <w:rPr>
          <w:i/>
          <w:iCs/>
          <w:lang w:val="en-GB"/>
        </w:rPr>
        <w:t>Quality</w:t>
      </w:r>
      <w:r w:rsidRPr="002C029A">
        <w:rPr>
          <w:lang w:val="en-GB"/>
        </w:rPr>
        <w:t>’</w:t>
      </w:r>
      <w:r w:rsidRPr="0066134A">
        <w:rPr>
          <w:lang w:val="en-GB"/>
        </w:rPr>
        <w:t>)</w:t>
      </w:r>
      <w:r w:rsidRPr="0066134A">
        <w:rPr>
          <w:spacing w:val="25"/>
          <w:w w:val="99"/>
          <w:lang w:val="en-GB"/>
        </w:rPr>
        <w:t xml:space="preserve"> </w:t>
      </w:r>
      <w:proofErr w:type="spellStart"/>
      <w:r w:rsidRPr="0066134A">
        <w:rPr>
          <w:i/>
          <w:iCs/>
          <w:lang w:val="en-GB"/>
        </w:rPr>
        <w:t>Dysfunctional_Bp_in_O_with_P_and_M</w:t>
      </w:r>
      <w:proofErr w:type="spellEnd"/>
      <w:r w:rsidRPr="0066134A">
        <w:rPr>
          <w:i/>
          <w:iCs/>
          <w:spacing w:val="-23"/>
          <w:lang w:val="en-GB"/>
        </w:rPr>
        <w:t xml:space="preserve"> </w:t>
      </w:r>
      <w:proofErr w:type="spellStart"/>
      <w:r w:rsidRPr="0066134A">
        <w:rPr>
          <w:lang w:val="en-GB"/>
        </w:rPr>
        <w:t>subClassOf</w:t>
      </w:r>
      <w:proofErr w:type="spellEnd"/>
    </w:p>
    <w:p w14:paraId="159DFC56" w14:textId="77777777" w:rsidR="00F20945" w:rsidRPr="0066134A" w:rsidRDefault="00F20945">
      <w:pPr>
        <w:pStyle w:val="Corpodetexto"/>
        <w:kinsoku w:val="0"/>
        <w:overflowPunct w:val="0"/>
        <w:ind w:left="813"/>
        <w:rPr>
          <w:lang w:val="en-GB"/>
        </w:rPr>
      </w:pPr>
      <w:proofErr w:type="spellStart"/>
      <w:r w:rsidRPr="0066134A">
        <w:rPr>
          <w:i/>
          <w:iCs/>
          <w:lang w:val="en-GB"/>
        </w:rPr>
        <w:t>Bp_in_O_with_P_and_M</w:t>
      </w:r>
      <w:proofErr w:type="spellEnd"/>
    </w:p>
    <w:p w14:paraId="68E62B1C" w14:textId="77777777" w:rsidR="00F20945" w:rsidRPr="0066134A" w:rsidRDefault="00F20945">
      <w:pPr>
        <w:pStyle w:val="Corpodetexto"/>
        <w:kinsoku w:val="0"/>
        <w:overflowPunct w:val="0"/>
        <w:spacing w:before="35"/>
        <w:ind w:left="557" w:firstLine="536"/>
        <w:rPr>
          <w:lang w:val="en-GB"/>
        </w:rPr>
      </w:pPr>
      <w:r w:rsidRPr="0066134A">
        <w:rPr>
          <w:lang w:val="en-GB"/>
        </w:rPr>
        <w:t>and</w:t>
      </w:r>
      <w:r w:rsidRPr="0066134A">
        <w:rPr>
          <w:spacing w:val="-7"/>
          <w:lang w:val="en-GB"/>
        </w:rPr>
        <w:t xml:space="preserve"> </w:t>
      </w:r>
      <w:r w:rsidRPr="0066134A">
        <w:rPr>
          <w:spacing w:val="-1"/>
          <w:lang w:val="en-GB"/>
        </w:rPr>
        <w:t>(</w:t>
      </w:r>
      <w:r w:rsidRPr="002C029A">
        <w:rPr>
          <w:spacing w:val="-1"/>
          <w:lang w:val="en-GB"/>
        </w:rPr>
        <w:t>‘</w:t>
      </w:r>
      <w:r w:rsidRPr="0066134A">
        <w:rPr>
          <w:b/>
          <w:bCs/>
          <w:spacing w:val="-1"/>
          <w:lang w:val="en-GB"/>
        </w:rPr>
        <w:t>is</w:t>
      </w:r>
      <w:r w:rsidRPr="0066134A">
        <w:rPr>
          <w:b/>
          <w:bCs/>
          <w:spacing w:val="-7"/>
          <w:lang w:val="en-GB"/>
        </w:rPr>
        <w:t xml:space="preserve"> </w:t>
      </w:r>
      <w:r w:rsidRPr="0066134A">
        <w:rPr>
          <w:b/>
          <w:bCs/>
          <w:spacing w:val="-1"/>
          <w:lang w:val="en-GB"/>
        </w:rPr>
        <w:t>realization</w:t>
      </w:r>
      <w:r w:rsidRPr="0066134A">
        <w:rPr>
          <w:b/>
          <w:bCs/>
          <w:spacing w:val="-6"/>
          <w:lang w:val="en-GB"/>
        </w:rPr>
        <w:t xml:space="preserve"> </w:t>
      </w:r>
      <w:r w:rsidRPr="0066134A">
        <w:rPr>
          <w:b/>
          <w:bCs/>
          <w:spacing w:val="4"/>
          <w:lang w:val="en-GB"/>
        </w:rPr>
        <w:t>of</w:t>
      </w:r>
      <w:r w:rsidRPr="002C029A">
        <w:rPr>
          <w:spacing w:val="4"/>
          <w:lang w:val="en-GB"/>
        </w:rPr>
        <w:t>’</w:t>
      </w:r>
      <w:r w:rsidRPr="0066134A">
        <w:rPr>
          <w:spacing w:val="-7"/>
          <w:lang w:val="en-GB"/>
        </w:rPr>
        <w:t xml:space="preserve"> </w:t>
      </w:r>
      <w:r w:rsidRPr="0066134A">
        <w:rPr>
          <w:lang w:val="en-GB"/>
        </w:rPr>
        <w:t>only</w:t>
      </w:r>
      <w:r w:rsidRPr="0066134A">
        <w:rPr>
          <w:spacing w:val="-7"/>
          <w:lang w:val="en-GB"/>
        </w:rPr>
        <w:t xml:space="preserve"> </w:t>
      </w:r>
      <w:r w:rsidRPr="0066134A">
        <w:rPr>
          <w:spacing w:val="-1"/>
          <w:lang w:val="en-GB"/>
        </w:rPr>
        <w:t>(</w:t>
      </w:r>
      <w:r w:rsidRPr="0066134A">
        <w:rPr>
          <w:i/>
          <w:iCs/>
          <w:spacing w:val="-1"/>
          <w:lang w:val="en-GB"/>
        </w:rPr>
        <w:t>Risk</w:t>
      </w:r>
      <w:r w:rsidRPr="0066134A">
        <w:rPr>
          <w:i/>
          <w:iCs/>
          <w:spacing w:val="1"/>
          <w:lang w:val="en-GB"/>
        </w:rPr>
        <w:t xml:space="preserve"> </w:t>
      </w:r>
      <w:r w:rsidRPr="0066134A">
        <w:rPr>
          <w:lang w:val="en-GB"/>
        </w:rPr>
        <w:t>and</w:t>
      </w:r>
      <w:r w:rsidRPr="0066134A">
        <w:rPr>
          <w:spacing w:val="-7"/>
          <w:lang w:val="en-GB"/>
        </w:rPr>
        <w:t xml:space="preserve"> </w:t>
      </w:r>
      <w:r w:rsidRPr="0066134A">
        <w:rPr>
          <w:lang w:val="en-GB"/>
        </w:rPr>
        <w:t>(</w:t>
      </w:r>
      <w:r w:rsidRPr="0066134A">
        <w:rPr>
          <w:b/>
          <w:bCs/>
          <w:lang w:val="en-GB"/>
        </w:rPr>
        <w:t>causes</w:t>
      </w:r>
      <w:r w:rsidRPr="0066134A">
        <w:rPr>
          <w:b/>
          <w:bCs/>
          <w:spacing w:val="-6"/>
          <w:lang w:val="en-GB"/>
        </w:rPr>
        <w:t xml:space="preserve"> </w:t>
      </w:r>
      <w:r w:rsidRPr="0066134A">
        <w:rPr>
          <w:lang w:val="en-GB"/>
        </w:rPr>
        <w:t>some</w:t>
      </w:r>
      <w:r w:rsidRPr="0066134A">
        <w:rPr>
          <w:spacing w:val="-6"/>
          <w:lang w:val="en-GB"/>
        </w:rPr>
        <w:t xml:space="preserve"> </w:t>
      </w:r>
      <w:proofErr w:type="spellStart"/>
      <w:r w:rsidRPr="0066134A">
        <w:rPr>
          <w:i/>
          <w:iCs/>
          <w:lang w:val="en-GB"/>
        </w:rPr>
        <w:t>Ph</w:t>
      </w:r>
      <w:proofErr w:type="spellEnd"/>
      <w:r w:rsidRPr="0066134A">
        <w:rPr>
          <w:lang w:val="en-GB"/>
        </w:rPr>
        <w:t>)))</w:t>
      </w:r>
    </w:p>
    <w:p w14:paraId="6110B008" w14:textId="77777777" w:rsidR="00F20945" w:rsidRPr="0066134A" w:rsidRDefault="00F20945">
      <w:pPr>
        <w:pStyle w:val="Corpodetexto"/>
        <w:kinsoku w:val="0"/>
        <w:overflowPunct w:val="0"/>
        <w:spacing w:before="8"/>
        <w:ind w:left="0"/>
        <w:rPr>
          <w:sz w:val="2"/>
          <w:szCs w:val="2"/>
          <w:lang w:val="en-GB"/>
        </w:rPr>
      </w:pPr>
    </w:p>
    <w:p w14:paraId="583DFB18" w14:textId="57F1883E" w:rsidR="00F20945" w:rsidRPr="0066134A" w:rsidRDefault="00F6513E">
      <w:pPr>
        <w:pStyle w:val="Corpodetexto"/>
        <w:kinsoku w:val="0"/>
        <w:overflowPunct w:val="0"/>
        <w:spacing w:before="0" w:line="20" w:lineRule="atLeast"/>
        <w:ind w:left="422"/>
        <w:rPr>
          <w:sz w:val="2"/>
          <w:szCs w:val="2"/>
          <w:lang w:val="en-GB"/>
        </w:rPr>
      </w:pPr>
      <w:r w:rsidRPr="002C029A">
        <w:rPr>
          <w:noProof/>
          <w:sz w:val="2"/>
          <w:szCs w:val="2"/>
          <w:lang w:val="pt-BR" w:eastAsia="pt-BR"/>
        </w:rPr>
        <mc:AlternateContent>
          <mc:Choice Requires="wpg">
            <w:drawing>
              <wp:inline distT="0" distB="0" distL="0" distR="0" wp14:anchorId="20CED7F9" wp14:editId="155AD030">
                <wp:extent cx="2828925" cy="12700"/>
                <wp:effectExtent l="9525" t="9525" r="9525" b="0"/>
                <wp:docPr id="137"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138" name="Freeform 193"/>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2B632A" id="Group 192"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">
                <v:shape id="Freeform 193"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" path="m,l4444,e" filled="f" strokeweight=".17567mm">
                  <v:path arrowok="t" o:connecttype="custom" o:connectlocs="0,0;4444,0" o:connectangles="0,0"/>
                </v:shape>
                <w10:anchorlock/>
              </v:group>
            </w:pict>
          </mc:Fallback>
        </mc:AlternateContent>
      </w:r>
    </w:p>
    <w:p w14:paraId="5CD6BFE7" w14:textId="77777777" w:rsidR="00F20945" w:rsidRPr="0066134A" w:rsidRDefault="00F20945">
      <w:pPr>
        <w:pStyle w:val="Corpodetexto"/>
        <w:kinsoku w:val="0"/>
        <w:overflowPunct w:val="0"/>
        <w:spacing w:before="8"/>
        <w:ind w:left="0"/>
        <w:rPr>
          <w:sz w:val="20"/>
          <w:szCs w:val="20"/>
          <w:lang w:val="en-GB"/>
        </w:rPr>
      </w:pPr>
    </w:p>
    <w:p w14:paraId="358CE83F" w14:textId="3723AA89" w:rsidR="00F20945" w:rsidRPr="0066134A" w:rsidRDefault="00F20945">
      <w:pPr>
        <w:pStyle w:val="Corpodetexto"/>
        <w:kinsoku w:val="0"/>
        <w:overflowPunct w:val="0"/>
        <w:spacing w:before="0" w:line="285" w:lineRule="auto"/>
        <w:ind w:right="2059" w:firstLine="239"/>
        <w:jc w:val="both"/>
        <w:rPr>
          <w:lang w:val="en-GB"/>
        </w:rPr>
      </w:pPr>
      <w:proofErr w:type="spellStart"/>
      <w:r w:rsidRPr="0066134A">
        <w:rPr>
          <w:i/>
          <w:iCs/>
          <w:lang w:val="en-GB"/>
        </w:rPr>
        <w:t>Dysfunctional_Bp_in_O_with_P_and_M</w:t>
      </w:r>
      <w:proofErr w:type="spellEnd"/>
      <w:r w:rsidRPr="0066134A">
        <w:rPr>
          <w:i/>
          <w:iCs/>
          <w:spacing w:val="19"/>
          <w:lang w:val="en-GB"/>
        </w:rPr>
        <w:t xml:space="preserve"> </w:t>
      </w:r>
      <w:r w:rsidRPr="0066134A">
        <w:rPr>
          <w:lang w:val="en-GB"/>
        </w:rPr>
        <w:t>are</w:t>
      </w:r>
      <w:r w:rsidRPr="0066134A">
        <w:rPr>
          <w:spacing w:val="10"/>
          <w:lang w:val="en-GB"/>
        </w:rPr>
        <w:t xml:space="preserve"> </w:t>
      </w:r>
      <w:r w:rsidRPr="0066134A">
        <w:rPr>
          <w:lang w:val="en-GB"/>
        </w:rPr>
        <w:t>processes</w:t>
      </w:r>
      <w:r w:rsidRPr="0066134A">
        <w:rPr>
          <w:spacing w:val="9"/>
          <w:lang w:val="en-GB"/>
        </w:rPr>
        <w:t xml:space="preserve"> </w:t>
      </w:r>
      <w:r w:rsidRPr="0066134A">
        <w:rPr>
          <w:lang w:val="en-GB"/>
        </w:rPr>
        <w:t>that</w:t>
      </w:r>
      <w:r w:rsidRPr="0066134A">
        <w:rPr>
          <w:spacing w:val="10"/>
          <w:lang w:val="en-GB"/>
        </w:rPr>
        <w:t xml:space="preserve"> </w:t>
      </w:r>
      <w:r w:rsidRPr="0066134A">
        <w:rPr>
          <w:lang w:val="en-GB"/>
        </w:rPr>
        <w:t>bear</w:t>
      </w:r>
      <w:r w:rsidRPr="0066134A">
        <w:rPr>
          <w:spacing w:val="10"/>
          <w:lang w:val="en-GB"/>
        </w:rPr>
        <w:t xml:space="preserve"> </w:t>
      </w:r>
      <w:r w:rsidRPr="0066134A">
        <w:rPr>
          <w:lang w:val="en-GB"/>
        </w:rPr>
        <w:t>the</w:t>
      </w:r>
      <w:r w:rsidRPr="0066134A">
        <w:rPr>
          <w:w w:val="99"/>
          <w:lang w:val="en-GB"/>
        </w:rPr>
        <w:t xml:space="preserve"> </w:t>
      </w:r>
      <w:r w:rsidRPr="0066134A">
        <w:rPr>
          <w:lang w:val="en-GB"/>
        </w:rPr>
        <w:t>quality</w:t>
      </w:r>
      <w:r w:rsidRPr="0066134A">
        <w:rPr>
          <w:spacing w:val="-10"/>
          <w:lang w:val="en-GB"/>
        </w:rPr>
        <w:t xml:space="preserve"> </w:t>
      </w:r>
      <w:r w:rsidRPr="0066134A">
        <w:rPr>
          <w:lang w:val="en-GB"/>
        </w:rPr>
        <w:t>of</w:t>
      </w:r>
      <w:r w:rsidRPr="0066134A">
        <w:rPr>
          <w:spacing w:val="-10"/>
          <w:lang w:val="en-GB"/>
        </w:rPr>
        <w:t xml:space="preserve"> </w:t>
      </w:r>
      <w:r w:rsidRPr="0066134A">
        <w:rPr>
          <w:lang w:val="en-GB"/>
        </w:rPr>
        <w:t>being</w:t>
      </w:r>
      <w:r w:rsidRPr="0066134A">
        <w:rPr>
          <w:spacing w:val="-9"/>
          <w:lang w:val="en-GB"/>
        </w:rPr>
        <w:t xml:space="preserve"> </w:t>
      </w:r>
      <w:r w:rsidRPr="0066134A">
        <w:rPr>
          <w:lang w:val="en-GB"/>
        </w:rPr>
        <w:t>dysfunctional</w:t>
      </w:r>
      <w:ins w:id="330" w:author="schulz" w:date="2016-01-10T20:01:00Z">
        <w:r w:rsidR="00A04321">
          <w:rPr>
            <w:lang w:val="en-GB"/>
          </w:rPr>
          <w:t xml:space="preserve">. They are </w:t>
        </w:r>
      </w:ins>
      <w:r w:rsidRPr="0066134A">
        <w:rPr>
          <w:lang w:val="en-GB"/>
        </w:rPr>
        <w:t>realization</w:t>
      </w:r>
      <w:ins w:id="331" w:author="schulz" w:date="2016-01-10T20:01:00Z">
        <w:r w:rsidR="00A04321">
          <w:rPr>
            <w:lang w:val="en-GB"/>
          </w:rPr>
          <w:t>s</w:t>
        </w:r>
      </w:ins>
      <w:r w:rsidRPr="0066134A">
        <w:rPr>
          <w:spacing w:val="-9"/>
          <w:lang w:val="en-GB"/>
        </w:rPr>
        <w:t xml:space="preserve"> </w:t>
      </w:r>
      <w:r w:rsidRPr="0066134A">
        <w:rPr>
          <w:lang w:val="en-GB"/>
        </w:rPr>
        <w:t>of</w:t>
      </w:r>
      <w:r w:rsidRPr="0066134A">
        <w:rPr>
          <w:spacing w:val="-10"/>
          <w:lang w:val="en-GB"/>
        </w:rPr>
        <w:t xml:space="preserve"> </w:t>
      </w:r>
      <w:r w:rsidRPr="0066134A">
        <w:rPr>
          <w:lang w:val="en-GB"/>
        </w:rPr>
        <w:t>a</w:t>
      </w:r>
      <w:r w:rsidRPr="0066134A">
        <w:rPr>
          <w:spacing w:val="-10"/>
          <w:lang w:val="en-GB"/>
        </w:rPr>
        <w:t xml:space="preserve"> </w:t>
      </w:r>
      <w:r w:rsidRPr="0066134A">
        <w:rPr>
          <w:lang w:val="en-GB"/>
        </w:rPr>
        <w:t>risk</w:t>
      </w:r>
      <w:r w:rsidRPr="0066134A">
        <w:rPr>
          <w:spacing w:val="-9"/>
          <w:lang w:val="en-GB"/>
        </w:rPr>
        <w:t xml:space="preserve"> </w:t>
      </w:r>
      <w:r w:rsidRPr="0066134A">
        <w:rPr>
          <w:lang w:val="en-GB"/>
        </w:rPr>
        <w:t>(</w:t>
      </w:r>
      <w:ins w:id="332" w:author="schulz" w:date="2016-01-10T20:01:00Z">
        <w:r w:rsidR="00A04321">
          <w:rPr>
            <w:lang w:val="en-GB"/>
          </w:rPr>
          <w:t xml:space="preserve">a sort of </w:t>
        </w:r>
      </w:ins>
      <w:r w:rsidRPr="0066134A">
        <w:rPr>
          <w:lang w:val="en-GB"/>
        </w:rPr>
        <w:t>disposition)</w:t>
      </w:r>
      <w:r w:rsidRPr="0066134A">
        <w:rPr>
          <w:spacing w:val="-7"/>
          <w:lang w:val="en-GB"/>
        </w:rPr>
        <w:t xml:space="preserve"> </w:t>
      </w:r>
      <w:r w:rsidRPr="0066134A">
        <w:rPr>
          <w:lang w:val="en-GB"/>
        </w:rPr>
        <w:t>of</w:t>
      </w:r>
      <w:r w:rsidRPr="0066134A">
        <w:rPr>
          <w:spacing w:val="-6"/>
          <w:lang w:val="en-GB"/>
        </w:rPr>
        <w:t xml:space="preserve"> </w:t>
      </w:r>
      <w:r w:rsidRPr="0066134A">
        <w:rPr>
          <w:lang w:val="en-GB"/>
        </w:rPr>
        <w:t>causing</w:t>
      </w:r>
      <w:r w:rsidRPr="0066134A">
        <w:rPr>
          <w:spacing w:val="-7"/>
          <w:lang w:val="en-GB"/>
        </w:rPr>
        <w:t xml:space="preserve"> </w:t>
      </w:r>
      <w:r w:rsidRPr="0066134A">
        <w:rPr>
          <w:lang w:val="en-GB"/>
        </w:rPr>
        <w:t>the</w:t>
      </w:r>
      <w:r w:rsidRPr="0066134A">
        <w:rPr>
          <w:spacing w:val="-6"/>
          <w:lang w:val="en-GB"/>
        </w:rPr>
        <w:t xml:space="preserve"> </w:t>
      </w:r>
      <w:r w:rsidRPr="0066134A">
        <w:rPr>
          <w:lang w:val="en-GB"/>
        </w:rPr>
        <w:t>dysfunctional</w:t>
      </w:r>
      <w:r w:rsidRPr="0066134A">
        <w:rPr>
          <w:spacing w:val="-7"/>
          <w:lang w:val="en-GB"/>
        </w:rPr>
        <w:t xml:space="preserve"> </w:t>
      </w:r>
      <w:r w:rsidRPr="0066134A">
        <w:rPr>
          <w:lang w:val="en-GB"/>
        </w:rPr>
        <w:t>phenotype</w:t>
      </w:r>
      <w:ins w:id="333" w:author="schulz" w:date="2016-01-10T20:02:00Z">
        <w:r w:rsidR="00A04321">
          <w:rPr>
            <w:lang w:val="en-GB"/>
          </w:rPr>
          <w:t xml:space="preserve"> stated in the DB</w:t>
        </w:r>
      </w:ins>
      <w:r w:rsidRPr="0066134A">
        <w:rPr>
          <w:lang w:val="en-GB"/>
        </w:rPr>
        <w:t>.</w:t>
      </w:r>
    </w:p>
    <w:p w14:paraId="79B67EDE" w14:textId="0AFBEBCB" w:rsidR="00F20945" w:rsidRPr="0066134A" w:rsidRDefault="00F20945">
      <w:pPr>
        <w:pStyle w:val="Corpodetexto"/>
        <w:kinsoku w:val="0"/>
        <w:overflowPunct w:val="0"/>
        <w:spacing w:line="285" w:lineRule="auto"/>
        <w:ind w:right="2059" w:firstLine="239"/>
        <w:jc w:val="both"/>
        <w:rPr>
          <w:lang w:val="en-GB"/>
        </w:rPr>
      </w:pPr>
      <w:r w:rsidRPr="0066134A">
        <w:rPr>
          <w:spacing w:val="-1"/>
          <w:lang w:val="en-GB"/>
        </w:rPr>
        <w:t>Following,</w:t>
      </w:r>
      <w:r w:rsidRPr="0066134A">
        <w:rPr>
          <w:spacing w:val="-9"/>
          <w:lang w:val="en-GB"/>
        </w:rPr>
        <w:t xml:space="preserve"> </w:t>
      </w:r>
      <w:r w:rsidRPr="0066134A">
        <w:rPr>
          <w:lang w:val="en-GB"/>
        </w:rPr>
        <w:t>the</w:t>
      </w:r>
      <w:r w:rsidRPr="0066134A">
        <w:rPr>
          <w:spacing w:val="-11"/>
          <w:lang w:val="en-GB"/>
        </w:rPr>
        <w:t xml:space="preserve"> </w:t>
      </w:r>
      <w:r w:rsidRPr="0066134A">
        <w:rPr>
          <w:lang w:val="en-GB"/>
        </w:rPr>
        <w:t>axioms</w:t>
      </w:r>
      <w:r w:rsidRPr="0066134A">
        <w:rPr>
          <w:spacing w:val="-10"/>
          <w:lang w:val="en-GB"/>
        </w:rPr>
        <w:t xml:space="preserve"> </w:t>
      </w:r>
      <w:r w:rsidRPr="0066134A">
        <w:rPr>
          <w:lang w:val="en-GB"/>
        </w:rPr>
        <w:t>required</w:t>
      </w:r>
      <w:r w:rsidRPr="0066134A">
        <w:rPr>
          <w:spacing w:val="-11"/>
          <w:lang w:val="en-GB"/>
        </w:rPr>
        <w:t xml:space="preserve"> </w:t>
      </w:r>
      <w:r w:rsidRPr="0066134A">
        <w:rPr>
          <w:lang w:val="en-GB"/>
        </w:rPr>
        <w:t>to</w:t>
      </w:r>
      <w:r w:rsidRPr="0066134A">
        <w:rPr>
          <w:spacing w:val="-11"/>
          <w:lang w:val="en-GB"/>
        </w:rPr>
        <w:t xml:space="preserve"> </w:t>
      </w:r>
      <w:r w:rsidRPr="0066134A">
        <w:rPr>
          <w:lang w:val="en-GB"/>
        </w:rPr>
        <w:t>represent</w:t>
      </w:r>
      <w:r w:rsidRPr="0066134A">
        <w:rPr>
          <w:spacing w:val="-10"/>
          <w:lang w:val="en-GB"/>
        </w:rPr>
        <w:t xml:space="preserve"> </w:t>
      </w:r>
      <w:proofErr w:type="spellStart"/>
      <w:r w:rsidRPr="0066134A">
        <w:rPr>
          <w:i/>
          <w:iCs/>
          <w:lang w:val="en-GB"/>
        </w:rPr>
        <w:t>P_sensu_O</w:t>
      </w:r>
      <w:proofErr w:type="spellEnd"/>
      <w:r w:rsidRPr="0066134A">
        <w:rPr>
          <w:i/>
          <w:iCs/>
          <w:spacing w:val="-10"/>
          <w:lang w:val="en-GB"/>
        </w:rPr>
        <w:t xml:space="preserve"> </w:t>
      </w:r>
      <w:r w:rsidRPr="0066134A">
        <w:rPr>
          <w:spacing w:val="-3"/>
          <w:lang w:val="en-GB"/>
        </w:rPr>
        <w:t>(Table</w:t>
      </w:r>
      <w:r w:rsidRPr="0066134A">
        <w:rPr>
          <w:spacing w:val="-10"/>
          <w:lang w:val="en-GB"/>
        </w:rPr>
        <w:t xml:space="preserve"> </w:t>
      </w:r>
      <w:r w:rsidRPr="0066134A">
        <w:rPr>
          <w:lang w:val="en-GB"/>
        </w:rPr>
        <w:t>8)</w:t>
      </w:r>
      <w:del w:id="334" w:author="schulz" w:date="2016-01-10T20:02:00Z">
        <w:r w:rsidRPr="0066134A" w:rsidDel="00A04321">
          <w:rPr>
            <w:spacing w:val="-11"/>
            <w:lang w:val="en-GB"/>
          </w:rPr>
          <w:delText xml:space="preserve"> </w:delText>
        </w:r>
      </w:del>
      <w:r w:rsidRPr="0066134A">
        <w:rPr>
          <w:lang w:val="en-GB"/>
        </w:rPr>
        <w:t>,</w:t>
      </w:r>
      <w:r w:rsidRPr="0066134A">
        <w:rPr>
          <w:spacing w:val="-9"/>
          <w:lang w:val="en-GB"/>
        </w:rPr>
        <w:t xml:space="preserve"> </w:t>
      </w:r>
      <w:r w:rsidRPr="0066134A">
        <w:rPr>
          <w:lang w:val="en-GB"/>
        </w:rPr>
        <w:t>i.e.</w:t>
      </w:r>
      <w:r w:rsidRPr="0066134A">
        <w:rPr>
          <w:spacing w:val="29"/>
          <w:w w:val="99"/>
          <w:lang w:val="en-GB"/>
        </w:rPr>
        <w:t xml:space="preserve"> </w:t>
      </w:r>
      <w:r w:rsidRPr="0066134A">
        <w:rPr>
          <w:lang w:val="en-GB"/>
        </w:rPr>
        <w:t>the</w:t>
      </w:r>
      <w:r w:rsidRPr="0066134A">
        <w:rPr>
          <w:spacing w:val="-6"/>
          <w:lang w:val="en-GB"/>
        </w:rPr>
        <w:t xml:space="preserve"> </w:t>
      </w:r>
      <w:r w:rsidRPr="0066134A">
        <w:rPr>
          <w:lang w:val="en-GB"/>
        </w:rPr>
        <w:t>protein</w:t>
      </w:r>
      <w:r w:rsidRPr="0066134A">
        <w:rPr>
          <w:spacing w:val="-6"/>
          <w:lang w:val="en-GB"/>
        </w:rPr>
        <w:t xml:space="preserve"> </w:t>
      </w:r>
      <w:r w:rsidRPr="0066134A">
        <w:rPr>
          <w:lang w:val="en-GB"/>
        </w:rPr>
        <w:t>type</w:t>
      </w:r>
      <w:r w:rsidRPr="0066134A">
        <w:rPr>
          <w:spacing w:val="-5"/>
          <w:lang w:val="en-GB"/>
        </w:rPr>
        <w:t xml:space="preserve"> </w:t>
      </w:r>
      <w:r w:rsidRPr="0066134A">
        <w:rPr>
          <w:lang w:val="en-GB"/>
        </w:rPr>
        <w:t>of</w:t>
      </w:r>
      <w:r w:rsidRPr="0066134A">
        <w:rPr>
          <w:spacing w:val="-6"/>
          <w:lang w:val="en-GB"/>
        </w:rPr>
        <w:t xml:space="preserve"> </w:t>
      </w:r>
      <w:r w:rsidRPr="0066134A">
        <w:rPr>
          <w:lang w:val="en-GB"/>
        </w:rPr>
        <w:t>a</w:t>
      </w:r>
      <w:r w:rsidRPr="0066134A">
        <w:rPr>
          <w:spacing w:val="-5"/>
          <w:lang w:val="en-GB"/>
        </w:rPr>
        <w:t xml:space="preserve"> </w:t>
      </w:r>
      <w:r w:rsidRPr="0066134A">
        <w:rPr>
          <w:lang w:val="en-GB"/>
        </w:rPr>
        <w:t>specific</w:t>
      </w:r>
      <w:r w:rsidRPr="0066134A">
        <w:rPr>
          <w:spacing w:val="-6"/>
          <w:lang w:val="en-GB"/>
        </w:rPr>
        <w:t xml:space="preserve"> </w:t>
      </w:r>
      <w:r w:rsidRPr="0066134A">
        <w:rPr>
          <w:spacing w:val="-1"/>
          <w:lang w:val="en-GB"/>
        </w:rPr>
        <w:t>organism</w:t>
      </w:r>
      <w:r w:rsidRPr="0066134A">
        <w:rPr>
          <w:spacing w:val="-6"/>
          <w:lang w:val="en-GB"/>
        </w:rPr>
        <w:t xml:space="preserve"> </w:t>
      </w:r>
      <w:r w:rsidRPr="0066134A">
        <w:rPr>
          <w:lang w:val="en-GB"/>
        </w:rPr>
        <w:t>from</w:t>
      </w:r>
      <w:r w:rsidRPr="0066134A">
        <w:rPr>
          <w:spacing w:val="-5"/>
          <w:lang w:val="en-GB"/>
        </w:rPr>
        <w:t xml:space="preserve"> </w:t>
      </w:r>
      <w:r w:rsidRPr="0066134A">
        <w:rPr>
          <w:lang w:val="en-GB"/>
        </w:rPr>
        <w:t>a</w:t>
      </w:r>
      <w:r w:rsidRPr="0066134A">
        <w:rPr>
          <w:spacing w:val="-6"/>
          <w:lang w:val="en-GB"/>
        </w:rPr>
        <w:t xml:space="preserve"> </w:t>
      </w:r>
      <w:ins w:id="335" w:author="schulz" w:date="2016-01-10T20:03:00Z">
        <w:r w:rsidR="00CF6875">
          <w:rPr>
            <w:spacing w:val="-6"/>
            <w:lang w:val="en-GB"/>
          </w:rPr>
          <w:t xml:space="preserve">DB </w:t>
        </w:r>
      </w:ins>
      <w:r w:rsidRPr="0066134A">
        <w:rPr>
          <w:lang w:val="en-GB"/>
        </w:rPr>
        <w:t>record.</w:t>
      </w:r>
    </w:p>
    <w:p w14:paraId="692DFD83" w14:textId="77777777" w:rsidR="00F20945" w:rsidRPr="0066134A" w:rsidRDefault="00F20945">
      <w:pPr>
        <w:pStyle w:val="Corpodetexto"/>
        <w:kinsoku w:val="0"/>
        <w:overflowPunct w:val="0"/>
        <w:spacing w:before="131" w:line="291" w:lineRule="auto"/>
        <w:ind w:right="2062"/>
        <w:rPr>
          <w:sz w:val="15"/>
          <w:szCs w:val="15"/>
          <w:lang w:val="en-GB"/>
        </w:rPr>
      </w:pPr>
      <w:r w:rsidRPr="0066134A">
        <w:rPr>
          <w:spacing w:val="-3"/>
          <w:sz w:val="15"/>
          <w:szCs w:val="15"/>
          <w:lang w:val="en-GB"/>
        </w:rPr>
        <w:t>Table</w:t>
      </w:r>
      <w:r w:rsidRPr="0066134A">
        <w:rPr>
          <w:spacing w:val="20"/>
          <w:sz w:val="15"/>
          <w:szCs w:val="15"/>
          <w:lang w:val="en-GB"/>
        </w:rPr>
        <w:t xml:space="preserve"> </w:t>
      </w:r>
      <w:r w:rsidRPr="0066134A">
        <w:rPr>
          <w:sz w:val="15"/>
          <w:szCs w:val="15"/>
          <w:lang w:val="en-GB"/>
        </w:rPr>
        <w:t>8.</w:t>
      </w:r>
      <w:r w:rsidRPr="0066134A">
        <w:rPr>
          <w:spacing w:val="31"/>
          <w:sz w:val="15"/>
          <w:szCs w:val="15"/>
          <w:lang w:val="en-GB"/>
        </w:rPr>
        <w:t xml:space="preserve"> </w:t>
      </w:r>
      <w:r w:rsidRPr="0066134A">
        <w:rPr>
          <w:sz w:val="15"/>
          <w:szCs w:val="15"/>
          <w:lang w:val="en-GB"/>
        </w:rPr>
        <w:t>Subclasses</w:t>
      </w:r>
      <w:r w:rsidRPr="0066134A">
        <w:rPr>
          <w:spacing w:val="20"/>
          <w:sz w:val="15"/>
          <w:szCs w:val="15"/>
          <w:lang w:val="en-GB"/>
        </w:rPr>
        <w:t xml:space="preserve"> </w:t>
      </w:r>
      <w:r w:rsidRPr="0066134A">
        <w:rPr>
          <w:sz w:val="15"/>
          <w:szCs w:val="15"/>
          <w:lang w:val="en-GB"/>
        </w:rPr>
        <w:t>created</w:t>
      </w:r>
      <w:r w:rsidRPr="0066134A">
        <w:rPr>
          <w:spacing w:val="20"/>
          <w:sz w:val="15"/>
          <w:szCs w:val="15"/>
          <w:lang w:val="en-GB"/>
        </w:rPr>
        <w:t xml:space="preserve"> </w:t>
      </w:r>
      <w:r w:rsidRPr="0066134A">
        <w:rPr>
          <w:sz w:val="15"/>
          <w:szCs w:val="15"/>
          <w:lang w:val="en-GB"/>
        </w:rPr>
        <w:t>for</w:t>
      </w:r>
      <w:r w:rsidRPr="0066134A">
        <w:rPr>
          <w:spacing w:val="20"/>
          <w:sz w:val="15"/>
          <w:szCs w:val="15"/>
          <w:lang w:val="en-GB"/>
        </w:rPr>
        <w:t xml:space="preserve"> </w:t>
      </w:r>
      <w:r w:rsidRPr="0066134A">
        <w:rPr>
          <w:sz w:val="15"/>
          <w:szCs w:val="15"/>
          <w:lang w:val="en-GB"/>
        </w:rPr>
        <w:t>the</w:t>
      </w:r>
      <w:r w:rsidRPr="0066134A">
        <w:rPr>
          <w:spacing w:val="20"/>
          <w:sz w:val="15"/>
          <w:szCs w:val="15"/>
          <w:lang w:val="en-GB"/>
        </w:rPr>
        <w:t xml:space="preserve"> </w:t>
      </w:r>
      <w:r w:rsidRPr="0066134A">
        <w:rPr>
          <w:spacing w:val="-1"/>
          <w:sz w:val="15"/>
          <w:szCs w:val="15"/>
          <w:lang w:val="en-GB"/>
        </w:rPr>
        <w:t>organism</w:t>
      </w:r>
      <w:r w:rsidRPr="0066134A">
        <w:rPr>
          <w:spacing w:val="20"/>
          <w:sz w:val="15"/>
          <w:szCs w:val="15"/>
          <w:lang w:val="en-GB"/>
        </w:rPr>
        <w:t xml:space="preserve"> </w:t>
      </w:r>
      <w:r w:rsidRPr="0066134A">
        <w:rPr>
          <w:sz w:val="15"/>
          <w:szCs w:val="15"/>
          <w:lang w:val="en-GB"/>
        </w:rPr>
        <w:t>specific</w:t>
      </w:r>
      <w:r w:rsidRPr="0066134A">
        <w:rPr>
          <w:spacing w:val="20"/>
          <w:sz w:val="15"/>
          <w:szCs w:val="15"/>
          <w:lang w:val="en-GB"/>
        </w:rPr>
        <w:t xml:space="preserve"> </w:t>
      </w:r>
      <w:r w:rsidRPr="0066134A">
        <w:rPr>
          <w:sz w:val="15"/>
          <w:szCs w:val="15"/>
          <w:lang w:val="en-GB"/>
        </w:rPr>
        <w:t>protein</w:t>
      </w:r>
      <w:r w:rsidRPr="0066134A">
        <w:rPr>
          <w:spacing w:val="20"/>
          <w:sz w:val="15"/>
          <w:szCs w:val="15"/>
          <w:lang w:val="en-GB"/>
        </w:rPr>
        <w:t xml:space="preserve"> </w:t>
      </w:r>
      <w:r w:rsidRPr="0066134A">
        <w:rPr>
          <w:sz w:val="15"/>
          <w:szCs w:val="15"/>
          <w:lang w:val="en-GB"/>
        </w:rPr>
        <w:t>(</w:t>
      </w:r>
      <w:proofErr w:type="spellStart"/>
      <w:r w:rsidRPr="0066134A">
        <w:rPr>
          <w:sz w:val="15"/>
          <w:szCs w:val="15"/>
          <w:lang w:val="en-GB"/>
        </w:rPr>
        <w:t>P_sensu_O</w:t>
      </w:r>
      <w:proofErr w:type="spellEnd"/>
      <w:r w:rsidRPr="0066134A">
        <w:rPr>
          <w:sz w:val="15"/>
          <w:szCs w:val="15"/>
          <w:lang w:val="en-GB"/>
        </w:rPr>
        <w:t>)</w:t>
      </w:r>
      <w:r w:rsidRPr="0066134A">
        <w:rPr>
          <w:spacing w:val="28"/>
          <w:w w:val="99"/>
          <w:sz w:val="15"/>
          <w:szCs w:val="15"/>
          <w:lang w:val="en-GB"/>
        </w:rPr>
        <w:t xml:space="preserve"> </w:t>
      </w:r>
      <w:r w:rsidRPr="0066134A">
        <w:rPr>
          <w:sz w:val="15"/>
          <w:szCs w:val="15"/>
          <w:lang w:val="en-GB"/>
        </w:rPr>
        <w:t>classes</w:t>
      </w:r>
      <w:r w:rsidRPr="0066134A">
        <w:rPr>
          <w:spacing w:val="-6"/>
          <w:sz w:val="15"/>
          <w:szCs w:val="15"/>
          <w:lang w:val="en-GB"/>
        </w:rPr>
        <w:t xml:space="preserve"> </w:t>
      </w:r>
      <w:r w:rsidRPr="0066134A">
        <w:rPr>
          <w:sz w:val="15"/>
          <w:szCs w:val="15"/>
          <w:lang w:val="en-GB"/>
        </w:rPr>
        <w:t>in</w:t>
      </w:r>
      <w:r w:rsidRPr="0066134A">
        <w:rPr>
          <w:spacing w:val="-6"/>
          <w:sz w:val="15"/>
          <w:szCs w:val="15"/>
          <w:lang w:val="en-GB"/>
        </w:rPr>
        <w:t xml:space="preserve"> </w:t>
      </w:r>
      <w:r w:rsidRPr="0066134A">
        <w:rPr>
          <w:sz w:val="15"/>
          <w:szCs w:val="15"/>
          <w:lang w:val="en-GB"/>
        </w:rPr>
        <w:t>database</w:t>
      </w:r>
      <w:r w:rsidRPr="0066134A">
        <w:rPr>
          <w:spacing w:val="-6"/>
          <w:sz w:val="15"/>
          <w:szCs w:val="15"/>
          <w:lang w:val="en-GB"/>
        </w:rPr>
        <w:t xml:space="preserve"> </w:t>
      </w:r>
      <w:r w:rsidRPr="0066134A">
        <w:rPr>
          <w:sz w:val="15"/>
          <w:szCs w:val="15"/>
          <w:lang w:val="en-GB"/>
        </w:rPr>
        <w:t>records</w:t>
      </w:r>
    </w:p>
    <w:p w14:paraId="246375F7" w14:textId="77777777" w:rsidR="00F20945" w:rsidRPr="0066134A" w:rsidRDefault="00F20945">
      <w:pPr>
        <w:pStyle w:val="Corpodetexto"/>
        <w:kinsoku w:val="0"/>
        <w:overflowPunct w:val="0"/>
        <w:spacing w:before="9"/>
        <w:ind w:left="0"/>
        <w:rPr>
          <w:sz w:val="4"/>
          <w:szCs w:val="4"/>
          <w:lang w:val="en-GB"/>
        </w:rPr>
      </w:pPr>
    </w:p>
    <w:p w14:paraId="16B14360" w14:textId="380B637C" w:rsidR="00F20945" w:rsidRPr="0066134A" w:rsidRDefault="00F6513E">
      <w:pPr>
        <w:pStyle w:val="Corpodetexto"/>
        <w:kinsoku w:val="0"/>
        <w:overflowPunct w:val="0"/>
        <w:spacing w:before="0" w:line="20" w:lineRule="atLeast"/>
        <w:ind w:left="422"/>
        <w:rPr>
          <w:sz w:val="2"/>
          <w:szCs w:val="2"/>
          <w:lang w:val="en-GB"/>
        </w:rPr>
      </w:pPr>
      <w:r w:rsidRPr="002C029A">
        <w:rPr>
          <w:noProof/>
          <w:sz w:val="2"/>
          <w:szCs w:val="2"/>
          <w:lang w:val="pt-BR" w:eastAsia="pt-BR"/>
        </w:rPr>
        <mc:AlternateContent>
          <mc:Choice Requires="wpg">
            <w:drawing>
              <wp:inline distT="0" distB="0" distL="0" distR="0" wp14:anchorId="493D2501" wp14:editId="2DC34A70">
                <wp:extent cx="2828925" cy="12700"/>
                <wp:effectExtent l="9525" t="9525" r="9525" b="0"/>
                <wp:docPr id="135"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136" name="Freeform 195"/>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E30F10C" id="Group 194"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">
                <v:shape id="Freeform 195"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" path="m,l4444,e" filled="f" strokeweight=".17567mm">
                  <v:path arrowok="t" o:connecttype="custom" o:connectlocs="0,0;4444,0" o:connectangles="0,0"/>
                </v:shape>
                <w10:anchorlock/>
              </v:group>
            </w:pict>
          </mc:Fallback>
        </mc:AlternateContent>
      </w:r>
    </w:p>
    <w:p w14:paraId="297267A8" w14:textId="77777777" w:rsidR="00F20945" w:rsidRPr="0066134A" w:rsidRDefault="00F20945">
      <w:pPr>
        <w:pStyle w:val="Corpodetexto"/>
        <w:kinsoku w:val="0"/>
        <w:overflowPunct w:val="0"/>
        <w:spacing w:before="0"/>
        <w:ind w:left="489"/>
        <w:rPr>
          <w:lang w:val="en-GB"/>
        </w:rPr>
      </w:pPr>
      <w:proofErr w:type="spellStart"/>
      <w:r w:rsidRPr="0066134A">
        <w:rPr>
          <w:i/>
          <w:iCs/>
          <w:lang w:val="en-GB"/>
        </w:rPr>
        <w:t>P_sensu_O</w:t>
      </w:r>
      <w:proofErr w:type="spellEnd"/>
      <w:r w:rsidRPr="0066134A">
        <w:rPr>
          <w:i/>
          <w:iCs/>
          <w:spacing w:val="-5"/>
          <w:lang w:val="en-GB"/>
        </w:rPr>
        <w:t xml:space="preserve"> </w:t>
      </w:r>
      <w:proofErr w:type="spellStart"/>
      <w:r w:rsidRPr="0066134A">
        <w:rPr>
          <w:spacing w:val="-2"/>
          <w:lang w:val="en-GB"/>
        </w:rPr>
        <w:t>equivalentTo</w:t>
      </w:r>
      <w:proofErr w:type="spellEnd"/>
      <w:r w:rsidRPr="0066134A">
        <w:rPr>
          <w:spacing w:val="-5"/>
          <w:lang w:val="en-GB"/>
        </w:rPr>
        <w:t xml:space="preserve"> </w:t>
      </w:r>
      <w:r w:rsidRPr="0066134A">
        <w:rPr>
          <w:i/>
          <w:iCs/>
          <w:lang w:val="en-GB"/>
        </w:rPr>
        <w:t>P</w:t>
      </w:r>
      <w:r w:rsidRPr="0066134A">
        <w:rPr>
          <w:i/>
          <w:iCs/>
          <w:spacing w:val="-2"/>
          <w:lang w:val="en-GB"/>
        </w:rPr>
        <w:t xml:space="preserve"> </w:t>
      </w:r>
      <w:r w:rsidRPr="0066134A">
        <w:rPr>
          <w:lang w:val="en-GB"/>
        </w:rPr>
        <w:t>and</w:t>
      </w:r>
      <w:r w:rsidRPr="0066134A">
        <w:rPr>
          <w:spacing w:val="-5"/>
          <w:lang w:val="en-GB"/>
        </w:rPr>
        <w:t xml:space="preserve"> </w:t>
      </w:r>
      <w:r w:rsidRPr="0066134A">
        <w:rPr>
          <w:lang w:val="en-GB"/>
        </w:rPr>
        <w:t>(</w:t>
      </w:r>
      <w:r w:rsidRPr="002C029A">
        <w:rPr>
          <w:lang w:val="en-GB"/>
        </w:rPr>
        <w:t>‘</w:t>
      </w:r>
      <w:r w:rsidRPr="0066134A">
        <w:rPr>
          <w:b/>
          <w:bCs/>
          <w:lang w:val="en-GB"/>
        </w:rPr>
        <w:t>is</w:t>
      </w:r>
      <w:r w:rsidRPr="0066134A">
        <w:rPr>
          <w:b/>
          <w:bCs/>
          <w:spacing w:val="-5"/>
          <w:lang w:val="en-GB"/>
        </w:rPr>
        <w:t xml:space="preserve"> </w:t>
      </w:r>
      <w:r w:rsidRPr="0066134A">
        <w:rPr>
          <w:b/>
          <w:bCs/>
          <w:lang w:val="en-GB"/>
        </w:rPr>
        <w:t>included</w:t>
      </w:r>
      <w:r w:rsidRPr="0066134A">
        <w:rPr>
          <w:b/>
          <w:bCs/>
          <w:spacing w:val="-5"/>
          <w:lang w:val="en-GB"/>
        </w:rPr>
        <w:t xml:space="preserve"> </w:t>
      </w:r>
      <w:r w:rsidRPr="0066134A">
        <w:rPr>
          <w:b/>
          <w:bCs/>
          <w:lang w:val="en-GB"/>
        </w:rPr>
        <w:t>in</w:t>
      </w:r>
      <w:r w:rsidRPr="002C029A">
        <w:rPr>
          <w:lang w:val="en-GB"/>
        </w:rPr>
        <w:t>’</w:t>
      </w:r>
      <w:r w:rsidRPr="0066134A">
        <w:rPr>
          <w:spacing w:val="-5"/>
          <w:lang w:val="en-GB"/>
        </w:rPr>
        <w:t xml:space="preserve"> </w:t>
      </w:r>
      <w:r w:rsidRPr="0066134A">
        <w:rPr>
          <w:lang w:val="en-GB"/>
        </w:rPr>
        <w:t>some</w:t>
      </w:r>
      <w:r w:rsidRPr="0066134A">
        <w:rPr>
          <w:spacing w:val="-5"/>
          <w:lang w:val="en-GB"/>
        </w:rPr>
        <w:t xml:space="preserve"> </w:t>
      </w:r>
      <w:r w:rsidRPr="0066134A">
        <w:rPr>
          <w:i/>
          <w:iCs/>
          <w:lang w:val="en-GB"/>
        </w:rPr>
        <w:t>O</w:t>
      </w:r>
      <w:r w:rsidRPr="0066134A">
        <w:rPr>
          <w:lang w:val="en-GB"/>
        </w:rPr>
        <w:t>)</w:t>
      </w:r>
    </w:p>
    <w:p w14:paraId="24FF7133" w14:textId="77777777" w:rsidR="00F20945" w:rsidRPr="0066134A" w:rsidRDefault="00F20945">
      <w:pPr>
        <w:pStyle w:val="Corpodetexto"/>
        <w:kinsoku w:val="0"/>
        <w:overflowPunct w:val="0"/>
        <w:spacing w:before="35" w:line="285" w:lineRule="auto"/>
        <w:ind w:left="1096" w:right="2062" w:hanging="607"/>
        <w:rPr>
          <w:lang w:val="en-GB"/>
        </w:rPr>
      </w:pPr>
      <w:proofErr w:type="spellStart"/>
      <w:r w:rsidRPr="0066134A">
        <w:rPr>
          <w:i/>
          <w:iCs/>
          <w:lang w:val="en-GB"/>
        </w:rPr>
        <w:t>P_sensu_O</w:t>
      </w:r>
      <w:proofErr w:type="spellEnd"/>
      <w:r w:rsidRPr="0066134A">
        <w:rPr>
          <w:i/>
          <w:iCs/>
          <w:spacing w:val="-5"/>
          <w:lang w:val="en-GB"/>
        </w:rPr>
        <w:t xml:space="preserve"> </w:t>
      </w:r>
      <w:proofErr w:type="spellStart"/>
      <w:r w:rsidRPr="0066134A">
        <w:rPr>
          <w:lang w:val="en-GB"/>
        </w:rPr>
        <w:t>subClassOf</w:t>
      </w:r>
      <w:proofErr w:type="spellEnd"/>
      <w:r w:rsidRPr="0066134A">
        <w:rPr>
          <w:spacing w:val="-5"/>
          <w:lang w:val="en-GB"/>
        </w:rPr>
        <w:t xml:space="preserve"> </w:t>
      </w:r>
      <w:r w:rsidRPr="0066134A">
        <w:rPr>
          <w:i/>
          <w:iCs/>
          <w:lang w:val="en-GB"/>
        </w:rPr>
        <w:t>P</w:t>
      </w:r>
      <w:r w:rsidRPr="0066134A">
        <w:rPr>
          <w:i/>
          <w:iCs/>
          <w:spacing w:val="-2"/>
          <w:lang w:val="en-GB"/>
        </w:rPr>
        <w:t xml:space="preserve"> </w:t>
      </w:r>
      <w:r w:rsidRPr="0066134A">
        <w:rPr>
          <w:lang w:val="en-GB"/>
        </w:rPr>
        <w:t>and</w:t>
      </w:r>
      <w:r w:rsidRPr="0066134A">
        <w:rPr>
          <w:spacing w:val="-5"/>
          <w:lang w:val="en-GB"/>
        </w:rPr>
        <w:t xml:space="preserve"> </w:t>
      </w:r>
      <w:r w:rsidRPr="0066134A">
        <w:rPr>
          <w:lang w:val="en-GB"/>
        </w:rPr>
        <w:t>(</w:t>
      </w:r>
      <w:r w:rsidRPr="002C029A">
        <w:rPr>
          <w:lang w:val="en-GB"/>
        </w:rPr>
        <w:t>‘</w:t>
      </w:r>
      <w:r w:rsidRPr="0066134A">
        <w:rPr>
          <w:b/>
          <w:bCs/>
          <w:lang w:val="en-GB"/>
        </w:rPr>
        <w:t>is</w:t>
      </w:r>
      <w:r w:rsidRPr="0066134A">
        <w:rPr>
          <w:b/>
          <w:bCs/>
          <w:spacing w:val="-5"/>
          <w:lang w:val="en-GB"/>
        </w:rPr>
        <w:t xml:space="preserve"> </w:t>
      </w:r>
      <w:r w:rsidRPr="0066134A">
        <w:rPr>
          <w:b/>
          <w:bCs/>
          <w:spacing w:val="-1"/>
          <w:lang w:val="en-GB"/>
        </w:rPr>
        <w:t>bearer</w:t>
      </w:r>
      <w:r w:rsidRPr="0066134A">
        <w:rPr>
          <w:b/>
          <w:bCs/>
          <w:spacing w:val="-5"/>
          <w:lang w:val="en-GB"/>
        </w:rPr>
        <w:t xml:space="preserve"> </w:t>
      </w:r>
      <w:r w:rsidRPr="0066134A">
        <w:rPr>
          <w:b/>
          <w:bCs/>
          <w:spacing w:val="4"/>
          <w:lang w:val="en-GB"/>
        </w:rPr>
        <w:t>of</w:t>
      </w:r>
      <w:r w:rsidRPr="002C029A">
        <w:rPr>
          <w:spacing w:val="4"/>
          <w:lang w:val="en-GB"/>
        </w:rPr>
        <w:t>’</w:t>
      </w:r>
      <w:r w:rsidRPr="0066134A">
        <w:rPr>
          <w:spacing w:val="-5"/>
          <w:lang w:val="en-GB"/>
        </w:rPr>
        <w:t xml:space="preserve"> </w:t>
      </w:r>
      <w:r w:rsidRPr="0066134A">
        <w:rPr>
          <w:lang w:val="en-GB"/>
        </w:rPr>
        <w:t>some</w:t>
      </w:r>
      <w:r w:rsidRPr="0066134A">
        <w:rPr>
          <w:spacing w:val="-6"/>
          <w:lang w:val="en-GB"/>
        </w:rPr>
        <w:t xml:space="preserve"> </w:t>
      </w:r>
      <w:r w:rsidRPr="0066134A">
        <w:rPr>
          <w:lang w:val="en-GB"/>
        </w:rPr>
        <w:t>(</w:t>
      </w:r>
      <w:r w:rsidRPr="0066134A">
        <w:rPr>
          <w:i/>
          <w:iCs/>
          <w:lang w:val="en-GB"/>
        </w:rPr>
        <w:t>Function</w:t>
      </w:r>
      <w:r w:rsidRPr="0066134A">
        <w:rPr>
          <w:i/>
          <w:iCs/>
          <w:spacing w:val="-4"/>
          <w:lang w:val="en-GB"/>
        </w:rPr>
        <w:t xml:space="preserve"> </w:t>
      </w:r>
      <w:r w:rsidRPr="0066134A">
        <w:rPr>
          <w:lang w:val="en-GB"/>
        </w:rPr>
        <w:t>and</w:t>
      </w:r>
      <w:r w:rsidRPr="0066134A">
        <w:rPr>
          <w:spacing w:val="24"/>
          <w:w w:val="99"/>
          <w:lang w:val="en-GB"/>
        </w:rPr>
        <w:t xml:space="preserve"> </w:t>
      </w:r>
      <w:r w:rsidRPr="0066134A">
        <w:rPr>
          <w:lang w:val="en-GB"/>
        </w:rPr>
        <w:t>(</w:t>
      </w:r>
      <w:r w:rsidRPr="002C029A">
        <w:rPr>
          <w:lang w:val="en-GB"/>
        </w:rPr>
        <w:t>‘</w:t>
      </w:r>
      <w:r w:rsidRPr="0066134A">
        <w:rPr>
          <w:b/>
          <w:bCs/>
          <w:lang w:val="en-GB"/>
        </w:rPr>
        <w:t>has</w:t>
      </w:r>
      <w:r w:rsidRPr="0066134A">
        <w:rPr>
          <w:b/>
          <w:bCs/>
          <w:spacing w:val="-6"/>
          <w:lang w:val="en-GB"/>
        </w:rPr>
        <w:t xml:space="preserve"> </w:t>
      </w:r>
      <w:r w:rsidRPr="0066134A">
        <w:rPr>
          <w:b/>
          <w:bCs/>
          <w:spacing w:val="-1"/>
          <w:lang w:val="en-GB"/>
        </w:rPr>
        <w:t>realization</w:t>
      </w:r>
      <w:r w:rsidRPr="002C029A">
        <w:rPr>
          <w:spacing w:val="-1"/>
          <w:lang w:val="en-GB"/>
        </w:rPr>
        <w:t>’</w:t>
      </w:r>
      <w:r w:rsidRPr="0066134A">
        <w:rPr>
          <w:spacing w:val="-6"/>
          <w:lang w:val="en-GB"/>
        </w:rPr>
        <w:t xml:space="preserve"> </w:t>
      </w:r>
      <w:r w:rsidRPr="0066134A">
        <w:rPr>
          <w:lang w:val="en-GB"/>
        </w:rPr>
        <w:t>only</w:t>
      </w:r>
      <w:r w:rsidRPr="0066134A">
        <w:rPr>
          <w:spacing w:val="-6"/>
          <w:lang w:val="en-GB"/>
        </w:rPr>
        <w:t xml:space="preserve"> </w:t>
      </w:r>
      <w:proofErr w:type="gramStart"/>
      <w:r w:rsidRPr="0066134A">
        <w:rPr>
          <w:i/>
          <w:iCs/>
          <w:lang w:val="en-GB"/>
        </w:rPr>
        <w:t>Mf</w:t>
      </w:r>
      <w:r w:rsidRPr="0066134A">
        <w:rPr>
          <w:i/>
          <w:iCs/>
          <w:spacing w:val="-15"/>
          <w:lang w:val="en-GB"/>
        </w:rPr>
        <w:t xml:space="preserve"> </w:t>
      </w:r>
      <w:r w:rsidRPr="0066134A">
        <w:rPr>
          <w:lang w:val="en-GB"/>
        </w:rPr>
        <w:t>)</w:t>
      </w:r>
      <w:proofErr w:type="gramEnd"/>
      <w:r w:rsidRPr="0066134A">
        <w:rPr>
          <w:lang w:val="en-GB"/>
        </w:rPr>
        <w:t>))</w:t>
      </w:r>
    </w:p>
    <w:p w14:paraId="76A66AD8" w14:textId="61AC32B1" w:rsidR="00F20945" w:rsidRPr="0066134A" w:rsidRDefault="00F6513E">
      <w:pPr>
        <w:pStyle w:val="Corpodetexto"/>
        <w:kinsoku w:val="0"/>
        <w:overflowPunct w:val="0"/>
        <w:spacing w:before="0" w:line="20" w:lineRule="atLeast"/>
        <w:ind w:left="422"/>
        <w:rPr>
          <w:sz w:val="2"/>
          <w:szCs w:val="2"/>
          <w:lang w:val="en-GB"/>
        </w:rPr>
      </w:pPr>
      <w:r w:rsidRPr="002C029A">
        <w:rPr>
          <w:noProof/>
          <w:sz w:val="2"/>
          <w:szCs w:val="2"/>
          <w:lang w:val="pt-BR" w:eastAsia="pt-BR"/>
        </w:rPr>
        <mc:AlternateContent>
          <mc:Choice Requires="wpg">
            <w:drawing>
              <wp:inline distT="0" distB="0" distL="0" distR="0" wp14:anchorId="1DA203BF" wp14:editId="410B1833">
                <wp:extent cx="2828925" cy="12700"/>
                <wp:effectExtent l="9525" t="9525" r="9525" b="0"/>
                <wp:docPr id="133"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134" name="Freeform 197"/>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5238DD8" id="Group 196"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">
                <v:shape id="Freeform 197"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" path="m,l4444,e" filled="f" strokeweight=".17567mm">
                  <v:path arrowok="t" o:connecttype="custom" o:connectlocs="0,0;4444,0" o:connectangles="0,0"/>
                </v:shape>
                <w10:anchorlock/>
              </v:group>
            </w:pict>
          </mc:Fallback>
        </mc:AlternateContent>
      </w:r>
    </w:p>
    <w:p w14:paraId="695DDEF2" w14:textId="77777777" w:rsidR="00F20945" w:rsidRPr="0066134A" w:rsidRDefault="00F20945">
      <w:pPr>
        <w:pStyle w:val="Corpodetexto"/>
        <w:kinsoku w:val="0"/>
        <w:overflowPunct w:val="0"/>
        <w:spacing w:before="8"/>
        <w:ind w:left="0"/>
        <w:rPr>
          <w:sz w:val="20"/>
          <w:szCs w:val="20"/>
          <w:lang w:val="en-GB"/>
        </w:rPr>
      </w:pPr>
    </w:p>
    <w:p w14:paraId="513EDB21" w14:textId="6D9DCA0D" w:rsidR="00F20945" w:rsidRPr="003140DF" w:rsidRDefault="00F20945">
      <w:pPr>
        <w:pStyle w:val="Corpodetexto"/>
        <w:kinsoku w:val="0"/>
        <w:overflowPunct w:val="0"/>
        <w:spacing w:before="0" w:line="285" w:lineRule="auto"/>
        <w:ind w:right="2059" w:firstLine="239"/>
        <w:jc w:val="both"/>
        <w:rPr>
          <w:lang w:val="en-GB"/>
          <w:rPrChange w:id="336" w:author="schulz" w:date="2016-01-10T18:02:00Z">
            <w:rPr/>
          </w:rPrChange>
        </w:rPr>
      </w:pPr>
      <w:r w:rsidRPr="0066134A">
        <w:rPr>
          <w:lang w:val="en-GB"/>
        </w:rPr>
        <w:t>Definitions</w:t>
      </w:r>
      <w:r w:rsidRPr="0066134A">
        <w:rPr>
          <w:spacing w:val="11"/>
          <w:lang w:val="en-GB"/>
        </w:rPr>
        <w:t xml:space="preserve"> </w:t>
      </w:r>
      <w:r w:rsidRPr="0066134A">
        <w:rPr>
          <w:lang w:val="en-GB"/>
        </w:rPr>
        <w:t>that</w:t>
      </w:r>
      <w:r w:rsidRPr="0066134A">
        <w:rPr>
          <w:spacing w:val="12"/>
          <w:lang w:val="en-GB"/>
        </w:rPr>
        <w:t xml:space="preserve"> </w:t>
      </w:r>
      <w:r w:rsidRPr="0066134A">
        <w:rPr>
          <w:spacing w:val="-1"/>
          <w:lang w:val="en-GB"/>
        </w:rPr>
        <w:t>follow</w:t>
      </w:r>
      <w:r w:rsidRPr="0066134A">
        <w:rPr>
          <w:spacing w:val="11"/>
          <w:lang w:val="en-GB"/>
        </w:rPr>
        <w:t xml:space="preserve"> </w:t>
      </w:r>
      <w:r w:rsidRPr="0066134A">
        <w:rPr>
          <w:lang w:val="en-GB"/>
        </w:rPr>
        <w:t>the</w:t>
      </w:r>
      <w:r w:rsidRPr="0066134A">
        <w:rPr>
          <w:spacing w:val="11"/>
          <w:lang w:val="en-GB"/>
        </w:rPr>
        <w:t xml:space="preserve"> </w:t>
      </w:r>
      <w:r w:rsidRPr="0066134A">
        <w:rPr>
          <w:lang w:val="en-GB"/>
        </w:rPr>
        <w:t>pattern</w:t>
      </w:r>
      <w:r w:rsidRPr="0066134A">
        <w:rPr>
          <w:spacing w:val="11"/>
          <w:lang w:val="en-GB"/>
        </w:rPr>
        <w:t xml:space="preserve"> </w:t>
      </w:r>
      <w:r w:rsidRPr="0066134A">
        <w:rPr>
          <w:lang w:val="en-GB"/>
        </w:rPr>
        <w:t>from</w:t>
      </w:r>
      <w:r w:rsidRPr="0066134A">
        <w:rPr>
          <w:spacing w:val="12"/>
          <w:lang w:val="en-GB"/>
        </w:rPr>
        <w:t xml:space="preserve"> </w:t>
      </w:r>
      <w:r w:rsidRPr="0066134A">
        <w:rPr>
          <w:spacing w:val="-3"/>
          <w:lang w:val="en-GB"/>
        </w:rPr>
        <w:t>Table</w:t>
      </w:r>
      <w:r w:rsidRPr="0066134A">
        <w:rPr>
          <w:spacing w:val="12"/>
          <w:lang w:val="en-GB"/>
        </w:rPr>
        <w:t xml:space="preserve"> </w:t>
      </w:r>
      <w:r w:rsidRPr="0066134A">
        <w:rPr>
          <w:lang w:val="en-GB"/>
        </w:rPr>
        <w:t>8</w:t>
      </w:r>
      <w:r w:rsidRPr="0066134A">
        <w:rPr>
          <w:spacing w:val="11"/>
          <w:lang w:val="en-GB"/>
        </w:rPr>
        <w:t xml:space="preserve"> </w:t>
      </w:r>
      <w:r w:rsidRPr="0066134A">
        <w:rPr>
          <w:lang w:val="en-GB"/>
        </w:rPr>
        <w:t>describe</w:t>
      </w:r>
      <w:r w:rsidRPr="0066134A">
        <w:rPr>
          <w:spacing w:val="11"/>
          <w:lang w:val="en-GB"/>
        </w:rPr>
        <w:t xml:space="preserve"> </w:t>
      </w:r>
      <w:r w:rsidRPr="0066134A">
        <w:rPr>
          <w:spacing w:val="-1"/>
          <w:lang w:val="en-GB"/>
        </w:rPr>
        <w:t>organism-</w:t>
      </w:r>
      <w:r w:rsidRPr="0066134A">
        <w:rPr>
          <w:spacing w:val="30"/>
          <w:w w:val="99"/>
          <w:lang w:val="en-GB"/>
        </w:rPr>
        <w:t xml:space="preserve"> </w:t>
      </w:r>
      <w:r w:rsidRPr="0066134A">
        <w:rPr>
          <w:lang w:val="en-GB"/>
        </w:rPr>
        <w:t>specific</w:t>
      </w:r>
      <w:r w:rsidRPr="0066134A">
        <w:rPr>
          <w:spacing w:val="18"/>
          <w:lang w:val="en-GB"/>
        </w:rPr>
        <w:t xml:space="preserve"> </w:t>
      </w:r>
      <w:r w:rsidRPr="0066134A">
        <w:rPr>
          <w:lang w:val="en-GB"/>
        </w:rPr>
        <w:t>protein</w:t>
      </w:r>
      <w:r w:rsidRPr="0066134A">
        <w:rPr>
          <w:spacing w:val="17"/>
          <w:lang w:val="en-GB"/>
        </w:rPr>
        <w:t xml:space="preserve"> </w:t>
      </w:r>
      <w:r w:rsidRPr="0066134A">
        <w:rPr>
          <w:lang w:val="en-GB"/>
        </w:rPr>
        <w:t>molecule</w:t>
      </w:r>
      <w:r w:rsidRPr="0066134A">
        <w:rPr>
          <w:spacing w:val="18"/>
          <w:lang w:val="en-GB"/>
        </w:rPr>
        <w:t xml:space="preserve"> </w:t>
      </w:r>
      <w:r w:rsidRPr="0066134A">
        <w:rPr>
          <w:lang w:val="en-GB"/>
        </w:rPr>
        <w:t>classes.</w:t>
      </w:r>
      <w:r w:rsidRPr="0066134A">
        <w:rPr>
          <w:spacing w:val="29"/>
          <w:lang w:val="en-GB"/>
        </w:rPr>
        <w:t xml:space="preserve"> </w:t>
      </w:r>
      <w:r w:rsidRPr="0066134A">
        <w:rPr>
          <w:lang w:val="en-GB"/>
        </w:rPr>
        <w:t>In</w:t>
      </w:r>
      <w:r w:rsidRPr="0066134A">
        <w:rPr>
          <w:spacing w:val="17"/>
          <w:lang w:val="en-GB"/>
        </w:rPr>
        <w:t xml:space="preserve"> </w:t>
      </w:r>
      <w:r w:rsidRPr="0066134A">
        <w:rPr>
          <w:lang w:val="en-GB"/>
        </w:rPr>
        <w:t>addition,</w:t>
      </w:r>
      <w:r w:rsidRPr="0066134A">
        <w:rPr>
          <w:spacing w:val="30"/>
          <w:lang w:val="en-GB"/>
        </w:rPr>
        <w:t xml:space="preserve"> </w:t>
      </w:r>
      <w:r w:rsidRPr="0066134A">
        <w:rPr>
          <w:lang w:val="en-GB"/>
        </w:rPr>
        <w:t>the</w:t>
      </w:r>
      <w:r w:rsidRPr="0066134A">
        <w:rPr>
          <w:spacing w:val="17"/>
          <w:lang w:val="en-GB"/>
        </w:rPr>
        <w:t xml:space="preserve"> </w:t>
      </w:r>
      <w:ins w:id="337" w:author="Filipe Santana" w:date="2016-01-11T08:31:00Z">
        <w:r w:rsidR="00EC7224">
          <w:rPr>
            <w:i/>
            <w:lang w:val="en-GB"/>
          </w:rPr>
          <w:t>M</w:t>
        </w:r>
      </w:ins>
      <w:ins w:id="338" w:author="schulz" w:date="2016-01-10T20:04:00Z">
        <w:r w:rsidR="00CF6875" w:rsidRPr="00CF6875">
          <w:rPr>
            <w:i/>
            <w:lang w:val="en-GB"/>
            <w:rPrChange w:id="339" w:author="schulz" w:date="2016-01-10T20:04:00Z">
              <w:rPr>
                <w:lang w:val="en-GB"/>
              </w:rPr>
            </w:rPrChange>
          </w:rPr>
          <w:t>f</w:t>
        </w:r>
        <w:r w:rsidR="00CF6875">
          <w:rPr>
            <w:lang w:val="en-GB"/>
          </w:rPr>
          <w:t xml:space="preserve"> processes s</w:t>
        </w:r>
      </w:ins>
      <w:r w:rsidRPr="003140DF">
        <w:rPr>
          <w:lang w:val="en-GB"/>
          <w:rPrChange w:id="340" w:author="schulz" w:date="2016-01-10T18:02:00Z">
            <w:rPr/>
          </w:rPrChange>
        </w:rPr>
        <w:t>pecified</w:t>
      </w:r>
      <w:r w:rsidRPr="003140DF">
        <w:rPr>
          <w:spacing w:val="-6"/>
          <w:lang w:val="en-GB"/>
          <w:rPrChange w:id="341" w:author="schulz" w:date="2016-01-10T18:02:00Z">
            <w:rPr>
              <w:spacing w:val="-6"/>
            </w:rPr>
          </w:rPrChange>
        </w:rPr>
        <w:t xml:space="preserve"> </w:t>
      </w:r>
      <w:r w:rsidRPr="003140DF">
        <w:rPr>
          <w:lang w:val="en-GB"/>
          <w:rPrChange w:id="342" w:author="schulz" w:date="2016-01-10T18:02:00Z">
            <w:rPr/>
          </w:rPrChange>
        </w:rPr>
        <w:t>in</w:t>
      </w:r>
      <w:r w:rsidRPr="003140DF">
        <w:rPr>
          <w:spacing w:val="-6"/>
          <w:lang w:val="en-GB"/>
          <w:rPrChange w:id="343" w:author="schulz" w:date="2016-01-10T18:02:00Z">
            <w:rPr>
              <w:spacing w:val="-6"/>
            </w:rPr>
          </w:rPrChange>
        </w:rPr>
        <w:t xml:space="preserve"> </w:t>
      </w:r>
      <w:r w:rsidRPr="003140DF">
        <w:rPr>
          <w:lang w:val="en-GB"/>
          <w:rPrChange w:id="344" w:author="schulz" w:date="2016-01-10T18:02:00Z">
            <w:rPr/>
          </w:rPrChange>
        </w:rPr>
        <w:t>the</w:t>
      </w:r>
      <w:r w:rsidRPr="003140DF">
        <w:rPr>
          <w:spacing w:val="-6"/>
          <w:lang w:val="en-GB"/>
          <w:rPrChange w:id="345" w:author="schulz" w:date="2016-01-10T18:02:00Z">
            <w:rPr>
              <w:spacing w:val="-6"/>
            </w:rPr>
          </w:rPrChange>
        </w:rPr>
        <w:t xml:space="preserve"> </w:t>
      </w:r>
      <w:ins w:id="346" w:author="schulz" w:date="2016-01-10T20:04:00Z">
        <w:r w:rsidR="00CF6875">
          <w:rPr>
            <w:spacing w:val="-6"/>
            <w:lang w:val="en-GB"/>
          </w:rPr>
          <w:t xml:space="preserve">DB records </w:t>
        </w:r>
      </w:ins>
      <w:r w:rsidRPr="003140DF">
        <w:rPr>
          <w:lang w:val="en-GB"/>
          <w:rPrChange w:id="347" w:author="schulz" w:date="2016-01-10T18:02:00Z">
            <w:rPr/>
          </w:rPrChange>
        </w:rPr>
        <w:t>are</w:t>
      </w:r>
      <w:r w:rsidRPr="003140DF">
        <w:rPr>
          <w:spacing w:val="-6"/>
          <w:lang w:val="en-GB"/>
          <w:rPrChange w:id="348" w:author="schulz" w:date="2016-01-10T18:02:00Z">
            <w:rPr>
              <w:spacing w:val="-6"/>
            </w:rPr>
          </w:rPrChange>
        </w:rPr>
        <w:t xml:space="preserve"> </w:t>
      </w:r>
      <w:r w:rsidRPr="003140DF">
        <w:rPr>
          <w:lang w:val="en-GB"/>
          <w:rPrChange w:id="349" w:author="schulz" w:date="2016-01-10T18:02:00Z">
            <w:rPr/>
          </w:rPrChange>
        </w:rPr>
        <w:t>added.</w:t>
      </w:r>
    </w:p>
    <w:p w14:paraId="73696C6F" w14:textId="77777777" w:rsidR="00F20945" w:rsidRPr="003140DF" w:rsidRDefault="00F20945">
      <w:pPr>
        <w:pStyle w:val="Corpodetexto"/>
        <w:kinsoku w:val="0"/>
        <w:overflowPunct w:val="0"/>
        <w:spacing w:line="285" w:lineRule="auto"/>
        <w:ind w:right="2059" w:firstLine="239"/>
        <w:jc w:val="both"/>
        <w:rPr>
          <w:lang w:val="en-GB"/>
          <w:rPrChange w:id="350" w:author="schulz" w:date="2016-01-10T18:02:00Z">
            <w:rPr/>
          </w:rPrChange>
        </w:rPr>
      </w:pPr>
      <w:r w:rsidRPr="003140DF">
        <w:rPr>
          <w:lang w:val="en-GB"/>
          <w:rPrChange w:id="351" w:author="schulz" w:date="2016-01-10T18:02:00Z">
            <w:rPr/>
          </w:rPrChange>
        </w:rPr>
        <w:t>The</w:t>
      </w:r>
      <w:r w:rsidRPr="003140DF">
        <w:rPr>
          <w:spacing w:val="-2"/>
          <w:lang w:val="en-GB"/>
          <w:rPrChange w:id="352" w:author="schulz" w:date="2016-01-10T18:02:00Z">
            <w:rPr>
              <w:spacing w:val="-2"/>
            </w:rPr>
          </w:rPrChange>
        </w:rPr>
        <w:t xml:space="preserve"> </w:t>
      </w:r>
      <w:r w:rsidRPr="003140DF">
        <w:rPr>
          <w:lang w:val="en-GB"/>
          <w:rPrChange w:id="353" w:author="schulz" w:date="2016-01-10T18:02:00Z">
            <w:rPr/>
          </w:rPrChange>
        </w:rPr>
        <w:t>last</w:t>
      </w:r>
      <w:r w:rsidRPr="003140DF">
        <w:rPr>
          <w:spacing w:val="-2"/>
          <w:lang w:val="en-GB"/>
          <w:rPrChange w:id="354" w:author="schulz" w:date="2016-01-10T18:02:00Z">
            <w:rPr>
              <w:spacing w:val="-2"/>
            </w:rPr>
          </w:rPrChange>
        </w:rPr>
        <w:t xml:space="preserve"> </w:t>
      </w:r>
      <w:r w:rsidRPr="003140DF">
        <w:rPr>
          <w:lang w:val="en-GB"/>
          <w:rPrChange w:id="355" w:author="schulz" w:date="2016-01-10T18:02:00Z">
            <w:rPr/>
          </w:rPrChange>
        </w:rPr>
        <w:t>axiom</w:t>
      </w:r>
      <w:r w:rsidRPr="003140DF">
        <w:rPr>
          <w:spacing w:val="-2"/>
          <w:lang w:val="en-GB"/>
          <w:rPrChange w:id="356" w:author="schulz" w:date="2016-01-10T18:02:00Z">
            <w:rPr>
              <w:spacing w:val="-2"/>
            </w:rPr>
          </w:rPrChange>
        </w:rPr>
        <w:t xml:space="preserve"> </w:t>
      </w:r>
      <w:r w:rsidRPr="003140DF">
        <w:rPr>
          <w:lang w:val="en-GB"/>
          <w:rPrChange w:id="357" w:author="schulz" w:date="2016-01-10T18:02:00Z">
            <w:rPr/>
          </w:rPrChange>
        </w:rPr>
        <w:t>required</w:t>
      </w:r>
      <w:r w:rsidRPr="003140DF">
        <w:rPr>
          <w:spacing w:val="-1"/>
          <w:lang w:val="en-GB"/>
          <w:rPrChange w:id="358" w:author="schulz" w:date="2016-01-10T18:02:00Z">
            <w:rPr>
              <w:spacing w:val="-1"/>
            </w:rPr>
          </w:rPrChange>
        </w:rPr>
        <w:t xml:space="preserve"> </w:t>
      </w:r>
      <w:r w:rsidRPr="003140DF">
        <w:rPr>
          <w:lang w:val="en-GB"/>
          <w:rPrChange w:id="359" w:author="schulz" w:date="2016-01-10T18:02:00Z">
            <w:rPr/>
          </w:rPrChange>
        </w:rPr>
        <w:t>is</w:t>
      </w:r>
      <w:r w:rsidRPr="003140DF">
        <w:rPr>
          <w:spacing w:val="-2"/>
          <w:lang w:val="en-GB"/>
          <w:rPrChange w:id="360" w:author="schulz" w:date="2016-01-10T18:02:00Z">
            <w:rPr>
              <w:spacing w:val="-2"/>
            </w:rPr>
          </w:rPrChange>
        </w:rPr>
        <w:t xml:space="preserve"> </w:t>
      </w:r>
      <w:r w:rsidRPr="003140DF">
        <w:rPr>
          <w:lang w:val="en-GB"/>
          <w:rPrChange w:id="361" w:author="schulz" w:date="2016-01-10T18:02:00Z">
            <w:rPr/>
          </w:rPrChange>
        </w:rPr>
        <w:t>about</w:t>
      </w:r>
      <w:r w:rsidRPr="003140DF">
        <w:rPr>
          <w:spacing w:val="-2"/>
          <w:lang w:val="en-GB"/>
          <w:rPrChange w:id="362" w:author="schulz" w:date="2016-01-10T18:02:00Z">
            <w:rPr>
              <w:spacing w:val="-2"/>
            </w:rPr>
          </w:rPrChange>
        </w:rPr>
        <w:t xml:space="preserve"> </w:t>
      </w:r>
      <w:r w:rsidRPr="003140DF">
        <w:rPr>
          <w:spacing w:val="-1"/>
          <w:lang w:val="en-GB"/>
          <w:rPrChange w:id="363" w:author="schulz" w:date="2016-01-10T18:02:00Z">
            <w:rPr>
              <w:spacing w:val="-1"/>
            </w:rPr>
          </w:rPrChange>
        </w:rPr>
        <w:t xml:space="preserve">organisms </w:t>
      </w:r>
      <w:r w:rsidRPr="003140DF">
        <w:rPr>
          <w:lang w:val="en-GB"/>
          <w:rPrChange w:id="364" w:author="schulz" w:date="2016-01-10T18:02:00Z">
            <w:rPr/>
          </w:rPrChange>
        </w:rPr>
        <w:t>as</w:t>
      </w:r>
      <w:r w:rsidRPr="003140DF">
        <w:rPr>
          <w:spacing w:val="-2"/>
          <w:lang w:val="en-GB"/>
          <w:rPrChange w:id="365" w:author="schulz" w:date="2016-01-10T18:02:00Z">
            <w:rPr>
              <w:spacing w:val="-2"/>
            </w:rPr>
          </w:rPrChange>
        </w:rPr>
        <w:t xml:space="preserve"> </w:t>
      </w:r>
      <w:r w:rsidRPr="003140DF">
        <w:rPr>
          <w:lang w:val="en-GB"/>
          <w:rPrChange w:id="366" w:author="schulz" w:date="2016-01-10T18:02:00Z">
            <w:rPr/>
          </w:rPrChange>
        </w:rPr>
        <w:t>bearers</w:t>
      </w:r>
      <w:r w:rsidRPr="003140DF">
        <w:rPr>
          <w:spacing w:val="-2"/>
          <w:lang w:val="en-GB"/>
          <w:rPrChange w:id="367" w:author="schulz" w:date="2016-01-10T18:02:00Z">
            <w:rPr>
              <w:spacing w:val="-2"/>
            </w:rPr>
          </w:rPrChange>
        </w:rPr>
        <w:t xml:space="preserve"> </w:t>
      </w:r>
      <w:r w:rsidRPr="003140DF">
        <w:rPr>
          <w:lang w:val="en-GB"/>
          <w:rPrChange w:id="368" w:author="schulz" w:date="2016-01-10T18:02:00Z">
            <w:rPr/>
          </w:rPrChange>
        </w:rPr>
        <w:t>of</w:t>
      </w:r>
      <w:r w:rsidRPr="003140DF">
        <w:rPr>
          <w:spacing w:val="-1"/>
          <w:lang w:val="en-GB"/>
          <w:rPrChange w:id="369" w:author="schulz" w:date="2016-01-10T18:02:00Z">
            <w:rPr>
              <w:spacing w:val="-1"/>
            </w:rPr>
          </w:rPrChange>
        </w:rPr>
        <w:t xml:space="preserve"> </w:t>
      </w:r>
      <w:r w:rsidRPr="003140DF">
        <w:rPr>
          <w:lang w:val="en-GB"/>
          <w:rPrChange w:id="370" w:author="schulz" w:date="2016-01-10T18:02:00Z">
            <w:rPr/>
          </w:rPrChange>
        </w:rPr>
        <w:t>dispositions</w:t>
      </w:r>
      <w:r w:rsidRPr="003140DF">
        <w:rPr>
          <w:spacing w:val="25"/>
          <w:w w:val="99"/>
          <w:lang w:val="en-GB"/>
          <w:rPrChange w:id="371" w:author="schulz" w:date="2016-01-10T18:02:00Z">
            <w:rPr>
              <w:spacing w:val="25"/>
              <w:w w:val="99"/>
            </w:rPr>
          </w:rPrChange>
        </w:rPr>
        <w:t xml:space="preserve"> </w:t>
      </w:r>
      <w:r w:rsidRPr="003140DF">
        <w:rPr>
          <w:lang w:val="en-GB"/>
          <w:rPrChange w:id="372" w:author="schulz" w:date="2016-01-10T18:02:00Z">
            <w:rPr/>
          </w:rPrChange>
        </w:rPr>
        <w:t>related</w:t>
      </w:r>
      <w:r w:rsidRPr="003140DF">
        <w:rPr>
          <w:spacing w:val="-6"/>
          <w:lang w:val="en-GB"/>
          <w:rPrChange w:id="373" w:author="schulz" w:date="2016-01-10T18:02:00Z">
            <w:rPr>
              <w:spacing w:val="-6"/>
            </w:rPr>
          </w:rPrChange>
        </w:rPr>
        <w:t xml:space="preserve"> </w:t>
      </w:r>
      <w:r w:rsidRPr="003140DF">
        <w:rPr>
          <w:lang w:val="en-GB"/>
          <w:rPrChange w:id="374" w:author="schulz" w:date="2016-01-10T18:02:00Z">
            <w:rPr/>
          </w:rPrChange>
        </w:rPr>
        <w:t>to</w:t>
      </w:r>
      <w:r w:rsidRPr="003140DF">
        <w:rPr>
          <w:spacing w:val="-5"/>
          <w:lang w:val="en-GB"/>
          <w:rPrChange w:id="375" w:author="schulz" w:date="2016-01-10T18:02:00Z">
            <w:rPr>
              <w:spacing w:val="-5"/>
            </w:rPr>
          </w:rPrChange>
        </w:rPr>
        <w:t xml:space="preserve"> </w:t>
      </w:r>
      <w:r w:rsidRPr="003140DF">
        <w:rPr>
          <w:lang w:val="en-GB"/>
          <w:rPrChange w:id="376" w:author="schulz" w:date="2016-01-10T18:02:00Z">
            <w:rPr/>
          </w:rPrChange>
        </w:rPr>
        <w:t>performing</w:t>
      </w:r>
      <w:r w:rsidRPr="003140DF">
        <w:rPr>
          <w:spacing w:val="-6"/>
          <w:lang w:val="en-GB"/>
          <w:rPrChange w:id="377" w:author="schulz" w:date="2016-01-10T18:02:00Z">
            <w:rPr>
              <w:spacing w:val="-6"/>
            </w:rPr>
          </w:rPrChange>
        </w:rPr>
        <w:t xml:space="preserve"> </w:t>
      </w:r>
      <w:r w:rsidRPr="003140DF">
        <w:rPr>
          <w:lang w:val="en-GB"/>
          <w:rPrChange w:id="378" w:author="schulz" w:date="2016-01-10T18:02:00Z">
            <w:rPr/>
          </w:rPrChange>
        </w:rPr>
        <w:t>biological</w:t>
      </w:r>
      <w:r w:rsidRPr="003140DF">
        <w:rPr>
          <w:spacing w:val="-5"/>
          <w:lang w:val="en-GB"/>
          <w:rPrChange w:id="379" w:author="schulz" w:date="2016-01-10T18:02:00Z">
            <w:rPr>
              <w:spacing w:val="-5"/>
            </w:rPr>
          </w:rPrChange>
        </w:rPr>
        <w:t xml:space="preserve"> </w:t>
      </w:r>
      <w:r w:rsidRPr="003140DF">
        <w:rPr>
          <w:lang w:val="en-GB"/>
          <w:rPrChange w:id="380" w:author="schulz" w:date="2016-01-10T18:02:00Z">
            <w:rPr/>
          </w:rPrChange>
        </w:rPr>
        <w:t>processes</w:t>
      </w:r>
      <w:r w:rsidRPr="003140DF">
        <w:rPr>
          <w:spacing w:val="-6"/>
          <w:lang w:val="en-GB"/>
          <w:rPrChange w:id="381" w:author="schulz" w:date="2016-01-10T18:02:00Z">
            <w:rPr>
              <w:spacing w:val="-6"/>
            </w:rPr>
          </w:rPrChange>
        </w:rPr>
        <w:t xml:space="preserve"> </w:t>
      </w:r>
      <w:r w:rsidRPr="003140DF">
        <w:rPr>
          <w:spacing w:val="-3"/>
          <w:lang w:val="en-GB"/>
          <w:rPrChange w:id="382" w:author="schulz" w:date="2016-01-10T18:02:00Z">
            <w:rPr>
              <w:spacing w:val="-3"/>
            </w:rPr>
          </w:rPrChange>
        </w:rPr>
        <w:t>(Table</w:t>
      </w:r>
      <w:r w:rsidRPr="003140DF">
        <w:rPr>
          <w:spacing w:val="-5"/>
          <w:lang w:val="en-GB"/>
          <w:rPrChange w:id="383" w:author="schulz" w:date="2016-01-10T18:02:00Z">
            <w:rPr>
              <w:spacing w:val="-5"/>
            </w:rPr>
          </w:rPrChange>
        </w:rPr>
        <w:t xml:space="preserve"> </w:t>
      </w:r>
      <w:r w:rsidRPr="003140DF">
        <w:rPr>
          <w:lang w:val="en-GB"/>
          <w:rPrChange w:id="384" w:author="schulz" w:date="2016-01-10T18:02:00Z">
            <w:rPr/>
          </w:rPrChange>
        </w:rPr>
        <w:t>9</w:t>
      </w:r>
      <w:proofErr w:type="gramStart"/>
      <w:r w:rsidRPr="003140DF">
        <w:rPr>
          <w:lang w:val="en-GB"/>
          <w:rPrChange w:id="385" w:author="schulz" w:date="2016-01-10T18:02:00Z">
            <w:rPr/>
          </w:rPrChange>
        </w:rPr>
        <w:t>)</w:t>
      </w:r>
      <w:r w:rsidRPr="003140DF">
        <w:rPr>
          <w:spacing w:val="-6"/>
          <w:lang w:val="en-GB"/>
          <w:rPrChange w:id="386" w:author="schulz" w:date="2016-01-10T18:02:00Z">
            <w:rPr>
              <w:spacing w:val="-6"/>
            </w:rPr>
          </w:rPrChange>
        </w:rPr>
        <w:t xml:space="preserve"> </w:t>
      </w:r>
      <w:r w:rsidRPr="003140DF">
        <w:rPr>
          <w:lang w:val="en-GB"/>
          <w:rPrChange w:id="387" w:author="schulz" w:date="2016-01-10T18:02:00Z">
            <w:rPr/>
          </w:rPrChange>
        </w:rPr>
        <w:t>.</w:t>
      </w:r>
      <w:proofErr w:type="gramEnd"/>
    </w:p>
    <w:p w14:paraId="2E71CA4C" w14:textId="77777777" w:rsidR="00F20945" w:rsidRPr="003140DF" w:rsidRDefault="00F20945">
      <w:pPr>
        <w:pStyle w:val="Corpodetexto"/>
        <w:kinsoku w:val="0"/>
        <w:overflowPunct w:val="0"/>
        <w:spacing w:before="7"/>
        <w:ind w:left="0"/>
        <w:rPr>
          <w:sz w:val="15"/>
          <w:szCs w:val="15"/>
          <w:lang w:val="en-GB"/>
          <w:rPrChange w:id="388" w:author="schulz" w:date="2016-01-10T18:02:00Z">
            <w:rPr>
              <w:sz w:val="15"/>
              <w:szCs w:val="15"/>
            </w:rPr>
          </w:rPrChange>
        </w:rPr>
      </w:pPr>
    </w:p>
    <w:p w14:paraId="5E6A95B5" w14:textId="77777777" w:rsidR="00F20945" w:rsidRPr="003140DF" w:rsidRDefault="00F20945">
      <w:pPr>
        <w:pStyle w:val="Corpodetexto"/>
        <w:kinsoku w:val="0"/>
        <w:overflowPunct w:val="0"/>
        <w:spacing w:before="0"/>
        <w:rPr>
          <w:sz w:val="15"/>
          <w:szCs w:val="15"/>
          <w:lang w:val="en-GB"/>
          <w:rPrChange w:id="389" w:author="schulz" w:date="2016-01-10T18:02:00Z">
            <w:rPr>
              <w:sz w:val="15"/>
              <w:szCs w:val="15"/>
            </w:rPr>
          </w:rPrChange>
        </w:rPr>
      </w:pPr>
      <w:r w:rsidRPr="003140DF">
        <w:rPr>
          <w:spacing w:val="-3"/>
          <w:sz w:val="15"/>
          <w:szCs w:val="15"/>
          <w:lang w:val="en-GB"/>
          <w:rPrChange w:id="390" w:author="schulz" w:date="2016-01-10T18:02:00Z">
            <w:rPr>
              <w:spacing w:val="-3"/>
              <w:sz w:val="15"/>
              <w:szCs w:val="15"/>
            </w:rPr>
          </w:rPrChange>
        </w:rPr>
        <w:t>Table</w:t>
      </w:r>
      <w:r w:rsidRPr="003140DF">
        <w:rPr>
          <w:spacing w:val="-5"/>
          <w:sz w:val="15"/>
          <w:szCs w:val="15"/>
          <w:lang w:val="en-GB"/>
          <w:rPrChange w:id="391" w:author="schulz" w:date="2016-01-10T18:02:00Z">
            <w:rPr>
              <w:spacing w:val="-5"/>
              <w:sz w:val="15"/>
              <w:szCs w:val="15"/>
            </w:rPr>
          </w:rPrChange>
        </w:rPr>
        <w:t xml:space="preserve"> </w:t>
      </w:r>
      <w:r w:rsidRPr="003140DF">
        <w:rPr>
          <w:sz w:val="15"/>
          <w:szCs w:val="15"/>
          <w:lang w:val="en-GB"/>
          <w:rPrChange w:id="392" w:author="schulz" w:date="2016-01-10T18:02:00Z">
            <w:rPr>
              <w:sz w:val="15"/>
              <w:szCs w:val="15"/>
            </w:rPr>
          </w:rPrChange>
        </w:rPr>
        <w:t>9.</w:t>
      </w:r>
      <w:r w:rsidRPr="003140DF">
        <w:rPr>
          <w:spacing w:val="-5"/>
          <w:sz w:val="15"/>
          <w:szCs w:val="15"/>
          <w:lang w:val="en-GB"/>
          <w:rPrChange w:id="393" w:author="schulz" w:date="2016-01-10T18:02:00Z">
            <w:rPr>
              <w:spacing w:val="-5"/>
              <w:sz w:val="15"/>
              <w:szCs w:val="15"/>
            </w:rPr>
          </w:rPrChange>
        </w:rPr>
        <w:t xml:space="preserve"> </w:t>
      </w:r>
      <w:r w:rsidRPr="003140DF">
        <w:rPr>
          <w:sz w:val="15"/>
          <w:szCs w:val="15"/>
          <w:lang w:val="en-GB"/>
          <w:rPrChange w:id="394" w:author="schulz" w:date="2016-01-10T18:02:00Z">
            <w:rPr>
              <w:sz w:val="15"/>
              <w:szCs w:val="15"/>
            </w:rPr>
          </w:rPrChange>
        </w:rPr>
        <w:t>Axioms</w:t>
      </w:r>
      <w:r w:rsidRPr="003140DF">
        <w:rPr>
          <w:spacing w:val="-5"/>
          <w:sz w:val="15"/>
          <w:szCs w:val="15"/>
          <w:lang w:val="en-GB"/>
          <w:rPrChange w:id="395" w:author="schulz" w:date="2016-01-10T18:02:00Z">
            <w:rPr>
              <w:spacing w:val="-5"/>
              <w:sz w:val="15"/>
              <w:szCs w:val="15"/>
            </w:rPr>
          </w:rPrChange>
        </w:rPr>
        <w:t xml:space="preserve"> </w:t>
      </w:r>
      <w:r w:rsidRPr="003140DF">
        <w:rPr>
          <w:sz w:val="15"/>
          <w:szCs w:val="15"/>
          <w:lang w:val="en-GB"/>
          <w:rPrChange w:id="396" w:author="schulz" w:date="2016-01-10T18:02:00Z">
            <w:rPr>
              <w:sz w:val="15"/>
              <w:szCs w:val="15"/>
            </w:rPr>
          </w:rPrChange>
        </w:rPr>
        <w:t>generated</w:t>
      </w:r>
      <w:r w:rsidRPr="003140DF">
        <w:rPr>
          <w:spacing w:val="-5"/>
          <w:sz w:val="15"/>
          <w:szCs w:val="15"/>
          <w:lang w:val="en-GB"/>
          <w:rPrChange w:id="397" w:author="schulz" w:date="2016-01-10T18:02:00Z">
            <w:rPr>
              <w:spacing w:val="-5"/>
              <w:sz w:val="15"/>
              <w:szCs w:val="15"/>
            </w:rPr>
          </w:rPrChange>
        </w:rPr>
        <w:t xml:space="preserve"> </w:t>
      </w:r>
      <w:r w:rsidRPr="003140DF">
        <w:rPr>
          <w:sz w:val="15"/>
          <w:szCs w:val="15"/>
          <w:lang w:val="en-GB"/>
          <w:rPrChange w:id="398" w:author="schulz" w:date="2016-01-10T18:02:00Z">
            <w:rPr>
              <w:sz w:val="15"/>
              <w:szCs w:val="15"/>
            </w:rPr>
          </w:rPrChange>
        </w:rPr>
        <w:t>for</w:t>
      </w:r>
      <w:r w:rsidRPr="003140DF">
        <w:rPr>
          <w:spacing w:val="-5"/>
          <w:sz w:val="15"/>
          <w:szCs w:val="15"/>
          <w:lang w:val="en-GB"/>
          <w:rPrChange w:id="399" w:author="schulz" w:date="2016-01-10T18:02:00Z">
            <w:rPr>
              <w:spacing w:val="-5"/>
              <w:sz w:val="15"/>
              <w:szCs w:val="15"/>
            </w:rPr>
          </w:rPrChange>
        </w:rPr>
        <w:t xml:space="preserve"> </w:t>
      </w:r>
      <w:proofErr w:type="gramStart"/>
      <w:r w:rsidRPr="003140DF">
        <w:rPr>
          <w:spacing w:val="-1"/>
          <w:sz w:val="15"/>
          <w:szCs w:val="15"/>
          <w:lang w:val="en-GB"/>
          <w:rPrChange w:id="400" w:author="schulz" w:date="2016-01-10T18:02:00Z">
            <w:rPr>
              <w:spacing w:val="-1"/>
              <w:sz w:val="15"/>
              <w:szCs w:val="15"/>
            </w:rPr>
          </w:rPrChange>
        </w:rPr>
        <w:t>organisms</w:t>
      </w:r>
      <w:proofErr w:type="gramEnd"/>
      <w:r w:rsidRPr="003140DF">
        <w:rPr>
          <w:spacing w:val="-5"/>
          <w:sz w:val="15"/>
          <w:szCs w:val="15"/>
          <w:lang w:val="en-GB"/>
          <w:rPrChange w:id="401" w:author="schulz" w:date="2016-01-10T18:02:00Z">
            <w:rPr>
              <w:spacing w:val="-5"/>
              <w:sz w:val="15"/>
              <w:szCs w:val="15"/>
            </w:rPr>
          </w:rPrChange>
        </w:rPr>
        <w:t xml:space="preserve"> </w:t>
      </w:r>
      <w:r w:rsidRPr="003140DF">
        <w:rPr>
          <w:sz w:val="15"/>
          <w:szCs w:val="15"/>
          <w:lang w:val="en-GB"/>
          <w:rPrChange w:id="402" w:author="schulz" w:date="2016-01-10T18:02:00Z">
            <w:rPr>
              <w:sz w:val="15"/>
              <w:szCs w:val="15"/>
            </w:rPr>
          </w:rPrChange>
        </w:rPr>
        <w:t>O</w:t>
      </w:r>
      <w:r w:rsidRPr="003140DF">
        <w:rPr>
          <w:spacing w:val="-5"/>
          <w:sz w:val="15"/>
          <w:szCs w:val="15"/>
          <w:lang w:val="en-GB"/>
          <w:rPrChange w:id="403" w:author="schulz" w:date="2016-01-10T18:02:00Z">
            <w:rPr>
              <w:spacing w:val="-5"/>
              <w:sz w:val="15"/>
              <w:szCs w:val="15"/>
            </w:rPr>
          </w:rPrChange>
        </w:rPr>
        <w:t xml:space="preserve"> </w:t>
      </w:r>
      <w:r w:rsidRPr="003140DF">
        <w:rPr>
          <w:sz w:val="15"/>
          <w:szCs w:val="15"/>
          <w:lang w:val="en-GB"/>
          <w:rPrChange w:id="404" w:author="schulz" w:date="2016-01-10T18:02:00Z">
            <w:rPr>
              <w:sz w:val="15"/>
              <w:szCs w:val="15"/>
            </w:rPr>
          </w:rPrChange>
        </w:rPr>
        <w:t>in</w:t>
      </w:r>
      <w:r w:rsidRPr="003140DF">
        <w:rPr>
          <w:spacing w:val="-4"/>
          <w:sz w:val="15"/>
          <w:szCs w:val="15"/>
          <w:lang w:val="en-GB"/>
          <w:rPrChange w:id="405" w:author="schulz" w:date="2016-01-10T18:02:00Z">
            <w:rPr>
              <w:spacing w:val="-4"/>
              <w:sz w:val="15"/>
              <w:szCs w:val="15"/>
            </w:rPr>
          </w:rPrChange>
        </w:rPr>
        <w:t xml:space="preserve"> </w:t>
      </w:r>
      <w:r w:rsidRPr="003140DF">
        <w:rPr>
          <w:sz w:val="15"/>
          <w:szCs w:val="15"/>
          <w:lang w:val="en-GB"/>
          <w:rPrChange w:id="406" w:author="schulz" w:date="2016-01-10T18:02:00Z">
            <w:rPr>
              <w:sz w:val="15"/>
              <w:szCs w:val="15"/>
            </w:rPr>
          </w:rPrChange>
        </w:rPr>
        <w:t>database</w:t>
      </w:r>
      <w:r w:rsidRPr="003140DF">
        <w:rPr>
          <w:spacing w:val="-5"/>
          <w:sz w:val="15"/>
          <w:szCs w:val="15"/>
          <w:lang w:val="en-GB"/>
          <w:rPrChange w:id="407" w:author="schulz" w:date="2016-01-10T18:02:00Z">
            <w:rPr>
              <w:spacing w:val="-5"/>
              <w:sz w:val="15"/>
              <w:szCs w:val="15"/>
            </w:rPr>
          </w:rPrChange>
        </w:rPr>
        <w:t xml:space="preserve"> </w:t>
      </w:r>
      <w:r w:rsidRPr="003140DF">
        <w:rPr>
          <w:sz w:val="15"/>
          <w:szCs w:val="15"/>
          <w:lang w:val="en-GB"/>
          <w:rPrChange w:id="408" w:author="schulz" w:date="2016-01-10T18:02:00Z">
            <w:rPr>
              <w:sz w:val="15"/>
              <w:szCs w:val="15"/>
            </w:rPr>
          </w:rPrChange>
        </w:rPr>
        <w:t>records</w:t>
      </w:r>
    </w:p>
    <w:p w14:paraId="39FE2143" w14:textId="77777777" w:rsidR="00F20945" w:rsidRPr="003140DF" w:rsidRDefault="00F20945">
      <w:pPr>
        <w:pStyle w:val="Corpodetexto"/>
        <w:kinsoku w:val="0"/>
        <w:overflowPunct w:val="0"/>
        <w:spacing w:before="10"/>
        <w:ind w:left="0"/>
        <w:rPr>
          <w:sz w:val="7"/>
          <w:szCs w:val="7"/>
          <w:lang w:val="en-GB"/>
          <w:rPrChange w:id="409" w:author="schulz" w:date="2016-01-10T18:02:00Z">
            <w:rPr>
              <w:sz w:val="7"/>
              <w:szCs w:val="7"/>
            </w:rPr>
          </w:rPrChange>
        </w:rPr>
      </w:pPr>
    </w:p>
    <w:p w14:paraId="654EDF61" w14:textId="7A7CC05C" w:rsidR="00F20945" w:rsidRPr="003140DF" w:rsidRDefault="00F6513E">
      <w:pPr>
        <w:pStyle w:val="Corpodetexto"/>
        <w:kinsoku w:val="0"/>
        <w:overflowPunct w:val="0"/>
        <w:spacing w:before="0" w:line="20" w:lineRule="atLeast"/>
        <w:ind w:left="422"/>
        <w:rPr>
          <w:sz w:val="2"/>
          <w:szCs w:val="2"/>
          <w:lang w:val="en-GB"/>
          <w:rPrChange w:id="410" w:author="schulz" w:date="2016-01-10T18:02:00Z">
            <w:rPr>
              <w:sz w:val="2"/>
              <w:szCs w:val="2"/>
            </w:rPr>
          </w:rPrChange>
        </w:rPr>
      </w:pPr>
      <w:r w:rsidRPr="002C029A">
        <w:rPr>
          <w:noProof/>
          <w:sz w:val="2"/>
          <w:szCs w:val="2"/>
          <w:lang w:val="pt-BR" w:eastAsia="pt-BR"/>
        </w:rPr>
        <mc:AlternateContent>
          <mc:Choice Requires="wpg">
            <w:drawing>
              <wp:inline distT="0" distB="0" distL="0" distR="0" wp14:anchorId="39AB2ABE" wp14:editId="79883C43">
                <wp:extent cx="2828925" cy="12700"/>
                <wp:effectExtent l="9525" t="9525" r="9525" b="0"/>
                <wp:docPr id="131"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132" name="Freeform 199"/>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FF5ACEE" id="Group 198"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">
                <v:shape id="Freeform 199"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" path="m,l4444,e" filled="f" strokeweight=".17567mm">
                  <v:path arrowok="t" o:connecttype="custom" o:connectlocs="0,0;4444,0" o:connectangles="0,0"/>
                </v:shape>
                <w10:anchorlock/>
              </v:group>
            </w:pict>
          </mc:Fallback>
        </mc:AlternateContent>
      </w:r>
    </w:p>
    <w:p w14:paraId="1DDC767D" w14:textId="77777777" w:rsidR="00F20945" w:rsidRPr="003140DF" w:rsidRDefault="00F20945">
      <w:pPr>
        <w:pStyle w:val="Corpodetexto"/>
        <w:kinsoku w:val="0"/>
        <w:overflowPunct w:val="0"/>
        <w:spacing w:before="0"/>
        <w:ind w:left="489"/>
        <w:rPr>
          <w:lang w:val="en-GB"/>
          <w:rPrChange w:id="411" w:author="schulz" w:date="2016-01-10T18:02:00Z">
            <w:rPr/>
          </w:rPrChange>
        </w:rPr>
      </w:pPr>
      <w:r w:rsidRPr="003140DF">
        <w:rPr>
          <w:i/>
          <w:iCs/>
          <w:lang w:val="en-GB"/>
          <w:rPrChange w:id="412" w:author="schulz" w:date="2016-01-10T18:02:00Z">
            <w:rPr>
              <w:i/>
              <w:iCs/>
            </w:rPr>
          </w:rPrChange>
        </w:rPr>
        <w:t>O</w:t>
      </w:r>
      <w:r w:rsidRPr="003140DF">
        <w:rPr>
          <w:i/>
          <w:iCs/>
          <w:spacing w:val="-7"/>
          <w:lang w:val="en-GB"/>
          <w:rPrChange w:id="413" w:author="schulz" w:date="2016-01-10T18:02:00Z">
            <w:rPr>
              <w:i/>
              <w:iCs/>
              <w:spacing w:val="-7"/>
            </w:rPr>
          </w:rPrChange>
        </w:rPr>
        <w:t xml:space="preserve"> </w:t>
      </w:r>
      <w:proofErr w:type="spellStart"/>
      <w:r w:rsidRPr="003140DF">
        <w:rPr>
          <w:lang w:val="en-GB"/>
          <w:rPrChange w:id="414" w:author="schulz" w:date="2016-01-10T18:02:00Z">
            <w:rPr/>
          </w:rPrChange>
        </w:rPr>
        <w:t>subClassOf</w:t>
      </w:r>
      <w:proofErr w:type="spellEnd"/>
      <w:r w:rsidRPr="003140DF">
        <w:rPr>
          <w:spacing w:val="-8"/>
          <w:lang w:val="en-GB"/>
          <w:rPrChange w:id="415" w:author="schulz" w:date="2016-01-10T18:02:00Z">
            <w:rPr>
              <w:spacing w:val="-8"/>
            </w:rPr>
          </w:rPrChange>
        </w:rPr>
        <w:t xml:space="preserve"> </w:t>
      </w:r>
      <w:r w:rsidRPr="003140DF">
        <w:rPr>
          <w:spacing w:val="-1"/>
          <w:lang w:val="en-GB"/>
          <w:rPrChange w:id="416" w:author="schulz" w:date="2016-01-10T18:02:00Z">
            <w:rPr>
              <w:spacing w:val="-1"/>
            </w:rPr>
          </w:rPrChange>
        </w:rPr>
        <w:t>btl</w:t>
      </w:r>
      <w:proofErr w:type="gramStart"/>
      <w:r w:rsidRPr="003140DF">
        <w:rPr>
          <w:spacing w:val="-1"/>
          <w:lang w:val="en-GB"/>
          <w:rPrChange w:id="417" w:author="schulz" w:date="2016-01-10T18:02:00Z">
            <w:rPr>
              <w:spacing w:val="-1"/>
            </w:rPr>
          </w:rPrChange>
        </w:rPr>
        <w:t>2:</w:t>
      </w:r>
      <w:r w:rsidRPr="003140DF">
        <w:rPr>
          <w:i/>
          <w:iCs/>
          <w:spacing w:val="-1"/>
          <w:lang w:val="en-GB"/>
          <w:rPrChange w:id="418" w:author="schulz" w:date="2016-01-10T18:02:00Z">
            <w:rPr>
              <w:i/>
              <w:iCs/>
              <w:spacing w:val="-1"/>
            </w:rPr>
          </w:rPrChange>
        </w:rPr>
        <w:t>Organism</w:t>
      </w:r>
      <w:proofErr w:type="gramEnd"/>
      <w:r w:rsidRPr="003140DF">
        <w:rPr>
          <w:i/>
          <w:iCs/>
          <w:spacing w:val="-6"/>
          <w:lang w:val="en-GB"/>
          <w:rPrChange w:id="419" w:author="schulz" w:date="2016-01-10T18:02:00Z">
            <w:rPr>
              <w:i/>
              <w:iCs/>
              <w:spacing w:val="-6"/>
            </w:rPr>
          </w:rPrChange>
        </w:rPr>
        <w:t xml:space="preserve"> </w:t>
      </w:r>
      <w:r w:rsidRPr="003140DF">
        <w:rPr>
          <w:lang w:val="en-GB"/>
          <w:rPrChange w:id="420" w:author="schulz" w:date="2016-01-10T18:02:00Z">
            <w:rPr/>
          </w:rPrChange>
        </w:rPr>
        <w:t>and</w:t>
      </w:r>
    </w:p>
    <w:p w14:paraId="2DBA629E" w14:textId="4F1621A7" w:rsidR="00F20945" w:rsidRPr="003140DF" w:rsidRDefault="00F6513E">
      <w:pPr>
        <w:pStyle w:val="Corpodetexto"/>
        <w:kinsoku w:val="0"/>
        <w:overflowPunct w:val="0"/>
        <w:spacing w:before="35" w:line="285" w:lineRule="auto"/>
        <w:ind w:left="1096" w:right="3571" w:hanging="284"/>
        <w:rPr>
          <w:lang w:val="en-GB"/>
          <w:rPrChange w:id="421" w:author="schulz" w:date="2016-01-10T18:02:00Z">
            <w:rPr/>
          </w:rPrChange>
        </w:rPr>
      </w:pPr>
      <w:r>
        <w:rPr>
          <w:noProof/>
          <w:lang w:val="pt-BR" w:eastAsia="pt-BR"/>
        </w:rPr>
        <mc:AlternateContent>
          <mc:Choice Requires="wps">
            <w:drawing>
              <wp:anchor distT="0" distB="0" distL="114300" distR="114300" simplePos="0" relativeHeight="251644928" behindDoc="1" locked="0" layoutInCell="0" allowOverlap="1" wp14:anchorId="13E894CF" wp14:editId="700A1D62">
                <wp:simplePos x="0" y="0"/>
                <wp:positionH relativeFrom="page">
                  <wp:posOffset>4697730</wp:posOffset>
                </wp:positionH>
                <wp:positionV relativeFrom="paragraph">
                  <wp:posOffset>300990</wp:posOffset>
                </wp:positionV>
                <wp:extent cx="2822575" cy="12700"/>
                <wp:effectExtent l="0" t="0" r="0" b="0"/>
                <wp:wrapNone/>
                <wp:docPr id="130" name="Freeform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22575" cy="1270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6CEE2F2" id="Freeform 200"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9.9pt,23.7pt,592.1pt,23.7pt" coordsize="44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" o:allowincell="f" filled="f" strokeweight=".17567mm">
                <v:path arrowok="t" o:connecttype="custom" o:connectlocs="0,0;2821940,0" o:connectangles="0,0"/>
                <w10:wrap anchorx="page"/>
              </v:polyline>
            </w:pict>
          </mc:Fallback>
        </mc:AlternateContent>
      </w:r>
      <w:r w:rsidR="00F20945" w:rsidRPr="003140DF">
        <w:rPr>
          <w:lang w:val="en-GB"/>
          <w:rPrChange w:id="422" w:author="schulz" w:date="2016-01-10T18:02:00Z">
            <w:rPr>
              <w:noProof/>
            </w:rPr>
          </w:rPrChange>
        </w:rPr>
        <w:t>(</w:t>
      </w:r>
      <w:r w:rsidR="00F20945" w:rsidRPr="002C029A">
        <w:rPr>
          <w:lang w:val="en-GB"/>
        </w:rPr>
        <w:t>‘</w:t>
      </w:r>
      <w:r w:rsidR="00F20945" w:rsidRPr="003140DF">
        <w:rPr>
          <w:b/>
          <w:bCs/>
          <w:lang w:val="en-GB"/>
          <w:rPrChange w:id="423" w:author="schulz" w:date="2016-01-10T18:02:00Z">
            <w:rPr>
              <w:b/>
              <w:bCs/>
            </w:rPr>
          </w:rPrChange>
        </w:rPr>
        <w:t>is</w:t>
      </w:r>
      <w:r w:rsidR="00F20945" w:rsidRPr="003140DF">
        <w:rPr>
          <w:b/>
          <w:bCs/>
          <w:spacing w:val="-6"/>
          <w:lang w:val="en-GB"/>
          <w:rPrChange w:id="424" w:author="schulz" w:date="2016-01-10T18:02:00Z">
            <w:rPr>
              <w:b/>
              <w:bCs/>
              <w:spacing w:val="-6"/>
            </w:rPr>
          </w:rPrChange>
        </w:rPr>
        <w:t xml:space="preserve"> </w:t>
      </w:r>
      <w:r w:rsidR="00F20945" w:rsidRPr="003140DF">
        <w:rPr>
          <w:b/>
          <w:bCs/>
          <w:spacing w:val="-1"/>
          <w:lang w:val="en-GB"/>
          <w:rPrChange w:id="425" w:author="schulz" w:date="2016-01-10T18:02:00Z">
            <w:rPr>
              <w:b/>
              <w:bCs/>
              <w:spacing w:val="-1"/>
            </w:rPr>
          </w:rPrChange>
        </w:rPr>
        <w:t>bearer</w:t>
      </w:r>
      <w:r w:rsidR="00F20945" w:rsidRPr="003140DF">
        <w:rPr>
          <w:b/>
          <w:bCs/>
          <w:spacing w:val="-5"/>
          <w:lang w:val="en-GB"/>
          <w:rPrChange w:id="426" w:author="schulz" w:date="2016-01-10T18:02:00Z">
            <w:rPr>
              <w:b/>
              <w:bCs/>
              <w:spacing w:val="-5"/>
            </w:rPr>
          </w:rPrChange>
        </w:rPr>
        <w:t xml:space="preserve"> </w:t>
      </w:r>
      <w:r w:rsidR="00F20945" w:rsidRPr="003140DF">
        <w:rPr>
          <w:b/>
          <w:bCs/>
          <w:spacing w:val="4"/>
          <w:lang w:val="en-GB"/>
          <w:rPrChange w:id="427" w:author="schulz" w:date="2016-01-10T18:02:00Z">
            <w:rPr>
              <w:b/>
              <w:bCs/>
              <w:spacing w:val="4"/>
            </w:rPr>
          </w:rPrChange>
        </w:rPr>
        <w:t>of</w:t>
      </w:r>
      <w:r w:rsidR="00F20945" w:rsidRPr="002C029A">
        <w:rPr>
          <w:spacing w:val="4"/>
          <w:lang w:val="en-GB"/>
        </w:rPr>
        <w:t>’</w:t>
      </w:r>
      <w:r w:rsidR="00F20945" w:rsidRPr="003140DF">
        <w:rPr>
          <w:spacing w:val="-6"/>
          <w:lang w:val="en-GB"/>
          <w:rPrChange w:id="428" w:author="schulz" w:date="2016-01-10T18:02:00Z">
            <w:rPr>
              <w:spacing w:val="-6"/>
            </w:rPr>
          </w:rPrChange>
        </w:rPr>
        <w:t xml:space="preserve"> </w:t>
      </w:r>
      <w:r w:rsidR="00F20945" w:rsidRPr="003140DF">
        <w:rPr>
          <w:lang w:val="en-GB"/>
          <w:rPrChange w:id="429" w:author="schulz" w:date="2016-01-10T18:02:00Z">
            <w:rPr/>
          </w:rPrChange>
        </w:rPr>
        <w:t>some</w:t>
      </w:r>
      <w:r w:rsidR="00F20945" w:rsidRPr="003140DF">
        <w:rPr>
          <w:spacing w:val="-5"/>
          <w:lang w:val="en-GB"/>
          <w:rPrChange w:id="430" w:author="schulz" w:date="2016-01-10T18:02:00Z">
            <w:rPr>
              <w:spacing w:val="-5"/>
            </w:rPr>
          </w:rPrChange>
        </w:rPr>
        <w:t xml:space="preserve"> </w:t>
      </w:r>
      <w:r w:rsidR="00F20945" w:rsidRPr="003140DF">
        <w:rPr>
          <w:lang w:val="en-GB"/>
          <w:rPrChange w:id="431" w:author="schulz" w:date="2016-01-10T18:02:00Z">
            <w:rPr/>
          </w:rPrChange>
        </w:rPr>
        <w:t>(</w:t>
      </w:r>
      <w:r w:rsidR="00F20945" w:rsidRPr="003140DF">
        <w:rPr>
          <w:i/>
          <w:iCs/>
          <w:lang w:val="en-GB"/>
          <w:rPrChange w:id="432" w:author="schulz" w:date="2016-01-10T18:02:00Z">
            <w:rPr>
              <w:i/>
              <w:iCs/>
            </w:rPr>
          </w:rPrChange>
        </w:rPr>
        <w:t>Disposition</w:t>
      </w:r>
      <w:r w:rsidR="00F20945" w:rsidRPr="003140DF">
        <w:rPr>
          <w:i/>
          <w:iCs/>
          <w:spacing w:val="-5"/>
          <w:lang w:val="en-GB"/>
          <w:rPrChange w:id="433" w:author="schulz" w:date="2016-01-10T18:02:00Z">
            <w:rPr>
              <w:i/>
              <w:iCs/>
              <w:spacing w:val="-5"/>
            </w:rPr>
          </w:rPrChange>
        </w:rPr>
        <w:t xml:space="preserve"> </w:t>
      </w:r>
      <w:r w:rsidR="00F20945" w:rsidRPr="003140DF">
        <w:rPr>
          <w:lang w:val="en-GB"/>
          <w:rPrChange w:id="434" w:author="schulz" w:date="2016-01-10T18:02:00Z">
            <w:rPr/>
          </w:rPrChange>
        </w:rPr>
        <w:t>and</w:t>
      </w:r>
      <w:r w:rsidR="00F20945" w:rsidRPr="003140DF">
        <w:rPr>
          <w:spacing w:val="24"/>
          <w:w w:val="99"/>
          <w:lang w:val="en-GB"/>
          <w:rPrChange w:id="435" w:author="schulz" w:date="2016-01-10T18:02:00Z">
            <w:rPr>
              <w:spacing w:val="24"/>
              <w:w w:val="99"/>
            </w:rPr>
          </w:rPrChange>
        </w:rPr>
        <w:t xml:space="preserve"> </w:t>
      </w:r>
      <w:r w:rsidR="00F20945" w:rsidRPr="002C029A">
        <w:rPr>
          <w:lang w:val="en-GB"/>
        </w:rPr>
        <w:t>‘</w:t>
      </w:r>
      <w:r w:rsidR="00F20945" w:rsidRPr="003140DF">
        <w:rPr>
          <w:b/>
          <w:bCs/>
          <w:lang w:val="en-GB"/>
          <w:rPrChange w:id="436" w:author="schulz" w:date="2016-01-10T18:02:00Z">
            <w:rPr>
              <w:b/>
              <w:bCs/>
            </w:rPr>
          </w:rPrChange>
        </w:rPr>
        <w:t>has</w:t>
      </w:r>
      <w:r w:rsidR="00F20945" w:rsidRPr="003140DF">
        <w:rPr>
          <w:b/>
          <w:bCs/>
          <w:spacing w:val="-7"/>
          <w:lang w:val="en-GB"/>
          <w:rPrChange w:id="437" w:author="schulz" w:date="2016-01-10T18:02:00Z">
            <w:rPr>
              <w:b/>
              <w:bCs/>
              <w:spacing w:val="-7"/>
            </w:rPr>
          </w:rPrChange>
        </w:rPr>
        <w:t xml:space="preserve"> </w:t>
      </w:r>
      <w:r w:rsidR="00F20945" w:rsidRPr="003140DF">
        <w:rPr>
          <w:b/>
          <w:bCs/>
          <w:spacing w:val="-1"/>
          <w:lang w:val="en-GB"/>
          <w:rPrChange w:id="438" w:author="schulz" w:date="2016-01-10T18:02:00Z">
            <w:rPr>
              <w:b/>
              <w:bCs/>
              <w:spacing w:val="-1"/>
            </w:rPr>
          </w:rPrChange>
        </w:rPr>
        <w:t>realization</w:t>
      </w:r>
      <w:r w:rsidR="00F20945" w:rsidRPr="002C029A">
        <w:rPr>
          <w:spacing w:val="-1"/>
          <w:lang w:val="en-GB"/>
        </w:rPr>
        <w:t>’</w:t>
      </w:r>
      <w:r w:rsidR="00F20945" w:rsidRPr="003140DF">
        <w:rPr>
          <w:spacing w:val="-7"/>
          <w:lang w:val="en-GB"/>
          <w:rPrChange w:id="439" w:author="schulz" w:date="2016-01-10T18:02:00Z">
            <w:rPr>
              <w:spacing w:val="-7"/>
            </w:rPr>
          </w:rPrChange>
        </w:rPr>
        <w:t xml:space="preserve"> </w:t>
      </w:r>
      <w:r w:rsidR="00F20945" w:rsidRPr="003140DF">
        <w:rPr>
          <w:lang w:val="en-GB"/>
          <w:rPrChange w:id="440" w:author="schulz" w:date="2016-01-10T18:02:00Z">
            <w:rPr/>
          </w:rPrChange>
        </w:rPr>
        <w:t>only</w:t>
      </w:r>
      <w:r w:rsidR="00F20945" w:rsidRPr="003140DF">
        <w:rPr>
          <w:spacing w:val="-6"/>
          <w:lang w:val="en-GB"/>
          <w:rPrChange w:id="441" w:author="schulz" w:date="2016-01-10T18:02:00Z">
            <w:rPr>
              <w:spacing w:val="-6"/>
            </w:rPr>
          </w:rPrChange>
        </w:rPr>
        <w:t xml:space="preserve"> </w:t>
      </w:r>
      <w:proofErr w:type="spellStart"/>
      <w:r w:rsidR="00F20945" w:rsidRPr="003140DF">
        <w:rPr>
          <w:i/>
          <w:iCs/>
          <w:lang w:val="en-GB"/>
          <w:rPrChange w:id="442" w:author="schulz" w:date="2016-01-10T18:02:00Z">
            <w:rPr>
              <w:i/>
              <w:iCs/>
            </w:rPr>
          </w:rPrChange>
        </w:rPr>
        <w:t>Bp</w:t>
      </w:r>
      <w:proofErr w:type="spellEnd"/>
      <w:r w:rsidR="00F20945" w:rsidRPr="003140DF">
        <w:rPr>
          <w:lang w:val="en-GB"/>
          <w:rPrChange w:id="443" w:author="schulz" w:date="2016-01-10T18:02:00Z">
            <w:rPr/>
          </w:rPrChange>
        </w:rPr>
        <w:t>)))</w:t>
      </w:r>
    </w:p>
    <w:p w14:paraId="62660CA1" w14:textId="77777777" w:rsidR="00F20945" w:rsidRPr="002C029A" w:rsidRDefault="00F20945">
      <w:pPr>
        <w:pStyle w:val="Corpodetexto"/>
        <w:kinsoku w:val="0"/>
        <w:overflowPunct w:val="0"/>
        <w:spacing w:before="35" w:line="285" w:lineRule="auto"/>
        <w:ind w:left="1096" w:right="3571" w:hanging="284"/>
        <w:rPr>
          <w:lang w:val="en-GB"/>
        </w:rPr>
        <w:sectPr w:rsidR="00F20945" w:rsidRPr="002C029A">
          <w:type w:val="continuous"/>
          <w:pgSz w:w="14180" w:h="20020"/>
          <w:pgMar w:top="2080" w:right="160" w:bottom="2080" w:left="160" w:header="720" w:footer="720" w:gutter="0"/>
          <w:cols w:num="2" w:space="720" w:equalWidth="0">
            <w:col w:w="6771" w:space="40"/>
            <w:col w:w="7049"/>
          </w:cols>
          <w:noEndnote/>
        </w:sectPr>
      </w:pPr>
    </w:p>
    <w:p w14:paraId="7FFF7665" w14:textId="274E3638" w:rsidR="00F20945" w:rsidRPr="003140DF" w:rsidRDefault="00F6513E">
      <w:pPr>
        <w:pStyle w:val="Corpodetexto"/>
        <w:kinsoku w:val="0"/>
        <w:overflowPunct w:val="0"/>
        <w:spacing w:before="0" w:line="20" w:lineRule="atLeast"/>
        <w:ind w:left="2211"/>
        <w:rPr>
          <w:sz w:val="2"/>
          <w:szCs w:val="2"/>
          <w:lang w:val="en-GB"/>
          <w:rPrChange w:id="444" w:author="schulz" w:date="2016-01-10T18:02:00Z">
            <w:rPr>
              <w:sz w:val="2"/>
              <w:szCs w:val="2"/>
            </w:rPr>
          </w:rPrChange>
        </w:rPr>
      </w:pPr>
      <w:r w:rsidRPr="002C029A">
        <w:rPr>
          <w:noProof/>
          <w:sz w:val="2"/>
          <w:szCs w:val="2"/>
          <w:lang w:val="pt-BR" w:eastAsia="pt-BR"/>
        </w:rPr>
        <w:lastRenderedPageBreak/>
        <mc:AlternateContent>
          <mc:Choice Requires="wpg">
            <w:drawing>
              <wp:inline distT="0" distB="0" distL="0" distR="0" wp14:anchorId="5CA1872A" wp14:editId="76229229">
                <wp:extent cx="2828925" cy="12700"/>
                <wp:effectExtent l="9525" t="9525" r="9525" b="0"/>
                <wp:docPr id="128"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129" name="Freeform 202"/>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FF4176" id="Group 201"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">
                <v:shape id="Freeform 202"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" path="m,l4444,e" filled="f" strokeweight=".17567mm">
                  <v:path arrowok="t" o:connecttype="custom" o:connectlocs="0,0;4444,0" o:connectangles="0,0"/>
                </v:shape>
                <w10:anchorlock/>
              </v:group>
            </w:pict>
          </mc:Fallback>
        </mc:AlternateContent>
      </w:r>
    </w:p>
    <w:p w14:paraId="066DEED7" w14:textId="77777777" w:rsidR="00F20945" w:rsidRPr="003140DF" w:rsidRDefault="00F20945">
      <w:pPr>
        <w:pStyle w:val="Corpodetexto"/>
        <w:kinsoku w:val="0"/>
        <w:overflowPunct w:val="0"/>
        <w:spacing w:before="11"/>
        <w:ind w:left="0"/>
        <w:rPr>
          <w:sz w:val="22"/>
          <w:szCs w:val="22"/>
          <w:lang w:val="en-GB"/>
          <w:rPrChange w:id="445" w:author="schulz" w:date="2016-01-10T18:02:00Z">
            <w:rPr>
              <w:sz w:val="22"/>
              <w:szCs w:val="22"/>
            </w:rPr>
          </w:rPrChange>
        </w:rPr>
      </w:pPr>
    </w:p>
    <w:p w14:paraId="4270622E" w14:textId="591904FA" w:rsidR="00F20945" w:rsidRPr="003140DF" w:rsidRDefault="00F20945">
      <w:pPr>
        <w:pStyle w:val="Corpodetexto"/>
        <w:kinsoku w:val="0"/>
        <w:overflowPunct w:val="0"/>
        <w:spacing w:before="0" w:line="285" w:lineRule="auto"/>
        <w:ind w:left="2107" w:firstLine="239"/>
        <w:jc w:val="both"/>
        <w:rPr>
          <w:lang w:val="en-GB"/>
          <w:rPrChange w:id="446" w:author="schulz" w:date="2016-01-10T18:02:00Z">
            <w:rPr/>
          </w:rPrChange>
        </w:rPr>
      </w:pPr>
      <w:r w:rsidRPr="003140DF">
        <w:rPr>
          <w:lang w:val="en-GB"/>
          <w:rPrChange w:id="447" w:author="schulz" w:date="2016-01-10T18:02:00Z">
            <w:rPr/>
          </w:rPrChange>
        </w:rPr>
        <w:t>Axioms</w:t>
      </w:r>
      <w:r w:rsidRPr="003140DF">
        <w:rPr>
          <w:spacing w:val="3"/>
          <w:lang w:val="en-GB"/>
          <w:rPrChange w:id="448" w:author="schulz" w:date="2016-01-10T18:02:00Z">
            <w:rPr>
              <w:spacing w:val="3"/>
            </w:rPr>
          </w:rPrChange>
        </w:rPr>
        <w:t xml:space="preserve"> </w:t>
      </w:r>
      <w:r w:rsidRPr="003140DF">
        <w:rPr>
          <w:lang w:val="en-GB"/>
          <w:rPrChange w:id="449" w:author="schulz" w:date="2016-01-10T18:02:00Z">
            <w:rPr/>
          </w:rPrChange>
        </w:rPr>
        <w:t>for</w:t>
      </w:r>
      <w:r w:rsidRPr="003140DF">
        <w:rPr>
          <w:spacing w:val="3"/>
          <w:lang w:val="en-GB"/>
          <w:rPrChange w:id="450" w:author="schulz" w:date="2016-01-10T18:02:00Z">
            <w:rPr>
              <w:spacing w:val="3"/>
            </w:rPr>
          </w:rPrChange>
        </w:rPr>
        <w:t xml:space="preserve"> </w:t>
      </w:r>
      <w:proofErr w:type="spellStart"/>
      <w:r w:rsidRPr="003140DF">
        <w:rPr>
          <w:i/>
          <w:iCs/>
          <w:lang w:val="en-GB"/>
          <w:rPrChange w:id="451" w:author="schulz" w:date="2016-01-10T18:02:00Z">
            <w:rPr>
              <w:i/>
              <w:iCs/>
            </w:rPr>
          </w:rPrChange>
        </w:rPr>
        <w:t>Bp_in_O_with_P_and_M</w:t>
      </w:r>
      <w:proofErr w:type="spellEnd"/>
      <w:r w:rsidRPr="003140DF">
        <w:rPr>
          <w:i/>
          <w:iCs/>
          <w:spacing w:val="14"/>
          <w:lang w:val="en-GB"/>
          <w:rPrChange w:id="452" w:author="schulz" w:date="2016-01-10T18:02:00Z">
            <w:rPr>
              <w:i/>
              <w:iCs/>
              <w:spacing w:val="14"/>
            </w:rPr>
          </w:rPrChange>
        </w:rPr>
        <w:t xml:space="preserve"> </w:t>
      </w:r>
      <w:r w:rsidRPr="003140DF">
        <w:rPr>
          <w:spacing w:val="-3"/>
          <w:lang w:val="en-GB"/>
          <w:rPrChange w:id="453" w:author="schulz" w:date="2016-01-10T18:02:00Z">
            <w:rPr>
              <w:spacing w:val="-3"/>
            </w:rPr>
          </w:rPrChange>
        </w:rPr>
        <w:t>(Table</w:t>
      </w:r>
      <w:r w:rsidRPr="003140DF">
        <w:rPr>
          <w:spacing w:val="3"/>
          <w:lang w:val="en-GB"/>
          <w:rPrChange w:id="454" w:author="schulz" w:date="2016-01-10T18:02:00Z">
            <w:rPr>
              <w:spacing w:val="3"/>
            </w:rPr>
          </w:rPrChange>
        </w:rPr>
        <w:t xml:space="preserve"> </w:t>
      </w:r>
      <w:r w:rsidRPr="003140DF">
        <w:rPr>
          <w:lang w:val="en-GB"/>
          <w:rPrChange w:id="455" w:author="schulz" w:date="2016-01-10T18:02:00Z">
            <w:rPr/>
          </w:rPrChange>
        </w:rPr>
        <w:t>6)</w:t>
      </w:r>
      <w:r w:rsidRPr="003140DF">
        <w:rPr>
          <w:spacing w:val="4"/>
          <w:lang w:val="en-GB"/>
          <w:rPrChange w:id="456" w:author="schulz" w:date="2016-01-10T18:02:00Z">
            <w:rPr>
              <w:spacing w:val="4"/>
            </w:rPr>
          </w:rPrChange>
        </w:rPr>
        <w:t xml:space="preserve"> </w:t>
      </w:r>
      <w:r w:rsidRPr="003140DF">
        <w:rPr>
          <w:lang w:val="en-GB"/>
          <w:rPrChange w:id="457" w:author="schulz" w:date="2016-01-10T18:02:00Z">
            <w:rPr/>
          </w:rPrChange>
        </w:rPr>
        <w:t>describe</w:t>
      </w:r>
      <w:del w:id="458" w:author="schulz" w:date="2016-01-10T19:52:00Z">
        <w:r w:rsidRPr="003140DF" w:rsidDel="00F1026E">
          <w:rPr>
            <w:lang w:val="en-GB"/>
            <w:rPrChange w:id="459" w:author="schulz" w:date="2016-01-10T18:02:00Z">
              <w:rPr/>
            </w:rPrChange>
          </w:rPr>
          <w:delText>s</w:delText>
        </w:r>
      </w:del>
      <w:r w:rsidRPr="003140DF">
        <w:rPr>
          <w:spacing w:val="3"/>
          <w:lang w:val="en-GB"/>
          <w:rPrChange w:id="460" w:author="schulz" w:date="2016-01-10T18:02:00Z">
            <w:rPr>
              <w:spacing w:val="3"/>
            </w:rPr>
          </w:rPrChange>
        </w:rPr>
        <w:t xml:space="preserve"> </w:t>
      </w:r>
      <w:r w:rsidRPr="003140DF">
        <w:rPr>
          <w:lang w:val="en-GB"/>
          <w:rPrChange w:id="461" w:author="schulz" w:date="2016-01-10T18:02:00Z">
            <w:rPr/>
          </w:rPrChange>
        </w:rPr>
        <w:t>that</w:t>
      </w:r>
      <w:r w:rsidRPr="003140DF">
        <w:rPr>
          <w:spacing w:val="4"/>
          <w:lang w:val="en-GB"/>
          <w:rPrChange w:id="462" w:author="schulz" w:date="2016-01-10T18:02:00Z">
            <w:rPr>
              <w:spacing w:val="4"/>
            </w:rPr>
          </w:rPrChange>
        </w:rPr>
        <w:t xml:space="preserve"> </w:t>
      </w:r>
      <w:r w:rsidRPr="003140DF">
        <w:rPr>
          <w:lang w:val="en-GB"/>
          <w:rPrChange w:id="463" w:author="schulz" w:date="2016-01-10T18:02:00Z">
            <w:rPr/>
          </w:rPrChange>
        </w:rPr>
        <w:t>a</w:t>
      </w:r>
      <w:r w:rsidRPr="003140DF">
        <w:rPr>
          <w:spacing w:val="3"/>
          <w:lang w:val="en-GB"/>
          <w:rPrChange w:id="464" w:author="schulz" w:date="2016-01-10T18:02:00Z">
            <w:rPr>
              <w:spacing w:val="3"/>
            </w:rPr>
          </w:rPrChange>
        </w:rPr>
        <w:t xml:space="preserve"> </w:t>
      </w:r>
      <w:r w:rsidRPr="003140DF">
        <w:rPr>
          <w:lang w:val="en-GB"/>
          <w:rPrChange w:id="465" w:author="schulz" w:date="2016-01-10T18:02:00Z">
            <w:rPr/>
          </w:rPrChange>
        </w:rPr>
        <w:t>bio-</w:t>
      </w:r>
      <w:r w:rsidRPr="003140DF">
        <w:rPr>
          <w:spacing w:val="25"/>
          <w:w w:val="99"/>
          <w:lang w:val="en-GB"/>
          <w:rPrChange w:id="466" w:author="schulz" w:date="2016-01-10T18:02:00Z">
            <w:rPr>
              <w:spacing w:val="25"/>
              <w:w w:val="99"/>
            </w:rPr>
          </w:rPrChange>
        </w:rPr>
        <w:t xml:space="preserve"> </w:t>
      </w:r>
      <w:r w:rsidRPr="003140DF">
        <w:rPr>
          <w:lang w:val="en-GB"/>
          <w:rPrChange w:id="467" w:author="schulz" w:date="2016-01-10T18:02:00Z">
            <w:rPr/>
          </w:rPrChange>
        </w:rPr>
        <w:t>logical</w:t>
      </w:r>
      <w:r w:rsidRPr="003140DF">
        <w:rPr>
          <w:spacing w:val="-6"/>
          <w:lang w:val="en-GB"/>
          <w:rPrChange w:id="468" w:author="schulz" w:date="2016-01-10T18:02:00Z">
            <w:rPr>
              <w:spacing w:val="-6"/>
            </w:rPr>
          </w:rPrChange>
        </w:rPr>
        <w:t xml:space="preserve"> </w:t>
      </w:r>
      <w:r w:rsidRPr="003140DF">
        <w:rPr>
          <w:lang w:val="en-GB"/>
          <w:rPrChange w:id="469" w:author="schulz" w:date="2016-01-10T18:02:00Z">
            <w:rPr/>
          </w:rPrChange>
        </w:rPr>
        <w:t>process</w:t>
      </w:r>
      <w:r w:rsidRPr="003140DF">
        <w:rPr>
          <w:spacing w:val="-5"/>
          <w:lang w:val="en-GB"/>
          <w:rPrChange w:id="470" w:author="schulz" w:date="2016-01-10T18:02:00Z">
            <w:rPr>
              <w:spacing w:val="-5"/>
            </w:rPr>
          </w:rPrChange>
        </w:rPr>
        <w:t xml:space="preserve"> </w:t>
      </w:r>
      <w:r w:rsidRPr="003140DF">
        <w:rPr>
          <w:lang w:val="en-GB"/>
          <w:rPrChange w:id="471" w:author="schulz" w:date="2016-01-10T18:02:00Z">
            <w:rPr/>
          </w:rPrChange>
        </w:rPr>
        <w:t>from</w:t>
      </w:r>
      <w:r w:rsidRPr="003140DF">
        <w:rPr>
          <w:spacing w:val="-5"/>
          <w:lang w:val="en-GB"/>
          <w:rPrChange w:id="472" w:author="schulz" w:date="2016-01-10T18:02:00Z">
            <w:rPr>
              <w:spacing w:val="-5"/>
            </w:rPr>
          </w:rPrChange>
        </w:rPr>
        <w:t xml:space="preserve"> </w:t>
      </w:r>
      <w:r w:rsidRPr="003140DF">
        <w:rPr>
          <w:lang w:val="en-GB"/>
          <w:rPrChange w:id="473" w:author="schulz" w:date="2016-01-10T18:02:00Z">
            <w:rPr/>
          </w:rPrChange>
        </w:rPr>
        <w:t>a</w:t>
      </w:r>
      <w:r w:rsidRPr="003140DF">
        <w:rPr>
          <w:spacing w:val="-6"/>
          <w:lang w:val="en-GB"/>
          <w:rPrChange w:id="474" w:author="schulz" w:date="2016-01-10T18:02:00Z">
            <w:rPr>
              <w:spacing w:val="-6"/>
            </w:rPr>
          </w:rPrChange>
        </w:rPr>
        <w:t xml:space="preserve"> </w:t>
      </w:r>
      <w:r w:rsidRPr="003140DF">
        <w:rPr>
          <w:lang w:val="en-GB"/>
          <w:rPrChange w:id="475" w:author="schulz" w:date="2016-01-10T18:02:00Z">
            <w:rPr/>
          </w:rPrChange>
        </w:rPr>
        <w:t>single</w:t>
      </w:r>
      <w:r w:rsidRPr="003140DF">
        <w:rPr>
          <w:spacing w:val="-5"/>
          <w:lang w:val="en-GB"/>
          <w:rPrChange w:id="476" w:author="schulz" w:date="2016-01-10T18:02:00Z">
            <w:rPr>
              <w:spacing w:val="-5"/>
            </w:rPr>
          </w:rPrChange>
        </w:rPr>
        <w:t xml:space="preserve"> </w:t>
      </w:r>
      <w:r w:rsidRPr="003140DF">
        <w:rPr>
          <w:lang w:val="en-GB"/>
          <w:rPrChange w:id="477" w:author="schulz" w:date="2016-01-10T18:02:00Z">
            <w:rPr/>
          </w:rPrChange>
        </w:rPr>
        <w:t>record</w:t>
      </w:r>
      <w:r w:rsidRPr="003140DF">
        <w:rPr>
          <w:spacing w:val="-6"/>
          <w:lang w:val="en-GB"/>
          <w:rPrChange w:id="478" w:author="schulz" w:date="2016-01-10T18:02:00Z">
            <w:rPr>
              <w:spacing w:val="-6"/>
            </w:rPr>
          </w:rPrChange>
        </w:rPr>
        <w:t xml:space="preserve"> </w:t>
      </w:r>
      <w:r w:rsidRPr="003140DF">
        <w:rPr>
          <w:lang w:val="en-GB"/>
          <w:rPrChange w:id="479" w:author="schulz" w:date="2016-01-10T18:02:00Z">
            <w:rPr/>
          </w:rPrChange>
        </w:rPr>
        <w:t>has</w:t>
      </w:r>
      <w:r w:rsidRPr="003140DF">
        <w:rPr>
          <w:spacing w:val="-6"/>
          <w:lang w:val="en-GB"/>
          <w:rPrChange w:id="480" w:author="schulz" w:date="2016-01-10T18:02:00Z">
            <w:rPr>
              <w:spacing w:val="-6"/>
            </w:rPr>
          </w:rPrChange>
        </w:rPr>
        <w:t xml:space="preserve"> </w:t>
      </w:r>
      <w:r w:rsidRPr="003140DF">
        <w:rPr>
          <w:lang w:val="en-GB"/>
          <w:rPrChange w:id="481" w:author="schulz" w:date="2016-01-10T18:02:00Z">
            <w:rPr/>
          </w:rPrChange>
        </w:rPr>
        <w:t>as</w:t>
      </w:r>
      <w:r w:rsidRPr="003140DF">
        <w:rPr>
          <w:spacing w:val="-5"/>
          <w:lang w:val="en-GB"/>
          <w:rPrChange w:id="482" w:author="schulz" w:date="2016-01-10T18:02:00Z">
            <w:rPr>
              <w:spacing w:val="-5"/>
            </w:rPr>
          </w:rPrChange>
        </w:rPr>
        <w:t xml:space="preserve"> </w:t>
      </w:r>
      <w:r w:rsidRPr="003140DF">
        <w:rPr>
          <w:lang w:val="en-GB"/>
          <w:rPrChange w:id="483" w:author="schulz" w:date="2016-01-10T18:02:00Z">
            <w:rPr/>
          </w:rPrChange>
        </w:rPr>
        <w:t>participants</w:t>
      </w:r>
      <w:r w:rsidRPr="003140DF">
        <w:rPr>
          <w:spacing w:val="-5"/>
          <w:lang w:val="en-GB"/>
          <w:rPrChange w:id="484" w:author="schulz" w:date="2016-01-10T18:02:00Z">
            <w:rPr>
              <w:spacing w:val="-5"/>
            </w:rPr>
          </w:rPrChange>
        </w:rPr>
        <w:t xml:space="preserve"> </w:t>
      </w:r>
      <w:r w:rsidRPr="003140DF">
        <w:rPr>
          <w:lang w:val="en-GB"/>
          <w:rPrChange w:id="485" w:author="schulz" w:date="2016-01-10T18:02:00Z">
            <w:rPr/>
          </w:rPrChange>
        </w:rPr>
        <w:t>one</w:t>
      </w:r>
      <w:r w:rsidRPr="003140DF">
        <w:rPr>
          <w:spacing w:val="-5"/>
          <w:lang w:val="en-GB"/>
          <w:rPrChange w:id="486" w:author="schulz" w:date="2016-01-10T18:02:00Z">
            <w:rPr>
              <w:spacing w:val="-5"/>
            </w:rPr>
          </w:rPrChange>
        </w:rPr>
        <w:t xml:space="preserve"> </w:t>
      </w:r>
      <w:r w:rsidRPr="003140DF">
        <w:rPr>
          <w:lang w:val="en-GB"/>
          <w:rPrChange w:id="487" w:author="schulz" w:date="2016-01-10T18:02:00Z">
            <w:rPr/>
          </w:rPrChange>
        </w:rPr>
        <w:t>or</w:t>
      </w:r>
      <w:r w:rsidRPr="003140DF">
        <w:rPr>
          <w:spacing w:val="-6"/>
          <w:lang w:val="en-GB"/>
          <w:rPrChange w:id="488" w:author="schulz" w:date="2016-01-10T18:02:00Z">
            <w:rPr>
              <w:spacing w:val="-6"/>
            </w:rPr>
          </w:rPrChange>
        </w:rPr>
        <w:t xml:space="preserve"> </w:t>
      </w:r>
      <w:r w:rsidRPr="003140DF">
        <w:rPr>
          <w:lang w:val="en-GB"/>
          <w:rPrChange w:id="489" w:author="schulz" w:date="2016-01-10T18:02:00Z">
            <w:rPr/>
          </w:rPrChange>
        </w:rPr>
        <w:t>more</w:t>
      </w:r>
      <w:r w:rsidRPr="003140DF">
        <w:rPr>
          <w:spacing w:val="-5"/>
          <w:lang w:val="en-GB"/>
          <w:rPrChange w:id="490" w:author="schulz" w:date="2016-01-10T18:02:00Z">
            <w:rPr>
              <w:spacing w:val="-5"/>
            </w:rPr>
          </w:rPrChange>
        </w:rPr>
        <w:t xml:space="preserve"> </w:t>
      </w:r>
      <w:r w:rsidRPr="003140DF">
        <w:rPr>
          <w:lang w:val="en-GB"/>
          <w:rPrChange w:id="491" w:author="schulz" w:date="2016-01-10T18:02:00Z">
            <w:rPr/>
          </w:rPrChange>
        </w:rPr>
        <w:t>small</w:t>
      </w:r>
      <w:r w:rsidRPr="003140DF">
        <w:rPr>
          <w:w w:val="99"/>
          <w:lang w:val="en-GB"/>
          <w:rPrChange w:id="492" w:author="schulz" w:date="2016-01-10T18:02:00Z">
            <w:rPr>
              <w:w w:val="99"/>
            </w:rPr>
          </w:rPrChange>
        </w:rPr>
        <w:t xml:space="preserve"> </w:t>
      </w:r>
      <w:r w:rsidRPr="003140DF">
        <w:rPr>
          <w:lang w:val="en-GB"/>
          <w:rPrChange w:id="493" w:author="schulz" w:date="2016-01-10T18:02:00Z">
            <w:rPr/>
          </w:rPrChange>
        </w:rPr>
        <w:t>molecules;</w:t>
      </w:r>
      <w:r w:rsidRPr="003140DF">
        <w:rPr>
          <w:spacing w:val="-5"/>
          <w:lang w:val="en-GB"/>
          <w:rPrChange w:id="494" w:author="schulz" w:date="2016-01-10T18:02:00Z">
            <w:rPr>
              <w:spacing w:val="-5"/>
            </w:rPr>
          </w:rPrChange>
        </w:rPr>
        <w:t xml:space="preserve"> </w:t>
      </w:r>
      <w:r w:rsidRPr="003140DF">
        <w:rPr>
          <w:lang w:val="en-GB"/>
          <w:rPrChange w:id="495" w:author="schulz" w:date="2016-01-10T18:02:00Z">
            <w:rPr/>
          </w:rPrChange>
        </w:rPr>
        <w:t>the</w:t>
      </w:r>
      <w:r w:rsidRPr="003140DF">
        <w:rPr>
          <w:spacing w:val="-5"/>
          <w:lang w:val="en-GB"/>
          <w:rPrChange w:id="496" w:author="schulz" w:date="2016-01-10T18:02:00Z">
            <w:rPr>
              <w:spacing w:val="-5"/>
            </w:rPr>
          </w:rPrChange>
        </w:rPr>
        <w:t xml:space="preserve"> </w:t>
      </w:r>
      <w:r w:rsidRPr="003140DF">
        <w:rPr>
          <w:lang w:val="en-GB"/>
          <w:rPrChange w:id="497" w:author="schulz" w:date="2016-01-10T18:02:00Z">
            <w:rPr/>
          </w:rPrChange>
        </w:rPr>
        <w:t>process</w:t>
      </w:r>
      <w:r w:rsidRPr="003140DF">
        <w:rPr>
          <w:spacing w:val="-5"/>
          <w:lang w:val="en-GB"/>
          <w:rPrChange w:id="498" w:author="schulz" w:date="2016-01-10T18:02:00Z">
            <w:rPr>
              <w:spacing w:val="-5"/>
            </w:rPr>
          </w:rPrChange>
        </w:rPr>
        <w:t xml:space="preserve"> </w:t>
      </w:r>
      <w:r w:rsidRPr="003140DF">
        <w:rPr>
          <w:lang w:val="en-GB"/>
          <w:rPrChange w:id="499" w:author="schulz" w:date="2016-01-10T18:02:00Z">
            <w:rPr/>
          </w:rPrChange>
        </w:rPr>
        <w:t>is</w:t>
      </w:r>
      <w:r w:rsidRPr="003140DF">
        <w:rPr>
          <w:spacing w:val="-6"/>
          <w:lang w:val="en-GB"/>
          <w:rPrChange w:id="500" w:author="schulz" w:date="2016-01-10T18:02:00Z">
            <w:rPr>
              <w:spacing w:val="-6"/>
            </w:rPr>
          </w:rPrChange>
        </w:rPr>
        <w:t xml:space="preserve"> </w:t>
      </w:r>
      <w:r w:rsidRPr="003140DF">
        <w:rPr>
          <w:lang w:val="en-GB"/>
          <w:rPrChange w:id="501" w:author="schulz" w:date="2016-01-10T18:02:00Z">
            <w:rPr/>
          </w:rPrChange>
        </w:rPr>
        <w:t>included</w:t>
      </w:r>
      <w:r w:rsidRPr="003140DF">
        <w:rPr>
          <w:spacing w:val="-5"/>
          <w:lang w:val="en-GB"/>
          <w:rPrChange w:id="502" w:author="schulz" w:date="2016-01-10T18:02:00Z">
            <w:rPr>
              <w:spacing w:val="-5"/>
            </w:rPr>
          </w:rPrChange>
        </w:rPr>
        <w:t xml:space="preserve"> </w:t>
      </w:r>
      <w:r w:rsidRPr="003140DF">
        <w:rPr>
          <w:lang w:val="en-GB"/>
          <w:rPrChange w:id="503" w:author="schulz" w:date="2016-01-10T18:02:00Z">
            <w:rPr/>
          </w:rPrChange>
        </w:rPr>
        <w:t>in</w:t>
      </w:r>
      <w:r w:rsidRPr="003140DF">
        <w:rPr>
          <w:spacing w:val="-5"/>
          <w:lang w:val="en-GB"/>
          <w:rPrChange w:id="504" w:author="schulz" w:date="2016-01-10T18:02:00Z">
            <w:rPr>
              <w:spacing w:val="-5"/>
            </w:rPr>
          </w:rPrChange>
        </w:rPr>
        <w:t xml:space="preserve"> </w:t>
      </w:r>
      <w:r w:rsidRPr="003140DF">
        <w:rPr>
          <w:lang w:val="en-GB"/>
          <w:rPrChange w:id="505" w:author="schulz" w:date="2016-01-10T18:02:00Z">
            <w:rPr/>
          </w:rPrChange>
        </w:rPr>
        <w:t>the</w:t>
      </w:r>
      <w:r w:rsidRPr="003140DF">
        <w:rPr>
          <w:spacing w:val="-5"/>
          <w:lang w:val="en-GB"/>
          <w:rPrChange w:id="506" w:author="schulz" w:date="2016-01-10T18:02:00Z">
            <w:rPr>
              <w:spacing w:val="-5"/>
            </w:rPr>
          </w:rPrChange>
        </w:rPr>
        <w:t xml:space="preserve"> </w:t>
      </w:r>
      <w:r w:rsidRPr="003140DF">
        <w:rPr>
          <w:lang w:val="en-GB"/>
          <w:rPrChange w:id="507" w:author="schulz" w:date="2016-01-10T18:02:00Z">
            <w:rPr/>
          </w:rPrChange>
        </w:rPr>
        <w:t>combination</w:t>
      </w:r>
      <w:r w:rsidRPr="003140DF">
        <w:rPr>
          <w:spacing w:val="-6"/>
          <w:lang w:val="en-GB"/>
          <w:rPrChange w:id="508" w:author="schulz" w:date="2016-01-10T18:02:00Z">
            <w:rPr>
              <w:spacing w:val="-6"/>
            </w:rPr>
          </w:rPrChange>
        </w:rPr>
        <w:t xml:space="preserve"> </w:t>
      </w:r>
      <w:r w:rsidRPr="003140DF">
        <w:rPr>
          <w:lang w:val="en-GB"/>
          <w:rPrChange w:id="509" w:author="schulz" w:date="2016-01-10T18:02:00Z">
            <w:rPr/>
          </w:rPrChange>
        </w:rPr>
        <w:t>of</w:t>
      </w:r>
      <w:r w:rsidRPr="003140DF">
        <w:rPr>
          <w:spacing w:val="-5"/>
          <w:lang w:val="en-GB"/>
          <w:rPrChange w:id="510" w:author="schulz" w:date="2016-01-10T18:02:00Z">
            <w:rPr>
              <w:spacing w:val="-5"/>
            </w:rPr>
          </w:rPrChange>
        </w:rPr>
        <w:t xml:space="preserve"> </w:t>
      </w:r>
      <w:r w:rsidRPr="003140DF">
        <w:rPr>
          <w:lang w:val="en-GB"/>
          <w:rPrChange w:id="511" w:author="schulz" w:date="2016-01-10T18:02:00Z">
            <w:rPr/>
          </w:rPrChange>
        </w:rPr>
        <w:t>one</w:t>
      </w:r>
      <w:r w:rsidRPr="003140DF">
        <w:rPr>
          <w:spacing w:val="-5"/>
          <w:lang w:val="en-GB"/>
          <w:rPrChange w:id="512" w:author="schulz" w:date="2016-01-10T18:02:00Z">
            <w:rPr>
              <w:spacing w:val="-5"/>
            </w:rPr>
          </w:rPrChange>
        </w:rPr>
        <w:t xml:space="preserve"> </w:t>
      </w:r>
      <w:r w:rsidRPr="003140DF">
        <w:rPr>
          <w:lang w:val="en-GB"/>
          <w:rPrChange w:id="513" w:author="schulz" w:date="2016-01-10T18:02:00Z">
            <w:rPr/>
          </w:rPrChange>
        </w:rPr>
        <w:t>or</w:t>
      </w:r>
      <w:r w:rsidRPr="003140DF">
        <w:rPr>
          <w:spacing w:val="-5"/>
          <w:lang w:val="en-GB"/>
          <w:rPrChange w:id="514" w:author="schulz" w:date="2016-01-10T18:02:00Z">
            <w:rPr>
              <w:spacing w:val="-5"/>
            </w:rPr>
          </w:rPrChange>
        </w:rPr>
        <w:t xml:space="preserve"> </w:t>
      </w:r>
      <w:r w:rsidRPr="003140DF">
        <w:rPr>
          <w:lang w:val="en-GB"/>
          <w:rPrChange w:id="515" w:author="schulz" w:date="2016-01-10T18:02:00Z">
            <w:rPr/>
          </w:rPrChange>
        </w:rPr>
        <w:t>more</w:t>
      </w:r>
      <w:r w:rsidRPr="003140DF">
        <w:rPr>
          <w:spacing w:val="-5"/>
          <w:lang w:val="en-GB"/>
          <w:rPrChange w:id="516" w:author="schulz" w:date="2016-01-10T18:02:00Z">
            <w:rPr>
              <w:spacing w:val="-5"/>
            </w:rPr>
          </w:rPrChange>
        </w:rPr>
        <w:t xml:space="preserve"> </w:t>
      </w:r>
      <w:proofErr w:type="spellStart"/>
      <w:r w:rsidRPr="003140DF">
        <w:rPr>
          <w:lang w:val="en-GB"/>
          <w:rPrChange w:id="517" w:author="schulz" w:date="2016-01-10T18:02:00Z">
            <w:rPr/>
          </w:rPrChange>
        </w:rPr>
        <w:t>cel</w:t>
      </w:r>
      <w:proofErr w:type="spellEnd"/>
      <w:r w:rsidRPr="003140DF">
        <w:rPr>
          <w:lang w:val="en-GB"/>
          <w:rPrChange w:id="518" w:author="schulz" w:date="2016-01-10T18:02:00Z">
            <w:rPr/>
          </w:rPrChange>
        </w:rPr>
        <w:t>-</w:t>
      </w:r>
      <w:r w:rsidRPr="003140DF">
        <w:rPr>
          <w:w w:val="99"/>
          <w:lang w:val="en-GB"/>
          <w:rPrChange w:id="519" w:author="schulz" w:date="2016-01-10T18:02:00Z">
            <w:rPr>
              <w:w w:val="99"/>
            </w:rPr>
          </w:rPrChange>
        </w:rPr>
        <w:t xml:space="preserve"> </w:t>
      </w:r>
      <w:proofErr w:type="spellStart"/>
      <w:r w:rsidRPr="003140DF">
        <w:rPr>
          <w:lang w:val="en-GB"/>
          <w:rPrChange w:id="520" w:author="schulz" w:date="2016-01-10T18:02:00Z">
            <w:rPr/>
          </w:rPrChange>
        </w:rPr>
        <w:t>lular</w:t>
      </w:r>
      <w:proofErr w:type="spellEnd"/>
      <w:r w:rsidRPr="003140DF">
        <w:rPr>
          <w:spacing w:val="6"/>
          <w:lang w:val="en-GB"/>
          <w:rPrChange w:id="521" w:author="schulz" w:date="2016-01-10T18:02:00Z">
            <w:rPr>
              <w:spacing w:val="6"/>
            </w:rPr>
          </w:rPrChange>
        </w:rPr>
        <w:t xml:space="preserve"> </w:t>
      </w:r>
      <w:r w:rsidRPr="003140DF">
        <w:rPr>
          <w:lang w:val="en-GB"/>
          <w:rPrChange w:id="522" w:author="schulz" w:date="2016-01-10T18:02:00Z">
            <w:rPr/>
          </w:rPrChange>
        </w:rPr>
        <w:t>component</w:t>
      </w:r>
      <w:ins w:id="523" w:author="schulz" w:date="2016-01-10T19:52:00Z">
        <w:r w:rsidR="00F1026E">
          <w:rPr>
            <w:lang w:val="en-GB"/>
          </w:rPr>
          <w:t>s</w:t>
        </w:r>
      </w:ins>
      <w:r w:rsidRPr="003140DF">
        <w:rPr>
          <w:lang w:val="en-GB"/>
          <w:rPrChange w:id="524" w:author="schulz" w:date="2016-01-10T18:02:00Z">
            <w:rPr/>
          </w:rPrChange>
        </w:rPr>
        <w:t>;</w:t>
      </w:r>
      <w:r w:rsidRPr="003140DF">
        <w:rPr>
          <w:spacing w:val="11"/>
          <w:lang w:val="en-GB"/>
          <w:rPrChange w:id="525" w:author="schulz" w:date="2016-01-10T18:02:00Z">
            <w:rPr>
              <w:spacing w:val="11"/>
            </w:rPr>
          </w:rPrChange>
        </w:rPr>
        <w:t xml:space="preserve"> </w:t>
      </w:r>
      <w:r w:rsidRPr="003140DF">
        <w:rPr>
          <w:lang w:val="en-GB"/>
          <w:rPrChange w:id="526" w:author="schulz" w:date="2016-01-10T18:02:00Z">
            <w:rPr/>
          </w:rPrChange>
        </w:rPr>
        <w:t>included</w:t>
      </w:r>
      <w:r w:rsidRPr="003140DF">
        <w:rPr>
          <w:spacing w:val="6"/>
          <w:lang w:val="en-GB"/>
          <w:rPrChange w:id="527" w:author="schulz" w:date="2016-01-10T18:02:00Z">
            <w:rPr>
              <w:spacing w:val="6"/>
            </w:rPr>
          </w:rPrChange>
        </w:rPr>
        <w:t xml:space="preserve"> </w:t>
      </w:r>
      <w:r w:rsidRPr="003140DF">
        <w:rPr>
          <w:lang w:val="en-GB"/>
          <w:rPrChange w:id="528" w:author="schulz" w:date="2016-01-10T18:02:00Z">
            <w:rPr/>
          </w:rPrChange>
        </w:rPr>
        <w:t>in</w:t>
      </w:r>
      <w:r w:rsidRPr="003140DF">
        <w:rPr>
          <w:spacing w:val="6"/>
          <w:lang w:val="en-GB"/>
          <w:rPrChange w:id="529" w:author="schulz" w:date="2016-01-10T18:02:00Z">
            <w:rPr>
              <w:spacing w:val="6"/>
            </w:rPr>
          </w:rPrChange>
        </w:rPr>
        <w:t xml:space="preserve"> </w:t>
      </w:r>
      <w:r w:rsidRPr="003140DF">
        <w:rPr>
          <w:lang w:val="en-GB"/>
          <w:rPrChange w:id="530" w:author="schulz" w:date="2016-01-10T18:02:00Z">
            <w:rPr/>
          </w:rPrChange>
        </w:rPr>
        <w:t>a</w:t>
      </w:r>
      <w:r w:rsidRPr="003140DF">
        <w:rPr>
          <w:spacing w:val="6"/>
          <w:lang w:val="en-GB"/>
          <w:rPrChange w:id="531" w:author="schulz" w:date="2016-01-10T18:02:00Z">
            <w:rPr>
              <w:spacing w:val="6"/>
            </w:rPr>
          </w:rPrChange>
        </w:rPr>
        <w:t xml:space="preserve"> </w:t>
      </w:r>
      <w:r w:rsidRPr="003140DF">
        <w:rPr>
          <w:lang w:val="en-GB"/>
          <w:rPrChange w:id="532" w:author="schulz" w:date="2016-01-10T18:02:00Z">
            <w:rPr/>
          </w:rPrChange>
        </w:rPr>
        <w:t>specific</w:t>
      </w:r>
      <w:r w:rsidRPr="003140DF">
        <w:rPr>
          <w:spacing w:val="6"/>
          <w:lang w:val="en-GB"/>
          <w:rPrChange w:id="533" w:author="schulz" w:date="2016-01-10T18:02:00Z">
            <w:rPr>
              <w:spacing w:val="6"/>
            </w:rPr>
          </w:rPrChange>
        </w:rPr>
        <w:t xml:space="preserve"> </w:t>
      </w:r>
      <w:r w:rsidRPr="003140DF">
        <w:rPr>
          <w:spacing w:val="-1"/>
          <w:lang w:val="en-GB"/>
          <w:rPrChange w:id="534" w:author="schulz" w:date="2016-01-10T18:02:00Z">
            <w:rPr>
              <w:spacing w:val="-1"/>
            </w:rPr>
          </w:rPrChange>
        </w:rPr>
        <w:t>organism;</w:t>
      </w:r>
      <w:r w:rsidRPr="003140DF">
        <w:rPr>
          <w:spacing w:val="11"/>
          <w:lang w:val="en-GB"/>
          <w:rPrChange w:id="535" w:author="schulz" w:date="2016-01-10T18:02:00Z">
            <w:rPr>
              <w:spacing w:val="11"/>
            </w:rPr>
          </w:rPrChange>
        </w:rPr>
        <w:t xml:space="preserve"> </w:t>
      </w:r>
      <w:r w:rsidRPr="003140DF">
        <w:rPr>
          <w:lang w:val="en-GB"/>
          <w:rPrChange w:id="536" w:author="schulz" w:date="2016-01-10T18:02:00Z">
            <w:rPr/>
          </w:rPrChange>
        </w:rPr>
        <w:t>and,</w:t>
      </w:r>
      <w:r w:rsidRPr="003140DF">
        <w:rPr>
          <w:spacing w:val="11"/>
          <w:lang w:val="en-GB"/>
          <w:rPrChange w:id="537" w:author="schulz" w:date="2016-01-10T18:02:00Z">
            <w:rPr>
              <w:spacing w:val="11"/>
            </w:rPr>
          </w:rPrChange>
        </w:rPr>
        <w:t xml:space="preserve"> </w:t>
      </w:r>
      <w:r w:rsidRPr="003140DF">
        <w:rPr>
          <w:lang w:val="en-GB"/>
          <w:rPrChange w:id="538" w:author="schulz" w:date="2016-01-10T18:02:00Z">
            <w:rPr/>
          </w:rPrChange>
        </w:rPr>
        <w:t>the</w:t>
      </w:r>
      <w:r w:rsidRPr="003140DF">
        <w:rPr>
          <w:spacing w:val="6"/>
          <w:lang w:val="en-GB"/>
          <w:rPrChange w:id="539" w:author="schulz" w:date="2016-01-10T18:02:00Z">
            <w:rPr>
              <w:spacing w:val="6"/>
            </w:rPr>
          </w:rPrChange>
        </w:rPr>
        <w:t xml:space="preserve"> </w:t>
      </w:r>
      <w:r w:rsidRPr="003140DF">
        <w:rPr>
          <w:lang w:val="en-GB"/>
          <w:rPrChange w:id="540" w:author="schulz" w:date="2016-01-10T18:02:00Z">
            <w:rPr/>
          </w:rPrChange>
        </w:rPr>
        <w:t>protein</w:t>
      </w:r>
      <w:r w:rsidRPr="003140DF">
        <w:rPr>
          <w:spacing w:val="6"/>
          <w:lang w:val="en-GB"/>
          <w:rPrChange w:id="541" w:author="schulz" w:date="2016-01-10T18:02:00Z">
            <w:rPr>
              <w:spacing w:val="6"/>
            </w:rPr>
          </w:rPrChange>
        </w:rPr>
        <w:t xml:space="preserve"> </w:t>
      </w:r>
      <w:r w:rsidRPr="003140DF">
        <w:rPr>
          <w:lang w:val="en-GB"/>
          <w:rPrChange w:id="542" w:author="schulz" w:date="2016-01-10T18:02:00Z">
            <w:rPr/>
          </w:rPrChange>
        </w:rPr>
        <w:t>from</w:t>
      </w:r>
      <w:r w:rsidRPr="003140DF">
        <w:rPr>
          <w:spacing w:val="25"/>
          <w:w w:val="99"/>
          <w:lang w:val="en-GB"/>
          <w:rPrChange w:id="543" w:author="schulz" w:date="2016-01-10T18:02:00Z">
            <w:rPr>
              <w:spacing w:val="25"/>
              <w:w w:val="99"/>
            </w:rPr>
          </w:rPrChange>
        </w:rPr>
        <w:t xml:space="preserve"> </w:t>
      </w:r>
      <w:r w:rsidRPr="003140DF">
        <w:rPr>
          <w:lang w:val="en-GB"/>
          <w:rPrChange w:id="544" w:author="schulz" w:date="2016-01-10T18:02:00Z">
            <w:rPr/>
          </w:rPrChange>
        </w:rPr>
        <w:t>the</w:t>
      </w:r>
      <w:r w:rsidRPr="003140DF">
        <w:rPr>
          <w:spacing w:val="-10"/>
          <w:lang w:val="en-GB"/>
          <w:rPrChange w:id="545" w:author="schulz" w:date="2016-01-10T18:02:00Z">
            <w:rPr>
              <w:spacing w:val="-10"/>
            </w:rPr>
          </w:rPrChange>
        </w:rPr>
        <w:t xml:space="preserve"> </w:t>
      </w:r>
      <w:r w:rsidRPr="003140DF">
        <w:rPr>
          <w:lang w:val="en-GB"/>
          <w:rPrChange w:id="546" w:author="schulz" w:date="2016-01-10T18:02:00Z">
            <w:rPr/>
          </w:rPrChange>
        </w:rPr>
        <w:t>record</w:t>
      </w:r>
      <w:r w:rsidRPr="003140DF">
        <w:rPr>
          <w:spacing w:val="-9"/>
          <w:lang w:val="en-GB"/>
          <w:rPrChange w:id="547" w:author="schulz" w:date="2016-01-10T18:02:00Z">
            <w:rPr>
              <w:spacing w:val="-9"/>
            </w:rPr>
          </w:rPrChange>
        </w:rPr>
        <w:t xml:space="preserve"> </w:t>
      </w:r>
      <w:r w:rsidRPr="003140DF">
        <w:rPr>
          <w:lang w:val="en-GB"/>
          <w:rPrChange w:id="548" w:author="schulz" w:date="2016-01-10T18:02:00Z">
            <w:rPr/>
          </w:rPrChange>
        </w:rPr>
        <w:t>is</w:t>
      </w:r>
      <w:r w:rsidRPr="003140DF">
        <w:rPr>
          <w:spacing w:val="-10"/>
          <w:lang w:val="en-GB"/>
          <w:rPrChange w:id="549" w:author="schulz" w:date="2016-01-10T18:02:00Z">
            <w:rPr>
              <w:spacing w:val="-10"/>
            </w:rPr>
          </w:rPrChange>
        </w:rPr>
        <w:t xml:space="preserve"> </w:t>
      </w:r>
      <w:r w:rsidRPr="003140DF">
        <w:rPr>
          <w:lang w:val="en-GB"/>
          <w:rPrChange w:id="550" w:author="schulz" w:date="2016-01-10T18:02:00Z">
            <w:rPr/>
          </w:rPrChange>
        </w:rPr>
        <w:t>a</w:t>
      </w:r>
      <w:r w:rsidRPr="003140DF">
        <w:rPr>
          <w:spacing w:val="-10"/>
          <w:lang w:val="en-GB"/>
          <w:rPrChange w:id="551" w:author="schulz" w:date="2016-01-10T18:02:00Z">
            <w:rPr>
              <w:spacing w:val="-10"/>
            </w:rPr>
          </w:rPrChange>
        </w:rPr>
        <w:t xml:space="preserve"> </w:t>
      </w:r>
      <w:r w:rsidRPr="003140DF">
        <w:rPr>
          <w:lang w:val="en-GB"/>
          <w:rPrChange w:id="552" w:author="schulz" w:date="2016-01-10T18:02:00Z">
            <w:rPr/>
          </w:rPrChange>
        </w:rPr>
        <w:t>participant</w:t>
      </w:r>
      <w:r w:rsidRPr="003140DF">
        <w:rPr>
          <w:spacing w:val="-10"/>
          <w:lang w:val="en-GB"/>
          <w:rPrChange w:id="553" w:author="schulz" w:date="2016-01-10T18:02:00Z">
            <w:rPr>
              <w:spacing w:val="-10"/>
            </w:rPr>
          </w:rPrChange>
        </w:rPr>
        <w:t xml:space="preserve"> </w:t>
      </w:r>
      <w:r w:rsidRPr="003140DF">
        <w:rPr>
          <w:lang w:val="en-GB"/>
          <w:rPrChange w:id="554" w:author="schulz" w:date="2016-01-10T18:02:00Z">
            <w:rPr/>
          </w:rPrChange>
        </w:rPr>
        <w:t>in</w:t>
      </w:r>
      <w:r w:rsidRPr="003140DF">
        <w:rPr>
          <w:spacing w:val="-9"/>
          <w:lang w:val="en-GB"/>
          <w:rPrChange w:id="555" w:author="schulz" w:date="2016-01-10T18:02:00Z">
            <w:rPr>
              <w:spacing w:val="-9"/>
            </w:rPr>
          </w:rPrChange>
        </w:rPr>
        <w:t xml:space="preserve"> </w:t>
      </w:r>
      <w:r w:rsidRPr="003140DF">
        <w:rPr>
          <w:lang w:val="en-GB"/>
          <w:rPrChange w:id="556" w:author="schulz" w:date="2016-01-10T18:02:00Z">
            <w:rPr/>
          </w:rPrChange>
        </w:rPr>
        <w:t>the</w:t>
      </w:r>
      <w:r w:rsidRPr="003140DF">
        <w:rPr>
          <w:spacing w:val="-10"/>
          <w:lang w:val="en-GB"/>
          <w:rPrChange w:id="557" w:author="schulz" w:date="2016-01-10T18:02:00Z">
            <w:rPr>
              <w:spacing w:val="-10"/>
            </w:rPr>
          </w:rPrChange>
        </w:rPr>
        <w:t xml:space="preserve"> </w:t>
      </w:r>
      <w:r w:rsidRPr="003140DF">
        <w:rPr>
          <w:lang w:val="en-GB"/>
          <w:rPrChange w:id="558" w:author="schulz" w:date="2016-01-10T18:02:00Z">
            <w:rPr/>
          </w:rPrChange>
        </w:rPr>
        <w:t>process,</w:t>
      </w:r>
      <w:r w:rsidRPr="003140DF">
        <w:rPr>
          <w:spacing w:val="-8"/>
          <w:lang w:val="en-GB"/>
          <w:rPrChange w:id="559" w:author="schulz" w:date="2016-01-10T18:02:00Z">
            <w:rPr>
              <w:spacing w:val="-8"/>
            </w:rPr>
          </w:rPrChange>
        </w:rPr>
        <w:t xml:space="preserve"> </w:t>
      </w:r>
      <w:r w:rsidRPr="003140DF">
        <w:rPr>
          <w:lang w:val="en-GB"/>
          <w:rPrChange w:id="560" w:author="schulz" w:date="2016-01-10T18:02:00Z">
            <w:rPr/>
          </w:rPrChange>
        </w:rPr>
        <w:t>and</w:t>
      </w:r>
      <w:r w:rsidRPr="003140DF">
        <w:rPr>
          <w:spacing w:val="-10"/>
          <w:lang w:val="en-GB"/>
          <w:rPrChange w:id="561" w:author="schulz" w:date="2016-01-10T18:02:00Z">
            <w:rPr>
              <w:spacing w:val="-10"/>
            </w:rPr>
          </w:rPrChange>
        </w:rPr>
        <w:t xml:space="preserve"> </w:t>
      </w:r>
      <w:r w:rsidRPr="003140DF">
        <w:rPr>
          <w:lang w:val="en-GB"/>
          <w:rPrChange w:id="562" w:author="schulz" w:date="2016-01-10T18:02:00Z">
            <w:rPr/>
          </w:rPrChange>
        </w:rPr>
        <w:t>bear</w:t>
      </w:r>
      <w:ins w:id="563" w:author="schulz" w:date="2016-01-10T19:52:00Z">
        <w:r w:rsidR="00F1026E">
          <w:rPr>
            <w:lang w:val="en-GB"/>
          </w:rPr>
          <w:t>s</w:t>
        </w:r>
      </w:ins>
      <w:r w:rsidRPr="003140DF">
        <w:rPr>
          <w:spacing w:val="-10"/>
          <w:lang w:val="en-GB"/>
          <w:rPrChange w:id="564" w:author="schulz" w:date="2016-01-10T18:02:00Z">
            <w:rPr>
              <w:spacing w:val="-10"/>
            </w:rPr>
          </w:rPrChange>
        </w:rPr>
        <w:t xml:space="preserve"> </w:t>
      </w:r>
      <w:r w:rsidRPr="003140DF">
        <w:rPr>
          <w:lang w:val="en-GB"/>
          <w:rPrChange w:id="565" w:author="schulz" w:date="2016-01-10T18:02:00Z">
            <w:rPr/>
          </w:rPrChange>
        </w:rPr>
        <w:t>some</w:t>
      </w:r>
      <w:r w:rsidRPr="003140DF">
        <w:rPr>
          <w:spacing w:val="-9"/>
          <w:lang w:val="en-GB"/>
          <w:rPrChange w:id="566" w:author="schulz" w:date="2016-01-10T18:02:00Z">
            <w:rPr>
              <w:spacing w:val="-9"/>
            </w:rPr>
          </w:rPrChange>
        </w:rPr>
        <w:t xml:space="preserve"> </w:t>
      </w:r>
      <w:r w:rsidRPr="003140DF">
        <w:rPr>
          <w:lang w:val="en-GB"/>
          <w:rPrChange w:id="567" w:author="schulz" w:date="2016-01-10T18:02:00Z">
            <w:rPr/>
          </w:rPrChange>
        </w:rPr>
        <w:t>function</w:t>
      </w:r>
      <w:r w:rsidRPr="003140DF">
        <w:rPr>
          <w:spacing w:val="-10"/>
          <w:lang w:val="en-GB"/>
          <w:rPrChange w:id="568" w:author="schulz" w:date="2016-01-10T18:02:00Z">
            <w:rPr>
              <w:spacing w:val="-10"/>
            </w:rPr>
          </w:rPrChange>
        </w:rPr>
        <w:t xml:space="preserve"> </w:t>
      </w:r>
      <w:r w:rsidRPr="003140DF">
        <w:rPr>
          <w:lang w:val="en-GB"/>
          <w:rPrChange w:id="569" w:author="schulz" w:date="2016-01-10T18:02:00Z">
            <w:rPr/>
          </w:rPrChange>
        </w:rPr>
        <w:t>to</w:t>
      </w:r>
      <w:r w:rsidRPr="003140DF">
        <w:rPr>
          <w:spacing w:val="-10"/>
          <w:lang w:val="en-GB"/>
          <w:rPrChange w:id="570" w:author="schulz" w:date="2016-01-10T18:02:00Z">
            <w:rPr>
              <w:spacing w:val="-10"/>
            </w:rPr>
          </w:rPrChange>
        </w:rPr>
        <w:t xml:space="preserve"> </w:t>
      </w:r>
      <w:ins w:id="571" w:author="Filipe Santana" w:date="2016-01-12T07:47:00Z">
        <w:r w:rsidR="00690839">
          <w:rPr>
            <w:lang w:val="en-GB"/>
          </w:rPr>
          <w:t>perform</w:t>
        </w:r>
        <w:r w:rsidR="00690839" w:rsidRPr="003140DF">
          <w:rPr>
            <w:w w:val="99"/>
            <w:lang w:val="en-GB"/>
            <w:rPrChange w:id="572" w:author="schulz" w:date="2016-01-10T18:02:00Z">
              <w:rPr>
                <w:w w:val="99"/>
              </w:rPr>
            </w:rPrChange>
          </w:rPr>
          <w:t xml:space="preserve"> </w:t>
        </w:r>
      </w:ins>
      <w:ins w:id="573" w:author="schulz" w:date="2016-01-10T19:52:00Z">
        <w:r w:rsidR="00A04321" w:rsidRPr="00A04321">
          <w:rPr>
            <w:i/>
            <w:lang w:val="en-GB"/>
            <w:rPrChange w:id="574" w:author="schulz" w:date="2016-01-10T19:53:00Z">
              <w:rPr>
                <w:lang w:val="en-GB"/>
              </w:rPr>
            </w:rPrChange>
          </w:rPr>
          <w:t>Mf</w:t>
        </w:r>
        <w:r w:rsidR="00A04321">
          <w:rPr>
            <w:lang w:val="en-GB"/>
          </w:rPr>
          <w:t xml:space="preserve"> processes</w:t>
        </w:r>
      </w:ins>
      <w:r w:rsidRPr="003140DF">
        <w:rPr>
          <w:lang w:val="en-GB"/>
          <w:rPrChange w:id="575" w:author="schulz" w:date="2016-01-10T18:02:00Z">
            <w:rPr/>
          </w:rPrChange>
        </w:rPr>
        <w:t>.</w:t>
      </w:r>
    </w:p>
    <w:p w14:paraId="6C7361C4" w14:textId="68AE0E25" w:rsidR="00F20945" w:rsidRPr="003140DF" w:rsidRDefault="00F20945">
      <w:pPr>
        <w:pStyle w:val="Corpodetexto"/>
        <w:kinsoku w:val="0"/>
        <w:overflowPunct w:val="0"/>
        <w:spacing w:line="285" w:lineRule="auto"/>
        <w:ind w:left="2107" w:firstLine="239"/>
        <w:jc w:val="both"/>
        <w:rPr>
          <w:lang w:val="en-GB"/>
          <w:rPrChange w:id="576" w:author="schulz" w:date="2016-01-10T18:02:00Z">
            <w:rPr/>
          </w:rPrChange>
        </w:rPr>
      </w:pPr>
      <w:r w:rsidRPr="003140DF">
        <w:rPr>
          <w:lang w:val="en-GB"/>
          <w:rPrChange w:id="577" w:author="schulz" w:date="2016-01-10T18:02:00Z">
            <w:rPr/>
          </w:rPrChange>
        </w:rPr>
        <w:t>Some</w:t>
      </w:r>
      <w:r w:rsidRPr="003140DF">
        <w:rPr>
          <w:spacing w:val="-11"/>
          <w:lang w:val="en-GB"/>
          <w:rPrChange w:id="578" w:author="schulz" w:date="2016-01-10T18:02:00Z">
            <w:rPr>
              <w:spacing w:val="-11"/>
            </w:rPr>
          </w:rPrChange>
        </w:rPr>
        <w:t xml:space="preserve"> </w:t>
      </w:r>
      <w:proofErr w:type="spellStart"/>
      <w:r w:rsidRPr="003140DF">
        <w:rPr>
          <w:i/>
          <w:iCs/>
          <w:lang w:val="en-GB"/>
          <w:rPrChange w:id="579" w:author="schulz" w:date="2016-01-10T18:02:00Z">
            <w:rPr>
              <w:i/>
              <w:iCs/>
            </w:rPr>
          </w:rPrChange>
        </w:rPr>
        <w:t>Bp_in_O_with_P_and_M</w:t>
      </w:r>
      <w:proofErr w:type="spellEnd"/>
      <w:r w:rsidRPr="003140DF">
        <w:rPr>
          <w:i/>
          <w:iCs/>
          <w:spacing w:val="-2"/>
          <w:lang w:val="en-GB"/>
          <w:rPrChange w:id="580" w:author="schulz" w:date="2016-01-10T18:02:00Z">
            <w:rPr>
              <w:i/>
              <w:iCs/>
              <w:spacing w:val="-2"/>
            </w:rPr>
          </w:rPrChange>
        </w:rPr>
        <w:t xml:space="preserve"> </w:t>
      </w:r>
      <w:ins w:id="581" w:author="schulz" w:date="2016-01-10T19:53:00Z">
        <w:r w:rsidR="00A04321">
          <w:rPr>
            <w:lang w:val="en-GB"/>
          </w:rPr>
          <w:t>processes a</w:t>
        </w:r>
        <w:r w:rsidR="00A04321" w:rsidRPr="003140DF">
          <w:rPr>
            <w:lang w:val="en-GB"/>
            <w:rPrChange w:id="582" w:author="schulz" w:date="2016-01-10T18:02:00Z">
              <w:rPr/>
            </w:rPrChange>
          </w:rPr>
          <w:t>re</w:t>
        </w:r>
        <w:r w:rsidR="00A04321" w:rsidRPr="003140DF">
          <w:rPr>
            <w:spacing w:val="-11"/>
            <w:lang w:val="en-GB"/>
            <w:rPrChange w:id="583" w:author="schulz" w:date="2016-01-10T18:02:00Z">
              <w:rPr>
                <w:spacing w:val="-11"/>
              </w:rPr>
            </w:rPrChange>
          </w:rPr>
          <w:t xml:space="preserve"> </w:t>
        </w:r>
      </w:ins>
      <w:r w:rsidRPr="003140DF">
        <w:rPr>
          <w:lang w:val="en-GB"/>
          <w:rPrChange w:id="584" w:author="schulz" w:date="2016-01-10T18:02:00Z">
            <w:rPr/>
          </w:rPrChange>
        </w:rPr>
        <w:t>dysfunctional</w:t>
      </w:r>
      <w:ins w:id="585" w:author="schulz" w:date="2016-01-10T19:55:00Z">
        <w:r w:rsidR="00A04321">
          <w:rPr>
            <w:lang w:val="en-GB"/>
          </w:rPr>
          <w:t xml:space="preserve"> and then bear the risk of pathological phenotypes (represented as SNOMED CT findings, ontologically </w:t>
        </w:r>
      </w:ins>
      <w:ins w:id="586" w:author="schulz" w:date="2016-01-10T19:56:00Z">
        <w:r w:rsidR="00A04321">
          <w:rPr>
            <w:lang w:val="en-GB"/>
          </w:rPr>
          <w:t>btl</w:t>
        </w:r>
        <w:proofErr w:type="gramStart"/>
        <w:r w:rsidR="00A04321">
          <w:rPr>
            <w:lang w:val="en-GB"/>
          </w:rPr>
          <w:t>2:</w:t>
        </w:r>
      </w:ins>
      <w:ins w:id="587" w:author="schulz" w:date="2016-01-10T19:55:00Z">
        <w:r w:rsidR="00A04321">
          <w:rPr>
            <w:lang w:val="en-GB"/>
          </w:rPr>
          <w:t>situations</w:t>
        </w:r>
        <w:proofErr w:type="gramEnd"/>
        <w:r w:rsidR="00A04321">
          <w:rPr>
            <w:lang w:val="en-GB"/>
          </w:rPr>
          <w:t>)</w:t>
        </w:r>
      </w:ins>
      <w:ins w:id="588" w:author="schulz" w:date="2016-01-10T19:54:00Z">
        <w:r w:rsidR="00A04321">
          <w:rPr>
            <w:lang w:val="en-GB"/>
          </w:rPr>
          <w:t>.</w:t>
        </w:r>
      </w:ins>
    </w:p>
    <w:p w14:paraId="217A7AFD" w14:textId="77777777" w:rsidR="00F20945" w:rsidRPr="003140DF" w:rsidRDefault="00F20945">
      <w:pPr>
        <w:pStyle w:val="Corpodetexto"/>
        <w:kinsoku w:val="0"/>
        <w:overflowPunct w:val="0"/>
        <w:spacing w:before="5"/>
        <w:ind w:left="0"/>
        <w:rPr>
          <w:sz w:val="14"/>
          <w:szCs w:val="14"/>
          <w:lang w:val="en-GB"/>
          <w:rPrChange w:id="589" w:author="schulz" w:date="2016-01-10T18:02:00Z">
            <w:rPr>
              <w:sz w:val="14"/>
              <w:szCs w:val="14"/>
            </w:rPr>
          </w:rPrChange>
        </w:rPr>
      </w:pPr>
      <w:r w:rsidRPr="002C029A">
        <w:rPr>
          <w:sz w:val="24"/>
          <w:szCs w:val="24"/>
          <w:lang w:val="en-GB"/>
        </w:rPr>
        <w:br w:type="column"/>
      </w:r>
    </w:p>
    <w:p w14:paraId="72CD0D34" w14:textId="77777777" w:rsidR="00F20945" w:rsidRPr="003140DF" w:rsidRDefault="00F20945">
      <w:pPr>
        <w:pStyle w:val="Corpodetexto"/>
        <w:kinsoku w:val="0"/>
        <w:overflowPunct w:val="0"/>
        <w:spacing w:before="0" w:line="285" w:lineRule="auto"/>
        <w:ind w:right="2062" w:firstLine="239"/>
        <w:rPr>
          <w:lang w:val="en-GB"/>
          <w:rPrChange w:id="590" w:author="schulz" w:date="2016-01-10T18:02:00Z">
            <w:rPr/>
          </w:rPrChange>
        </w:rPr>
      </w:pPr>
      <w:r w:rsidRPr="003140DF">
        <w:rPr>
          <w:spacing w:val="-3"/>
          <w:lang w:val="en-GB"/>
          <w:rPrChange w:id="591" w:author="schulz" w:date="2016-01-10T18:02:00Z">
            <w:rPr>
              <w:spacing w:val="-3"/>
            </w:rPr>
          </w:rPrChange>
        </w:rPr>
        <w:t>Table</w:t>
      </w:r>
      <w:r w:rsidRPr="003140DF">
        <w:rPr>
          <w:spacing w:val="-8"/>
          <w:lang w:val="en-GB"/>
          <w:rPrChange w:id="592" w:author="schulz" w:date="2016-01-10T18:02:00Z">
            <w:rPr>
              <w:spacing w:val="-8"/>
            </w:rPr>
          </w:rPrChange>
        </w:rPr>
        <w:t xml:space="preserve"> </w:t>
      </w:r>
      <w:r w:rsidRPr="003140DF">
        <w:rPr>
          <w:lang w:val="en-GB"/>
          <w:rPrChange w:id="593" w:author="schulz" w:date="2016-01-10T18:02:00Z">
            <w:rPr/>
          </w:rPrChange>
        </w:rPr>
        <w:t>9</w:t>
      </w:r>
      <w:r w:rsidRPr="003140DF">
        <w:rPr>
          <w:spacing w:val="-7"/>
          <w:lang w:val="en-GB"/>
          <w:rPrChange w:id="594" w:author="schulz" w:date="2016-01-10T18:02:00Z">
            <w:rPr>
              <w:spacing w:val="-7"/>
            </w:rPr>
          </w:rPrChange>
        </w:rPr>
        <w:t xml:space="preserve"> </w:t>
      </w:r>
      <w:r w:rsidRPr="003140DF">
        <w:rPr>
          <w:lang w:val="en-GB"/>
          <w:rPrChange w:id="595" w:author="schulz" w:date="2016-01-10T18:02:00Z">
            <w:rPr/>
          </w:rPrChange>
        </w:rPr>
        <w:t>attaches</w:t>
      </w:r>
      <w:r w:rsidRPr="003140DF">
        <w:rPr>
          <w:spacing w:val="-8"/>
          <w:lang w:val="en-GB"/>
          <w:rPrChange w:id="596" w:author="schulz" w:date="2016-01-10T18:02:00Z">
            <w:rPr>
              <w:spacing w:val="-8"/>
            </w:rPr>
          </w:rPrChange>
        </w:rPr>
        <w:t xml:space="preserve"> </w:t>
      </w:r>
      <w:r w:rsidRPr="003140DF">
        <w:rPr>
          <w:lang w:val="en-GB"/>
          <w:rPrChange w:id="597" w:author="schulz" w:date="2016-01-10T18:02:00Z">
            <w:rPr/>
          </w:rPrChange>
        </w:rPr>
        <w:t>dispositions</w:t>
      </w:r>
      <w:r w:rsidRPr="003140DF">
        <w:rPr>
          <w:spacing w:val="-6"/>
          <w:lang w:val="en-GB"/>
          <w:rPrChange w:id="598" w:author="schulz" w:date="2016-01-10T18:02:00Z">
            <w:rPr>
              <w:spacing w:val="-6"/>
            </w:rPr>
          </w:rPrChange>
        </w:rPr>
        <w:t xml:space="preserve"> </w:t>
      </w:r>
      <w:r w:rsidRPr="003140DF">
        <w:rPr>
          <w:lang w:val="en-GB"/>
          <w:rPrChange w:id="599" w:author="schulz" w:date="2016-01-10T18:02:00Z">
            <w:rPr/>
          </w:rPrChange>
        </w:rPr>
        <w:t>realized</w:t>
      </w:r>
      <w:r w:rsidRPr="003140DF">
        <w:rPr>
          <w:spacing w:val="-8"/>
          <w:lang w:val="en-GB"/>
          <w:rPrChange w:id="600" w:author="schulz" w:date="2016-01-10T18:02:00Z">
            <w:rPr>
              <w:spacing w:val="-8"/>
            </w:rPr>
          </w:rPrChange>
        </w:rPr>
        <w:t xml:space="preserve"> </w:t>
      </w:r>
      <w:r w:rsidRPr="003140DF">
        <w:rPr>
          <w:lang w:val="en-GB"/>
          <w:rPrChange w:id="601" w:author="schulz" w:date="2016-01-10T18:02:00Z">
            <w:rPr/>
          </w:rPrChange>
        </w:rPr>
        <w:t>by</w:t>
      </w:r>
      <w:r w:rsidRPr="003140DF">
        <w:rPr>
          <w:spacing w:val="-7"/>
          <w:lang w:val="en-GB"/>
          <w:rPrChange w:id="602" w:author="schulz" w:date="2016-01-10T18:02:00Z">
            <w:rPr>
              <w:spacing w:val="-7"/>
            </w:rPr>
          </w:rPrChange>
        </w:rPr>
        <w:t xml:space="preserve"> </w:t>
      </w:r>
      <w:r w:rsidRPr="003140DF">
        <w:rPr>
          <w:lang w:val="en-GB"/>
          <w:rPrChange w:id="603" w:author="schulz" w:date="2016-01-10T18:02:00Z">
            <w:rPr/>
          </w:rPrChange>
        </w:rPr>
        <w:t>specific</w:t>
      </w:r>
      <w:r w:rsidRPr="003140DF">
        <w:rPr>
          <w:spacing w:val="-7"/>
          <w:lang w:val="en-GB"/>
          <w:rPrChange w:id="604" w:author="schulz" w:date="2016-01-10T18:02:00Z">
            <w:rPr>
              <w:spacing w:val="-7"/>
            </w:rPr>
          </w:rPrChange>
        </w:rPr>
        <w:t xml:space="preserve"> </w:t>
      </w:r>
      <w:r w:rsidRPr="003140DF">
        <w:rPr>
          <w:lang w:val="en-GB"/>
          <w:rPrChange w:id="605" w:author="schulz" w:date="2016-01-10T18:02:00Z">
            <w:rPr/>
          </w:rPrChange>
        </w:rPr>
        <w:t>biological</w:t>
      </w:r>
      <w:r w:rsidRPr="003140DF">
        <w:rPr>
          <w:spacing w:val="-8"/>
          <w:lang w:val="en-GB"/>
          <w:rPrChange w:id="606" w:author="schulz" w:date="2016-01-10T18:02:00Z">
            <w:rPr>
              <w:spacing w:val="-8"/>
            </w:rPr>
          </w:rPrChange>
        </w:rPr>
        <w:t xml:space="preserve"> </w:t>
      </w:r>
      <w:r w:rsidRPr="003140DF">
        <w:rPr>
          <w:lang w:val="en-GB"/>
          <w:rPrChange w:id="607" w:author="schulz" w:date="2016-01-10T18:02:00Z">
            <w:rPr/>
          </w:rPrChange>
        </w:rPr>
        <w:t>processes</w:t>
      </w:r>
      <w:r w:rsidRPr="003140DF">
        <w:rPr>
          <w:spacing w:val="22"/>
          <w:w w:val="99"/>
          <w:lang w:val="en-GB"/>
          <w:rPrChange w:id="608" w:author="schulz" w:date="2016-01-10T18:02:00Z">
            <w:rPr>
              <w:spacing w:val="22"/>
              <w:w w:val="99"/>
            </w:rPr>
          </w:rPrChange>
        </w:rPr>
        <w:t xml:space="preserve"> </w:t>
      </w:r>
      <w:r w:rsidRPr="003140DF">
        <w:rPr>
          <w:lang w:val="en-GB"/>
          <w:rPrChange w:id="609" w:author="schulz" w:date="2016-01-10T18:02:00Z">
            <w:rPr/>
          </w:rPrChange>
        </w:rPr>
        <w:t>to</w:t>
      </w:r>
      <w:r w:rsidRPr="003140DF">
        <w:rPr>
          <w:spacing w:val="-10"/>
          <w:lang w:val="en-GB"/>
          <w:rPrChange w:id="610" w:author="schulz" w:date="2016-01-10T18:02:00Z">
            <w:rPr>
              <w:spacing w:val="-10"/>
            </w:rPr>
          </w:rPrChange>
        </w:rPr>
        <w:t xml:space="preserve"> </w:t>
      </w:r>
      <w:r w:rsidRPr="003140DF">
        <w:rPr>
          <w:spacing w:val="-1"/>
          <w:lang w:val="en-GB"/>
          <w:rPrChange w:id="611" w:author="schulz" w:date="2016-01-10T18:02:00Z">
            <w:rPr>
              <w:spacing w:val="-1"/>
            </w:rPr>
          </w:rPrChange>
        </w:rPr>
        <w:t>organisms.</w:t>
      </w:r>
    </w:p>
    <w:p w14:paraId="3F80872A" w14:textId="77777777" w:rsidR="00F20945" w:rsidRPr="003140DF" w:rsidRDefault="00F20945">
      <w:pPr>
        <w:pStyle w:val="Corpodetexto"/>
        <w:kinsoku w:val="0"/>
        <w:overflowPunct w:val="0"/>
        <w:spacing w:before="7"/>
        <w:ind w:left="0"/>
        <w:rPr>
          <w:sz w:val="21"/>
          <w:szCs w:val="21"/>
          <w:lang w:val="en-GB"/>
          <w:rPrChange w:id="612" w:author="schulz" w:date="2016-01-10T18:02:00Z">
            <w:rPr>
              <w:sz w:val="21"/>
              <w:szCs w:val="21"/>
            </w:rPr>
          </w:rPrChange>
        </w:rPr>
      </w:pPr>
    </w:p>
    <w:p w14:paraId="40CE3917" w14:textId="77777777" w:rsidR="00F20945" w:rsidRPr="003140DF" w:rsidRDefault="00F20945">
      <w:pPr>
        <w:pStyle w:val="Ttulo2"/>
        <w:numPr>
          <w:ilvl w:val="1"/>
          <w:numId w:val="12"/>
        </w:numPr>
        <w:tabs>
          <w:tab w:val="left" w:pos="618"/>
        </w:tabs>
        <w:kinsoku w:val="0"/>
        <w:overflowPunct w:val="0"/>
        <w:ind w:left="617" w:hanging="299"/>
        <w:jc w:val="both"/>
        <w:rPr>
          <w:lang w:val="en-GB"/>
          <w:rPrChange w:id="613" w:author="schulz" w:date="2016-01-10T18:02:00Z">
            <w:rPr/>
          </w:rPrChange>
        </w:rPr>
      </w:pPr>
      <w:r w:rsidRPr="003140DF">
        <w:rPr>
          <w:spacing w:val="-1"/>
          <w:lang w:val="en-GB"/>
          <w:rPrChange w:id="614" w:author="schulz" w:date="2016-01-10T18:02:00Z">
            <w:rPr>
              <w:spacing w:val="-1"/>
            </w:rPr>
          </w:rPrChange>
        </w:rPr>
        <w:t>Evaluating</w:t>
      </w:r>
      <w:r w:rsidRPr="003140DF">
        <w:rPr>
          <w:spacing w:val="-10"/>
          <w:lang w:val="en-GB"/>
          <w:rPrChange w:id="615" w:author="schulz" w:date="2016-01-10T18:02:00Z">
            <w:rPr>
              <w:spacing w:val="-10"/>
            </w:rPr>
          </w:rPrChange>
        </w:rPr>
        <w:t xml:space="preserve"> </w:t>
      </w:r>
      <w:r w:rsidRPr="003140DF">
        <w:rPr>
          <w:lang w:val="en-GB"/>
          <w:rPrChange w:id="616" w:author="schulz" w:date="2016-01-10T18:02:00Z">
            <w:rPr/>
          </w:rPrChange>
        </w:rPr>
        <w:t>the</w:t>
      </w:r>
      <w:r w:rsidRPr="003140DF">
        <w:rPr>
          <w:spacing w:val="-9"/>
          <w:lang w:val="en-GB"/>
          <w:rPrChange w:id="617" w:author="schulz" w:date="2016-01-10T18:02:00Z">
            <w:rPr>
              <w:spacing w:val="-9"/>
            </w:rPr>
          </w:rPrChange>
        </w:rPr>
        <w:t xml:space="preserve"> </w:t>
      </w:r>
      <w:r w:rsidRPr="003140DF">
        <w:rPr>
          <w:lang w:val="en-GB"/>
          <w:rPrChange w:id="618" w:author="schulz" w:date="2016-01-10T18:02:00Z">
            <w:rPr/>
          </w:rPrChange>
        </w:rPr>
        <w:t>content</w:t>
      </w:r>
      <w:r w:rsidRPr="003140DF">
        <w:rPr>
          <w:spacing w:val="-9"/>
          <w:lang w:val="en-GB"/>
          <w:rPrChange w:id="619" w:author="schulz" w:date="2016-01-10T18:02:00Z">
            <w:rPr>
              <w:spacing w:val="-9"/>
            </w:rPr>
          </w:rPrChange>
        </w:rPr>
        <w:t xml:space="preserve"> </w:t>
      </w:r>
      <w:r w:rsidRPr="003140DF">
        <w:rPr>
          <w:spacing w:val="-1"/>
          <w:lang w:val="en-GB"/>
          <w:rPrChange w:id="620" w:author="schulz" w:date="2016-01-10T18:02:00Z">
            <w:rPr>
              <w:spacing w:val="-1"/>
            </w:rPr>
          </w:rPrChange>
        </w:rPr>
        <w:t>generated</w:t>
      </w:r>
    </w:p>
    <w:p w14:paraId="4270F13C" w14:textId="77777777" w:rsidR="00F20945" w:rsidRPr="003140DF" w:rsidRDefault="00F20945">
      <w:pPr>
        <w:pStyle w:val="Corpodetexto"/>
        <w:kinsoku w:val="0"/>
        <w:overflowPunct w:val="0"/>
        <w:spacing w:before="111" w:line="285" w:lineRule="auto"/>
        <w:ind w:right="2059"/>
        <w:jc w:val="both"/>
        <w:rPr>
          <w:lang w:val="en-GB"/>
          <w:rPrChange w:id="621" w:author="schulz" w:date="2016-01-10T18:02:00Z">
            <w:rPr/>
          </w:rPrChange>
        </w:rPr>
      </w:pPr>
      <w:r w:rsidRPr="003140DF">
        <w:rPr>
          <w:lang w:val="en-GB"/>
          <w:rPrChange w:id="622" w:author="schulz" w:date="2016-01-10T18:02:00Z">
            <w:rPr/>
          </w:rPrChange>
        </w:rPr>
        <w:t>The</w:t>
      </w:r>
      <w:r w:rsidRPr="003140DF">
        <w:rPr>
          <w:spacing w:val="16"/>
          <w:lang w:val="en-GB"/>
          <w:rPrChange w:id="623" w:author="schulz" w:date="2016-01-10T18:02:00Z">
            <w:rPr>
              <w:spacing w:val="16"/>
            </w:rPr>
          </w:rPrChange>
        </w:rPr>
        <w:t xml:space="preserve"> </w:t>
      </w:r>
      <w:r w:rsidRPr="003140DF">
        <w:rPr>
          <w:lang w:val="en-GB"/>
          <w:rPrChange w:id="624" w:author="schulz" w:date="2016-01-10T18:02:00Z">
            <w:rPr/>
          </w:rPrChange>
        </w:rPr>
        <w:t>analysis</w:t>
      </w:r>
      <w:r w:rsidRPr="003140DF">
        <w:rPr>
          <w:spacing w:val="16"/>
          <w:lang w:val="en-GB"/>
          <w:rPrChange w:id="625" w:author="schulz" w:date="2016-01-10T18:02:00Z">
            <w:rPr>
              <w:spacing w:val="16"/>
            </w:rPr>
          </w:rPrChange>
        </w:rPr>
        <w:t xml:space="preserve"> </w:t>
      </w:r>
      <w:r w:rsidRPr="003140DF">
        <w:rPr>
          <w:lang w:val="en-GB"/>
          <w:rPrChange w:id="626" w:author="schulz" w:date="2016-01-10T18:02:00Z">
            <w:rPr/>
          </w:rPrChange>
        </w:rPr>
        <w:t>of</w:t>
      </w:r>
      <w:r w:rsidRPr="003140DF">
        <w:rPr>
          <w:spacing w:val="16"/>
          <w:lang w:val="en-GB"/>
          <w:rPrChange w:id="627" w:author="schulz" w:date="2016-01-10T18:02:00Z">
            <w:rPr>
              <w:spacing w:val="16"/>
            </w:rPr>
          </w:rPrChange>
        </w:rPr>
        <w:t xml:space="preserve"> </w:t>
      </w:r>
      <w:r w:rsidRPr="003140DF">
        <w:rPr>
          <w:lang w:val="en-GB"/>
          <w:rPrChange w:id="628" w:author="schulz" w:date="2016-01-10T18:02:00Z">
            <w:rPr/>
          </w:rPrChange>
        </w:rPr>
        <w:t>the</w:t>
      </w:r>
      <w:r w:rsidRPr="003140DF">
        <w:rPr>
          <w:spacing w:val="16"/>
          <w:lang w:val="en-GB"/>
          <w:rPrChange w:id="629" w:author="schulz" w:date="2016-01-10T18:02:00Z">
            <w:rPr>
              <w:spacing w:val="16"/>
            </w:rPr>
          </w:rPrChange>
        </w:rPr>
        <w:t xml:space="preserve"> </w:t>
      </w:r>
      <w:r w:rsidRPr="003140DF">
        <w:rPr>
          <w:lang w:val="en-GB"/>
          <w:rPrChange w:id="630" w:author="schulz" w:date="2016-01-10T18:02:00Z">
            <w:rPr/>
          </w:rPrChange>
        </w:rPr>
        <w:t>content</w:t>
      </w:r>
      <w:r w:rsidRPr="003140DF">
        <w:rPr>
          <w:spacing w:val="16"/>
          <w:lang w:val="en-GB"/>
          <w:rPrChange w:id="631" w:author="schulz" w:date="2016-01-10T18:02:00Z">
            <w:rPr>
              <w:spacing w:val="16"/>
            </w:rPr>
          </w:rPrChange>
        </w:rPr>
        <w:t xml:space="preserve"> </w:t>
      </w:r>
      <w:r w:rsidRPr="003140DF">
        <w:rPr>
          <w:lang w:val="en-GB"/>
          <w:rPrChange w:id="632" w:author="schulz" w:date="2016-01-10T18:02:00Z">
            <w:rPr/>
          </w:rPrChange>
        </w:rPr>
        <w:t>of</w:t>
      </w:r>
      <w:r w:rsidRPr="003140DF">
        <w:rPr>
          <w:spacing w:val="16"/>
          <w:lang w:val="en-GB"/>
          <w:rPrChange w:id="633" w:author="schulz" w:date="2016-01-10T18:02:00Z">
            <w:rPr>
              <w:spacing w:val="16"/>
            </w:rPr>
          </w:rPrChange>
        </w:rPr>
        <w:t xml:space="preserve"> </w:t>
      </w:r>
      <w:r w:rsidRPr="003140DF">
        <w:rPr>
          <w:lang w:val="en-GB"/>
          <w:rPrChange w:id="634" w:author="schulz" w:date="2016-01-10T18:02:00Z">
            <w:rPr/>
          </w:rPrChange>
        </w:rPr>
        <w:t>database</w:t>
      </w:r>
      <w:r w:rsidRPr="003140DF">
        <w:rPr>
          <w:spacing w:val="16"/>
          <w:lang w:val="en-GB"/>
          <w:rPrChange w:id="635" w:author="schulz" w:date="2016-01-10T18:02:00Z">
            <w:rPr>
              <w:spacing w:val="16"/>
            </w:rPr>
          </w:rPrChange>
        </w:rPr>
        <w:t xml:space="preserve"> </w:t>
      </w:r>
      <w:r w:rsidRPr="003140DF">
        <w:rPr>
          <w:lang w:val="en-GB"/>
          <w:rPrChange w:id="636" w:author="schulz" w:date="2016-01-10T18:02:00Z">
            <w:rPr/>
          </w:rPrChange>
        </w:rPr>
        <w:t>entries</w:t>
      </w:r>
      <w:r w:rsidRPr="003140DF">
        <w:rPr>
          <w:spacing w:val="17"/>
          <w:lang w:val="en-GB"/>
          <w:rPrChange w:id="637" w:author="schulz" w:date="2016-01-10T18:02:00Z">
            <w:rPr>
              <w:spacing w:val="17"/>
            </w:rPr>
          </w:rPrChange>
        </w:rPr>
        <w:t xml:space="preserve"> </w:t>
      </w:r>
      <w:r w:rsidRPr="003140DF">
        <w:rPr>
          <w:lang w:val="en-GB"/>
          <w:rPrChange w:id="638" w:author="schulz" w:date="2016-01-10T18:02:00Z">
            <w:rPr/>
          </w:rPrChange>
        </w:rPr>
        <w:t>has</w:t>
      </w:r>
      <w:r w:rsidRPr="003140DF">
        <w:rPr>
          <w:spacing w:val="16"/>
          <w:lang w:val="en-GB"/>
          <w:rPrChange w:id="639" w:author="schulz" w:date="2016-01-10T18:02:00Z">
            <w:rPr>
              <w:spacing w:val="16"/>
            </w:rPr>
          </w:rPrChange>
        </w:rPr>
        <w:t xml:space="preserve"> </w:t>
      </w:r>
      <w:r w:rsidRPr="003140DF">
        <w:rPr>
          <w:lang w:val="en-GB"/>
          <w:rPrChange w:id="640" w:author="schulz" w:date="2016-01-10T18:02:00Z">
            <w:rPr/>
          </w:rPrChange>
        </w:rPr>
        <w:t>resulted</w:t>
      </w:r>
      <w:r w:rsidRPr="003140DF">
        <w:rPr>
          <w:spacing w:val="16"/>
          <w:lang w:val="en-GB"/>
          <w:rPrChange w:id="641" w:author="schulz" w:date="2016-01-10T18:02:00Z">
            <w:rPr>
              <w:spacing w:val="16"/>
            </w:rPr>
          </w:rPrChange>
        </w:rPr>
        <w:t xml:space="preserve"> </w:t>
      </w:r>
      <w:r w:rsidRPr="003140DF">
        <w:rPr>
          <w:lang w:val="en-GB"/>
          <w:rPrChange w:id="642" w:author="schulz" w:date="2016-01-10T18:02:00Z">
            <w:rPr/>
          </w:rPrChange>
        </w:rPr>
        <w:t>in</w:t>
      </w:r>
      <w:r w:rsidRPr="003140DF">
        <w:rPr>
          <w:spacing w:val="16"/>
          <w:lang w:val="en-GB"/>
          <w:rPrChange w:id="643" w:author="schulz" w:date="2016-01-10T18:02:00Z">
            <w:rPr>
              <w:spacing w:val="16"/>
            </w:rPr>
          </w:rPrChange>
        </w:rPr>
        <w:t xml:space="preserve"> </w:t>
      </w:r>
      <w:r w:rsidRPr="003140DF">
        <w:rPr>
          <w:lang w:val="en-GB"/>
          <w:rPrChange w:id="644" w:author="schulz" w:date="2016-01-10T18:02:00Z">
            <w:rPr/>
          </w:rPrChange>
        </w:rPr>
        <w:t>a</w:t>
      </w:r>
      <w:r w:rsidRPr="003140DF">
        <w:rPr>
          <w:spacing w:val="16"/>
          <w:lang w:val="en-GB"/>
          <w:rPrChange w:id="645" w:author="schulz" w:date="2016-01-10T18:02:00Z">
            <w:rPr>
              <w:spacing w:val="16"/>
            </w:rPr>
          </w:rPrChange>
        </w:rPr>
        <w:t xml:space="preserve"> </w:t>
      </w:r>
      <w:r w:rsidRPr="003140DF">
        <w:rPr>
          <w:lang w:val="en-GB"/>
          <w:rPrChange w:id="646" w:author="schulz" w:date="2016-01-10T18:02:00Z">
            <w:rPr/>
          </w:rPrChange>
        </w:rPr>
        <w:t>set</w:t>
      </w:r>
      <w:r w:rsidRPr="003140DF">
        <w:rPr>
          <w:spacing w:val="16"/>
          <w:lang w:val="en-GB"/>
          <w:rPrChange w:id="647" w:author="schulz" w:date="2016-01-10T18:02:00Z">
            <w:rPr>
              <w:spacing w:val="16"/>
            </w:rPr>
          </w:rPrChange>
        </w:rPr>
        <w:t xml:space="preserve"> </w:t>
      </w:r>
      <w:r w:rsidRPr="003140DF">
        <w:rPr>
          <w:lang w:val="en-GB"/>
          <w:rPrChange w:id="648" w:author="schulz" w:date="2016-01-10T18:02:00Z">
            <w:rPr/>
          </w:rPrChange>
        </w:rPr>
        <w:t>of</w:t>
      </w:r>
      <w:r w:rsidRPr="003140DF">
        <w:rPr>
          <w:w w:val="99"/>
          <w:lang w:val="en-GB"/>
          <w:rPrChange w:id="649" w:author="schulz" w:date="2016-01-10T18:02:00Z">
            <w:rPr>
              <w:w w:val="99"/>
            </w:rPr>
          </w:rPrChange>
        </w:rPr>
        <w:t xml:space="preserve"> </w:t>
      </w:r>
      <w:r w:rsidRPr="003140DF">
        <w:rPr>
          <w:spacing w:val="-2"/>
          <w:lang w:val="en-GB"/>
          <w:rPrChange w:id="650" w:author="schulz" w:date="2016-01-10T18:02:00Z">
            <w:rPr>
              <w:spacing w:val="-2"/>
            </w:rPr>
          </w:rPrChange>
        </w:rPr>
        <w:t>OWL</w:t>
      </w:r>
      <w:r w:rsidRPr="003140DF">
        <w:rPr>
          <w:spacing w:val="-15"/>
          <w:lang w:val="en-GB"/>
          <w:rPrChange w:id="651" w:author="schulz" w:date="2016-01-10T18:02:00Z">
            <w:rPr>
              <w:spacing w:val="-15"/>
            </w:rPr>
          </w:rPrChange>
        </w:rPr>
        <w:t xml:space="preserve"> </w:t>
      </w:r>
      <w:r w:rsidRPr="003140DF">
        <w:rPr>
          <w:spacing w:val="-3"/>
          <w:lang w:val="en-GB"/>
          <w:rPrChange w:id="652" w:author="schulz" w:date="2016-01-10T18:02:00Z">
            <w:rPr>
              <w:spacing w:val="-3"/>
            </w:rPr>
          </w:rPrChange>
        </w:rPr>
        <w:t>T-Box</w:t>
      </w:r>
      <w:r w:rsidRPr="003140DF">
        <w:rPr>
          <w:spacing w:val="-15"/>
          <w:lang w:val="en-GB"/>
          <w:rPrChange w:id="653" w:author="schulz" w:date="2016-01-10T18:02:00Z">
            <w:rPr>
              <w:spacing w:val="-15"/>
            </w:rPr>
          </w:rPrChange>
        </w:rPr>
        <w:t xml:space="preserve"> </w:t>
      </w:r>
      <w:r w:rsidRPr="003140DF">
        <w:rPr>
          <w:lang w:val="en-GB"/>
          <w:rPrChange w:id="654" w:author="schulz" w:date="2016-01-10T18:02:00Z">
            <w:rPr/>
          </w:rPrChange>
        </w:rPr>
        <w:t>axioms</w:t>
      </w:r>
      <w:r w:rsidRPr="003140DF">
        <w:rPr>
          <w:spacing w:val="-15"/>
          <w:lang w:val="en-GB"/>
          <w:rPrChange w:id="655" w:author="schulz" w:date="2016-01-10T18:02:00Z">
            <w:rPr>
              <w:spacing w:val="-15"/>
            </w:rPr>
          </w:rPrChange>
        </w:rPr>
        <w:t xml:space="preserve"> </w:t>
      </w:r>
      <w:r w:rsidRPr="003140DF">
        <w:rPr>
          <w:lang w:val="en-GB"/>
          <w:rPrChange w:id="656" w:author="schulz" w:date="2016-01-10T18:02:00Z">
            <w:rPr/>
          </w:rPrChange>
        </w:rPr>
        <w:t>for</w:t>
      </w:r>
      <w:r w:rsidRPr="003140DF">
        <w:rPr>
          <w:spacing w:val="-15"/>
          <w:lang w:val="en-GB"/>
          <w:rPrChange w:id="657" w:author="schulz" w:date="2016-01-10T18:02:00Z">
            <w:rPr>
              <w:spacing w:val="-15"/>
            </w:rPr>
          </w:rPrChange>
        </w:rPr>
        <w:t xml:space="preserve"> </w:t>
      </w:r>
      <w:r w:rsidRPr="003140DF">
        <w:rPr>
          <w:lang w:val="en-GB"/>
          <w:rPrChange w:id="658" w:author="schulz" w:date="2016-01-10T18:02:00Z">
            <w:rPr/>
          </w:rPrChange>
        </w:rPr>
        <w:t>each</w:t>
      </w:r>
      <w:r w:rsidRPr="003140DF">
        <w:rPr>
          <w:spacing w:val="-15"/>
          <w:lang w:val="en-GB"/>
          <w:rPrChange w:id="659" w:author="schulz" w:date="2016-01-10T18:02:00Z">
            <w:rPr>
              <w:spacing w:val="-15"/>
            </w:rPr>
          </w:rPrChange>
        </w:rPr>
        <w:t xml:space="preserve"> </w:t>
      </w:r>
      <w:r w:rsidRPr="003140DF">
        <w:rPr>
          <w:lang w:val="en-GB"/>
          <w:rPrChange w:id="660" w:author="schulz" w:date="2016-01-10T18:02:00Z">
            <w:rPr/>
          </w:rPrChange>
        </w:rPr>
        <w:t>database</w:t>
      </w:r>
      <w:r w:rsidRPr="003140DF">
        <w:rPr>
          <w:spacing w:val="-14"/>
          <w:lang w:val="en-GB"/>
          <w:rPrChange w:id="661" w:author="schulz" w:date="2016-01-10T18:02:00Z">
            <w:rPr>
              <w:spacing w:val="-14"/>
            </w:rPr>
          </w:rPrChange>
        </w:rPr>
        <w:t xml:space="preserve"> </w:t>
      </w:r>
      <w:r w:rsidRPr="003140DF">
        <w:rPr>
          <w:lang w:val="en-GB"/>
          <w:rPrChange w:id="662" w:author="schulz" w:date="2016-01-10T18:02:00Z">
            <w:rPr/>
          </w:rPrChange>
        </w:rPr>
        <w:t>record</w:t>
      </w:r>
      <w:r w:rsidRPr="003140DF">
        <w:rPr>
          <w:spacing w:val="-15"/>
          <w:lang w:val="en-GB"/>
          <w:rPrChange w:id="663" w:author="schulz" w:date="2016-01-10T18:02:00Z">
            <w:rPr>
              <w:spacing w:val="-15"/>
            </w:rPr>
          </w:rPrChange>
        </w:rPr>
        <w:t xml:space="preserve"> </w:t>
      </w:r>
      <w:r w:rsidRPr="003140DF">
        <w:rPr>
          <w:lang w:val="en-GB"/>
          <w:rPrChange w:id="664" w:author="schulz" w:date="2016-01-10T18:02:00Z">
            <w:rPr/>
          </w:rPrChange>
        </w:rPr>
        <w:t>as</w:t>
      </w:r>
      <w:r w:rsidRPr="003140DF">
        <w:rPr>
          <w:spacing w:val="-15"/>
          <w:lang w:val="en-GB"/>
          <w:rPrChange w:id="665" w:author="schulz" w:date="2016-01-10T18:02:00Z">
            <w:rPr>
              <w:spacing w:val="-15"/>
            </w:rPr>
          </w:rPrChange>
        </w:rPr>
        <w:t xml:space="preserve"> </w:t>
      </w:r>
      <w:r w:rsidRPr="003140DF">
        <w:rPr>
          <w:lang w:val="en-GB"/>
          <w:rPrChange w:id="666" w:author="schulz" w:date="2016-01-10T18:02:00Z">
            <w:rPr/>
          </w:rPrChange>
        </w:rPr>
        <w:t>specified</w:t>
      </w:r>
      <w:r w:rsidRPr="003140DF">
        <w:rPr>
          <w:spacing w:val="-15"/>
          <w:lang w:val="en-GB"/>
          <w:rPrChange w:id="667" w:author="schulz" w:date="2016-01-10T18:02:00Z">
            <w:rPr>
              <w:spacing w:val="-15"/>
            </w:rPr>
          </w:rPrChange>
        </w:rPr>
        <w:t xml:space="preserve"> </w:t>
      </w:r>
      <w:r w:rsidRPr="003140DF">
        <w:rPr>
          <w:spacing w:val="-1"/>
          <w:lang w:val="en-GB"/>
          <w:rPrChange w:id="668" w:author="schulz" w:date="2016-01-10T18:02:00Z">
            <w:rPr>
              <w:spacing w:val="-1"/>
            </w:rPr>
          </w:rPrChange>
        </w:rPr>
        <w:t>above.</w:t>
      </w:r>
      <w:r w:rsidRPr="003140DF">
        <w:rPr>
          <w:spacing w:val="-11"/>
          <w:lang w:val="en-GB"/>
          <w:rPrChange w:id="669" w:author="schulz" w:date="2016-01-10T18:02:00Z">
            <w:rPr>
              <w:spacing w:val="-11"/>
            </w:rPr>
          </w:rPrChange>
        </w:rPr>
        <w:t xml:space="preserve"> </w:t>
      </w:r>
      <w:r w:rsidRPr="003140DF">
        <w:rPr>
          <w:spacing w:val="-8"/>
          <w:lang w:val="en-GB"/>
          <w:rPrChange w:id="670" w:author="schulz" w:date="2016-01-10T18:02:00Z">
            <w:rPr>
              <w:spacing w:val="-8"/>
            </w:rPr>
          </w:rPrChange>
        </w:rPr>
        <w:t>We</w:t>
      </w:r>
      <w:r w:rsidRPr="003140DF">
        <w:rPr>
          <w:spacing w:val="-15"/>
          <w:lang w:val="en-GB"/>
          <w:rPrChange w:id="671" w:author="schulz" w:date="2016-01-10T18:02:00Z">
            <w:rPr>
              <w:spacing w:val="-15"/>
            </w:rPr>
          </w:rPrChange>
        </w:rPr>
        <w:t xml:space="preserve"> </w:t>
      </w:r>
      <w:r w:rsidRPr="003140DF">
        <w:rPr>
          <w:lang w:val="en-GB"/>
          <w:rPrChange w:id="672" w:author="schulz" w:date="2016-01-10T18:02:00Z">
            <w:rPr/>
          </w:rPrChange>
        </w:rPr>
        <w:t>recall</w:t>
      </w:r>
      <w:r w:rsidRPr="003140DF">
        <w:rPr>
          <w:spacing w:val="22"/>
          <w:w w:val="99"/>
          <w:lang w:val="en-GB"/>
          <w:rPrChange w:id="673" w:author="schulz" w:date="2016-01-10T18:02:00Z">
            <w:rPr>
              <w:spacing w:val="22"/>
              <w:w w:val="99"/>
            </w:rPr>
          </w:rPrChange>
        </w:rPr>
        <w:t xml:space="preserve"> </w:t>
      </w:r>
      <w:r w:rsidRPr="003140DF">
        <w:rPr>
          <w:spacing w:val="-1"/>
          <w:lang w:val="en-GB"/>
          <w:rPrChange w:id="674" w:author="schulz" w:date="2016-01-10T18:02:00Z">
            <w:rPr>
              <w:spacing w:val="-1"/>
            </w:rPr>
          </w:rPrChange>
        </w:rPr>
        <w:t>two</w:t>
      </w:r>
      <w:r w:rsidRPr="003140DF">
        <w:rPr>
          <w:spacing w:val="6"/>
          <w:lang w:val="en-GB"/>
          <w:rPrChange w:id="675" w:author="schulz" w:date="2016-01-10T18:02:00Z">
            <w:rPr>
              <w:spacing w:val="6"/>
            </w:rPr>
          </w:rPrChange>
        </w:rPr>
        <w:t xml:space="preserve"> </w:t>
      </w:r>
      <w:r w:rsidRPr="003140DF">
        <w:rPr>
          <w:lang w:val="en-GB"/>
          <w:rPrChange w:id="676" w:author="schulz" w:date="2016-01-10T18:02:00Z">
            <w:rPr/>
          </w:rPrChange>
        </w:rPr>
        <w:t>basic</w:t>
      </w:r>
      <w:r w:rsidRPr="003140DF">
        <w:rPr>
          <w:spacing w:val="5"/>
          <w:lang w:val="en-GB"/>
          <w:rPrChange w:id="677" w:author="schulz" w:date="2016-01-10T18:02:00Z">
            <w:rPr>
              <w:spacing w:val="5"/>
            </w:rPr>
          </w:rPrChange>
        </w:rPr>
        <w:t xml:space="preserve"> </w:t>
      </w:r>
      <w:r w:rsidRPr="003140DF">
        <w:rPr>
          <w:lang w:val="en-GB"/>
          <w:rPrChange w:id="678" w:author="schulz" w:date="2016-01-10T18:02:00Z">
            <w:rPr/>
          </w:rPrChange>
        </w:rPr>
        <w:t>assumptions</w:t>
      </w:r>
      <w:r w:rsidRPr="003140DF">
        <w:rPr>
          <w:spacing w:val="6"/>
          <w:lang w:val="en-GB"/>
          <w:rPrChange w:id="679" w:author="schulz" w:date="2016-01-10T18:02:00Z">
            <w:rPr>
              <w:spacing w:val="6"/>
            </w:rPr>
          </w:rPrChange>
        </w:rPr>
        <w:t xml:space="preserve"> </w:t>
      </w:r>
      <w:r w:rsidRPr="003140DF">
        <w:rPr>
          <w:lang w:val="en-GB"/>
          <w:rPrChange w:id="680" w:author="schulz" w:date="2016-01-10T18:02:00Z">
            <w:rPr/>
          </w:rPrChange>
        </w:rPr>
        <w:t>made,</w:t>
      </w:r>
      <w:r w:rsidRPr="003140DF">
        <w:rPr>
          <w:spacing w:val="11"/>
          <w:lang w:val="en-GB"/>
          <w:rPrChange w:id="681" w:author="schulz" w:date="2016-01-10T18:02:00Z">
            <w:rPr>
              <w:spacing w:val="11"/>
            </w:rPr>
          </w:rPrChange>
        </w:rPr>
        <w:t xml:space="preserve"> </w:t>
      </w:r>
      <w:r w:rsidRPr="003140DF">
        <w:rPr>
          <w:i/>
          <w:iCs/>
          <w:lang w:val="en-GB"/>
          <w:rPrChange w:id="682" w:author="schulz" w:date="2016-01-10T18:02:00Z">
            <w:rPr>
              <w:i/>
              <w:iCs/>
            </w:rPr>
          </w:rPrChange>
        </w:rPr>
        <w:t>viz.</w:t>
      </w:r>
      <w:r w:rsidRPr="003140DF">
        <w:rPr>
          <w:i/>
          <w:iCs/>
          <w:spacing w:val="11"/>
          <w:lang w:val="en-GB"/>
          <w:rPrChange w:id="683" w:author="schulz" w:date="2016-01-10T18:02:00Z">
            <w:rPr>
              <w:i/>
              <w:iCs/>
              <w:spacing w:val="11"/>
            </w:rPr>
          </w:rPrChange>
        </w:rPr>
        <w:t xml:space="preserve"> </w:t>
      </w:r>
      <w:r w:rsidRPr="003140DF">
        <w:rPr>
          <w:lang w:val="en-GB"/>
          <w:rPrChange w:id="684" w:author="schulz" w:date="2016-01-10T18:02:00Z">
            <w:rPr/>
          </w:rPrChange>
        </w:rPr>
        <w:t>(</w:t>
      </w:r>
      <w:proofErr w:type="spellStart"/>
      <w:r w:rsidRPr="003140DF">
        <w:rPr>
          <w:lang w:val="en-GB"/>
          <w:rPrChange w:id="685" w:author="schulz" w:date="2016-01-10T18:02:00Z">
            <w:rPr/>
          </w:rPrChange>
        </w:rPr>
        <w:t>i</w:t>
      </w:r>
      <w:proofErr w:type="spellEnd"/>
      <w:r w:rsidRPr="003140DF">
        <w:rPr>
          <w:lang w:val="en-GB"/>
          <w:rPrChange w:id="686" w:author="schulz" w:date="2016-01-10T18:02:00Z">
            <w:rPr/>
          </w:rPrChange>
        </w:rPr>
        <w:t>)</w:t>
      </w:r>
      <w:r w:rsidRPr="003140DF">
        <w:rPr>
          <w:spacing w:val="6"/>
          <w:lang w:val="en-GB"/>
          <w:rPrChange w:id="687" w:author="schulz" w:date="2016-01-10T18:02:00Z">
            <w:rPr>
              <w:spacing w:val="6"/>
            </w:rPr>
          </w:rPrChange>
        </w:rPr>
        <w:t xml:space="preserve"> </w:t>
      </w:r>
      <w:r w:rsidRPr="003140DF">
        <w:rPr>
          <w:lang w:val="en-GB"/>
          <w:rPrChange w:id="688" w:author="schulz" w:date="2016-01-10T18:02:00Z">
            <w:rPr/>
          </w:rPrChange>
        </w:rPr>
        <w:t>non-emptiness</w:t>
      </w:r>
      <w:r w:rsidRPr="003140DF">
        <w:rPr>
          <w:spacing w:val="5"/>
          <w:lang w:val="en-GB"/>
          <w:rPrChange w:id="689" w:author="schulz" w:date="2016-01-10T18:02:00Z">
            <w:rPr>
              <w:spacing w:val="5"/>
            </w:rPr>
          </w:rPrChange>
        </w:rPr>
        <w:t xml:space="preserve"> </w:t>
      </w:r>
      <w:r w:rsidRPr="003140DF">
        <w:rPr>
          <w:lang w:val="en-GB"/>
          <w:rPrChange w:id="690" w:author="schulz" w:date="2016-01-10T18:02:00Z">
            <w:rPr/>
          </w:rPrChange>
        </w:rPr>
        <w:t>of</w:t>
      </w:r>
      <w:r w:rsidRPr="003140DF">
        <w:rPr>
          <w:spacing w:val="7"/>
          <w:lang w:val="en-GB"/>
          <w:rPrChange w:id="691" w:author="schulz" w:date="2016-01-10T18:02:00Z">
            <w:rPr>
              <w:spacing w:val="7"/>
            </w:rPr>
          </w:rPrChange>
        </w:rPr>
        <w:t xml:space="preserve"> </w:t>
      </w:r>
      <w:r w:rsidRPr="003140DF">
        <w:rPr>
          <w:lang w:val="en-GB"/>
          <w:rPrChange w:id="692" w:author="schulz" w:date="2016-01-10T18:02:00Z">
            <w:rPr/>
          </w:rPrChange>
        </w:rPr>
        <w:t>classes:</w:t>
      </w:r>
      <w:r w:rsidRPr="003140DF">
        <w:rPr>
          <w:spacing w:val="10"/>
          <w:lang w:val="en-GB"/>
          <w:rPrChange w:id="693" w:author="schulz" w:date="2016-01-10T18:02:00Z">
            <w:rPr>
              <w:spacing w:val="10"/>
            </w:rPr>
          </w:rPrChange>
        </w:rPr>
        <w:t xml:space="preserve"> </w:t>
      </w:r>
      <w:r w:rsidRPr="003140DF">
        <w:rPr>
          <w:lang w:val="en-GB"/>
          <w:rPrChange w:id="694" w:author="schulz" w:date="2016-01-10T18:02:00Z">
            <w:rPr/>
          </w:rPrChange>
        </w:rPr>
        <w:t>i.e.</w:t>
      </w:r>
      <w:r w:rsidRPr="003140DF">
        <w:rPr>
          <w:spacing w:val="11"/>
          <w:lang w:val="en-GB"/>
          <w:rPrChange w:id="695" w:author="schulz" w:date="2016-01-10T18:02:00Z">
            <w:rPr>
              <w:spacing w:val="11"/>
            </w:rPr>
          </w:rPrChange>
        </w:rPr>
        <w:t xml:space="preserve"> </w:t>
      </w:r>
      <w:r w:rsidRPr="003140DF">
        <w:rPr>
          <w:lang w:val="en-GB"/>
          <w:rPrChange w:id="696" w:author="schulz" w:date="2016-01-10T18:02:00Z">
            <w:rPr/>
          </w:rPrChange>
        </w:rPr>
        <w:t>each</w:t>
      </w:r>
      <w:r w:rsidRPr="003140DF">
        <w:rPr>
          <w:spacing w:val="21"/>
          <w:w w:val="99"/>
          <w:lang w:val="en-GB"/>
          <w:rPrChange w:id="697" w:author="schulz" w:date="2016-01-10T18:02:00Z">
            <w:rPr>
              <w:spacing w:val="21"/>
              <w:w w:val="99"/>
            </w:rPr>
          </w:rPrChange>
        </w:rPr>
        <w:t xml:space="preserve"> </w:t>
      </w:r>
      <w:r w:rsidRPr="003140DF">
        <w:rPr>
          <w:lang w:val="en-GB"/>
          <w:rPrChange w:id="698" w:author="schulz" w:date="2016-01-10T18:02:00Z">
            <w:rPr/>
          </w:rPrChange>
        </w:rPr>
        <w:t>of</w:t>
      </w:r>
      <w:r w:rsidRPr="003140DF">
        <w:rPr>
          <w:spacing w:val="13"/>
          <w:lang w:val="en-GB"/>
          <w:rPrChange w:id="699" w:author="schulz" w:date="2016-01-10T18:02:00Z">
            <w:rPr>
              <w:spacing w:val="13"/>
            </w:rPr>
          </w:rPrChange>
        </w:rPr>
        <w:t xml:space="preserve"> </w:t>
      </w:r>
      <w:r w:rsidRPr="003140DF">
        <w:rPr>
          <w:lang w:val="en-GB"/>
          <w:rPrChange w:id="700" w:author="schulz" w:date="2016-01-10T18:02:00Z">
            <w:rPr/>
          </w:rPrChange>
        </w:rPr>
        <w:t>the</w:t>
      </w:r>
      <w:r w:rsidRPr="003140DF">
        <w:rPr>
          <w:spacing w:val="13"/>
          <w:lang w:val="en-GB"/>
          <w:rPrChange w:id="701" w:author="schulz" w:date="2016-01-10T18:02:00Z">
            <w:rPr>
              <w:spacing w:val="13"/>
            </w:rPr>
          </w:rPrChange>
        </w:rPr>
        <w:t xml:space="preserve"> </w:t>
      </w:r>
      <w:r w:rsidRPr="003140DF">
        <w:rPr>
          <w:spacing w:val="-1"/>
          <w:lang w:val="en-GB"/>
          <w:rPrChange w:id="702" w:author="schulz" w:date="2016-01-10T18:02:00Z">
            <w:rPr>
              <w:spacing w:val="-1"/>
            </w:rPr>
          </w:rPrChange>
        </w:rPr>
        <w:t>newly</w:t>
      </w:r>
      <w:r w:rsidRPr="003140DF">
        <w:rPr>
          <w:spacing w:val="14"/>
          <w:lang w:val="en-GB"/>
          <w:rPrChange w:id="703" w:author="schulz" w:date="2016-01-10T18:02:00Z">
            <w:rPr>
              <w:spacing w:val="14"/>
            </w:rPr>
          </w:rPrChange>
        </w:rPr>
        <w:t xml:space="preserve"> </w:t>
      </w:r>
      <w:r w:rsidRPr="003140DF">
        <w:rPr>
          <w:lang w:val="en-GB"/>
          <w:rPrChange w:id="704" w:author="schulz" w:date="2016-01-10T18:02:00Z">
            <w:rPr/>
          </w:rPrChange>
        </w:rPr>
        <w:t>defined</w:t>
      </w:r>
      <w:r w:rsidRPr="003140DF">
        <w:rPr>
          <w:spacing w:val="13"/>
          <w:lang w:val="en-GB"/>
          <w:rPrChange w:id="705" w:author="schulz" w:date="2016-01-10T18:02:00Z">
            <w:rPr>
              <w:spacing w:val="13"/>
            </w:rPr>
          </w:rPrChange>
        </w:rPr>
        <w:t xml:space="preserve"> </w:t>
      </w:r>
      <w:r w:rsidRPr="003140DF">
        <w:rPr>
          <w:lang w:val="en-GB"/>
          <w:rPrChange w:id="706" w:author="schulz" w:date="2016-01-10T18:02:00Z">
            <w:rPr/>
          </w:rPrChange>
        </w:rPr>
        <w:t>classed</w:t>
      </w:r>
      <w:r w:rsidRPr="003140DF">
        <w:rPr>
          <w:spacing w:val="14"/>
          <w:lang w:val="en-GB"/>
          <w:rPrChange w:id="707" w:author="schulz" w:date="2016-01-10T18:02:00Z">
            <w:rPr>
              <w:spacing w:val="14"/>
            </w:rPr>
          </w:rPrChange>
        </w:rPr>
        <w:t xml:space="preserve"> </w:t>
      </w:r>
      <w:r w:rsidRPr="003140DF">
        <w:rPr>
          <w:lang w:val="en-GB"/>
          <w:rPrChange w:id="708" w:author="schulz" w:date="2016-01-10T18:02:00Z">
            <w:rPr/>
          </w:rPrChange>
        </w:rPr>
        <w:t>corresponds</w:t>
      </w:r>
      <w:r w:rsidRPr="003140DF">
        <w:rPr>
          <w:spacing w:val="13"/>
          <w:lang w:val="en-GB"/>
          <w:rPrChange w:id="709" w:author="schulz" w:date="2016-01-10T18:02:00Z">
            <w:rPr>
              <w:spacing w:val="13"/>
            </w:rPr>
          </w:rPrChange>
        </w:rPr>
        <w:t xml:space="preserve"> </w:t>
      </w:r>
      <w:r w:rsidRPr="003140DF">
        <w:rPr>
          <w:lang w:val="en-GB"/>
          <w:rPrChange w:id="710" w:author="schulz" w:date="2016-01-10T18:02:00Z">
            <w:rPr/>
          </w:rPrChange>
        </w:rPr>
        <w:t>to</w:t>
      </w:r>
      <w:r w:rsidRPr="003140DF">
        <w:rPr>
          <w:spacing w:val="14"/>
          <w:lang w:val="en-GB"/>
          <w:rPrChange w:id="711" w:author="schulz" w:date="2016-01-10T18:02:00Z">
            <w:rPr>
              <w:spacing w:val="14"/>
            </w:rPr>
          </w:rPrChange>
        </w:rPr>
        <w:t xml:space="preserve"> </w:t>
      </w:r>
      <w:r w:rsidRPr="003140DF">
        <w:rPr>
          <w:lang w:val="en-GB"/>
          <w:rPrChange w:id="712" w:author="schulz" w:date="2016-01-10T18:02:00Z">
            <w:rPr/>
          </w:rPrChange>
        </w:rPr>
        <w:t>at</w:t>
      </w:r>
      <w:r w:rsidRPr="003140DF">
        <w:rPr>
          <w:spacing w:val="13"/>
          <w:lang w:val="en-GB"/>
          <w:rPrChange w:id="713" w:author="schulz" w:date="2016-01-10T18:02:00Z">
            <w:rPr>
              <w:spacing w:val="13"/>
            </w:rPr>
          </w:rPrChange>
        </w:rPr>
        <w:t xml:space="preserve"> </w:t>
      </w:r>
      <w:r w:rsidRPr="003140DF">
        <w:rPr>
          <w:lang w:val="en-GB"/>
          <w:rPrChange w:id="714" w:author="schulz" w:date="2016-01-10T18:02:00Z">
            <w:rPr/>
          </w:rPrChange>
        </w:rPr>
        <w:t>least</w:t>
      </w:r>
      <w:r w:rsidRPr="003140DF">
        <w:rPr>
          <w:spacing w:val="14"/>
          <w:lang w:val="en-GB"/>
          <w:rPrChange w:id="715" w:author="schulz" w:date="2016-01-10T18:02:00Z">
            <w:rPr>
              <w:spacing w:val="14"/>
            </w:rPr>
          </w:rPrChange>
        </w:rPr>
        <w:t xml:space="preserve"> </w:t>
      </w:r>
      <w:r w:rsidRPr="003140DF">
        <w:rPr>
          <w:lang w:val="en-GB"/>
          <w:rPrChange w:id="716" w:author="schulz" w:date="2016-01-10T18:02:00Z">
            <w:rPr/>
          </w:rPrChange>
        </w:rPr>
        <w:t>one</w:t>
      </w:r>
      <w:r w:rsidRPr="003140DF">
        <w:rPr>
          <w:spacing w:val="13"/>
          <w:lang w:val="en-GB"/>
          <w:rPrChange w:id="717" w:author="schulz" w:date="2016-01-10T18:02:00Z">
            <w:rPr>
              <w:spacing w:val="13"/>
            </w:rPr>
          </w:rPrChange>
        </w:rPr>
        <w:t xml:space="preserve"> </w:t>
      </w:r>
      <w:r w:rsidRPr="003140DF">
        <w:rPr>
          <w:spacing w:val="-1"/>
          <w:lang w:val="en-GB"/>
          <w:rPrChange w:id="718" w:author="schulz" w:date="2016-01-10T18:02:00Z">
            <w:rPr>
              <w:spacing w:val="-1"/>
            </w:rPr>
          </w:rPrChange>
        </w:rPr>
        <w:t>fact</w:t>
      </w:r>
      <w:r w:rsidRPr="003140DF">
        <w:rPr>
          <w:spacing w:val="13"/>
          <w:lang w:val="en-GB"/>
          <w:rPrChange w:id="719" w:author="schulz" w:date="2016-01-10T18:02:00Z">
            <w:rPr>
              <w:spacing w:val="13"/>
            </w:rPr>
          </w:rPrChange>
        </w:rPr>
        <w:t xml:space="preserve"> </w:t>
      </w:r>
      <w:r w:rsidRPr="003140DF">
        <w:rPr>
          <w:lang w:val="en-GB"/>
          <w:rPrChange w:id="720" w:author="schulz" w:date="2016-01-10T18:02:00Z">
            <w:rPr/>
          </w:rPrChange>
        </w:rPr>
        <w:t>described</w:t>
      </w:r>
    </w:p>
    <w:p w14:paraId="01E36863" w14:textId="77777777" w:rsidR="00F20945" w:rsidRPr="002C029A" w:rsidRDefault="00F20945">
      <w:pPr>
        <w:pStyle w:val="Corpodetexto"/>
        <w:kinsoku w:val="0"/>
        <w:overflowPunct w:val="0"/>
        <w:spacing w:before="111" w:line="285" w:lineRule="auto"/>
        <w:ind w:right="2059"/>
        <w:jc w:val="both"/>
        <w:rPr>
          <w:lang w:val="en-GB"/>
        </w:rPr>
        <w:sectPr w:rsidR="00F20945" w:rsidRPr="002C029A">
          <w:type w:val="continuous"/>
          <w:pgSz w:w="14180" w:h="20020"/>
          <w:pgMar w:top="2080" w:right="160" w:bottom="2080" w:left="160" w:header="720" w:footer="720" w:gutter="0"/>
          <w:cols w:num="2" w:space="720" w:equalWidth="0">
            <w:col w:w="6771" w:space="40"/>
            <w:col w:w="7049"/>
          </w:cols>
          <w:noEndnote/>
        </w:sectPr>
      </w:pPr>
    </w:p>
    <w:p w14:paraId="0C284C6D" w14:textId="77777777" w:rsidR="00F20945" w:rsidRPr="003140DF" w:rsidRDefault="00F20945">
      <w:pPr>
        <w:pStyle w:val="Corpodetexto"/>
        <w:kinsoku w:val="0"/>
        <w:overflowPunct w:val="0"/>
        <w:spacing w:before="10"/>
        <w:ind w:left="0"/>
        <w:rPr>
          <w:sz w:val="11"/>
          <w:szCs w:val="11"/>
          <w:lang w:val="en-GB"/>
          <w:rPrChange w:id="721" w:author="schulz" w:date="2016-01-10T18:02:00Z">
            <w:rPr>
              <w:sz w:val="11"/>
              <w:szCs w:val="11"/>
            </w:rPr>
          </w:rPrChange>
        </w:rPr>
      </w:pPr>
    </w:p>
    <w:p w14:paraId="01089665" w14:textId="77777777" w:rsidR="00F20945" w:rsidRPr="002C029A" w:rsidRDefault="00F20945">
      <w:pPr>
        <w:pStyle w:val="Corpodetexto"/>
        <w:kinsoku w:val="0"/>
        <w:overflowPunct w:val="0"/>
        <w:spacing w:before="10"/>
        <w:ind w:left="0"/>
        <w:rPr>
          <w:sz w:val="11"/>
          <w:szCs w:val="11"/>
          <w:lang w:val="en-GB"/>
        </w:rPr>
        <w:sectPr w:rsidR="00F20945" w:rsidRPr="002C029A">
          <w:headerReference w:type="default" r:id="rId21"/>
          <w:footerReference w:type="default" r:id="rId22"/>
          <w:pgSz w:w="14180" w:h="20020"/>
          <w:pgMar w:top="3020" w:right="160" w:bottom="2080" w:left="160" w:header="1385" w:footer="1890" w:gutter="0"/>
          <w:pgNumType w:start="7"/>
          <w:cols w:space="720" w:equalWidth="0">
            <w:col w:w="13860"/>
          </w:cols>
          <w:noEndnote/>
        </w:sectPr>
      </w:pPr>
    </w:p>
    <w:p w14:paraId="417E4BEA" w14:textId="77777777" w:rsidR="00F20945" w:rsidRPr="003140DF" w:rsidRDefault="00F20945">
      <w:pPr>
        <w:pStyle w:val="Corpodetexto"/>
        <w:kinsoku w:val="0"/>
        <w:overflowPunct w:val="0"/>
        <w:spacing w:before="73" w:line="285" w:lineRule="auto"/>
        <w:ind w:left="2061" w:right="86"/>
        <w:jc w:val="both"/>
        <w:rPr>
          <w:lang w:val="en-GB"/>
          <w:rPrChange w:id="754" w:author="schulz" w:date="2016-01-10T18:02:00Z">
            <w:rPr/>
          </w:rPrChange>
        </w:rPr>
      </w:pPr>
      <w:r w:rsidRPr="003140DF">
        <w:rPr>
          <w:lang w:val="en-GB"/>
          <w:rPrChange w:id="755" w:author="schulz" w:date="2016-01-10T18:02:00Z">
            <w:rPr/>
          </w:rPrChange>
        </w:rPr>
        <w:lastRenderedPageBreak/>
        <w:t>in</w:t>
      </w:r>
      <w:r w:rsidRPr="003140DF">
        <w:rPr>
          <w:spacing w:val="8"/>
          <w:lang w:val="en-GB"/>
          <w:rPrChange w:id="756" w:author="schulz" w:date="2016-01-10T18:02:00Z">
            <w:rPr>
              <w:spacing w:val="8"/>
            </w:rPr>
          </w:rPrChange>
        </w:rPr>
        <w:t xml:space="preserve"> </w:t>
      </w:r>
      <w:r w:rsidRPr="003140DF">
        <w:rPr>
          <w:lang w:val="en-GB"/>
          <w:rPrChange w:id="757" w:author="schulz" w:date="2016-01-10T18:02:00Z">
            <w:rPr/>
          </w:rPrChange>
        </w:rPr>
        <w:t>literature,</w:t>
      </w:r>
      <w:r w:rsidRPr="003140DF">
        <w:rPr>
          <w:spacing w:val="15"/>
          <w:lang w:val="en-GB"/>
          <w:rPrChange w:id="758" w:author="schulz" w:date="2016-01-10T18:02:00Z">
            <w:rPr>
              <w:spacing w:val="15"/>
            </w:rPr>
          </w:rPrChange>
        </w:rPr>
        <w:t xml:space="preserve"> </w:t>
      </w:r>
      <w:r w:rsidRPr="003140DF">
        <w:rPr>
          <w:lang w:val="en-GB"/>
          <w:rPrChange w:id="759" w:author="schulz" w:date="2016-01-10T18:02:00Z">
            <w:rPr/>
          </w:rPrChange>
        </w:rPr>
        <w:t>and</w:t>
      </w:r>
      <w:r w:rsidRPr="003140DF">
        <w:rPr>
          <w:spacing w:val="9"/>
          <w:lang w:val="en-GB"/>
          <w:rPrChange w:id="760" w:author="schulz" w:date="2016-01-10T18:02:00Z">
            <w:rPr>
              <w:spacing w:val="9"/>
            </w:rPr>
          </w:rPrChange>
        </w:rPr>
        <w:t xml:space="preserve"> </w:t>
      </w:r>
      <w:r w:rsidRPr="003140DF">
        <w:rPr>
          <w:lang w:val="en-GB"/>
          <w:rPrChange w:id="761" w:author="schulz" w:date="2016-01-10T18:02:00Z">
            <w:rPr/>
          </w:rPrChange>
        </w:rPr>
        <w:t>(ii)</w:t>
      </w:r>
      <w:r w:rsidRPr="003140DF">
        <w:rPr>
          <w:spacing w:val="9"/>
          <w:lang w:val="en-GB"/>
          <w:rPrChange w:id="762" w:author="schulz" w:date="2016-01-10T18:02:00Z">
            <w:rPr>
              <w:spacing w:val="9"/>
            </w:rPr>
          </w:rPrChange>
        </w:rPr>
        <w:t xml:space="preserve"> </w:t>
      </w:r>
      <w:r w:rsidRPr="003140DF">
        <w:rPr>
          <w:lang w:val="en-GB"/>
          <w:rPrChange w:id="763" w:author="schulz" w:date="2016-01-10T18:02:00Z">
            <w:rPr/>
          </w:rPrChange>
        </w:rPr>
        <w:t>the</w:t>
      </w:r>
      <w:r w:rsidRPr="003140DF">
        <w:rPr>
          <w:spacing w:val="8"/>
          <w:lang w:val="en-GB"/>
          <w:rPrChange w:id="764" w:author="schulz" w:date="2016-01-10T18:02:00Z">
            <w:rPr>
              <w:spacing w:val="8"/>
            </w:rPr>
          </w:rPrChange>
        </w:rPr>
        <w:t xml:space="preserve"> </w:t>
      </w:r>
      <w:r w:rsidRPr="003140DF">
        <w:rPr>
          <w:spacing w:val="-1"/>
          <w:lang w:val="en-GB"/>
          <w:rPrChange w:id="765" w:author="schulz" w:date="2016-01-10T18:02:00Z">
            <w:rPr>
              <w:spacing w:val="-1"/>
            </w:rPr>
          </w:rPrChange>
        </w:rPr>
        <w:t>veracity</w:t>
      </w:r>
      <w:r w:rsidRPr="003140DF">
        <w:rPr>
          <w:spacing w:val="9"/>
          <w:lang w:val="en-GB"/>
          <w:rPrChange w:id="766" w:author="schulz" w:date="2016-01-10T18:02:00Z">
            <w:rPr>
              <w:spacing w:val="9"/>
            </w:rPr>
          </w:rPrChange>
        </w:rPr>
        <w:t xml:space="preserve"> </w:t>
      </w:r>
      <w:r w:rsidRPr="003140DF">
        <w:rPr>
          <w:lang w:val="en-GB"/>
          <w:rPrChange w:id="767" w:author="schulz" w:date="2016-01-10T18:02:00Z">
            <w:rPr/>
          </w:rPrChange>
        </w:rPr>
        <w:t>of</w:t>
      </w:r>
      <w:r w:rsidRPr="003140DF">
        <w:rPr>
          <w:spacing w:val="9"/>
          <w:lang w:val="en-GB"/>
          <w:rPrChange w:id="768" w:author="schulz" w:date="2016-01-10T18:02:00Z">
            <w:rPr>
              <w:spacing w:val="9"/>
            </w:rPr>
          </w:rPrChange>
        </w:rPr>
        <w:t xml:space="preserve"> </w:t>
      </w:r>
      <w:r w:rsidRPr="003140DF">
        <w:rPr>
          <w:lang w:val="en-GB"/>
          <w:rPrChange w:id="769" w:author="schulz" w:date="2016-01-10T18:02:00Z">
            <w:rPr/>
          </w:rPrChange>
        </w:rPr>
        <w:t>database</w:t>
      </w:r>
      <w:r w:rsidRPr="003140DF">
        <w:rPr>
          <w:spacing w:val="8"/>
          <w:lang w:val="en-GB"/>
          <w:rPrChange w:id="770" w:author="schulz" w:date="2016-01-10T18:02:00Z">
            <w:rPr>
              <w:spacing w:val="8"/>
            </w:rPr>
          </w:rPrChange>
        </w:rPr>
        <w:t xml:space="preserve"> </w:t>
      </w:r>
      <w:r w:rsidRPr="003140DF">
        <w:rPr>
          <w:lang w:val="en-GB"/>
          <w:rPrChange w:id="771" w:author="schulz" w:date="2016-01-10T18:02:00Z">
            <w:rPr/>
          </w:rPrChange>
        </w:rPr>
        <w:t>entries,</w:t>
      </w:r>
      <w:r w:rsidRPr="003140DF">
        <w:rPr>
          <w:spacing w:val="16"/>
          <w:lang w:val="en-GB"/>
          <w:rPrChange w:id="772" w:author="schulz" w:date="2016-01-10T18:02:00Z">
            <w:rPr>
              <w:spacing w:val="16"/>
            </w:rPr>
          </w:rPrChange>
        </w:rPr>
        <w:t xml:space="preserve"> </w:t>
      </w:r>
      <w:r w:rsidRPr="003140DF">
        <w:rPr>
          <w:lang w:val="en-GB"/>
          <w:rPrChange w:id="773" w:author="schulz" w:date="2016-01-10T18:02:00Z">
            <w:rPr/>
          </w:rPrChange>
        </w:rPr>
        <w:t>i.e.</w:t>
      </w:r>
      <w:r w:rsidRPr="003140DF">
        <w:rPr>
          <w:spacing w:val="15"/>
          <w:lang w:val="en-GB"/>
          <w:rPrChange w:id="774" w:author="schulz" w:date="2016-01-10T18:02:00Z">
            <w:rPr>
              <w:spacing w:val="15"/>
            </w:rPr>
          </w:rPrChange>
        </w:rPr>
        <w:t xml:space="preserve"> </w:t>
      </w:r>
      <w:r w:rsidRPr="003140DF">
        <w:rPr>
          <w:lang w:val="en-GB"/>
          <w:rPrChange w:id="775" w:author="schulz" w:date="2016-01-10T18:02:00Z">
            <w:rPr/>
          </w:rPrChange>
        </w:rPr>
        <w:t>each</w:t>
      </w:r>
      <w:r w:rsidRPr="003140DF">
        <w:rPr>
          <w:spacing w:val="8"/>
          <w:lang w:val="en-GB"/>
          <w:rPrChange w:id="776" w:author="schulz" w:date="2016-01-10T18:02:00Z">
            <w:rPr>
              <w:spacing w:val="8"/>
            </w:rPr>
          </w:rPrChange>
        </w:rPr>
        <w:t xml:space="preserve"> </w:t>
      </w:r>
      <w:proofErr w:type="spellStart"/>
      <w:r w:rsidRPr="003140DF">
        <w:rPr>
          <w:lang w:val="en-GB"/>
          <w:rPrChange w:id="777" w:author="schulz" w:date="2016-01-10T18:02:00Z">
            <w:rPr/>
          </w:rPrChange>
        </w:rPr>
        <w:t>informa</w:t>
      </w:r>
      <w:proofErr w:type="spellEnd"/>
      <w:r w:rsidRPr="003140DF">
        <w:rPr>
          <w:lang w:val="en-GB"/>
          <w:rPrChange w:id="778" w:author="schulz" w:date="2016-01-10T18:02:00Z">
            <w:rPr/>
          </w:rPrChange>
        </w:rPr>
        <w:t>-</w:t>
      </w:r>
      <w:r w:rsidRPr="003140DF">
        <w:rPr>
          <w:spacing w:val="25"/>
          <w:w w:val="99"/>
          <w:lang w:val="en-GB"/>
          <w:rPrChange w:id="779" w:author="schulz" w:date="2016-01-10T18:02:00Z">
            <w:rPr>
              <w:spacing w:val="25"/>
              <w:w w:val="99"/>
            </w:rPr>
          </w:rPrChange>
        </w:rPr>
        <w:t xml:space="preserve"> </w:t>
      </w:r>
      <w:proofErr w:type="spellStart"/>
      <w:r w:rsidRPr="003140DF">
        <w:rPr>
          <w:lang w:val="en-GB"/>
          <w:rPrChange w:id="780" w:author="schulz" w:date="2016-01-10T18:02:00Z">
            <w:rPr/>
          </w:rPrChange>
        </w:rPr>
        <w:t>tion</w:t>
      </w:r>
      <w:proofErr w:type="spellEnd"/>
      <w:r w:rsidRPr="003140DF">
        <w:rPr>
          <w:lang w:val="en-GB"/>
          <w:rPrChange w:id="781" w:author="schulz" w:date="2016-01-10T18:02:00Z">
            <w:rPr/>
          </w:rPrChange>
        </w:rPr>
        <w:t xml:space="preserve"> is considered a statement of truth.</w:t>
      </w:r>
      <w:r w:rsidRPr="003140DF">
        <w:rPr>
          <w:spacing w:val="2"/>
          <w:lang w:val="en-GB"/>
          <w:rPrChange w:id="782" w:author="schulz" w:date="2016-01-10T18:02:00Z">
            <w:rPr>
              <w:spacing w:val="2"/>
            </w:rPr>
          </w:rPrChange>
        </w:rPr>
        <w:t xml:space="preserve"> </w:t>
      </w:r>
      <w:r w:rsidRPr="003140DF">
        <w:rPr>
          <w:spacing w:val="-2"/>
          <w:lang w:val="en-GB"/>
          <w:rPrChange w:id="783" w:author="schulz" w:date="2016-01-10T18:02:00Z">
            <w:rPr>
              <w:spacing w:val="-2"/>
            </w:rPr>
          </w:rPrChange>
        </w:rPr>
        <w:t>Given</w:t>
      </w:r>
      <w:r w:rsidRPr="003140DF">
        <w:rPr>
          <w:lang w:val="en-GB"/>
          <w:rPrChange w:id="784" w:author="schulz" w:date="2016-01-10T18:02:00Z">
            <w:rPr/>
          </w:rPrChange>
        </w:rPr>
        <w:t xml:space="preserve"> these boundary conditions,</w:t>
      </w:r>
      <w:r w:rsidRPr="003140DF">
        <w:rPr>
          <w:spacing w:val="24"/>
          <w:w w:val="99"/>
          <w:lang w:val="en-GB"/>
          <w:rPrChange w:id="785" w:author="schulz" w:date="2016-01-10T18:02:00Z">
            <w:rPr>
              <w:spacing w:val="24"/>
              <w:w w:val="99"/>
            </w:rPr>
          </w:rPrChange>
        </w:rPr>
        <w:t xml:space="preserve"> </w:t>
      </w:r>
      <w:r w:rsidRPr="003140DF">
        <w:rPr>
          <w:spacing w:val="-1"/>
          <w:lang w:val="en-GB"/>
          <w:rPrChange w:id="786" w:author="schulz" w:date="2016-01-10T18:02:00Z">
            <w:rPr>
              <w:spacing w:val="-1"/>
            </w:rPr>
          </w:rPrChange>
        </w:rPr>
        <w:t>evaluation</w:t>
      </w:r>
      <w:r w:rsidRPr="003140DF">
        <w:rPr>
          <w:spacing w:val="10"/>
          <w:lang w:val="en-GB"/>
          <w:rPrChange w:id="787" w:author="schulz" w:date="2016-01-10T18:02:00Z">
            <w:rPr>
              <w:spacing w:val="10"/>
            </w:rPr>
          </w:rPrChange>
        </w:rPr>
        <w:t xml:space="preserve"> </w:t>
      </w:r>
      <w:r w:rsidRPr="003140DF">
        <w:rPr>
          <w:lang w:val="en-GB"/>
          <w:rPrChange w:id="788" w:author="schulz" w:date="2016-01-10T18:02:00Z">
            <w:rPr/>
          </w:rPrChange>
        </w:rPr>
        <w:t>of</w:t>
      </w:r>
      <w:r w:rsidRPr="003140DF">
        <w:rPr>
          <w:spacing w:val="10"/>
          <w:lang w:val="en-GB"/>
          <w:rPrChange w:id="789" w:author="schulz" w:date="2016-01-10T18:02:00Z">
            <w:rPr>
              <w:spacing w:val="10"/>
            </w:rPr>
          </w:rPrChange>
        </w:rPr>
        <w:t xml:space="preserve"> </w:t>
      </w:r>
      <w:r w:rsidRPr="003140DF">
        <w:rPr>
          <w:lang w:val="en-GB"/>
          <w:rPrChange w:id="790" w:author="schulz" w:date="2016-01-10T18:02:00Z">
            <w:rPr/>
          </w:rPrChange>
        </w:rPr>
        <w:t>the</w:t>
      </w:r>
      <w:r w:rsidRPr="003140DF">
        <w:rPr>
          <w:spacing w:val="10"/>
          <w:lang w:val="en-GB"/>
          <w:rPrChange w:id="791" w:author="schulz" w:date="2016-01-10T18:02:00Z">
            <w:rPr>
              <w:spacing w:val="10"/>
            </w:rPr>
          </w:rPrChange>
        </w:rPr>
        <w:t xml:space="preserve"> </w:t>
      </w:r>
      <w:r w:rsidRPr="003140DF">
        <w:rPr>
          <w:lang w:val="en-GB"/>
          <w:rPrChange w:id="792" w:author="schulz" w:date="2016-01-10T18:02:00Z">
            <w:rPr/>
          </w:rPrChange>
        </w:rPr>
        <w:t>generated</w:t>
      </w:r>
      <w:r w:rsidRPr="003140DF">
        <w:rPr>
          <w:spacing w:val="10"/>
          <w:lang w:val="en-GB"/>
          <w:rPrChange w:id="793" w:author="schulz" w:date="2016-01-10T18:02:00Z">
            <w:rPr>
              <w:spacing w:val="10"/>
            </w:rPr>
          </w:rPrChange>
        </w:rPr>
        <w:t xml:space="preserve"> </w:t>
      </w:r>
      <w:r w:rsidRPr="003140DF">
        <w:rPr>
          <w:spacing w:val="-1"/>
          <w:lang w:val="en-GB"/>
          <w:rPrChange w:id="794" w:author="schulz" w:date="2016-01-10T18:02:00Z">
            <w:rPr>
              <w:spacing w:val="-1"/>
            </w:rPr>
          </w:rPrChange>
        </w:rPr>
        <w:t>TBoxes</w:t>
      </w:r>
      <w:r w:rsidRPr="003140DF">
        <w:rPr>
          <w:spacing w:val="11"/>
          <w:lang w:val="en-GB"/>
          <w:rPrChange w:id="795" w:author="schulz" w:date="2016-01-10T18:02:00Z">
            <w:rPr>
              <w:spacing w:val="11"/>
            </w:rPr>
          </w:rPrChange>
        </w:rPr>
        <w:t xml:space="preserve"> </w:t>
      </w:r>
      <w:r w:rsidRPr="003140DF">
        <w:rPr>
          <w:lang w:val="en-GB"/>
          <w:rPrChange w:id="796" w:author="schulz" w:date="2016-01-10T18:02:00Z">
            <w:rPr/>
          </w:rPrChange>
        </w:rPr>
        <w:t>will</w:t>
      </w:r>
      <w:r w:rsidRPr="003140DF">
        <w:rPr>
          <w:spacing w:val="10"/>
          <w:lang w:val="en-GB"/>
          <w:rPrChange w:id="797" w:author="schulz" w:date="2016-01-10T18:02:00Z">
            <w:rPr>
              <w:spacing w:val="10"/>
            </w:rPr>
          </w:rPrChange>
        </w:rPr>
        <w:t xml:space="preserve"> </w:t>
      </w:r>
      <w:r w:rsidRPr="003140DF">
        <w:rPr>
          <w:lang w:val="en-GB"/>
          <w:rPrChange w:id="798" w:author="schulz" w:date="2016-01-10T18:02:00Z">
            <w:rPr/>
          </w:rPrChange>
        </w:rPr>
        <w:t>address</w:t>
      </w:r>
      <w:r w:rsidRPr="003140DF">
        <w:rPr>
          <w:spacing w:val="10"/>
          <w:lang w:val="en-GB"/>
          <w:rPrChange w:id="799" w:author="schulz" w:date="2016-01-10T18:02:00Z">
            <w:rPr>
              <w:spacing w:val="10"/>
            </w:rPr>
          </w:rPrChange>
        </w:rPr>
        <w:t xml:space="preserve"> </w:t>
      </w:r>
      <w:r w:rsidRPr="003140DF">
        <w:rPr>
          <w:lang w:val="en-GB"/>
          <w:rPrChange w:id="800" w:author="schulz" w:date="2016-01-10T18:02:00Z">
            <w:rPr/>
          </w:rPrChange>
        </w:rPr>
        <w:t>the</w:t>
      </w:r>
      <w:r w:rsidRPr="003140DF">
        <w:rPr>
          <w:spacing w:val="10"/>
          <w:lang w:val="en-GB"/>
          <w:rPrChange w:id="801" w:author="schulz" w:date="2016-01-10T18:02:00Z">
            <w:rPr>
              <w:spacing w:val="10"/>
            </w:rPr>
          </w:rPrChange>
        </w:rPr>
        <w:t xml:space="preserve"> </w:t>
      </w:r>
      <w:r w:rsidRPr="003140DF">
        <w:rPr>
          <w:lang w:val="en-GB"/>
          <w:rPrChange w:id="802" w:author="schulz" w:date="2016-01-10T18:02:00Z">
            <w:rPr/>
          </w:rPrChange>
        </w:rPr>
        <w:t>aspects:</w:t>
      </w:r>
      <w:r w:rsidRPr="003140DF">
        <w:rPr>
          <w:spacing w:val="18"/>
          <w:lang w:val="en-GB"/>
          <w:rPrChange w:id="803" w:author="schulz" w:date="2016-01-10T18:02:00Z">
            <w:rPr>
              <w:spacing w:val="18"/>
            </w:rPr>
          </w:rPrChange>
        </w:rPr>
        <w:t xml:space="preserve"> </w:t>
      </w:r>
      <w:r w:rsidRPr="003140DF">
        <w:rPr>
          <w:lang w:val="en-GB"/>
          <w:rPrChange w:id="804" w:author="schulz" w:date="2016-01-10T18:02:00Z">
            <w:rPr/>
          </w:rPrChange>
        </w:rPr>
        <w:t>(</w:t>
      </w:r>
      <w:proofErr w:type="spellStart"/>
      <w:r w:rsidRPr="003140DF">
        <w:rPr>
          <w:lang w:val="en-GB"/>
          <w:rPrChange w:id="805" w:author="schulz" w:date="2016-01-10T18:02:00Z">
            <w:rPr/>
          </w:rPrChange>
        </w:rPr>
        <w:t>i</w:t>
      </w:r>
      <w:proofErr w:type="spellEnd"/>
      <w:r w:rsidRPr="003140DF">
        <w:rPr>
          <w:lang w:val="en-GB"/>
          <w:rPrChange w:id="806" w:author="schulz" w:date="2016-01-10T18:02:00Z">
            <w:rPr/>
          </w:rPrChange>
        </w:rPr>
        <w:t>)</w:t>
      </w:r>
      <w:r w:rsidRPr="003140DF">
        <w:rPr>
          <w:spacing w:val="10"/>
          <w:lang w:val="en-GB"/>
          <w:rPrChange w:id="807" w:author="schulz" w:date="2016-01-10T18:02:00Z">
            <w:rPr>
              <w:spacing w:val="10"/>
            </w:rPr>
          </w:rPrChange>
        </w:rPr>
        <w:t xml:space="preserve"> </w:t>
      </w:r>
      <w:r w:rsidRPr="003140DF">
        <w:rPr>
          <w:lang w:val="en-GB"/>
          <w:rPrChange w:id="808" w:author="schulz" w:date="2016-01-10T18:02:00Z">
            <w:rPr/>
          </w:rPrChange>
        </w:rPr>
        <w:t>logical</w:t>
      </w:r>
      <w:r w:rsidRPr="003140DF">
        <w:rPr>
          <w:spacing w:val="26"/>
          <w:w w:val="99"/>
          <w:lang w:val="en-GB"/>
          <w:rPrChange w:id="809" w:author="schulz" w:date="2016-01-10T18:02:00Z">
            <w:rPr>
              <w:spacing w:val="26"/>
              <w:w w:val="99"/>
            </w:rPr>
          </w:rPrChange>
        </w:rPr>
        <w:t xml:space="preserve"> </w:t>
      </w:r>
      <w:r w:rsidRPr="003140DF">
        <w:rPr>
          <w:lang w:val="en-GB"/>
          <w:rPrChange w:id="810" w:author="schulz" w:date="2016-01-10T18:02:00Z">
            <w:rPr/>
          </w:rPrChange>
        </w:rPr>
        <w:t>satisfiability</w:t>
      </w:r>
      <w:r w:rsidRPr="003140DF">
        <w:rPr>
          <w:spacing w:val="-16"/>
          <w:lang w:val="en-GB"/>
          <w:rPrChange w:id="811" w:author="schulz" w:date="2016-01-10T18:02:00Z">
            <w:rPr>
              <w:spacing w:val="-16"/>
            </w:rPr>
          </w:rPrChange>
        </w:rPr>
        <w:t xml:space="preserve"> </w:t>
      </w:r>
      <w:r w:rsidRPr="003140DF">
        <w:rPr>
          <w:lang w:val="en-GB"/>
          <w:rPrChange w:id="812" w:author="schulz" w:date="2016-01-10T18:02:00Z">
            <w:rPr/>
          </w:rPrChange>
        </w:rPr>
        <w:t>when</w:t>
      </w:r>
      <w:r w:rsidRPr="003140DF">
        <w:rPr>
          <w:spacing w:val="-15"/>
          <w:lang w:val="en-GB"/>
          <w:rPrChange w:id="813" w:author="schulz" w:date="2016-01-10T18:02:00Z">
            <w:rPr>
              <w:spacing w:val="-15"/>
            </w:rPr>
          </w:rPrChange>
        </w:rPr>
        <w:t xml:space="preserve"> </w:t>
      </w:r>
      <w:r w:rsidRPr="003140DF">
        <w:rPr>
          <w:lang w:val="en-GB"/>
          <w:rPrChange w:id="814" w:author="schulz" w:date="2016-01-10T18:02:00Z">
            <w:rPr/>
          </w:rPrChange>
        </w:rPr>
        <w:t>importing</w:t>
      </w:r>
      <w:r w:rsidRPr="003140DF">
        <w:rPr>
          <w:spacing w:val="-16"/>
          <w:lang w:val="en-GB"/>
          <w:rPrChange w:id="815" w:author="schulz" w:date="2016-01-10T18:02:00Z">
            <w:rPr>
              <w:spacing w:val="-16"/>
            </w:rPr>
          </w:rPrChange>
        </w:rPr>
        <w:t xml:space="preserve"> </w:t>
      </w:r>
      <w:r w:rsidRPr="003140DF">
        <w:rPr>
          <w:lang w:val="en-GB"/>
          <w:rPrChange w:id="816" w:author="schulz" w:date="2016-01-10T18:02:00Z">
            <w:rPr/>
          </w:rPrChange>
        </w:rPr>
        <w:t>all</w:t>
      </w:r>
      <w:r w:rsidRPr="003140DF">
        <w:rPr>
          <w:spacing w:val="-15"/>
          <w:lang w:val="en-GB"/>
          <w:rPrChange w:id="817" w:author="schulz" w:date="2016-01-10T18:02:00Z">
            <w:rPr>
              <w:spacing w:val="-15"/>
            </w:rPr>
          </w:rPrChange>
        </w:rPr>
        <w:t xml:space="preserve"> </w:t>
      </w:r>
      <w:r w:rsidRPr="003140DF">
        <w:rPr>
          <w:lang w:val="en-GB"/>
          <w:rPrChange w:id="818" w:author="schulz" w:date="2016-01-10T18:02:00Z">
            <w:rPr/>
          </w:rPrChange>
        </w:rPr>
        <w:t>constraints</w:t>
      </w:r>
      <w:r w:rsidRPr="003140DF">
        <w:rPr>
          <w:spacing w:val="-15"/>
          <w:lang w:val="en-GB"/>
          <w:rPrChange w:id="819" w:author="schulz" w:date="2016-01-10T18:02:00Z">
            <w:rPr>
              <w:spacing w:val="-15"/>
            </w:rPr>
          </w:rPrChange>
        </w:rPr>
        <w:t xml:space="preserve"> </w:t>
      </w:r>
      <w:r w:rsidRPr="003140DF">
        <w:rPr>
          <w:lang w:val="en-GB"/>
          <w:rPrChange w:id="820" w:author="schulz" w:date="2016-01-10T18:02:00Z">
            <w:rPr/>
          </w:rPrChange>
        </w:rPr>
        <w:t>from</w:t>
      </w:r>
      <w:r w:rsidRPr="003140DF">
        <w:rPr>
          <w:spacing w:val="-16"/>
          <w:lang w:val="en-GB"/>
          <w:rPrChange w:id="821" w:author="schulz" w:date="2016-01-10T18:02:00Z">
            <w:rPr>
              <w:spacing w:val="-16"/>
            </w:rPr>
          </w:rPrChange>
        </w:rPr>
        <w:t xml:space="preserve"> </w:t>
      </w:r>
      <w:r w:rsidRPr="003140DF">
        <w:rPr>
          <w:lang w:val="en-GB"/>
          <w:rPrChange w:id="822" w:author="schulz" w:date="2016-01-10T18:02:00Z">
            <w:rPr/>
          </w:rPrChange>
        </w:rPr>
        <w:t>the</w:t>
      </w:r>
      <w:r w:rsidRPr="003140DF">
        <w:rPr>
          <w:spacing w:val="-15"/>
          <w:lang w:val="en-GB"/>
          <w:rPrChange w:id="823" w:author="schulz" w:date="2016-01-10T18:02:00Z">
            <w:rPr>
              <w:spacing w:val="-15"/>
            </w:rPr>
          </w:rPrChange>
        </w:rPr>
        <w:t xml:space="preserve"> </w:t>
      </w:r>
      <w:r w:rsidRPr="003140DF">
        <w:rPr>
          <w:spacing w:val="-1"/>
          <w:lang w:val="en-GB"/>
          <w:rPrChange w:id="824" w:author="schulz" w:date="2016-01-10T18:02:00Z">
            <w:rPr>
              <w:spacing w:val="-1"/>
            </w:rPr>
          </w:rPrChange>
        </w:rPr>
        <w:t>upper-level-ontology</w:t>
      </w:r>
      <w:r w:rsidRPr="003140DF">
        <w:rPr>
          <w:spacing w:val="30"/>
          <w:w w:val="99"/>
          <w:lang w:val="en-GB"/>
          <w:rPrChange w:id="825" w:author="schulz" w:date="2016-01-10T18:02:00Z">
            <w:rPr>
              <w:spacing w:val="30"/>
              <w:w w:val="99"/>
            </w:rPr>
          </w:rPrChange>
        </w:rPr>
        <w:t xml:space="preserve"> </w:t>
      </w:r>
      <w:r w:rsidRPr="003140DF">
        <w:rPr>
          <w:lang w:val="en-GB"/>
          <w:rPrChange w:id="826" w:author="schulz" w:date="2016-01-10T18:02:00Z">
            <w:rPr/>
          </w:rPrChange>
        </w:rPr>
        <w:t>BTL2;</w:t>
      </w:r>
      <w:r w:rsidRPr="003140DF">
        <w:rPr>
          <w:spacing w:val="-16"/>
          <w:lang w:val="en-GB"/>
          <w:rPrChange w:id="827" w:author="schulz" w:date="2016-01-10T18:02:00Z">
            <w:rPr>
              <w:spacing w:val="-16"/>
            </w:rPr>
          </w:rPrChange>
        </w:rPr>
        <w:t xml:space="preserve"> </w:t>
      </w:r>
      <w:r w:rsidRPr="003140DF">
        <w:rPr>
          <w:lang w:val="en-GB"/>
          <w:rPrChange w:id="828" w:author="schulz" w:date="2016-01-10T18:02:00Z">
            <w:rPr/>
          </w:rPrChange>
        </w:rPr>
        <w:t>(ii)</w:t>
      </w:r>
      <w:r w:rsidRPr="003140DF">
        <w:rPr>
          <w:spacing w:val="-18"/>
          <w:lang w:val="en-GB"/>
          <w:rPrChange w:id="829" w:author="schulz" w:date="2016-01-10T18:02:00Z">
            <w:rPr>
              <w:spacing w:val="-18"/>
            </w:rPr>
          </w:rPrChange>
        </w:rPr>
        <w:t xml:space="preserve"> </w:t>
      </w:r>
      <w:r w:rsidRPr="003140DF">
        <w:rPr>
          <w:spacing w:val="-1"/>
          <w:lang w:val="en-GB"/>
          <w:rPrChange w:id="830" w:author="schulz" w:date="2016-01-10T18:02:00Z">
            <w:rPr>
              <w:spacing w:val="-1"/>
            </w:rPr>
          </w:rPrChange>
        </w:rPr>
        <w:t>adequacy</w:t>
      </w:r>
      <w:r w:rsidRPr="003140DF">
        <w:rPr>
          <w:spacing w:val="-19"/>
          <w:lang w:val="en-GB"/>
          <w:rPrChange w:id="831" w:author="schulz" w:date="2016-01-10T18:02:00Z">
            <w:rPr>
              <w:spacing w:val="-19"/>
            </w:rPr>
          </w:rPrChange>
        </w:rPr>
        <w:t xml:space="preserve"> </w:t>
      </w:r>
      <w:r w:rsidRPr="003140DF">
        <w:rPr>
          <w:lang w:val="en-GB"/>
          <w:rPrChange w:id="832" w:author="schulz" w:date="2016-01-10T18:02:00Z">
            <w:rPr/>
          </w:rPrChange>
        </w:rPr>
        <w:t>(correctness</w:t>
      </w:r>
      <w:r w:rsidRPr="003140DF">
        <w:rPr>
          <w:spacing w:val="-19"/>
          <w:lang w:val="en-GB"/>
          <w:rPrChange w:id="833" w:author="schulz" w:date="2016-01-10T18:02:00Z">
            <w:rPr>
              <w:spacing w:val="-19"/>
            </w:rPr>
          </w:rPrChange>
        </w:rPr>
        <w:t xml:space="preserve"> </w:t>
      </w:r>
      <w:r w:rsidRPr="003140DF">
        <w:rPr>
          <w:lang w:val="en-GB"/>
          <w:rPrChange w:id="834" w:author="schulz" w:date="2016-01-10T18:02:00Z">
            <w:rPr/>
          </w:rPrChange>
        </w:rPr>
        <w:t>and</w:t>
      </w:r>
      <w:r w:rsidRPr="003140DF">
        <w:rPr>
          <w:spacing w:val="-19"/>
          <w:lang w:val="en-GB"/>
          <w:rPrChange w:id="835" w:author="schulz" w:date="2016-01-10T18:02:00Z">
            <w:rPr>
              <w:spacing w:val="-19"/>
            </w:rPr>
          </w:rPrChange>
        </w:rPr>
        <w:t xml:space="preserve"> </w:t>
      </w:r>
      <w:r w:rsidRPr="003140DF">
        <w:rPr>
          <w:lang w:val="en-GB"/>
          <w:rPrChange w:id="836" w:author="schulz" w:date="2016-01-10T18:02:00Z">
            <w:rPr/>
          </w:rPrChange>
        </w:rPr>
        <w:t>completeness)</w:t>
      </w:r>
      <w:r w:rsidRPr="003140DF">
        <w:rPr>
          <w:spacing w:val="-19"/>
          <w:lang w:val="en-GB"/>
          <w:rPrChange w:id="837" w:author="schulz" w:date="2016-01-10T18:02:00Z">
            <w:rPr>
              <w:spacing w:val="-19"/>
            </w:rPr>
          </w:rPrChange>
        </w:rPr>
        <w:t xml:space="preserve"> </w:t>
      </w:r>
      <w:r w:rsidRPr="003140DF">
        <w:rPr>
          <w:lang w:val="en-GB"/>
          <w:rPrChange w:id="838" w:author="schulz" w:date="2016-01-10T18:02:00Z">
            <w:rPr/>
          </w:rPrChange>
        </w:rPr>
        <w:t>of</w:t>
      </w:r>
      <w:r w:rsidRPr="003140DF">
        <w:rPr>
          <w:spacing w:val="-18"/>
          <w:lang w:val="en-GB"/>
          <w:rPrChange w:id="839" w:author="schulz" w:date="2016-01-10T18:02:00Z">
            <w:rPr>
              <w:spacing w:val="-18"/>
            </w:rPr>
          </w:rPrChange>
        </w:rPr>
        <w:t xml:space="preserve"> </w:t>
      </w:r>
      <w:r w:rsidRPr="003140DF">
        <w:rPr>
          <w:lang w:val="en-GB"/>
          <w:rPrChange w:id="840" w:author="schulz" w:date="2016-01-10T18:02:00Z">
            <w:rPr/>
          </w:rPrChange>
        </w:rPr>
        <w:t>entailments</w:t>
      </w:r>
      <w:r w:rsidRPr="003140DF">
        <w:rPr>
          <w:spacing w:val="-19"/>
          <w:lang w:val="en-GB"/>
          <w:rPrChange w:id="841" w:author="schulz" w:date="2016-01-10T18:02:00Z">
            <w:rPr>
              <w:spacing w:val="-19"/>
            </w:rPr>
          </w:rPrChange>
        </w:rPr>
        <w:t xml:space="preserve"> </w:t>
      </w:r>
      <w:r w:rsidRPr="003140DF">
        <w:rPr>
          <w:spacing w:val="-1"/>
          <w:lang w:val="en-GB"/>
          <w:rPrChange w:id="842" w:author="schulz" w:date="2016-01-10T18:02:00Z">
            <w:rPr>
              <w:spacing w:val="-1"/>
            </w:rPr>
          </w:rPrChange>
        </w:rPr>
        <w:t>against</w:t>
      </w:r>
      <w:r w:rsidRPr="003140DF">
        <w:rPr>
          <w:spacing w:val="23"/>
          <w:w w:val="99"/>
          <w:lang w:val="en-GB"/>
          <w:rPrChange w:id="843" w:author="schulz" w:date="2016-01-10T18:02:00Z">
            <w:rPr>
              <w:spacing w:val="23"/>
              <w:w w:val="99"/>
            </w:rPr>
          </w:rPrChange>
        </w:rPr>
        <w:t xml:space="preserve"> </w:t>
      </w:r>
      <w:r w:rsidRPr="003140DF">
        <w:rPr>
          <w:lang w:val="en-GB"/>
          <w:rPrChange w:id="844" w:author="schulz" w:date="2016-01-10T18:02:00Z">
            <w:rPr/>
          </w:rPrChange>
        </w:rPr>
        <w:t>CQs;</w:t>
      </w:r>
      <w:r w:rsidRPr="003140DF">
        <w:rPr>
          <w:spacing w:val="-8"/>
          <w:lang w:val="en-GB"/>
          <w:rPrChange w:id="845" w:author="schulz" w:date="2016-01-10T18:02:00Z">
            <w:rPr>
              <w:spacing w:val="-8"/>
            </w:rPr>
          </w:rPrChange>
        </w:rPr>
        <w:t xml:space="preserve"> </w:t>
      </w:r>
      <w:r w:rsidRPr="003140DF">
        <w:rPr>
          <w:lang w:val="en-GB"/>
          <w:rPrChange w:id="846" w:author="schulz" w:date="2016-01-10T18:02:00Z">
            <w:rPr/>
          </w:rPrChange>
        </w:rPr>
        <w:t>and,</w:t>
      </w:r>
      <w:r w:rsidRPr="003140DF">
        <w:rPr>
          <w:spacing w:val="-8"/>
          <w:lang w:val="en-GB"/>
          <w:rPrChange w:id="847" w:author="schulz" w:date="2016-01-10T18:02:00Z">
            <w:rPr>
              <w:spacing w:val="-8"/>
            </w:rPr>
          </w:rPrChange>
        </w:rPr>
        <w:t xml:space="preserve"> </w:t>
      </w:r>
      <w:r w:rsidRPr="003140DF">
        <w:rPr>
          <w:lang w:val="en-GB"/>
          <w:rPrChange w:id="848" w:author="schulz" w:date="2016-01-10T18:02:00Z">
            <w:rPr/>
          </w:rPrChange>
        </w:rPr>
        <w:t>(iii)</w:t>
      </w:r>
      <w:r w:rsidRPr="003140DF">
        <w:rPr>
          <w:spacing w:val="-7"/>
          <w:lang w:val="en-GB"/>
          <w:rPrChange w:id="849" w:author="schulz" w:date="2016-01-10T18:02:00Z">
            <w:rPr>
              <w:spacing w:val="-7"/>
            </w:rPr>
          </w:rPrChange>
        </w:rPr>
        <w:t xml:space="preserve"> </w:t>
      </w:r>
      <w:r w:rsidRPr="003140DF">
        <w:rPr>
          <w:lang w:val="en-GB"/>
          <w:rPrChange w:id="850" w:author="schulz" w:date="2016-01-10T18:02:00Z">
            <w:rPr/>
          </w:rPrChange>
        </w:rPr>
        <w:t>computational</w:t>
      </w:r>
      <w:r w:rsidRPr="003140DF">
        <w:rPr>
          <w:spacing w:val="-8"/>
          <w:lang w:val="en-GB"/>
          <w:rPrChange w:id="851" w:author="schulz" w:date="2016-01-10T18:02:00Z">
            <w:rPr>
              <w:spacing w:val="-8"/>
            </w:rPr>
          </w:rPrChange>
        </w:rPr>
        <w:t xml:space="preserve"> </w:t>
      </w:r>
      <w:r w:rsidRPr="003140DF">
        <w:rPr>
          <w:lang w:val="en-GB"/>
          <w:rPrChange w:id="852" w:author="schulz" w:date="2016-01-10T18:02:00Z">
            <w:rPr/>
          </w:rPrChange>
        </w:rPr>
        <w:t>performance.</w:t>
      </w:r>
    </w:p>
    <w:p w14:paraId="696165DD" w14:textId="77777777" w:rsidR="00F20945" w:rsidRPr="003140DF" w:rsidRDefault="00F20945">
      <w:pPr>
        <w:pStyle w:val="Corpodetexto"/>
        <w:kinsoku w:val="0"/>
        <w:overflowPunct w:val="0"/>
        <w:spacing w:before="2"/>
        <w:ind w:left="0"/>
        <w:rPr>
          <w:sz w:val="19"/>
          <w:szCs w:val="19"/>
          <w:lang w:val="en-GB"/>
          <w:rPrChange w:id="853" w:author="schulz" w:date="2016-01-10T18:02:00Z">
            <w:rPr>
              <w:sz w:val="19"/>
              <w:szCs w:val="19"/>
            </w:rPr>
          </w:rPrChange>
        </w:rPr>
      </w:pPr>
    </w:p>
    <w:p w14:paraId="588DB9AF" w14:textId="77777777" w:rsidR="00F20945" w:rsidRPr="003140DF" w:rsidRDefault="00F20945">
      <w:pPr>
        <w:pStyle w:val="Ttulo3"/>
        <w:numPr>
          <w:ilvl w:val="2"/>
          <w:numId w:val="6"/>
        </w:numPr>
        <w:tabs>
          <w:tab w:val="left" w:pos="2421"/>
        </w:tabs>
        <w:kinsoku w:val="0"/>
        <w:overflowPunct w:val="0"/>
        <w:jc w:val="both"/>
        <w:rPr>
          <w:b w:val="0"/>
          <w:bCs w:val="0"/>
          <w:lang w:val="en-GB"/>
          <w:rPrChange w:id="854" w:author="schulz" w:date="2016-01-10T18:02:00Z">
            <w:rPr>
              <w:b w:val="0"/>
              <w:bCs w:val="0"/>
            </w:rPr>
          </w:rPrChange>
        </w:rPr>
      </w:pPr>
      <w:r w:rsidRPr="003140DF">
        <w:rPr>
          <w:spacing w:val="-1"/>
          <w:lang w:val="en-GB"/>
          <w:rPrChange w:id="855" w:author="schulz" w:date="2016-01-10T18:02:00Z">
            <w:rPr>
              <w:spacing w:val="-1"/>
            </w:rPr>
          </w:rPrChange>
        </w:rPr>
        <w:t>Evaluation</w:t>
      </w:r>
      <w:r w:rsidRPr="003140DF">
        <w:rPr>
          <w:spacing w:val="-9"/>
          <w:lang w:val="en-GB"/>
          <w:rPrChange w:id="856" w:author="schulz" w:date="2016-01-10T18:02:00Z">
            <w:rPr>
              <w:spacing w:val="-9"/>
            </w:rPr>
          </w:rPrChange>
        </w:rPr>
        <w:t xml:space="preserve"> </w:t>
      </w:r>
      <w:r w:rsidRPr="003140DF">
        <w:rPr>
          <w:lang w:val="en-GB"/>
          <w:rPrChange w:id="857" w:author="schulz" w:date="2016-01-10T18:02:00Z">
            <w:rPr/>
          </w:rPrChange>
        </w:rPr>
        <w:t>of</w:t>
      </w:r>
      <w:r w:rsidRPr="003140DF">
        <w:rPr>
          <w:spacing w:val="-8"/>
          <w:lang w:val="en-GB"/>
          <w:rPrChange w:id="858" w:author="schulz" w:date="2016-01-10T18:02:00Z">
            <w:rPr>
              <w:spacing w:val="-8"/>
            </w:rPr>
          </w:rPrChange>
        </w:rPr>
        <w:t xml:space="preserve"> </w:t>
      </w:r>
      <w:r w:rsidRPr="003140DF">
        <w:rPr>
          <w:lang w:val="en-GB"/>
          <w:rPrChange w:id="859" w:author="schulz" w:date="2016-01-10T18:02:00Z">
            <w:rPr/>
          </w:rPrChange>
        </w:rPr>
        <w:t>Competency</w:t>
      </w:r>
      <w:r w:rsidRPr="003140DF">
        <w:rPr>
          <w:spacing w:val="-8"/>
          <w:lang w:val="en-GB"/>
          <w:rPrChange w:id="860" w:author="schulz" w:date="2016-01-10T18:02:00Z">
            <w:rPr>
              <w:spacing w:val="-8"/>
            </w:rPr>
          </w:rPrChange>
        </w:rPr>
        <w:t xml:space="preserve"> </w:t>
      </w:r>
      <w:r w:rsidRPr="003140DF">
        <w:rPr>
          <w:lang w:val="en-GB"/>
          <w:rPrChange w:id="861" w:author="schulz" w:date="2016-01-10T18:02:00Z">
            <w:rPr/>
          </w:rPrChange>
        </w:rPr>
        <w:t>Questions</w:t>
      </w:r>
      <w:r w:rsidRPr="003140DF">
        <w:rPr>
          <w:spacing w:val="-8"/>
          <w:lang w:val="en-GB"/>
          <w:rPrChange w:id="862" w:author="schulz" w:date="2016-01-10T18:02:00Z">
            <w:rPr>
              <w:spacing w:val="-8"/>
            </w:rPr>
          </w:rPrChange>
        </w:rPr>
        <w:t xml:space="preserve"> </w:t>
      </w:r>
      <w:r w:rsidRPr="003140DF">
        <w:rPr>
          <w:lang w:val="en-GB"/>
          <w:rPrChange w:id="863" w:author="schulz" w:date="2016-01-10T18:02:00Z">
            <w:rPr/>
          </w:rPrChange>
        </w:rPr>
        <w:t>(QCs)</w:t>
      </w:r>
    </w:p>
    <w:p w14:paraId="501945B7" w14:textId="77777777" w:rsidR="00F20945" w:rsidRPr="003140DF" w:rsidRDefault="00F20945">
      <w:pPr>
        <w:pStyle w:val="Corpodetexto"/>
        <w:kinsoku w:val="0"/>
        <w:overflowPunct w:val="0"/>
        <w:spacing w:before="35" w:line="285" w:lineRule="auto"/>
        <w:ind w:left="2061" w:right="86"/>
        <w:jc w:val="both"/>
        <w:rPr>
          <w:lang w:val="en-GB"/>
          <w:rPrChange w:id="864" w:author="schulz" w:date="2016-01-10T18:02:00Z">
            <w:rPr/>
          </w:rPrChange>
        </w:rPr>
      </w:pPr>
      <w:r w:rsidRPr="003140DF">
        <w:rPr>
          <w:lang w:val="en-GB"/>
          <w:rPrChange w:id="865" w:author="schulz" w:date="2016-01-10T18:02:00Z">
            <w:rPr/>
          </w:rPrChange>
        </w:rPr>
        <w:t>In</w:t>
      </w:r>
      <w:r w:rsidRPr="003140DF">
        <w:rPr>
          <w:spacing w:val="-5"/>
          <w:lang w:val="en-GB"/>
          <w:rPrChange w:id="866" w:author="schulz" w:date="2016-01-10T18:02:00Z">
            <w:rPr>
              <w:spacing w:val="-5"/>
            </w:rPr>
          </w:rPrChange>
        </w:rPr>
        <w:t xml:space="preserve"> </w:t>
      </w:r>
      <w:r w:rsidRPr="003140DF">
        <w:rPr>
          <w:lang w:val="en-GB"/>
          <w:rPrChange w:id="867" w:author="schulz" w:date="2016-01-10T18:02:00Z">
            <w:rPr/>
          </w:rPrChange>
        </w:rPr>
        <w:t>the</w:t>
      </w:r>
      <w:r w:rsidRPr="003140DF">
        <w:rPr>
          <w:spacing w:val="-5"/>
          <w:lang w:val="en-GB"/>
          <w:rPrChange w:id="868" w:author="schulz" w:date="2016-01-10T18:02:00Z">
            <w:rPr>
              <w:spacing w:val="-5"/>
            </w:rPr>
          </w:rPrChange>
        </w:rPr>
        <w:t xml:space="preserve"> </w:t>
      </w:r>
      <w:r w:rsidRPr="003140DF">
        <w:rPr>
          <w:spacing w:val="-1"/>
          <w:lang w:val="en-GB"/>
          <w:rPrChange w:id="869" w:author="schulz" w:date="2016-01-10T18:02:00Z">
            <w:rPr>
              <w:spacing w:val="-1"/>
            </w:rPr>
          </w:rPrChange>
        </w:rPr>
        <w:t>following,</w:t>
      </w:r>
      <w:r w:rsidRPr="003140DF">
        <w:rPr>
          <w:spacing w:val="-5"/>
          <w:lang w:val="en-GB"/>
          <w:rPrChange w:id="870" w:author="schulz" w:date="2016-01-10T18:02:00Z">
            <w:rPr>
              <w:spacing w:val="-5"/>
            </w:rPr>
          </w:rPrChange>
        </w:rPr>
        <w:t xml:space="preserve"> </w:t>
      </w:r>
      <w:r w:rsidRPr="003140DF">
        <w:rPr>
          <w:lang w:val="en-GB"/>
          <w:rPrChange w:id="871" w:author="schulz" w:date="2016-01-10T18:02:00Z">
            <w:rPr/>
          </w:rPrChange>
        </w:rPr>
        <w:t>each</w:t>
      </w:r>
      <w:r w:rsidRPr="003140DF">
        <w:rPr>
          <w:spacing w:val="-5"/>
          <w:lang w:val="en-GB"/>
          <w:rPrChange w:id="872" w:author="schulz" w:date="2016-01-10T18:02:00Z">
            <w:rPr>
              <w:spacing w:val="-5"/>
            </w:rPr>
          </w:rPrChange>
        </w:rPr>
        <w:t xml:space="preserve"> </w:t>
      </w:r>
      <w:r w:rsidRPr="003140DF">
        <w:rPr>
          <w:spacing w:val="-1"/>
          <w:lang w:val="en-GB"/>
          <w:rPrChange w:id="873" w:author="schulz" w:date="2016-01-10T18:02:00Z">
            <w:rPr>
              <w:spacing w:val="-1"/>
            </w:rPr>
          </w:rPrChange>
        </w:rPr>
        <w:t>competency</w:t>
      </w:r>
      <w:r w:rsidRPr="003140DF">
        <w:rPr>
          <w:spacing w:val="-5"/>
          <w:lang w:val="en-GB"/>
          <w:rPrChange w:id="874" w:author="schulz" w:date="2016-01-10T18:02:00Z">
            <w:rPr>
              <w:spacing w:val="-5"/>
            </w:rPr>
          </w:rPrChange>
        </w:rPr>
        <w:t xml:space="preserve"> </w:t>
      </w:r>
      <w:r w:rsidRPr="003140DF">
        <w:rPr>
          <w:lang w:val="en-GB"/>
          <w:rPrChange w:id="875" w:author="schulz" w:date="2016-01-10T18:02:00Z">
            <w:rPr/>
          </w:rPrChange>
        </w:rPr>
        <w:t>question</w:t>
      </w:r>
      <w:r w:rsidRPr="003140DF">
        <w:rPr>
          <w:spacing w:val="-4"/>
          <w:lang w:val="en-GB"/>
          <w:rPrChange w:id="876" w:author="schulz" w:date="2016-01-10T18:02:00Z">
            <w:rPr>
              <w:spacing w:val="-4"/>
            </w:rPr>
          </w:rPrChange>
        </w:rPr>
        <w:t xml:space="preserve"> </w:t>
      </w:r>
      <w:r w:rsidRPr="003140DF">
        <w:rPr>
          <w:lang w:val="en-GB"/>
          <w:rPrChange w:id="877" w:author="schulz" w:date="2016-01-10T18:02:00Z">
            <w:rPr/>
          </w:rPrChange>
        </w:rPr>
        <w:t>is</w:t>
      </w:r>
      <w:r w:rsidRPr="003140DF">
        <w:rPr>
          <w:spacing w:val="-6"/>
          <w:lang w:val="en-GB"/>
          <w:rPrChange w:id="878" w:author="schulz" w:date="2016-01-10T18:02:00Z">
            <w:rPr>
              <w:spacing w:val="-6"/>
            </w:rPr>
          </w:rPrChange>
        </w:rPr>
        <w:t xml:space="preserve"> </w:t>
      </w:r>
      <w:r w:rsidRPr="003140DF">
        <w:rPr>
          <w:lang w:val="en-GB"/>
          <w:rPrChange w:id="879" w:author="schulz" w:date="2016-01-10T18:02:00Z">
            <w:rPr/>
          </w:rPrChange>
        </w:rPr>
        <w:t>translated</w:t>
      </w:r>
      <w:r w:rsidRPr="003140DF">
        <w:rPr>
          <w:spacing w:val="-4"/>
          <w:lang w:val="en-GB"/>
          <w:rPrChange w:id="880" w:author="schulz" w:date="2016-01-10T18:02:00Z">
            <w:rPr>
              <w:spacing w:val="-4"/>
            </w:rPr>
          </w:rPrChange>
        </w:rPr>
        <w:t xml:space="preserve"> </w:t>
      </w:r>
      <w:r w:rsidRPr="003140DF">
        <w:rPr>
          <w:lang w:val="en-GB"/>
          <w:rPrChange w:id="881" w:author="schulz" w:date="2016-01-10T18:02:00Z">
            <w:rPr/>
          </w:rPrChange>
        </w:rPr>
        <w:t>into</w:t>
      </w:r>
      <w:r w:rsidRPr="003140DF">
        <w:rPr>
          <w:spacing w:val="-5"/>
          <w:lang w:val="en-GB"/>
          <w:rPrChange w:id="882" w:author="schulz" w:date="2016-01-10T18:02:00Z">
            <w:rPr>
              <w:spacing w:val="-5"/>
            </w:rPr>
          </w:rPrChange>
        </w:rPr>
        <w:t xml:space="preserve"> </w:t>
      </w:r>
      <w:r w:rsidRPr="003140DF">
        <w:rPr>
          <w:lang w:val="en-GB"/>
          <w:rPrChange w:id="883" w:author="schulz" w:date="2016-01-10T18:02:00Z">
            <w:rPr/>
          </w:rPrChange>
        </w:rPr>
        <w:t>a</w:t>
      </w:r>
      <w:r w:rsidRPr="003140DF">
        <w:rPr>
          <w:spacing w:val="-5"/>
          <w:lang w:val="en-GB"/>
          <w:rPrChange w:id="884" w:author="schulz" w:date="2016-01-10T18:02:00Z">
            <w:rPr>
              <w:spacing w:val="-5"/>
            </w:rPr>
          </w:rPrChange>
        </w:rPr>
        <w:t xml:space="preserve"> </w:t>
      </w:r>
      <w:r w:rsidRPr="003140DF">
        <w:rPr>
          <w:lang w:val="en-GB"/>
          <w:rPrChange w:id="885" w:author="schulz" w:date="2016-01-10T18:02:00Z">
            <w:rPr/>
          </w:rPrChange>
        </w:rPr>
        <w:t>DL</w:t>
      </w:r>
      <w:r w:rsidRPr="003140DF">
        <w:rPr>
          <w:spacing w:val="-5"/>
          <w:lang w:val="en-GB"/>
          <w:rPrChange w:id="886" w:author="schulz" w:date="2016-01-10T18:02:00Z">
            <w:rPr>
              <w:spacing w:val="-5"/>
            </w:rPr>
          </w:rPrChange>
        </w:rPr>
        <w:t xml:space="preserve"> </w:t>
      </w:r>
      <w:r w:rsidRPr="003140DF">
        <w:rPr>
          <w:spacing w:val="-2"/>
          <w:lang w:val="en-GB"/>
          <w:rPrChange w:id="887" w:author="schulz" w:date="2016-01-10T18:02:00Z">
            <w:rPr>
              <w:spacing w:val="-2"/>
            </w:rPr>
          </w:rPrChange>
        </w:rPr>
        <w:t>query.</w:t>
      </w:r>
      <w:r w:rsidRPr="003140DF">
        <w:rPr>
          <w:spacing w:val="29"/>
          <w:w w:val="99"/>
          <w:lang w:val="en-GB"/>
          <w:rPrChange w:id="888" w:author="schulz" w:date="2016-01-10T18:02:00Z">
            <w:rPr>
              <w:spacing w:val="29"/>
              <w:w w:val="99"/>
            </w:rPr>
          </w:rPrChange>
        </w:rPr>
        <w:t xml:space="preserve"> </w:t>
      </w:r>
      <w:r w:rsidRPr="003140DF">
        <w:rPr>
          <w:lang w:val="en-GB"/>
          <w:rPrChange w:id="889" w:author="schulz" w:date="2016-01-10T18:02:00Z">
            <w:rPr/>
          </w:rPrChange>
        </w:rPr>
        <w:t>The</w:t>
      </w:r>
      <w:r w:rsidRPr="003140DF">
        <w:rPr>
          <w:spacing w:val="-6"/>
          <w:lang w:val="en-GB"/>
          <w:rPrChange w:id="890" w:author="schulz" w:date="2016-01-10T18:02:00Z">
            <w:rPr>
              <w:spacing w:val="-6"/>
            </w:rPr>
          </w:rPrChange>
        </w:rPr>
        <w:t xml:space="preserve"> </w:t>
      </w:r>
      <w:r w:rsidRPr="003140DF">
        <w:rPr>
          <w:lang w:val="en-GB"/>
          <w:rPrChange w:id="891" w:author="schulz" w:date="2016-01-10T18:02:00Z">
            <w:rPr/>
          </w:rPrChange>
        </w:rPr>
        <w:t>result</w:t>
      </w:r>
      <w:r w:rsidRPr="003140DF">
        <w:rPr>
          <w:spacing w:val="-5"/>
          <w:lang w:val="en-GB"/>
          <w:rPrChange w:id="892" w:author="schulz" w:date="2016-01-10T18:02:00Z">
            <w:rPr>
              <w:spacing w:val="-5"/>
            </w:rPr>
          </w:rPrChange>
        </w:rPr>
        <w:t xml:space="preserve"> </w:t>
      </w:r>
      <w:r w:rsidRPr="003140DF">
        <w:rPr>
          <w:lang w:val="en-GB"/>
          <w:rPrChange w:id="893" w:author="schulz" w:date="2016-01-10T18:02:00Z">
            <w:rPr/>
          </w:rPrChange>
        </w:rPr>
        <w:t>is</w:t>
      </w:r>
      <w:r w:rsidRPr="003140DF">
        <w:rPr>
          <w:spacing w:val="-5"/>
          <w:lang w:val="en-GB"/>
          <w:rPrChange w:id="894" w:author="schulz" w:date="2016-01-10T18:02:00Z">
            <w:rPr>
              <w:spacing w:val="-5"/>
            </w:rPr>
          </w:rPrChange>
        </w:rPr>
        <w:t xml:space="preserve"> </w:t>
      </w:r>
      <w:r w:rsidRPr="003140DF">
        <w:rPr>
          <w:lang w:val="en-GB"/>
          <w:rPrChange w:id="895" w:author="schulz" w:date="2016-01-10T18:02:00Z">
            <w:rPr/>
          </w:rPrChange>
        </w:rPr>
        <w:t>analysed</w:t>
      </w:r>
      <w:r w:rsidRPr="003140DF">
        <w:rPr>
          <w:spacing w:val="-6"/>
          <w:lang w:val="en-GB"/>
          <w:rPrChange w:id="896" w:author="schulz" w:date="2016-01-10T18:02:00Z">
            <w:rPr>
              <w:spacing w:val="-6"/>
            </w:rPr>
          </w:rPrChange>
        </w:rPr>
        <w:t xml:space="preserve"> </w:t>
      </w:r>
      <w:r w:rsidRPr="003140DF">
        <w:rPr>
          <w:lang w:val="en-GB"/>
          <w:rPrChange w:id="897" w:author="schulz" w:date="2016-01-10T18:02:00Z">
            <w:rPr/>
          </w:rPrChange>
        </w:rPr>
        <w:t>and</w:t>
      </w:r>
      <w:r w:rsidRPr="003140DF">
        <w:rPr>
          <w:spacing w:val="-5"/>
          <w:lang w:val="en-GB"/>
          <w:rPrChange w:id="898" w:author="schulz" w:date="2016-01-10T18:02:00Z">
            <w:rPr>
              <w:spacing w:val="-5"/>
            </w:rPr>
          </w:rPrChange>
        </w:rPr>
        <w:t xml:space="preserve"> </w:t>
      </w:r>
      <w:r w:rsidRPr="003140DF">
        <w:rPr>
          <w:lang w:val="en-GB"/>
          <w:rPrChange w:id="899" w:author="schulz" w:date="2016-01-10T18:02:00Z">
            <w:rPr/>
          </w:rPrChange>
        </w:rPr>
        <w:t>discussed.</w:t>
      </w:r>
    </w:p>
    <w:p w14:paraId="749460D5" w14:textId="4CCFB571" w:rsidR="00F20945" w:rsidRPr="003140DF" w:rsidRDefault="00F20945">
      <w:pPr>
        <w:pStyle w:val="Corpodetexto"/>
        <w:kinsoku w:val="0"/>
        <w:overflowPunct w:val="0"/>
        <w:spacing w:before="121" w:line="285" w:lineRule="auto"/>
        <w:ind w:left="2061" w:right="86"/>
        <w:jc w:val="both"/>
        <w:rPr>
          <w:lang w:val="en-GB"/>
          <w:rPrChange w:id="900" w:author="schulz" w:date="2016-01-10T18:02:00Z">
            <w:rPr/>
          </w:rPrChange>
        </w:rPr>
      </w:pPr>
      <w:r w:rsidRPr="003140DF">
        <w:rPr>
          <w:i/>
          <w:iCs/>
          <w:lang w:val="en-GB"/>
          <w:rPrChange w:id="901" w:author="schulz" w:date="2016-01-10T18:02:00Z">
            <w:rPr>
              <w:i/>
              <w:iCs/>
            </w:rPr>
          </w:rPrChange>
        </w:rPr>
        <w:t>CQ1</w:t>
      </w:r>
      <w:del w:id="902" w:author="schulz" w:date="2016-01-10T20:36:00Z">
        <w:r w:rsidRPr="003140DF" w:rsidDel="00191093">
          <w:rPr>
            <w:i/>
            <w:iCs/>
            <w:lang w:val="en-GB"/>
            <w:rPrChange w:id="903" w:author="schulz" w:date="2016-01-10T18:02:00Z">
              <w:rPr>
                <w:i/>
                <w:iCs/>
              </w:rPr>
            </w:rPrChange>
          </w:rPr>
          <w:delText>:</w:delText>
        </w:r>
      </w:del>
      <w:ins w:id="904" w:author="schulz" w:date="2016-01-10T20:36:00Z">
        <w:r w:rsidR="00191093">
          <w:rPr>
            <w:i/>
            <w:iCs/>
            <w:lang w:val="en-GB"/>
          </w:rPr>
          <w:t xml:space="preserve"> </w:t>
        </w:r>
        <w:r w:rsidR="00191093" w:rsidRPr="00191093">
          <w:rPr>
            <w:spacing w:val="-1"/>
            <w:lang w:val="en-GB"/>
          </w:rPr>
          <w:t xml:space="preserve"> </w:t>
        </w:r>
      </w:ins>
      <w:ins w:id="905" w:author="schulz" w:date="2016-01-10T20:35:00Z">
        <w:r w:rsidR="00191093">
          <w:rPr>
            <w:spacing w:val="-1"/>
            <w:lang w:val="en-GB"/>
          </w:rPr>
          <w:t>(cf. Table 10)</w:t>
        </w:r>
      </w:ins>
      <w:ins w:id="906" w:author="schulz" w:date="2016-01-10T20:36:00Z">
        <w:r w:rsidR="00191093">
          <w:rPr>
            <w:spacing w:val="-1"/>
            <w:lang w:val="en-GB"/>
          </w:rPr>
          <w:t>:</w:t>
        </w:r>
      </w:ins>
      <w:r w:rsidRPr="003140DF">
        <w:rPr>
          <w:i/>
          <w:iCs/>
          <w:spacing w:val="31"/>
          <w:lang w:val="en-GB"/>
          <w:rPrChange w:id="907" w:author="schulz" w:date="2016-01-10T18:02:00Z">
            <w:rPr>
              <w:i/>
              <w:iCs/>
              <w:spacing w:val="31"/>
            </w:rPr>
          </w:rPrChange>
        </w:rPr>
        <w:t xml:space="preserve"> </w:t>
      </w:r>
      <w:commentRangeStart w:id="908"/>
      <w:r w:rsidRPr="003140DF">
        <w:rPr>
          <w:i/>
          <w:iCs/>
          <w:spacing w:val="-1"/>
          <w:lang w:val="en-GB"/>
          <w:rPrChange w:id="909" w:author="schulz" w:date="2016-01-10T18:02:00Z">
            <w:rPr>
              <w:i/>
              <w:iCs/>
              <w:spacing w:val="-1"/>
            </w:rPr>
          </w:rPrChange>
        </w:rPr>
        <w:t>Which</w:t>
      </w:r>
      <w:r w:rsidRPr="003140DF">
        <w:rPr>
          <w:i/>
          <w:iCs/>
          <w:spacing w:val="20"/>
          <w:lang w:val="en-GB"/>
          <w:rPrChange w:id="910" w:author="schulz" w:date="2016-01-10T18:02:00Z">
            <w:rPr>
              <w:i/>
              <w:iCs/>
              <w:spacing w:val="20"/>
            </w:rPr>
          </w:rPrChange>
        </w:rPr>
        <w:t xml:space="preserve"> </w:t>
      </w:r>
      <w:r w:rsidRPr="003140DF">
        <w:rPr>
          <w:i/>
          <w:iCs/>
          <w:lang w:val="en-GB"/>
          <w:rPrChange w:id="911" w:author="schulz" w:date="2016-01-10T18:02:00Z">
            <w:rPr>
              <w:i/>
              <w:iCs/>
            </w:rPr>
          </w:rPrChange>
        </w:rPr>
        <w:t>kinds</w:t>
      </w:r>
      <w:r w:rsidRPr="003140DF">
        <w:rPr>
          <w:i/>
          <w:iCs/>
          <w:spacing w:val="21"/>
          <w:lang w:val="en-GB"/>
          <w:rPrChange w:id="912" w:author="schulz" w:date="2016-01-10T18:02:00Z">
            <w:rPr>
              <w:i/>
              <w:iCs/>
              <w:spacing w:val="21"/>
            </w:rPr>
          </w:rPrChange>
        </w:rPr>
        <w:t xml:space="preserve"> </w:t>
      </w:r>
      <w:r w:rsidRPr="003140DF">
        <w:rPr>
          <w:i/>
          <w:iCs/>
          <w:lang w:val="en-GB"/>
          <w:rPrChange w:id="913" w:author="schulz" w:date="2016-01-10T18:02:00Z">
            <w:rPr>
              <w:i/>
              <w:iCs/>
            </w:rPr>
          </w:rPrChange>
        </w:rPr>
        <w:t>of</w:t>
      </w:r>
      <w:r w:rsidRPr="003140DF">
        <w:rPr>
          <w:i/>
          <w:iCs/>
          <w:spacing w:val="20"/>
          <w:lang w:val="en-GB"/>
          <w:rPrChange w:id="914" w:author="schulz" w:date="2016-01-10T18:02:00Z">
            <w:rPr>
              <w:i/>
              <w:iCs/>
              <w:spacing w:val="20"/>
            </w:rPr>
          </w:rPrChange>
        </w:rPr>
        <w:t xml:space="preserve"> </w:t>
      </w:r>
      <w:r w:rsidRPr="003140DF">
        <w:rPr>
          <w:i/>
          <w:iCs/>
          <w:spacing w:val="-1"/>
          <w:lang w:val="en-GB"/>
          <w:rPrChange w:id="915" w:author="schulz" w:date="2016-01-10T18:02:00Z">
            <w:rPr>
              <w:i/>
              <w:iCs/>
              <w:spacing w:val="-1"/>
            </w:rPr>
          </w:rPrChange>
        </w:rPr>
        <w:t>biological</w:t>
      </w:r>
      <w:r w:rsidRPr="003140DF">
        <w:rPr>
          <w:i/>
          <w:iCs/>
          <w:spacing w:val="20"/>
          <w:lang w:val="en-GB"/>
          <w:rPrChange w:id="916" w:author="schulz" w:date="2016-01-10T18:02:00Z">
            <w:rPr>
              <w:i/>
              <w:iCs/>
              <w:spacing w:val="20"/>
            </w:rPr>
          </w:rPrChange>
        </w:rPr>
        <w:t xml:space="preserve"> </w:t>
      </w:r>
      <w:r w:rsidRPr="003140DF">
        <w:rPr>
          <w:i/>
          <w:iCs/>
          <w:spacing w:val="-2"/>
          <w:lang w:val="en-GB"/>
          <w:rPrChange w:id="917" w:author="schulz" w:date="2016-01-10T18:02:00Z">
            <w:rPr>
              <w:i/>
              <w:iCs/>
              <w:spacing w:val="-2"/>
            </w:rPr>
          </w:rPrChange>
        </w:rPr>
        <w:t>process</w:t>
      </w:r>
      <w:r w:rsidRPr="003140DF">
        <w:rPr>
          <w:i/>
          <w:iCs/>
          <w:spacing w:val="21"/>
          <w:lang w:val="en-GB"/>
          <w:rPrChange w:id="918" w:author="schulz" w:date="2016-01-10T18:02:00Z">
            <w:rPr>
              <w:i/>
              <w:iCs/>
              <w:spacing w:val="21"/>
            </w:rPr>
          </w:rPrChange>
        </w:rPr>
        <w:t xml:space="preserve"> </w:t>
      </w:r>
      <w:r w:rsidRPr="003140DF">
        <w:rPr>
          <w:i/>
          <w:iCs/>
          <w:spacing w:val="-2"/>
          <w:lang w:val="en-GB"/>
          <w:rPrChange w:id="919" w:author="schulz" w:date="2016-01-10T18:02:00Z">
            <w:rPr>
              <w:i/>
              <w:iCs/>
              <w:spacing w:val="-2"/>
            </w:rPr>
          </w:rPrChange>
        </w:rPr>
        <w:t>are</w:t>
      </w:r>
      <w:r w:rsidRPr="003140DF">
        <w:rPr>
          <w:i/>
          <w:iCs/>
          <w:spacing w:val="20"/>
          <w:lang w:val="en-GB"/>
          <w:rPrChange w:id="920" w:author="schulz" w:date="2016-01-10T18:02:00Z">
            <w:rPr>
              <w:i/>
              <w:iCs/>
              <w:spacing w:val="20"/>
            </w:rPr>
          </w:rPrChange>
        </w:rPr>
        <w:t xml:space="preserve"> </w:t>
      </w:r>
      <w:r w:rsidRPr="003140DF">
        <w:rPr>
          <w:i/>
          <w:iCs/>
          <w:lang w:val="en-GB"/>
          <w:rPrChange w:id="921" w:author="schulz" w:date="2016-01-10T18:02:00Z">
            <w:rPr>
              <w:i/>
              <w:iCs/>
            </w:rPr>
          </w:rPrChange>
        </w:rPr>
        <w:t>included</w:t>
      </w:r>
      <w:r w:rsidRPr="003140DF">
        <w:rPr>
          <w:i/>
          <w:iCs/>
          <w:spacing w:val="20"/>
          <w:lang w:val="en-GB"/>
          <w:rPrChange w:id="922" w:author="schulz" w:date="2016-01-10T18:02:00Z">
            <w:rPr>
              <w:i/>
              <w:iCs/>
              <w:spacing w:val="20"/>
            </w:rPr>
          </w:rPrChange>
        </w:rPr>
        <w:t xml:space="preserve"> </w:t>
      </w:r>
      <w:r w:rsidRPr="003140DF">
        <w:rPr>
          <w:i/>
          <w:iCs/>
          <w:lang w:val="en-GB"/>
          <w:rPrChange w:id="923" w:author="schulz" w:date="2016-01-10T18:02:00Z">
            <w:rPr>
              <w:i/>
              <w:iCs/>
            </w:rPr>
          </w:rPrChange>
        </w:rPr>
        <w:t>in</w:t>
      </w:r>
      <w:r w:rsidRPr="003140DF">
        <w:rPr>
          <w:i/>
          <w:iCs/>
          <w:spacing w:val="21"/>
          <w:lang w:val="en-GB"/>
          <w:rPrChange w:id="924" w:author="schulz" w:date="2016-01-10T18:02:00Z">
            <w:rPr>
              <w:i/>
              <w:iCs/>
              <w:spacing w:val="21"/>
            </w:rPr>
          </w:rPrChange>
        </w:rPr>
        <w:t xml:space="preserve"> </w:t>
      </w:r>
      <w:r w:rsidRPr="003140DF">
        <w:rPr>
          <w:i/>
          <w:iCs/>
          <w:spacing w:val="-1"/>
          <w:lang w:val="en-GB"/>
          <w:rPrChange w:id="925" w:author="schulz" w:date="2016-01-10T18:02:00Z">
            <w:rPr>
              <w:i/>
              <w:iCs/>
              <w:spacing w:val="-1"/>
            </w:rPr>
          </w:rPrChange>
        </w:rPr>
        <w:t>organisms</w:t>
      </w:r>
      <w:r w:rsidRPr="003140DF">
        <w:rPr>
          <w:i/>
          <w:iCs/>
          <w:spacing w:val="20"/>
          <w:lang w:val="en-GB"/>
          <w:rPrChange w:id="926" w:author="schulz" w:date="2016-01-10T18:02:00Z">
            <w:rPr>
              <w:i/>
              <w:iCs/>
              <w:spacing w:val="20"/>
            </w:rPr>
          </w:rPrChange>
        </w:rPr>
        <w:t xml:space="preserve"> </w:t>
      </w:r>
      <w:r w:rsidRPr="003140DF">
        <w:rPr>
          <w:i/>
          <w:iCs/>
          <w:lang w:val="en-GB"/>
          <w:rPrChange w:id="927" w:author="schulz" w:date="2016-01-10T18:02:00Z">
            <w:rPr>
              <w:i/>
              <w:iCs/>
            </w:rPr>
          </w:rPrChange>
        </w:rPr>
        <w:t>of</w:t>
      </w:r>
      <w:r w:rsidRPr="003140DF">
        <w:rPr>
          <w:i/>
          <w:iCs/>
          <w:spacing w:val="39"/>
          <w:w w:val="99"/>
          <w:lang w:val="en-GB"/>
          <w:rPrChange w:id="928" w:author="schulz" w:date="2016-01-10T18:02:00Z">
            <w:rPr>
              <w:i/>
              <w:iCs/>
              <w:spacing w:val="39"/>
              <w:w w:val="99"/>
            </w:rPr>
          </w:rPrChange>
        </w:rPr>
        <w:t xml:space="preserve"> </w:t>
      </w:r>
      <w:r w:rsidRPr="003140DF">
        <w:rPr>
          <w:i/>
          <w:iCs/>
          <w:lang w:val="en-GB"/>
          <w:rPrChange w:id="929" w:author="schulz" w:date="2016-01-10T18:02:00Z">
            <w:rPr>
              <w:i/>
              <w:iCs/>
            </w:rPr>
          </w:rPrChange>
        </w:rPr>
        <w:t>a</w:t>
      </w:r>
      <w:r w:rsidRPr="003140DF">
        <w:rPr>
          <w:i/>
          <w:iCs/>
          <w:spacing w:val="15"/>
          <w:lang w:val="en-GB"/>
          <w:rPrChange w:id="930" w:author="schulz" w:date="2016-01-10T18:02:00Z">
            <w:rPr>
              <w:i/>
              <w:iCs/>
              <w:spacing w:val="15"/>
            </w:rPr>
          </w:rPrChange>
        </w:rPr>
        <w:t xml:space="preserve"> </w:t>
      </w:r>
      <w:r w:rsidRPr="003140DF">
        <w:rPr>
          <w:i/>
          <w:iCs/>
          <w:lang w:val="en-GB"/>
          <w:rPrChange w:id="931" w:author="schulz" w:date="2016-01-10T18:02:00Z">
            <w:rPr>
              <w:i/>
              <w:iCs/>
            </w:rPr>
          </w:rPrChange>
        </w:rPr>
        <w:t>specific</w:t>
      </w:r>
      <w:r w:rsidRPr="003140DF">
        <w:rPr>
          <w:i/>
          <w:iCs/>
          <w:spacing w:val="15"/>
          <w:lang w:val="en-GB"/>
          <w:rPrChange w:id="932" w:author="schulz" w:date="2016-01-10T18:02:00Z">
            <w:rPr>
              <w:i/>
              <w:iCs/>
              <w:spacing w:val="15"/>
            </w:rPr>
          </w:rPrChange>
        </w:rPr>
        <w:t xml:space="preserve"> </w:t>
      </w:r>
      <w:r w:rsidRPr="003140DF">
        <w:rPr>
          <w:i/>
          <w:iCs/>
          <w:lang w:val="en-GB"/>
          <w:rPrChange w:id="933" w:author="schulz" w:date="2016-01-10T18:02:00Z">
            <w:rPr>
              <w:i/>
              <w:iCs/>
            </w:rPr>
          </w:rPrChange>
        </w:rPr>
        <w:t>type</w:t>
      </w:r>
      <w:r w:rsidRPr="003140DF">
        <w:rPr>
          <w:i/>
          <w:iCs/>
          <w:spacing w:val="14"/>
          <w:lang w:val="en-GB"/>
          <w:rPrChange w:id="934" w:author="schulz" w:date="2016-01-10T18:02:00Z">
            <w:rPr>
              <w:i/>
              <w:iCs/>
              <w:spacing w:val="14"/>
            </w:rPr>
          </w:rPrChange>
        </w:rPr>
        <w:t xml:space="preserve"> </w:t>
      </w:r>
      <w:r w:rsidRPr="003140DF">
        <w:rPr>
          <w:i/>
          <w:iCs/>
          <w:lang w:val="en-GB"/>
          <w:rPrChange w:id="935" w:author="schulz" w:date="2016-01-10T18:02:00Z">
            <w:rPr>
              <w:i/>
              <w:iCs/>
            </w:rPr>
          </w:rPrChange>
        </w:rPr>
        <w:t>of</w:t>
      </w:r>
      <w:r w:rsidRPr="003140DF">
        <w:rPr>
          <w:i/>
          <w:iCs/>
          <w:spacing w:val="15"/>
          <w:lang w:val="en-GB"/>
          <w:rPrChange w:id="936" w:author="schulz" w:date="2016-01-10T18:02:00Z">
            <w:rPr>
              <w:i/>
              <w:iCs/>
              <w:spacing w:val="15"/>
            </w:rPr>
          </w:rPrChange>
        </w:rPr>
        <w:t xml:space="preserve"> </w:t>
      </w:r>
      <w:r w:rsidRPr="003140DF">
        <w:rPr>
          <w:i/>
          <w:iCs/>
          <w:lang w:val="en-GB"/>
          <w:rPrChange w:id="937" w:author="schulz" w:date="2016-01-10T18:02:00Z">
            <w:rPr>
              <w:i/>
              <w:iCs/>
            </w:rPr>
          </w:rPrChange>
        </w:rPr>
        <w:t>Mus</w:t>
      </w:r>
      <w:r w:rsidRPr="003140DF">
        <w:rPr>
          <w:i/>
          <w:iCs/>
          <w:spacing w:val="15"/>
          <w:lang w:val="en-GB"/>
          <w:rPrChange w:id="938" w:author="schulz" w:date="2016-01-10T18:02:00Z">
            <w:rPr>
              <w:i/>
              <w:iCs/>
              <w:spacing w:val="15"/>
            </w:rPr>
          </w:rPrChange>
        </w:rPr>
        <w:t xml:space="preserve"> </w:t>
      </w:r>
      <w:proofErr w:type="spellStart"/>
      <w:r w:rsidRPr="003140DF">
        <w:rPr>
          <w:i/>
          <w:iCs/>
          <w:lang w:val="en-GB"/>
          <w:rPrChange w:id="939" w:author="schulz" w:date="2016-01-10T18:02:00Z">
            <w:rPr>
              <w:i/>
              <w:iCs/>
            </w:rPr>
          </w:rPrChange>
        </w:rPr>
        <w:t>musculus</w:t>
      </w:r>
      <w:commentRangeEnd w:id="908"/>
      <w:proofErr w:type="spellEnd"/>
      <w:r w:rsidR="00540EE8">
        <w:rPr>
          <w:rStyle w:val="Refdecomentrio"/>
        </w:rPr>
        <w:commentReference w:id="908"/>
      </w:r>
      <w:r w:rsidRPr="003140DF">
        <w:rPr>
          <w:i/>
          <w:iCs/>
          <w:lang w:val="en-GB"/>
          <w:rPrChange w:id="940" w:author="schulz" w:date="2016-01-10T18:02:00Z">
            <w:rPr>
              <w:i/>
              <w:iCs/>
            </w:rPr>
          </w:rPrChange>
        </w:rPr>
        <w:t>?</w:t>
      </w:r>
      <w:r w:rsidRPr="003140DF">
        <w:rPr>
          <w:i/>
          <w:iCs/>
          <w:spacing w:val="6"/>
          <w:lang w:val="en-GB"/>
          <w:rPrChange w:id="941" w:author="schulz" w:date="2016-01-10T18:02:00Z">
            <w:rPr>
              <w:i/>
              <w:iCs/>
              <w:spacing w:val="6"/>
            </w:rPr>
          </w:rPrChange>
        </w:rPr>
        <w:t xml:space="preserve"> </w:t>
      </w:r>
      <w:r w:rsidRPr="003140DF">
        <w:rPr>
          <w:lang w:val="en-GB"/>
          <w:rPrChange w:id="942" w:author="schulz" w:date="2016-01-10T18:02:00Z">
            <w:rPr/>
          </w:rPrChange>
        </w:rPr>
        <w:t>This</w:t>
      </w:r>
      <w:r w:rsidRPr="003140DF">
        <w:rPr>
          <w:spacing w:val="15"/>
          <w:lang w:val="en-GB"/>
          <w:rPrChange w:id="943" w:author="schulz" w:date="2016-01-10T18:02:00Z">
            <w:rPr>
              <w:spacing w:val="15"/>
            </w:rPr>
          </w:rPrChange>
        </w:rPr>
        <w:t xml:space="preserve"> </w:t>
      </w:r>
      <w:r w:rsidRPr="003140DF">
        <w:rPr>
          <w:lang w:val="en-GB"/>
          <w:rPrChange w:id="944" w:author="schulz" w:date="2016-01-10T18:02:00Z">
            <w:rPr/>
          </w:rPrChange>
        </w:rPr>
        <w:t>query</w:t>
      </w:r>
      <w:r w:rsidRPr="003140DF">
        <w:rPr>
          <w:spacing w:val="15"/>
          <w:lang w:val="en-GB"/>
          <w:rPrChange w:id="945" w:author="schulz" w:date="2016-01-10T18:02:00Z">
            <w:rPr>
              <w:spacing w:val="15"/>
            </w:rPr>
          </w:rPrChange>
        </w:rPr>
        <w:t xml:space="preserve"> </w:t>
      </w:r>
      <w:r w:rsidRPr="003140DF">
        <w:rPr>
          <w:lang w:val="en-GB"/>
          <w:rPrChange w:id="946" w:author="schulz" w:date="2016-01-10T18:02:00Z">
            <w:rPr/>
          </w:rPrChange>
        </w:rPr>
        <w:t>is</w:t>
      </w:r>
      <w:r w:rsidRPr="003140DF">
        <w:rPr>
          <w:spacing w:val="15"/>
          <w:lang w:val="en-GB"/>
          <w:rPrChange w:id="947" w:author="schulz" w:date="2016-01-10T18:02:00Z">
            <w:rPr>
              <w:spacing w:val="15"/>
            </w:rPr>
          </w:rPrChange>
        </w:rPr>
        <w:t xml:space="preserve"> </w:t>
      </w:r>
      <w:r w:rsidRPr="003140DF">
        <w:rPr>
          <w:lang w:val="en-GB"/>
          <w:rPrChange w:id="948" w:author="schulz" w:date="2016-01-10T18:02:00Z">
            <w:rPr/>
          </w:rPrChange>
        </w:rPr>
        <w:t>intended</w:t>
      </w:r>
      <w:r w:rsidRPr="003140DF">
        <w:rPr>
          <w:spacing w:val="15"/>
          <w:lang w:val="en-GB"/>
          <w:rPrChange w:id="949" w:author="schulz" w:date="2016-01-10T18:02:00Z">
            <w:rPr>
              <w:spacing w:val="15"/>
            </w:rPr>
          </w:rPrChange>
        </w:rPr>
        <w:t xml:space="preserve"> </w:t>
      </w:r>
      <w:r w:rsidRPr="003140DF">
        <w:rPr>
          <w:lang w:val="en-GB"/>
          <w:rPrChange w:id="950" w:author="schulz" w:date="2016-01-10T18:02:00Z">
            <w:rPr/>
          </w:rPrChange>
        </w:rPr>
        <w:t>to</w:t>
      </w:r>
      <w:r w:rsidRPr="003140DF">
        <w:rPr>
          <w:spacing w:val="15"/>
          <w:lang w:val="en-GB"/>
          <w:rPrChange w:id="951" w:author="schulz" w:date="2016-01-10T18:02:00Z">
            <w:rPr>
              <w:spacing w:val="15"/>
            </w:rPr>
          </w:rPrChange>
        </w:rPr>
        <w:t xml:space="preserve"> </w:t>
      </w:r>
      <w:r w:rsidRPr="003140DF">
        <w:rPr>
          <w:spacing w:val="-1"/>
          <w:lang w:val="en-GB"/>
          <w:rPrChange w:id="952" w:author="schulz" w:date="2016-01-10T18:02:00Z">
            <w:rPr>
              <w:spacing w:val="-1"/>
            </w:rPr>
          </w:rPrChange>
        </w:rPr>
        <w:t>retrieve</w:t>
      </w:r>
      <w:r w:rsidRPr="003140DF">
        <w:rPr>
          <w:spacing w:val="15"/>
          <w:lang w:val="en-GB"/>
          <w:rPrChange w:id="953" w:author="schulz" w:date="2016-01-10T18:02:00Z">
            <w:rPr>
              <w:spacing w:val="15"/>
            </w:rPr>
          </w:rPrChange>
        </w:rPr>
        <w:t xml:space="preserve"> </w:t>
      </w:r>
      <w:r w:rsidRPr="003140DF">
        <w:rPr>
          <w:lang w:val="en-GB"/>
          <w:rPrChange w:id="954" w:author="schulz" w:date="2016-01-10T18:02:00Z">
            <w:rPr/>
          </w:rPrChange>
        </w:rPr>
        <w:t>all</w:t>
      </w:r>
      <w:r w:rsidRPr="003140DF">
        <w:rPr>
          <w:spacing w:val="22"/>
          <w:w w:val="99"/>
          <w:lang w:val="en-GB"/>
          <w:rPrChange w:id="955" w:author="schulz" w:date="2016-01-10T18:02:00Z">
            <w:rPr>
              <w:spacing w:val="22"/>
              <w:w w:val="99"/>
            </w:rPr>
          </w:rPrChange>
        </w:rPr>
        <w:t xml:space="preserve"> </w:t>
      </w:r>
      <w:r w:rsidRPr="003140DF">
        <w:rPr>
          <w:lang w:val="en-GB"/>
          <w:rPrChange w:id="956" w:author="schulz" w:date="2016-01-10T18:02:00Z">
            <w:rPr/>
          </w:rPrChange>
        </w:rPr>
        <w:t>biological</w:t>
      </w:r>
      <w:r w:rsidRPr="003140DF">
        <w:rPr>
          <w:spacing w:val="-9"/>
          <w:lang w:val="en-GB"/>
          <w:rPrChange w:id="957" w:author="schulz" w:date="2016-01-10T18:02:00Z">
            <w:rPr>
              <w:spacing w:val="-9"/>
            </w:rPr>
          </w:rPrChange>
        </w:rPr>
        <w:t xml:space="preserve"> </w:t>
      </w:r>
      <w:r w:rsidRPr="003140DF">
        <w:rPr>
          <w:lang w:val="en-GB"/>
          <w:rPrChange w:id="958" w:author="schulz" w:date="2016-01-10T18:02:00Z">
            <w:rPr/>
          </w:rPrChange>
        </w:rPr>
        <w:t>process</w:t>
      </w:r>
      <w:r w:rsidRPr="003140DF">
        <w:rPr>
          <w:spacing w:val="-9"/>
          <w:lang w:val="en-GB"/>
          <w:rPrChange w:id="959" w:author="schulz" w:date="2016-01-10T18:02:00Z">
            <w:rPr>
              <w:spacing w:val="-9"/>
            </w:rPr>
          </w:rPrChange>
        </w:rPr>
        <w:t xml:space="preserve"> </w:t>
      </w:r>
      <w:r w:rsidRPr="003140DF">
        <w:rPr>
          <w:lang w:val="en-GB"/>
          <w:rPrChange w:id="960" w:author="schulz" w:date="2016-01-10T18:02:00Z">
            <w:rPr/>
          </w:rPrChange>
        </w:rPr>
        <w:t>classes</w:t>
      </w:r>
      <w:r w:rsidRPr="003140DF">
        <w:rPr>
          <w:spacing w:val="-9"/>
          <w:lang w:val="en-GB"/>
          <w:rPrChange w:id="961" w:author="schulz" w:date="2016-01-10T18:02:00Z">
            <w:rPr>
              <w:spacing w:val="-9"/>
            </w:rPr>
          </w:rPrChange>
        </w:rPr>
        <w:t xml:space="preserve"> </w:t>
      </w:r>
      <w:r w:rsidRPr="003140DF">
        <w:rPr>
          <w:lang w:val="en-GB"/>
          <w:rPrChange w:id="962" w:author="schulz" w:date="2016-01-10T18:02:00Z">
            <w:rPr/>
          </w:rPrChange>
        </w:rPr>
        <w:t>that</w:t>
      </w:r>
      <w:r w:rsidRPr="003140DF">
        <w:rPr>
          <w:spacing w:val="-9"/>
          <w:lang w:val="en-GB"/>
          <w:rPrChange w:id="963" w:author="schulz" w:date="2016-01-10T18:02:00Z">
            <w:rPr>
              <w:spacing w:val="-9"/>
            </w:rPr>
          </w:rPrChange>
        </w:rPr>
        <w:t xml:space="preserve"> </w:t>
      </w:r>
      <w:r w:rsidRPr="003140DF">
        <w:rPr>
          <w:spacing w:val="-1"/>
          <w:lang w:val="en-GB"/>
          <w:rPrChange w:id="964" w:author="schulz" w:date="2016-01-10T18:02:00Z">
            <w:rPr>
              <w:spacing w:val="-1"/>
            </w:rPr>
          </w:rPrChange>
        </w:rPr>
        <w:t>take</w:t>
      </w:r>
      <w:del w:id="965" w:author="schulz" w:date="2016-01-10T20:26:00Z">
        <w:r w:rsidRPr="003140DF" w:rsidDel="0064165C">
          <w:rPr>
            <w:spacing w:val="-1"/>
            <w:lang w:val="en-GB"/>
            <w:rPrChange w:id="966" w:author="schulz" w:date="2016-01-10T18:02:00Z">
              <w:rPr>
                <w:spacing w:val="-1"/>
              </w:rPr>
            </w:rPrChange>
          </w:rPr>
          <w:delText>s</w:delText>
        </w:r>
      </w:del>
      <w:r w:rsidRPr="003140DF">
        <w:rPr>
          <w:spacing w:val="-8"/>
          <w:lang w:val="en-GB"/>
          <w:rPrChange w:id="967" w:author="schulz" w:date="2016-01-10T18:02:00Z">
            <w:rPr>
              <w:spacing w:val="-8"/>
            </w:rPr>
          </w:rPrChange>
        </w:rPr>
        <w:t xml:space="preserve"> </w:t>
      </w:r>
      <w:r w:rsidRPr="003140DF">
        <w:rPr>
          <w:lang w:val="en-GB"/>
          <w:rPrChange w:id="968" w:author="schulz" w:date="2016-01-10T18:02:00Z">
            <w:rPr/>
          </w:rPrChange>
        </w:rPr>
        <w:t>place</w:t>
      </w:r>
      <w:r w:rsidRPr="003140DF">
        <w:rPr>
          <w:spacing w:val="-9"/>
          <w:lang w:val="en-GB"/>
          <w:rPrChange w:id="969" w:author="schulz" w:date="2016-01-10T18:02:00Z">
            <w:rPr>
              <w:spacing w:val="-9"/>
            </w:rPr>
          </w:rPrChange>
        </w:rPr>
        <w:t xml:space="preserve"> </w:t>
      </w:r>
      <w:r w:rsidRPr="003140DF">
        <w:rPr>
          <w:lang w:val="en-GB"/>
          <w:rPrChange w:id="970" w:author="schulz" w:date="2016-01-10T18:02:00Z">
            <w:rPr/>
          </w:rPrChange>
        </w:rPr>
        <w:t>in</w:t>
      </w:r>
      <w:r w:rsidRPr="003140DF">
        <w:rPr>
          <w:spacing w:val="-8"/>
          <w:lang w:val="en-GB"/>
          <w:rPrChange w:id="971" w:author="schulz" w:date="2016-01-10T18:02:00Z">
            <w:rPr>
              <w:spacing w:val="-8"/>
            </w:rPr>
          </w:rPrChange>
        </w:rPr>
        <w:t xml:space="preserve"> </w:t>
      </w:r>
      <w:r w:rsidRPr="003140DF">
        <w:rPr>
          <w:spacing w:val="-1"/>
          <w:lang w:val="en-GB"/>
          <w:rPrChange w:id="972" w:author="schulz" w:date="2016-01-10T18:02:00Z">
            <w:rPr>
              <w:spacing w:val="-1"/>
            </w:rPr>
          </w:rPrChange>
        </w:rPr>
        <w:t>organisms</w:t>
      </w:r>
      <w:ins w:id="973" w:author="schulz" w:date="2016-01-10T20:34:00Z">
        <w:r w:rsidR="00191093">
          <w:rPr>
            <w:spacing w:val="-1"/>
            <w:lang w:val="en-GB"/>
          </w:rPr>
          <w:t xml:space="preserve">. </w:t>
        </w:r>
      </w:ins>
      <w:ins w:id="974" w:author="schulz" w:date="2016-01-10T20:27:00Z">
        <w:r w:rsidR="0064165C">
          <w:rPr>
            <w:spacing w:val="-1"/>
            <w:lang w:val="en-GB"/>
          </w:rPr>
          <w:t xml:space="preserve"> </w:t>
        </w:r>
      </w:ins>
    </w:p>
    <w:p w14:paraId="7B53C609" w14:textId="77777777" w:rsidR="00F20945" w:rsidRPr="003140DF" w:rsidRDefault="00F20945">
      <w:pPr>
        <w:pStyle w:val="Corpodetexto"/>
        <w:kinsoku w:val="0"/>
        <w:overflowPunct w:val="0"/>
        <w:spacing w:before="131"/>
        <w:ind w:left="2061"/>
        <w:jc w:val="both"/>
        <w:rPr>
          <w:sz w:val="15"/>
          <w:szCs w:val="15"/>
          <w:lang w:val="en-GB"/>
          <w:rPrChange w:id="975" w:author="schulz" w:date="2016-01-10T18:02:00Z">
            <w:rPr>
              <w:sz w:val="15"/>
              <w:szCs w:val="15"/>
            </w:rPr>
          </w:rPrChange>
        </w:rPr>
      </w:pPr>
      <w:r w:rsidRPr="003140DF">
        <w:rPr>
          <w:spacing w:val="-3"/>
          <w:sz w:val="15"/>
          <w:szCs w:val="15"/>
          <w:lang w:val="en-GB"/>
          <w:rPrChange w:id="976" w:author="schulz" w:date="2016-01-10T18:02:00Z">
            <w:rPr>
              <w:spacing w:val="-3"/>
              <w:sz w:val="15"/>
              <w:szCs w:val="15"/>
            </w:rPr>
          </w:rPrChange>
        </w:rPr>
        <w:t>Table</w:t>
      </w:r>
      <w:r w:rsidRPr="003140DF">
        <w:rPr>
          <w:spacing w:val="-6"/>
          <w:sz w:val="15"/>
          <w:szCs w:val="15"/>
          <w:lang w:val="en-GB"/>
          <w:rPrChange w:id="977" w:author="schulz" w:date="2016-01-10T18:02:00Z">
            <w:rPr>
              <w:spacing w:val="-6"/>
              <w:sz w:val="15"/>
              <w:szCs w:val="15"/>
            </w:rPr>
          </w:rPrChange>
        </w:rPr>
        <w:t xml:space="preserve"> </w:t>
      </w:r>
      <w:r w:rsidRPr="003140DF">
        <w:rPr>
          <w:sz w:val="15"/>
          <w:szCs w:val="15"/>
          <w:lang w:val="en-GB"/>
          <w:rPrChange w:id="978" w:author="schulz" w:date="2016-01-10T18:02:00Z">
            <w:rPr>
              <w:sz w:val="15"/>
              <w:szCs w:val="15"/>
            </w:rPr>
          </w:rPrChange>
        </w:rPr>
        <w:t>10.</w:t>
      </w:r>
      <w:r w:rsidRPr="003140DF">
        <w:rPr>
          <w:spacing w:val="-6"/>
          <w:sz w:val="15"/>
          <w:szCs w:val="15"/>
          <w:lang w:val="en-GB"/>
          <w:rPrChange w:id="979" w:author="schulz" w:date="2016-01-10T18:02:00Z">
            <w:rPr>
              <w:spacing w:val="-6"/>
              <w:sz w:val="15"/>
              <w:szCs w:val="15"/>
            </w:rPr>
          </w:rPrChange>
        </w:rPr>
        <w:t xml:space="preserve"> </w:t>
      </w:r>
      <w:r w:rsidRPr="003140DF">
        <w:rPr>
          <w:spacing w:val="-1"/>
          <w:sz w:val="15"/>
          <w:szCs w:val="15"/>
          <w:lang w:val="en-GB"/>
          <w:rPrChange w:id="980" w:author="schulz" w:date="2016-01-10T18:02:00Z">
            <w:rPr>
              <w:spacing w:val="-1"/>
              <w:sz w:val="15"/>
              <w:szCs w:val="15"/>
            </w:rPr>
          </w:rPrChange>
        </w:rPr>
        <w:t>Competency</w:t>
      </w:r>
      <w:r w:rsidRPr="003140DF">
        <w:rPr>
          <w:spacing w:val="-6"/>
          <w:sz w:val="15"/>
          <w:szCs w:val="15"/>
          <w:lang w:val="en-GB"/>
          <w:rPrChange w:id="981" w:author="schulz" w:date="2016-01-10T18:02:00Z">
            <w:rPr>
              <w:spacing w:val="-6"/>
              <w:sz w:val="15"/>
              <w:szCs w:val="15"/>
            </w:rPr>
          </w:rPrChange>
        </w:rPr>
        <w:t xml:space="preserve"> </w:t>
      </w:r>
      <w:r w:rsidRPr="003140DF">
        <w:rPr>
          <w:sz w:val="15"/>
          <w:szCs w:val="15"/>
          <w:lang w:val="en-GB"/>
          <w:rPrChange w:id="982" w:author="schulz" w:date="2016-01-10T18:02:00Z">
            <w:rPr>
              <w:sz w:val="15"/>
              <w:szCs w:val="15"/>
            </w:rPr>
          </w:rPrChange>
        </w:rPr>
        <w:t>Question</w:t>
      </w:r>
      <w:r w:rsidRPr="003140DF">
        <w:rPr>
          <w:spacing w:val="-6"/>
          <w:sz w:val="15"/>
          <w:szCs w:val="15"/>
          <w:lang w:val="en-GB"/>
          <w:rPrChange w:id="983" w:author="schulz" w:date="2016-01-10T18:02:00Z">
            <w:rPr>
              <w:spacing w:val="-6"/>
              <w:sz w:val="15"/>
              <w:szCs w:val="15"/>
            </w:rPr>
          </w:rPrChange>
        </w:rPr>
        <w:t xml:space="preserve"> </w:t>
      </w:r>
      <w:r w:rsidRPr="003140DF">
        <w:rPr>
          <w:sz w:val="15"/>
          <w:szCs w:val="15"/>
          <w:lang w:val="en-GB"/>
          <w:rPrChange w:id="984" w:author="schulz" w:date="2016-01-10T18:02:00Z">
            <w:rPr>
              <w:sz w:val="15"/>
              <w:szCs w:val="15"/>
            </w:rPr>
          </w:rPrChange>
        </w:rPr>
        <w:t>#1</w:t>
      </w:r>
      <w:ins w:id="985" w:author="schulz" w:date="2016-01-10T20:26:00Z">
        <w:r w:rsidR="0064165C">
          <w:rPr>
            <w:sz w:val="15"/>
            <w:szCs w:val="15"/>
            <w:lang w:val="en-GB"/>
          </w:rPr>
          <w:t xml:space="preserve"> in DL</w:t>
        </w:r>
      </w:ins>
    </w:p>
    <w:p w14:paraId="57E12E72" w14:textId="77777777" w:rsidR="00F20945" w:rsidRPr="003140DF" w:rsidRDefault="00F20945">
      <w:pPr>
        <w:pStyle w:val="Corpodetexto"/>
        <w:kinsoku w:val="0"/>
        <w:overflowPunct w:val="0"/>
        <w:spacing w:before="10"/>
        <w:ind w:left="0"/>
        <w:rPr>
          <w:sz w:val="7"/>
          <w:szCs w:val="7"/>
          <w:lang w:val="en-GB"/>
          <w:rPrChange w:id="986" w:author="schulz" w:date="2016-01-10T18:02:00Z">
            <w:rPr>
              <w:sz w:val="7"/>
              <w:szCs w:val="7"/>
            </w:rPr>
          </w:rPrChange>
        </w:rPr>
      </w:pPr>
    </w:p>
    <w:p w14:paraId="74BFA9E5" w14:textId="7A9C703E" w:rsidR="00F20945" w:rsidRPr="003140DF" w:rsidRDefault="00F6513E">
      <w:pPr>
        <w:pStyle w:val="Corpodetexto"/>
        <w:kinsoku w:val="0"/>
        <w:overflowPunct w:val="0"/>
        <w:spacing w:before="0" w:line="20" w:lineRule="atLeast"/>
        <w:ind w:left="2166"/>
        <w:rPr>
          <w:sz w:val="2"/>
          <w:szCs w:val="2"/>
          <w:lang w:val="en-GB"/>
          <w:rPrChange w:id="987" w:author="schulz" w:date="2016-01-10T18:02:00Z">
            <w:rPr>
              <w:sz w:val="2"/>
              <w:szCs w:val="2"/>
            </w:rPr>
          </w:rPrChange>
        </w:rPr>
      </w:pPr>
      <w:r w:rsidRPr="002C029A">
        <w:rPr>
          <w:noProof/>
          <w:sz w:val="2"/>
          <w:szCs w:val="2"/>
          <w:lang w:val="pt-BR" w:eastAsia="pt-BR"/>
        </w:rPr>
        <mc:AlternateContent>
          <mc:Choice Requires="wpg">
            <w:drawing>
              <wp:inline distT="0" distB="0" distL="0" distR="0" wp14:anchorId="7E401265" wp14:editId="0C6E32B8">
                <wp:extent cx="2828925" cy="12700"/>
                <wp:effectExtent l="9525" t="9525" r="9525" b="0"/>
                <wp:docPr id="126"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35" name="Freeform 216"/>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63748B" id="Group 215"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">
                <v:shape id="Freeform 216"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" path="m,l4444,e" filled="f" strokeweight=".17567mm">
                  <v:path arrowok="t" o:connecttype="custom" o:connectlocs="0,0;4444,0" o:connectangles="0,0"/>
                </v:shape>
                <w10:anchorlock/>
              </v:group>
            </w:pict>
          </mc:Fallback>
        </mc:AlternateContent>
      </w:r>
    </w:p>
    <w:p w14:paraId="77E5B844" w14:textId="77777777" w:rsidR="00F20945" w:rsidRPr="003140DF" w:rsidRDefault="00F20945">
      <w:pPr>
        <w:pStyle w:val="Corpodetexto"/>
        <w:kinsoku w:val="0"/>
        <w:overflowPunct w:val="0"/>
        <w:spacing w:before="0"/>
        <w:ind w:left="2301" w:hanging="68"/>
        <w:rPr>
          <w:lang w:val="en-GB"/>
          <w:rPrChange w:id="988" w:author="schulz" w:date="2016-01-10T18:02:00Z">
            <w:rPr/>
          </w:rPrChange>
        </w:rPr>
      </w:pPr>
      <w:r w:rsidRPr="002C029A">
        <w:rPr>
          <w:spacing w:val="-1"/>
          <w:lang w:val="en-GB"/>
        </w:rPr>
        <w:t>‘</w:t>
      </w:r>
      <w:r w:rsidRPr="003140DF">
        <w:rPr>
          <w:i/>
          <w:iCs/>
          <w:spacing w:val="-1"/>
          <w:lang w:val="en-GB"/>
          <w:rPrChange w:id="989" w:author="schulz" w:date="2016-01-10T18:02:00Z">
            <w:rPr>
              <w:i/>
              <w:iCs/>
              <w:spacing w:val="-1"/>
            </w:rPr>
          </w:rPrChange>
        </w:rPr>
        <w:t>Biological</w:t>
      </w:r>
      <w:r w:rsidRPr="003140DF">
        <w:rPr>
          <w:i/>
          <w:iCs/>
          <w:spacing w:val="-6"/>
          <w:lang w:val="en-GB"/>
          <w:rPrChange w:id="990" w:author="schulz" w:date="2016-01-10T18:02:00Z">
            <w:rPr>
              <w:i/>
              <w:iCs/>
              <w:spacing w:val="-6"/>
            </w:rPr>
          </w:rPrChange>
        </w:rPr>
        <w:t xml:space="preserve"> </w:t>
      </w:r>
      <w:r w:rsidRPr="003140DF">
        <w:rPr>
          <w:i/>
          <w:iCs/>
          <w:spacing w:val="-1"/>
          <w:lang w:val="en-GB"/>
          <w:rPrChange w:id="991" w:author="schulz" w:date="2016-01-10T18:02:00Z">
            <w:rPr>
              <w:i/>
              <w:iCs/>
              <w:spacing w:val="-1"/>
            </w:rPr>
          </w:rPrChange>
        </w:rPr>
        <w:t>process</w:t>
      </w:r>
      <w:r w:rsidRPr="002C029A">
        <w:rPr>
          <w:spacing w:val="-1"/>
          <w:lang w:val="en-GB"/>
        </w:rPr>
        <w:t>’</w:t>
      </w:r>
      <w:r w:rsidRPr="003140DF">
        <w:rPr>
          <w:spacing w:val="-6"/>
          <w:lang w:val="en-GB"/>
          <w:rPrChange w:id="992" w:author="schulz" w:date="2016-01-10T18:02:00Z">
            <w:rPr>
              <w:spacing w:val="-6"/>
            </w:rPr>
          </w:rPrChange>
        </w:rPr>
        <w:t xml:space="preserve"> </w:t>
      </w:r>
      <w:r w:rsidRPr="003140DF">
        <w:rPr>
          <w:lang w:val="en-GB"/>
          <w:rPrChange w:id="993" w:author="schulz" w:date="2016-01-10T18:02:00Z">
            <w:rPr/>
          </w:rPrChange>
        </w:rPr>
        <w:t>and</w:t>
      </w:r>
      <w:r w:rsidRPr="003140DF">
        <w:rPr>
          <w:spacing w:val="-6"/>
          <w:lang w:val="en-GB"/>
          <w:rPrChange w:id="994" w:author="schulz" w:date="2016-01-10T18:02:00Z">
            <w:rPr>
              <w:spacing w:val="-6"/>
            </w:rPr>
          </w:rPrChange>
        </w:rPr>
        <w:t xml:space="preserve"> </w:t>
      </w:r>
      <w:r w:rsidRPr="003140DF">
        <w:rPr>
          <w:lang w:val="en-GB"/>
          <w:rPrChange w:id="995" w:author="schulz" w:date="2016-01-10T18:02:00Z">
            <w:rPr/>
          </w:rPrChange>
        </w:rPr>
        <w:t>(</w:t>
      </w:r>
      <w:r w:rsidRPr="002C029A">
        <w:rPr>
          <w:lang w:val="en-GB"/>
        </w:rPr>
        <w:t>‘</w:t>
      </w:r>
      <w:r w:rsidRPr="003140DF">
        <w:rPr>
          <w:b/>
          <w:bCs/>
          <w:lang w:val="en-GB"/>
          <w:rPrChange w:id="996" w:author="schulz" w:date="2016-01-10T18:02:00Z">
            <w:rPr>
              <w:b/>
              <w:bCs/>
            </w:rPr>
          </w:rPrChange>
        </w:rPr>
        <w:t>is</w:t>
      </w:r>
      <w:r w:rsidRPr="003140DF">
        <w:rPr>
          <w:b/>
          <w:bCs/>
          <w:spacing w:val="-6"/>
          <w:lang w:val="en-GB"/>
          <w:rPrChange w:id="997" w:author="schulz" w:date="2016-01-10T18:02:00Z">
            <w:rPr>
              <w:b/>
              <w:bCs/>
              <w:spacing w:val="-6"/>
            </w:rPr>
          </w:rPrChange>
        </w:rPr>
        <w:t xml:space="preserve"> </w:t>
      </w:r>
      <w:r w:rsidRPr="003140DF">
        <w:rPr>
          <w:b/>
          <w:bCs/>
          <w:lang w:val="en-GB"/>
          <w:rPrChange w:id="998" w:author="schulz" w:date="2016-01-10T18:02:00Z">
            <w:rPr>
              <w:b/>
              <w:bCs/>
            </w:rPr>
          </w:rPrChange>
        </w:rPr>
        <w:t>included</w:t>
      </w:r>
      <w:r w:rsidRPr="003140DF">
        <w:rPr>
          <w:b/>
          <w:bCs/>
          <w:spacing w:val="-6"/>
          <w:lang w:val="en-GB"/>
          <w:rPrChange w:id="999" w:author="schulz" w:date="2016-01-10T18:02:00Z">
            <w:rPr>
              <w:b/>
              <w:bCs/>
              <w:spacing w:val="-6"/>
            </w:rPr>
          </w:rPrChange>
        </w:rPr>
        <w:t xml:space="preserve"> </w:t>
      </w:r>
      <w:r w:rsidRPr="003140DF">
        <w:rPr>
          <w:b/>
          <w:bCs/>
          <w:lang w:val="en-GB"/>
          <w:rPrChange w:id="1000" w:author="schulz" w:date="2016-01-10T18:02:00Z">
            <w:rPr>
              <w:b/>
              <w:bCs/>
            </w:rPr>
          </w:rPrChange>
        </w:rPr>
        <w:t>in</w:t>
      </w:r>
      <w:r w:rsidRPr="002C029A">
        <w:rPr>
          <w:lang w:val="en-GB"/>
        </w:rPr>
        <w:t>’</w:t>
      </w:r>
      <w:r w:rsidRPr="003140DF">
        <w:rPr>
          <w:spacing w:val="-5"/>
          <w:lang w:val="en-GB"/>
          <w:rPrChange w:id="1001" w:author="schulz" w:date="2016-01-10T18:02:00Z">
            <w:rPr>
              <w:spacing w:val="-5"/>
            </w:rPr>
          </w:rPrChange>
        </w:rPr>
        <w:t xml:space="preserve"> </w:t>
      </w:r>
      <w:r w:rsidRPr="003140DF">
        <w:rPr>
          <w:lang w:val="en-GB"/>
          <w:rPrChange w:id="1002" w:author="schulz" w:date="2016-01-10T18:02:00Z">
            <w:rPr/>
          </w:rPrChange>
        </w:rPr>
        <w:t>some</w:t>
      </w:r>
      <w:r w:rsidRPr="003140DF">
        <w:rPr>
          <w:spacing w:val="-6"/>
          <w:lang w:val="en-GB"/>
          <w:rPrChange w:id="1003" w:author="schulz" w:date="2016-01-10T18:02:00Z">
            <w:rPr>
              <w:spacing w:val="-6"/>
            </w:rPr>
          </w:rPrChange>
        </w:rPr>
        <w:t xml:space="preserve"> </w:t>
      </w:r>
      <w:r w:rsidRPr="002C029A">
        <w:rPr>
          <w:lang w:val="en-GB"/>
        </w:rPr>
        <w:t>‘</w:t>
      </w:r>
      <w:r w:rsidRPr="003140DF">
        <w:rPr>
          <w:i/>
          <w:iCs/>
          <w:lang w:val="en-GB"/>
          <w:rPrChange w:id="1004" w:author="schulz" w:date="2016-01-10T18:02:00Z">
            <w:rPr>
              <w:i/>
              <w:iCs/>
            </w:rPr>
          </w:rPrChange>
        </w:rPr>
        <w:t>Mus</w:t>
      </w:r>
      <w:r w:rsidRPr="003140DF">
        <w:rPr>
          <w:i/>
          <w:iCs/>
          <w:spacing w:val="-6"/>
          <w:lang w:val="en-GB"/>
          <w:rPrChange w:id="1005" w:author="schulz" w:date="2016-01-10T18:02:00Z">
            <w:rPr>
              <w:i/>
              <w:iCs/>
              <w:spacing w:val="-6"/>
            </w:rPr>
          </w:rPrChange>
        </w:rPr>
        <w:t xml:space="preserve"> </w:t>
      </w:r>
      <w:proofErr w:type="spellStart"/>
      <w:r w:rsidRPr="003140DF">
        <w:rPr>
          <w:i/>
          <w:iCs/>
          <w:lang w:val="en-GB"/>
          <w:rPrChange w:id="1006" w:author="schulz" w:date="2016-01-10T18:02:00Z">
            <w:rPr>
              <w:i/>
              <w:iCs/>
            </w:rPr>
          </w:rPrChange>
        </w:rPr>
        <w:t>musculus</w:t>
      </w:r>
      <w:proofErr w:type="spellEnd"/>
      <w:r w:rsidRPr="002C029A">
        <w:rPr>
          <w:lang w:val="en-GB"/>
        </w:rPr>
        <w:t>’</w:t>
      </w:r>
      <w:r w:rsidRPr="003140DF">
        <w:rPr>
          <w:lang w:val="en-GB"/>
          <w:rPrChange w:id="1007" w:author="schulz" w:date="2016-01-10T18:02:00Z">
            <w:rPr/>
          </w:rPrChange>
        </w:rPr>
        <w:t>)</w:t>
      </w:r>
    </w:p>
    <w:p w14:paraId="42DAEF21" w14:textId="77777777" w:rsidR="00F20945" w:rsidRPr="003140DF" w:rsidRDefault="00F20945">
      <w:pPr>
        <w:pStyle w:val="Corpodetexto"/>
        <w:kinsoku w:val="0"/>
        <w:overflowPunct w:val="0"/>
        <w:spacing w:before="8"/>
        <w:ind w:left="0"/>
        <w:rPr>
          <w:sz w:val="2"/>
          <w:szCs w:val="2"/>
          <w:lang w:val="en-GB"/>
          <w:rPrChange w:id="1008" w:author="schulz" w:date="2016-01-10T18:02:00Z">
            <w:rPr>
              <w:sz w:val="2"/>
              <w:szCs w:val="2"/>
            </w:rPr>
          </w:rPrChange>
        </w:rPr>
      </w:pPr>
    </w:p>
    <w:p w14:paraId="6414AA84" w14:textId="5FCDDE22" w:rsidR="00F20945" w:rsidRPr="003140DF" w:rsidRDefault="00F6513E">
      <w:pPr>
        <w:pStyle w:val="Corpodetexto"/>
        <w:kinsoku w:val="0"/>
        <w:overflowPunct w:val="0"/>
        <w:spacing w:before="0" w:line="20" w:lineRule="atLeast"/>
        <w:ind w:left="2166"/>
        <w:rPr>
          <w:sz w:val="2"/>
          <w:szCs w:val="2"/>
          <w:lang w:val="en-GB"/>
          <w:rPrChange w:id="1009" w:author="schulz" w:date="2016-01-10T18:02:00Z">
            <w:rPr>
              <w:sz w:val="2"/>
              <w:szCs w:val="2"/>
            </w:rPr>
          </w:rPrChange>
        </w:rPr>
      </w:pPr>
      <w:r w:rsidRPr="002C029A">
        <w:rPr>
          <w:noProof/>
          <w:sz w:val="2"/>
          <w:szCs w:val="2"/>
          <w:lang w:val="pt-BR" w:eastAsia="pt-BR"/>
        </w:rPr>
        <mc:AlternateContent>
          <mc:Choice Requires="wpg">
            <w:drawing>
              <wp:inline distT="0" distB="0" distL="0" distR="0" wp14:anchorId="7D6A7A98" wp14:editId="4D1CAAB6">
                <wp:extent cx="2828925" cy="12700"/>
                <wp:effectExtent l="9525" t="9525" r="9525" b="0"/>
                <wp:docPr id="124"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256" name="Freeform 218"/>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D65093" id="Group 217"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">
                <v:shape id="Freeform 218"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" path="m,l4444,e" filled="f" strokeweight=".17567mm">
                  <v:path arrowok="t" o:connecttype="custom" o:connectlocs="0,0;4444,0" o:connectangles="0,0"/>
                </v:shape>
                <w10:anchorlock/>
              </v:group>
            </w:pict>
          </mc:Fallback>
        </mc:AlternateContent>
      </w:r>
    </w:p>
    <w:p w14:paraId="07DE6884" w14:textId="77777777" w:rsidR="00F20945" w:rsidRPr="003140DF" w:rsidRDefault="00F20945">
      <w:pPr>
        <w:pStyle w:val="Corpodetexto"/>
        <w:kinsoku w:val="0"/>
        <w:overflowPunct w:val="0"/>
        <w:spacing w:before="5"/>
        <w:ind w:left="0"/>
        <w:rPr>
          <w:lang w:val="en-GB"/>
          <w:rPrChange w:id="1010" w:author="schulz" w:date="2016-01-10T18:02:00Z">
            <w:rPr/>
          </w:rPrChange>
        </w:rPr>
      </w:pPr>
    </w:p>
    <w:p w14:paraId="7A5C4C44" w14:textId="77777777" w:rsidR="0064165C" w:rsidRPr="00C839C5" w:rsidRDefault="0064165C" w:rsidP="0064165C">
      <w:pPr>
        <w:pStyle w:val="Corpodetexto"/>
        <w:kinsoku w:val="0"/>
        <w:overflowPunct w:val="0"/>
        <w:spacing w:before="174" w:line="285" w:lineRule="auto"/>
        <w:ind w:left="2061" w:right="86" w:firstLine="239"/>
        <w:jc w:val="both"/>
        <w:rPr>
          <w:ins w:id="1011" w:author="schulz" w:date="2016-01-10T20:30:00Z"/>
          <w:i/>
          <w:lang w:val="en-GB"/>
          <w:rPrChange w:id="1012" w:author="schulz" w:date="2016-01-10T20:41:00Z">
            <w:rPr>
              <w:ins w:id="1013" w:author="schulz" w:date="2016-01-10T20:30:00Z"/>
              <w:lang w:val="en-GB"/>
            </w:rPr>
          </w:rPrChange>
        </w:rPr>
      </w:pPr>
      <w:commentRangeStart w:id="1014"/>
      <w:ins w:id="1015" w:author="schulz" w:date="2016-01-10T20:30:00Z">
        <w:r w:rsidRPr="0064165C">
          <w:rPr>
            <w:lang w:val="en-GB"/>
          </w:rPr>
          <w:t>x</w:t>
        </w:r>
      </w:ins>
      <w:commentRangeEnd w:id="1014"/>
      <w:ins w:id="1016" w:author="schulz" w:date="2016-01-10T20:31:00Z">
        <w:r>
          <w:rPr>
            <w:rStyle w:val="Refdecomentrio"/>
          </w:rPr>
          <w:commentReference w:id="1014"/>
        </w:r>
      </w:ins>
      <w:ins w:id="1017" w:author="schulz" w:date="2016-01-10T20:30:00Z">
        <w:r w:rsidRPr="0064165C">
          <w:rPr>
            <w:lang w:val="en-GB"/>
          </w:rPr>
          <w:t xml:space="preserve"> classes (including ancestors) are retrieved. After filtering out the system-defined subclasses we obtain: </w:t>
        </w:r>
        <w:commentRangeStart w:id="1018"/>
        <w:r w:rsidRPr="002C029A">
          <w:rPr>
            <w:i/>
            <w:lang w:val="en-GB"/>
          </w:rPr>
          <w:t>‘</w:t>
        </w:r>
        <w:r w:rsidRPr="00C839C5">
          <w:rPr>
            <w:i/>
            <w:lang w:val="en-GB"/>
            <w:rPrChange w:id="1019" w:author="schulz" w:date="2016-01-10T20:41:00Z">
              <w:rPr>
                <w:lang w:val="en-GB"/>
              </w:rPr>
            </w:rPrChange>
          </w:rPr>
          <w:t>amino acid betaine catabolic process</w:t>
        </w:r>
      </w:ins>
      <w:ins w:id="1020" w:author="schulz" w:date="2016-01-10T20:31:00Z">
        <w:r w:rsidRPr="00C839C5">
          <w:rPr>
            <w:i/>
            <w:lang w:val="en-GB"/>
            <w:rPrChange w:id="1021" w:author="schulz" w:date="2016-01-10T20:41:00Z">
              <w:rPr>
                <w:lang w:val="en-GB"/>
              </w:rPr>
            </w:rPrChange>
          </w:rPr>
          <w:t>', '</w:t>
        </w:r>
      </w:ins>
      <w:ins w:id="1022" w:author="schulz" w:date="2016-01-10T20:30:00Z">
        <w:r w:rsidRPr="00C839C5">
          <w:rPr>
            <w:i/>
            <w:lang w:val="en-GB"/>
            <w:rPrChange w:id="1023" w:author="schulz" w:date="2016-01-10T20:41:00Z">
              <w:rPr>
                <w:lang w:val="en-GB"/>
              </w:rPr>
            </w:rPrChange>
          </w:rPr>
          <w:t xml:space="preserve">blood vessel </w:t>
        </w:r>
        <w:proofErr w:type="spellStart"/>
        <w:r w:rsidRPr="00C839C5">
          <w:rPr>
            <w:i/>
            <w:lang w:val="en-GB"/>
            <w:rPrChange w:id="1024" w:author="schulz" w:date="2016-01-10T20:41:00Z">
              <w:rPr>
                <w:lang w:val="en-GB"/>
              </w:rPr>
            </w:rPrChange>
          </w:rPr>
          <w:t>remodeling</w:t>
        </w:r>
      </w:ins>
      <w:proofErr w:type="spellEnd"/>
      <w:ins w:id="1025" w:author="schulz" w:date="2016-01-10T20:35:00Z">
        <w:r w:rsidR="00191093" w:rsidRPr="00C839C5">
          <w:rPr>
            <w:i/>
            <w:lang w:val="en-GB"/>
            <w:rPrChange w:id="1026" w:author="schulz" w:date="2016-01-10T20:41:00Z">
              <w:rPr>
                <w:lang w:val="en-GB"/>
              </w:rPr>
            </w:rPrChange>
          </w:rPr>
          <w:t>'</w:t>
        </w:r>
      </w:ins>
      <w:commentRangeStart w:id="1027"/>
      <w:ins w:id="1028" w:author="schulz" w:date="2016-01-10T20:36:00Z">
        <w:r w:rsidR="00191093" w:rsidRPr="00C839C5">
          <w:rPr>
            <w:i/>
            <w:lang w:val="en-GB"/>
            <w:rPrChange w:id="1029" w:author="schulz" w:date="2016-01-10T20:41:00Z">
              <w:rPr>
                <w:lang w:val="en-GB"/>
              </w:rPr>
            </w:rPrChange>
          </w:rPr>
          <w:t xml:space="preserve"> </w:t>
        </w:r>
      </w:ins>
      <w:ins w:id="1030" w:author="schulz" w:date="2016-01-10T20:41:00Z">
        <w:r w:rsidR="00C839C5">
          <w:rPr>
            <w:i/>
            <w:lang w:val="en-GB"/>
          </w:rPr>
          <w:t>…</w:t>
        </w:r>
        <w:commentRangeEnd w:id="1027"/>
        <w:r w:rsidR="00C839C5">
          <w:rPr>
            <w:rStyle w:val="Refdecomentrio"/>
          </w:rPr>
          <w:commentReference w:id="1027"/>
        </w:r>
      </w:ins>
      <w:ins w:id="1031" w:author="schulz" w:date="2016-01-10T20:32:00Z">
        <w:r w:rsidRPr="00C839C5">
          <w:rPr>
            <w:i/>
            <w:lang w:val="en-GB"/>
            <w:rPrChange w:id="1032" w:author="schulz" w:date="2016-01-10T20:41:00Z">
              <w:rPr>
                <w:lang w:val="en-GB"/>
              </w:rPr>
            </w:rPrChange>
          </w:rPr>
          <w:t xml:space="preserve">  </w:t>
        </w:r>
        <w:commentRangeEnd w:id="1018"/>
        <w:r w:rsidRPr="002C029A">
          <w:rPr>
            <w:rStyle w:val="Refdecomentrio"/>
            <w:i/>
          </w:rPr>
          <w:commentReference w:id="1018"/>
        </w:r>
      </w:ins>
    </w:p>
    <w:p w14:paraId="3905E8C0" w14:textId="4BEA6F23" w:rsidR="00F20945" w:rsidRPr="003140DF" w:rsidRDefault="00F20945">
      <w:pPr>
        <w:pStyle w:val="Corpodetexto"/>
        <w:kinsoku w:val="0"/>
        <w:overflowPunct w:val="0"/>
        <w:spacing w:before="174" w:line="285" w:lineRule="auto"/>
        <w:ind w:left="2061" w:right="86" w:firstLine="239"/>
        <w:jc w:val="both"/>
        <w:rPr>
          <w:lang w:val="en-GB"/>
          <w:rPrChange w:id="1033" w:author="schulz" w:date="2016-01-10T18:02:00Z">
            <w:rPr/>
          </w:rPrChange>
        </w:rPr>
      </w:pPr>
      <w:commentRangeStart w:id="1034"/>
      <w:r w:rsidRPr="003140DF">
        <w:rPr>
          <w:lang w:val="en-GB"/>
          <w:rPrChange w:id="1035" w:author="schulz" w:date="2016-01-10T18:02:00Z">
            <w:rPr/>
          </w:rPrChange>
        </w:rPr>
        <w:t>These</w:t>
      </w:r>
      <w:r w:rsidRPr="003140DF">
        <w:rPr>
          <w:spacing w:val="11"/>
          <w:lang w:val="en-GB"/>
          <w:rPrChange w:id="1036" w:author="schulz" w:date="2016-01-10T18:02:00Z">
            <w:rPr>
              <w:spacing w:val="11"/>
            </w:rPr>
          </w:rPrChange>
        </w:rPr>
        <w:t xml:space="preserve"> </w:t>
      </w:r>
      <w:r w:rsidRPr="003140DF">
        <w:rPr>
          <w:lang w:val="en-GB"/>
          <w:rPrChange w:id="1037" w:author="schulz" w:date="2016-01-10T18:02:00Z">
            <w:rPr/>
          </w:rPrChange>
        </w:rPr>
        <w:t>results</w:t>
      </w:r>
      <w:r w:rsidRPr="003140DF">
        <w:rPr>
          <w:spacing w:val="11"/>
          <w:lang w:val="en-GB"/>
          <w:rPrChange w:id="1038" w:author="schulz" w:date="2016-01-10T18:02:00Z">
            <w:rPr>
              <w:spacing w:val="11"/>
            </w:rPr>
          </w:rPrChange>
        </w:rPr>
        <w:t xml:space="preserve"> </w:t>
      </w:r>
      <w:r w:rsidRPr="003140DF">
        <w:rPr>
          <w:lang w:val="en-GB"/>
          <w:rPrChange w:id="1039" w:author="schulz" w:date="2016-01-10T18:02:00Z">
            <w:rPr/>
          </w:rPrChange>
        </w:rPr>
        <w:t>are</w:t>
      </w:r>
      <w:r w:rsidRPr="003140DF">
        <w:rPr>
          <w:spacing w:val="12"/>
          <w:lang w:val="en-GB"/>
          <w:rPrChange w:id="1040" w:author="schulz" w:date="2016-01-10T18:02:00Z">
            <w:rPr>
              <w:spacing w:val="12"/>
            </w:rPr>
          </w:rPrChange>
        </w:rPr>
        <w:t xml:space="preserve"> </w:t>
      </w:r>
      <w:r w:rsidRPr="003140DF">
        <w:rPr>
          <w:spacing w:val="-1"/>
          <w:lang w:val="en-GB"/>
          <w:rPrChange w:id="1041" w:author="schulz" w:date="2016-01-10T18:02:00Z">
            <w:rPr>
              <w:spacing w:val="-1"/>
            </w:rPr>
          </w:rPrChange>
        </w:rPr>
        <w:t>expected</w:t>
      </w:r>
      <w:r w:rsidRPr="003140DF">
        <w:rPr>
          <w:spacing w:val="11"/>
          <w:lang w:val="en-GB"/>
          <w:rPrChange w:id="1042" w:author="schulz" w:date="2016-01-10T18:02:00Z">
            <w:rPr>
              <w:spacing w:val="11"/>
            </w:rPr>
          </w:rPrChange>
        </w:rPr>
        <w:t xml:space="preserve"> </w:t>
      </w:r>
      <w:r w:rsidRPr="003140DF">
        <w:rPr>
          <w:lang w:val="en-GB"/>
          <w:rPrChange w:id="1043" w:author="schulz" w:date="2016-01-10T18:02:00Z">
            <w:rPr/>
          </w:rPrChange>
        </w:rPr>
        <w:t>as</w:t>
      </w:r>
      <w:r w:rsidRPr="003140DF">
        <w:rPr>
          <w:spacing w:val="11"/>
          <w:lang w:val="en-GB"/>
          <w:rPrChange w:id="1044" w:author="schulz" w:date="2016-01-10T18:02:00Z">
            <w:rPr>
              <w:spacing w:val="11"/>
            </w:rPr>
          </w:rPrChange>
        </w:rPr>
        <w:t xml:space="preserve"> </w:t>
      </w:r>
      <w:r w:rsidRPr="003140DF">
        <w:rPr>
          <w:spacing w:val="-1"/>
          <w:lang w:val="en-GB"/>
          <w:rPrChange w:id="1045" w:author="schulz" w:date="2016-01-10T18:02:00Z">
            <w:rPr>
              <w:spacing w:val="-1"/>
            </w:rPr>
          </w:rPrChange>
        </w:rPr>
        <w:t>they</w:t>
      </w:r>
      <w:r w:rsidRPr="003140DF">
        <w:rPr>
          <w:spacing w:val="12"/>
          <w:lang w:val="en-GB"/>
          <w:rPrChange w:id="1046" w:author="schulz" w:date="2016-01-10T18:02:00Z">
            <w:rPr>
              <w:spacing w:val="12"/>
            </w:rPr>
          </w:rPrChange>
        </w:rPr>
        <w:t xml:space="preserve"> </w:t>
      </w:r>
      <w:r w:rsidRPr="003140DF">
        <w:rPr>
          <w:lang w:val="en-GB"/>
          <w:rPrChange w:id="1047" w:author="schulz" w:date="2016-01-10T18:02:00Z">
            <w:rPr/>
          </w:rPrChange>
        </w:rPr>
        <w:t>match</w:t>
      </w:r>
      <w:r w:rsidRPr="003140DF">
        <w:rPr>
          <w:spacing w:val="11"/>
          <w:lang w:val="en-GB"/>
          <w:rPrChange w:id="1048" w:author="schulz" w:date="2016-01-10T18:02:00Z">
            <w:rPr>
              <w:spacing w:val="11"/>
            </w:rPr>
          </w:rPrChange>
        </w:rPr>
        <w:t xml:space="preserve"> </w:t>
      </w:r>
      <w:r w:rsidRPr="003140DF">
        <w:rPr>
          <w:lang w:val="en-GB"/>
          <w:rPrChange w:id="1049" w:author="schulz" w:date="2016-01-10T18:02:00Z">
            <w:rPr/>
          </w:rPrChange>
        </w:rPr>
        <w:t>the</w:t>
      </w:r>
      <w:r w:rsidRPr="003140DF">
        <w:rPr>
          <w:spacing w:val="11"/>
          <w:lang w:val="en-GB"/>
          <w:rPrChange w:id="1050" w:author="schulz" w:date="2016-01-10T18:02:00Z">
            <w:rPr>
              <w:spacing w:val="11"/>
            </w:rPr>
          </w:rPrChange>
        </w:rPr>
        <w:t xml:space="preserve"> </w:t>
      </w:r>
      <w:r w:rsidRPr="003140DF">
        <w:rPr>
          <w:lang w:val="en-GB"/>
          <w:rPrChange w:id="1051" w:author="schulz" w:date="2016-01-10T18:02:00Z">
            <w:rPr/>
          </w:rPrChange>
        </w:rPr>
        <w:t>content</w:t>
      </w:r>
      <w:r w:rsidRPr="003140DF">
        <w:rPr>
          <w:spacing w:val="12"/>
          <w:lang w:val="en-GB"/>
          <w:rPrChange w:id="1052" w:author="schulz" w:date="2016-01-10T18:02:00Z">
            <w:rPr>
              <w:spacing w:val="12"/>
            </w:rPr>
          </w:rPrChange>
        </w:rPr>
        <w:t xml:space="preserve"> </w:t>
      </w:r>
      <w:r w:rsidRPr="003140DF">
        <w:rPr>
          <w:lang w:val="en-GB"/>
          <w:rPrChange w:id="1053" w:author="schulz" w:date="2016-01-10T18:02:00Z">
            <w:rPr/>
          </w:rPrChange>
        </w:rPr>
        <w:t>represented</w:t>
      </w:r>
      <w:r w:rsidRPr="003140DF">
        <w:rPr>
          <w:spacing w:val="11"/>
          <w:lang w:val="en-GB"/>
          <w:rPrChange w:id="1054" w:author="schulz" w:date="2016-01-10T18:02:00Z">
            <w:rPr>
              <w:spacing w:val="11"/>
            </w:rPr>
          </w:rPrChange>
        </w:rPr>
        <w:t xml:space="preserve"> </w:t>
      </w:r>
      <w:r w:rsidRPr="003140DF">
        <w:rPr>
          <w:lang w:val="en-GB"/>
          <w:rPrChange w:id="1055" w:author="schulz" w:date="2016-01-10T18:02:00Z">
            <w:rPr/>
          </w:rPrChange>
        </w:rPr>
        <w:t>in</w:t>
      </w:r>
      <w:r w:rsidRPr="003140DF">
        <w:rPr>
          <w:spacing w:val="27"/>
          <w:w w:val="99"/>
          <w:lang w:val="en-GB"/>
          <w:rPrChange w:id="1056" w:author="schulz" w:date="2016-01-10T18:02:00Z">
            <w:rPr>
              <w:spacing w:val="27"/>
              <w:w w:val="99"/>
            </w:rPr>
          </w:rPrChange>
        </w:rPr>
        <w:t xml:space="preserve"> </w:t>
      </w:r>
      <w:r w:rsidRPr="003140DF">
        <w:rPr>
          <w:lang w:val="en-GB"/>
          <w:rPrChange w:id="1057" w:author="schulz" w:date="2016-01-10T18:02:00Z">
            <w:rPr/>
          </w:rPrChange>
        </w:rPr>
        <w:t>data</w:t>
      </w:r>
      <w:ins w:id="1058" w:author="Filipe Santana" w:date="2016-01-12T08:39:00Z">
        <w:r w:rsidR="00444B1A">
          <w:rPr>
            <w:spacing w:val="10"/>
            <w:lang w:val="en-GB"/>
          </w:rPr>
          <w:t>.</w:t>
        </w:r>
      </w:ins>
      <w:del w:id="1059" w:author="Filipe Santana" w:date="2016-01-12T08:39:00Z">
        <w:r w:rsidRPr="003140DF" w:rsidDel="00444B1A">
          <w:rPr>
            <w:lang w:val="en-GB"/>
            <w:rPrChange w:id="1060" w:author="schulz" w:date="2016-01-10T18:02:00Z">
              <w:rPr/>
            </w:rPrChange>
          </w:rPr>
          <w:delText>,</w:delText>
        </w:r>
        <w:r w:rsidRPr="003140DF" w:rsidDel="00444B1A">
          <w:rPr>
            <w:spacing w:val="10"/>
            <w:lang w:val="en-GB"/>
            <w:rPrChange w:id="1061" w:author="schulz" w:date="2016-01-10T18:02:00Z">
              <w:rPr>
                <w:spacing w:val="10"/>
              </w:rPr>
            </w:rPrChange>
          </w:rPr>
          <w:delText xml:space="preserve"> </w:delText>
        </w:r>
        <w:commentRangeStart w:id="1062"/>
        <w:r w:rsidRPr="003140DF" w:rsidDel="00444B1A">
          <w:rPr>
            <w:lang w:val="en-GB"/>
            <w:rPrChange w:id="1063" w:author="schulz" w:date="2016-01-10T18:02:00Z">
              <w:rPr/>
            </w:rPrChange>
          </w:rPr>
          <w:delText>without</w:delText>
        </w:r>
        <w:r w:rsidRPr="003140DF" w:rsidDel="00444B1A">
          <w:rPr>
            <w:spacing w:val="7"/>
            <w:lang w:val="en-GB"/>
            <w:rPrChange w:id="1064" w:author="schulz" w:date="2016-01-10T18:02:00Z">
              <w:rPr>
                <w:spacing w:val="7"/>
              </w:rPr>
            </w:rPrChange>
          </w:rPr>
          <w:delText xml:space="preserve"> </w:delText>
        </w:r>
        <w:r w:rsidRPr="003140DF" w:rsidDel="00444B1A">
          <w:rPr>
            <w:lang w:val="en-GB"/>
            <w:rPrChange w:id="1065" w:author="schulz" w:date="2016-01-10T18:02:00Z">
              <w:rPr/>
            </w:rPrChange>
          </w:rPr>
          <w:delText>changing</w:delText>
        </w:r>
        <w:r w:rsidRPr="003140DF" w:rsidDel="00444B1A">
          <w:rPr>
            <w:spacing w:val="6"/>
            <w:lang w:val="en-GB"/>
            <w:rPrChange w:id="1066" w:author="schulz" w:date="2016-01-10T18:02:00Z">
              <w:rPr>
                <w:spacing w:val="6"/>
              </w:rPr>
            </w:rPrChange>
          </w:rPr>
          <w:delText xml:space="preserve"> </w:delText>
        </w:r>
        <w:r w:rsidRPr="003140DF" w:rsidDel="00444B1A">
          <w:rPr>
            <w:spacing w:val="-1"/>
            <w:lang w:val="en-GB"/>
            <w:rPrChange w:id="1067" w:author="schulz" w:date="2016-01-10T18:02:00Z">
              <w:rPr>
                <w:spacing w:val="-1"/>
              </w:rPr>
            </w:rPrChange>
          </w:rPr>
          <w:delText>any</w:delText>
        </w:r>
        <w:r w:rsidRPr="003140DF" w:rsidDel="00444B1A">
          <w:rPr>
            <w:spacing w:val="6"/>
            <w:lang w:val="en-GB"/>
            <w:rPrChange w:id="1068" w:author="schulz" w:date="2016-01-10T18:02:00Z">
              <w:rPr>
                <w:spacing w:val="6"/>
              </w:rPr>
            </w:rPrChange>
          </w:rPr>
          <w:delText xml:space="preserve"> </w:delText>
        </w:r>
        <w:r w:rsidRPr="003140DF" w:rsidDel="00444B1A">
          <w:rPr>
            <w:lang w:val="en-GB"/>
            <w:rPrChange w:id="1069" w:author="schulz" w:date="2016-01-10T18:02:00Z">
              <w:rPr/>
            </w:rPrChange>
          </w:rPr>
          <w:delText>domain</w:delText>
        </w:r>
        <w:r w:rsidRPr="003140DF" w:rsidDel="00444B1A">
          <w:rPr>
            <w:spacing w:val="6"/>
            <w:lang w:val="en-GB"/>
            <w:rPrChange w:id="1070" w:author="schulz" w:date="2016-01-10T18:02:00Z">
              <w:rPr>
                <w:spacing w:val="6"/>
              </w:rPr>
            </w:rPrChange>
          </w:rPr>
          <w:delText xml:space="preserve"> </w:delText>
        </w:r>
        <w:r w:rsidRPr="003140DF" w:rsidDel="00444B1A">
          <w:rPr>
            <w:lang w:val="en-GB"/>
            <w:rPrChange w:id="1071" w:author="schulz" w:date="2016-01-10T18:02:00Z">
              <w:rPr/>
            </w:rPrChange>
          </w:rPr>
          <w:delText>or</w:delText>
        </w:r>
        <w:r w:rsidRPr="003140DF" w:rsidDel="00444B1A">
          <w:rPr>
            <w:spacing w:val="6"/>
            <w:lang w:val="en-GB"/>
            <w:rPrChange w:id="1072" w:author="schulz" w:date="2016-01-10T18:02:00Z">
              <w:rPr>
                <w:spacing w:val="6"/>
              </w:rPr>
            </w:rPrChange>
          </w:rPr>
          <w:delText xml:space="preserve"> </w:delText>
        </w:r>
        <w:r w:rsidRPr="003140DF" w:rsidDel="00444B1A">
          <w:rPr>
            <w:lang w:val="en-GB"/>
            <w:rPrChange w:id="1073" w:author="schulz" w:date="2016-01-10T18:02:00Z">
              <w:rPr/>
            </w:rPrChange>
          </w:rPr>
          <w:delText>upper</w:delText>
        </w:r>
        <w:r w:rsidRPr="003140DF" w:rsidDel="00444B1A">
          <w:rPr>
            <w:spacing w:val="7"/>
            <w:lang w:val="en-GB"/>
            <w:rPrChange w:id="1074" w:author="schulz" w:date="2016-01-10T18:02:00Z">
              <w:rPr>
                <w:spacing w:val="7"/>
              </w:rPr>
            </w:rPrChange>
          </w:rPr>
          <w:delText xml:space="preserve"> </w:delText>
        </w:r>
        <w:r w:rsidRPr="003140DF" w:rsidDel="00444B1A">
          <w:rPr>
            <w:lang w:val="en-GB"/>
            <w:rPrChange w:id="1075" w:author="schulz" w:date="2016-01-10T18:02:00Z">
              <w:rPr/>
            </w:rPrChange>
          </w:rPr>
          <w:delText>domain</w:delText>
        </w:r>
        <w:r w:rsidRPr="003140DF" w:rsidDel="00444B1A">
          <w:rPr>
            <w:spacing w:val="6"/>
            <w:lang w:val="en-GB"/>
            <w:rPrChange w:id="1076" w:author="schulz" w:date="2016-01-10T18:02:00Z">
              <w:rPr>
                <w:spacing w:val="6"/>
              </w:rPr>
            </w:rPrChange>
          </w:rPr>
          <w:delText xml:space="preserve"> </w:delText>
        </w:r>
        <w:r w:rsidRPr="003140DF" w:rsidDel="00444B1A">
          <w:rPr>
            <w:spacing w:val="-2"/>
            <w:lang w:val="en-GB"/>
            <w:rPrChange w:id="1077" w:author="schulz" w:date="2016-01-10T18:02:00Z">
              <w:rPr>
                <w:spacing w:val="-2"/>
              </w:rPr>
            </w:rPrChange>
          </w:rPr>
          <w:delText>ontology</w:delText>
        </w:r>
        <w:commentRangeEnd w:id="1062"/>
        <w:r w:rsidR="00191093" w:rsidDel="00444B1A">
          <w:rPr>
            <w:rStyle w:val="Refdecomentrio"/>
          </w:rPr>
          <w:commentReference w:id="1062"/>
        </w:r>
      </w:del>
      <w:r w:rsidRPr="003140DF">
        <w:rPr>
          <w:spacing w:val="-2"/>
          <w:lang w:val="en-GB"/>
          <w:rPrChange w:id="1078" w:author="schulz" w:date="2016-01-10T18:02:00Z">
            <w:rPr>
              <w:spacing w:val="-2"/>
            </w:rPr>
          </w:rPrChange>
        </w:rPr>
        <w:t>.</w:t>
      </w:r>
      <w:r w:rsidRPr="003140DF">
        <w:rPr>
          <w:spacing w:val="11"/>
          <w:lang w:val="en-GB"/>
          <w:rPrChange w:id="1079" w:author="schulz" w:date="2016-01-10T18:02:00Z">
            <w:rPr>
              <w:spacing w:val="11"/>
            </w:rPr>
          </w:rPrChange>
        </w:rPr>
        <w:t xml:space="preserve"> </w:t>
      </w:r>
      <w:commentRangeStart w:id="1080"/>
      <w:r w:rsidRPr="003140DF">
        <w:rPr>
          <w:lang w:val="en-GB"/>
          <w:rPrChange w:id="1081" w:author="schulz" w:date="2016-01-10T18:02:00Z">
            <w:rPr/>
          </w:rPrChange>
        </w:rPr>
        <w:t>Here</w:t>
      </w:r>
      <w:r w:rsidRPr="003140DF">
        <w:rPr>
          <w:spacing w:val="6"/>
          <w:lang w:val="en-GB"/>
          <w:rPrChange w:id="1082" w:author="schulz" w:date="2016-01-10T18:02:00Z">
            <w:rPr>
              <w:spacing w:val="6"/>
            </w:rPr>
          </w:rPrChange>
        </w:rPr>
        <w:t xml:space="preserve"> </w:t>
      </w:r>
      <w:r w:rsidRPr="003140DF">
        <w:rPr>
          <w:lang w:val="en-GB"/>
          <w:rPrChange w:id="1083" w:author="schulz" w:date="2016-01-10T18:02:00Z">
            <w:rPr/>
          </w:rPrChange>
        </w:rPr>
        <w:t>we</w:t>
      </w:r>
      <w:r w:rsidRPr="003140DF">
        <w:rPr>
          <w:spacing w:val="27"/>
          <w:w w:val="99"/>
          <w:lang w:val="en-GB"/>
          <w:rPrChange w:id="1084" w:author="schulz" w:date="2016-01-10T18:02:00Z">
            <w:rPr>
              <w:spacing w:val="27"/>
              <w:w w:val="99"/>
            </w:rPr>
          </w:rPrChange>
        </w:rPr>
        <w:t xml:space="preserve"> </w:t>
      </w:r>
      <w:r w:rsidRPr="003140DF">
        <w:rPr>
          <w:lang w:val="en-GB"/>
          <w:rPrChange w:id="1085" w:author="schulz" w:date="2016-01-10T18:02:00Z">
            <w:rPr/>
          </w:rPrChange>
        </w:rPr>
        <w:t>see</w:t>
      </w:r>
      <w:r w:rsidRPr="003140DF">
        <w:rPr>
          <w:spacing w:val="-2"/>
          <w:lang w:val="en-GB"/>
          <w:rPrChange w:id="1086" w:author="schulz" w:date="2016-01-10T18:02:00Z">
            <w:rPr>
              <w:spacing w:val="-2"/>
            </w:rPr>
          </w:rPrChange>
        </w:rPr>
        <w:t xml:space="preserve"> how </w:t>
      </w:r>
      <w:r w:rsidRPr="003140DF">
        <w:rPr>
          <w:lang w:val="en-GB"/>
          <w:rPrChange w:id="1087" w:author="schulz" w:date="2016-01-10T18:02:00Z">
            <w:rPr/>
          </w:rPrChange>
        </w:rPr>
        <w:t>a</w:t>
      </w:r>
      <w:r w:rsidRPr="003140DF">
        <w:rPr>
          <w:spacing w:val="-2"/>
          <w:lang w:val="en-GB"/>
          <w:rPrChange w:id="1088" w:author="schulz" w:date="2016-01-10T18:02:00Z">
            <w:rPr>
              <w:spacing w:val="-2"/>
            </w:rPr>
          </w:rPrChange>
        </w:rPr>
        <w:t xml:space="preserve"> </w:t>
      </w:r>
      <w:r w:rsidRPr="003140DF">
        <w:rPr>
          <w:lang w:val="en-GB"/>
          <w:rPrChange w:id="1089" w:author="schulz" w:date="2016-01-10T18:02:00Z">
            <w:rPr/>
          </w:rPrChange>
        </w:rPr>
        <w:t>query</w:t>
      </w:r>
      <w:r w:rsidRPr="003140DF">
        <w:rPr>
          <w:spacing w:val="-2"/>
          <w:lang w:val="en-GB"/>
          <w:rPrChange w:id="1090" w:author="schulz" w:date="2016-01-10T18:02:00Z">
            <w:rPr>
              <w:spacing w:val="-2"/>
            </w:rPr>
          </w:rPrChange>
        </w:rPr>
        <w:t xml:space="preserve"> </w:t>
      </w:r>
      <w:r w:rsidRPr="003140DF">
        <w:rPr>
          <w:lang w:val="en-GB"/>
          <w:rPrChange w:id="1091" w:author="schulz" w:date="2016-01-10T18:02:00Z">
            <w:rPr/>
          </w:rPrChange>
        </w:rPr>
        <w:t>on</w:t>
      </w:r>
      <w:r w:rsidRPr="003140DF">
        <w:rPr>
          <w:spacing w:val="-2"/>
          <w:lang w:val="en-GB"/>
          <w:rPrChange w:id="1092" w:author="schulz" w:date="2016-01-10T18:02:00Z">
            <w:rPr>
              <w:spacing w:val="-2"/>
            </w:rPr>
          </w:rPrChange>
        </w:rPr>
        <w:t xml:space="preserve"> </w:t>
      </w:r>
      <w:r w:rsidRPr="003140DF">
        <w:rPr>
          <w:lang w:val="en-GB"/>
          <w:rPrChange w:id="1093" w:author="schulz" w:date="2016-01-10T18:02:00Z">
            <w:rPr/>
          </w:rPrChange>
        </w:rPr>
        <w:t>potentialities</w:t>
      </w:r>
      <w:r w:rsidRPr="003140DF">
        <w:rPr>
          <w:spacing w:val="-2"/>
          <w:lang w:val="en-GB"/>
          <w:rPrChange w:id="1094" w:author="schulz" w:date="2016-01-10T18:02:00Z">
            <w:rPr>
              <w:spacing w:val="-2"/>
            </w:rPr>
          </w:rPrChange>
        </w:rPr>
        <w:t xml:space="preserve"> </w:t>
      </w:r>
      <w:r w:rsidRPr="003140DF">
        <w:rPr>
          <w:lang w:val="en-GB"/>
          <w:rPrChange w:id="1095" w:author="schulz" w:date="2016-01-10T18:02:00Z">
            <w:rPr/>
          </w:rPrChange>
        </w:rPr>
        <w:t>can</w:t>
      </w:r>
      <w:r w:rsidRPr="003140DF">
        <w:rPr>
          <w:spacing w:val="-2"/>
          <w:lang w:val="en-GB"/>
          <w:rPrChange w:id="1096" w:author="schulz" w:date="2016-01-10T18:02:00Z">
            <w:rPr>
              <w:spacing w:val="-2"/>
            </w:rPr>
          </w:rPrChange>
        </w:rPr>
        <w:t xml:space="preserve"> </w:t>
      </w:r>
      <w:r w:rsidRPr="003140DF">
        <w:rPr>
          <w:lang w:val="en-GB"/>
          <w:rPrChange w:id="1097" w:author="schulz" w:date="2016-01-10T18:02:00Z">
            <w:rPr/>
          </w:rPrChange>
        </w:rPr>
        <w:t>be</w:t>
      </w:r>
      <w:r w:rsidRPr="003140DF">
        <w:rPr>
          <w:spacing w:val="-2"/>
          <w:lang w:val="en-GB"/>
          <w:rPrChange w:id="1098" w:author="schulz" w:date="2016-01-10T18:02:00Z">
            <w:rPr>
              <w:spacing w:val="-2"/>
            </w:rPr>
          </w:rPrChange>
        </w:rPr>
        <w:t xml:space="preserve"> </w:t>
      </w:r>
      <w:r w:rsidRPr="003140DF">
        <w:rPr>
          <w:spacing w:val="-1"/>
          <w:lang w:val="en-GB"/>
          <w:rPrChange w:id="1099" w:author="schulz" w:date="2016-01-10T18:02:00Z">
            <w:rPr>
              <w:spacing w:val="-1"/>
            </w:rPr>
          </w:rPrChange>
        </w:rPr>
        <w:t>expressed</w:t>
      </w:r>
      <w:r w:rsidRPr="003140DF">
        <w:rPr>
          <w:spacing w:val="-2"/>
          <w:lang w:val="en-GB"/>
          <w:rPrChange w:id="1100" w:author="schulz" w:date="2016-01-10T18:02:00Z">
            <w:rPr>
              <w:spacing w:val="-2"/>
            </w:rPr>
          </w:rPrChange>
        </w:rPr>
        <w:t xml:space="preserve"> </w:t>
      </w:r>
      <w:r w:rsidRPr="003140DF">
        <w:rPr>
          <w:lang w:val="en-GB"/>
          <w:rPrChange w:id="1101" w:author="schulz" w:date="2016-01-10T18:02:00Z">
            <w:rPr/>
          </w:rPrChange>
        </w:rPr>
        <w:t>as</w:t>
      </w:r>
      <w:r w:rsidRPr="003140DF">
        <w:rPr>
          <w:spacing w:val="-2"/>
          <w:lang w:val="en-GB"/>
          <w:rPrChange w:id="1102" w:author="schulz" w:date="2016-01-10T18:02:00Z">
            <w:rPr>
              <w:spacing w:val="-2"/>
            </w:rPr>
          </w:rPrChange>
        </w:rPr>
        <w:t xml:space="preserve"> </w:t>
      </w:r>
      <w:r w:rsidRPr="003140DF">
        <w:rPr>
          <w:lang w:val="en-GB"/>
          <w:rPrChange w:id="1103" w:author="schulz" w:date="2016-01-10T18:02:00Z">
            <w:rPr/>
          </w:rPrChange>
        </w:rPr>
        <w:t>a</w:t>
      </w:r>
      <w:r w:rsidRPr="003140DF">
        <w:rPr>
          <w:spacing w:val="-2"/>
          <w:lang w:val="en-GB"/>
          <w:rPrChange w:id="1104" w:author="schulz" w:date="2016-01-10T18:02:00Z">
            <w:rPr>
              <w:spacing w:val="-2"/>
            </w:rPr>
          </w:rPrChange>
        </w:rPr>
        <w:t xml:space="preserve"> </w:t>
      </w:r>
      <w:r w:rsidRPr="003140DF">
        <w:rPr>
          <w:lang w:val="en-GB"/>
          <w:rPrChange w:id="1105" w:author="schulz" w:date="2016-01-10T18:02:00Z">
            <w:rPr/>
          </w:rPrChange>
        </w:rPr>
        <w:t>simple</w:t>
      </w:r>
      <w:r w:rsidRPr="003140DF">
        <w:rPr>
          <w:spacing w:val="-2"/>
          <w:lang w:val="en-GB"/>
          <w:rPrChange w:id="1106" w:author="schulz" w:date="2016-01-10T18:02:00Z">
            <w:rPr>
              <w:spacing w:val="-2"/>
            </w:rPr>
          </w:rPrChange>
        </w:rPr>
        <w:t xml:space="preserve"> </w:t>
      </w:r>
      <w:r w:rsidRPr="003140DF">
        <w:rPr>
          <w:lang w:val="en-GB"/>
          <w:rPrChange w:id="1107" w:author="schulz" w:date="2016-01-10T18:02:00Z">
            <w:rPr/>
          </w:rPrChange>
        </w:rPr>
        <w:t>DL</w:t>
      </w:r>
      <w:r w:rsidRPr="003140DF">
        <w:rPr>
          <w:spacing w:val="-2"/>
          <w:lang w:val="en-GB"/>
          <w:rPrChange w:id="1108" w:author="schulz" w:date="2016-01-10T18:02:00Z">
            <w:rPr>
              <w:spacing w:val="-2"/>
            </w:rPr>
          </w:rPrChange>
        </w:rPr>
        <w:t xml:space="preserve"> query</w:t>
      </w:r>
      <w:commentRangeEnd w:id="1080"/>
      <w:r w:rsidR="00191093">
        <w:rPr>
          <w:rStyle w:val="Refdecomentrio"/>
        </w:rPr>
        <w:commentReference w:id="1080"/>
      </w:r>
      <w:r w:rsidRPr="003140DF">
        <w:rPr>
          <w:spacing w:val="-2"/>
          <w:lang w:val="en-GB"/>
          <w:rPrChange w:id="1109" w:author="schulz" w:date="2016-01-10T18:02:00Z">
            <w:rPr>
              <w:spacing w:val="-2"/>
            </w:rPr>
          </w:rPrChange>
        </w:rPr>
        <w:t>.</w:t>
      </w:r>
      <w:r w:rsidRPr="003140DF">
        <w:rPr>
          <w:spacing w:val="30"/>
          <w:w w:val="99"/>
          <w:lang w:val="en-GB"/>
          <w:rPrChange w:id="1110" w:author="schulz" w:date="2016-01-10T18:02:00Z">
            <w:rPr>
              <w:spacing w:val="30"/>
              <w:w w:val="99"/>
            </w:rPr>
          </w:rPrChange>
        </w:rPr>
        <w:t xml:space="preserve"> </w:t>
      </w:r>
      <w:r w:rsidR="00540EE8">
        <w:rPr>
          <w:rStyle w:val="Refdecomentrio"/>
        </w:rPr>
        <w:commentReference w:id="1111"/>
      </w:r>
      <w:commentRangeEnd w:id="1034"/>
      <w:r w:rsidR="00540EE8">
        <w:rPr>
          <w:rStyle w:val="Refdecomentrio"/>
        </w:rPr>
        <w:commentReference w:id="1034"/>
      </w:r>
    </w:p>
    <w:p w14:paraId="32BEDCF3" w14:textId="29E3CD39" w:rsidR="00F20945" w:rsidRPr="00EC7224" w:rsidRDefault="00F20945">
      <w:pPr>
        <w:pStyle w:val="Corpodetexto"/>
        <w:kinsoku w:val="0"/>
        <w:overflowPunct w:val="0"/>
        <w:spacing w:before="121" w:line="285" w:lineRule="auto"/>
        <w:ind w:left="2061" w:right="86"/>
        <w:jc w:val="both"/>
        <w:rPr>
          <w:lang w:val="en-GB"/>
        </w:rPr>
      </w:pPr>
      <w:r w:rsidRPr="003140DF">
        <w:rPr>
          <w:i/>
          <w:iCs/>
          <w:lang w:val="en-GB"/>
          <w:rPrChange w:id="1112" w:author="schulz" w:date="2016-01-10T18:02:00Z">
            <w:rPr>
              <w:i/>
              <w:iCs/>
            </w:rPr>
          </w:rPrChange>
        </w:rPr>
        <w:t>CQ2:</w:t>
      </w:r>
      <w:r w:rsidRPr="003140DF">
        <w:rPr>
          <w:i/>
          <w:iCs/>
          <w:spacing w:val="24"/>
          <w:lang w:val="en-GB"/>
          <w:rPrChange w:id="1113" w:author="schulz" w:date="2016-01-10T18:02:00Z">
            <w:rPr>
              <w:i/>
              <w:iCs/>
              <w:spacing w:val="24"/>
            </w:rPr>
          </w:rPrChange>
        </w:rPr>
        <w:t xml:space="preserve"> </w:t>
      </w:r>
      <w:ins w:id="1114" w:author="schulz" w:date="2016-01-10T20:35:00Z">
        <w:r w:rsidR="00191093">
          <w:rPr>
            <w:spacing w:val="-1"/>
            <w:lang w:val="en-GB"/>
          </w:rPr>
          <w:t xml:space="preserve">(cf. Table 11). </w:t>
        </w:r>
      </w:ins>
      <w:r w:rsidRPr="003140DF">
        <w:rPr>
          <w:i/>
          <w:iCs/>
          <w:spacing w:val="-1"/>
          <w:lang w:val="en-GB"/>
          <w:rPrChange w:id="1115" w:author="schulz" w:date="2016-01-10T18:02:00Z">
            <w:rPr>
              <w:i/>
              <w:iCs/>
              <w:spacing w:val="-1"/>
            </w:rPr>
          </w:rPrChange>
        </w:rPr>
        <w:t>Which</w:t>
      </w:r>
      <w:r w:rsidRPr="003140DF">
        <w:rPr>
          <w:i/>
          <w:iCs/>
          <w:spacing w:val="14"/>
          <w:lang w:val="en-GB"/>
          <w:rPrChange w:id="1116" w:author="schulz" w:date="2016-01-10T18:02:00Z">
            <w:rPr>
              <w:i/>
              <w:iCs/>
              <w:spacing w:val="14"/>
            </w:rPr>
          </w:rPrChange>
        </w:rPr>
        <w:t xml:space="preserve"> </w:t>
      </w:r>
      <w:r w:rsidRPr="003140DF">
        <w:rPr>
          <w:i/>
          <w:iCs/>
          <w:spacing w:val="-2"/>
          <w:lang w:val="en-GB"/>
          <w:rPrChange w:id="1117" w:author="schulz" w:date="2016-01-10T18:02:00Z">
            <w:rPr>
              <w:i/>
              <w:iCs/>
              <w:spacing w:val="-2"/>
            </w:rPr>
          </w:rPrChange>
        </w:rPr>
        <w:t>are</w:t>
      </w:r>
      <w:r w:rsidRPr="003140DF">
        <w:rPr>
          <w:i/>
          <w:iCs/>
          <w:spacing w:val="15"/>
          <w:lang w:val="en-GB"/>
          <w:rPrChange w:id="1118" w:author="schulz" w:date="2016-01-10T18:02:00Z">
            <w:rPr>
              <w:i/>
              <w:iCs/>
              <w:spacing w:val="15"/>
            </w:rPr>
          </w:rPrChange>
        </w:rPr>
        <w:t xml:space="preserve"> </w:t>
      </w:r>
      <w:r w:rsidRPr="003140DF">
        <w:rPr>
          <w:i/>
          <w:iCs/>
          <w:lang w:val="en-GB"/>
          <w:rPrChange w:id="1119" w:author="schulz" w:date="2016-01-10T18:02:00Z">
            <w:rPr>
              <w:i/>
              <w:iCs/>
            </w:rPr>
          </w:rPrChange>
        </w:rPr>
        <w:t>the</w:t>
      </w:r>
      <w:r w:rsidRPr="003140DF">
        <w:rPr>
          <w:i/>
          <w:iCs/>
          <w:spacing w:val="14"/>
          <w:lang w:val="en-GB"/>
          <w:rPrChange w:id="1120" w:author="schulz" w:date="2016-01-10T18:02:00Z">
            <w:rPr>
              <w:i/>
              <w:iCs/>
              <w:spacing w:val="14"/>
            </w:rPr>
          </w:rPrChange>
        </w:rPr>
        <w:t xml:space="preserve"> </w:t>
      </w:r>
      <w:r w:rsidRPr="003140DF">
        <w:rPr>
          <w:i/>
          <w:iCs/>
          <w:spacing w:val="-1"/>
          <w:lang w:val="en-GB"/>
          <w:rPrChange w:id="1121" w:author="schulz" w:date="2016-01-10T18:02:00Z">
            <w:rPr>
              <w:i/>
              <w:iCs/>
              <w:spacing w:val="-1"/>
            </w:rPr>
          </w:rPrChange>
        </w:rPr>
        <w:t>proteins</w:t>
      </w:r>
      <w:r w:rsidRPr="003140DF">
        <w:rPr>
          <w:i/>
          <w:iCs/>
          <w:spacing w:val="15"/>
          <w:lang w:val="en-GB"/>
          <w:rPrChange w:id="1122" w:author="schulz" w:date="2016-01-10T18:02:00Z">
            <w:rPr>
              <w:i/>
              <w:iCs/>
              <w:spacing w:val="15"/>
            </w:rPr>
          </w:rPrChange>
        </w:rPr>
        <w:t xml:space="preserve"> </w:t>
      </w:r>
      <w:r w:rsidRPr="003140DF">
        <w:rPr>
          <w:i/>
          <w:iCs/>
          <w:lang w:val="en-GB"/>
          <w:rPrChange w:id="1123" w:author="schulz" w:date="2016-01-10T18:02:00Z">
            <w:rPr>
              <w:i/>
              <w:iCs/>
            </w:rPr>
          </w:rPrChange>
        </w:rPr>
        <w:t>that</w:t>
      </w:r>
      <w:r w:rsidRPr="003140DF">
        <w:rPr>
          <w:i/>
          <w:iCs/>
          <w:spacing w:val="14"/>
          <w:lang w:val="en-GB"/>
          <w:rPrChange w:id="1124" w:author="schulz" w:date="2016-01-10T18:02:00Z">
            <w:rPr>
              <w:i/>
              <w:iCs/>
              <w:spacing w:val="14"/>
            </w:rPr>
          </w:rPrChange>
        </w:rPr>
        <w:t xml:space="preserve"> </w:t>
      </w:r>
      <w:r w:rsidRPr="003140DF">
        <w:rPr>
          <w:i/>
          <w:iCs/>
          <w:spacing w:val="-2"/>
          <w:lang w:val="en-GB"/>
          <w:rPrChange w:id="1125" w:author="schulz" w:date="2016-01-10T18:02:00Z">
            <w:rPr>
              <w:i/>
              <w:iCs/>
              <w:spacing w:val="-2"/>
            </w:rPr>
          </w:rPrChange>
        </w:rPr>
        <w:t>are</w:t>
      </w:r>
      <w:r w:rsidRPr="003140DF">
        <w:rPr>
          <w:i/>
          <w:iCs/>
          <w:spacing w:val="15"/>
          <w:lang w:val="en-GB"/>
          <w:rPrChange w:id="1126" w:author="schulz" w:date="2016-01-10T18:02:00Z">
            <w:rPr>
              <w:i/>
              <w:iCs/>
              <w:spacing w:val="15"/>
            </w:rPr>
          </w:rPrChange>
        </w:rPr>
        <w:t xml:space="preserve"> </w:t>
      </w:r>
      <w:r w:rsidRPr="003140DF">
        <w:rPr>
          <w:i/>
          <w:iCs/>
          <w:lang w:val="en-GB"/>
          <w:rPrChange w:id="1127" w:author="schulz" w:date="2016-01-10T18:02:00Z">
            <w:rPr>
              <w:i/>
              <w:iCs/>
            </w:rPr>
          </w:rPrChange>
        </w:rPr>
        <w:t>able</w:t>
      </w:r>
      <w:r w:rsidRPr="003140DF">
        <w:rPr>
          <w:i/>
          <w:iCs/>
          <w:spacing w:val="15"/>
          <w:lang w:val="en-GB"/>
          <w:rPrChange w:id="1128" w:author="schulz" w:date="2016-01-10T18:02:00Z">
            <w:rPr>
              <w:i/>
              <w:iCs/>
              <w:spacing w:val="15"/>
            </w:rPr>
          </w:rPrChange>
        </w:rPr>
        <w:t xml:space="preserve"> </w:t>
      </w:r>
      <w:r w:rsidRPr="003140DF">
        <w:rPr>
          <w:i/>
          <w:iCs/>
          <w:lang w:val="en-GB"/>
          <w:rPrChange w:id="1129" w:author="schulz" w:date="2016-01-10T18:02:00Z">
            <w:rPr>
              <w:i/>
              <w:iCs/>
            </w:rPr>
          </w:rPrChange>
        </w:rPr>
        <w:t>to</w:t>
      </w:r>
      <w:r w:rsidRPr="003140DF">
        <w:rPr>
          <w:i/>
          <w:iCs/>
          <w:spacing w:val="14"/>
          <w:lang w:val="en-GB"/>
          <w:rPrChange w:id="1130" w:author="schulz" w:date="2016-01-10T18:02:00Z">
            <w:rPr>
              <w:i/>
              <w:iCs/>
              <w:spacing w:val="14"/>
            </w:rPr>
          </w:rPrChange>
        </w:rPr>
        <w:t xml:space="preserve"> </w:t>
      </w:r>
      <w:r w:rsidRPr="003140DF">
        <w:rPr>
          <w:i/>
          <w:iCs/>
          <w:lang w:val="en-GB"/>
          <w:rPrChange w:id="1131" w:author="schulz" w:date="2016-01-10T18:02:00Z">
            <w:rPr>
              <w:i/>
              <w:iCs/>
            </w:rPr>
          </w:rPrChange>
        </w:rPr>
        <w:t>perform</w:t>
      </w:r>
      <w:r w:rsidRPr="003140DF">
        <w:rPr>
          <w:i/>
          <w:iCs/>
          <w:spacing w:val="15"/>
          <w:lang w:val="en-GB"/>
          <w:rPrChange w:id="1132" w:author="schulz" w:date="2016-01-10T18:02:00Z">
            <w:rPr>
              <w:i/>
              <w:iCs/>
              <w:spacing w:val="15"/>
            </w:rPr>
          </w:rPrChange>
        </w:rPr>
        <w:t xml:space="preserve"> </w:t>
      </w:r>
      <w:r w:rsidRPr="003140DF">
        <w:rPr>
          <w:i/>
          <w:iCs/>
          <w:lang w:val="en-GB"/>
          <w:rPrChange w:id="1133" w:author="schulz" w:date="2016-01-10T18:02:00Z">
            <w:rPr>
              <w:i/>
              <w:iCs/>
            </w:rPr>
          </w:rPrChange>
        </w:rPr>
        <w:t>certain</w:t>
      </w:r>
      <w:r w:rsidRPr="003140DF">
        <w:rPr>
          <w:i/>
          <w:iCs/>
          <w:spacing w:val="14"/>
          <w:lang w:val="en-GB"/>
          <w:rPrChange w:id="1134" w:author="schulz" w:date="2016-01-10T18:02:00Z">
            <w:rPr>
              <w:i/>
              <w:iCs/>
              <w:spacing w:val="14"/>
            </w:rPr>
          </w:rPrChange>
        </w:rPr>
        <w:t xml:space="preserve"> </w:t>
      </w:r>
      <w:proofErr w:type="spellStart"/>
      <w:r w:rsidRPr="003140DF">
        <w:rPr>
          <w:i/>
          <w:iCs/>
          <w:lang w:val="en-GB"/>
          <w:rPrChange w:id="1135" w:author="schulz" w:date="2016-01-10T18:02:00Z">
            <w:rPr>
              <w:i/>
              <w:iCs/>
            </w:rPr>
          </w:rPrChange>
        </w:rPr>
        <w:t>molecu</w:t>
      </w:r>
      <w:proofErr w:type="spellEnd"/>
      <w:r w:rsidRPr="003140DF">
        <w:rPr>
          <w:i/>
          <w:iCs/>
          <w:lang w:val="en-GB"/>
          <w:rPrChange w:id="1136" w:author="schulz" w:date="2016-01-10T18:02:00Z">
            <w:rPr>
              <w:i/>
              <w:iCs/>
            </w:rPr>
          </w:rPrChange>
        </w:rPr>
        <w:t>-</w:t>
      </w:r>
      <w:r w:rsidRPr="003140DF">
        <w:rPr>
          <w:i/>
          <w:iCs/>
          <w:spacing w:val="23"/>
          <w:w w:val="99"/>
          <w:lang w:val="en-GB"/>
          <w:rPrChange w:id="1137" w:author="schulz" w:date="2016-01-10T18:02:00Z">
            <w:rPr>
              <w:i/>
              <w:iCs/>
              <w:spacing w:val="23"/>
              <w:w w:val="99"/>
            </w:rPr>
          </w:rPrChange>
        </w:rPr>
        <w:t xml:space="preserve"> </w:t>
      </w:r>
      <w:r w:rsidRPr="003140DF">
        <w:rPr>
          <w:i/>
          <w:iCs/>
          <w:lang w:val="en-GB"/>
          <w:rPrChange w:id="1138" w:author="schulz" w:date="2016-01-10T18:02:00Z">
            <w:rPr>
              <w:i/>
              <w:iCs/>
            </w:rPr>
          </w:rPrChange>
        </w:rPr>
        <w:t>lar</w:t>
      </w:r>
      <w:r w:rsidRPr="003140DF">
        <w:rPr>
          <w:i/>
          <w:iCs/>
          <w:spacing w:val="12"/>
          <w:lang w:val="en-GB"/>
          <w:rPrChange w:id="1139" w:author="schulz" w:date="2016-01-10T18:02:00Z">
            <w:rPr>
              <w:i/>
              <w:iCs/>
              <w:spacing w:val="12"/>
            </w:rPr>
          </w:rPrChange>
        </w:rPr>
        <w:t xml:space="preserve"> </w:t>
      </w:r>
      <w:r w:rsidRPr="003140DF">
        <w:rPr>
          <w:i/>
          <w:iCs/>
          <w:lang w:val="en-GB"/>
          <w:rPrChange w:id="1140" w:author="schulz" w:date="2016-01-10T18:02:00Z">
            <w:rPr>
              <w:i/>
              <w:iCs/>
            </w:rPr>
          </w:rPrChange>
        </w:rPr>
        <w:t>functions</w:t>
      </w:r>
      <w:r w:rsidRPr="003140DF">
        <w:rPr>
          <w:i/>
          <w:iCs/>
          <w:spacing w:val="12"/>
          <w:lang w:val="en-GB"/>
          <w:rPrChange w:id="1141" w:author="schulz" w:date="2016-01-10T18:02:00Z">
            <w:rPr>
              <w:i/>
              <w:iCs/>
              <w:spacing w:val="12"/>
            </w:rPr>
          </w:rPrChange>
        </w:rPr>
        <w:t xml:space="preserve"> </w:t>
      </w:r>
      <w:r w:rsidRPr="003140DF">
        <w:rPr>
          <w:i/>
          <w:iCs/>
          <w:lang w:val="en-GB"/>
          <w:rPrChange w:id="1142" w:author="schulz" w:date="2016-01-10T18:02:00Z">
            <w:rPr>
              <w:i/>
              <w:iCs/>
            </w:rPr>
          </w:rPrChange>
        </w:rPr>
        <w:t>of</w:t>
      </w:r>
      <w:r w:rsidRPr="003140DF">
        <w:rPr>
          <w:i/>
          <w:iCs/>
          <w:spacing w:val="12"/>
          <w:lang w:val="en-GB"/>
          <w:rPrChange w:id="1143" w:author="schulz" w:date="2016-01-10T18:02:00Z">
            <w:rPr>
              <w:i/>
              <w:iCs/>
              <w:spacing w:val="12"/>
            </w:rPr>
          </w:rPrChange>
        </w:rPr>
        <w:t xml:space="preserve"> </w:t>
      </w:r>
      <w:r w:rsidRPr="003140DF">
        <w:rPr>
          <w:i/>
          <w:iCs/>
          <w:lang w:val="en-GB"/>
          <w:rPrChange w:id="1144" w:author="schulz" w:date="2016-01-10T18:02:00Z">
            <w:rPr>
              <w:i/>
              <w:iCs/>
            </w:rPr>
          </w:rPrChange>
        </w:rPr>
        <w:t>type</w:t>
      </w:r>
      <w:r w:rsidRPr="003140DF">
        <w:rPr>
          <w:i/>
          <w:iCs/>
          <w:spacing w:val="12"/>
          <w:lang w:val="en-GB"/>
          <w:rPrChange w:id="1145" w:author="schulz" w:date="2016-01-10T18:02:00Z">
            <w:rPr>
              <w:i/>
              <w:iCs/>
              <w:spacing w:val="12"/>
            </w:rPr>
          </w:rPrChange>
        </w:rPr>
        <w:t xml:space="preserve"> </w:t>
      </w:r>
      <w:r w:rsidRPr="002C029A">
        <w:rPr>
          <w:i/>
          <w:iCs/>
          <w:spacing w:val="-1"/>
          <w:lang w:val="en-GB"/>
        </w:rPr>
        <w:t>‘</w:t>
      </w:r>
      <w:r w:rsidRPr="003140DF">
        <w:rPr>
          <w:i/>
          <w:iCs/>
          <w:spacing w:val="-1"/>
          <w:lang w:val="en-GB"/>
          <w:rPrChange w:id="1146" w:author="schulz" w:date="2016-01-10T18:02:00Z">
            <w:rPr>
              <w:i/>
              <w:iCs/>
              <w:spacing w:val="-1"/>
            </w:rPr>
          </w:rPrChange>
        </w:rPr>
        <w:t>methyltransferase</w:t>
      </w:r>
      <w:r w:rsidRPr="003140DF">
        <w:rPr>
          <w:i/>
          <w:iCs/>
          <w:spacing w:val="13"/>
          <w:lang w:val="en-GB"/>
          <w:rPrChange w:id="1147" w:author="schulz" w:date="2016-01-10T18:02:00Z">
            <w:rPr>
              <w:i/>
              <w:iCs/>
              <w:spacing w:val="13"/>
            </w:rPr>
          </w:rPrChange>
        </w:rPr>
        <w:t xml:space="preserve"> </w:t>
      </w:r>
      <w:r w:rsidRPr="003140DF">
        <w:rPr>
          <w:i/>
          <w:iCs/>
          <w:lang w:val="en-GB"/>
          <w:rPrChange w:id="1148" w:author="schulz" w:date="2016-01-10T18:02:00Z">
            <w:rPr>
              <w:i/>
              <w:iCs/>
            </w:rPr>
          </w:rPrChange>
        </w:rPr>
        <w:t>activity</w:t>
      </w:r>
      <w:r w:rsidRPr="002C029A">
        <w:rPr>
          <w:i/>
          <w:iCs/>
          <w:lang w:val="en-GB"/>
        </w:rPr>
        <w:t>’</w:t>
      </w:r>
      <w:r w:rsidRPr="003140DF">
        <w:rPr>
          <w:i/>
          <w:iCs/>
          <w:lang w:val="en-GB"/>
          <w:rPrChange w:id="1149" w:author="schulz" w:date="2016-01-10T18:02:00Z">
            <w:rPr>
              <w:i/>
              <w:iCs/>
            </w:rPr>
          </w:rPrChange>
        </w:rPr>
        <w:t>?</w:t>
      </w:r>
      <w:r w:rsidRPr="003140DF">
        <w:rPr>
          <w:i/>
          <w:iCs/>
          <w:spacing w:val="26"/>
          <w:lang w:val="en-GB"/>
          <w:rPrChange w:id="1150" w:author="schulz" w:date="2016-01-10T18:02:00Z">
            <w:rPr>
              <w:i/>
              <w:iCs/>
              <w:spacing w:val="26"/>
            </w:rPr>
          </w:rPrChange>
        </w:rPr>
        <w:t xml:space="preserve"> </w:t>
      </w:r>
      <w:r w:rsidRPr="003140DF">
        <w:rPr>
          <w:lang w:val="en-GB"/>
          <w:rPrChange w:id="1151" w:author="schulz" w:date="2016-01-10T18:02:00Z">
            <w:rPr/>
          </w:rPrChange>
        </w:rPr>
        <w:t>This</w:t>
      </w:r>
      <w:r w:rsidRPr="003140DF">
        <w:rPr>
          <w:spacing w:val="12"/>
          <w:lang w:val="en-GB"/>
          <w:rPrChange w:id="1152" w:author="schulz" w:date="2016-01-10T18:02:00Z">
            <w:rPr>
              <w:spacing w:val="12"/>
            </w:rPr>
          </w:rPrChange>
        </w:rPr>
        <w:t xml:space="preserve"> </w:t>
      </w:r>
      <w:r w:rsidRPr="003140DF">
        <w:rPr>
          <w:lang w:val="en-GB"/>
          <w:rPrChange w:id="1153" w:author="schulz" w:date="2016-01-10T18:02:00Z">
            <w:rPr/>
          </w:rPrChange>
        </w:rPr>
        <w:t>query</w:t>
      </w:r>
      <w:r w:rsidRPr="003140DF">
        <w:rPr>
          <w:spacing w:val="12"/>
          <w:lang w:val="en-GB"/>
          <w:rPrChange w:id="1154" w:author="schulz" w:date="2016-01-10T18:02:00Z">
            <w:rPr>
              <w:spacing w:val="12"/>
            </w:rPr>
          </w:rPrChange>
        </w:rPr>
        <w:t xml:space="preserve"> </w:t>
      </w:r>
      <w:r w:rsidRPr="003140DF">
        <w:rPr>
          <w:lang w:val="en-GB"/>
          <w:rPrChange w:id="1155" w:author="schulz" w:date="2016-01-10T18:02:00Z">
            <w:rPr/>
          </w:rPrChange>
        </w:rPr>
        <w:t>is</w:t>
      </w:r>
      <w:r w:rsidRPr="003140DF">
        <w:rPr>
          <w:spacing w:val="12"/>
          <w:lang w:val="en-GB"/>
          <w:rPrChange w:id="1156" w:author="schulz" w:date="2016-01-10T18:02:00Z">
            <w:rPr>
              <w:spacing w:val="12"/>
            </w:rPr>
          </w:rPrChange>
        </w:rPr>
        <w:t xml:space="preserve"> </w:t>
      </w:r>
      <w:r w:rsidRPr="003140DF">
        <w:rPr>
          <w:lang w:val="en-GB"/>
          <w:rPrChange w:id="1157" w:author="schulz" w:date="2016-01-10T18:02:00Z">
            <w:rPr/>
          </w:rPrChange>
        </w:rPr>
        <w:t>meant</w:t>
      </w:r>
      <w:r w:rsidRPr="003140DF">
        <w:rPr>
          <w:spacing w:val="25"/>
          <w:w w:val="99"/>
          <w:lang w:val="en-GB"/>
          <w:rPrChange w:id="1158" w:author="schulz" w:date="2016-01-10T18:02:00Z">
            <w:rPr>
              <w:spacing w:val="25"/>
              <w:w w:val="99"/>
            </w:rPr>
          </w:rPrChange>
        </w:rPr>
        <w:t xml:space="preserve"> </w:t>
      </w:r>
      <w:r w:rsidRPr="003140DF">
        <w:rPr>
          <w:lang w:val="en-GB"/>
          <w:rPrChange w:id="1159" w:author="schulz" w:date="2016-01-10T18:02:00Z">
            <w:rPr/>
          </w:rPrChange>
        </w:rPr>
        <w:t>to</w:t>
      </w:r>
      <w:r w:rsidRPr="003140DF">
        <w:rPr>
          <w:spacing w:val="7"/>
          <w:lang w:val="en-GB"/>
          <w:rPrChange w:id="1160" w:author="schulz" w:date="2016-01-10T18:02:00Z">
            <w:rPr>
              <w:spacing w:val="7"/>
            </w:rPr>
          </w:rPrChange>
        </w:rPr>
        <w:t xml:space="preserve"> </w:t>
      </w:r>
      <w:r w:rsidRPr="003140DF">
        <w:rPr>
          <w:spacing w:val="-1"/>
          <w:lang w:val="en-GB"/>
          <w:rPrChange w:id="1161" w:author="schulz" w:date="2016-01-10T18:02:00Z">
            <w:rPr>
              <w:spacing w:val="-1"/>
            </w:rPr>
          </w:rPrChange>
        </w:rPr>
        <w:t>retrieve</w:t>
      </w:r>
      <w:r w:rsidRPr="003140DF">
        <w:rPr>
          <w:spacing w:val="7"/>
          <w:lang w:val="en-GB"/>
          <w:rPrChange w:id="1162" w:author="schulz" w:date="2016-01-10T18:02:00Z">
            <w:rPr>
              <w:spacing w:val="7"/>
            </w:rPr>
          </w:rPrChange>
        </w:rPr>
        <w:t xml:space="preserve"> </w:t>
      </w:r>
      <w:r w:rsidRPr="003140DF">
        <w:rPr>
          <w:lang w:val="en-GB"/>
          <w:rPrChange w:id="1163" w:author="schulz" w:date="2016-01-10T18:02:00Z">
            <w:rPr/>
          </w:rPrChange>
        </w:rPr>
        <w:t>classes</w:t>
      </w:r>
      <w:r w:rsidRPr="003140DF">
        <w:rPr>
          <w:spacing w:val="8"/>
          <w:lang w:val="en-GB"/>
          <w:rPrChange w:id="1164" w:author="schulz" w:date="2016-01-10T18:02:00Z">
            <w:rPr>
              <w:spacing w:val="8"/>
            </w:rPr>
          </w:rPrChange>
        </w:rPr>
        <w:t xml:space="preserve"> </w:t>
      </w:r>
      <w:r w:rsidRPr="003140DF">
        <w:rPr>
          <w:lang w:val="en-GB"/>
          <w:rPrChange w:id="1165" w:author="schulz" w:date="2016-01-10T18:02:00Z">
            <w:rPr/>
          </w:rPrChange>
        </w:rPr>
        <w:t>of</w:t>
      </w:r>
      <w:r w:rsidRPr="003140DF">
        <w:rPr>
          <w:spacing w:val="7"/>
          <w:lang w:val="en-GB"/>
          <w:rPrChange w:id="1166" w:author="schulz" w:date="2016-01-10T18:02:00Z">
            <w:rPr>
              <w:spacing w:val="7"/>
            </w:rPr>
          </w:rPrChange>
        </w:rPr>
        <w:t xml:space="preserve"> </w:t>
      </w:r>
      <w:r w:rsidRPr="003140DF">
        <w:rPr>
          <w:lang w:val="en-GB"/>
          <w:rPrChange w:id="1167" w:author="schulz" w:date="2016-01-10T18:02:00Z">
            <w:rPr/>
          </w:rPrChange>
        </w:rPr>
        <w:t>proteins</w:t>
      </w:r>
      <w:r w:rsidRPr="003140DF">
        <w:rPr>
          <w:spacing w:val="8"/>
          <w:lang w:val="en-GB"/>
          <w:rPrChange w:id="1168" w:author="schulz" w:date="2016-01-10T18:02:00Z">
            <w:rPr>
              <w:spacing w:val="8"/>
            </w:rPr>
          </w:rPrChange>
        </w:rPr>
        <w:t xml:space="preserve"> </w:t>
      </w:r>
      <w:r w:rsidRPr="003140DF">
        <w:rPr>
          <w:lang w:val="en-GB"/>
          <w:rPrChange w:id="1169" w:author="schulz" w:date="2016-01-10T18:02:00Z">
            <w:rPr/>
          </w:rPrChange>
        </w:rPr>
        <w:t>that</w:t>
      </w:r>
      <w:r w:rsidRPr="003140DF">
        <w:rPr>
          <w:spacing w:val="7"/>
          <w:lang w:val="en-GB"/>
          <w:rPrChange w:id="1170" w:author="schulz" w:date="2016-01-10T18:02:00Z">
            <w:rPr>
              <w:spacing w:val="7"/>
            </w:rPr>
          </w:rPrChange>
        </w:rPr>
        <w:t xml:space="preserve"> </w:t>
      </w:r>
      <w:r w:rsidRPr="003140DF">
        <w:rPr>
          <w:lang w:val="en-GB"/>
          <w:rPrChange w:id="1171" w:author="schulz" w:date="2016-01-10T18:02:00Z">
            <w:rPr/>
          </w:rPrChange>
        </w:rPr>
        <w:t>are</w:t>
      </w:r>
      <w:r w:rsidRPr="003140DF">
        <w:rPr>
          <w:spacing w:val="8"/>
          <w:lang w:val="en-GB"/>
          <w:rPrChange w:id="1172" w:author="schulz" w:date="2016-01-10T18:02:00Z">
            <w:rPr>
              <w:spacing w:val="8"/>
            </w:rPr>
          </w:rPrChange>
        </w:rPr>
        <w:t xml:space="preserve"> </w:t>
      </w:r>
      <w:r w:rsidRPr="003140DF">
        <w:rPr>
          <w:lang w:val="en-GB"/>
          <w:rPrChange w:id="1173" w:author="schulz" w:date="2016-01-10T18:02:00Z">
            <w:rPr/>
          </w:rPrChange>
        </w:rPr>
        <w:t>able</w:t>
      </w:r>
      <w:r w:rsidRPr="003140DF">
        <w:rPr>
          <w:spacing w:val="7"/>
          <w:lang w:val="en-GB"/>
          <w:rPrChange w:id="1174" w:author="schulz" w:date="2016-01-10T18:02:00Z">
            <w:rPr>
              <w:spacing w:val="7"/>
            </w:rPr>
          </w:rPrChange>
        </w:rPr>
        <w:t xml:space="preserve"> </w:t>
      </w:r>
      <w:r w:rsidRPr="003140DF">
        <w:rPr>
          <w:lang w:val="en-GB"/>
          <w:rPrChange w:id="1175" w:author="schulz" w:date="2016-01-10T18:02:00Z">
            <w:rPr/>
          </w:rPrChange>
        </w:rPr>
        <w:t>to</w:t>
      </w:r>
      <w:r w:rsidRPr="003140DF">
        <w:rPr>
          <w:spacing w:val="7"/>
          <w:lang w:val="en-GB"/>
          <w:rPrChange w:id="1176" w:author="schulz" w:date="2016-01-10T18:02:00Z">
            <w:rPr>
              <w:spacing w:val="7"/>
            </w:rPr>
          </w:rPrChange>
        </w:rPr>
        <w:t xml:space="preserve"> </w:t>
      </w:r>
      <w:r w:rsidRPr="003140DF">
        <w:rPr>
          <w:lang w:val="en-GB"/>
          <w:rPrChange w:id="1177" w:author="schulz" w:date="2016-01-10T18:02:00Z">
            <w:rPr/>
          </w:rPrChange>
        </w:rPr>
        <w:t>perform</w:t>
      </w:r>
      <w:r w:rsidRPr="003140DF">
        <w:rPr>
          <w:spacing w:val="8"/>
          <w:lang w:val="en-GB"/>
          <w:rPrChange w:id="1178" w:author="schulz" w:date="2016-01-10T18:02:00Z">
            <w:rPr>
              <w:spacing w:val="8"/>
            </w:rPr>
          </w:rPrChange>
        </w:rPr>
        <w:t xml:space="preserve"> </w:t>
      </w:r>
      <w:r w:rsidRPr="003140DF">
        <w:rPr>
          <w:lang w:val="en-GB"/>
          <w:rPrChange w:id="1179" w:author="schulz" w:date="2016-01-10T18:02:00Z">
            <w:rPr/>
          </w:rPrChange>
        </w:rPr>
        <w:t>certain</w:t>
      </w:r>
      <w:r w:rsidRPr="003140DF">
        <w:rPr>
          <w:spacing w:val="7"/>
          <w:lang w:val="en-GB"/>
          <w:rPrChange w:id="1180" w:author="schulz" w:date="2016-01-10T18:02:00Z">
            <w:rPr>
              <w:spacing w:val="7"/>
            </w:rPr>
          </w:rPrChange>
        </w:rPr>
        <w:t xml:space="preserve"> </w:t>
      </w:r>
      <w:ins w:id="1181" w:author="schulz" w:date="2016-01-10T20:23:00Z">
        <w:r w:rsidR="002E1448" w:rsidRPr="002E1448">
          <w:rPr>
            <w:i/>
            <w:spacing w:val="7"/>
            <w:lang w:val="en-GB"/>
            <w:rPrChange w:id="1182" w:author="schulz" w:date="2016-01-10T20:23:00Z">
              <w:rPr>
                <w:spacing w:val="7"/>
                <w:lang w:val="en-GB"/>
              </w:rPr>
            </w:rPrChange>
          </w:rPr>
          <w:t>mf</w:t>
        </w:r>
        <w:r w:rsidR="002E1448">
          <w:rPr>
            <w:spacing w:val="7"/>
            <w:lang w:val="en-GB"/>
          </w:rPr>
          <w:t xml:space="preserve"> processes</w:t>
        </w:r>
      </w:ins>
      <w:r w:rsidRPr="003140DF">
        <w:rPr>
          <w:lang w:val="en-GB"/>
          <w:rPrChange w:id="1183" w:author="schulz" w:date="2016-01-10T18:02:00Z">
            <w:rPr/>
          </w:rPrChange>
        </w:rPr>
        <w:t>.</w:t>
      </w:r>
      <w:r w:rsidRPr="003140DF">
        <w:rPr>
          <w:spacing w:val="18"/>
          <w:lang w:val="en-GB"/>
          <w:rPrChange w:id="1184" w:author="schulz" w:date="2016-01-10T18:02:00Z">
            <w:rPr>
              <w:spacing w:val="18"/>
            </w:rPr>
          </w:rPrChange>
        </w:rPr>
        <w:t xml:space="preserve"> </w:t>
      </w:r>
      <w:r w:rsidRPr="003140DF">
        <w:rPr>
          <w:lang w:val="en-GB"/>
          <w:rPrChange w:id="1185" w:author="schulz" w:date="2016-01-10T18:02:00Z">
            <w:rPr/>
          </w:rPrChange>
        </w:rPr>
        <w:t>It</w:t>
      </w:r>
      <w:r w:rsidRPr="003140DF">
        <w:rPr>
          <w:spacing w:val="10"/>
          <w:lang w:val="en-GB"/>
          <w:rPrChange w:id="1186" w:author="schulz" w:date="2016-01-10T18:02:00Z">
            <w:rPr>
              <w:spacing w:val="10"/>
            </w:rPr>
          </w:rPrChange>
        </w:rPr>
        <w:t xml:space="preserve"> </w:t>
      </w:r>
      <w:r w:rsidRPr="003140DF">
        <w:rPr>
          <w:lang w:val="en-GB"/>
          <w:rPrChange w:id="1187" w:author="schulz" w:date="2016-01-10T18:02:00Z">
            <w:rPr/>
          </w:rPrChange>
        </w:rPr>
        <w:t>is</w:t>
      </w:r>
      <w:r w:rsidRPr="003140DF">
        <w:rPr>
          <w:spacing w:val="11"/>
          <w:lang w:val="en-GB"/>
          <w:rPrChange w:id="1188" w:author="schulz" w:date="2016-01-10T18:02:00Z">
            <w:rPr>
              <w:spacing w:val="11"/>
            </w:rPr>
          </w:rPrChange>
        </w:rPr>
        <w:t xml:space="preserve"> </w:t>
      </w:r>
      <w:r w:rsidRPr="003140DF">
        <w:rPr>
          <w:lang w:val="en-GB"/>
          <w:rPrChange w:id="1189" w:author="schulz" w:date="2016-01-10T18:02:00Z">
            <w:rPr/>
          </w:rPrChange>
        </w:rPr>
        <w:t>important</w:t>
      </w:r>
      <w:r w:rsidRPr="003140DF">
        <w:rPr>
          <w:spacing w:val="11"/>
          <w:lang w:val="en-GB"/>
          <w:rPrChange w:id="1190" w:author="schulz" w:date="2016-01-10T18:02:00Z">
            <w:rPr>
              <w:spacing w:val="11"/>
            </w:rPr>
          </w:rPrChange>
        </w:rPr>
        <w:t xml:space="preserve"> </w:t>
      </w:r>
      <w:r w:rsidRPr="003140DF">
        <w:rPr>
          <w:lang w:val="en-GB"/>
          <w:rPrChange w:id="1191" w:author="schulz" w:date="2016-01-10T18:02:00Z">
            <w:rPr/>
          </w:rPrChange>
        </w:rPr>
        <w:t>to</w:t>
      </w:r>
      <w:r w:rsidRPr="003140DF">
        <w:rPr>
          <w:spacing w:val="11"/>
          <w:lang w:val="en-GB"/>
          <w:rPrChange w:id="1192" w:author="schulz" w:date="2016-01-10T18:02:00Z">
            <w:rPr>
              <w:spacing w:val="11"/>
            </w:rPr>
          </w:rPrChange>
        </w:rPr>
        <w:t xml:space="preserve"> </w:t>
      </w:r>
      <w:r w:rsidRPr="003140DF">
        <w:rPr>
          <w:lang w:val="en-GB"/>
          <w:rPrChange w:id="1193" w:author="schulz" w:date="2016-01-10T18:02:00Z">
            <w:rPr/>
          </w:rPrChange>
        </w:rPr>
        <w:t>highlight</w:t>
      </w:r>
      <w:r w:rsidRPr="003140DF">
        <w:rPr>
          <w:spacing w:val="10"/>
          <w:lang w:val="en-GB"/>
          <w:rPrChange w:id="1194" w:author="schulz" w:date="2016-01-10T18:02:00Z">
            <w:rPr>
              <w:spacing w:val="10"/>
            </w:rPr>
          </w:rPrChange>
        </w:rPr>
        <w:t xml:space="preserve"> </w:t>
      </w:r>
      <w:r w:rsidRPr="003140DF">
        <w:rPr>
          <w:lang w:val="en-GB"/>
          <w:rPrChange w:id="1195" w:author="schulz" w:date="2016-01-10T18:02:00Z">
            <w:rPr/>
          </w:rPrChange>
        </w:rPr>
        <w:t>that</w:t>
      </w:r>
      <w:r w:rsidRPr="003140DF">
        <w:rPr>
          <w:spacing w:val="12"/>
          <w:lang w:val="en-GB"/>
          <w:rPrChange w:id="1196" w:author="schulz" w:date="2016-01-10T18:02:00Z">
            <w:rPr>
              <w:spacing w:val="12"/>
            </w:rPr>
          </w:rPrChange>
        </w:rPr>
        <w:t xml:space="preserve"> </w:t>
      </w:r>
      <w:r w:rsidRPr="003140DF">
        <w:rPr>
          <w:lang w:val="en-GB"/>
          <w:rPrChange w:id="1197" w:author="schulz" w:date="2016-01-10T18:02:00Z">
            <w:rPr/>
          </w:rPrChange>
        </w:rPr>
        <w:t>some</w:t>
      </w:r>
      <w:r w:rsidRPr="003140DF">
        <w:rPr>
          <w:spacing w:val="10"/>
          <w:lang w:val="en-GB"/>
          <w:rPrChange w:id="1198" w:author="schulz" w:date="2016-01-10T18:02:00Z">
            <w:rPr>
              <w:spacing w:val="10"/>
            </w:rPr>
          </w:rPrChange>
        </w:rPr>
        <w:t xml:space="preserve"> </w:t>
      </w:r>
      <w:r w:rsidRPr="003140DF">
        <w:rPr>
          <w:lang w:val="en-GB"/>
          <w:rPrChange w:id="1199" w:author="schulz" w:date="2016-01-10T18:02:00Z">
            <w:rPr/>
          </w:rPrChange>
        </w:rPr>
        <w:t>proteins</w:t>
      </w:r>
      <w:r w:rsidRPr="003140DF">
        <w:rPr>
          <w:spacing w:val="11"/>
          <w:lang w:val="en-GB"/>
          <w:rPrChange w:id="1200" w:author="schulz" w:date="2016-01-10T18:02:00Z">
            <w:rPr>
              <w:spacing w:val="11"/>
            </w:rPr>
          </w:rPrChange>
        </w:rPr>
        <w:t xml:space="preserve"> </w:t>
      </w:r>
      <w:r w:rsidRPr="003140DF">
        <w:rPr>
          <w:lang w:val="en-GB"/>
          <w:rPrChange w:id="1201" w:author="schulz" w:date="2016-01-10T18:02:00Z">
            <w:rPr/>
          </w:rPrChange>
        </w:rPr>
        <w:t>are</w:t>
      </w:r>
      <w:r w:rsidRPr="003140DF">
        <w:rPr>
          <w:spacing w:val="11"/>
          <w:lang w:val="en-GB"/>
          <w:rPrChange w:id="1202" w:author="schulz" w:date="2016-01-10T18:02:00Z">
            <w:rPr>
              <w:spacing w:val="11"/>
            </w:rPr>
          </w:rPrChange>
        </w:rPr>
        <w:t xml:space="preserve"> </w:t>
      </w:r>
      <w:r w:rsidRPr="003140DF">
        <w:rPr>
          <w:lang w:val="en-GB"/>
          <w:rPrChange w:id="1203" w:author="schulz" w:date="2016-01-10T18:02:00Z">
            <w:rPr/>
          </w:rPrChange>
        </w:rPr>
        <w:t>capable</w:t>
      </w:r>
      <w:r w:rsidRPr="003140DF">
        <w:rPr>
          <w:spacing w:val="11"/>
          <w:lang w:val="en-GB"/>
          <w:rPrChange w:id="1204" w:author="schulz" w:date="2016-01-10T18:02:00Z">
            <w:rPr>
              <w:spacing w:val="11"/>
            </w:rPr>
          </w:rPrChange>
        </w:rPr>
        <w:t xml:space="preserve"> </w:t>
      </w:r>
      <w:r w:rsidRPr="003140DF">
        <w:rPr>
          <w:lang w:val="en-GB"/>
          <w:rPrChange w:id="1205" w:author="schulz" w:date="2016-01-10T18:02:00Z">
            <w:rPr/>
          </w:rPrChange>
        </w:rPr>
        <w:t>to</w:t>
      </w:r>
      <w:r w:rsidRPr="003140DF">
        <w:rPr>
          <w:w w:val="99"/>
          <w:lang w:val="en-GB"/>
          <w:rPrChange w:id="1206" w:author="schulz" w:date="2016-01-10T18:02:00Z">
            <w:rPr>
              <w:w w:val="99"/>
            </w:rPr>
          </w:rPrChange>
        </w:rPr>
        <w:t xml:space="preserve"> </w:t>
      </w:r>
      <w:r w:rsidRPr="003140DF">
        <w:rPr>
          <w:lang w:val="en-GB"/>
          <w:rPrChange w:id="1207" w:author="schulz" w:date="2016-01-10T18:02:00Z">
            <w:rPr/>
          </w:rPrChange>
        </w:rPr>
        <w:t>act</w:t>
      </w:r>
      <w:r w:rsidRPr="003140DF">
        <w:rPr>
          <w:spacing w:val="-4"/>
          <w:lang w:val="en-GB"/>
          <w:rPrChange w:id="1208" w:author="schulz" w:date="2016-01-10T18:02:00Z">
            <w:rPr>
              <w:spacing w:val="-4"/>
            </w:rPr>
          </w:rPrChange>
        </w:rPr>
        <w:t xml:space="preserve"> </w:t>
      </w:r>
      <w:r w:rsidRPr="003140DF">
        <w:rPr>
          <w:lang w:val="en-GB"/>
          <w:rPrChange w:id="1209" w:author="schulz" w:date="2016-01-10T18:02:00Z">
            <w:rPr/>
          </w:rPrChange>
        </w:rPr>
        <w:t>in</w:t>
      </w:r>
      <w:r w:rsidRPr="003140DF">
        <w:rPr>
          <w:spacing w:val="-4"/>
          <w:lang w:val="en-GB"/>
          <w:rPrChange w:id="1210" w:author="schulz" w:date="2016-01-10T18:02:00Z">
            <w:rPr>
              <w:spacing w:val="-4"/>
            </w:rPr>
          </w:rPrChange>
        </w:rPr>
        <w:t xml:space="preserve"> </w:t>
      </w:r>
      <w:r w:rsidRPr="003140DF">
        <w:rPr>
          <w:lang w:val="en-GB"/>
          <w:rPrChange w:id="1211" w:author="schulz" w:date="2016-01-10T18:02:00Z">
            <w:rPr/>
          </w:rPrChange>
        </w:rPr>
        <w:t>a</w:t>
      </w:r>
      <w:r w:rsidRPr="003140DF">
        <w:rPr>
          <w:spacing w:val="-4"/>
          <w:lang w:val="en-GB"/>
          <w:rPrChange w:id="1212" w:author="schulz" w:date="2016-01-10T18:02:00Z">
            <w:rPr>
              <w:spacing w:val="-4"/>
            </w:rPr>
          </w:rPrChange>
        </w:rPr>
        <w:t xml:space="preserve"> </w:t>
      </w:r>
      <w:r w:rsidRPr="003140DF">
        <w:rPr>
          <w:lang w:val="en-GB"/>
          <w:rPrChange w:id="1213" w:author="schulz" w:date="2016-01-10T18:02:00Z">
            <w:rPr/>
          </w:rPrChange>
        </w:rPr>
        <w:t>specific</w:t>
      </w:r>
      <w:r w:rsidRPr="003140DF">
        <w:rPr>
          <w:spacing w:val="-3"/>
          <w:lang w:val="en-GB"/>
          <w:rPrChange w:id="1214" w:author="schulz" w:date="2016-01-10T18:02:00Z">
            <w:rPr>
              <w:spacing w:val="-3"/>
            </w:rPr>
          </w:rPrChange>
        </w:rPr>
        <w:t xml:space="preserve"> </w:t>
      </w:r>
      <w:r w:rsidRPr="003140DF">
        <w:rPr>
          <w:spacing w:val="-5"/>
          <w:lang w:val="en-GB"/>
          <w:rPrChange w:id="1215" w:author="schulz" w:date="2016-01-10T18:02:00Z">
            <w:rPr>
              <w:spacing w:val="-5"/>
            </w:rPr>
          </w:rPrChange>
        </w:rPr>
        <w:t>way,</w:t>
      </w:r>
      <w:r w:rsidRPr="003140DF">
        <w:rPr>
          <w:spacing w:val="-4"/>
          <w:lang w:val="en-GB"/>
          <w:rPrChange w:id="1216" w:author="schulz" w:date="2016-01-10T18:02:00Z">
            <w:rPr>
              <w:spacing w:val="-4"/>
            </w:rPr>
          </w:rPrChange>
        </w:rPr>
        <w:t xml:space="preserve"> </w:t>
      </w:r>
      <w:r w:rsidRPr="003140DF">
        <w:rPr>
          <w:spacing w:val="-1"/>
          <w:lang w:val="en-GB"/>
          <w:rPrChange w:id="1217" w:author="schulz" w:date="2016-01-10T18:02:00Z">
            <w:rPr>
              <w:spacing w:val="-1"/>
            </w:rPr>
          </w:rPrChange>
        </w:rPr>
        <w:t>like</w:t>
      </w:r>
      <w:r w:rsidRPr="003140DF">
        <w:rPr>
          <w:spacing w:val="-4"/>
          <w:lang w:val="en-GB"/>
          <w:rPrChange w:id="1218" w:author="schulz" w:date="2016-01-10T18:02:00Z">
            <w:rPr>
              <w:spacing w:val="-4"/>
            </w:rPr>
          </w:rPrChange>
        </w:rPr>
        <w:t xml:space="preserve"> </w:t>
      </w:r>
      <w:ins w:id="1219" w:author="schulz" w:date="2016-01-10T20:23:00Z">
        <w:r w:rsidR="002E1448" w:rsidRPr="003140DF">
          <w:rPr>
            <w:lang w:val="en-GB"/>
            <w:rPrChange w:id="1220" w:author="schulz" w:date="2016-01-10T18:02:00Z">
              <w:rPr/>
            </w:rPrChange>
          </w:rPr>
          <w:t>pol</w:t>
        </w:r>
        <w:r w:rsidR="002E1448">
          <w:rPr>
            <w:lang w:val="en-GB"/>
          </w:rPr>
          <w:t>y</w:t>
        </w:r>
        <w:r w:rsidR="002E1448" w:rsidRPr="003140DF">
          <w:rPr>
            <w:lang w:val="en-GB"/>
            <w:rPrChange w:id="1221" w:author="schulz" w:date="2016-01-10T18:02:00Z">
              <w:rPr/>
            </w:rPrChange>
          </w:rPr>
          <w:t>morphisms</w:t>
        </w:r>
        <w:r w:rsidR="002E1448" w:rsidRPr="003140DF">
          <w:rPr>
            <w:spacing w:val="-3"/>
            <w:lang w:val="en-GB"/>
            <w:rPrChange w:id="1222" w:author="schulz" w:date="2016-01-10T18:02:00Z">
              <w:rPr>
                <w:spacing w:val="-3"/>
              </w:rPr>
            </w:rPrChange>
          </w:rPr>
          <w:t xml:space="preserve"> </w:t>
        </w:r>
      </w:ins>
      <w:r w:rsidRPr="003140DF">
        <w:rPr>
          <w:lang w:val="en-GB"/>
          <w:rPrChange w:id="1223" w:author="schulz" w:date="2016-01-10T18:02:00Z">
            <w:rPr/>
          </w:rPrChange>
        </w:rPr>
        <w:t>in</w:t>
      </w:r>
      <w:r w:rsidRPr="003140DF">
        <w:rPr>
          <w:spacing w:val="-4"/>
          <w:lang w:val="en-GB"/>
          <w:rPrChange w:id="1224" w:author="schulz" w:date="2016-01-10T18:02:00Z">
            <w:rPr>
              <w:spacing w:val="-4"/>
            </w:rPr>
          </w:rPrChange>
        </w:rPr>
        <w:t xml:space="preserve"> </w:t>
      </w:r>
      <w:r w:rsidRPr="003140DF">
        <w:rPr>
          <w:lang w:val="en-GB"/>
          <w:rPrChange w:id="1225" w:author="schulz" w:date="2016-01-10T18:02:00Z">
            <w:rPr/>
          </w:rPrChange>
        </w:rPr>
        <w:t>gene</w:t>
      </w:r>
      <w:r w:rsidRPr="003140DF">
        <w:rPr>
          <w:spacing w:val="-4"/>
          <w:lang w:val="en-GB"/>
          <w:rPrChange w:id="1226" w:author="schulz" w:date="2016-01-10T18:02:00Z">
            <w:rPr>
              <w:spacing w:val="-4"/>
            </w:rPr>
          </w:rPrChange>
        </w:rPr>
        <w:t xml:space="preserve"> </w:t>
      </w:r>
      <w:r w:rsidRPr="003140DF">
        <w:rPr>
          <w:lang w:val="en-GB"/>
          <w:rPrChange w:id="1227" w:author="schulz" w:date="2016-01-10T18:02:00Z">
            <w:rPr/>
          </w:rPrChange>
        </w:rPr>
        <w:t>MS</w:t>
      </w:r>
      <w:r w:rsidRPr="003140DF">
        <w:rPr>
          <w:spacing w:val="-4"/>
          <w:lang w:val="en-GB"/>
          <w:rPrChange w:id="1228" w:author="schulz" w:date="2016-01-10T18:02:00Z">
            <w:rPr>
              <w:spacing w:val="-4"/>
            </w:rPr>
          </w:rPrChange>
        </w:rPr>
        <w:t xml:space="preserve"> </w:t>
      </w:r>
      <w:r w:rsidRPr="003140DF">
        <w:rPr>
          <w:lang w:val="en-GB"/>
          <w:rPrChange w:id="1229" w:author="schulz" w:date="2016-01-10T18:02:00Z">
            <w:rPr/>
          </w:rPrChange>
        </w:rPr>
        <w:t>leads</w:t>
      </w:r>
      <w:r w:rsidRPr="003140DF">
        <w:rPr>
          <w:spacing w:val="-3"/>
          <w:lang w:val="en-GB"/>
          <w:rPrChange w:id="1230" w:author="schulz" w:date="2016-01-10T18:02:00Z">
            <w:rPr>
              <w:spacing w:val="-3"/>
            </w:rPr>
          </w:rPrChange>
        </w:rPr>
        <w:t xml:space="preserve"> </w:t>
      </w:r>
      <w:r w:rsidRPr="003140DF">
        <w:rPr>
          <w:lang w:val="en-GB"/>
          <w:rPrChange w:id="1231" w:author="schulz" w:date="2016-01-10T18:02:00Z">
            <w:rPr/>
          </w:rPrChange>
        </w:rPr>
        <w:t>to</w:t>
      </w:r>
      <w:r w:rsidRPr="003140DF">
        <w:rPr>
          <w:spacing w:val="-4"/>
          <w:lang w:val="en-GB"/>
          <w:rPrChange w:id="1232" w:author="schulz" w:date="2016-01-10T18:02:00Z">
            <w:rPr>
              <w:spacing w:val="-4"/>
            </w:rPr>
          </w:rPrChange>
        </w:rPr>
        <w:t xml:space="preserve"> </w:t>
      </w:r>
      <w:r w:rsidRPr="003140DF">
        <w:rPr>
          <w:lang w:val="en-GB"/>
          <w:rPrChange w:id="1233" w:author="schulz" w:date="2016-01-10T18:02:00Z">
            <w:rPr/>
          </w:rPrChange>
        </w:rPr>
        <w:t>methionine</w:t>
      </w:r>
      <w:r w:rsidRPr="003140DF">
        <w:rPr>
          <w:spacing w:val="25"/>
          <w:w w:val="99"/>
          <w:lang w:val="en-GB"/>
          <w:rPrChange w:id="1234" w:author="schulz" w:date="2016-01-10T18:02:00Z">
            <w:rPr>
              <w:spacing w:val="25"/>
              <w:w w:val="99"/>
            </w:rPr>
          </w:rPrChange>
        </w:rPr>
        <w:t xml:space="preserve"> </w:t>
      </w:r>
      <w:r w:rsidRPr="003140DF">
        <w:rPr>
          <w:lang w:val="en-GB"/>
          <w:rPrChange w:id="1235" w:author="schulz" w:date="2016-01-10T18:02:00Z">
            <w:rPr/>
          </w:rPrChange>
        </w:rPr>
        <w:t>synthase</w:t>
      </w:r>
      <w:r w:rsidRPr="003140DF">
        <w:rPr>
          <w:spacing w:val="5"/>
          <w:lang w:val="en-GB"/>
          <w:rPrChange w:id="1236" w:author="schulz" w:date="2016-01-10T18:02:00Z">
            <w:rPr>
              <w:spacing w:val="5"/>
            </w:rPr>
          </w:rPrChange>
        </w:rPr>
        <w:t xml:space="preserve"> </w:t>
      </w:r>
      <w:r w:rsidRPr="003140DF">
        <w:rPr>
          <w:spacing w:val="-3"/>
          <w:lang w:val="en-GB"/>
          <w:rPrChange w:id="1237" w:author="schulz" w:date="2016-01-10T18:02:00Z">
            <w:rPr>
              <w:spacing w:val="-3"/>
            </w:rPr>
          </w:rPrChange>
        </w:rPr>
        <w:t>deficienc</w:t>
      </w:r>
      <w:r w:rsidRPr="003140DF">
        <w:rPr>
          <w:spacing w:val="-2"/>
          <w:lang w:val="en-GB"/>
          <w:rPrChange w:id="1238" w:author="schulz" w:date="2016-01-10T18:02:00Z">
            <w:rPr>
              <w:spacing w:val="-2"/>
            </w:rPr>
          </w:rPrChange>
        </w:rPr>
        <w:t>y,</w:t>
      </w:r>
      <w:r w:rsidRPr="003140DF">
        <w:rPr>
          <w:spacing w:val="11"/>
          <w:lang w:val="en-GB"/>
          <w:rPrChange w:id="1239" w:author="schulz" w:date="2016-01-10T18:02:00Z">
            <w:rPr>
              <w:spacing w:val="11"/>
            </w:rPr>
          </w:rPrChange>
        </w:rPr>
        <w:t xml:space="preserve"> </w:t>
      </w:r>
      <w:r w:rsidRPr="003140DF">
        <w:rPr>
          <w:lang w:val="en-GB"/>
          <w:rPrChange w:id="1240" w:author="schulz" w:date="2016-01-10T18:02:00Z">
            <w:rPr/>
          </w:rPrChange>
        </w:rPr>
        <w:t>which</w:t>
      </w:r>
      <w:r w:rsidRPr="003140DF">
        <w:rPr>
          <w:spacing w:val="6"/>
          <w:lang w:val="en-GB"/>
          <w:rPrChange w:id="1241" w:author="schulz" w:date="2016-01-10T18:02:00Z">
            <w:rPr>
              <w:spacing w:val="6"/>
            </w:rPr>
          </w:rPrChange>
        </w:rPr>
        <w:t xml:space="preserve"> </w:t>
      </w:r>
      <w:r w:rsidRPr="003140DF">
        <w:rPr>
          <w:lang w:val="en-GB"/>
          <w:rPrChange w:id="1242" w:author="schulz" w:date="2016-01-10T18:02:00Z">
            <w:rPr/>
          </w:rPrChange>
        </w:rPr>
        <w:t>leads</w:t>
      </w:r>
      <w:r w:rsidRPr="003140DF">
        <w:rPr>
          <w:spacing w:val="6"/>
          <w:lang w:val="en-GB"/>
          <w:rPrChange w:id="1243" w:author="schulz" w:date="2016-01-10T18:02:00Z">
            <w:rPr>
              <w:spacing w:val="6"/>
            </w:rPr>
          </w:rPrChange>
        </w:rPr>
        <w:t xml:space="preserve"> </w:t>
      </w:r>
      <w:r w:rsidRPr="003140DF">
        <w:rPr>
          <w:lang w:val="en-GB"/>
          <w:rPrChange w:id="1244" w:author="schulz" w:date="2016-01-10T18:02:00Z">
            <w:rPr/>
          </w:rPrChange>
        </w:rPr>
        <w:t>to</w:t>
      </w:r>
      <w:r w:rsidRPr="003140DF">
        <w:rPr>
          <w:spacing w:val="5"/>
          <w:lang w:val="en-GB"/>
          <w:rPrChange w:id="1245" w:author="schulz" w:date="2016-01-10T18:02:00Z">
            <w:rPr>
              <w:spacing w:val="5"/>
            </w:rPr>
          </w:rPrChange>
        </w:rPr>
        <w:t xml:space="preserve"> </w:t>
      </w:r>
      <w:r w:rsidRPr="003140DF">
        <w:rPr>
          <w:lang w:val="en-GB"/>
          <w:rPrChange w:id="1246" w:author="schulz" w:date="2016-01-10T18:02:00Z">
            <w:rPr/>
          </w:rPrChange>
        </w:rPr>
        <w:t>higher</w:t>
      </w:r>
      <w:r w:rsidRPr="003140DF">
        <w:rPr>
          <w:spacing w:val="6"/>
          <w:lang w:val="en-GB"/>
          <w:rPrChange w:id="1247" w:author="schulz" w:date="2016-01-10T18:02:00Z">
            <w:rPr>
              <w:spacing w:val="6"/>
            </w:rPr>
          </w:rPrChange>
        </w:rPr>
        <w:t xml:space="preserve"> </w:t>
      </w:r>
      <w:r w:rsidRPr="003140DF">
        <w:rPr>
          <w:spacing w:val="-1"/>
          <w:lang w:val="en-GB"/>
          <w:rPrChange w:id="1248" w:author="schulz" w:date="2016-01-10T18:02:00Z">
            <w:rPr>
              <w:spacing w:val="-1"/>
            </w:rPr>
          </w:rPrChange>
        </w:rPr>
        <w:t>homocysteine</w:t>
      </w:r>
      <w:r w:rsidRPr="003140DF">
        <w:rPr>
          <w:spacing w:val="6"/>
          <w:lang w:val="en-GB"/>
          <w:rPrChange w:id="1249" w:author="schulz" w:date="2016-01-10T18:02:00Z">
            <w:rPr>
              <w:spacing w:val="6"/>
            </w:rPr>
          </w:rPrChange>
        </w:rPr>
        <w:t xml:space="preserve"> </w:t>
      </w:r>
      <w:r w:rsidRPr="003140DF">
        <w:rPr>
          <w:spacing w:val="-2"/>
          <w:lang w:val="en-GB"/>
          <w:rPrChange w:id="1250" w:author="schulz" w:date="2016-01-10T18:02:00Z">
            <w:rPr>
              <w:spacing w:val="-2"/>
            </w:rPr>
          </w:rPrChange>
        </w:rPr>
        <w:t>levels</w:t>
      </w:r>
      <w:r w:rsidRPr="003140DF">
        <w:rPr>
          <w:spacing w:val="6"/>
          <w:lang w:val="en-GB"/>
          <w:rPrChange w:id="1251" w:author="schulz" w:date="2016-01-10T18:02:00Z">
            <w:rPr>
              <w:spacing w:val="6"/>
            </w:rPr>
          </w:rPrChange>
        </w:rPr>
        <w:t xml:space="preserve"> </w:t>
      </w:r>
      <w:r w:rsidRPr="003140DF">
        <w:rPr>
          <w:lang w:val="en-GB"/>
          <w:rPrChange w:id="1252" w:author="schulz" w:date="2016-01-10T18:02:00Z">
            <w:rPr/>
          </w:rPrChange>
        </w:rPr>
        <w:t>together</w:t>
      </w:r>
      <w:ins w:id="1253" w:author="schulz" w:date="2016-01-10T20:23:00Z">
        <w:r w:rsidR="002E1448">
          <w:rPr>
            <w:spacing w:val="45"/>
            <w:w w:val="99"/>
            <w:lang w:val="en-GB"/>
          </w:rPr>
          <w:t xml:space="preserve"> </w:t>
        </w:r>
      </w:ins>
      <w:r w:rsidRPr="003140DF">
        <w:rPr>
          <w:lang w:val="en-GB"/>
          <w:rPrChange w:id="1254" w:author="schulz" w:date="2016-01-10T18:02:00Z">
            <w:rPr/>
          </w:rPrChange>
        </w:rPr>
        <w:t>with</w:t>
      </w:r>
      <w:r w:rsidRPr="003140DF">
        <w:rPr>
          <w:spacing w:val="-6"/>
          <w:lang w:val="en-GB"/>
          <w:rPrChange w:id="1255" w:author="schulz" w:date="2016-01-10T18:02:00Z">
            <w:rPr>
              <w:spacing w:val="-6"/>
            </w:rPr>
          </w:rPrChange>
        </w:rPr>
        <w:t xml:space="preserve"> </w:t>
      </w:r>
      <w:r w:rsidRPr="003140DF">
        <w:rPr>
          <w:lang w:val="en-GB"/>
          <w:rPrChange w:id="1256" w:author="schulz" w:date="2016-01-10T18:02:00Z">
            <w:rPr/>
          </w:rPrChange>
        </w:rPr>
        <w:t>dysfunctional</w:t>
      </w:r>
      <w:r w:rsidRPr="003140DF">
        <w:rPr>
          <w:spacing w:val="-6"/>
          <w:lang w:val="en-GB"/>
          <w:rPrChange w:id="1257" w:author="schulz" w:date="2016-01-10T18:02:00Z">
            <w:rPr>
              <w:spacing w:val="-6"/>
            </w:rPr>
          </w:rPrChange>
        </w:rPr>
        <w:t xml:space="preserve"> </w:t>
      </w:r>
      <w:ins w:id="1258" w:author="schulz" w:date="2016-01-10T20:23:00Z">
        <w:r w:rsidR="002E1448">
          <w:rPr>
            <w:lang w:val="en-GB"/>
          </w:rPr>
          <w:t xml:space="preserve">phenotypes </w:t>
        </w:r>
      </w:ins>
      <w:r w:rsidRPr="003140DF">
        <w:rPr>
          <w:lang w:val="en-GB"/>
          <w:rPrChange w:id="1259" w:author="schulz" w:date="2016-01-10T18:02:00Z">
            <w:rPr/>
          </w:rPrChange>
        </w:rPr>
        <w:t>in</w:t>
      </w:r>
      <w:r w:rsidRPr="003140DF">
        <w:rPr>
          <w:spacing w:val="-6"/>
          <w:lang w:val="en-GB"/>
          <w:rPrChange w:id="1260" w:author="schulz" w:date="2016-01-10T18:02:00Z">
            <w:rPr>
              <w:spacing w:val="-6"/>
            </w:rPr>
          </w:rPrChange>
        </w:rPr>
        <w:t xml:space="preserve"> </w:t>
      </w:r>
      <w:r w:rsidRPr="003140DF">
        <w:rPr>
          <w:lang w:val="en-GB"/>
          <w:rPrChange w:id="1261" w:author="schulz" w:date="2016-01-10T18:02:00Z">
            <w:rPr/>
          </w:rPrChange>
        </w:rPr>
        <w:t>humans</w:t>
      </w:r>
      <w:r w:rsidRPr="003140DF">
        <w:rPr>
          <w:spacing w:val="-6"/>
          <w:lang w:val="en-GB"/>
          <w:rPrChange w:id="1262" w:author="schulz" w:date="2016-01-10T18:02:00Z">
            <w:rPr>
              <w:spacing w:val="-6"/>
            </w:rPr>
          </w:rPrChange>
        </w:rPr>
        <w:t xml:space="preserve"> </w:t>
      </w:r>
      <w:r w:rsidRPr="003140DF">
        <w:rPr>
          <w:lang w:val="en-GB"/>
          <w:rPrChange w:id="1263" w:author="schulz" w:date="2016-01-10T18:02:00Z">
            <w:rPr/>
          </w:rPrChange>
        </w:rPr>
        <w:t>and</w:t>
      </w:r>
      <w:r w:rsidRPr="003140DF">
        <w:rPr>
          <w:spacing w:val="-6"/>
          <w:lang w:val="en-GB"/>
          <w:rPrChange w:id="1264" w:author="schulz" w:date="2016-01-10T18:02:00Z">
            <w:rPr>
              <w:spacing w:val="-6"/>
            </w:rPr>
          </w:rPrChange>
        </w:rPr>
        <w:t xml:space="preserve"> </w:t>
      </w:r>
      <w:r w:rsidRPr="003140DF">
        <w:rPr>
          <w:lang w:val="en-GB"/>
          <w:rPrChange w:id="1265" w:author="schulz" w:date="2016-01-10T18:02:00Z">
            <w:rPr/>
          </w:rPrChange>
        </w:rPr>
        <w:t>mice</w:t>
      </w:r>
      <w:ins w:id="1266" w:author="schulz" w:date="2016-01-10T20:34:00Z">
        <w:r w:rsidR="00191093">
          <w:rPr>
            <w:lang w:val="en-GB"/>
          </w:rPr>
          <w:t xml:space="preserve">. </w:t>
        </w:r>
      </w:ins>
    </w:p>
    <w:p w14:paraId="5F2F2FE4" w14:textId="20247C23" w:rsidR="00F20945" w:rsidRPr="00EC7224" w:rsidRDefault="00191093">
      <w:pPr>
        <w:pStyle w:val="Corpodetexto"/>
        <w:kinsoku w:val="0"/>
        <w:overflowPunct w:val="0"/>
        <w:ind w:left="2301"/>
        <w:rPr>
          <w:lang w:val="en-GB"/>
        </w:rPr>
      </w:pPr>
      <w:r>
        <w:rPr>
          <w:spacing w:val="-8"/>
          <w:lang w:val="en-GB"/>
        </w:rPr>
        <w:t xml:space="preserve"> </w:t>
      </w:r>
    </w:p>
    <w:p w14:paraId="304D20F6" w14:textId="77777777" w:rsidR="00F20945" w:rsidRPr="00EC7224" w:rsidRDefault="00F20945">
      <w:pPr>
        <w:pStyle w:val="Corpodetexto"/>
        <w:kinsoku w:val="0"/>
        <w:overflowPunct w:val="0"/>
        <w:spacing w:before="9"/>
        <w:ind w:left="0"/>
        <w:rPr>
          <w:sz w:val="13"/>
          <w:szCs w:val="13"/>
          <w:lang w:val="en-GB"/>
        </w:rPr>
      </w:pPr>
    </w:p>
    <w:p w14:paraId="19F63CC2" w14:textId="77777777" w:rsidR="00F20945" w:rsidRPr="003140DF" w:rsidRDefault="00F20945">
      <w:pPr>
        <w:pStyle w:val="Corpodetexto"/>
        <w:kinsoku w:val="0"/>
        <w:overflowPunct w:val="0"/>
        <w:spacing w:before="0"/>
        <w:ind w:left="2061"/>
        <w:jc w:val="both"/>
        <w:rPr>
          <w:sz w:val="15"/>
          <w:szCs w:val="15"/>
          <w:lang w:val="en-GB"/>
          <w:rPrChange w:id="1267" w:author="schulz" w:date="2016-01-10T18:02:00Z">
            <w:rPr>
              <w:sz w:val="15"/>
              <w:szCs w:val="15"/>
            </w:rPr>
          </w:rPrChange>
        </w:rPr>
      </w:pPr>
      <w:r w:rsidRPr="00EC7224">
        <w:rPr>
          <w:spacing w:val="-3"/>
          <w:sz w:val="15"/>
          <w:szCs w:val="15"/>
          <w:lang w:val="en-GB"/>
        </w:rPr>
        <w:t>Table</w:t>
      </w:r>
      <w:r w:rsidRPr="00EC7224">
        <w:rPr>
          <w:spacing w:val="-6"/>
          <w:sz w:val="15"/>
          <w:szCs w:val="15"/>
          <w:lang w:val="en-GB"/>
        </w:rPr>
        <w:t xml:space="preserve"> </w:t>
      </w:r>
      <w:r w:rsidRPr="00EC7224">
        <w:rPr>
          <w:sz w:val="15"/>
          <w:szCs w:val="15"/>
          <w:lang w:val="en-GB"/>
        </w:rPr>
        <w:t>11.</w:t>
      </w:r>
      <w:r w:rsidRPr="00EC7224">
        <w:rPr>
          <w:spacing w:val="-6"/>
          <w:sz w:val="15"/>
          <w:szCs w:val="15"/>
          <w:lang w:val="en-GB"/>
        </w:rPr>
        <w:t xml:space="preserve"> </w:t>
      </w:r>
      <w:r w:rsidRPr="00EC7224">
        <w:rPr>
          <w:spacing w:val="-1"/>
          <w:sz w:val="15"/>
          <w:szCs w:val="15"/>
          <w:lang w:val="en-GB"/>
        </w:rPr>
        <w:t>Competency</w:t>
      </w:r>
      <w:r w:rsidRPr="00EC7224">
        <w:rPr>
          <w:spacing w:val="-6"/>
          <w:sz w:val="15"/>
          <w:szCs w:val="15"/>
          <w:lang w:val="en-GB"/>
        </w:rPr>
        <w:t xml:space="preserve"> </w:t>
      </w:r>
      <w:r w:rsidRPr="00EC7224">
        <w:rPr>
          <w:sz w:val="15"/>
          <w:szCs w:val="15"/>
          <w:lang w:val="en-GB"/>
        </w:rPr>
        <w:t>Question</w:t>
      </w:r>
      <w:r w:rsidRPr="00EC7224">
        <w:rPr>
          <w:spacing w:val="-6"/>
          <w:sz w:val="15"/>
          <w:szCs w:val="15"/>
          <w:lang w:val="en-GB"/>
        </w:rPr>
        <w:t xml:space="preserve"> </w:t>
      </w:r>
      <w:r w:rsidRPr="00EC7224">
        <w:rPr>
          <w:sz w:val="15"/>
          <w:szCs w:val="15"/>
          <w:lang w:val="en-GB"/>
        </w:rPr>
        <w:t>#2</w:t>
      </w:r>
      <w:ins w:id="1268" w:author="schulz" w:date="2016-01-10T20:26:00Z">
        <w:r w:rsidR="0064165C">
          <w:rPr>
            <w:sz w:val="15"/>
            <w:szCs w:val="15"/>
            <w:lang w:val="en-GB"/>
          </w:rPr>
          <w:t xml:space="preserve"> in DL</w:t>
        </w:r>
      </w:ins>
    </w:p>
    <w:p w14:paraId="1685AB95" w14:textId="77777777" w:rsidR="00F20945" w:rsidRPr="003140DF" w:rsidRDefault="00F20945">
      <w:pPr>
        <w:pStyle w:val="Corpodetexto"/>
        <w:kinsoku w:val="0"/>
        <w:overflowPunct w:val="0"/>
        <w:spacing w:before="10"/>
        <w:ind w:left="0"/>
        <w:rPr>
          <w:sz w:val="7"/>
          <w:szCs w:val="7"/>
          <w:lang w:val="en-GB"/>
          <w:rPrChange w:id="1269" w:author="schulz" w:date="2016-01-10T18:02:00Z">
            <w:rPr>
              <w:sz w:val="7"/>
              <w:szCs w:val="7"/>
            </w:rPr>
          </w:rPrChange>
        </w:rPr>
      </w:pPr>
    </w:p>
    <w:p w14:paraId="21142316" w14:textId="59C36DD2" w:rsidR="00F20945" w:rsidRPr="003140DF" w:rsidRDefault="00F6513E">
      <w:pPr>
        <w:pStyle w:val="Corpodetexto"/>
        <w:kinsoku w:val="0"/>
        <w:overflowPunct w:val="0"/>
        <w:spacing w:before="0" w:line="20" w:lineRule="atLeast"/>
        <w:ind w:left="2166"/>
        <w:rPr>
          <w:sz w:val="2"/>
          <w:szCs w:val="2"/>
          <w:lang w:val="en-GB"/>
          <w:rPrChange w:id="1270" w:author="schulz" w:date="2016-01-10T18:02:00Z">
            <w:rPr>
              <w:sz w:val="2"/>
              <w:szCs w:val="2"/>
            </w:rPr>
          </w:rPrChange>
        </w:rPr>
      </w:pPr>
      <w:r w:rsidRPr="002C029A">
        <w:rPr>
          <w:noProof/>
          <w:sz w:val="2"/>
          <w:szCs w:val="2"/>
          <w:lang w:val="pt-BR" w:eastAsia="pt-BR"/>
        </w:rPr>
        <mc:AlternateContent>
          <mc:Choice Requires="wpg">
            <w:drawing>
              <wp:inline distT="0" distB="0" distL="0" distR="0" wp14:anchorId="5E21BAB5" wp14:editId="0A397829">
                <wp:extent cx="2828925" cy="12700"/>
                <wp:effectExtent l="9525" t="9525" r="9525" b="0"/>
                <wp:docPr id="122"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258" name="Freeform 220"/>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0ACD2F" id="Group 219"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">
                <v:shape id="Freeform 220"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" path="m,l4444,e" filled="f" strokeweight=".17567mm">
                  <v:path arrowok="t" o:connecttype="custom" o:connectlocs="0,0;4444,0" o:connectangles="0,0"/>
                </v:shape>
                <w10:anchorlock/>
              </v:group>
            </w:pict>
          </mc:Fallback>
        </mc:AlternateContent>
      </w:r>
    </w:p>
    <w:p w14:paraId="1C92C010" w14:textId="77777777" w:rsidR="00F20945" w:rsidRPr="003140DF" w:rsidRDefault="00F20945">
      <w:pPr>
        <w:pStyle w:val="Corpodetexto"/>
        <w:kinsoku w:val="0"/>
        <w:overflowPunct w:val="0"/>
        <w:spacing w:before="0"/>
        <w:ind w:left="2233"/>
        <w:rPr>
          <w:lang w:val="en-GB"/>
          <w:rPrChange w:id="1271" w:author="schulz" w:date="2016-01-10T18:02:00Z">
            <w:rPr/>
          </w:rPrChange>
        </w:rPr>
      </w:pPr>
      <w:r w:rsidRPr="003140DF">
        <w:rPr>
          <w:i/>
          <w:iCs/>
          <w:spacing w:val="-2"/>
          <w:lang w:val="en-GB"/>
          <w:rPrChange w:id="1272" w:author="schulz" w:date="2016-01-10T18:02:00Z">
            <w:rPr>
              <w:i/>
              <w:iCs/>
              <w:spacing w:val="-2"/>
            </w:rPr>
          </w:rPrChange>
        </w:rPr>
        <w:t>protein</w:t>
      </w:r>
      <w:r w:rsidRPr="003140DF">
        <w:rPr>
          <w:i/>
          <w:iCs/>
          <w:spacing w:val="-4"/>
          <w:lang w:val="en-GB"/>
          <w:rPrChange w:id="1273" w:author="schulz" w:date="2016-01-10T18:02:00Z">
            <w:rPr>
              <w:i/>
              <w:iCs/>
              <w:spacing w:val="-4"/>
            </w:rPr>
          </w:rPrChange>
        </w:rPr>
        <w:t xml:space="preserve"> </w:t>
      </w:r>
      <w:r w:rsidRPr="003140DF">
        <w:rPr>
          <w:lang w:val="en-GB"/>
          <w:rPrChange w:id="1274" w:author="schulz" w:date="2016-01-10T18:02:00Z">
            <w:rPr/>
          </w:rPrChange>
        </w:rPr>
        <w:t>and</w:t>
      </w:r>
      <w:r w:rsidRPr="003140DF">
        <w:rPr>
          <w:spacing w:val="-5"/>
          <w:lang w:val="en-GB"/>
          <w:rPrChange w:id="1275" w:author="schulz" w:date="2016-01-10T18:02:00Z">
            <w:rPr>
              <w:spacing w:val="-5"/>
            </w:rPr>
          </w:rPrChange>
        </w:rPr>
        <w:t xml:space="preserve"> </w:t>
      </w:r>
      <w:r w:rsidRPr="003140DF">
        <w:rPr>
          <w:lang w:val="en-GB"/>
          <w:rPrChange w:id="1276" w:author="schulz" w:date="2016-01-10T18:02:00Z">
            <w:rPr/>
          </w:rPrChange>
        </w:rPr>
        <w:t>(</w:t>
      </w:r>
      <w:r w:rsidRPr="002C029A">
        <w:rPr>
          <w:lang w:val="en-GB"/>
        </w:rPr>
        <w:t>‘</w:t>
      </w:r>
      <w:r w:rsidRPr="003140DF">
        <w:rPr>
          <w:b/>
          <w:bCs/>
          <w:lang w:val="en-GB"/>
          <w:rPrChange w:id="1277" w:author="schulz" w:date="2016-01-10T18:02:00Z">
            <w:rPr>
              <w:b/>
              <w:bCs/>
            </w:rPr>
          </w:rPrChange>
        </w:rPr>
        <w:t>is</w:t>
      </w:r>
      <w:r w:rsidRPr="003140DF">
        <w:rPr>
          <w:b/>
          <w:bCs/>
          <w:spacing w:val="-5"/>
          <w:lang w:val="en-GB"/>
          <w:rPrChange w:id="1278" w:author="schulz" w:date="2016-01-10T18:02:00Z">
            <w:rPr>
              <w:b/>
              <w:bCs/>
              <w:spacing w:val="-5"/>
            </w:rPr>
          </w:rPrChange>
        </w:rPr>
        <w:t xml:space="preserve"> </w:t>
      </w:r>
      <w:r w:rsidRPr="003140DF">
        <w:rPr>
          <w:b/>
          <w:bCs/>
          <w:spacing w:val="-1"/>
          <w:lang w:val="en-GB"/>
          <w:rPrChange w:id="1279" w:author="schulz" w:date="2016-01-10T18:02:00Z">
            <w:rPr>
              <w:b/>
              <w:bCs/>
              <w:spacing w:val="-1"/>
            </w:rPr>
          </w:rPrChange>
        </w:rPr>
        <w:t>bearer</w:t>
      </w:r>
      <w:r w:rsidRPr="003140DF">
        <w:rPr>
          <w:b/>
          <w:bCs/>
          <w:spacing w:val="-5"/>
          <w:lang w:val="en-GB"/>
          <w:rPrChange w:id="1280" w:author="schulz" w:date="2016-01-10T18:02:00Z">
            <w:rPr>
              <w:b/>
              <w:bCs/>
              <w:spacing w:val="-5"/>
            </w:rPr>
          </w:rPrChange>
        </w:rPr>
        <w:t xml:space="preserve"> </w:t>
      </w:r>
      <w:r w:rsidRPr="003140DF">
        <w:rPr>
          <w:b/>
          <w:bCs/>
          <w:spacing w:val="4"/>
          <w:lang w:val="en-GB"/>
          <w:rPrChange w:id="1281" w:author="schulz" w:date="2016-01-10T18:02:00Z">
            <w:rPr>
              <w:b/>
              <w:bCs/>
              <w:spacing w:val="4"/>
            </w:rPr>
          </w:rPrChange>
        </w:rPr>
        <w:t>of</w:t>
      </w:r>
      <w:r w:rsidRPr="002C029A">
        <w:rPr>
          <w:spacing w:val="4"/>
          <w:lang w:val="en-GB"/>
        </w:rPr>
        <w:t>’</w:t>
      </w:r>
      <w:r w:rsidRPr="003140DF">
        <w:rPr>
          <w:spacing w:val="-4"/>
          <w:lang w:val="en-GB"/>
          <w:rPrChange w:id="1282" w:author="schulz" w:date="2016-01-10T18:02:00Z">
            <w:rPr>
              <w:spacing w:val="-4"/>
            </w:rPr>
          </w:rPrChange>
        </w:rPr>
        <w:t xml:space="preserve"> </w:t>
      </w:r>
      <w:r w:rsidRPr="003140DF">
        <w:rPr>
          <w:lang w:val="en-GB"/>
          <w:rPrChange w:id="1283" w:author="schulz" w:date="2016-01-10T18:02:00Z">
            <w:rPr/>
          </w:rPrChange>
        </w:rPr>
        <w:t>some</w:t>
      </w:r>
      <w:r w:rsidRPr="003140DF">
        <w:rPr>
          <w:spacing w:val="-5"/>
          <w:lang w:val="en-GB"/>
          <w:rPrChange w:id="1284" w:author="schulz" w:date="2016-01-10T18:02:00Z">
            <w:rPr>
              <w:spacing w:val="-5"/>
            </w:rPr>
          </w:rPrChange>
        </w:rPr>
        <w:t xml:space="preserve"> </w:t>
      </w:r>
      <w:r w:rsidRPr="003140DF">
        <w:rPr>
          <w:i/>
          <w:iCs/>
          <w:lang w:val="en-GB"/>
          <w:rPrChange w:id="1285" w:author="schulz" w:date="2016-01-10T18:02:00Z">
            <w:rPr>
              <w:i/>
              <w:iCs/>
            </w:rPr>
          </w:rPrChange>
        </w:rPr>
        <w:t>function</w:t>
      </w:r>
      <w:r w:rsidRPr="003140DF">
        <w:rPr>
          <w:i/>
          <w:iCs/>
          <w:spacing w:val="-4"/>
          <w:lang w:val="en-GB"/>
          <w:rPrChange w:id="1286" w:author="schulz" w:date="2016-01-10T18:02:00Z">
            <w:rPr>
              <w:i/>
              <w:iCs/>
              <w:spacing w:val="-4"/>
            </w:rPr>
          </w:rPrChange>
        </w:rPr>
        <w:t xml:space="preserve"> </w:t>
      </w:r>
      <w:r w:rsidRPr="003140DF">
        <w:rPr>
          <w:lang w:val="en-GB"/>
          <w:rPrChange w:id="1287" w:author="schulz" w:date="2016-01-10T18:02:00Z">
            <w:rPr/>
          </w:rPrChange>
        </w:rPr>
        <w:t>and</w:t>
      </w:r>
    </w:p>
    <w:p w14:paraId="44DEDAB6" w14:textId="77777777" w:rsidR="00F20945" w:rsidRPr="003140DF" w:rsidRDefault="00F20945">
      <w:pPr>
        <w:pStyle w:val="Corpodetexto"/>
        <w:tabs>
          <w:tab w:val="left" w:pos="2556"/>
          <w:tab w:val="left" w:pos="6649"/>
        </w:tabs>
        <w:kinsoku w:val="0"/>
        <w:overflowPunct w:val="0"/>
        <w:spacing w:before="35"/>
        <w:ind w:left="2171"/>
        <w:rPr>
          <w:lang w:val="en-GB"/>
          <w:rPrChange w:id="1288" w:author="schulz" w:date="2016-01-10T18:02:00Z">
            <w:rPr/>
          </w:rPrChange>
        </w:rPr>
      </w:pPr>
      <w:r w:rsidRPr="003140DF">
        <w:rPr>
          <w:w w:val="99"/>
          <w:u w:val="single"/>
          <w:lang w:val="en-GB"/>
          <w:rPrChange w:id="1289" w:author="schulz" w:date="2016-01-10T18:02:00Z">
            <w:rPr>
              <w:w w:val="99"/>
              <w:u w:val="single"/>
            </w:rPr>
          </w:rPrChange>
        </w:rPr>
        <w:t xml:space="preserve"> </w:t>
      </w:r>
      <w:r w:rsidRPr="002C029A">
        <w:rPr>
          <w:u w:val="single"/>
          <w:lang w:val="en-GB"/>
        </w:rPr>
        <w:tab/>
      </w:r>
      <w:r w:rsidRPr="003140DF">
        <w:rPr>
          <w:u w:val="single"/>
          <w:lang w:val="en-GB"/>
          <w:rPrChange w:id="1290" w:author="schulz" w:date="2016-01-10T18:02:00Z">
            <w:rPr>
              <w:u w:val="single"/>
            </w:rPr>
          </w:rPrChange>
        </w:rPr>
        <w:t>(</w:t>
      </w:r>
      <w:r w:rsidRPr="002C029A">
        <w:rPr>
          <w:u w:val="single"/>
          <w:lang w:val="en-GB"/>
        </w:rPr>
        <w:t>‘</w:t>
      </w:r>
      <w:r w:rsidRPr="003140DF">
        <w:rPr>
          <w:b/>
          <w:bCs/>
          <w:u w:val="single"/>
          <w:lang w:val="en-GB"/>
          <w:rPrChange w:id="1291" w:author="schulz" w:date="2016-01-10T18:02:00Z">
            <w:rPr>
              <w:b/>
              <w:bCs/>
              <w:u w:val="single"/>
            </w:rPr>
          </w:rPrChange>
        </w:rPr>
        <w:t>has</w:t>
      </w:r>
      <w:r w:rsidRPr="003140DF">
        <w:rPr>
          <w:b/>
          <w:bCs/>
          <w:spacing w:val="-9"/>
          <w:u w:val="single"/>
          <w:lang w:val="en-GB"/>
          <w:rPrChange w:id="1292" w:author="schulz" w:date="2016-01-10T18:02:00Z">
            <w:rPr>
              <w:b/>
              <w:bCs/>
              <w:spacing w:val="-9"/>
              <w:u w:val="single"/>
            </w:rPr>
          </w:rPrChange>
        </w:rPr>
        <w:t xml:space="preserve"> </w:t>
      </w:r>
      <w:r w:rsidRPr="003140DF">
        <w:rPr>
          <w:b/>
          <w:bCs/>
          <w:spacing w:val="-1"/>
          <w:u w:val="single"/>
          <w:lang w:val="en-GB"/>
          <w:rPrChange w:id="1293" w:author="schulz" w:date="2016-01-10T18:02:00Z">
            <w:rPr>
              <w:b/>
              <w:bCs/>
              <w:spacing w:val="-1"/>
              <w:u w:val="single"/>
            </w:rPr>
          </w:rPrChange>
        </w:rPr>
        <w:t>realization</w:t>
      </w:r>
      <w:r w:rsidRPr="002C029A">
        <w:rPr>
          <w:spacing w:val="-1"/>
          <w:u w:val="single"/>
          <w:lang w:val="en-GB"/>
        </w:rPr>
        <w:t>’</w:t>
      </w:r>
      <w:r w:rsidRPr="003140DF">
        <w:rPr>
          <w:spacing w:val="-8"/>
          <w:u w:val="single"/>
          <w:lang w:val="en-GB"/>
          <w:rPrChange w:id="1294" w:author="schulz" w:date="2016-01-10T18:02:00Z">
            <w:rPr>
              <w:spacing w:val="-8"/>
              <w:u w:val="single"/>
            </w:rPr>
          </w:rPrChange>
        </w:rPr>
        <w:t xml:space="preserve"> </w:t>
      </w:r>
      <w:r w:rsidRPr="003140DF">
        <w:rPr>
          <w:u w:val="single"/>
          <w:lang w:val="en-GB"/>
          <w:rPrChange w:id="1295" w:author="schulz" w:date="2016-01-10T18:02:00Z">
            <w:rPr>
              <w:u w:val="single"/>
            </w:rPr>
          </w:rPrChange>
        </w:rPr>
        <w:t>only</w:t>
      </w:r>
      <w:r w:rsidRPr="003140DF">
        <w:rPr>
          <w:spacing w:val="-9"/>
          <w:u w:val="single"/>
          <w:lang w:val="en-GB"/>
          <w:rPrChange w:id="1296" w:author="schulz" w:date="2016-01-10T18:02:00Z">
            <w:rPr>
              <w:spacing w:val="-9"/>
              <w:u w:val="single"/>
            </w:rPr>
          </w:rPrChange>
        </w:rPr>
        <w:t xml:space="preserve"> </w:t>
      </w:r>
      <w:r w:rsidRPr="002C029A">
        <w:rPr>
          <w:spacing w:val="-1"/>
          <w:u w:val="single"/>
          <w:lang w:val="en-GB"/>
        </w:rPr>
        <w:t>‘</w:t>
      </w:r>
      <w:r w:rsidRPr="003140DF">
        <w:rPr>
          <w:i/>
          <w:iCs/>
          <w:spacing w:val="-1"/>
          <w:u w:val="single"/>
          <w:lang w:val="en-GB"/>
          <w:rPrChange w:id="1297" w:author="schulz" w:date="2016-01-10T18:02:00Z">
            <w:rPr>
              <w:i/>
              <w:iCs/>
              <w:spacing w:val="-1"/>
              <w:u w:val="single"/>
            </w:rPr>
          </w:rPrChange>
        </w:rPr>
        <w:t>methyltransferase</w:t>
      </w:r>
      <w:r w:rsidRPr="003140DF">
        <w:rPr>
          <w:i/>
          <w:iCs/>
          <w:spacing w:val="-8"/>
          <w:u w:val="single"/>
          <w:lang w:val="en-GB"/>
          <w:rPrChange w:id="1298" w:author="schulz" w:date="2016-01-10T18:02:00Z">
            <w:rPr>
              <w:i/>
              <w:iCs/>
              <w:spacing w:val="-8"/>
              <w:u w:val="single"/>
            </w:rPr>
          </w:rPrChange>
        </w:rPr>
        <w:t xml:space="preserve"> </w:t>
      </w:r>
      <w:r w:rsidRPr="003140DF">
        <w:rPr>
          <w:i/>
          <w:iCs/>
          <w:u w:val="single"/>
          <w:lang w:val="en-GB"/>
          <w:rPrChange w:id="1299" w:author="schulz" w:date="2016-01-10T18:02:00Z">
            <w:rPr>
              <w:i/>
              <w:iCs/>
              <w:u w:val="single"/>
            </w:rPr>
          </w:rPrChange>
        </w:rPr>
        <w:t>activity</w:t>
      </w:r>
      <w:r w:rsidRPr="002C029A">
        <w:rPr>
          <w:u w:val="single"/>
          <w:lang w:val="en-GB"/>
        </w:rPr>
        <w:t>’</w:t>
      </w:r>
      <w:r w:rsidRPr="003140DF">
        <w:rPr>
          <w:u w:val="single"/>
          <w:lang w:val="en-GB"/>
          <w:rPrChange w:id="1300" w:author="schulz" w:date="2016-01-10T18:02:00Z">
            <w:rPr>
              <w:u w:val="single"/>
            </w:rPr>
          </w:rPrChange>
        </w:rPr>
        <w:t>))</w:t>
      </w:r>
      <w:r w:rsidRPr="003140DF">
        <w:rPr>
          <w:w w:val="99"/>
          <w:u w:val="single"/>
          <w:lang w:val="en-GB"/>
          <w:rPrChange w:id="1301" w:author="schulz" w:date="2016-01-10T18:02:00Z">
            <w:rPr>
              <w:w w:val="99"/>
              <w:u w:val="single"/>
            </w:rPr>
          </w:rPrChange>
        </w:rPr>
        <w:t xml:space="preserve"> </w:t>
      </w:r>
      <w:r w:rsidRPr="002C029A">
        <w:rPr>
          <w:u w:val="single"/>
          <w:lang w:val="en-GB"/>
        </w:rPr>
        <w:tab/>
      </w:r>
    </w:p>
    <w:p w14:paraId="34795B19" w14:textId="77777777" w:rsidR="00F20945" w:rsidRPr="003140DF" w:rsidRDefault="00F20945">
      <w:pPr>
        <w:pStyle w:val="Corpodetexto"/>
        <w:kinsoku w:val="0"/>
        <w:overflowPunct w:val="0"/>
        <w:spacing w:before="73"/>
        <w:ind w:left="469"/>
        <w:rPr>
          <w:lang w:val="en-GB"/>
          <w:rPrChange w:id="1302" w:author="schulz" w:date="2016-01-10T18:02:00Z">
            <w:rPr/>
          </w:rPrChange>
        </w:rPr>
      </w:pPr>
      <w:r w:rsidRPr="002C029A">
        <w:rPr>
          <w:sz w:val="24"/>
          <w:szCs w:val="24"/>
          <w:lang w:val="en-GB"/>
        </w:rPr>
        <w:br w:type="column"/>
      </w:r>
      <w:r w:rsidRPr="003140DF">
        <w:rPr>
          <w:lang w:val="en-GB"/>
          <w:rPrChange w:id="1303" w:author="schulz" w:date="2016-01-10T18:02:00Z">
            <w:rPr/>
          </w:rPrChange>
        </w:rPr>
        <w:lastRenderedPageBreak/>
        <w:t>Using</w:t>
      </w:r>
      <w:r w:rsidRPr="003140DF">
        <w:rPr>
          <w:spacing w:val="-6"/>
          <w:lang w:val="en-GB"/>
          <w:rPrChange w:id="1304" w:author="schulz" w:date="2016-01-10T18:02:00Z">
            <w:rPr>
              <w:spacing w:val="-6"/>
            </w:rPr>
          </w:rPrChange>
        </w:rPr>
        <w:t xml:space="preserve"> </w:t>
      </w:r>
      <w:r w:rsidRPr="003140DF">
        <w:rPr>
          <w:lang w:val="en-GB"/>
          <w:rPrChange w:id="1305" w:author="schulz" w:date="2016-01-10T18:02:00Z">
            <w:rPr/>
          </w:rPrChange>
        </w:rPr>
        <w:t>DL</w:t>
      </w:r>
      <w:r w:rsidRPr="003140DF">
        <w:rPr>
          <w:spacing w:val="-5"/>
          <w:lang w:val="en-GB"/>
          <w:rPrChange w:id="1306" w:author="schulz" w:date="2016-01-10T18:02:00Z">
            <w:rPr>
              <w:spacing w:val="-5"/>
            </w:rPr>
          </w:rPrChange>
        </w:rPr>
        <w:t xml:space="preserve"> </w:t>
      </w:r>
      <w:r w:rsidRPr="003140DF">
        <w:rPr>
          <w:lang w:val="en-GB"/>
          <w:rPrChange w:id="1307" w:author="schulz" w:date="2016-01-10T18:02:00Z">
            <w:rPr/>
          </w:rPrChange>
        </w:rPr>
        <w:t>query</w:t>
      </w:r>
      <w:r w:rsidRPr="003140DF">
        <w:rPr>
          <w:spacing w:val="-5"/>
          <w:lang w:val="en-GB"/>
          <w:rPrChange w:id="1308" w:author="schulz" w:date="2016-01-10T18:02:00Z">
            <w:rPr>
              <w:spacing w:val="-5"/>
            </w:rPr>
          </w:rPrChange>
        </w:rPr>
        <w:t xml:space="preserve"> </w:t>
      </w:r>
      <w:r w:rsidRPr="003140DF">
        <w:rPr>
          <w:lang w:val="en-GB"/>
          <w:rPrChange w:id="1309" w:author="schulz" w:date="2016-01-10T18:02:00Z">
            <w:rPr/>
          </w:rPrChange>
        </w:rPr>
        <w:t>and</w:t>
      </w:r>
      <w:r w:rsidRPr="003140DF">
        <w:rPr>
          <w:spacing w:val="-5"/>
          <w:lang w:val="en-GB"/>
          <w:rPrChange w:id="1310" w:author="schulz" w:date="2016-01-10T18:02:00Z">
            <w:rPr>
              <w:spacing w:val="-5"/>
            </w:rPr>
          </w:rPrChange>
        </w:rPr>
        <w:t xml:space="preserve"> </w:t>
      </w:r>
      <w:r w:rsidRPr="003140DF">
        <w:rPr>
          <w:lang w:val="en-GB"/>
          <w:rPrChange w:id="1311" w:author="schulz" w:date="2016-01-10T18:02:00Z">
            <w:rPr/>
          </w:rPrChange>
        </w:rPr>
        <w:t>reasoning,</w:t>
      </w:r>
      <w:r w:rsidRPr="003140DF">
        <w:rPr>
          <w:spacing w:val="-5"/>
          <w:lang w:val="en-GB"/>
          <w:rPrChange w:id="1312" w:author="schulz" w:date="2016-01-10T18:02:00Z">
            <w:rPr>
              <w:spacing w:val="-5"/>
            </w:rPr>
          </w:rPrChange>
        </w:rPr>
        <w:t xml:space="preserve"> </w:t>
      </w:r>
      <w:r w:rsidRPr="003140DF">
        <w:rPr>
          <w:lang w:val="en-GB"/>
          <w:rPrChange w:id="1313" w:author="schulz" w:date="2016-01-10T18:02:00Z">
            <w:rPr/>
          </w:rPrChange>
        </w:rPr>
        <w:t>we</w:t>
      </w:r>
      <w:r w:rsidRPr="003140DF">
        <w:rPr>
          <w:spacing w:val="-5"/>
          <w:lang w:val="en-GB"/>
          <w:rPrChange w:id="1314" w:author="schulz" w:date="2016-01-10T18:02:00Z">
            <w:rPr>
              <w:spacing w:val="-5"/>
            </w:rPr>
          </w:rPrChange>
        </w:rPr>
        <w:t xml:space="preserve"> </w:t>
      </w:r>
      <w:r w:rsidRPr="003140DF">
        <w:rPr>
          <w:lang w:val="en-GB"/>
          <w:rPrChange w:id="1315" w:author="schulz" w:date="2016-01-10T18:02:00Z">
            <w:rPr/>
          </w:rPrChange>
        </w:rPr>
        <w:t>obtain</w:t>
      </w:r>
      <w:r w:rsidRPr="003140DF">
        <w:rPr>
          <w:spacing w:val="-5"/>
          <w:lang w:val="en-GB"/>
          <w:rPrChange w:id="1316" w:author="schulz" w:date="2016-01-10T18:02:00Z">
            <w:rPr>
              <w:spacing w:val="-5"/>
            </w:rPr>
          </w:rPrChange>
        </w:rPr>
        <w:t xml:space="preserve"> </w:t>
      </w:r>
      <w:r w:rsidRPr="003140DF">
        <w:rPr>
          <w:lang w:val="en-GB"/>
          <w:rPrChange w:id="1317" w:author="schulz" w:date="2016-01-10T18:02:00Z">
            <w:rPr/>
          </w:rPrChange>
        </w:rPr>
        <w:t>the</w:t>
      </w:r>
      <w:r w:rsidRPr="003140DF">
        <w:rPr>
          <w:spacing w:val="-6"/>
          <w:lang w:val="en-GB"/>
          <w:rPrChange w:id="1318" w:author="schulz" w:date="2016-01-10T18:02:00Z">
            <w:rPr>
              <w:spacing w:val="-6"/>
            </w:rPr>
          </w:rPrChange>
        </w:rPr>
        <w:t xml:space="preserve"> </w:t>
      </w:r>
      <w:r w:rsidRPr="003140DF">
        <w:rPr>
          <w:spacing w:val="-1"/>
          <w:lang w:val="en-GB"/>
          <w:rPrChange w:id="1319" w:author="schulz" w:date="2016-01-10T18:02:00Z">
            <w:rPr>
              <w:spacing w:val="-1"/>
            </w:rPr>
          </w:rPrChange>
        </w:rPr>
        <w:t>following</w:t>
      </w:r>
      <w:r w:rsidRPr="003140DF">
        <w:rPr>
          <w:spacing w:val="-5"/>
          <w:lang w:val="en-GB"/>
          <w:rPrChange w:id="1320" w:author="schulz" w:date="2016-01-10T18:02:00Z">
            <w:rPr>
              <w:spacing w:val="-5"/>
            </w:rPr>
          </w:rPrChange>
        </w:rPr>
        <w:t xml:space="preserve"> </w:t>
      </w:r>
      <w:r w:rsidRPr="003140DF">
        <w:rPr>
          <w:lang w:val="en-GB"/>
          <w:rPrChange w:id="1321" w:author="schulz" w:date="2016-01-10T18:02:00Z">
            <w:rPr/>
          </w:rPrChange>
        </w:rPr>
        <w:t>results:</w:t>
      </w:r>
    </w:p>
    <w:p w14:paraId="2EA8A5E6" w14:textId="77777777" w:rsidR="00F20945" w:rsidRPr="003140DF" w:rsidRDefault="00F20945">
      <w:pPr>
        <w:pStyle w:val="Corpodetexto"/>
        <w:kinsoku w:val="0"/>
        <w:overflowPunct w:val="0"/>
        <w:spacing w:before="2"/>
        <w:ind w:left="0"/>
        <w:rPr>
          <w:sz w:val="15"/>
          <w:szCs w:val="15"/>
          <w:lang w:val="en-GB"/>
          <w:rPrChange w:id="1322" w:author="schulz" w:date="2016-01-10T18:02:00Z">
            <w:rPr>
              <w:sz w:val="15"/>
              <w:szCs w:val="15"/>
            </w:rPr>
          </w:rPrChange>
        </w:rPr>
      </w:pPr>
    </w:p>
    <w:p w14:paraId="16F13DE7" w14:textId="77777777" w:rsidR="00F20945" w:rsidRPr="003140DF" w:rsidRDefault="00F20945">
      <w:pPr>
        <w:pStyle w:val="Corpodetexto"/>
        <w:numPr>
          <w:ilvl w:val="0"/>
          <w:numId w:val="4"/>
        </w:numPr>
        <w:tabs>
          <w:tab w:val="left" w:pos="485"/>
        </w:tabs>
        <w:kinsoku w:val="0"/>
        <w:overflowPunct w:val="0"/>
        <w:spacing w:before="0"/>
        <w:jc w:val="both"/>
        <w:rPr>
          <w:lang w:val="en-GB"/>
          <w:rPrChange w:id="1323" w:author="schulz" w:date="2016-01-10T18:02:00Z">
            <w:rPr/>
          </w:rPrChange>
        </w:rPr>
      </w:pPr>
      <w:r w:rsidRPr="003140DF">
        <w:rPr>
          <w:lang w:val="en-GB"/>
          <w:rPrChange w:id="1324" w:author="schulz" w:date="2016-01-10T18:02:00Z">
            <w:rPr/>
          </w:rPrChange>
        </w:rPr>
        <w:t>Results:</w:t>
      </w:r>
    </w:p>
    <w:p w14:paraId="3FE07620" w14:textId="77777777" w:rsidR="00F20945" w:rsidRPr="003140DF" w:rsidRDefault="00F20945">
      <w:pPr>
        <w:pStyle w:val="Corpodetexto"/>
        <w:kinsoku w:val="0"/>
        <w:overflowPunct w:val="0"/>
        <w:spacing w:before="2"/>
        <w:ind w:left="0"/>
        <w:rPr>
          <w:sz w:val="15"/>
          <w:szCs w:val="15"/>
          <w:lang w:val="en-GB"/>
          <w:rPrChange w:id="1325" w:author="schulz" w:date="2016-01-10T18:02:00Z">
            <w:rPr>
              <w:sz w:val="15"/>
              <w:szCs w:val="15"/>
            </w:rPr>
          </w:rPrChange>
        </w:rPr>
      </w:pPr>
    </w:p>
    <w:p w14:paraId="21206DBD" w14:textId="77777777" w:rsidR="00F20945" w:rsidRPr="003140DF" w:rsidRDefault="00F20945">
      <w:pPr>
        <w:pStyle w:val="Corpodetexto"/>
        <w:numPr>
          <w:ilvl w:val="1"/>
          <w:numId w:val="4"/>
        </w:numPr>
        <w:tabs>
          <w:tab w:val="left" w:pos="570"/>
        </w:tabs>
        <w:kinsoku w:val="0"/>
        <w:overflowPunct w:val="0"/>
        <w:spacing w:before="0"/>
        <w:rPr>
          <w:lang w:val="en-GB"/>
          <w:rPrChange w:id="1326" w:author="schulz" w:date="2016-01-10T18:02:00Z">
            <w:rPr/>
          </w:rPrChange>
        </w:rPr>
      </w:pPr>
      <w:r w:rsidRPr="002C029A">
        <w:rPr>
          <w:lang w:val="en-GB"/>
        </w:rPr>
        <w:t>‘</w:t>
      </w:r>
      <w:r w:rsidRPr="003140DF">
        <w:rPr>
          <w:i/>
          <w:iCs/>
          <w:lang w:val="en-GB"/>
          <w:rPrChange w:id="1327" w:author="schulz" w:date="2016-01-10T18:02:00Z">
            <w:rPr>
              <w:i/>
              <w:iCs/>
            </w:rPr>
          </w:rPrChange>
        </w:rPr>
        <w:t>Betaine</w:t>
      </w:r>
      <w:r w:rsidRPr="003140DF">
        <w:rPr>
          <w:i/>
          <w:iCs/>
          <w:spacing w:val="-8"/>
          <w:lang w:val="en-GB"/>
          <w:rPrChange w:id="1328" w:author="schulz" w:date="2016-01-10T18:02:00Z">
            <w:rPr>
              <w:i/>
              <w:iCs/>
              <w:spacing w:val="-8"/>
            </w:rPr>
          </w:rPrChange>
        </w:rPr>
        <w:t xml:space="preserve"> </w:t>
      </w:r>
      <w:r w:rsidRPr="003140DF">
        <w:rPr>
          <w:i/>
          <w:iCs/>
          <w:lang w:val="en-GB"/>
          <w:rPrChange w:id="1329" w:author="schulz" w:date="2016-01-10T18:02:00Z">
            <w:rPr>
              <w:i/>
              <w:iCs/>
            </w:rPr>
          </w:rPrChange>
        </w:rPr>
        <w:t>homocysteine</w:t>
      </w:r>
      <w:r w:rsidRPr="003140DF">
        <w:rPr>
          <w:i/>
          <w:iCs/>
          <w:spacing w:val="-8"/>
          <w:lang w:val="en-GB"/>
          <w:rPrChange w:id="1330" w:author="schulz" w:date="2016-01-10T18:02:00Z">
            <w:rPr>
              <w:i/>
              <w:iCs/>
              <w:spacing w:val="-8"/>
            </w:rPr>
          </w:rPrChange>
        </w:rPr>
        <w:t xml:space="preserve"> </w:t>
      </w:r>
      <w:r w:rsidRPr="003140DF">
        <w:rPr>
          <w:i/>
          <w:iCs/>
          <w:spacing w:val="-1"/>
          <w:lang w:val="en-GB"/>
          <w:rPrChange w:id="1331" w:author="schulz" w:date="2016-01-10T18:02:00Z">
            <w:rPr>
              <w:i/>
              <w:iCs/>
              <w:spacing w:val="-1"/>
            </w:rPr>
          </w:rPrChange>
        </w:rPr>
        <w:t>S-methyltransferase</w:t>
      </w:r>
      <w:r w:rsidRPr="003140DF">
        <w:rPr>
          <w:i/>
          <w:iCs/>
          <w:spacing w:val="-8"/>
          <w:lang w:val="en-GB"/>
          <w:rPrChange w:id="1332" w:author="schulz" w:date="2016-01-10T18:02:00Z">
            <w:rPr>
              <w:i/>
              <w:iCs/>
              <w:spacing w:val="-8"/>
            </w:rPr>
          </w:rPrChange>
        </w:rPr>
        <w:t xml:space="preserve"> </w:t>
      </w:r>
      <w:r w:rsidRPr="003140DF">
        <w:rPr>
          <w:i/>
          <w:iCs/>
          <w:lang w:val="en-GB"/>
          <w:rPrChange w:id="1333" w:author="schulz" w:date="2016-01-10T18:02:00Z">
            <w:rPr>
              <w:i/>
              <w:iCs/>
            </w:rPr>
          </w:rPrChange>
        </w:rPr>
        <w:t>1</w:t>
      </w:r>
      <w:r w:rsidRPr="003140DF">
        <w:rPr>
          <w:i/>
          <w:iCs/>
          <w:spacing w:val="-8"/>
          <w:lang w:val="en-GB"/>
          <w:rPrChange w:id="1334" w:author="schulz" w:date="2016-01-10T18:02:00Z">
            <w:rPr>
              <w:i/>
              <w:iCs/>
              <w:spacing w:val="-8"/>
            </w:rPr>
          </w:rPrChange>
        </w:rPr>
        <w:t xml:space="preserve"> </w:t>
      </w:r>
      <w:proofErr w:type="spellStart"/>
      <w:r w:rsidRPr="003140DF">
        <w:rPr>
          <w:i/>
          <w:iCs/>
          <w:lang w:val="en-GB"/>
          <w:rPrChange w:id="1335" w:author="schulz" w:date="2016-01-10T18:02:00Z">
            <w:rPr>
              <w:i/>
              <w:iCs/>
            </w:rPr>
          </w:rPrChange>
        </w:rPr>
        <w:t>sensu</w:t>
      </w:r>
      <w:proofErr w:type="spellEnd"/>
      <w:r w:rsidRPr="003140DF">
        <w:rPr>
          <w:i/>
          <w:iCs/>
          <w:spacing w:val="-8"/>
          <w:lang w:val="en-GB"/>
          <w:rPrChange w:id="1336" w:author="schulz" w:date="2016-01-10T18:02:00Z">
            <w:rPr>
              <w:i/>
              <w:iCs/>
              <w:spacing w:val="-8"/>
            </w:rPr>
          </w:rPrChange>
        </w:rPr>
        <w:t xml:space="preserve"> </w:t>
      </w:r>
      <w:r w:rsidRPr="003140DF">
        <w:rPr>
          <w:i/>
          <w:iCs/>
          <w:lang w:val="en-GB"/>
          <w:rPrChange w:id="1337" w:author="schulz" w:date="2016-01-10T18:02:00Z">
            <w:rPr>
              <w:i/>
              <w:iCs/>
            </w:rPr>
          </w:rPrChange>
        </w:rPr>
        <w:t>Homo</w:t>
      </w:r>
      <w:r w:rsidRPr="003140DF">
        <w:rPr>
          <w:i/>
          <w:iCs/>
          <w:spacing w:val="-7"/>
          <w:lang w:val="en-GB"/>
          <w:rPrChange w:id="1338" w:author="schulz" w:date="2016-01-10T18:02:00Z">
            <w:rPr>
              <w:i/>
              <w:iCs/>
              <w:spacing w:val="-7"/>
            </w:rPr>
          </w:rPrChange>
        </w:rPr>
        <w:t xml:space="preserve"> </w:t>
      </w:r>
      <w:r w:rsidRPr="003140DF">
        <w:rPr>
          <w:i/>
          <w:iCs/>
          <w:lang w:val="en-GB"/>
          <w:rPrChange w:id="1339" w:author="schulz" w:date="2016-01-10T18:02:00Z">
            <w:rPr>
              <w:i/>
              <w:iCs/>
            </w:rPr>
          </w:rPrChange>
        </w:rPr>
        <w:t>sapiens</w:t>
      </w:r>
      <w:r w:rsidRPr="002C029A">
        <w:rPr>
          <w:lang w:val="en-GB"/>
        </w:rPr>
        <w:t>’</w:t>
      </w:r>
      <w:r w:rsidRPr="003140DF">
        <w:rPr>
          <w:lang w:val="en-GB"/>
          <w:rPrChange w:id="1340" w:author="schulz" w:date="2016-01-10T18:02:00Z">
            <w:rPr/>
          </w:rPrChange>
        </w:rPr>
        <w:t>;</w:t>
      </w:r>
    </w:p>
    <w:p w14:paraId="741EA367" w14:textId="77777777" w:rsidR="00F20945" w:rsidRPr="003140DF" w:rsidRDefault="00F20945">
      <w:pPr>
        <w:pStyle w:val="Corpodetexto"/>
        <w:numPr>
          <w:ilvl w:val="1"/>
          <w:numId w:val="4"/>
        </w:numPr>
        <w:tabs>
          <w:tab w:val="left" w:pos="570"/>
        </w:tabs>
        <w:kinsoku w:val="0"/>
        <w:overflowPunct w:val="0"/>
        <w:spacing w:before="35"/>
        <w:rPr>
          <w:lang w:val="en-GB"/>
          <w:rPrChange w:id="1341" w:author="schulz" w:date="2016-01-10T18:02:00Z">
            <w:rPr/>
          </w:rPrChange>
        </w:rPr>
      </w:pPr>
      <w:r w:rsidRPr="002C029A">
        <w:rPr>
          <w:lang w:val="en-GB"/>
        </w:rPr>
        <w:t>‘</w:t>
      </w:r>
      <w:r w:rsidRPr="003140DF">
        <w:rPr>
          <w:i/>
          <w:iCs/>
          <w:lang w:val="en-GB"/>
          <w:rPrChange w:id="1342" w:author="schulz" w:date="2016-01-10T18:02:00Z">
            <w:rPr>
              <w:i/>
              <w:iCs/>
            </w:rPr>
          </w:rPrChange>
        </w:rPr>
        <w:t>Methionine</w:t>
      </w:r>
      <w:r w:rsidRPr="003140DF">
        <w:rPr>
          <w:i/>
          <w:iCs/>
          <w:spacing w:val="-8"/>
          <w:lang w:val="en-GB"/>
          <w:rPrChange w:id="1343" w:author="schulz" w:date="2016-01-10T18:02:00Z">
            <w:rPr>
              <w:i/>
              <w:iCs/>
              <w:spacing w:val="-8"/>
            </w:rPr>
          </w:rPrChange>
        </w:rPr>
        <w:t xml:space="preserve"> </w:t>
      </w:r>
      <w:r w:rsidRPr="003140DF">
        <w:rPr>
          <w:i/>
          <w:iCs/>
          <w:lang w:val="en-GB"/>
          <w:rPrChange w:id="1344" w:author="schulz" w:date="2016-01-10T18:02:00Z">
            <w:rPr>
              <w:i/>
              <w:iCs/>
            </w:rPr>
          </w:rPrChange>
        </w:rPr>
        <w:t>synthase</w:t>
      </w:r>
      <w:r w:rsidRPr="003140DF">
        <w:rPr>
          <w:i/>
          <w:iCs/>
          <w:spacing w:val="-8"/>
          <w:lang w:val="en-GB"/>
          <w:rPrChange w:id="1345" w:author="schulz" w:date="2016-01-10T18:02:00Z">
            <w:rPr>
              <w:i/>
              <w:iCs/>
              <w:spacing w:val="-8"/>
            </w:rPr>
          </w:rPrChange>
        </w:rPr>
        <w:t xml:space="preserve"> </w:t>
      </w:r>
      <w:proofErr w:type="spellStart"/>
      <w:r w:rsidRPr="003140DF">
        <w:rPr>
          <w:i/>
          <w:iCs/>
          <w:lang w:val="en-GB"/>
          <w:rPrChange w:id="1346" w:author="schulz" w:date="2016-01-10T18:02:00Z">
            <w:rPr>
              <w:i/>
              <w:iCs/>
            </w:rPr>
          </w:rPrChange>
        </w:rPr>
        <w:t>sensu</w:t>
      </w:r>
      <w:proofErr w:type="spellEnd"/>
      <w:r w:rsidRPr="003140DF">
        <w:rPr>
          <w:i/>
          <w:iCs/>
          <w:spacing w:val="-7"/>
          <w:lang w:val="en-GB"/>
          <w:rPrChange w:id="1347" w:author="schulz" w:date="2016-01-10T18:02:00Z">
            <w:rPr>
              <w:i/>
              <w:iCs/>
              <w:spacing w:val="-7"/>
            </w:rPr>
          </w:rPrChange>
        </w:rPr>
        <w:t xml:space="preserve"> </w:t>
      </w:r>
      <w:r w:rsidRPr="003140DF">
        <w:rPr>
          <w:i/>
          <w:iCs/>
          <w:lang w:val="en-GB"/>
          <w:rPrChange w:id="1348" w:author="schulz" w:date="2016-01-10T18:02:00Z">
            <w:rPr>
              <w:i/>
              <w:iCs/>
            </w:rPr>
          </w:rPrChange>
        </w:rPr>
        <w:t>Mus</w:t>
      </w:r>
      <w:r w:rsidRPr="003140DF">
        <w:rPr>
          <w:i/>
          <w:iCs/>
          <w:spacing w:val="-8"/>
          <w:lang w:val="en-GB"/>
          <w:rPrChange w:id="1349" w:author="schulz" w:date="2016-01-10T18:02:00Z">
            <w:rPr>
              <w:i/>
              <w:iCs/>
              <w:spacing w:val="-8"/>
            </w:rPr>
          </w:rPrChange>
        </w:rPr>
        <w:t xml:space="preserve"> </w:t>
      </w:r>
      <w:proofErr w:type="spellStart"/>
      <w:r w:rsidRPr="003140DF">
        <w:rPr>
          <w:i/>
          <w:iCs/>
          <w:lang w:val="en-GB"/>
          <w:rPrChange w:id="1350" w:author="schulz" w:date="2016-01-10T18:02:00Z">
            <w:rPr>
              <w:i/>
              <w:iCs/>
            </w:rPr>
          </w:rPrChange>
        </w:rPr>
        <w:t>musculus</w:t>
      </w:r>
      <w:proofErr w:type="spellEnd"/>
      <w:r w:rsidRPr="002C029A">
        <w:rPr>
          <w:lang w:val="en-GB"/>
        </w:rPr>
        <w:t>’</w:t>
      </w:r>
      <w:r w:rsidRPr="003140DF">
        <w:rPr>
          <w:lang w:val="en-GB"/>
          <w:rPrChange w:id="1351" w:author="schulz" w:date="2016-01-10T18:02:00Z">
            <w:rPr/>
          </w:rPrChange>
        </w:rPr>
        <w:t>;</w:t>
      </w:r>
    </w:p>
    <w:p w14:paraId="566FAC04" w14:textId="77777777" w:rsidR="00F20945" w:rsidRPr="003140DF" w:rsidRDefault="00F20945">
      <w:pPr>
        <w:pStyle w:val="Corpodetexto"/>
        <w:numPr>
          <w:ilvl w:val="1"/>
          <w:numId w:val="4"/>
        </w:numPr>
        <w:tabs>
          <w:tab w:val="left" w:pos="570"/>
        </w:tabs>
        <w:kinsoku w:val="0"/>
        <w:overflowPunct w:val="0"/>
        <w:spacing w:before="35"/>
        <w:rPr>
          <w:lang w:val="en-GB"/>
          <w:rPrChange w:id="1352" w:author="schulz" w:date="2016-01-10T18:02:00Z">
            <w:rPr/>
          </w:rPrChange>
        </w:rPr>
      </w:pPr>
      <w:r w:rsidRPr="003140DF">
        <w:rPr>
          <w:lang w:val="en-GB"/>
          <w:rPrChange w:id="1353" w:author="schulz" w:date="2016-01-10T18:02:00Z">
            <w:rPr/>
          </w:rPrChange>
        </w:rPr>
        <w:t>and</w:t>
      </w:r>
      <w:r w:rsidRPr="003140DF">
        <w:rPr>
          <w:spacing w:val="-5"/>
          <w:lang w:val="en-GB"/>
          <w:rPrChange w:id="1354" w:author="schulz" w:date="2016-01-10T18:02:00Z">
            <w:rPr>
              <w:spacing w:val="-5"/>
            </w:rPr>
          </w:rPrChange>
        </w:rPr>
        <w:t xml:space="preserve"> </w:t>
      </w:r>
      <w:r w:rsidRPr="003140DF">
        <w:rPr>
          <w:lang w:val="en-GB"/>
          <w:rPrChange w:id="1355" w:author="schulz" w:date="2016-01-10T18:02:00Z">
            <w:rPr/>
          </w:rPrChange>
        </w:rPr>
        <w:t>7</w:t>
      </w:r>
      <w:r w:rsidRPr="003140DF">
        <w:rPr>
          <w:spacing w:val="-5"/>
          <w:lang w:val="en-GB"/>
          <w:rPrChange w:id="1356" w:author="schulz" w:date="2016-01-10T18:02:00Z">
            <w:rPr>
              <w:spacing w:val="-5"/>
            </w:rPr>
          </w:rPrChange>
        </w:rPr>
        <w:t xml:space="preserve"> </w:t>
      </w:r>
      <w:r w:rsidRPr="003140DF">
        <w:rPr>
          <w:lang w:val="en-GB"/>
          <w:rPrChange w:id="1357" w:author="schulz" w:date="2016-01-10T18:02:00Z">
            <w:rPr/>
          </w:rPrChange>
        </w:rPr>
        <w:t>more</w:t>
      </w:r>
      <w:r w:rsidRPr="003140DF">
        <w:rPr>
          <w:spacing w:val="-5"/>
          <w:lang w:val="en-GB"/>
          <w:rPrChange w:id="1358" w:author="schulz" w:date="2016-01-10T18:02:00Z">
            <w:rPr>
              <w:spacing w:val="-5"/>
            </w:rPr>
          </w:rPrChange>
        </w:rPr>
        <w:t xml:space="preserve"> </w:t>
      </w:r>
      <w:r w:rsidRPr="003140DF">
        <w:rPr>
          <w:lang w:val="en-GB"/>
          <w:rPrChange w:id="1359" w:author="schulz" w:date="2016-01-10T18:02:00Z">
            <w:rPr/>
          </w:rPrChange>
        </w:rPr>
        <w:t>classes.</w:t>
      </w:r>
    </w:p>
    <w:p w14:paraId="1526EA33" w14:textId="77777777" w:rsidR="00F20945" w:rsidRPr="003140DF" w:rsidRDefault="00F20945">
      <w:pPr>
        <w:pStyle w:val="Corpodetexto"/>
        <w:kinsoku w:val="0"/>
        <w:overflowPunct w:val="0"/>
        <w:spacing w:before="174" w:line="285" w:lineRule="auto"/>
        <w:ind w:left="230" w:right="2105" w:firstLine="239"/>
        <w:rPr>
          <w:lang w:val="en-GB"/>
          <w:rPrChange w:id="1360" w:author="schulz" w:date="2016-01-10T18:02:00Z">
            <w:rPr/>
          </w:rPrChange>
        </w:rPr>
      </w:pPr>
      <w:r w:rsidRPr="003140DF">
        <w:rPr>
          <w:lang w:val="en-GB"/>
          <w:rPrChange w:id="1361" w:author="schulz" w:date="2016-01-10T18:02:00Z">
            <w:rPr/>
          </w:rPrChange>
        </w:rPr>
        <w:t>These</w:t>
      </w:r>
      <w:r w:rsidRPr="003140DF">
        <w:rPr>
          <w:spacing w:val="28"/>
          <w:lang w:val="en-GB"/>
          <w:rPrChange w:id="1362" w:author="schulz" w:date="2016-01-10T18:02:00Z">
            <w:rPr>
              <w:spacing w:val="28"/>
            </w:rPr>
          </w:rPrChange>
        </w:rPr>
        <w:t xml:space="preserve"> </w:t>
      </w:r>
      <w:r w:rsidRPr="003140DF">
        <w:rPr>
          <w:lang w:val="en-GB"/>
          <w:rPrChange w:id="1363" w:author="schulz" w:date="2016-01-10T18:02:00Z">
            <w:rPr/>
          </w:rPrChange>
        </w:rPr>
        <w:t>are</w:t>
      </w:r>
      <w:r w:rsidRPr="003140DF">
        <w:rPr>
          <w:spacing w:val="29"/>
          <w:lang w:val="en-GB"/>
          <w:rPrChange w:id="1364" w:author="schulz" w:date="2016-01-10T18:02:00Z">
            <w:rPr>
              <w:spacing w:val="29"/>
            </w:rPr>
          </w:rPrChange>
        </w:rPr>
        <w:t xml:space="preserve"> </w:t>
      </w:r>
      <w:r w:rsidRPr="003140DF">
        <w:rPr>
          <w:lang w:val="en-GB"/>
          <w:rPrChange w:id="1365" w:author="schulz" w:date="2016-01-10T18:02:00Z">
            <w:rPr/>
          </w:rPrChange>
        </w:rPr>
        <w:t>the</w:t>
      </w:r>
      <w:r w:rsidRPr="003140DF">
        <w:rPr>
          <w:spacing w:val="29"/>
          <w:lang w:val="en-GB"/>
          <w:rPrChange w:id="1366" w:author="schulz" w:date="2016-01-10T18:02:00Z">
            <w:rPr>
              <w:spacing w:val="29"/>
            </w:rPr>
          </w:rPrChange>
        </w:rPr>
        <w:t xml:space="preserve"> </w:t>
      </w:r>
      <w:r w:rsidRPr="003140DF">
        <w:rPr>
          <w:lang w:val="en-GB"/>
          <w:rPrChange w:id="1367" w:author="schulz" w:date="2016-01-10T18:02:00Z">
            <w:rPr/>
          </w:rPrChange>
        </w:rPr>
        <w:t>proteins</w:t>
      </w:r>
      <w:r w:rsidRPr="003140DF">
        <w:rPr>
          <w:spacing w:val="29"/>
          <w:lang w:val="en-GB"/>
          <w:rPrChange w:id="1368" w:author="schulz" w:date="2016-01-10T18:02:00Z">
            <w:rPr>
              <w:spacing w:val="29"/>
            </w:rPr>
          </w:rPrChange>
        </w:rPr>
        <w:t xml:space="preserve"> </w:t>
      </w:r>
      <w:r w:rsidRPr="003140DF">
        <w:rPr>
          <w:lang w:val="en-GB"/>
          <w:rPrChange w:id="1369" w:author="schulz" w:date="2016-01-10T18:02:00Z">
            <w:rPr/>
          </w:rPrChange>
        </w:rPr>
        <w:t>able</w:t>
      </w:r>
      <w:r w:rsidRPr="003140DF">
        <w:rPr>
          <w:spacing w:val="29"/>
          <w:lang w:val="en-GB"/>
          <w:rPrChange w:id="1370" w:author="schulz" w:date="2016-01-10T18:02:00Z">
            <w:rPr>
              <w:spacing w:val="29"/>
            </w:rPr>
          </w:rPrChange>
        </w:rPr>
        <w:t xml:space="preserve"> </w:t>
      </w:r>
      <w:r w:rsidRPr="003140DF">
        <w:rPr>
          <w:lang w:val="en-GB"/>
          <w:rPrChange w:id="1371" w:author="schulz" w:date="2016-01-10T18:02:00Z">
            <w:rPr/>
          </w:rPrChange>
        </w:rPr>
        <w:t>to</w:t>
      </w:r>
      <w:r w:rsidRPr="003140DF">
        <w:rPr>
          <w:spacing w:val="28"/>
          <w:lang w:val="en-GB"/>
          <w:rPrChange w:id="1372" w:author="schulz" w:date="2016-01-10T18:02:00Z">
            <w:rPr>
              <w:spacing w:val="28"/>
            </w:rPr>
          </w:rPrChange>
        </w:rPr>
        <w:t xml:space="preserve"> </w:t>
      </w:r>
      <w:r w:rsidRPr="003140DF">
        <w:rPr>
          <w:lang w:val="en-GB"/>
          <w:rPrChange w:id="1373" w:author="schulz" w:date="2016-01-10T18:02:00Z">
            <w:rPr/>
          </w:rPrChange>
        </w:rPr>
        <w:t>perform</w:t>
      </w:r>
      <w:r w:rsidRPr="003140DF">
        <w:rPr>
          <w:spacing w:val="29"/>
          <w:lang w:val="en-GB"/>
          <w:rPrChange w:id="1374" w:author="schulz" w:date="2016-01-10T18:02:00Z">
            <w:rPr>
              <w:spacing w:val="29"/>
            </w:rPr>
          </w:rPrChange>
        </w:rPr>
        <w:t xml:space="preserve"> </w:t>
      </w:r>
      <w:r w:rsidRPr="003140DF">
        <w:rPr>
          <w:lang w:val="en-GB"/>
          <w:rPrChange w:id="1375" w:author="schulz" w:date="2016-01-10T18:02:00Z">
            <w:rPr/>
          </w:rPrChange>
        </w:rPr>
        <w:t>for</w:t>
      </w:r>
      <w:r w:rsidRPr="003140DF">
        <w:rPr>
          <w:spacing w:val="29"/>
          <w:lang w:val="en-GB"/>
          <w:rPrChange w:id="1376" w:author="schulz" w:date="2016-01-10T18:02:00Z">
            <w:rPr>
              <w:spacing w:val="29"/>
            </w:rPr>
          </w:rPrChange>
        </w:rPr>
        <w:t xml:space="preserve"> </w:t>
      </w:r>
      <w:r w:rsidRPr="003140DF">
        <w:rPr>
          <w:lang w:val="en-GB"/>
          <w:rPrChange w:id="1377" w:author="schulz" w:date="2016-01-10T18:02:00Z">
            <w:rPr/>
          </w:rPrChange>
        </w:rPr>
        <w:t>the</w:t>
      </w:r>
      <w:r w:rsidRPr="003140DF">
        <w:rPr>
          <w:spacing w:val="29"/>
          <w:lang w:val="en-GB"/>
          <w:rPrChange w:id="1378" w:author="schulz" w:date="2016-01-10T18:02:00Z">
            <w:rPr>
              <w:spacing w:val="29"/>
            </w:rPr>
          </w:rPrChange>
        </w:rPr>
        <w:t xml:space="preserve"> </w:t>
      </w:r>
      <w:r w:rsidRPr="002C029A">
        <w:rPr>
          <w:spacing w:val="-1"/>
          <w:lang w:val="en-GB"/>
        </w:rPr>
        <w:t>‘</w:t>
      </w:r>
      <w:r w:rsidRPr="003140DF">
        <w:rPr>
          <w:i/>
          <w:iCs/>
          <w:spacing w:val="-1"/>
          <w:lang w:val="en-GB"/>
          <w:rPrChange w:id="1379" w:author="schulz" w:date="2016-01-10T18:02:00Z">
            <w:rPr>
              <w:i/>
              <w:iCs/>
              <w:spacing w:val="-1"/>
            </w:rPr>
          </w:rPrChange>
        </w:rPr>
        <w:t>methyltransferase</w:t>
      </w:r>
      <w:r w:rsidRPr="003140DF">
        <w:rPr>
          <w:i/>
          <w:iCs/>
          <w:spacing w:val="25"/>
          <w:w w:val="99"/>
          <w:lang w:val="en-GB"/>
          <w:rPrChange w:id="1380" w:author="schulz" w:date="2016-01-10T18:02:00Z">
            <w:rPr>
              <w:i/>
              <w:iCs/>
              <w:spacing w:val="25"/>
              <w:w w:val="99"/>
            </w:rPr>
          </w:rPrChange>
        </w:rPr>
        <w:t xml:space="preserve"> </w:t>
      </w:r>
      <w:r w:rsidRPr="003140DF">
        <w:rPr>
          <w:i/>
          <w:iCs/>
          <w:lang w:val="en-GB"/>
          <w:rPrChange w:id="1381" w:author="schulz" w:date="2016-01-10T18:02:00Z">
            <w:rPr>
              <w:i/>
              <w:iCs/>
            </w:rPr>
          </w:rPrChange>
        </w:rPr>
        <w:t>activity</w:t>
      </w:r>
      <w:r w:rsidRPr="002C029A">
        <w:rPr>
          <w:lang w:val="en-GB"/>
        </w:rPr>
        <w:t>’</w:t>
      </w:r>
      <w:r w:rsidRPr="003140DF">
        <w:rPr>
          <w:spacing w:val="-10"/>
          <w:lang w:val="en-GB"/>
          <w:rPrChange w:id="1382" w:author="schulz" w:date="2016-01-10T18:02:00Z">
            <w:rPr>
              <w:spacing w:val="-10"/>
            </w:rPr>
          </w:rPrChange>
        </w:rPr>
        <w:t xml:space="preserve"> </w:t>
      </w:r>
      <w:r w:rsidRPr="003140DF">
        <w:rPr>
          <w:lang w:val="en-GB"/>
          <w:rPrChange w:id="1383" w:author="schulz" w:date="2016-01-10T18:02:00Z">
            <w:rPr/>
          </w:rPrChange>
        </w:rPr>
        <w:t>molecular</w:t>
      </w:r>
      <w:r w:rsidRPr="003140DF">
        <w:rPr>
          <w:spacing w:val="-10"/>
          <w:lang w:val="en-GB"/>
          <w:rPrChange w:id="1384" w:author="schulz" w:date="2016-01-10T18:02:00Z">
            <w:rPr>
              <w:spacing w:val="-10"/>
            </w:rPr>
          </w:rPrChange>
        </w:rPr>
        <w:t xml:space="preserve"> </w:t>
      </w:r>
      <w:r w:rsidRPr="003140DF">
        <w:rPr>
          <w:lang w:val="en-GB"/>
          <w:rPrChange w:id="1385" w:author="schulz" w:date="2016-01-10T18:02:00Z">
            <w:rPr/>
          </w:rPrChange>
        </w:rPr>
        <w:t>function.</w:t>
      </w:r>
    </w:p>
    <w:p w14:paraId="10F36AB7" w14:textId="77777777" w:rsidR="00F20945" w:rsidRPr="003140DF" w:rsidRDefault="00F20945">
      <w:pPr>
        <w:pStyle w:val="Corpodetexto"/>
        <w:kinsoku w:val="0"/>
        <w:overflowPunct w:val="0"/>
        <w:spacing w:before="121" w:line="285" w:lineRule="auto"/>
        <w:ind w:left="230" w:right="2105"/>
        <w:jc w:val="both"/>
        <w:rPr>
          <w:lang w:val="en-GB"/>
          <w:rPrChange w:id="1386" w:author="schulz" w:date="2016-01-10T18:02:00Z">
            <w:rPr/>
          </w:rPrChange>
        </w:rPr>
      </w:pPr>
      <w:r w:rsidRPr="003140DF">
        <w:rPr>
          <w:i/>
          <w:iCs/>
          <w:lang w:val="en-GB"/>
          <w:rPrChange w:id="1387" w:author="schulz" w:date="2016-01-10T18:02:00Z">
            <w:rPr>
              <w:i/>
              <w:iCs/>
            </w:rPr>
          </w:rPrChange>
        </w:rPr>
        <w:t>CQ3:</w:t>
      </w:r>
      <w:r w:rsidRPr="003140DF">
        <w:rPr>
          <w:i/>
          <w:iCs/>
          <w:spacing w:val="32"/>
          <w:lang w:val="en-GB"/>
          <w:rPrChange w:id="1388" w:author="schulz" w:date="2016-01-10T18:02:00Z">
            <w:rPr>
              <w:i/>
              <w:iCs/>
              <w:spacing w:val="32"/>
            </w:rPr>
          </w:rPrChange>
        </w:rPr>
        <w:t xml:space="preserve"> </w:t>
      </w:r>
      <w:r w:rsidRPr="003140DF">
        <w:rPr>
          <w:i/>
          <w:iCs/>
          <w:spacing w:val="-1"/>
          <w:lang w:val="en-GB"/>
          <w:rPrChange w:id="1389" w:author="schulz" w:date="2016-01-10T18:02:00Z">
            <w:rPr>
              <w:i/>
              <w:iCs/>
              <w:spacing w:val="-1"/>
            </w:rPr>
          </w:rPrChange>
        </w:rPr>
        <w:t>Which</w:t>
      </w:r>
      <w:r w:rsidRPr="003140DF">
        <w:rPr>
          <w:i/>
          <w:iCs/>
          <w:spacing w:val="19"/>
          <w:lang w:val="en-GB"/>
          <w:rPrChange w:id="1390" w:author="schulz" w:date="2016-01-10T18:02:00Z">
            <w:rPr>
              <w:i/>
              <w:iCs/>
              <w:spacing w:val="19"/>
            </w:rPr>
          </w:rPrChange>
        </w:rPr>
        <w:t xml:space="preserve"> </w:t>
      </w:r>
      <w:r w:rsidRPr="003140DF">
        <w:rPr>
          <w:i/>
          <w:iCs/>
          <w:spacing w:val="-2"/>
          <w:lang w:val="en-GB"/>
          <w:rPrChange w:id="1391" w:author="schulz" w:date="2016-01-10T18:02:00Z">
            <w:rPr>
              <w:i/>
              <w:iCs/>
              <w:spacing w:val="-2"/>
            </w:rPr>
          </w:rPrChange>
        </w:rPr>
        <w:t>are</w:t>
      </w:r>
      <w:r w:rsidRPr="003140DF">
        <w:rPr>
          <w:i/>
          <w:iCs/>
          <w:spacing w:val="20"/>
          <w:lang w:val="en-GB"/>
          <w:rPrChange w:id="1392" w:author="schulz" w:date="2016-01-10T18:02:00Z">
            <w:rPr>
              <w:i/>
              <w:iCs/>
              <w:spacing w:val="20"/>
            </w:rPr>
          </w:rPrChange>
        </w:rPr>
        <w:t xml:space="preserve"> </w:t>
      </w:r>
      <w:r w:rsidRPr="003140DF">
        <w:rPr>
          <w:i/>
          <w:iCs/>
          <w:lang w:val="en-GB"/>
          <w:rPrChange w:id="1393" w:author="schulz" w:date="2016-01-10T18:02:00Z">
            <w:rPr>
              <w:i/>
              <w:iCs/>
            </w:rPr>
          </w:rPrChange>
        </w:rPr>
        <w:t>the</w:t>
      </w:r>
      <w:r w:rsidRPr="003140DF">
        <w:rPr>
          <w:i/>
          <w:iCs/>
          <w:spacing w:val="20"/>
          <w:lang w:val="en-GB"/>
          <w:rPrChange w:id="1394" w:author="schulz" w:date="2016-01-10T18:02:00Z">
            <w:rPr>
              <w:i/>
              <w:iCs/>
              <w:spacing w:val="20"/>
            </w:rPr>
          </w:rPrChange>
        </w:rPr>
        <w:t xml:space="preserve"> </w:t>
      </w:r>
      <w:r w:rsidRPr="003140DF">
        <w:rPr>
          <w:i/>
          <w:iCs/>
          <w:lang w:val="en-GB"/>
          <w:rPrChange w:id="1395" w:author="schulz" w:date="2016-01-10T18:02:00Z">
            <w:rPr>
              <w:i/>
              <w:iCs/>
            </w:rPr>
          </w:rPrChange>
        </w:rPr>
        <w:t>kinds</w:t>
      </w:r>
      <w:r w:rsidRPr="003140DF">
        <w:rPr>
          <w:i/>
          <w:iCs/>
          <w:spacing w:val="20"/>
          <w:lang w:val="en-GB"/>
          <w:rPrChange w:id="1396" w:author="schulz" w:date="2016-01-10T18:02:00Z">
            <w:rPr>
              <w:i/>
              <w:iCs/>
              <w:spacing w:val="20"/>
            </w:rPr>
          </w:rPrChange>
        </w:rPr>
        <w:t xml:space="preserve"> </w:t>
      </w:r>
      <w:r w:rsidRPr="003140DF">
        <w:rPr>
          <w:i/>
          <w:iCs/>
          <w:lang w:val="en-GB"/>
          <w:rPrChange w:id="1397" w:author="schulz" w:date="2016-01-10T18:02:00Z">
            <w:rPr>
              <w:i/>
              <w:iCs/>
            </w:rPr>
          </w:rPrChange>
        </w:rPr>
        <w:t>of</w:t>
      </w:r>
      <w:r w:rsidRPr="003140DF">
        <w:rPr>
          <w:i/>
          <w:iCs/>
          <w:spacing w:val="20"/>
          <w:lang w:val="en-GB"/>
          <w:rPrChange w:id="1398" w:author="schulz" w:date="2016-01-10T18:02:00Z">
            <w:rPr>
              <w:i/>
              <w:iCs/>
              <w:spacing w:val="20"/>
            </w:rPr>
          </w:rPrChange>
        </w:rPr>
        <w:t xml:space="preserve"> </w:t>
      </w:r>
      <w:r w:rsidRPr="003140DF">
        <w:rPr>
          <w:i/>
          <w:iCs/>
          <w:spacing w:val="-1"/>
          <w:lang w:val="en-GB"/>
          <w:rPrChange w:id="1399" w:author="schulz" w:date="2016-01-10T18:02:00Z">
            <w:rPr>
              <w:i/>
              <w:iCs/>
              <w:spacing w:val="-1"/>
            </w:rPr>
          </w:rPrChange>
        </w:rPr>
        <w:t>biological</w:t>
      </w:r>
      <w:r w:rsidRPr="003140DF">
        <w:rPr>
          <w:i/>
          <w:iCs/>
          <w:spacing w:val="20"/>
          <w:lang w:val="en-GB"/>
          <w:rPrChange w:id="1400" w:author="schulz" w:date="2016-01-10T18:02:00Z">
            <w:rPr>
              <w:i/>
              <w:iCs/>
              <w:spacing w:val="20"/>
            </w:rPr>
          </w:rPrChange>
        </w:rPr>
        <w:t xml:space="preserve"> </w:t>
      </w:r>
      <w:r w:rsidRPr="003140DF">
        <w:rPr>
          <w:i/>
          <w:iCs/>
          <w:spacing w:val="-1"/>
          <w:lang w:val="en-GB"/>
          <w:rPrChange w:id="1401" w:author="schulz" w:date="2016-01-10T18:02:00Z">
            <w:rPr>
              <w:i/>
              <w:iCs/>
              <w:spacing w:val="-1"/>
            </w:rPr>
          </w:rPrChange>
        </w:rPr>
        <w:t>processes</w:t>
      </w:r>
      <w:r w:rsidRPr="003140DF">
        <w:rPr>
          <w:i/>
          <w:iCs/>
          <w:spacing w:val="20"/>
          <w:lang w:val="en-GB"/>
          <w:rPrChange w:id="1402" w:author="schulz" w:date="2016-01-10T18:02:00Z">
            <w:rPr>
              <w:i/>
              <w:iCs/>
              <w:spacing w:val="20"/>
            </w:rPr>
          </w:rPrChange>
        </w:rPr>
        <w:t xml:space="preserve"> </w:t>
      </w:r>
      <w:r w:rsidRPr="003140DF">
        <w:rPr>
          <w:i/>
          <w:iCs/>
          <w:lang w:val="en-GB"/>
          <w:rPrChange w:id="1403" w:author="schulz" w:date="2016-01-10T18:02:00Z">
            <w:rPr>
              <w:i/>
              <w:iCs/>
            </w:rPr>
          </w:rPrChange>
        </w:rPr>
        <w:t>in</w:t>
      </w:r>
      <w:r w:rsidRPr="003140DF">
        <w:rPr>
          <w:i/>
          <w:iCs/>
          <w:spacing w:val="19"/>
          <w:lang w:val="en-GB"/>
          <w:rPrChange w:id="1404" w:author="schulz" w:date="2016-01-10T18:02:00Z">
            <w:rPr>
              <w:i/>
              <w:iCs/>
              <w:spacing w:val="19"/>
            </w:rPr>
          </w:rPrChange>
        </w:rPr>
        <w:t xml:space="preserve"> </w:t>
      </w:r>
      <w:r w:rsidRPr="003140DF">
        <w:rPr>
          <w:i/>
          <w:iCs/>
          <w:spacing w:val="-1"/>
          <w:lang w:val="en-GB"/>
          <w:rPrChange w:id="1405" w:author="schulz" w:date="2016-01-10T18:02:00Z">
            <w:rPr>
              <w:i/>
              <w:iCs/>
              <w:spacing w:val="-1"/>
            </w:rPr>
          </w:rPrChange>
        </w:rPr>
        <w:t>which</w:t>
      </w:r>
      <w:r w:rsidRPr="003140DF">
        <w:rPr>
          <w:i/>
          <w:iCs/>
          <w:spacing w:val="20"/>
          <w:lang w:val="en-GB"/>
          <w:rPrChange w:id="1406" w:author="schulz" w:date="2016-01-10T18:02:00Z">
            <w:rPr>
              <w:i/>
              <w:iCs/>
              <w:spacing w:val="20"/>
            </w:rPr>
          </w:rPrChange>
        </w:rPr>
        <w:t xml:space="preserve"> </w:t>
      </w:r>
      <w:r w:rsidRPr="003140DF">
        <w:rPr>
          <w:i/>
          <w:iCs/>
          <w:lang w:val="en-GB"/>
          <w:rPrChange w:id="1407" w:author="schulz" w:date="2016-01-10T18:02:00Z">
            <w:rPr>
              <w:i/>
              <w:iCs/>
            </w:rPr>
          </w:rPrChange>
        </w:rPr>
        <w:t>a</w:t>
      </w:r>
      <w:r w:rsidRPr="003140DF">
        <w:rPr>
          <w:i/>
          <w:iCs/>
          <w:spacing w:val="20"/>
          <w:lang w:val="en-GB"/>
          <w:rPrChange w:id="1408" w:author="schulz" w:date="2016-01-10T18:02:00Z">
            <w:rPr>
              <w:i/>
              <w:iCs/>
              <w:spacing w:val="20"/>
            </w:rPr>
          </w:rPrChange>
        </w:rPr>
        <w:t xml:space="preserve"> </w:t>
      </w:r>
      <w:r w:rsidRPr="003140DF">
        <w:rPr>
          <w:i/>
          <w:iCs/>
          <w:lang w:val="en-GB"/>
          <w:rPrChange w:id="1409" w:author="schulz" w:date="2016-01-10T18:02:00Z">
            <w:rPr>
              <w:i/>
              <w:iCs/>
            </w:rPr>
          </w:rPrChange>
        </w:rPr>
        <w:t>specific</w:t>
      </w:r>
      <w:r w:rsidRPr="003140DF">
        <w:rPr>
          <w:i/>
          <w:iCs/>
          <w:spacing w:val="27"/>
          <w:w w:val="97"/>
          <w:lang w:val="en-GB"/>
          <w:rPrChange w:id="1410" w:author="schulz" w:date="2016-01-10T18:02:00Z">
            <w:rPr>
              <w:i/>
              <w:iCs/>
              <w:spacing w:val="27"/>
              <w:w w:val="97"/>
            </w:rPr>
          </w:rPrChange>
        </w:rPr>
        <w:t xml:space="preserve"> </w:t>
      </w:r>
      <w:r w:rsidRPr="003140DF">
        <w:rPr>
          <w:i/>
          <w:iCs/>
          <w:spacing w:val="-2"/>
          <w:lang w:val="en-GB"/>
          <w:rPrChange w:id="1411" w:author="schulz" w:date="2016-01-10T18:02:00Z">
            <w:rPr>
              <w:i/>
              <w:iCs/>
              <w:spacing w:val="-2"/>
            </w:rPr>
          </w:rPrChange>
        </w:rPr>
        <w:t>protein</w:t>
      </w:r>
      <w:r w:rsidRPr="003140DF">
        <w:rPr>
          <w:i/>
          <w:iCs/>
          <w:spacing w:val="-20"/>
          <w:lang w:val="en-GB"/>
          <w:rPrChange w:id="1412" w:author="schulz" w:date="2016-01-10T18:02:00Z">
            <w:rPr>
              <w:i/>
              <w:iCs/>
              <w:spacing w:val="-20"/>
            </w:rPr>
          </w:rPrChange>
        </w:rPr>
        <w:t xml:space="preserve"> </w:t>
      </w:r>
      <w:r w:rsidRPr="003140DF">
        <w:rPr>
          <w:i/>
          <w:iCs/>
          <w:lang w:val="en-GB"/>
          <w:rPrChange w:id="1413" w:author="schulz" w:date="2016-01-10T18:02:00Z">
            <w:rPr>
              <w:i/>
              <w:iCs/>
            </w:rPr>
          </w:rPrChange>
        </w:rPr>
        <w:t>of</w:t>
      </w:r>
      <w:r w:rsidRPr="003140DF">
        <w:rPr>
          <w:i/>
          <w:iCs/>
          <w:spacing w:val="-20"/>
          <w:lang w:val="en-GB"/>
          <w:rPrChange w:id="1414" w:author="schulz" w:date="2016-01-10T18:02:00Z">
            <w:rPr>
              <w:i/>
              <w:iCs/>
              <w:spacing w:val="-20"/>
            </w:rPr>
          </w:rPrChange>
        </w:rPr>
        <w:t xml:space="preserve"> </w:t>
      </w:r>
      <w:r w:rsidRPr="003140DF">
        <w:rPr>
          <w:i/>
          <w:iCs/>
          <w:lang w:val="en-GB"/>
          <w:rPrChange w:id="1415" w:author="schulz" w:date="2016-01-10T18:02:00Z">
            <w:rPr>
              <w:i/>
              <w:iCs/>
            </w:rPr>
          </w:rPrChange>
        </w:rPr>
        <w:t>type</w:t>
      </w:r>
      <w:r w:rsidRPr="003140DF">
        <w:rPr>
          <w:i/>
          <w:iCs/>
          <w:spacing w:val="-20"/>
          <w:lang w:val="en-GB"/>
          <w:rPrChange w:id="1416" w:author="schulz" w:date="2016-01-10T18:02:00Z">
            <w:rPr>
              <w:i/>
              <w:iCs/>
              <w:spacing w:val="-20"/>
            </w:rPr>
          </w:rPrChange>
        </w:rPr>
        <w:t xml:space="preserve"> </w:t>
      </w:r>
      <w:r w:rsidRPr="002C029A">
        <w:rPr>
          <w:i/>
          <w:iCs/>
          <w:lang w:val="en-GB"/>
        </w:rPr>
        <w:t>‘</w:t>
      </w:r>
      <w:proofErr w:type="spellStart"/>
      <w:r w:rsidRPr="003140DF">
        <w:rPr>
          <w:i/>
          <w:iCs/>
          <w:lang w:val="en-GB"/>
          <w:rPrChange w:id="1417" w:author="schulz" w:date="2016-01-10T18:02:00Z">
            <w:rPr>
              <w:i/>
              <w:iCs/>
            </w:rPr>
          </w:rPrChange>
        </w:rPr>
        <w:t>Cystationine</w:t>
      </w:r>
      <w:proofErr w:type="spellEnd"/>
      <w:r w:rsidRPr="003140DF">
        <w:rPr>
          <w:i/>
          <w:iCs/>
          <w:spacing w:val="-20"/>
          <w:lang w:val="en-GB"/>
          <w:rPrChange w:id="1418" w:author="schulz" w:date="2016-01-10T18:02:00Z">
            <w:rPr>
              <w:i/>
              <w:iCs/>
              <w:spacing w:val="-20"/>
            </w:rPr>
          </w:rPrChange>
        </w:rPr>
        <w:t xml:space="preserve"> </w:t>
      </w:r>
      <w:proofErr w:type="spellStart"/>
      <w:r w:rsidRPr="003140DF">
        <w:rPr>
          <w:i/>
          <w:iCs/>
          <w:lang w:val="en-GB"/>
          <w:rPrChange w:id="1419" w:author="schulz" w:date="2016-01-10T18:02:00Z">
            <w:rPr>
              <w:i/>
              <w:iCs/>
            </w:rPr>
          </w:rPrChange>
        </w:rPr>
        <w:t>gama</w:t>
      </w:r>
      <w:proofErr w:type="spellEnd"/>
      <w:r w:rsidRPr="003140DF">
        <w:rPr>
          <w:i/>
          <w:iCs/>
          <w:spacing w:val="-19"/>
          <w:lang w:val="en-GB"/>
          <w:rPrChange w:id="1420" w:author="schulz" w:date="2016-01-10T18:02:00Z">
            <w:rPr>
              <w:i/>
              <w:iCs/>
              <w:spacing w:val="-19"/>
            </w:rPr>
          </w:rPrChange>
        </w:rPr>
        <w:t xml:space="preserve"> </w:t>
      </w:r>
      <w:proofErr w:type="spellStart"/>
      <w:r w:rsidRPr="003140DF">
        <w:rPr>
          <w:i/>
          <w:iCs/>
          <w:lang w:val="en-GB"/>
          <w:rPrChange w:id="1421" w:author="schulz" w:date="2016-01-10T18:02:00Z">
            <w:rPr>
              <w:i/>
              <w:iCs/>
            </w:rPr>
          </w:rPrChange>
        </w:rPr>
        <w:t>lyase</w:t>
      </w:r>
      <w:proofErr w:type="spellEnd"/>
      <w:r w:rsidRPr="002C029A">
        <w:rPr>
          <w:i/>
          <w:iCs/>
          <w:lang w:val="en-GB"/>
        </w:rPr>
        <w:t>’</w:t>
      </w:r>
      <w:r w:rsidRPr="003140DF">
        <w:rPr>
          <w:i/>
          <w:iCs/>
          <w:spacing w:val="-20"/>
          <w:lang w:val="en-GB"/>
          <w:rPrChange w:id="1422" w:author="schulz" w:date="2016-01-10T18:02:00Z">
            <w:rPr>
              <w:i/>
              <w:iCs/>
              <w:spacing w:val="-20"/>
            </w:rPr>
          </w:rPrChange>
        </w:rPr>
        <w:t xml:space="preserve"> </w:t>
      </w:r>
      <w:r w:rsidRPr="003140DF">
        <w:rPr>
          <w:i/>
          <w:iCs/>
          <w:lang w:val="en-GB"/>
          <w:rPrChange w:id="1423" w:author="schulz" w:date="2016-01-10T18:02:00Z">
            <w:rPr>
              <w:i/>
              <w:iCs/>
            </w:rPr>
          </w:rPrChange>
        </w:rPr>
        <w:t>participates,</w:t>
      </w:r>
      <w:r w:rsidRPr="003140DF">
        <w:rPr>
          <w:i/>
          <w:iCs/>
          <w:spacing w:val="-16"/>
          <w:lang w:val="en-GB"/>
          <w:rPrChange w:id="1424" w:author="schulz" w:date="2016-01-10T18:02:00Z">
            <w:rPr>
              <w:i/>
              <w:iCs/>
              <w:spacing w:val="-16"/>
            </w:rPr>
          </w:rPrChange>
        </w:rPr>
        <w:t xml:space="preserve"> </w:t>
      </w:r>
      <w:r w:rsidRPr="003140DF">
        <w:rPr>
          <w:i/>
          <w:iCs/>
          <w:lang w:val="en-GB"/>
          <w:rPrChange w:id="1425" w:author="schulz" w:date="2016-01-10T18:02:00Z">
            <w:rPr>
              <w:i/>
              <w:iCs/>
            </w:rPr>
          </w:rPrChange>
        </w:rPr>
        <w:t>and</w:t>
      </w:r>
      <w:r w:rsidRPr="003140DF">
        <w:rPr>
          <w:i/>
          <w:iCs/>
          <w:spacing w:val="-20"/>
          <w:lang w:val="en-GB"/>
          <w:rPrChange w:id="1426" w:author="schulz" w:date="2016-01-10T18:02:00Z">
            <w:rPr>
              <w:i/>
              <w:iCs/>
              <w:spacing w:val="-20"/>
            </w:rPr>
          </w:rPrChange>
        </w:rPr>
        <w:t xml:space="preserve"> </w:t>
      </w:r>
      <w:r w:rsidRPr="003140DF">
        <w:rPr>
          <w:i/>
          <w:iCs/>
          <w:lang w:val="en-GB"/>
          <w:rPrChange w:id="1427" w:author="schulz" w:date="2016-01-10T18:02:00Z">
            <w:rPr>
              <w:i/>
              <w:iCs/>
            </w:rPr>
          </w:rPrChange>
        </w:rPr>
        <w:t>has</w:t>
      </w:r>
      <w:r w:rsidRPr="003140DF">
        <w:rPr>
          <w:i/>
          <w:iCs/>
          <w:spacing w:val="-19"/>
          <w:lang w:val="en-GB"/>
          <w:rPrChange w:id="1428" w:author="schulz" w:date="2016-01-10T18:02:00Z">
            <w:rPr>
              <w:i/>
              <w:iCs/>
              <w:spacing w:val="-19"/>
            </w:rPr>
          </w:rPrChange>
        </w:rPr>
        <w:t xml:space="preserve"> </w:t>
      </w:r>
      <w:r w:rsidRPr="003140DF">
        <w:rPr>
          <w:i/>
          <w:iCs/>
          <w:lang w:val="en-GB"/>
          <w:rPrChange w:id="1429" w:author="schulz" w:date="2016-01-10T18:02:00Z">
            <w:rPr>
              <w:i/>
              <w:iCs/>
            </w:rPr>
          </w:rPrChange>
        </w:rPr>
        <w:t>the</w:t>
      </w:r>
      <w:r w:rsidRPr="003140DF">
        <w:rPr>
          <w:i/>
          <w:iCs/>
          <w:spacing w:val="-20"/>
          <w:lang w:val="en-GB"/>
          <w:rPrChange w:id="1430" w:author="schulz" w:date="2016-01-10T18:02:00Z">
            <w:rPr>
              <w:i/>
              <w:iCs/>
              <w:spacing w:val="-20"/>
            </w:rPr>
          </w:rPrChange>
        </w:rPr>
        <w:t xml:space="preserve"> </w:t>
      </w:r>
      <w:r w:rsidRPr="003140DF">
        <w:rPr>
          <w:i/>
          <w:iCs/>
          <w:lang w:val="en-GB"/>
          <w:rPrChange w:id="1431" w:author="schulz" w:date="2016-01-10T18:02:00Z">
            <w:rPr>
              <w:i/>
              <w:iCs/>
            </w:rPr>
          </w:rPrChange>
        </w:rPr>
        <w:t>function</w:t>
      </w:r>
      <w:r w:rsidRPr="003140DF">
        <w:rPr>
          <w:i/>
          <w:iCs/>
          <w:spacing w:val="26"/>
          <w:w w:val="99"/>
          <w:lang w:val="en-GB"/>
          <w:rPrChange w:id="1432" w:author="schulz" w:date="2016-01-10T18:02:00Z">
            <w:rPr>
              <w:i/>
              <w:iCs/>
              <w:spacing w:val="26"/>
              <w:w w:val="99"/>
            </w:rPr>
          </w:rPrChange>
        </w:rPr>
        <w:t xml:space="preserve"> </w:t>
      </w:r>
      <w:r w:rsidRPr="003140DF">
        <w:rPr>
          <w:i/>
          <w:iCs/>
          <w:lang w:val="en-GB"/>
          <w:rPrChange w:id="1433" w:author="schulz" w:date="2016-01-10T18:02:00Z">
            <w:rPr>
              <w:i/>
              <w:iCs/>
            </w:rPr>
          </w:rPrChange>
        </w:rPr>
        <w:t>of</w:t>
      </w:r>
      <w:r w:rsidRPr="003140DF">
        <w:rPr>
          <w:i/>
          <w:iCs/>
          <w:spacing w:val="-2"/>
          <w:lang w:val="en-GB"/>
          <w:rPrChange w:id="1434" w:author="schulz" w:date="2016-01-10T18:02:00Z">
            <w:rPr>
              <w:i/>
              <w:iCs/>
              <w:spacing w:val="-2"/>
            </w:rPr>
          </w:rPrChange>
        </w:rPr>
        <w:t xml:space="preserve"> </w:t>
      </w:r>
      <w:r w:rsidRPr="003140DF">
        <w:rPr>
          <w:i/>
          <w:iCs/>
          <w:lang w:val="en-GB"/>
          <w:rPrChange w:id="1435" w:author="schulz" w:date="2016-01-10T18:02:00Z">
            <w:rPr>
              <w:i/>
              <w:iCs/>
            </w:rPr>
          </w:rPrChange>
        </w:rPr>
        <w:t>performing</w:t>
      </w:r>
      <w:r w:rsidRPr="003140DF">
        <w:rPr>
          <w:i/>
          <w:iCs/>
          <w:spacing w:val="-2"/>
          <w:lang w:val="en-GB"/>
          <w:rPrChange w:id="1436" w:author="schulz" w:date="2016-01-10T18:02:00Z">
            <w:rPr>
              <w:i/>
              <w:iCs/>
              <w:spacing w:val="-2"/>
            </w:rPr>
          </w:rPrChange>
        </w:rPr>
        <w:t xml:space="preserve"> </w:t>
      </w:r>
      <w:r w:rsidRPr="003140DF">
        <w:rPr>
          <w:i/>
          <w:iCs/>
          <w:lang w:val="en-GB"/>
          <w:rPrChange w:id="1437" w:author="schulz" w:date="2016-01-10T18:02:00Z">
            <w:rPr>
              <w:i/>
              <w:iCs/>
            </w:rPr>
          </w:rPrChange>
        </w:rPr>
        <w:t>molecular</w:t>
      </w:r>
      <w:r w:rsidRPr="003140DF">
        <w:rPr>
          <w:i/>
          <w:iCs/>
          <w:spacing w:val="-2"/>
          <w:lang w:val="en-GB"/>
          <w:rPrChange w:id="1438" w:author="schulz" w:date="2016-01-10T18:02:00Z">
            <w:rPr>
              <w:i/>
              <w:iCs/>
              <w:spacing w:val="-2"/>
            </w:rPr>
          </w:rPrChange>
        </w:rPr>
        <w:t xml:space="preserve"> </w:t>
      </w:r>
      <w:r w:rsidRPr="003140DF">
        <w:rPr>
          <w:i/>
          <w:iCs/>
          <w:lang w:val="en-GB"/>
          <w:rPrChange w:id="1439" w:author="schulz" w:date="2016-01-10T18:02:00Z">
            <w:rPr>
              <w:i/>
              <w:iCs/>
            </w:rPr>
          </w:rPrChange>
        </w:rPr>
        <w:t>activities</w:t>
      </w:r>
      <w:r w:rsidRPr="003140DF">
        <w:rPr>
          <w:i/>
          <w:iCs/>
          <w:spacing w:val="-2"/>
          <w:lang w:val="en-GB"/>
          <w:rPrChange w:id="1440" w:author="schulz" w:date="2016-01-10T18:02:00Z">
            <w:rPr>
              <w:i/>
              <w:iCs/>
              <w:spacing w:val="-2"/>
            </w:rPr>
          </w:rPrChange>
        </w:rPr>
        <w:t xml:space="preserve"> </w:t>
      </w:r>
      <w:r w:rsidRPr="003140DF">
        <w:rPr>
          <w:i/>
          <w:iCs/>
          <w:lang w:val="en-GB"/>
          <w:rPrChange w:id="1441" w:author="schulz" w:date="2016-01-10T18:02:00Z">
            <w:rPr>
              <w:i/>
              <w:iCs/>
            </w:rPr>
          </w:rPrChange>
        </w:rPr>
        <w:t>of</w:t>
      </w:r>
      <w:r w:rsidRPr="003140DF">
        <w:rPr>
          <w:i/>
          <w:iCs/>
          <w:spacing w:val="-2"/>
          <w:lang w:val="en-GB"/>
          <w:rPrChange w:id="1442" w:author="schulz" w:date="2016-01-10T18:02:00Z">
            <w:rPr>
              <w:i/>
              <w:iCs/>
              <w:spacing w:val="-2"/>
            </w:rPr>
          </w:rPrChange>
        </w:rPr>
        <w:t xml:space="preserve"> </w:t>
      </w:r>
      <w:r w:rsidRPr="003140DF">
        <w:rPr>
          <w:i/>
          <w:iCs/>
          <w:lang w:val="en-GB"/>
          <w:rPrChange w:id="1443" w:author="schulz" w:date="2016-01-10T18:02:00Z">
            <w:rPr>
              <w:i/>
              <w:iCs/>
            </w:rPr>
          </w:rPrChange>
        </w:rPr>
        <w:t>type</w:t>
      </w:r>
      <w:r w:rsidRPr="003140DF">
        <w:rPr>
          <w:i/>
          <w:iCs/>
          <w:spacing w:val="-2"/>
          <w:lang w:val="en-GB"/>
          <w:rPrChange w:id="1444" w:author="schulz" w:date="2016-01-10T18:02:00Z">
            <w:rPr>
              <w:i/>
              <w:iCs/>
              <w:spacing w:val="-2"/>
            </w:rPr>
          </w:rPrChange>
        </w:rPr>
        <w:t xml:space="preserve"> </w:t>
      </w:r>
      <w:r w:rsidRPr="002C029A">
        <w:rPr>
          <w:i/>
          <w:iCs/>
          <w:lang w:val="en-GB"/>
        </w:rPr>
        <w:t>‘</w:t>
      </w:r>
      <w:r w:rsidRPr="003140DF">
        <w:rPr>
          <w:i/>
          <w:iCs/>
          <w:lang w:val="en-GB"/>
          <w:rPrChange w:id="1445" w:author="schulz" w:date="2016-01-10T18:02:00Z">
            <w:rPr>
              <w:i/>
              <w:iCs/>
            </w:rPr>
          </w:rPrChange>
        </w:rPr>
        <w:t>carbon-</w:t>
      </w:r>
      <w:proofErr w:type="spellStart"/>
      <w:r w:rsidRPr="003140DF">
        <w:rPr>
          <w:i/>
          <w:iCs/>
          <w:lang w:val="en-GB"/>
          <w:rPrChange w:id="1446" w:author="schulz" w:date="2016-01-10T18:02:00Z">
            <w:rPr>
              <w:i/>
              <w:iCs/>
            </w:rPr>
          </w:rPrChange>
        </w:rPr>
        <w:t>sulfur</w:t>
      </w:r>
      <w:proofErr w:type="spellEnd"/>
      <w:r w:rsidRPr="003140DF">
        <w:rPr>
          <w:i/>
          <w:iCs/>
          <w:spacing w:val="-2"/>
          <w:lang w:val="en-GB"/>
          <w:rPrChange w:id="1447" w:author="schulz" w:date="2016-01-10T18:02:00Z">
            <w:rPr>
              <w:i/>
              <w:iCs/>
              <w:spacing w:val="-2"/>
            </w:rPr>
          </w:rPrChange>
        </w:rPr>
        <w:t xml:space="preserve"> </w:t>
      </w:r>
      <w:proofErr w:type="spellStart"/>
      <w:r w:rsidRPr="003140DF">
        <w:rPr>
          <w:i/>
          <w:iCs/>
          <w:lang w:val="en-GB"/>
          <w:rPrChange w:id="1448" w:author="schulz" w:date="2016-01-10T18:02:00Z">
            <w:rPr>
              <w:i/>
              <w:iCs/>
            </w:rPr>
          </w:rPrChange>
        </w:rPr>
        <w:t>lyase</w:t>
      </w:r>
      <w:proofErr w:type="spellEnd"/>
      <w:r w:rsidRPr="003140DF">
        <w:rPr>
          <w:i/>
          <w:iCs/>
          <w:spacing w:val="-2"/>
          <w:lang w:val="en-GB"/>
          <w:rPrChange w:id="1449" w:author="schulz" w:date="2016-01-10T18:02:00Z">
            <w:rPr>
              <w:i/>
              <w:iCs/>
              <w:spacing w:val="-2"/>
            </w:rPr>
          </w:rPrChange>
        </w:rPr>
        <w:t xml:space="preserve"> </w:t>
      </w:r>
      <w:r w:rsidRPr="003140DF">
        <w:rPr>
          <w:i/>
          <w:iCs/>
          <w:lang w:val="en-GB"/>
          <w:rPrChange w:id="1450" w:author="schulz" w:date="2016-01-10T18:02:00Z">
            <w:rPr>
              <w:i/>
              <w:iCs/>
            </w:rPr>
          </w:rPrChange>
        </w:rPr>
        <w:t>activity</w:t>
      </w:r>
      <w:r w:rsidRPr="002C029A">
        <w:rPr>
          <w:i/>
          <w:iCs/>
          <w:lang w:val="en-GB"/>
        </w:rPr>
        <w:t>’</w:t>
      </w:r>
      <w:r w:rsidRPr="003140DF">
        <w:rPr>
          <w:i/>
          <w:iCs/>
          <w:lang w:val="en-GB"/>
          <w:rPrChange w:id="1451" w:author="schulz" w:date="2016-01-10T18:02:00Z">
            <w:rPr>
              <w:i/>
              <w:iCs/>
            </w:rPr>
          </w:rPrChange>
        </w:rPr>
        <w:t>?</w:t>
      </w:r>
      <w:r w:rsidRPr="003140DF">
        <w:rPr>
          <w:i/>
          <w:iCs/>
          <w:w w:val="99"/>
          <w:lang w:val="en-GB"/>
          <w:rPrChange w:id="1452" w:author="schulz" w:date="2016-01-10T18:02:00Z">
            <w:rPr>
              <w:i/>
              <w:iCs/>
              <w:w w:val="99"/>
            </w:rPr>
          </w:rPrChange>
        </w:rPr>
        <w:t xml:space="preserve"> </w:t>
      </w:r>
      <w:r w:rsidRPr="003140DF">
        <w:rPr>
          <w:lang w:val="en-GB"/>
          <w:rPrChange w:id="1453" w:author="schulz" w:date="2016-01-10T18:02:00Z">
            <w:rPr/>
          </w:rPrChange>
        </w:rPr>
        <w:t>This</w:t>
      </w:r>
      <w:r w:rsidRPr="003140DF">
        <w:rPr>
          <w:spacing w:val="20"/>
          <w:lang w:val="en-GB"/>
          <w:rPrChange w:id="1454" w:author="schulz" w:date="2016-01-10T18:02:00Z">
            <w:rPr>
              <w:spacing w:val="20"/>
            </w:rPr>
          </w:rPrChange>
        </w:rPr>
        <w:t xml:space="preserve"> </w:t>
      </w:r>
      <w:r w:rsidRPr="003140DF">
        <w:rPr>
          <w:lang w:val="en-GB"/>
          <w:rPrChange w:id="1455" w:author="schulz" w:date="2016-01-10T18:02:00Z">
            <w:rPr/>
          </w:rPrChange>
        </w:rPr>
        <w:t>query</w:t>
      </w:r>
      <w:r w:rsidRPr="003140DF">
        <w:rPr>
          <w:spacing w:val="20"/>
          <w:lang w:val="en-GB"/>
          <w:rPrChange w:id="1456" w:author="schulz" w:date="2016-01-10T18:02:00Z">
            <w:rPr>
              <w:spacing w:val="20"/>
            </w:rPr>
          </w:rPrChange>
        </w:rPr>
        <w:t xml:space="preserve"> </w:t>
      </w:r>
      <w:r w:rsidRPr="003140DF">
        <w:rPr>
          <w:lang w:val="en-GB"/>
          <w:rPrChange w:id="1457" w:author="schulz" w:date="2016-01-10T18:02:00Z">
            <w:rPr/>
          </w:rPrChange>
        </w:rPr>
        <w:t>is</w:t>
      </w:r>
      <w:r w:rsidRPr="003140DF">
        <w:rPr>
          <w:spacing w:val="20"/>
          <w:lang w:val="en-GB"/>
          <w:rPrChange w:id="1458" w:author="schulz" w:date="2016-01-10T18:02:00Z">
            <w:rPr>
              <w:spacing w:val="20"/>
            </w:rPr>
          </w:rPrChange>
        </w:rPr>
        <w:t xml:space="preserve"> </w:t>
      </w:r>
      <w:r w:rsidRPr="003140DF">
        <w:rPr>
          <w:lang w:val="en-GB"/>
          <w:rPrChange w:id="1459" w:author="schulz" w:date="2016-01-10T18:02:00Z">
            <w:rPr/>
          </w:rPrChange>
        </w:rPr>
        <w:t>related</w:t>
      </w:r>
      <w:r w:rsidRPr="003140DF">
        <w:rPr>
          <w:spacing w:val="21"/>
          <w:lang w:val="en-GB"/>
          <w:rPrChange w:id="1460" w:author="schulz" w:date="2016-01-10T18:02:00Z">
            <w:rPr>
              <w:spacing w:val="21"/>
            </w:rPr>
          </w:rPrChange>
        </w:rPr>
        <w:t xml:space="preserve"> </w:t>
      </w:r>
      <w:r w:rsidRPr="003140DF">
        <w:rPr>
          <w:lang w:val="en-GB"/>
          <w:rPrChange w:id="1461" w:author="schulz" w:date="2016-01-10T18:02:00Z">
            <w:rPr/>
          </w:rPrChange>
        </w:rPr>
        <w:t>to</w:t>
      </w:r>
      <w:r w:rsidRPr="003140DF">
        <w:rPr>
          <w:spacing w:val="20"/>
          <w:lang w:val="en-GB"/>
          <w:rPrChange w:id="1462" w:author="schulz" w:date="2016-01-10T18:02:00Z">
            <w:rPr>
              <w:spacing w:val="20"/>
            </w:rPr>
          </w:rPrChange>
        </w:rPr>
        <w:t xml:space="preserve"> </w:t>
      </w:r>
      <w:r w:rsidRPr="003140DF">
        <w:rPr>
          <w:lang w:val="en-GB"/>
          <w:rPrChange w:id="1463" w:author="schulz" w:date="2016-01-10T18:02:00Z">
            <w:rPr/>
          </w:rPrChange>
        </w:rPr>
        <w:t>the</w:t>
      </w:r>
      <w:r w:rsidRPr="003140DF">
        <w:rPr>
          <w:spacing w:val="20"/>
          <w:lang w:val="en-GB"/>
          <w:rPrChange w:id="1464" w:author="schulz" w:date="2016-01-10T18:02:00Z">
            <w:rPr>
              <w:spacing w:val="20"/>
            </w:rPr>
          </w:rPrChange>
        </w:rPr>
        <w:t xml:space="preserve"> </w:t>
      </w:r>
      <w:r w:rsidRPr="003140DF">
        <w:rPr>
          <w:lang w:val="en-GB"/>
          <w:rPrChange w:id="1465" w:author="schulz" w:date="2016-01-10T18:02:00Z">
            <w:rPr/>
          </w:rPrChange>
        </w:rPr>
        <w:t>identification</w:t>
      </w:r>
      <w:r w:rsidRPr="003140DF">
        <w:rPr>
          <w:spacing w:val="21"/>
          <w:lang w:val="en-GB"/>
          <w:rPrChange w:id="1466" w:author="schulz" w:date="2016-01-10T18:02:00Z">
            <w:rPr>
              <w:spacing w:val="21"/>
            </w:rPr>
          </w:rPrChange>
        </w:rPr>
        <w:t xml:space="preserve"> </w:t>
      </w:r>
      <w:r w:rsidRPr="003140DF">
        <w:rPr>
          <w:lang w:val="en-GB"/>
          <w:rPrChange w:id="1467" w:author="schulz" w:date="2016-01-10T18:02:00Z">
            <w:rPr/>
          </w:rPrChange>
        </w:rPr>
        <w:t>of</w:t>
      </w:r>
      <w:r w:rsidRPr="003140DF">
        <w:rPr>
          <w:spacing w:val="20"/>
          <w:lang w:val="en-GB"/>
          <w:rPrChange w:id="1468" w:author="schulz" w:date="2016-01-10T18:02:00Z">
            <w:rPr>
              <w:spacing w:val="20"/>
            </w:rPr>
          </w:rPrChange>
        </w:rPr>
        <w:t xml:space="preserve"> </w:t>
      </w:r>
      <w:r w:rsidRPr="003140DF">
        <w:rPr>
          <w:lang w:val="en-GB"/>
          <w:rPrChange w:id="1469" w:author="schulz" w:date="2016-01-10T18:02:00Z">
            <w:rPr/>
          </w:rPrChange>
        </w:rPr>
        <w:t>biological</w:t>
      </w:r>
      <w:r w:rsidRPr="003140DF">
        <w:rPr>
          <w:spacing w:val="20"/>
          <w:lang w:val="en-GB"/>
          <w:rPrChange w:id="1470" w:author="schulz" w:date="2016-01-10T18:02:00Z">
            <w:rPr>
              <w:spacing w:val="20"/>
            </w:rPr>
          </w:rPrChange>
        </w:rPr>
        <w:t xml:space="preserve"> </w:t>
      </w:r>
      <w:r w:rsidRPr="003140DF">
        <w:rPr>
          <w:lang w:val="en-GB"/>
          <w:rPrChange w:id="1471" w:author="schulz" w:date="2016-01-10T18:02:00Z">
            <w:rPr/>
          </w:rPrChange>
        </w:rPr>
        <w:t>processes</w:t>
      </w:r>
      <w:r w:rsidRPr="003140DF">
        <w:rPr>
          <w:spacing w:val="21"/>
          <w:lang w:val="en-GB"/>
          <w:rPrChange w:id="1472" w:author="schulz" w:date="2016-01-10T18:02:00Z">
            <w:rPr>
              <w:spacing w:val="21"/>
            </w:rPr>
          </w:rPrChange>
        </w:rPr>
        <w:t xml:space="preserve"> </w:t>
      </w:r>
      <w:r w:rsidRPr="003140DF">
        <w:rPr>
          <w:lang w:val="en-GB"/>
          <w:rPrChange w:id="1473" w:author="schulz" w:date="2016-01-10T18:02:00Z">
            <w:rPr/>
          </w:rPrChange>
        </w:rPr>
        <w:t>(e.g.</w:t>
      </w:r>
      <w:r w:rsidRPr="003140DF">
        <w:rPr>
          <w:w w:val="99"/>
          <w:lang w:val="en-GB"/>
          <w:rPrChange w:id="1474" w:author="schulz" w:date="2016-01-10T18:02:00Z">
            <w:rPr>
              <w:w w:val="99"/>
            </w:rPr>
          </w:rPrChange>
        </w:rPr>
        <w:t xml:space="preserve"> </w:t>
      </w:r>
      <w:r w:rsidRPr="003140DF">
        <w:rPr>
          <w:lang w:val="en-GB"/>
          <w:rPrChange w:id="1475" w:author="schulz" w:date="2016-01-10T18:02:00Z">
            <w:rPr/>
          </w:rPrChange>
        </w:rPr>
        <w:t>reactions)</w:t>
      </w:r>
      <w:r w:rsidRPr="003140DF">
        <w:rPr>
          <w:spacing w:val="15"/>
          <w:lang w:val="en-GB"/>
          <w:rPrChange w:id="1476" w:author="schulz" w:date="2016-01-10T18:02:00Z">
            <w:rPr>
              <w:spacing w:val="15"/>
            </w:rPr>
          </w:rPrChange>
        </w:rPr>
        <w:t xml:space="preserve"> </w:t>
      </w:r>
      <w:r w:rsidRPr="003140DF">
        <w:rPr>
          <w:lang w:val="en-GB"/>
          <w:rPrChange w:id="1477" w:author="schulz" w:date="2016-01-10T18:02:00Z">
            <w:rPr/>
          </w:rPrChange>
        </w:rPr>
        <w:t>that</w:t>
      </w:r>
      <w:r w:rsidRPr="003140DF">
        <w:rPr>
          <w:spacing w:val="16"/>
          <w:lang w:val="en-GB"/>
          <w:rPrChange w:id="1478" w:author="schulz" w:date="2016-01-10T18:02:00Z">
            <w:rPr>
              <w:spacing w:val="16"/>
            </w:rPr>
          </w:rPrChange>
        </w:rPr>
        <w:t xml:space="preserve"> </w:t>
      </w:r>
      <w:r w:rsidRPr="003140DF">
        <w:rPr>
          <w:spacing w:val="-2"/>
          <w:lang w:val="en-GB"/>
          <w:rPrChange w:id="1479" w:author="schulz" w:date="2016-01-10T18:02:00Z">
            <w:rPr>
              <w:spacing w:val="-2"/>
            </w:rPr>
          </w:rPrChange>
        </w:rPr>
        <w:t>involve</w:t>
      </w:r>
      <w:r w:rsidRPr="003140DF">
        <w:rPr>
          <w:spacing w:val="16"/>
          <w:lang w:val="en-GB"/>
          <w:rPrChange w:id="1480" w:author="schulz" w:date="2016-01-10T18:02:00Z">
            <w:rPr>
              <w:spacing w:val="16"/>
            </w:rPr>
          </w:rPrChange>
        </w:rPr>
        <w:t xml:space="preserve"> </w:t>
      </w:r>
      <w:r w:rsidRPr="003140DF">
        <w:rPr>
          <w:lang w:val="en-GB"/>
          <w:rPrChange w:id="1481" w:author="schulz" w:date="2016-01-10T18:02:00Z">
            <w:rPr/>
          </w:rPrChange>
        </w:rPr>
        <w:t>a</w:t>
      </w:r>
      <w:r w:rsidRPr="003140DF">
        <w:rPr>
          <w:spacing w:val="15"/>
          <w:lang w:val="en-GB"/>
          <w:rPrChange w:id="1482" w:author="schulz" w:date="2016-01-10T18:02:00Z">
            <w:rPr>
              <w:spacing w:val="15"/>
            </w:rPr>
          </w:rPrChange>
        </w:rPr>
        <w:t xml:space="preserve"> </w:t>
      </w:r>
      <w:r w:rsidRPr="003140DF">
        <w:rPr>
          <w:lang w:val="en-GB"/>
          <w:rPrChange w:id="1483" w:author="schulz" w:date="2016-01-10T18:02:00Z">
            <w:rPr/>
          </w:rPrChange>
        </w:rPr>
        <w:t>specific</w:t>
      </w:r>
      <w:r w:rsidRPr="003140DF">
        <w:rPr>
          <w:spacing w:val="16"/>
          <w:lang w:val="en-GB"/>
          <w:rPrChange w:id="1484" w:author="schulz" w:date="2016-01-10T18:02:00Z">
            <w:rPr>
              <w:spacing w:val="16"/>
            </w:rPr>
          </w:rPrChange>
        </w:rPr>
        <w:t xml:space="preserve"> </w:t>
      </w:r>
      <w:r w:rsidRPr="003140DF">
        <w:rPr>
          <w:lang w:val="en-GB"/>
          <w:rPrChange w:id="1485" w:author="schulz" w:date="2016-01-10T18:02:00Z">
            <w:rPr/>
          </w:rPrChange>
        </w:rPr>
        <w:t>protein,</w:t>
      </w:r>
      <w:r w:rsidRPr="003140DF">
        <w:rPr>
          <w:spacing w:val="26"/>
          <w:lang w:val="en-GB"/>
          <w:rPrChange w:id="1486" w:author="schulz" w:date="2016-01-10T18:02:00Z">
            <w:rPr>
              <w:spacing w:val="26"/>
            </w:rPr>
          </w:rPrChange>
        </w:rPr>
        <w:t xml:space="preserve"> </w:t>
      </w:r>
      <w:r w:rsidRPr="003140DF">
        <w:rPr>
          <w:lang w:val="en-GB"/>
          <w:rPrChange w:id="1487" w:author="schulz" w:date="2016-01-10T18:02:00Z">
            <w:rPr/>
          </w:rPrChange>
        </w:rPr>
        <w:t>a</w:t>
      </w:r>
      <w:r w:rsidRPr="003140DF">
        <w:rPr>
          <w:spacing w:val="16"/>
          <w:lang w:val="en-GB"/>
          <w:rPrChange w:id="1488" w:author="schulz" w:date="2016-01-10T18:02:00Z">
            <w:rPr>
              <w:spacing w:val="16"/>
            </w:rPr>
          </w:rPrChange>
        </w:rPr>
        <w:t xml:space="preserve"> </w:t>
      </w:r>
      <w:r w:rsidRPr="003140DF">
        <w:rPr>
          <w:lang w:val="en-GB"/>
          <w:rPrChange w:id="1489" w:author="schulz" w:date="2016-01-10T18:02:00Z">
            <w:rPr/>
          </w:rPrChange>
        </w:rPr>
        <w:t>protein</w:t>
      </w:r>
      <w:r w:rsidRPr="003140DF">
        <w:rPr>
          <w:spacing w:val="16"/>
          <w:lang w:val="en-GB"/>
          <w:rPrChange w:id="1490" w:author="schulz" w:date="2016-01-10T18:02:00Z">
            <w:rPr>
              <w:spacing w:val="16"/>
            </w:rPr>
          </w:rPrChange>
        </w:rPr>
        <w:t xml:space="preserve"> </w:t>
      </w:r>
      <w:r w:rsidRPr="003140DF">
        <w:rPr>
          <w:lang w:val="en-GB"/>
          <w:rPrChange w:id="1491" w:author="schulz" w:date="2016-01-10T18:02:00Z">
            <w:rPr/>
          </w:rPrChange>
        </w:rPr>
        <w:t>that</w:t>
      </w:r>
      <w:r w:rsidRPr="003140DF">
        <w:rPr>
          <w:spacing w:val="15"/>
          <w:lang w:val="en-GB"/>
          <w:rPrChange w:id="1492" w:author="schulz" w:date="2016-01-10T18:02:00Z">
            <w:rPr>
              <w:spacing w:val="15"/>
            </w:rPr>
          </w:rPrChange>
        </w:rPr>
        <w:t xml:space="preserve"> </w:t>
      </w:r>
      <w:r w:rsidRPr="003140DF">
        <w:rPr>
          <w:lang w:val="en-GB"/>
          <w:rPrChange w:id="1493" w:author="schulz" w:date="2016-01-10T18:02:00Z">
            <w:rPr/>
          </w:rPrChange>
        </w:rPr>
        <w:t>should</w:t>
      </w:r>
      <w:r w:rsidRPr="003140DF">
        <w:rPr>
          <w:spacing w:val="16"/>
          <w:lang w:val="en-GB"/>
          <w:rPrChange w:id="1494" w:author="schulz" w:date="2016-01-10T18:02:00Z">
            <w:rPr>
              <w:spacing w:val="16"/>
            </w:rPr>
          </w:rPrChange>
        </w:rPr>
        <w:t xml:space="preserve"> </w:t>
      </w:r>
      <w:r w:rsidRPr="003140DF">
        <w:rPr>
          <w:lang w:val="en-GB"/>
          <w:rPrChange w:id="1495" w:author="schulz" w:date="2016-01-10T18:02:00Z">
            <w:rPr/>
          </w:rPrChange>
        </w:rPr>
        <w:t>be</w:t>
      </w:r>
      <w:r w:rsidRPr="003140DF">
        <w:rPr>
          <w:spacing w:val="16"/>
          <w:lang w:val="en-GB"/>
          <w:rPrChange w:id="1496" w:author="schulz" w:date="2016-01-10T18:02:00Z">
            <w:rPr>
              <w:spacing w:val="16"/>
            </w:rPr>
          </w:rPrChange>
        </w:rPr>
        <w:t xml:space="preserve"> </w:t>
      </w:r>
      <w:r w:rsidRPr="003140DF">
        <w:rPr>
          <w:lang w:val="en-GB"/>
          <w:rPrChange w:id="1497" w:author="schulz" w:date="2016-01-10T18:02:00Z">
            <w:rPr/>
          </w:rPrChange>
        </w:rPr>
        <w:t>able</w:t>
      </w:r>
      <w:r w:rsidRPr="003140DF">
        <w:rPr>
          <w:spacing w:val="21"/>
          <w:w w:val="99"/>
          <w:lang w:val="en-GB"/>
          <w:rPrChange w:id="1498" w:author="schulz" w:date="2016-01-10T18:02:00Z">
            <w:rPr>
              <w:spacing w:val="21"/>
              <w:w w:val="99"/>
            </w:rPr>
          </w:rPrChange>
        </w:rPr>
        <w:t xml:space="preserve"> </w:t>
      </w:r>
      <w:r w:rsidRPr="003140DF">
        <w:rPr>
          <w:lang w:val="en-GB"/>
          <w:rPrChange w:id="1499" w:author="schulz" w:date="2016-01-10T18:02:00Z">
            <w:rPr/>
          </w:rPrChange>
        </w:rPr>
        <w:t>to</w:t>
      </w:r>
      <w:r w:rsidRPr="003140DF">
        <w:rPr>
          <w:spacing w:val="5"/>
          <w:lang w:val="en-GB"/>
          <w:rPrChange w:id="1500" w:author="schulz" w:date="2016-01-10T18:02:00Z">
            <w:rPr>
              <w:spacing w:val="5"/>
            </w:rPr>
          </w:rPrChange>
        </w:rPr>
        <w:t xml:space="preserve"> </w:t>
      </w:r>
      <w:r w:rsidRPr="003140DF">
        <w:rPr>
          <w:lang w:val="en-GB"/>
          <w:rPrChange w:id="1501" w:author="schulz" w:date="2016-01-10T18:02:00Z">
            <w:rPr/>
          </w:rPrChange>
        </w:rPr>
        <w:t>performing</w:t>
      </w:r>
      <w:r w:rsidRPr="003140DF">
        <w:rPr>
          <w:spacing w:val="6"/>
          <w:lang w:val="en-GB"/>
          <w:rPrChange w:id="1502" w:author="schulz" w:date="2016-01-10T18:02:00Z">
            <w:rPr>
              <w:spacing w:val="6"/>
            </w:rPr>
          </w:rPrChange>
        </w:rPr>
        <w:t xml:space="preserve"> </w:t>
      </w:r>
      <w:r w:rsidRPr="003140DF">
        <w:rPr>
          <w:lang w:val="en-GB"/>
          <w:rPrChange w:id="1503" w:author="schulz" w:date="2016-01-10T18:02:00Z">
            <w:rPr/>
          </w:rPrChange>
        </w:rPr>
        <w:t>this</w:t>
      </w:r>
      <w:r w:rsidRPr="003140DF">
        <w:rPr>
          <w:spacing w:val="6"/>
          <w:lang w:val="en-GB"/>
          <w:rPrChange w:id="1504" w:author="schulz" w:date="2016-01-10T18:02:00Z">
            <w:rPr>
              <w:spacing w:val="6"/>
            </w:rPr>
          </w:rPrChange>
        </w:rPr>
        <w:t xml:space="preserve"> </w:t>
      </w:r>
      <w:r w:rsidRPr="003140DF">
        <w:rPr>
          <w:lang w:val="en-GB"/>
          <w:rPrChange w:id="1505" w:author="schulz" w:date="2016-01-10T18:02:00Z">
            <w:rPr/>
          </w:rPrChange>
        </w:rPr>
        <w:t>reaction.</w:t>
      </w:r>
      <w:r w:rsidRPr="003140DF">
        <w:rPr>
          <w:spacing w:val="10"/>
          <w:lang w:val="en-GB"/>
          <w:rPrChange w:id="1506" w:author="schulz" w:date="2016-01-10T18:02:00Z">
            <w:rPr>
              <w:spacing w:val="10"/>
            </w:rPr>
          </w:rPrChange>
        </w:rPr>
        <w:t xml:space="preserve"> </w:t>
      </w:r>
      <w:r w:rsidRPr="003140DF">
        <w:rPr>
          <w:lang w:val="en-GB"/>
          <w:rPrChange w:id="1507" w:author="schulz" w:date="2016-01-10T18:02:00Z">
            <w:rPr/>
          </w:rPrChange>
        </w:rPr>
        <w:t>The</w:t>
      </w:r>
      <w:r w:rsidRPr="003140DF">
        <w:rPr>
          <w:spacing w:val="6"/>
          <w:lang w:val="en-GB"/>
          <w:rPrChange w:id="1508" w:author="schulz" w:date="2016-01-10T18:02:00Z">
            <w:rPr>
              <w:spacing w:val="6"/>
            </w:rPr>
          </w:rPrChange>
        </w:rPr>
        <w:t xml:space="preserve"> </w:t>
      </w:r>
      <w:r w:rsidRPr="003140DF">
        <w:rPr>
          <w:spacing w:val="-1"/>
          <w:lang w:val="en-GB"/>
          <w:rPrChange w:id="1509" w:author="schulz" w:date="2016-01-10T18:02:00Z">
            <w:rPr>
              <w:spacing w:val="-1"/>
            </w:rPr>
          </w:rPrChange>
        </w:rPr>
        <w:t>relevance</w:t>
      </w:r>
      <w:r w:rsidRPr="003140DF">
        <w:rPr>
          <w:spacing w:val="6"/>
          <w:lang w:val="en-GB"/>
          <w:rPrChange w:id="1510" w:author="schulz" w:date="2016-01-10T18:02:00Z">
            <w:rPr>
              <w:spacing w:val="6"/>
            </w:rPr>
          </w:rPrChange>
        </w:rPr>
        <w:t xml:space="preserve"> </w:t>
      </w:r>
      <w:r w:rsidRPr="003140DF">
        <w:rPr>
          <w:lang w:val="en-GB"/>
          <w:rPrChange w:id="1511" w:author="schulz" w:date="2016-01-10T18:02:00Z">
            <w:rPr/>
          </w:rPrChange>
        </w:rPr>
        <w:t>of</w:t>
      </w:r>
      <w:r w:rsidRPr="003140DF">
        <w:rPr>
          <w:spacing w:val="6"/>
          <w:lang w:val="en-GB"/>
          <w:rPrChange w:id="1512" w:author="schulz" w:date="2016-01-10T18:02:00Z">
            <w:rPr>
              <w:spacing w:val="6"/>
            </w:rPr>
          </w:rPrChange>
        </w:rPr>
        <w:t xml:space="preserve"> </w:t>
      </w:r>
      <w:r w:rsidRPr="003140DF">
        <w:rPr>
          <w:lang w:val="en-GB"/>
          <w:rPrChange w:id="1513" w:author="schulz" w:date="2016-01-10T18:02:00Z">
            <w:rPr/>
          </w:rPrChange>
        </w:rPr>
        <w:t>this</w:t>
      </w:r>
      <w:r w:rsidRPr="003140DF">
        <w:rPr>
          <w:spacing w:val="6"/>
          <w:lang w:val="en-GB"/>
          <w:rPrChange w:id="1514" w:author="schulz" w:date="2016-01-10T18:02:00Z">
            <w:rPr>
              <w:spacing w:val="6"/>
            </w:rPr>
          </w:rPrChange>
        </w:rPr>
        <w:t xml:space="preserve"> </w:t>
      </w:r>
      <w:r w:rsidRPr="003140DF">
        <w:rPr>
          <w:lang w:val="en-GB"/>
          <w:rPrChange w:id="1515" w:author="schulz" w:date="2016-01-10T18:02:00Z">
            <w:rPr/>
          </w:rPrChange>
        </w:rPr>
        <w:t>query</w:t>
      </w:r>
      <w:r w:rsidRPr="003140DF">
        <w:rPr>
          <w:spacing w:val="6"/>
          <w:lang w:val="en-GB"/>
          <w:rPrChange w:id="1516" w:author="schulz" w:date="2016-01-10T18:02:00Z">
            <w:rPr>
              <w:spacing w:val="6"/>
            </w:rPr>
          </w:rPrChange>
        </w:rPr>
        <w:t xml:space="preserve"> </w:t>
      </w:r>
      <w:r w:rsidRPr="003140DF">
        <w:rPr>
          <w:lang w:val="en-GB"/>
          <w:rPrChange w:id="1517" w:author="schulz" w:date="2016-01-10T18:02:00Z">
            <w:rPr/>
          </w:rPrChange>
        </w:rPr>
        <w:t>is</w:t>
      </w:r>
      <w:r w:rsidRPr="003140DF">
        <w:rPr>
          <w:spacing w:val="5"/>
          <w:lang w:val="en-GB"/>
          <w:rPrChange w:id="1518" w:author="schulz" w:date="2016-01-10T18:02:00Z">
            <w:rPr>
              <w:spacing w:val="5"/>
            </w:rPr>
          </w:rPrChange>
        </w:rPr>
        <w:t xml:space="preserve"> </w:t>
      </w:r>
      <w:r w:rsidRPr="003140DF">
        <w:rPr>
          <w:lang w:val="en-GB"/>
          <w:rPrChange w:id="1519" w:author="schulz" w:date="2016-01-10T18:02:00Z">
            <w:rPr/>
          </w:rPrChange>
        </w:rPr>
        <w:t>related</w:t>
      </w:r>
      <w:r w:rsidRPr="003140DF">
        <w:rPr>
          <w:spacing w:val="6"/>
          <w:lang w:val="en-GB"/>
          <w:rPrChange w:id="1520" w:author="schulz" w:date="2016-01-10T18:02:00Z">
            <w:rPr>
              <w:spacing w:val="6"/>
            </w:rPr>
          </w:rPrChange>
        </w:rPr>
        <w:t xml:space="preserve"> </w:t>
      </w:r>
      <w:r w:rsidRPr="003140DF">
        <w:rPr>
          <w:lang w:val="en-GB"/>
          <w:rPrChange w:id="1521" w:author="schulz" w:date="2016-01-10T18:02:00Z">
            <w:rPr/>
          </w:rPrChange>
        </w:rPr>
        <w:t>to</w:t>
      </w:r>
      <w:r w:rsidRPr="003140DF">
        <w:rPr>
          <w:spacing w:val="6"/>
          <w:lang w:val="en-GB"/>
          <w:rPrChange w:id="1522" w:author="schulz" w:date="2016-01-10T18:02:00Z">
            <w:rPr>
              <w:spacing w:val="6"/>
            </w:rPr>
          </w:rPrChange>
        </w:rPr>
        <w:t xml:space="preserve"> </w:t>
      </w:r>
      <w:r w:rsidRPr="003140DF">
        <w:rPr>
          <w:lang w:val="en-GB"/>
          <w:rPrChange w:id="1523" w:author="schulz" w:date="2016-01-10T18:02:00Z">
            <w:rPr/>
          </w:rPrChange>
        </w:rPr>
        <w:t>the</w:t>
      </w:r>
      <w:r w:rsidRPr="003140DF">
        <w:rPr>
          <w:spacing w:val="22"/>
          <w:w w:val="99"/>
          <w:lang w:val="en-GB"/>
          <w:rPrChange w:id="1524" w:author="schulz" w:date="2016-01-10T18:02:00Z">
            <w:rPr>
              <w:spacing w:val="22"/>
              <w:w w:val="99"/>
            </w:rPr>
          </w:rPrChange>
        </w:rPr>
        <w:t xml:space="preserve"> </w:t>
      </w:r>
      <w:r w:rsidRPr="003140DF">
        <w:rPr>
          <w:lang w:val="en-GB"/>
          <w:rPrChange w:id="1525" w:author="schulz" w:date="2016-01-10T18:02:00Z">
            <w:rPr/>
          </w:rPrChange>
        </w:rPr>
        <w:t>capability</w:t>
      </w:r>
      <w:r w:rsidRPr="003140DF">
        <w:rPr>
          <w:spacing w:val="-9"/>
          <w:lang w:val="en-GB"/>
          <w:rPrChange w:id="1526" w:author="schulz" w:date="2016-01-10T18:02:00Z">
            <w:rPr>
              <w:spacing w:val="-9"/>
            </w:rPr>
          </w:rPrChange>
        </w:rPr>
        <w:t xml:space="preserve"> </w:t>
      </w:r>
      <w:r w:rsidRPr="003140DF">
        <w:rPr>
          <w:lang w:val="en-GB"/>
          <w:rPrChange w:id="1527" w:author="schulz" w:date="2016-01-10T18:02:00Z">
            <w:rPr/>
          </w:rPrChange>
        </w:rPr>
        <w:t>of</w:t>
      </w:r>
      <w:r w:rsidRPr="003140DF">
        <w:rPr>
          <w:spacing w:val="-8"/>
          <w:lang w:val="en-GB"/>
          <w:rPrChange w:id="1528" w:author="schulz" w:date="2016-01-10T18:02:00Z">
            <w:rPr>
              <w:spacing w:val="-8"/>
            </w:rPr>
          </w:rPrChange>
        </w:rPr>
        <w:t xml:space="preserve"> </w:t>
      </w:r>
      <w:r w:rsidRPr="003140DF">
        <w:rPr>
          <w:spacing w:val="-1"/>
          <w:lang w:val="en-GB"/>
          <w:rPrChange w:id="1529" w:author="schulz" w:date="2016-01-10T18:02:00Z">
            <w:rPr>
              <w:spacing w:val="-1"/>
            </w:rPr>
          </w:rPrChange>
        </w:rPr>
        <w:t>retrieving</w:t>
      </w:r>
      <w:r w:rsidRPr="003140DF">
        <w:rPr>
          <w:spacing w:val="-8"/>
          <w:lang w:val="en-GB"/>
          <w:rPrChange w:id="1530" w:author="schulz" w:date="2016-01-10T18:02:00Z">
            <w:rPr>
              <w:spacing w:val="-8"/>
            </w:rPr>
          </w:rPrChange>
        </w:rPr>
        <w:t xml:space="preserve"> </w:t>
      </w:r>
      <w:r w:rsidRPr="003140DF">
        <w:rPr>
          <w:lang w:val="en-GB"/>
          <w:rPrChange w:id="1531" w:author="schulz" w:date="2016-01-10T18:02:00Z">
            <w:rPr/>
          </w:rPrChange>
        </w:rPr>
        <w:t>specific</w:t>
      </w:r>
      <w:r w:rsidRPr="003140DF">
        <w:rPr>
          <w:spacing w:val="-9"/>
          <w:lang w:val="en-GB"/>
          <w:rPrChange w:id="1532" w:author="schulz" w:date="2016-01-10T18:02:00Z">
            <w:rPr>
              <w:spacing w:val="-9"/>
            </w:rPr>
          </w:rPrChange>
        </w:rPr>
        <w:t xml:space="preserve"> </w:t>
      </w:r>
      <w:r w:rsidRPr="003140DF">
        <w:rPr>
          <w:lang w:val="en-GB"/>
          <w:rPrChange w:id="1533" w:author="schulz" w:date="2016-01-10T18:02:00Z">
            <w:rPr/>
          </w:rPrChange>
        </w:rPr>
        <w:t>biological</w:t>
      </w:r>
      <w:r w:rsidRPr="003140DF">
        <w:rPr>
          <w:spacing w:val="-8"/>
          <w:lang w:val="en-GB"/>
          <w:rPrChange w:id="1534" w:author="schulz" w:date="2016-01-10T18:02:00Z">
            <w:rPr>
              <w:spacing w:val="-8"/>
            </w:rPr>
          </w:rPrChange>
        </w:rPr>
        <w:t xml:space="preserve"> </w:t>
      </w:r>
      <w:r w:rsidRPr="003140DF">
        <w:rPr>
          <w:lang w:val="en-GB"/>
          <w:rPrChange w:id="1535" w:author="schulz" w:date="2016-01-10T18:02:00Z">
            <w:rPr/>
          </w:rPrChange>
        </w:rPr>
        <w:t>processes</w:t>
      </w:r>
      <w:r w:rsidRPr="003140DF">
        <w:rPr>
          <w:spacing w:val="-8"/>
          <w:lang w:val="en-GB"/>
          <w:rPrChange w:id="1536" w:author="schulz" w:date="2016-01-10T18:02:00Z">
            <w:rPr>
              <w:spacing w:val="-8"/>
            </w:rPr>
          </w:rPrChange>
        </w:rPr>
        <w:t xml:space="preserve"> </w:t>
      </w:r>
      <w:r w:rsidRPr="003140DF">
        <w:rPr>
          <w:lang w:val="en-GB"/>
          <w:rPrChange w:id="1537" w:author="schulz" w:date="2016-01-10T18:02:00Z">
            <w:rPr/>
          </w:rPrChange>
        </w:rPr>
        <w:t>by</w:t>
      </w:r>
      <w:r w:rsidRPr="003140DF">
        <w:rPr>
          <w:spacing w:val="-9"/>
          <w:lang w:val="en-GB"/>
          <w:rPrChange w:id="1538" w:author="schulz" w:date="2016-01-10T18:02:00Z">
            <w:rPr>
              <w:spacing w:val="-9"/>
            </w:rPr>
          </w:rPrChange>
        </w:rPr>
        <w:t xml:space="preserve"> </w:t>
      </w:r>
      <w:r w:rsidRPr="003140DF">
        <w:rPr>
          <w:lang w:val="en-GB"/>
          <w:rPrChange w:id="1539" w:author="schulz" w:date="2016-01-10T18:02:00Z">
            <w:rPr/>
          </w:rPrChange>
        </w:rPr>
        <w:t>means</w:t>
      </w:r>
      <w:r w:rsidRPr="003140DF">
        <w:rPr>
          <w:spacing w:val="-8"/>
          <w:lang w:val="en-GB"/>
          <w:rPrChange w:id="1540" w:author="schulz" w:date="2016-01-10T18:02:00Z">
            <w:rPr>
              <w:spacing w:val="-8"/>
            </w:rPr>
          </w:rPrChange>
        </w:rPr>
        <w:t xml:space="preserve"> </w:t>
      </w:r>
      <w:r w:rsidRPr="003140DF">
        <w:rPr>
          <w:lang w:val="en-GB"/>
          <w:rPrChange w:id="1541" w:author="schulz" w:date="2016-01-10T18:02:00Z">
            <w:rPr/>
          </w:rPrChange>
        </w:rPr>
        <w:t>of</w:t>
      </w:r>
      <w:r w:rsidRPr="003140DF">
        <w:rPr>
          <w:spacing w:val="-8"/>
          <w:lang w:val="en-GB"/>
          <w:rPrChange w:id="1542" w:author="schulz" w:date="2016-01-10T18:02:00Z">
            <w:rPr>
              <w:spacing w:val="-8"/>
            </w:rPr>
          </w:rPrChange>
        </w:rPr>
        <w:t xml:space="preserve"> </w:t>
      </w:r>
      <w:r w:rsidRPr="003140DF">
        <w:rPr>
          <w:lang w:val="en-GB"/>
          <w:rPrChange w:id="1543" w:author="schulz" w:date="2016-01-10T18:02:00Z">
            <w:rPr/>
          </w:rPrChange>
        </w:rPr>
        <w:t>proteins</w:t>
      </w:r>
      <w:r w:rsidRPr="003140DF">
        <w:rPr>
          <w:spacing w:val="26"/>
          <w:w w:val="99"/>
          <w:lang w:val="en-GB"/>
          <w:rPrChange w:id="1544" w:author="schulz" w:date="2016-01-10T18:02:00Z">
            <w:rPr>
              <w:spacing w:val="26"/>
              <w:w w:val="99"/>
            </w:rPr>
          </w:rPrChange>
        </w:rPr>
        <w:t xml:space="preserve"> </w:t>
      </w:r>
      <w:r w:rsidRPr="003140DF">
        <w:rPr>
          <w:lang w:val="en-GB"/>
          <w:rPrChange w:id="1545" w:author="schulz" w:date="2016-01-10T18:02:00Z">
            <w:rPr/>
          </w:rPrChange>
        </w:rPr>
        <w:t>from</w:t>
      </w:r>
      <w:r w:rsidRPr="003140DF">
        <w:rPr>
          <w:spacing w:val="-14"/>
          <w:lang w:val="en-GB"/>
          <w:rPrChange w:id="1546" w:author="schulz" w:date="2016-01-10T18:02:00Z">
            <w:rPr>
              <w:spacing w:val="-14"/>
            </w:rPr>
          </w:rPrChange>
        </w:rPr>
        <w:t xml:space="preserve"> </w:t>
      </w:r>
      <w:r w:rsidRPr="003140DF">
        <w:rPr>
          <w:lang w:val="en-GB"/>
          <w:rPrChange w:id="1547" w:author="schulz" w:date="2016-01-10T18:02:00Z">
            <w:rPr/>
          </w:rPrChange>
        </w:rPr>
        <w:t>specific</w:t>
      </w:r>
      <w:r w:rsidRPr="003140DF">
        <w:rPr>
          <w:spacing w:val="-13"/>
          <w:lang w:val="en-GB"/>
          <w:rPrChange w:id="1548" w:author="schulz" w:date="2016-01-10T18:02:00Z">
            <w:rPr>
              <w:spacing w:val="-13"/>
            </w:rPr>
          </w:rPrChange>
        </w:rPr>
        <w:t xml:space="preserve"> </w:t>
      </w:r>
      <w:r w:rsidRPr="003140DF">
        <w:rPr>
          <w:lang w:val="en-GB"/>
          <w:rPrChange w:id="1549" w:author="schulz" w:date="2016-01-10T18:02:00Z">
            <w:rPr/>
          </w:rPrChange>
        </w:rPr>
        <w:t>reactions.</w:t>
      </w:r>
    </w:p>
    <w:p w14:paraId="6551AD32" w14:textId="77777777" w:rsidR="00F20945" w:rsidRPr="003140DF" w:rsidRDefault="00F20945">
      <w:pPr>
        <w:pStyle w:val="Corpodetexto"/>
        <w:kinsoku w:val="0"/>
        <w:overflowPunct w:val="0"/>
        <w:ind w:left="230" w:firstLine="239"/>
        <w:rPr>
          <w:lang w:val="en-GB"/>
          <w:rPrChange w:id="1550" w:author="schulz" w:date="2016-01-10T18:02:00Z">
            <w:rPr/>
          </w:rPrChange>
        </w:rPr>
      </w:pPr>
      <w:r w:rsidRPr="003140DF">
        <w:rPr>
          <w:lang w:val="en-GB"/>
          <w:rPrChange w:id="1551" w:author="schulz" w:date="2016-01-10T18:02:00Z">
            <w:rPr/>
          </w:rPrChange>
        </w:rPr>
        <w:t>CQ3</w:t>
      </w:r>
      <w:r w:rsidRPr="003140DF">
        <w:rPr>
          <w:spacing w:val="-5"/>
          <w:lang w:val="en-GB"/>
          <w:rPrChange w:id="1552" w:author="schulz" w:date="2016-01-10T18:02:00Z">
            <w:rPr>
              <w:spacing w:val="-5"/>
            </w:rPr>
          </w:rPrChange>
        </w:rPr>
        <w:t xml:space="preserve"> </w:t>
      </w:r>
      <w:r w:rsidRPr="003140DF">
        <w:rPr>
          <w:lang w:val="en-GB"/>
          <w:rPrChange w:id="1553" w:author="schulz" w:date="2016-01-10T18:02:00Z">
            <w:rPr/>
          </w:rPrChange>
        </w:rPr>
        <w:t>is</w:t>
      </w:r>
      <w:r w:rsidRPr="003140DF">
        <w:rPr>
          <w:spacing w:val="-5"/>
          <w:lang w:val="en-GB"/>
          <w:rPrChange w:id="1554" w:author="schulz" w:date="2016-01-10T18:02:00Z">
            <w:rPr>
              <w:spacing w:val="-5"/>
            </w:rPr>
          </w:rPrChange>
        </w:rPr>
        <w:t xml:space="preserve"> </w:t>
      </w:r>
      <w:r w:rsidRPr="003140DF">
        <w:rPr>
          <w:spacing w:val="-1"/>
          <w:lang w:val="en-GB"/>
          <w:rPrChange w:id="1555" w:author="schulz" w:date="2016-01-10T18:02:00Z">
            <w:rPr>
              <w:spacing w:val="-1"/>
            </w:rPr>
          </w:rPrChange>
        </w:rPr>
        <w:t>available</w:t>
      </w:r>
      <w:r w:rsidRPr="003140DF">
        <w:rPr>
          <w:spacing w:val="-5"/>
          <w:lang w:val="en-GB"/>
          <w:rPrChange w:id="1556" w:author="schulz" w:date="2016-01-10T18:02:00Z">
            <w:rPr>
              <w:spacing w:val="-5"/>
            </w:rPr>
          </w:rPrChange>
        </w:rPr>
        <w:t xml:space="preserve"> </w:t>
      </w:r>
      <w:r w:rsidRPr="003140DF">
        <w:rPr>
          <w:spacing w:val="-1"/>
          <w:lang w:val="en-GB"/>
          <w:rPrChange w:id="1557" w:author="schulz" w:date="2016-01-10T18:02:00Z">
            <w:rPr>
              <w:spacing w:val="-1"/>
            </w:rPr>
          </w:rPrChange>
        </w:rPr>
        <w:t>below</w:t>
      </w:r>
      <w:r w:rsidRPr="003140DF">
        <w:rPr>
          <w:spacing w:val="-5"/>
          <w:lang w:val="en-GB"/>
          <w:rPrChange w:id="1558" w:author="schulz" w:date="2016-01-10T18:02:00Z">
            <w:rPr>
              <w:spacing w:val="-5"/>
            </w:rPr>
          </w:rPrChange>
        </w:rPr>
        <w:t xml:space="preserve"> </w:t>
      </w:r>
      <w:r w:rsidRPr="003140DF">
        <w:rPr>
          <w:lang w:val="en-GB"/>
          <w:rPrChange w:id="1559" w:author="schulz" w:date="2016-01-10T18:02:00Z">
            <w:rPr/>
          </w:rPrChange>
        </w:rPr>
        <w:t>(table</w:t>
      </w:r>
      <w:r w:rsidRPr="003140DF">
        <w:rPr>
          <w:spacing w:val="-5"/>
          <w:lang w:val="en-GB"/>
          <w:rPrChange w:id="1560" w:author="schulz" w:date="2016-01-10T18:02:00Z">
            <w:rPr>
              <w:spacing w:val="-5"/>
            </w:rPr>
          </w:rPrChange>
        </w:rPr>
        <w:t xml:space="preserve"> </w:t>
      </w:r>
      <w:r w:rsidRPr="003140DF">
        <w:rPr>
          <w:lang w:val="en-GB"/>
          <w:rPrChange w:id="1561" w:author="schulz" w:date="2016-01-10T18:02:00Z">
            <w:rPr/>
          </w:rPrChange>
        </w:rPr>
        <w:t>12)</w:t>
      </w:r>
    </w:p>
    <w:p w14:paraId="096E3248" w14:textId="77777777" w:rsidR="00F20945" w:rsidRPr="003140DF" w:rsidRDefault="00F20945">
      <w:pPr>
        <w:pStyle w:val="Corpodetexto"/>
        <w:kinsoku w:val="0"/>
        <w:overflowPunct w:val="0"/>
        <w:spacing w:before="3"/>
        <w:ind w:left="0"/>
        <w:rPr>
          <w:sz w:val="14"/>
          <w:szCs w:val="14"/>
          <w:lang w:val="en-GB"/>
          <w:rPrChange w:id="1562" w:author="schulz" w:date="2016-01-10T18:02:00Z">
            <w:rPr>
              <w:sz w:val="14"/>
              <w:szCs w:val="14"/>
            </w:rPr>
          </w:rPrChange>
        </w:rPr>
      </w:pPr>
    </w:p>
    <w:p w14:paraId="638BA2D6" w14:textId="77777777" w:rsidR="00F20945" w:rsidRPr="003140DF" w:rsidRDefault="00F20945">
      <w:pPr>
        <w:pStyle w:val="Corpodetexto"/>
        <w:kinsoku w:val="0"/>
        <w:overflowPunct w:val="0"/>
        <w:spacing w:before="0"/>
        <w:ind w:left="230"/>
        <w:jc w:val="both"/>
        <w:rPr>
          <w:sz w:val="15"/>
          <w:szCs w:val="15"/>
          <w:lang w:val="en-GB"/>
          <w:rPrChange w:id="1563" w:author="schulz" w:date="2016-01-10T18:02:00Z">
            <w:rPr>
              <w:sz w:val="15"/>
              <w:szCs w:val="15"/>
            </w:rPr>
          </w:rPrChange>
        </w:rPr>
      </w:pPr>
      <w:r w:rsidRPr="003140DF">
        <w:rPr>
          <w:spacing w:val="-3"/>
          <w:sz w:val="15"/>
          <w:szCs w:val="15"/>
          <w:lang w:val="en-GB"/>
          <w:rPrChange w:id="1564" w:author="schulz" w:date="2016-01-10T18:02:00Z">
            <w:rPr>
              <w:spacing w:val="-3"/>
              <w:sz w:val="15"/>
              <w:szCs w:val="15"/>
            </w:rPr>
          </w:rPrChange>
        </w:rPr>
        <w:t>Table</w:t>
      </w:r>
      <w:r w:rsidRPr="003140DF">
        <w:rPr>
          <w:spacing w:val="-6"/>
          <w:sz w:val="15"/>
          <w:szCs w:val="15"/>
          <w:lang w:val="en-GB"/>
          <w:rPrChange w:id="1565" w:author="schulz" w:date="2016-01-10T18:02:00Z">
            <w:rPr>
              <w:spacing w:val="-6"/>
              <w:sz w:val="15"/>
              <w:szCs w:val="15"/>
            </w:rPr>
          </w:rPrChange>
        </w:rPr>
        <w:t xml:space="preserve"> </w:t>
      </w:r>
      <w:r w:rsidRPr="003140DF">
        <w:rPr>
          <w:sz w:val="15"/>
          <w:szCs w:val="15"/>
          <w:lang w:val="en-GB"/>
          <w:rPrChange w:id="1566" w:author="schulz" w:date="2016-01-10T18:02:00Z">
            <w:rPr>
              <w:sz w:val="15"/>
              <w:szCs w:val="15"/>
            </w:rPr>
          </w:rPrChange>
        </w:rPr>
        <w:t>12.</w:t>
      </w:r>
      <w:r w:rsidRPr="003140DF">
        <w:rPr>
          <w:spacing w:val="-6"/>
          <w:sz w:val="15"/>
          <w:szCs w:val="15"/>
          <w:lang w:val="en-GB"/>
          <w:rPrChange w:id="1567" w:author="schulz" w:date="2016-01-10T18:02:00Z">
            <w:rPr>
              <w:spacing w:val="-6"/>
              <w:sz w:val="15"/>
              <w:szCs w:val="15"/>
            </w:rPr>
          </w:rPrChange>
        </w:rPr>
        <w:t xml:space="preserve"> </w:t>
      </w:r>
      <w:r w:rsidRPr="003140DF">
        <w:rPr>
          <w:spacing w:val="-1"/>
          <w:sz w:val="15"/>
          <w:szCs w:val="15"/>
          <w:lang w:val="en-GB"/>
          <w:rPrChange w:id="1568" w:author="schulz" w:date="2016-01-10T18:02:00Z">
            <w:rPr>
              <w:spacing w:val="-1"/>
              <w:sz w:val="15"/>
              <w:szCs w:val="15"/>
            </w:rPr>
          </w:rPrChange>
        </w:rPr>
        <w:t>Competency</w:t>
      </w:r>
      <w:r w:rsidRPr="003140DF">
        <w:rPr>
          <w:spacing w:val="-6"/>
          <w:sz w:val="15"/>
          <w:szCs w:val="15"/>
          <w:lang w:val="en-GB"/>
          <w:rPrChange w:id="1569" w:author="schulz" w:date="2016-01-10T18:02:00Z">
            <w:rPr>
              <w:spacing w:val="-6"/>
              <w:sz w:val="15"/>
              <w:szCs w:val="15"/>
            </w:rPr>
          </w:rPrChange>
        </w:rPr>
        <w:t xml:space="preserve"> </w:t>
      </w:r>
      <w:r w:rsidRPr="003140DF">
        <w:rPr>
          <w:sz w:val="15"/>
          <w:szCs w:val="15"/>
          <w:lang w:val="en-GB"/>
          <w:rPrChange w:id="1570" w:author="schulz" w:date="2016-01-10T18:02:00Z">
            <w:rPr>
              <w:sz w:val="15"/>
              <w:szCs w:val="15"/>
            </w:rPr>
          </w:rPrChange>
        </w:rPr>
        <w:t>Question</w:t>
      </w:r>
      <w:r w:rsidRPr="003140DF">
        <w:rPr>
          <w:spacing w:val="-6"/>
          <w:sz w:val="15"/>
          <w:szCs w:val="15"/>
          <w:lang w:val="en-GB"/>
          <w:rPrChange w:id="1571" w:author="schulz" w:date="2016-01-10T18:02:00Z">
            <w:rPr>
              <w:spacing w:val="-6"/>
              <w:sz w:val="15"/>
              <w:szCs w:val="15"/>
            </w:rPr>
          </w:rPrChange>
        </w:rPr>
        <w:t xml:space="preserve"> </w:t>
      </w:r>
      <w:r w:rsidRPr="003140DF">
        <w:rPr>
          <w:sz w:val="15"/>
          <w:szCs w:val="15"/>
          <w:lang w:val="en-GB"/>
          <w:rPrChange w:id="1572" w:author="schulz" w:date="2016-01-10T18:02:00Z">
            <w:rPr>
              <w:sz w:val="15"/>
              <w:szCs w:val="15"/>
            </w:rPr>
          </w:rPrChange>
        </w:rPr>
        <w:t>#3</w:t>
      </w:r>
      <w:ins w:id="1573" w:author="schulz" w:date="2016-01-10T20:27:00Z">
        <w:r w:rsidR="0064165C">
          <w:rPr>
            <w:sz w:val="15"/>
            <w:szCs w:val="15"/>
            <w:lang w:val="en-GB"/>
          </w:rPr>
          <w:t xml:space="preserve"> in DL</w:t>
        </w:r>
      </w:ins>
    </w:p>
    <w:p w14:paraId="7EF2CBCC" w14:textId="77777777" w:rsidR="00F20945" w:rsidRPr="003140DF" w:rsidRDefault="00F20945">
      <w:pPr>
        <w:pStyle w:val="Corpodetexto"/>
        <w:kinsoku w:val="0"/>
        <w:overflowPunct w:val="0"/>
        <w:spacing w:before="10"/>
        <w:ind w:left="0"/>
        <w:rPr>
          <w:sz w:val="7"/>
          <w:szCs w:val="7"/>
          <w:lang w:val="en-GB"/>
          <w:rPrChange w:id="1574" w:author="schulz" w:date="2016-01-10T18:02:00Z">
            <w:rPr>
              <w:sz w:val="7"/>
              <w:szCs w:val="7"/>
            </w:rPr>
          </w:rPrChange>
        </w:rPr>
      </w:pPr>
    </w:p>
    <w:p w14:paraId="43814C11" w14:textId="4BA5ED2E" w:rsidR="00F20945" w:rsidRPr="003140DF" w:rsidRDefault="00F6513E">
      <w:pPr>
        <w:pStyle w:val="Corpodetexto"/>
        <w:kinsoku w:val="0"/>
        <w:overflowPunct w:val="0"/>
        <w:spacing w:before="0" w:line="20" w:lineRule="atLeast"/>
        <w:ind w:left="334"/>
        <w:rPr>
          <w:sz w:val="2"/>
          <w:szCs w:val="2"/>
          <w:lang w:val="en-GB"/>
          <w:rPrChange w:id="1575" w:author="schulz" w:date="2016-01-10T18:02:00Z">
            <w:rPr>
              <w:sz w:val="2"/>
              <w:szCs w:val="2"/>
            </w:rPr>
          </w:rPrChange>
        </w:rPr>
      </w:pPr>
      <w:r w:rsidRPr="002C029A">
        <w:rPr>
          <w:noProof/>
          <w:sz w:val="2"/>
          <w:szCs w:val="2"/>
          <w:lang w:val="pt-BR" w:eastAsia="pt-BR"/>
        </w:rPr>
        <mc:AlternateContent>
          <mc:Choice Requires="wpg">
            <w:drawing>
              <wp:inline distT="0" distB="0" distL="0" distR="0" wp14:anchorId="00546AE4" wp14:editId="5C79E729">
                <wp:extent cx="2828925" cy="12700"/>
                <wp:effectExtent l="9525" t="9525" r="9525" b="0"/>
                <wp:docPr id="120"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260" name="Freeform 222"/>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C87631D" id="Group 221"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">
                <v:shape id="Freeform 222"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" path="m,l4444,e" filled="f" strokeweight=".17567mm">
                  <v:path arrowok="t" o:connecttype="custom" o:connectlocs="0,0;4444,0" o:connectangles="0,0"/>
                </v:shape>
                <w10:anchorlock/>
              </v:group>
            </w:pict>
          </mc:Fallback>
        </mc:AlternateContent>
      </w:r>
    </w:p>
    <w:p w14:paraId="525004DC" w14:textId="77777777" w:rsidR="00F20945" w:rsidRPr="003140DF" w:rsidRDefault="00F20945">
      <w:pPr>
        <w:pStyle w:val="Corpodetexto"/>
        <w:kinsoku w:val="0"/>
        <w:overflowPunct w:val="0"/>
        <w:spacing w:before="0"/>
        <w:ind w:left="401"/>
        <w:rPr>
          <w:lang w:val="en-GB"/>
          <w:rPrChange w:id="1576" w:author="schulz" w:date="2016-01-10T18:02:00Z">
            <w:rPr/>
          </w:rPrChange>
        </w:rPr>
      </w:pPr>
      <w:r w:rsidRPr="002C029A">
        <w:rPr>
          <w:spacing w:val="-1"/>
          <w:lang w:val="en-GB"/>
        </w:rPr>
        <w:t>‘</w:t>
      </w:r>
      <w:proofErr w:type="spellStart"/>
      <w:r w:rsidRPr="003140DF">
        <w:rPr>
          <w:i/>
          <w:iCs/>
          <w:spacing w:val="-1"/>
          <w:lang w:val="en-GB"/>
          <w:rPrChange w:id="1577" w:author="schulz" w:date="2016-01-10T18:02:00Z">
            <w:rPr>
              <w:i/>
              <w:iCs/>
              <w:spacing w:val="-1"/>
            </w:rPr>
          </w:rPrChange>
        </w:rPr>
        <w:t>biological_process</w:t>
      </w:r>
      <w:proofErr w:type="spellEnd"/>
      <w:r w:rsidRPr="002C029A">
        <w:rPr>
          <w:spacing w:val="-1"/>
          <w:lang w:val="en-GB"/>
        </w:rPr>
        <w:t>’</w:t>
      </w:r>
      <w:r w:rsidRPr="003140DF">
        <w:rPr>
          <w:spacing w:val="-17"/>
          <w:lang w:val="en-GB"/>
          <w:rPrChange w:id="1578" w:author="schulz" w:date="2016-01-10T18:02:00Z">
            <w:rPr>
              <w:spacing w:val="-17"/>
            </w:rPr>
          </w:rPrChange>
        </w:rPr>
        <w:t xml:space="preserve"> </w:t>
      </w:r>
      <w:r w:rsidRPr="003140DF">
        <w:rPr>
          <w:lang w:val="en-GB"/>
          <w:rPrChange w:id="1579" w:author="schulz" w:date="2016-01-10T18:02:00Z">
            <w:rPr/>
          </w:rPrChange>
        </w:rPr>
        <w:t>and</w:t>
      </w:r>
    </w:p>
    <w:p w14:paraId="62D76035" w14:textId="77777777" w:rsidR="00F20945" w:rsidRPr="003140DF" w:rsidRDefault="00F20945">
      <w:pPr>
        <w:pStyle w:val="Corpodetexto"/>
        <w:kinsoku w:val="0"/>
        <w:overflowPunct w:val="0"/>
        <w:spacing w:before="35"/>
        <w:ind w:left="0" w:right="1993"/>
        <w:jc w:val="center"/>
        <w:rPr>
          <w:lang w:val="en-GB"/>
          <w:rPrChange w:id="1580" w:author="schulz" w:date="2016-01-10T18:02:00Z">
            <w:rPr/>
          </w:rPrChange>
        </w:rPr>
      </w:pPr>
      <w:r w:rsidRPr="002C029A">
        <w:rPr>
          <w:lang w:val="en-GB"/>
        </w:rPr>
        <w:t>‘</w:t>
      </w:r>
      <w:r w:rsidRPr="003140DF">
        <w:rPr>
          <w:b/>
          <w:bCs/>
          <w:lang w:val="en-GB"/>
          <w:rPrChange w:id="1581" w:author="schulz" w:date="2016-01-10T18:02:00Z">
            <w:rPr>
              <w:b/>
              <w:bCs/>
            </w:rPr>
          </w:rPrChange>
        </w:rPr>
        <w:t>has</w:t>
      </w:r>
      <w:r w:rsidRPr="003140DF">
        <w:rPr>
          <w:b/>
          <w:bCs/>
          <w:spacing w:val="-7"/>
          <w:lang w:val="en-GB"/>
          <w:rPrChange w:id="1582" w:author="schulz" w:date="2016-01-10T18:02:00Z">
            <w:rPr>
              <w:b/>
              <w:bCs/>
              <w:spacing w:val="-7"/>
            </w:rPr>
          </w:rPrChange>
        </w:rPr>
        <w:t xml:space="preserve"> </w:t>
      </w:r>
      <w:r w:rsidRPr="003140DF">
        <w:rPr>
          <w:b/>
          <w:bCs/>
          <w:lang w:val="en-GB"/>
          <w:rPrChange w:id="1583" w:author="schulz" w:date="2016-01-10T18:02:00Z">
            <w:rPr>
              <w:b/>
              <w:bCs/>
            </w:rPr>
          </w:rPrChange>
        </w:rPr>
        <w:t>participant</w:t>
      </w:r>
      <w:r w:rsidRPr="002C029A">
        <w:rPr>
          <w:lang w:val="en-GB"/>
        </w:rPr>
        <w:t>’</w:t>
      </w:r>
      <w:r w:rsidRPr="003140DF">
        <w:rPr>
          <w:spacing w:val="-7"/>
          <w:lang w:val="en-GB"/>
          <w:rPrChange w:id="1584" w:author="schulz" w:date="2016-01-10T18:02:00Z">
            <w:rPr>
              <w:spacing w:val="-7"/>
            </w:rPr>
          </w:rPrChange>
        </w:rPr>
        <w:t xml:space="preserve"> </w:t>
      </w:r>
      <w:r w:rsidRPr="003140DF">
        <w:rPr>
          <w:lang w:val="en-GB"/>
          <w:rPrChange w:id="1585" w:author="schulz" w:date="2016-01-10T18:02:00Z">
            <w:rPr/>
          </w:rPrChange>
        </w:rPr>
        <w:t>some</w:t>
      </w:r>
      <w:r w:rsidRPr="003140DF">
        <w:rPr>
          <w:spacing w:val="-6"/>
          <w:lang w:val="en-GB"/>
          <w:rPrChange w:id="1586" w:author="schulz" w:date="2016-01-10T18:02:00Z">
            <w:rPr>
              <w:spacing w:val="-6"/>
            </w:rPr>
          </w:rPrChange>
        </w:rPr>
        <w:t xml:space="preserve"> </w:t>
      </w:r>
      <w:r w:rsidRPr="003140DF">
        <w:rPr>
          <w:lang w:val="en-GB"/>
          <w:rPrChange w:id="1587" w:author="schulz" w:date="2016-01-10T18:02:00Z">
            <w:rPr/>
          </w:rPrChange>
        </w:rPr>
        <w:t>(</w:t>
      </w:r>
      <w:r w:rsidRPr="002C029A">
        <w:rPr>
          <w:lang w:val="en-GB"/>
        </w:rPr>
        <w:t>‘</w:t>
      </w:r>
      <w:proofErr w:type="spellStart"/>
      <w:r w:rsidRPr="003140DF">
        <w:rPr>
          <w:i/>
          <w:iCs/>
          <w:lang w:val="en-GB"/>
          <w:rPrChange w:id="1588" w:author="schulz" w:date="2016-01-10T18:02:00Z">
            <w:rPr>
              <w:i/>
              <w:iCs/>
            </w:rPr>
          </w:rPrChange>
        </w:rPr>
        <w:t>Cystationine</w:t>
      </w:r>
      <w:proofErr w:type="spellEnd"/>
      <w:r w:rsidRPr="003140DF">
        <w:rPr>
          <w:i/>
          <w:iCs/>
          <w:spacing w:val="-7"/>
          <w:lang w:val="en-GB"/>
          <w:rPrChange w:id="1589" w:author="schulz" w:date="2016-01-10T18:02:00Z">
            <w:rPr>
              <w:i/>
              <w:iCs/>
              <w:spacing w:val="-7"/>
            </w:rPr>
          </w:rPrChange>
        </w:rPr>
        <w:t xml:space="preserve"> </w:t>
      </w:r>
      <w:proofErr w:type="spellStart"/>
      <w:r w:rsidRPr="003140DF">
        <w:rPr>
          <w:i/>
          <w:iCs/>
          <w:lang w:val="en-GB"/>
          <w:rPrChange w:id="1590" w:author="schulz" w:date="2016-01-10T18:02:00Z">
            <w:rPr>
              <w:i/>
              <w:iCs/>
            </w:rPr>
          </w:rPrChange>
        </w:rPr>
        <w:t>gama</w:t>
      </w:r>
      <w:proofErr w:type="spellEnd"/>
      <w:r w:rsidRPr="003140DF">
        <w:rPr>
          <w:i/>
          <w:iCs/>
          <w:spacing w:val="-6"/>
          <w:lang w:val="en-GB"/>
          <w:rPrChange w:id="1591" w:author="schulz" w:date="2016-01-10T18:02:00Z">
            <w:rPr>
              <w:i/>
              <w:iCs/>
              <w:spacing w:val="-6"/>
            </w:rPr>
          </w:rPrChange>
        </w:rPr>
        <w:t xml:space="preserve"> </w:t>
      </w:r>
      <w:proofErr w:type="spellStart"/>
      <w:r w:rsidRPr="003140DF">
        <w:rPr>
          <w:i/>
          <w:iCs/>
          <w:lang w:val="en-GB"/>
          <w:rPrChange w:id="1592" w:author="schulz" w:date="2016-01-10T18:02:00Z">
            <w:rPr>
              <w:i/>
              <w:iCs/>
            </w:rPr>
          </w:rPrChange>
        </w:rPr>
        <w:t>lyase</w:t>
      </w:r>
      <w:proofErr w:type="spellEnd"/>
      <w:r w:rsidRPr="002C029A">
        <w:rPr>
          <w:lang w:val="en-GB"/>
        </w:rPr>
        <w:t>’</w:t>
      </w:r>
      <w:r w:rsidRPr="003140DF">
        <w:rPr>
          <w:spacing w:val="-7"/>
          <w:lang w:val="en-GB"/>
          <w:rPrChange w:id="1593" w:author="schulz" w:date="2016-01-10T18:02:00Z">
            <w:rPr>
              <w:spacing w:val="-7"/>
            </w:rPr>
          </w:rPrChange>
        </w:rPr>
        <w:t xml:space="preserve"> </w:t>
      </w:r>
      <w:r w:rsidRPr="003140DF">
        <w:rPr>
          <w:lang w:val="en-GB"/>
          <w:rPrChange w:id="1594" w:author="schulz" w:date="2016-01-10T18:02:00Z">
            <w:rPr/>
          </w:rPrChange>
        </w:rPr>
        <w:t>and</w:t>
      </w:r>
    </w:p>
    <w:p w14:paraId="7B92CDDB" w14:textId="77777777" w:rsidR="00F20945" w:rsidRPr="003140DF" w:rsidRDefault="00F20945">
      <w:pPr>
        <w:pStyle w:val="Corpodetexto"/>
        <w:kinsoku w:val="0"/>
        <w:overflowPunct w:val="0"/>
        <w:spacing w:before="35" w:line="285" w:lineRule="auto"/>
        <w:ind w:left="1575" w:right="2276" w:hanging="574"/>
        <w:rPr>
          <w:lang w:val="en-GB"/>
          <w:rPrChange w:id="1595" w:author="schulz" w:date="2016-01-10T18:02:00Z">
            <w:rPr/>
          </w:rPrChange>
        </w:rPr>
      </w:pPr>
      <w:r w:rsidRPr="003140DF">
        <w:rPr>
          <w:lang w:val="en-GB"/>
          <w:rPrChange w:id="1596" w:author="schulz" w:date="2016-01-10T18:02:00Z">
            <w:rPr/>
          </w:rPrChange>
        </w:rPr>
        <w:t>(</w:t>
      </w:r>
      <w:r w:rsidRPr="002C029A">
        <w:rPr>
          <w:lang w:val="en-GB"/>
        </w:rPr>
        <w:t>‘</w:t>
      </w:r>
      <w:r w:rsidRPr="003140DF">
        <w:rPr>
          <w:b/>
          <w:bCs/>
          <w:lang w:val="en-GB"/>
          <w:rPrChange w:id="1597" w:author="schulz" w:date="2016-01-10T18:02:00Z">
            <w:rPr>
              <w:b/>
              <w:bCs/>
            </w:rPr>
          </w:rPrChange>
        </w:rPr>
        <w:t>is</w:t>
      </w:r>
      <w:r w:rsidRPr="003140DF">
        <w:rPr>
          <w:b/>
          <w:bCs/>
          <w:spacing w:val="-12"/>
          <w:lang w:val="en-GB"/>
          <w:rPrChange w:id="1598" w:author="schulz" w:date="2016-01-10T18:02:00Z">
            <w:rPr>
              <w:b/>
              <w:bCs/>
              <w:spacing w:val="-12"/>
            </w:rPr>
          </w:rPrChange>
        </w:rPr>
        <w:t xml:space="preserve"> </w:t>
      </w:r>
      <w:r w:rsidRPr="003140DF">
        <w:rPr>
          <w:b/>
          <w:bCs/>
          <w:spacing w:val="-1"/>
          <w:lang w:val="en-GB"/>
          <w:rPrChange w:id="1599" w:author="schulz" w:date="2016-01-10T18:02:00Z">
            <w:rPr>
              <w:b/>
              <w:bCs/>
              <w:spacing w:val="-1"/>
            </w:rPr>
          </w:rPrChange>
        </w:rPr>
        <w:t>bearer</w:t>
      </w:r>
      <w:r w:rsidRPr="003140DF">
        <w:rPr>
          <w:b/>
          <w:bCs/>
          <w:spacing w:val="-11"/>
          <w:lang w:val="en-GB"/>
          <w:rPrChange w:id="1600" w:author="schulz" w:date="2016-01-10T18:02:00Z">
            <w:rPr>
              <w:b/>
              <w:bCs/>
              <w:spacing w:val="-11"/>
            </w:rPr>
          </w:rPrChange>
        </w:rPr>
        <w:t xml:space="preserve"> </w:t>
      </w:r>
      <w:r w:rsidRPr="003140DF">
        <w:rPr>
          <w:b/>
          <w:bCs/>
          <w:spacing w:val="4"/>
          <w:lang w:val="en-GB"/>
          <w:rPrChange w:id="1601" w:author="schulz" w:date="2016-01-10T18:02:00Z">
            <w:rPr>
              <w:b/>
              <w:bCs/>
              <w:spacing w:val="4"/>
            </w:rPr>
          </w:rPrChange>
        </w:rPr>
        <w:t>of</w:t>
      </w:r>
      <w:r w:rsidRPr="002C029A">
        <w:rPr>
          <w:spacing w:val="4"/>
          <w:lang w:val="en-GB"/>
        </w:rPr>
        <w:t>’</w:t>
      </w:r>
      <w:r w:rsidRPr="003140DF">
        <w:rPr>
          <w:spacing w:val="-11"/>
          <w:lang w:val="en-GB"/>
          <w:rPrChange w:id="1602" w:author="schulz" w:date="2016-01-10T18:02:00Z">
            <w:rPr>
              <w:spacing w:val="-11"/>
            </w:rPr>
          </w:rPrChange>
        </w:rPr>
        <w:t xml:space="preserve"> </w:t>
      </w:r>
      <w:r w:rsidRPr="003140DF">
        <w:rPr>
          <w:lang w:val="en-GB"/>
          <w:rPrChange w:id="1603" w:author="schulz" w:date="2016-01-10T18:02:00Z">
            <w:rPr/>
          </w:rPrChange>
        </w:rPr>
        <w:t>some</w:t>
      </w:r>
      <w:r w:rsidRPr="003140DF">
        <w:rPr>
          <w:spacing w:val="-12"/>
          <w:lang w:val="en-GB"/>
          <w:rPrChange w:id="1604" w:author="schulz" w:date="2016-01-10T18:02:00Z">
            <w:rPr>
              <w:spacing w:val="-12"/>
            </w:rPr>
          </w:rPrChange>
        </w:rPr>
        <w:t xml:space="preserve"> </w:t>
      </w:r>
      <w:r w:rsidRPr="003140DF">
        <w:rPr>
          <w:lang w:val="en-GB"/>
          <w:rPrChange w:id="1605" w:author="schulz" w:date="2016-01-10T18:02:00Z">
            <w:rPr/>
          </w:rPrChange>
        </w:rPr>
        <w:t>(</w:t>
      </w:r>
      <w:r w:rsidRPr="003140DF">
        <w:rPr>
          <w:i/>
          <w:iCs/>
          <w:lang w:val="en-GB"/>
          <w:rPrChange w:id="1606" w:author="schulz" w:date="2016-01-10T18:02:00Z">
            <w:rPr>
              <w:i/>
              <w:iCs/>
            </w:rPr>
          </w:rPrChange>
        </w:rPr>
        <w:t>Function</w:t>
      </w:r>
      <w:r w:rsidRPr="003140DF">
        <w:rPr>
          <w:i/>
          <w:iCs/>
          <w:spacing w:val="-11"/>
          <w:lang w:val="en-GB"/>
          <w:rPrChange w:id="1607" w:author="schulz" w:date="2016-01-10T18:02:00Z">
            <w:rPr>
              <w:i/>
              <w:iCs/>
              <w:spacing w:val="-11"/>
            </w:rPr>
          </w:rPrChange>
        </w:rPr>
        <w:t xml:space="preserve"> </w:t>
      </w:r>
      <w:r w:rsidRPr="003140DF">
        <w:rPr>
          <w:lang w:val="en-GB"/>
          <w:rPrChange w:id="1608" w:author="schulz" w:date="2016-01-10T18:02:00Z">
            <w:rPr/>
          </w:rPrChange>
        </w:rPr>
        <w:t>and</w:t>
      </w:r>
      <w:r w:rsidRPr="003140DF">
        <w:rPr>
          <w:spacing w:val="-11"/>
          <w:lang w:val="en-GB"/>
          <w:rPrChange w:id="1609" w:author="schulz" w:date="2016-01-10T18:02:00Z">
            <w:rPr>
              <w:spacing w:val="-11"/>
            </w:rPr>
          </w:rPrChange>
        </w:rPr>
        <w:t xml:space="preserve"> </w:t>
      </w:r>
      <w:r w:rsidRPr="003140DF">
        <w:rPr>
          <w:spacing w:val="-1"/>
          <w:lang w:val="en-GB"/>
          <w:rPrChange w:id="1610" w:author="schulz" w:date="2016-01-10T18:02:00Z">
            <w:rPr>
              <w:spacing w:val="-1"/>
            </w:rPr>
          </w:rPrChange>
        </w:rPr>
        <w:t>(</w:t>
      </w:r>
      <w:r w:rsidRPr="002C029A">
        <w:rPr>
          <w:spacing w:val="-1"/>
          <w:lang w:val="en-GB"/>
        </w:rPr>
        <w:t>‘</w:t>
      </w:r>
      <w:r w:rsidRPr="003140DF">
        <w:rPr>
          <w:b/>
          <w:bCs/>
          <w:spacing w:val="-1"/>
          <w:lang w:val="en-GB"/>
          <w:rPrChange w:id="1611" w:author="schulz" w:date="2016-01-10T18:02:00Z">
            <w:rPr>
              <w:b/>
              <w:bCs/>
              <w:spacing w:val="-1"/>
            </w:rPr>
          </w:rPrChange>
        </w:rPr>
        <w:t>has</w:t>
      </w:r>
      <w:r w:rsidRPr="003140DF">
        <w:rPr>
          <w:b/>
          <w:bCs/>
          <w:spacing w:val="-12"/>
          <w:lang w:val="en-GB"/>
          <w:rPrChange w:id="1612" w:author="schulz" w:date="2016-01-10T18:02:00Z">
            <w:rPr>
              <w:b/>
              <w:bCs/>
              <w:spacing w:val="-12"/>
            </w:rPr>
          </w:rPrChange>
        </w:rPr>
        <w:t xml:space="preserve"> </w:t>
      </w:r>
      <w:r w:rsidRPr="003140DF">
        <w:rPr>
          <w:b/>
          <w:bCs/>
          <w:spacing w:val="-1"/>
          <w:lang w:val="en-GB"/>
          <w:rPrChange w:id="1613" w:author="schulz" w:date="2016-01-10T18:02:00Z">
            <w:rPr>
              <w:b/>
              <w:bCs/>
              <w:spacing w:val="-1"/>
            </w:rPr>
          </w:rPrChange>
        </w:rPr>
        <w:t>realization</w:t>
      </w:r>
      <w:r w:rsidRPr="002C029A">
        <w:rPr>
          <w:spacing w:val="-1"/>
          <w:lang w:val="en-GB"/>
        </w:rPr>
        <w:t>’</w:t>
      </w:r>
      <w:r w:rsidRPr="003140DF">
        <w:rPr>
          <w:spacing w:val="-11"/>
          <w:lang w:val="en-GB"/>
          <w:rPrChange w:id="1614" w:author="schulz" w:date="2016-01-10T18:02:00Z">
            <w:rPr>
              <w:spacing w:val="-11"/>
            </w:rPr>
          </w:rPrChange>
        </w:rPr>
        <w:t xml:space="preserve"> </w:t>
      </w:r>
      <w:r w:rsidRPr="003140DF">
        <w:rPr>
          <w:lang w:val="en-GB"/>
          <w:rPrChange w:id="1615" w:author="schulz" w:date="2016-01-10T18:02:00Z">
            <w:rPr/>
          </w:rPrChange>
        </w:rPr>
        <w:t>only</w:t>
      </w:r>
      <w:r w:rsidRPr="003140DF">
        <w:rPr>
          <w:spacing w:val="38"/>
          <w:w w:val="99"/>
          <w:lang w:val="en-GB"/>
          <w:rPrChange w:id="1616" w:author="schulz" w:date="2016-01-10T18:02:00Z">
            <w:rPr>
              <w:spacing w:val="38"/>
              <w:w w:val="99"/>
            </w:rPr>
          </w:rPrChange>
        </w:rPr>
        <w:t xml:space="preserve"> </w:t>
      </w:r>
      <w:r w:rsidRPr="002C029A">
        <w:rPr>
          <w:lang w:val="en-GB"/>
        </w:rPr>
        <w:t>‘</w:t>
      </w:r>
      <w:r w:rsidRPr="003140DF">
        <w:rPr>
          <w:i/>
          <w:iCs/>
          <w:lang w:val="en-GB"/>
          <w:rPrChange w:id="1617" w:author="schulz" w:date="2016-01-10T18:02:00Z">
            <w:rPr>
              <w:i/>
              <w:iCs/>
            </w:rPr>
          </w:rPrChange>
        </w:rPr>
        <w:t>carbon-</w:t>
      </w:r>
      <w:proofErr w:type="spellStart"/>
      <w:r w:rsidRPr="003140DF">
        <w:rPr>
          <w:i/>
          <w:iCs/>
          <w:lang w:val="en-GB"/>
          <w:rPrChange w:id="1618" w:author="schulz" w:date="2016-01-10T18:02:00Z">
            <w:rPr>
              <w:i/>
              <w:iCs/>
            </w:rPr>
          </w:rPrChange>
        </w:rPr>
        <w:t>sulfur</w:t>
      </w:r>
      <w:proofErr w:type="spellEnd"/>
      <w:r w:rsidRPr="003140DF">
        <w:rPr>
          <w:i/>
          <w:iCs/>
          <w:spacing w:val="-12"/>
          <w:lang w:val="en-GB"/>
          <w:rPrChange w:id="1619" w:author="schulz" w:date="2016-01-10T18:02:00Z">
            <w:rPr>
              <w:i/>
              <w:iCs/>
              <w:spacing w:val="-12"/>
            </w:rPr>
          </w:rPrChange>
        </w:rPr>
        <w:t xml:space="preserve"> </w:t>
      </w:r>
      <w:proofErr w:type="spellStart"/>
      <w:r w:rsidRPr="003140DF">
        <w:rPr>
          <w:i/>
          <w:iCs/>
          <w:lang w:val="en-GB"/>
          <w:rPrChange w:id="1620" w:author="schulz" w:date="2016-01-10T18:02:00Z">
            <w:rPr>
              <w:i/>
              <w:iCs/>
            </w:rPr>
          </w:rPrChange>
        </w:rPr>
        <w:t>lyase</w:t>
      </w:r>
      <w:proofErr w:type="spellEnd"/>
      <w:r w:rsidRPr="003140DF">
        <w:rPr>
          <w:i/>
          <w:iCs/>
          <w:spacing w:val="-11"/>
          <w:lang w:val="en-GB"/>
          <w:rPrChange w:id="1621" w:author="schulz" w:date="2016-01-10T18:02:00Z">
            <w:rPr>
              <w:i/>
              <w:iCs/>
              <w:spacing w:val="-11"/>
            </w:rPr>
          </w:rPrChange>
        </w:rPr>
        <w:t xml:space="preserve"> </w:t>
      </w:r>
      <w:r w:rsidRPr="003140DF">
        <w:rPr>
          <w:i/>
          <w:iCs/>
          <w:lang w:val="en-GB"/>
          <w:rPrChange w:id="1622" w:author="schulz" w:date="2016-01-10T18:02:00Z">
            <w:rPr>
              <w:i/>
              <w:iCs/>
            </w:rPr>
          </w:rPrChange>
        </w:rPr>
        <w:t>activity</w:t>
      </w:r>
      <w:r w:rsidRPr="002C029A">
        <w:rPr>
          <w:lang w:val="en-GB"/>
        </w:rPr>
        <w:t>’</w:t>
      </w:r>
      <w:r w:rsidRPr="003140DF">
        <w:rPr>
          <w:lang w:val="en-GB"/>
          <w:rPrChange w:id="1623" w:author="schulz" w:date="2016-01-10T18:02:00Z">
            <w:rPr/>
          </w:rPrChange>
        </w:rPr>
        <w:t>)))))</w:t>
      </w:r>
    </w:p>
    <w:p w14:paraId="49F04D62" w14:textId="0FC683B8" w:rsidR="00F20945" w:rsidRPr="003140DF" w:rsidRDefault="00F6513E">
      <w:pPr>
        <w:pStyle w:val="Corpodetexto"/>
        <w:kinsoku w:val="0"/>
        <w:overflowPunct w:val="0"/>
        <w:spacing w:before="0" w:line="20" w:lineRule="atLeast"/>
        <w:ind w:left="334"/>
        <w:rPr>
          <w:sz w:val="2"/>
          <w:szCs w:val="2"/>
          <w:lang w:val="en-GB"/>
          <w:rPrChange w:id="1624" w:author="schulz" w:date="2016-01-10T18:02:00Z">
            <w:rPr>
              <w:sz w:val="2"/>
              <w:szCs w:val="2"/>
            </w:rPr>
          </w:rPrChange>
        </w:rPr>
      </w:pPr>
      <w:r w:rsidRPr="002C029A">
        <w:rPr>
          <w:noProof/>
          <w:sz w:val="2"/>
          <w:szCs w:val="2"/>
          <w:lang w:val="pt-BR" w:eastAsia="pt-BR"/>
        </w:rPr>
        <mc:AlternateContent>
          <mc:Choice Requires="wpg">
            <w:drawing>
              <wp:inline distT="0" distB="0" distL="0" distR="0" wp14:anchorId="1857BC23" wp14:editId="2329A5B3">
                <wp:extent cx="2828925" cy="12700"/>
                <wp:effectExtent l="9525" t="9525" r="9525" b="0"/>
                <wp:docPr id="118"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262" name="Freeform 224"/>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521908" id="Group 223"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">
                <v:shape id="Freeform 224"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" path="m,l4444,e" filled="f" strokeweight=".17567mm">
                  <v:path arrowok="t" o:connecttype="custom" o:connectlocs="0,0;4444,0" o:connectangles="0,0"/>
                </v:shape>
                <w10:anchorlock/>
              </v:group>
            </w:pict>
          </mc:Fallback>
        </mc:AlternateContent>
      </w:r>
    </w:p>
    <w:p w14:paraId="22D58823" w14:textId="77777777" w:rsidR="00F20945" w:rsidRPr="003140DF" w:rsidRDefault="00F20945">
      <w:pPr>
        <w:pStyle w:val="Corpodetexto"/>
        <w:kinsoku w:val="0"/>
        <w:overflowPunct w:val="0"/>
        <w:spacing w:before="10"/>
        <w:ind w:left="0"/>
        <w:rPr>
          <w:lang w:val="en-GB"/>
          <w:rPrChange w:id="1625" w:author="schulz" w:date="2016-01-10T18:02:00Z">
            <w:rPr/>
          </w:rPrChange>
        </w:rPr>
      </w:pPr>
    </w:p>
    <w:p w14:paraId="74D470E4" w14:textId="77777777" w:rsidR="002A4480" w:rsidRDefault="002A4480" w:rsidP="002A4480">
      <w:pPr>
        <w:pStyle w:val="Corpodetexto"/>
        <w:kinsoku w:val="0"/>
        <w:overflowPunct w:val="0"/>
        <w:spacing w:before="2"/>
        <w:ind w:left="0"/>
        <w:rPr>
          <w:ins w:id="1626" w:author="schulz" w:date="2016-01-10T20:38:00Z"/>
          <w:spacing w:val="-3"/>
          <w:lang w:val="en-GB"/>
        </w:rPr>
      </w:pPr>
      <w:commentRangeStart w:id="1627"/>
      <w:ins w:id="1628" w:author="schulz" w:date="2016-01-10T20:37:00Z">
        <w:r w:rsidRPr="0064165C">
          <w:rPr>
            <w:lang w:val="en-GB"/>
          </w:rPr>
          <w:t>x</w:t>
        </w:r>
        <w:commentRangeEnd w:id="1627"/>
        <w:r>
          <w:rPr>
            <w:rStyle w:val="Refdecomentrio"/>
          </w:rPr>
          <w:commentReference w:id="1627"/>
        </w:r>
        <w:r w:rsidRPr="0064165C">
          <w:rPr>
            <w:lang w:val="en-GB"/>
          </w:rPr>
          <w:t xml:space="preserve"> classes (including ancestors) are retrieved</w:t>
        </w:r>
        <w:r>
          <w:rPr>
            <w:lang w:val="en-GB"/>
          </w:rPr>
          <w:t>, of which the following are displayed after filtering</w:t>
        </w:r>
        <w:r w:rsidRPr="002A4480" w:rsidDel="002A4480">
          <w:rPr>
            <w:spacing w:val="-3"/>
            <w:lang w:val="en-GB"/>
          </w:rPr>
          <w:t xml:space="preserve"> </w:t>
        </w:r>
      </w:ins>
    </w:p>
    <w:p w14:paraId="14FBD44A" w14:textId="77777777" w:rsidR="002A4480" w:rsidRDefault="002A4480">
      <w:pPr>
        <w:pStyle w:val="Corpodetexto"/>
        <w:kinsoku w:val="0"/>
        <w:overflowPunct w:val="0"/>
        <w:spacing w:before="2"/>
        <w:rPr>
          <w:ins w:id="1629" w:author="schulz" w:date="2016-01-10T20:37:00Z"/>
          <w:spacing w:val="-3"/>
          <w:lang w:val="en-GB"/>
        </w:rPr>
        <w:pPrChange w:id="1630" w:author="schulz" w:date="2016-01-10T20:38:00Z">
          <w:pPr>
            <w:pStyle w:val="Corpodetexto"/>
            <w:kinsoku w:val="0"/>
            <w:overflowPunct w:val="0"/>
            <w:spacing w:before="2"/>
            <w:ind w:left="0"/>
          </w:pPr>
        </w:pPrChange>
      </w:pPr>
      <w:ins w:id="1631" w:author="schulz" w:date="2016-01-10T20:38:00Z">
        <w:r w:rsidRPr="002A4480">
          <w:rPr>
            <w:spacing w:val="-3"/>
            <w:lang w:val="en-GB"/>
          </w:rPr>
          <w:t xml:space="preserve"> ‘cellular nitrogen compound metabolic process</w:t>
        </w:r>
        <w:proofErr w:type="gramStart"/>
        <w:r>
          <w:rPr>
            <w:spacing w:val="-3"/>
            <w:lang w:val="en-GB"/>
          </w:rPr>
          <w:t>'</w:t>
        </w:r>
        <w:r w:rsidRPr="002A4480">
          <w:rPr>
            <w:spacing w:val="-3"/>
            <w:lang w:val="en-GB"/>
          </w:rPr>
          <w:t xml:space="preserve"> </w:t>
        </w:r>
        <w:r>
          <w:rPr>
            <w:spacing w:val="-3"/>
            <w:lang w:val="en-GB"/>
          </w:rPr>
          <w:t>,</w:t>
        </w:r>
        <w:proofErr w:type="gramEnd"/>
        <w:r>
          <w:rPr>
            <w:spacing w:val="-3"/>
            <w:lang w:val="en-GB"/>
          </w:rPr>
          <w:t xml:space="preserve"> </w:t>
        </w:r>
        <w:r w:rsidRPr="002A4480">
          <w:rPr>
            <w:spacing w:val="-3"/>
            <w:lang w:val="en-GB"/>
          </w:rPr>
          <w:t>‘cysteine biosynthetic process</w:t>
        </w:r>
        <w:r>
          <w:rPr>
            <w:spacing w:val="-3"/>
            <w:lang w:val="en-GB"/>
          </w:rPr>
          <w:t>'</w:t>
        </w:r>
        <w:r w:rsidRPr="002A4480">
          <w:rPr>
            <w:spacing w:val="-3"/>
            <w:lang w:val="en-GB"/>
          </w:rPr>
          <w:t xml:space="preserve"> </w:t>
        </w:r>
        <w:r>
          <w:rPr>
            <w:spacing w:val="-3"/>
            <w:lang w:val="en-GB"/>
          </w:rPr>
          <w:t xml:space="preserve"> …</w:t>
        </w:r>
      </w:ins>
    </w:p>
    <w:p w14:paraId="1C0BDF4B" w14:textId="77777777" w:rsidR="002A4480" w:rsidRDefault="002A4480" w:rsidP="002A4480">
      <w:pPr>
        <w:pStyle w:val="Corpodetexto"/>
        <w:kinsoku w:val="0"/>
        <w:overflowPunct w:val="0"/>
        <w:spacing w:before="2"/>
        <w:ind w:left="0"/>
        <w:rPr>
          <w:ins w:id="1632" w:author="schulz" w:date="2016-01-10T20:37:00Z"/>
          <w:spacing w:val="-3"/>
          <w:lang w:val="en-GB"/>
        </w:rPr>
      </w:pPr>
    </w:p>
    <w:p w14:paraId="397CED33" w14:textId="77777777" w:rsidR="00F20945" w:rsidRPr="003140DF" w:rsidRDefault="00F20945" w:rsidP="002A4480">
      <w:pPr>
        <w:pStyle w:val="Corpodetexto"/>
        <w:kinsoku w:val="0"/>
        <w:overflowPunct w:val="0"/>
        <w:spacing w:before="2"/>
        <w:ind w:left="0"/>
        <w:rPr>
          <w:sz w:val="15"/>
          <w:szCs w:val="15"/>
          <w:lang w:val="en-GB"/>
          <w:rPrChange w:id="1633" w:author="schulz" w:date="2016-01-10T18:02:00Z">
            <w:rPr>
              <w:sz w:val="15"/>
              <w:szCs w:val="15"/>
            </w:rPr>
          </w:rPrChange>
        </w:rPr>
      </w:pPr>
    </w:p>
    <w:p w14:paraId="6EE05ACB" w14:textId="57F4BA4F" w:rsidR="00F20945" w:rsidRPr="003140DF" w:rsidRDefault="00F20945">
      <w:pPr>
        <w:pStyle w:val="Corpodetexto"/>
        <w:kinsoku w:val="0"/>
        <w:overflowPunct w:val="0"/>
        <w:spacing w:before="174" w:line="285" w:lineRule="auto"/>
        <w:ind w:left="230" w:right="2105"/>
        <w:jc w:val="both"/>
        <w:rPr>
          <w:lang w:val="en-GB"/>
          <w:rPrChange w:id="1634" w:author="schulz" w:date="2016-01-10T18:02:00Z">
            <w:rPr/>
          </w:rPrChange>
        </w:rPr>
      </w:pPr>
      <w:r w:rsidRPr="003140DF">
        <w:rPr>
          <w:i/>
          <w:iCs/>
          <w:lang w:val="en-GB"/>
          <w:rPrChange w:id="1635" w:author="schulz" w:date="2016-01-10T18:02:00Z">
            <w:rPr>
              <w:i/>
              <w:iCs/>
            </w:rPr>
          </w:rPrChange>
        </w:rPr>
        <w:t>CQ4</w:t>
      </w:r>
      <w:ins w:id="1636" w:author="schulz" w:date="2016-01-10T20:36:00Z">
        <w:r w:rsidR="00191093">
          <w:rPr>
            <w:i/>
            <w:iCs/>
            <w:lang w:val="en-GB"/>
          </w:rPr>
          <w:t xml:space="preserve"> </w:t>
        </w:r>
        <w:r w:rsidR="00191093">
          <w:rPr>
            <w:spacing w:val="-1"/>
            <w:lang w:val="en-GB"/>
          </w:rPr>
          <w:t>(cf. Table 1</w:t>
        </w:r>
      </w:ins>
      <w:ins w:id="1637" w:author="schulz" w:date="2016-01-10T20:39:00Z">
        <w:r w:rsidR="00C839C5">
          <w:rPr>
            <w:spacing w:val="-1"/>
            <w:lang w:val="en-GB"/>
          </w:rPr>
          <w:t>3</w:t>
        </w:r>
      </w:ins>
      <w:ins w:id="1638" w:author="schulz" w:date="2016-01-10T20:36:00Z">
        <w:r w:rsidR="00191093">
          <w:rPr>
            <w:spacing w:val="-1"/>
            <w:lang w:val="en-GB"/>
          </w:rPr>
          <w:t>)</w:t>
        </w:r>
      </w:ins>
      <w:r w:rsidRPr="003140DF">
        <w:rPr>
          <w:i/>
          <w:iCs/>
          <w:lang w:val="en-GB"/>
          <w:rPrChange w:id="1639" w:author="schulz" w:date="2016-01-10T18:02:00Z">
            <w:rPr>
              <w:i/>
              <w:iCs/>
            </w:rPr>
          </w:rPrChange>
        </w:rPr>
        <w:t>:</w:t>
      </w:r>
      <w:r w:rsidRPr="003140DF">
        <w:rPr>
          <w:i/>
          <w:iCs/>
          <w:spacing w:val="17"/>
          <w:lang w:val="en-GB"/>
          <w:rPrChange w:id="1640" w:author="schulz" w:date="2016-01-10T18:02:00Z">
            <w:rPr>
              <w:i/>
              <w:iCs/>
              <w:spacing w:val="17"/>
            </w:rPr>
          </w:rPrChange>
        </w:rPr>
        <w:t xml:space="preserve"> </w:t>
      </w:r>
      <w:r w:rsidRPr="003140DF">
        <w:rPr>
          <w:i/>
          <w:iCs/>
          <w:spacing w:val="-1"/>
          <w:lang w:val="en-GB"/>
          <w:rPrChange w:id="1641" w:author="schulz" w:date="2016-01-10T18:02:00Z">
            <w:rPr>
              <w:i/>
              <w:iCs/>
              <w:spacing w:val="-1"/>
            </w:rPr>
          </w:rPrChange>
        </w:rPr>
        <w:t>Which</w:t>
      </w:r>
      <w:r w:rsidRPr="003140DF">
        <w:rPr>
          <w:i/>
          <w:iCs/>
          <w:spacing w:val="10"/>
          <w:lang w:val="en-GB"/>
          <w:rPrChange w:id="1642" w:author="schulz" w:date="2016-01-10T18:02:00Z">
            <w:rPr>
              <w:i/>
              <w:iCs/>
              <w:spacing w:val="10"/>
            </w:rPr>
          </w:rPrChange>
        </w:rPr>
        <w:t xml:space="preserve"> </w:t>
      </w:r>
      <w:r w:rsidRPr="003140DF">
        <w:rPr>
          <w:i/>
          <w:iCs/>
          <w:spacing w:val="-2"/>
          <w:lang w:val="en-GB"/>
          <w:rPrChange w:id="1643" w:author="schulz" w:date="2016-01-10T18:02:00Z">
            <w:rPr>
              <w:i/>
              <w:iCs/>
              <w:spacing w:val="-2"/>
            </w:rPr>
          </w:rPrChange>
        </w:rPr>
        <w:t>are</w:t>
      </w:r>
      <w:r w:rsidRPr="003140DF">
        <w:rPr>
          <w:i/>
          <w:iCs/>
          <w:spacing w:val="11"/>
          <w:lang w:val="en-GB"/>
          <w:rPrChange w:id="1644" w:author="schulz" w:date="2016-01-10T18:02:00Z">
            <w:rPr>
              <w:i/>
              <w:iCs/>
              <w:spacing w:val="11"/>
            </w:rPr>
          </w:rPrChange>
        </w:rPr>
        <w:t xml:space="preserve"> </w:t>
      </w:r>
      <w:r w:rsidRPr="003140DF">
        <w:rPr>
          <w:i/>
          <w:iCs/>
          <w:lang w:val="en-GB"/>
          <w:rPrChange w:id="1645" w:author="schulz" w:date="2016-01-10T18:02:00Z">
            <w:rPr>
              <w:i/>
              <w:iCs/>
            </w:rPr>
          </w:rPrChange>
        </w:rPr>
        <w:t>the</w:t>
      </w:r>
      <w:r w:rsidRPr="003140DF">
        <w:rPr>
          <w:i/>
          <w:iCs/>
          <w:spacing w:val="10"/>
          <w:lang w:val="en-GB"/>
          <w:rPrChange w:id="1646" w:author="schulz" w:date="2016-01-10T18:02:00Z">
            <w:rPr>
              <w:i/>
              <w:iCs/>
              <w:spacing w:val="10"/>
            </w:rPr>
          </w:rPrChange>
        </w:rPr>
        <w:t xml:space="preserve"> </w:t>
      </w:r>
      <w:r w:rsidRPr="003140DF">
        <w:rPr>
          <w:i/>
          <w:iCs/>
          <w:lang w:val="en-GB"/>
          <w:rPrChange w:id="1647" w:author="schulz" w:date="2016-01-10T18:02:00Z">
            <w:rPr>
              <w:i/>
              <w:iCs/>
            </w:rPr>
          </w:rPrChange>
        </w:rPr>
        <w:t>kinds</w:t>
      </w:r>
      <w:r w:rsidRPr="003140DF">
        <w:rPr>
          <w:i/>
          <w:iCs/>
          <w:spacing w:val="11"/>
          <w:lang w:val="en-GB"/>
          <w:rPrChange w:id="1648" w:author="schulz" w:date="2016-01-10T18:02:00Z">
            <w:rPr>
              <w:i/>
              <w:iCs/>
              <w:spacing w:val="11"/>
            </w:rPr>
          </w:rPrChange>
        </w:rPr>
        <w:t xml:space="preserve"> </w:t>
      </w:r>
      <w:r w:rsidRPr="003140DF">
        <w:rPr>
          <w:i/>
          <w:iCs/>
          <w:lang w:val="en-GB"/>
          <w:rPrChange w:id="1649" w:author="schulz" w:date="2016-01-10T18:02:00Z">
            <w:rPr>
              <w:i/>
              <w:iCs/>
            </w:rPr>
          </w:rPrChange>
        </w:rPr>
        <w:t>of</w:t>
      </w:r>
      <w:r w:rsidRPr="003140DF">
        <w:rPr>
          <w:i/>
          <w:iCs/>
          <w:spacing w:val="11"/>
          <w:lang w:val="en-GB"/>
          <w:rPrChange w:id="1650" w:author="schulz" w:date="2016-01-10T18:02:00Z">
            <w:rPr>
              <w:i/>
              <w:iCs/>
              <w:spacing w:val="11"/>
            </w:rPr>
          </w:rPrChange>
        </w:rPr>
        <w:t xml:space="preserve"> </w:t>
      </w:r>
      <w:r w:rsidRPr="003140DF">
        <w:rPr>
          <w:i/>
          <w:iCs/>
          <w:spacing w:val="-1"/>
          <w:lang w:val="en-GB"/>
          <w:rPrChange w:id="1651" w:author="schulz" w:date="2016-01-10T18:02:00Z">
            <w:rPr>
              <w:i/>
              <w:iCs/>
              <w:spacing w:val="-1"/>
            </w:rPr>
          </w:rPrChange>
        </w:rPr>
        <w:t>biological</w:t>
      </w:r>
      <w:r w:rsidRPr="003140DF">
        <w:rPr>
          <w:i/>
          <w:iCs/>
          <w:spacing w:val="10"/>
          <w:lang w:val="en-GB"/>
          <w:rPrChange w:id="1652" w:author="schulz" w:date="2016-01-10T18:02:00Z">
            <w:rPr>
              <w:i/>
              <w:iCs/>
              <w:spacing w:val="10"/>
            </w:rPr>
          </w:rPrChange>
        </w:rPr>
        <w:t xml:space="preserve"> </w:t>
      </w:r>
      <w:r w:rsidRPr="003140DF">
        <w:rPr>
          <w:i/>
          <w:iCs/>
          <w:spacing w:val="-1"/>
          <w:lang w:val="en-GB"/>
          <w:rPrChange w:id="1653" w:author="schulz" w:date="2016-01-10T18:02:00Z">
            <w:rPr>
              <w:i/>
              <w:iCs/>
              <w:spacing w:val="-1"/>
            </w:rPr>
          </w:rPrChange>
        </w:rPr>
        <w:t>processes</w:t>
      </w:r>
      <w:r w:rsidRPr="003140DF">
        <w:rPr>
          <w:i/>
          <w:iCs/>
          <w:spacing w:val="11"/>
          <w:lang w:val="en-GB"/>
          <w:rPrChange w:id="1654" w:author="schulz" w:date="2016-01-10T18:02:00Z">
            <w:rPr>
              <w:i/>
              <w:iCs/>
              <w:spacing w:val="11"/>
            </w:rPr>
          </w:rPrChange>
        </w:rPr>
        <w:t xml:space="preserve"> </w:t>
      </w:r>
      <w:r w:rsidRPr="003140DF">
        <w:rPr>
          <w:i/>
          <w:iCs/>
          <w:lang w:val="en-GB"/>
          <w:rPrChange w:id="1655" w:author="schulz" w:date="2016-01-10T18:02:00Z">
            <w:rPr>
              <w:i/>
              <w:iCs/>
            </w:rPr>
          </w:rPrChange>
        </w:rPr>
        <w:t>that</w:t>
      </w:r>
      <w:r w:rsidRPr="003140DF">
        <w:rPr>
          <w:i/>
          <w:iCs/>
          <w:spacing w:val="10"/>
          <w:lang w:val="en-GB"/>
          <w:rPrChange w:id="1656" w:author="schulz" w:date="2016-01-10T18:02:00Z">
            <w:rPr>
              <w:i/>
              <w:iCs/>
              <w:spacing w:val="10"/>
            </w:rPr>
          </w:rPrChange>
        </w:rPr>
        <w:t xml:space="preserve"> </w:t>
      </w:r>
      <w:r w:rsidRPr="003140DF">
        <w:rPr>
          <w:i/>
          <w:iCs/>
          <w:lang w:val="en-GB"/>
          <w:rPrChange w:id="1657" w:author="schulz" w:date="2016-01-10T18:02:00Z">
            <w:rPr>
              <w:i/>
              <w:iCs/>
            </w:rPr>
          </w:rPrChange>
        </w:rPr>
        <w:t>entail</w:t>
      </w:r>
      <w:r w:rsidRPr="003140DF">
        <w:rPr>
          <w:i/>
          <w:iCs/>
          <w:spacing w:val="11"/>
          <w:lang w:val="en-GB"/>
          <w:rPrChange w:id="1658" w:author="schulz" w:date="2016-01-10T18:02:00Z">
            <w:rPr>
              <w:i/>
              <w:iCs/>
              <w:spacing w:val="11"/>
            </w:rPr>
          </w:rPrChange>
        </w:rPr>
        <w:t xml:space="preserve"> </w:t>
      </w:r>
      <w:r w:rsidRPr="003140DF">
        <w:rPr>
          <w:i/>
          <w:iCs/>
          <w:lang w:val="en-GB"/>
          <w:rPrChange w:id="1659" w:author="schulz" w:date="2016-01-10T18:02:00Z">
            <w:rPr>
              <w:i/>
              <w:iCs/>
            </w:rPr>
          </w:rPrChange>
        </w:rPr>
        <w:t>some</w:t>
      </w:r>
      <w:r w:rsidRPr="003140DF">
        <w:rPr>
          <w:i/>
          <w:iCs/>
          <w:spacing w:val="10"/>
          <w:lang w:val="en-GB"/>
          <w:rPrChange w:id="1660" w:author="schulz" w:date="2016-01-10T18:02:00Z">
            <w:rPr>
              <w:i/>
              <w:iCs/>
              <w:spacing w:val="10"/>
            </w:rPr>
          </w:rPrChange>
        </w:rPr>
        <w:t xml:space="preserve"> </w:t>
      </w:r>
      <w:r w:rsidRPr="003140DF">
        <w:rPr>
          <w:i/>
          <w:iCs/>
          <w:lang w:val="en-GB"/>
          <w:rPrChange w:id="1661" w:author="schulz" w:date="2016-01-10T18:02:00Z">
            <w:rPr>
              <w:i/>
              <w:iCs/>
            </w:rPr>
          </w:rPrChange>
        </w:rPr>
        <w:t>risk</w:t>
      </w:r>
      <w:r w:rsidRPr="003140DF">
        <w:rPr>
          <w:i/>
          <w:iCs/>
          <w:spacing w:val="23"/>
          <w:w w:val="99"/>
          <w:lang w:val="en-GB"/>
          <w:rPrChange w:id="1662" w:author="schulz" w:date="2016-01-10T18:02:00Z">
            <w:rPr>
              <w:i/>
              <w:iCs/>
              <w:spacing w:val="23"/>
              <w:w w:val="99"/>
            </w:rPr>
          </w:rPrChange>
        </w:rPr>
        <w:t xml:space="preserve"> </w:t>
      </w:r>
      <w:r w:rsidRPr="003140DF">
        <w:rPr>
          <w:i/>
          <w:iCs/>
          <w:lang w:val="en-GB"/>
          <w:rPrChange w:id="1663" w:author="schulz" w:date="2016-01-10T18:02:00Z">
            <w:rPr>
              <w:i/>
              <w:iCs/>
            </w:rPr>
          </w:rPrChange>
        </w:rPr>
        <w:t>of</w:t>
      </w:r>
      <w:r w:rsidRPr="003140DF">
        <w:rPr>
          <w:i/>
          <w:iCs/>
          <w:spacing w:val="-4"/>
          <w:lang w:val="en-GB"/>
          <w:rPrChange w:id="1664" w:author="schulz" w:date="2016-01-10T18:02:00Z">
            <w:rPr>
              <w:i/>
              <w:iCs/>
              <w:spacing w:val="-4"/>
            </w:rPr>
          </w:rPrChange>
        </w:rPr>
        <w:t xml:space="preserve"> </w:t>
      </w:r>
      <w:r w:rsidRPr="003140DF">
        <w:rPr>
          <w:i/>
          <w:iCs/>
          <w:lang w:val="en-GB"/>
          <w:rPrChange w:id="1665" w:author="schulz" w:date="2016-01-10T18:02:00Z">
            <w:rPr>
              <w:i/>
              <w:iCs/>
            </w:rPr>
          </w:rPrChange>
        </w:rPr>
        <w:t>causing</w:t>
      </w:r>
      <w:r w:rsidRPr="003140DF">
        <w:rPr>
          <w:i/>
          <w:iCs/>
          <w:spacing w:val="-3"/>
          <w:lang w:val="en-GB"/>
          <w:rPrChange w:id="1666" w:author="schulz" w:date="2016-01-10T18:02:00Z">
            <w:rPr>
              <w:i/>
              <w:iCs/>
              <w:spacing w:val="-3"/>
            </w:rPr>
          </w:rPrChange>
        </w:rPr>
        <w:t xml:space="preserve"> </w:t>
      </w:r>
      <w:r w:rsidRPr="003140DF">
        <w:rPr>
          <w:i/>
          <w:iCs/>
          <w:lang w:val="en-GB"/>
          <w:rPrChange w:id="1667" w:author="schulz" w:date="2016-01-10T18:02:00Z">
            <w:rPr>
              <w:i/>
              <w:iCs/>
            </w:rPr>
          </w:rPrChange>
        </w:rPr>
        <w:t>a</w:t>
      </w:r>
      <w:r w:rsidRPr="003140DF">
        <w:rPr>
          <w:i/>
          <w:iCs/>
          <w:spacing w:val="-3"/>
          <w:lang w:val="en-GB"/>
          <w:rPrChange w:id="1668" w:author="schulz" w:date="2016-01-10T18:02:00Z">
            <w:rPr>
              <w:i/>
              <w:iCs/>
              <w:spacing w:val="-3"/>
            </w:rPr>
          </w:rPrChange>
        </w:rPr>
        <w:t xml:space="preserve"> </w:t>
      </w:r>
      <w:r w:rsidRPr="003140DF">
        <w:rPr>
          <w:i/>
          <w:iCs/>
          <w:lang w:val="en-GB"/>
          <w:rPrChange w:id="1669" w:author="schulz" w:date="2016-01-10T18:02:00Z">
            <w:rPr>
              <w:i/>
              <w:iCs/>
            </w:rPr>
          </w:rPrChange>
        </w:rPr>
        <w:t>specific</w:t>
      </w:r>
      <w:r w:rsidRPr="003140DF">
        <w:rPr>
          <w:i/>
          <w:iCs/>
          <w:spacing w:val="-3"/>
          <w:lang w:val="en-GB"/>
          <w:rPrChange w:id="1670" w:author="schulz" w:date="2016-01-10T18:02:00Z">
            <w:rPr>
              <w:i/>
              <w:iCs/>
              <w:spacing w:val="-3"/>
            </w:rPr>
          </w:rPrChange>
        </w:rPr>
        <w:t xml:space="preserve"> </w:t>
      </w:r>
      <w:r w:rsidRPr="003140DF">
        <w:rPr>
          <w:i/>
          <w:iCs/>
          <w:lang w:val="en-GB"/>
          <w:rPrChange w:id="1671" w:author="schulz" w:date="2016-01-10T18:02:00Z">
            <w:rPr>
              <w:i/>
              <w:iCs/>
            </w:rPr>
          </w:rPrChange>
        </w:rPr>
        <w:t>dysfunctional</w:t>
      </w:r>
      <w:r w:rsidRPr="003140DF">
        <w:rPr>
          <w:i/>
          <w:iCs/>
          <w:spacing w:val="-4"/>
          <w:lang w:val="en-GB"/>
          <w:rPrChange w:id="1672" w:author="schulz" w:date="2016-01-10T18:02:00Z">
            <w:rPr>
              <w:i/>
              <w:iCs/>
              <w:spacing w:val="-4"/>
            </w:rPr>
          </w:rPrChange>
        </w:rPr>
        <w:t xml:space="preserve"> </w:t>
      </w:r>
      <w:r w:rsidRPr="003140DF">
        <w:rPr>
          <w:i/>
          <w:iCs/>
          <w:lang w:val="en-GB"/>
          <w:rPrChange w:id="1673" w:author="schulz" w:date="2016-01-10T18:02:00Z">
            <w:rPr>
              <w:i/>
              <w:iCs/>
            </w:rPr>
          </w:rPrChange>
        </w:rPr>
        <w:t>state</w:t>
      </w:r>
      <w:r w:rsidRPr="003140DF">
        <w:rPr>
          <w:i/>
          <w:iCs/>
          <w:spacing w:val="-3"/>
          <w:lang w:val="en-GB"/>
          <w:rPrChange w:id="1674" w:author="schulz" w:date="2016-01-10T18:02:00Z">
            <w:rPr>
              <w:i/>
              <w:iCs/>
              <w:spacing w:val="-3"/>
            </w:rPr>
          </w:rPrChange>
        </w:rPr>
        <w:t xml:space="preserve"> </w:t>
      </w:r>
      <w:r w:rsidRPr="003140DF">
        <w:rPr>
          <w:i/>
          <w:iCs/>
          <w:lang w:val="en-GB"/>
          <w:rPrChange w:id="1675" w:author="schulz" w:date="2016-01-10T18:02:00Z">
            <w:rPr>
              <w:i/>
              <w:iCs/>
            </w:rPr>
          </w:rPrChange>
        </w:rPr>
        <w:t>of</w:t>
      </w:r>
      <w:r w:rsidRPr="003140DF">
        <w:rPr>
          <w:i/>
          <w:iCs/>
          <w:spacing w:val="-3"/>
          <w:lang w:val="en-GB"/>
          <w:rPrChange w:id="1676" w:author="schulz" w:date="2016-01-10T18:02:00Z">
            <w:rPr>
              <w:i/>
              <w:iCs/>
              <w:spacing w:val="-3"/>
            </w:rPr>
          </w:rPrChange>
        </w:rPr>
        <w:t xml:space="preserve"> </w:t>
      </w:r>
      <w:r w:rsidRPr="002C029A">
        <w:rPr>
          <w:i/>
          <w:iCs/>
          <w:spacing w:val="-1"/>
          <w:lang w:val="en-GB"/>
        </w:rPr>
        <w:t>‘</w:t>
      </w:r>
      <w:r w:rsidRPr="003140DF">
        <w:rPr>
          <w:i/>
          <w:iCs/>
          <w:spacing w:val="-1"/>
          <w:lang w:val="en-GB"/>
          <w:rPrChange w:id="1677" w:author="schulz" w:date="2016-01-10T18:02:00Z">
            <w:rPr>
              <w:i/>
              <w:iCs/>
              <w:spacing w:val="-1"/>
            </w:rPr>
          </w:rPrChange>
        </w:rPr>
        <w:t>Atherosclerosis</w:t>
      </w:r>
      <w:r w:rsidRPr="002C029A">
        <w:rPr>
          <w:i/>
          <w:iCs/>
          <w:spacing w:val="-1"/>
          <w:lang w:val="en-GB"/>
        </w:rPr>
        <w:t>’</w:t>
      </w:r>
      <w:r w:rsidRPr="003140DF">
        <w:rPr>
          <w:i/>
          <w:iCs/>
          <w:spacing w:val="-1"/>
          <w:lang w:val="en-GB"/>
          <w:rPrChange w:id="1678" w:author="schulz" w:date="2016-01-10T18:02:00Z">
            <w:rPr>
              <w:i/>
              <w:iCs/>
              <w:spacing w:val="-1"/>
            </w:rPr>
          </w:rPrChange>
        </w:rPr>
        <w:t>?</w:t>
      </w:r>
      <w:r w:rsidRPr="003140DF">
        <w:rPr>
          <w:i/>
          <w:iCs/>
          <w:spacing w:val="3"/>
          <w:lang w:val="en-GB"/>
          <w:rPrChange w:id="1679" w:author="schulz" w:date="2016-01-10T18:02:00Z">
            <w:rPr>
              <w:i/>
              <w:iCs/>
              <w:spacing w:val="3"/>
            </w:rPr>
          </w:rPrChange>
        </w:rPr>
        <w:t xml:space="preserve"> </w:t>
      </w:r>
      <w:r w:rsidRPr="003140DF">
        <w:rPr>
          <w:lang w:val="en-GB"/>
          <w:rPrChange w:id="1680" w:author="schulz" w:date="2016-01-10T18:02:00Z">
            <w:rPr/>
          </w:rPrChange>
        </w:rPr>
        <w:t>This</w:t>
      </w:r>
      <w:r w:rsidRPr="003140DF">
        <w:rPr>
          <w:spacing w:val="-4"/>
          <w:lang w:val="en-GB"/>
          <w:rPrChange w:id="1681" w:author="schulz" w:date="2016-01-10T18:02:00Z">
            <w:rPr>
              <w:spacing w:val="-4"/>
            </w:rPr>
          </w:rPrChange>
        </w:rPr>
        <w:t xml:space="preserve"> </w:t>
      </w:r>
      <w:r w:rsidRPr="003140DF">
        <w:rPr>
          <w:lang w:val="en-GB"/>
          <w:rPrChange w:id="1682" w:author="schulz" w:date="2016-01-10T18:02:00Z">
            <w:rPr/>
          </w:rPrChange>
        </w:rPr>
        <w:t>query</w:t>
      </w:r>
      <w:r w:rsidRPr="003140DF">
        <w:rPr>
          <w:spacing w:val="23"/>
          <w:w w:val="99"/>
          <w:lang w:val="en-GB"/>
          <w:rPrChange w:id="1683" w:author="schulz" w:date="2016-01-10T18:02:00Z">
            <w:rPr>
              <w:spacing w:val="23"/>
              <w:w w:val="99"/>
            </w:rPr>
          </w:rPrChange>
        </w:rPr>
        <w:t xml:space="preserve"> </w:t>
      </w:r>
      <w:r w:rsidRPr="003140DF">
        <w:rPr>
          <w:spacing w:val="-1"/>
          <w:lang w:val="en-GB"/>
          <w:rPrChange w:id="1684" w:author="schulz" w:date="2016-01-10T18:02:00Z">
            <w:rPr>
              <w:spacing w:val="-1"/>
            </w:rPr>
          </w:rPrChange>
        </w:rPr>
        <w:t>retrieves</w:t>
      </w:r>
      <w:r w:rsidRPr="003140DF">
        <w:rPr>
          <w:spacing w:val="9"/>
          <w:lang w:val="en-GB"/>
          <w:rPrChange w:id="1685" w:author="schulz" w:date="2016-01-10T18:02:00Z">
            <w:rPr>
              <w:spacing w:val="9"/>
            </w:rPr>
          </w:rPrChange>
        </w:rPr>
        <w:t xml:space="preserve"> </w:t>
      </w:r>
      <w:r w:rsidRPr="003140DF">
        <w:rPr>
          <w:lang w:val="en-GB"/>
          <w:rPrChange w:id="1686" w:author="schulz" w:date="2016-01-10T18:02:00Z">
            <w:rPr/>
          </w:rPrChange>
        </w:rPr>
        <w:t>biological</w:t>
      </w:r>
      <w:r w:rsidRPr="003140DF">
        <w:rPr>
          <w:spacing w:val="9"/>
          <w:lang w:val="en-GB"/>
          <w:rPrChange w:id="1687" w:author="schulz" w:date="2016-01-10T18:02:00Z">
            <w:rPr>
              <w:spacing w:val="9"/>
            </w:rPr>
          </w:rPrChange>
        </w:rPr>
        <w:t xml:space="preserve"> </w:t>
      </w:r>
      <w:r w:rsidRPr="003140DF">
        <w:rPr>
          <w:lang w:val="en-GB"/>
          <w:rPrChange w:id="1688" w:author="schulz" w:date="2016-01-10T18:02:00Z">
            <w:rPr/>
          </w:rPrChange>
        </w:rPr>
        <w:t>processes</w:t>
      </w:r>
      <w:r w:rsidRPr="003140DF">
        <w:rPr>
          <w:spacing w:val="9"/>
          <w:lang w:val="en-GB"/>
          <w:rPrChange w:id="1689" w:author="schulz" w:date="2016-01-10T18:02:00Z">
            <w:rPr>
              <w:spacing w:val="9"/>
            </w:rPr>
          </w:rPrChange>
        </w:rPr>
        <w:t xml:space="preserve"> </w:t>
      </w:r>
      <w:r w:rsidRPr="003140DF">
        <w:rPr>
          <w:lang w:val="en-GB"/>
          <w:rPrChange w:id="1690" w:author="schulz" w:date="2016-01-10T18:02:00Z">
            <w:rPr/>
          </w:rPrChange>
        </w:rPr>
        <w:t>that</w:t>
      </w:r>
      <w:r w:rsidRPr="003140DF">
        <w:rPr>
          <w:spacing w:val="9"/>
          <w:lang w:val="en-GB"/>
          <w:rPrChange w:id="1691" w:author="schulz" w:date="2016-01-10T18:02:00Z">
            <w:rPr>
              <w:spacing w:val="9"/>
            </w:rPr>
          </w:rPrChange>
        </w:rPr>
        <w:t xml:space="preserve"> </w:t>
      </w:r>
      <w:r w:rsidRPr="003140DF">
        <w:rPr>
          <w:lang w:val="en-GB"/>
          <w:rPrChange w:id="1692" w:author="schulz" w:date="2016-01-10T18:02:00Z">
            <w:rPr/>
          </w:rPrChange>
        </w:rPr>
        <w:t>entail</w:t>
      </w:r>
      <w:r w:rsidRPr="003140DF">
        <w:rPr>
          <w:spacing w:val="9"/>
          <w:lang w:val="en-GB"/>
          <w:rPrChange w:id="1693" w:author="schulz" w:date="2016-01-10T18:02:00Z">
            <w:rPr>
              <w:spacing w:val="9"/>
            </w:rPr>
          </w:rPrChange>
        </w:rPr>
        <w:t xml:space="preserve"> </w:t>
      </w:r>
      <w:r w:rsidRPr="003140DF">
        <w:rPr>
          <w:lang w:val="en-GB"/>
          <w:rPrChange w:id="1694" w:author="schulz" w:date="2016-01-10T18:02:00Z">
            <w:rPr/>
          </w:rPrChange>
        </w:rPr>
        <w:t>the</w:t>
      </w:r>
      <w:r w:rsidRPr="003140DF">
        <w:rPr>
          <w:spacing w:val="9"/>
          <w:lang w:val="en-GB"/>
          <w:rPrChange w:id="1695" w:author="schulz" w:date="2016-01-10T18:02:00Z">
            <w:rPr>
              <w:spacing w:val="9"/>
            </w:rPr>
          </w:rPrChange>
        </w:rPr>
        <w:t xml:space="preserve"> </w:t>
      </w:r>
      <w:r w:rsidRPr="003140DF">
        <w:rPr>
          <w:lang w:val="en-GB"/>
          <w:rPrChange w:id="1696" w:author="schulz" w:date="2016-01-10T18:02:00Z">
            <w:rPr/>
          </w:rPrChange>
        </w:rPr>
        <w:t>risk</w:t>
      </w:r>
      <w:r w:rsidRPr="003140DF">
        <w:rPr>
          <w:spacing w:val="9"/>
          <w:lang w:val="en-GB"/>
          <w:rPrChange w:id="1697" w:author="schulz" w:date="2016-01-10T18:02:00Z">
            <w:rPr>
              <w:spacing w:val="9"/>
            </w:rPr>
          </w:rPrChange>
        </w:rPr>
        <w:t xml:space="preserve"> </w:t>
      </w:r>
      <w:r w:rsidRPr="003140DF">
        <w:rPr>
          <w:lang w:val="en-GB"/>
          <w:rPrChange w:id="1698" w:author="schulz" w:date="2016-01-10T18:02:00Z">
            <w:rPr/>
          </w:rPrChange>
        </w:rPr>
        <w:t>of</w:t>
      </w:r>
      <w:r w:rsidRPr="003140DF">
        <w:rPr>
          <w:spacing w:val="9"/>
          <w:lang w:val="en-GB"/>
          <w:rPrChange w:id="1699" w:author="schulz" w:date="2016-01-10T18:02:00Z">
            <w:rPr>
              <w:spacing w:val="9"/>
            </w:rPr>
          </w:rPrChange>
        </w:rPr>
        <w:t xml:space="preserve"> </w:t>
      </w:r>
      <w:r w:rsidRPr="003140DF">
        <w:rPr>
          <w:spacing w:val="-1"/>
          <w:lang w:val="en-GB"/>
          <w:rPrChange w:id="1700" w:author="schulz" w:date="2016-01-10T18:02:00Z">
            <w:rPr>
              <w:spacing w:val="-1"/>
            </w:rPr>
          </w:rPrChange>
        </w:rPr>
        <w:t>developing</w:t>
      </w:r>
      <w:r w:rsidRPr="003140DF">
        <w:rPr>
          <w:spacing w:val="9"/>
          <w:lang w:val="en-GB"/>
          <w:rPrChange w:id="1701" w:author="schulz" w:date="2016-01-10T18:02:00Z">
            <w:rPr>
              <w:spacing w:val="9"/>
            </w:rPr>
          </w:rPrChange>
        </w:rPr>
        <w:t xml:space="preserve"> </w:t>
      </w:r>
      <w:r w:rsidRPr="003140DF">
        <w:rPr>
          <w:lang w:val="en-GB"/>
          <w:rPrChange w:id="1702" w:author="schulz" w:date="2016-01-10T18:02:00Z">
            <w:rPr/>
          </w:rPrChange>
        </w:rPr>
        <w:t>a</w:t>
      </w:r>
      <w:r w:rsidRPr="003140DF">
        <w:rPr>
          <w:spacing w:val="9"/>
          <w:lang w:val="en-GB"/>
          <w:rPrChange w:id="1703" w:author="schulz" w:date="2016-01-10T18:02:00Z">
            <w:rPr>
              <w:spacing w:val="9"/>
            </w:rPr>
          </w:rPrChange>
        </w:rPr>
        <w:t xml:space="preserve"> </w:t>
      </w:r>
      <w:r w:rsidRPr="003140DF">
        <w:rPr>
          <w:lang w:val="en-GB"/>
          <w:rPrChange w:id="1704" w:author="schulz" w:date="2016-01-10T18:02:00Z">
            <w:rPr/>
          </w:rPrChange>
        </w:rPr>
        <w:t>dysfu</w:t>
      </w:r>
      <w:del w:id="1705" w:author="schulz" w:date="2016-01-10T20:39:00Z">
        <w:r w:rsidRPr="003140DF" w:rsidDel="00C839C5">
          <w:rPr>
            <w:lang w:val="en-GB"/>
            <w:rPrChange w:id="1706" w:author="schulz" w:date="2016-01-10T18:02:00Z">
              <w:rPr/>
            </w:rPrChange>
          </w:rPr>
          <w:delText>-</w:delText>
        </w:r>
        <w:r w:rsidRPr="003140DF" w:rsidDel="00C839C5">
          <w:rPr>
            <w:spacing w:val="26"/>
            <w:w w:val="99"/>
            <w:lang w:val="en-GB"/>
            <w:rPrChange w:id="1707" w:author="schulz" w:date="2016-01-10T18:02:00Z">
              <w:rPr>
                <w:spacing w:val="26"/>
                <w:w w:val="99"/>
              </w:rPr>
            </w:rPrChange>
          </w:rPr>
          <w:delText xml:space="preserve"> </w:delText>
        </w:r>
      </w:del>
      <w:r w:rsidRPr="003140DF">
        <w:rPr>
          <w:lang w:val="en-GB"/>
          <w:rPrChange w:id="1708" w:author="schulz" w:date="2016-01-10T18:02:00Z">
            <w:rPr/>
          </w:rPrChange>
        </w:rPr>
        <w:t>nctional</w:t>
      </w:r>
      <w:r w:rsidRPr="003140DF">
        <w:rPr>
          <w:spacing w:val="-4"/>
          <w:lang w:val="en-GB"/>
          <w:rPrChange w:id="1709" w:author="schulz" w:date="2016-01-10T18:02:00Z">
            <w:rPr>
              <w:spacing w:val="-4"/>
            </w:rPr>
          </w:rPrChange>
        </w:rPr>
        <w:t xml:space="preserve"> </w:t>
      </w:r>
      <w:r w:rsidRPr="003140DF">
        <w:rPr>
          <w:lang w:val="en-GB"/>
          <w:rPrChange w:id="1710" w:author="schulz" w:date="2016-01-10T18:02:00Z">
            <w:rPr/>
          </w:rPrChange>
        </w:rPr>
        <w:t>phenotype.</w:t>
      </w:r>
      <w:r w:rsidRPr="003140DF">
        <w:rPr>
          <w:spacing w:val="-4"/>
          <w:lang w:val="en-GB"/>
          <w:rPrChange w:id="1711" w:author="schulz" w:date="2016-01-10T18:02:00Z">
            <w:rPr>
              <w:spacing w:val="-4"/>
            </w:rPr>
          </w:rPrChange>
        </w:rPr>
        <w:t xml:space="preserve"> </w:t>
      </w:r>
      <w:r w:rsidRPr="003140DF">
        <w:rPr>
          <w:lang w:val="en-GB"/>
          <w:rPrChange w:id="1712" w:author="schulz" w:date="2016-01-10T18:02:00Z">
            <w:rPr/>
          </w:rPrChange>
        </w:rPr>
        <w:t>This</w:t>
      </w:r>
      <w:r w:rsidRPr="003140DF">
        <w:rPr>
          <w:spacing w:val="-3"/>
          <w:lang w:val="en-GB"/>
          <w:rPrChange w:id="1713" w:author="schulz" w:date="2016-01-10T18:02:00Z">
            <w:rPr>
              <w:spacing w:val="-3"/>
            </w:rPr>
          </w:rPrChange>
        </w:rPr>
        <w:t xml:space="preserve"> </w:t>
      </w:r>
      <w:r w:rsidRPr="003140DF">
        <w:rPr>
          <w:lang w:val="en-GB"/>
          <w:rPrChange w:id="1714" w:author="schulz" w:date="2016-01-10T18:02:00Z">
            <w:rPr/>
          </w:rPrChange>
        </w:rPr>
        <w:t>query</w:t>
      </w:r>
      <w:r w:rsidRPr="003140DF">
        <w:rPr>
          <w:spacing w:val="-4"/>
          <w:lang w:val="en-GB"/>
          <w:rPrChange w:id="1715" w:author="schulz" w:date="2016-01-10T18:02:00Z">
            <w:rPr>
              <w:spacing w:val="-4"/>
            </w:rPr>
          </w:rPrChange>
        </w:rPr>
        <w:t xml:space="preserve"> </w:t>
      </w:r>
      <w:r w:rsidRPr="003140DF">
        <w:rPr>
          <w:lang w:val="en-GB"/>
          <w:rPrChange w:id="1716" w:author="schulz" w:date="2016-01-10T18:02:00Z">
            <w:rPr/>
          </w:rPrChange>
        </w:rPr>
        <w:t>is</w:t>
      </w:r>
      <w:r w:rsidRPr="003140DF">
        <w:rPr>
          <w:spacing w:val="-4"/>
          <w:lang w:val="en-GB"/>
          <w:rPrChange w:id="1717" w:author="schulz" w:date="2016-01-10T18:02:00Z">
            <w:rPr>
              <w:spacing w:val="-4"/>
            </w:rPr>
          </w:rPrChange>
        </w:rPr>
        <w:t xml:space="preserve"> </w:t>
      </w:r>
      <w:r w:rsidRPr="003140DF">
        <w:rPr>
          <w:spacing w:val="-1"/>
          <w:lang w:val="en-GB"/>
          <w:rPrChange w:id="1718" w:author="schulz" w:date="2016-01-10T18:02:00Z">
            <w:rPr>
              <w:spacing w:val="-1"/>
            </w:rPr>
          </w:rPrChange>
        </w:rPr>
        <w:t>relevant</w:t>
      </w:r>
      <w:r w:rsidRPr="003140DF">
        <w:rPr>
          <w:spacing w:val="-3"/>
          <w:lang w:val="en-GB"/>
          <w:rPrChange w:id="1719" w:author="schulz" w:date="2016-01-10T18:02:00Z">
            <w:rPr>
              <w:spacing w:val="-3"/>
            </w:rPr>
          </w:rPrChange>
        </w:rPr>
        <w:t xml:space="preserve"> </w:t>
      </w:r>
      <w:r w:rsidRPr="003140DF">
        <w:rPr>
          <w:lang w:val="en-GB"/>
          <w:rPrChange w:id="1720" w:author="schulz" w:date="2016-01-10T18:02:00Z">
            <w:rPr/>
          </w:rPrChange>
        </w:rPr>
        <w:t>in</w:t>
      </w:r>
      <w:r w:rsidRPr="003140DF">
        <w:rPr>
          <w:spacing w:val="-4"/>
          <w:lang w:val="en-GB"/>
          <w:rPrChange w:id="1721" w:author="schulz" w:date="2016-01-10T18:02:00Z">
            <w:rPr>
              <w:spacing w:val="-4"/>
            </w:rPr>
          </w:rPrChange>
        </w:rPr>
        <w:t xml:space="preserve"> </w:t>
      </w:r>
      <w:r w:rsidRPr="003140DF">
        <w:rPr>
          <w:lang w:val="en-GB"/>
          <w:rPrChange w:id="1722" w:author="schulz" w:date="2016-01-10T18:02:00Z">
            <w:rPr/>
          </w:rPrChange>
        </w:rPr>
        <w:t>the</w:t>
      </w:r>
      <w:r w:rsidRPr="003140DF">
        <w:rPr>
          <w:spacing w:val="-3"/>
          <w:lang w:val="en-GB"/>
          <w:rPrChange w:id="1723" w:author="schulz" w:date="2016-01-10T18:02:00Z">
            <w:rPr>
              <w:spacing w:val="-3"/>
            </w:rPr>
          </w:rPrChange>
        </w:rPr>
        <w:t xml:space="preserve"> </w:t>
      </w:r>
      <w:r w:rsidRPr="003140DF">
        <w:rPr>
          <w:lang w:val="en-GB"/>
          <w:rPrChange w:id="1724" w:author="schulz" w:date="2016-01-10T18:02:00Z">
            <w:rPr/>
          </w:rPrChange>
        </w:rPr>
        <w:t>sense</w:t>
      </w:r>
      <w:r w:rsidRPr="003140DF">
        <w:rPr>
          <w:spacing w:val="-4"/>
          <w:lang w:val="en-GB"/>
          <w:rPrChange w:id="1725" w:author="schulz" w:date="2016-01-10T18:02:00Z">
            <w:rPr>
              <w:spacing w:val="-4"/>
            </w:rPr>
          </w:rPrChange>
        </w:rPr>
        <w:t xml:space="preserve"> </w:t>
      </w:r>
      <w:r w:rsidRPr="003140DF">
        <w:rPr>
          <w:lang w:val="en-GB"/>
          <w:rPrChange w:id="1726" w:author="schulz" w:date="2016-01-10T18:02:00Z">
            <w:rPr/>
          </w:rPrChange>
        </w:rPr>
        <w:t>whether</w:t>
      </w:r>
      <w:r w:rsidRPr="003140DF">
        <w:rPr>
          <w:spacing w:val="-4"/>
          <w:lang w:val="en-GB"/>
          <w:rPrChange w:id="1727" w:author="schulz" w:date="2016-01-10T18:02:00Z">
            <w:rPr>
              <w:spacing w:val="-4"/>
            </w:rPr>
          </w:rPrChange>
        </w:rPr>
        <w:t xml:space="preserve"> </w:t>
      </w:r>
      <w:r w:rsidRPr="003140DF">
        <w:rPr>
          <w:lang w:val="en-GB"/>
          <w:rPrChange w:id="1728" w:author="schulz" w:date="2016-01-10T18:02:00Z">
            <w:rPr/>
          </w:rPrChange>
        </w:rPr>
        <w:t>it</w:t>
      </w:r>
      <w:r w:rsidRPr="003140DF">
        <w:rPr>
          <w:spacing w:val="-3"/>
          <w:lang w:val="en-GB"/>
          <w:rPrChange w:id="1729" w:author="schulz" w:date="2016-01-10T18:02:00Z">
            <w:rPr>
              <w:spacing w:val="-3"/>
            </w:rPr>
          </w:rPrChange>
        </w:rPr>
        <w:t xml:space="preserve"> </w:t>
      </w:r>
      <w:r w:rsidRPr="003140DF">
        <w:rPr>
          <w:lang w:val="en-GB"/>
          <w:rPrChange w:id="1730" w:author="schulz" w:date="2016-01-10T18:02:00Z">
            <w:rPr/>
          </w:rPrChange>
        </w:rPr>
        <w:t>enables</w:t>
      </w:r>
      <w:r w:rsidRPr="003140DF">
        <w:rPr>
          <w:spacing w:val="21"/>
          <w:w w:val="99"/>
          <w:lang w:val="en-GB"/>
          <w:rPrChange w:id="1731" w:author="schulz" w:date="2016-01-10T18:02:00Z">
            <w:rPr>
              <w:spacing w:val="21"/>
              <w:w w:val="99"/>
            </w:rPr>
          </w:rPrChange>
        </w:rPr>
        <w:t xml:space="preserve"> </w:t>
      </w:r>
      <w:r w:rsidRPr="003140DF">
        <w:rPr>
          <w:lang w:val="en-GB"/>
          <w:rPrChange w:id="1732" w:author="schulz" w:date="2016-01-10T18:02:00Z">
            <w:rPr/>
          </w:rPrChange>
        </w:rPr>
        <w:t>the</w:t>
      </w:r>
      <w:r w:rsidRPr="003140DF">
        <w:rPr>
          <w:spacing w:val="-11"/>
          <w:lang w:val="en-GB"/>
          <w:rPrChange w:id="1733" w:author="schulz" w:date="2016-01-10T18:02:00Z">
            <w:rPr>
              <w:spacing w:val="-11"/>
            </w:rPr>
          </w:rPrChange>
        </w:rPr>
        <w:t xml:space="preserve"> </w:t>
      </w:r>
      <w:r w:rsidRPr="003140DF">
        <w:rPr>
          <w:lang w:val="en-GB"/>
          <w:rPrChange w:id="1734" w:author="schulz" w:date="2016-01-10T18:02:00Z">
            <w:rPr/>
          </w:rPrChange>
        </w:rPr>
        <w:t>identification</w:t>
      </w:r>
      <w:r w:rsidRPr="003140DF">
        <w:rPr>
          <w:spacing w:val="-10"/>
          <w:lang w:val="en-GB"/>
          <w:rPrChange w:id="1735" w:author="schulz" w:date="2016-01-10T18:02:00Z">
            <w:rPr>
              <w:spacing w:val="-10"/>
            </w:rPr>
          </w:rPrChange>
        </w:rPr>
        <w:t xml:space="preserve"> </w:t>
      </w:r>
      <w:r w:rsidRPr="003140DF">
        <w:rPr>
          <w:lang w:val="en-GB"/>
          <w:rPrChange w:id="1736" w:author="schulz" w:date="2016-01-10T18:02:00Z">
            <w:rPr/>
          </w:rPrChange>
        </w:rPr>
        <w:t>of</w:t>
      </w:r>
      <w:r w:rsidRPr="003140DF">
        <w:rPr>
          <w:spacing w:val="-10"/>
          <w:lang w:val="en-GB"/>
          <w:rPrChange w:id="1737" w:author="schulz" w:date="2016-01-10T18:02:00Z">
            <w:rPr>
              <w:spacing w:val="-10"/>
            </w:rPr>
          </w:rPrChange>
        </w:rPr>
        <w:t xml:space="preserve"> </w:t>
      </w:r>
      <w:r w:rsidRPr="003140DF">
        <w:rPr>
          <w:spacing w:val="-1"/>
          <w:lang w:val="en-GB"/>
          <w:rPrChange w:id="1738" w:author="schulz" w:date="2016-01-10T18:02:00Z">
            <w:rPr>
              <w:spacing w:val="-1"/>
            </w:rPr>
          </w:rPrChange>
        </w:rPr>
        <w:t>any</w:t>
      </w:r>
      <w:r w:rsidRPr="003140DF">
        <w:rPr>
          <w:spacing w:val="-10"/>
          <w:lang w:val="en-GB"/>
          <w:rPrChange w:id="1739" w:author="schulz" w:date="2016-01-10T18:02:00Z">
            <w:rPr>
              <w:spacing w:val="-10"/>
            </w:rPr>
          </w:rPrChange>
        </w:rPr>
        <w:t xml:space="preserve"> </w:t>
      </w:r>
      <w:r w:rsidRPr="003140DF">
        <w:rPr>
          <w:lang w:val="en-GB"/>
          <w:rPrChange w:id="1740" w:author="schulz" w:date="2016-01-10T18:02:00Z">
            <w:rPr/>
          </w:rPrChange>
        </w:rPr>
        <w:t>abnormal</w:t>
      </w:r>
      <w:r w:rsidRPr="003140DF">
        <w:rPr>
          <w:spacing w:val="-10"/>
          <w:lang w:val="en-GB"/>
          <w:rPrChange w:id="1741" w:author="schulz" w:date="2016-01-10T18:02:00Z">
            <w:rPr>
              <w:spacing w:val="-10"/>
            </w:rPr>
          </w:rPrChange>
        </w:rPr>
        <w:t xml:space="preserve"> </w:t>
      </w:r>
      <w:r w:rsidRPr="003140DF">
        <w:rPr>
          <w:lang w:val="en-GB"/>
          <w:rPrChange w:id="1742" w:author="schulz" w:date="2016-01-10T18:02:00Z">
            <w:rPr/>
          </w:rPrChange>
        </w:rPr>
        <w:t>situations</w:t>
      </w:r>
      <w:r w:rsidRPr="003140DF">
        <w:rPr>
          <w:spacing w:val="-10"/>
          <w:lang w:val="en-GB"/>
          <w:rPrChange w:id="1743" w:author="schulz" w:date="2016-01-10T18:02:00Z">
            <w:rPr>
              <w:spacing w:val="-10"/>
            </w:rPr>
          </w:rPrChange>
        </w:rPr>
        <w:t xml:space="preserve"> </w:t>
      </w:r>
      <w:r w:rsidRPr="003140DF">
        <w:rPr>
          <w:spacing w:val="-1"/>
          <w:lang w:val="en-GB"/>
          <w:rPrChange w:id="1744" w:author="schulz" w:date="2016-01-10T18:02:00Z">
            <w:rPr>
              <w:spacing w:val="-1"/>
            </w:rPr>
          </w:rPrChange>
        </w:rPr>
        <w:t>regarding</w:t>
      </w:r>
      <w:r w:rsidRPr="003140DF">
        <w:rPr>
          <w:spacing w:val="-10"/>
          <w:lang w:val="en-GB"/>
          <w:rPrChange w:id="1745" w:author="schulz" w:date="2016-01-10T18:02:00Z">
            <w:rPr>
              <w:spacing w:val="-10"/>
            </w:rPr>
          </w:rPrChange>
        </w:rPr>
        <w:t xml:space="preserve"> </w:t>
      </w:r>
      <w:r w:rsidRPr="003140DF">
        <w:rPr>
          <w:lang w:val="en-GB"/>
          <w:rPrChange w:id="1746" w:author="schulz" w:date="2016-01-10T18:02:00Z">
            <w:rPr/>
          </w:rPrChange>
        </w:rPr>
        <w:t>a</w:t>
      </w:r>
      <w:r w:rsidRPr="003140DF">
        <w:rPr>
          <w:spacing w:val="-11"/>
          <w:lang w:val="en-GB"/>
          <w:rPrChange w:id="1747" w:author="schulz" w:date="2016-01-10T18:02:00Z">
            <w:rPr>
              <w:spacing w:val="-11"/>
            </w:rPr>
          </w:rPrChange>
        </w:rPr>
        <w:t xml:space="preserve"> </w:t>
      </w:r>
      <w:r w:rsidRPr="003140DF">
        <w:rPr>
          <w:lang w:val="en-GB"/>
          <w:rPrChange w:id="1748" w:author="schulz" w:date="2016-01-10T18:02:00Z">
            <w:rPr/>
          </w:rPrChange>
        </w:rPr>
        <w:t>specific</w:t>
      </w:r>
      <w:r w:rsidRPr="003140DF">
        <w:rPr>
          <w:spacing w:val="-10"/>
          <w:lang w:val="en-GB"/>
          <w:rPrChange w:id="1749" w:author="schulz" w:date="2016-01-10T18:02:00Z">
            <w:rPr>
              <w:spacing w:val="-10"/>
            </w:rPr>
          </w:rPrChange>
        </w:rPr>
        <w:t xml:space="preserve"> </w:t>
      </w:r>
      <w:r w:rsidRPr="003140DF">
        <w:rPr>
          <w:lang w:val="en-GB"/>
          <w:rPrChange w:id="1750" w:author="schulz" w:date="2016-01-10T18:02:00Z">
            <w:rPr/>
          </w:rPrChange>
        </w:rPr>
        <w:t>process</w:t>
      </w:r>
      <w:r w:rsidRPr="003140DF">
        <w:rPr>
          <w:spacing w:val="26"/>
          <w:w w:val="99"/>
          <w:lang w:val="en-GB"/>
          <w:rPrChange w:id="1751" w:author="schulz" w:date="2016-01-10T18:02:00Z">
            <w:rPr>
              <w:spacing w:val="26"/>
              <w:w w:val="99"/>
            </w:rPr>
          </w:rPrChange>
        </w:rPr>
        <w:t xml:space="preserve"> </w:t>
      </w:r>
      <w:r w:rsidRPr="003140DF">
        <w:rPr>
          <w:lang w:val="en-GB"/>
          <w:rPrChange w:id="1752" w:author="schulz" w:date="2016-01-10T18:02:00Z">
            <w:rPr/>
          </w:rPrChange>
        </w:rPr>
        <w:t>from</w:t>
      </w:r>
      <w:r w:rsidRPr="003140DF">
        <w:rPr>
          <w:spacing w:val="-7"/>
          <w:lang w:val="en-GB"/>
          <w:rPrChange w:id="1753" w:author="schulz" w:date="2016-01-10T18:02:00Z">
            <w:rPr>
              <w:spacing w:val="-7"/>
            </w:rPr>
          </w:rPrChange>
        </w:rPr>
        <w:t xml:space="preserve"> </w:t>
      </w:r>
      <w:r w:rsidRPr="003140DF">
        <w:rPr>
          <w:lang w:val="en-GB"/>
          <w:rPrChange w:id="1754" w:author="schulz" w:date="2016-01-10T18:02:00Z">
            <w:rPr/>
          </w:rPrChange>
        </w:rPr>
        <w:t>an</w:t>
      </w:r>
      <w:r w:rsidRPr="003140DF">
        <w:rPr>
          <w:spacing w:val="-6"/>
          <w:lang w:val="en-GB"/>
          <w:rPrChange w:id="1755" w:author="schulz" w:date="2016-01-10T18:02:00Z">
            <w:rPr>
              <w:spacing w:val="-6"/>
            </w:rPr>
          </w:rPrChange>
        </w:rPr>
        <w:t xml:space="preserve"> </w:t>
      </w:r>
      <w:r w:rsidRPr="003140DF">
        <w:rPr>
          <w:spacing w:val="-1"/>
          <w:lang w:val="en-GB"/>
          <w:rPrChange w:id="1756" w:author="schulz" w:date="2016-01-10T18:02:00Z">
            <w:rPr>
              <w:spacing w:val="-1"/>
            </w:rPr>
          </w:rPrChange>
        </w:rPr>
        <w:t>organism.</w:t>
      </w:r>
    </w:p>
    <w:p w14:paraId="30081269" w14:textId="5568562B" w:rsidR="00F20945" w:rsidRPr="003140DF" w:rsidRDefault="00C839C5">
      <w:pPr>
        <w:pStyle w:val="Corpodetexto"/>
        <w:kinsoku w:val="0"/>
        <w:overflowPunct w:val="0"/>
        <w:ind w:left="469"/>
        <w:rPr>
          <w:lang w:val="en-GB"/>
          <w:rPrChange w:id="1757" w:author="schulz" w:date="2016-01-10T18:02:00Z">
            <w:rPr/>
          </w:rPrChange>
        </w:rPr>
      </w:pPr>
      <w:ins w:id="1758" w:author="schulz" w:date="2016-01-10T20:39:00Z">
        <w:r>
          <w:rPr>
            <w:lang w:val="en-GB"/>
          </w:rPr>
          <w:t xml:space="preserve"> </w:t>
        </w:r>
      </w:ins>
    </w:p>
    <w:p w14:paraId="40B718F1" w14:textId="77777777" w:rsidR="00F20945" w:rsidRPr="003140DF" w:rsidRDefault="00F20945">
      <w:pPr>
        <w:pStyle w:val="Corpodetexto"/>
        <w:kinsoku w:val="0"/>
        <w:overflowPunct w:val="0"/>
        <w:spacing w:before="9"/>
        <w:ind w:left="0"/>
        <w:rPr>
          <w:sz w:val="14"/>
          <w:szCs w:val="14"/>
          <w:lang w:val="en-GB"/>
          <w:rPrChange w:id="1759" w:author="schulz" w:date="2016-01-10T18:02:00Z">
            <w:rPr>
              <w:sz w:val="14"/>
              <w:szCs w:val="14"/>
            </w:rPr>
          </w:rPrChange>
        </w:rPr>
      </w:pPr>
    </w:p>
    <w:p w14:paraId="4B44A460" w14:textId="77777777" w:rsidR="00F20945" w:rsidRPr="003140DF" w:rsidRDefault="00F20945">
      <w:pPr>
        <w:pStyle w:val="Corpodetexto"/>
        <w:kinsoku w:val="0"/>
        <w:overflowPunct w:val="0"/>
        <w:spacing w:before="0"/>
        <w:ind w:left="230"/>
        <w:jc w:val="both"/>
        <w:rPr>
          <w:sz w:val="15"/>
          <w:szCs w:val="15"/>
          <w:lang w:val="en-GB"/>
          <w:rPrChange w:id="1760" w:author="schulz" w:date="2016-01-10T18:02:00Z">
            <w:rPr>
              <w:sz w:val="15"/>
              <w:szCs w:val="15"/>
            </w:rPr>
          </w:rPrChange>
        </w:rPr>
      </w:pPr>
      <w:r w:rsidRPr="003140DF">
        <w:rPr>
          <w:spacing w:val="-3"/>
          <w:sz w:val="15"/>
          <w:szCs w:val="15"/>
          <w:lang w:val="en-GB"/>
          <w:rPrChange w:id="1761" w:author="schulz" w:date="2016-01-10T18:02:00Z">
            <w:rPr>
              <w:spacing w:val="-3"/>
              <w:sz w:val="15"/>
              <w:szCs w:val="15"/>
            </w:rPr>
          </w:rPrChange>
        </w:rPr>
        <w:t>Table</w:t>
      </w:r>
      <w:r w:rsidRPr="003140DF">
        <w:rPr>
          <w:spacing w:val="-6"/>
          <w:sz w:val="15"/>
          <w:szCs w:val="15"/>
          <w:lang w:val="en-GB"/>
          <w:rPrChange w:id="1762" w:author="schulz" w:date="2016-01-10T18:02:00Z">
            <w:rPr>
              <w:spacing w:val="-6"/>
              <w:sz w:val="15"/>
              <w:szCs w:val="15"/>
            </w:rPr>
          </w:rPrChange>
        </w:rPr>
        <w:t xml:space="preserve"> </w:t>
      </w:r>
      <w:r w:rsidRPr="003140DF">
        <w:rPr>
          <w:sz w:val="15"/>
          <w:szCs w:val="15"/>
          <w:lang w:val="en-GB"/>
          <w:rPrChange w:id="1763" w:author="schulz" w:date="2016-01-10T18:02:00Z">
            <w:rPr>
              <w:sz w:val="15"/>
              <w:szCs w:val="15"/>
            </w:rPr>
          </w:rPrChange>
        </w:rPr>
        <w:t>13</w:t>
      </w:r>
      <w:ins w:id="1764" w:author="schulz" w:date="2016-01-10T20:43:00Z">
        <w:r w:rsidR="00A959CE">
          <w:rPr>
            <w:sz w:val="15"/>
            <w:szCs w:val="15"/>
            <w:lang w:val="en-GB"/>
          </w:rPr>
          <w:t xml:space="preserve"> </w:t>
        </w:r>
        <w:r w:rsidR="00A959CE" w:rsidRPr="00EC50D4">
          <w:rPr>
            <w:lang w:val="en-GB"/>
          </w:rPr>
          <w:t>(</w:t>
        </w:r>
        <w:r w:rsidR="00A959CE">
          <w:rPr>
            <w:lang w:val="en-GB"/>
          </w:rPr>
          <w:t>T</w:t>
        </w:r>
        <w:r w:rsidR="00A959CE" w:rsidRPr="00EC50D4">
          <w:rPr>
            <w:lang w:val="en-GB"/>
          </w:rPr>
          <w:t>able</w:t>
        </w:r>
        <w:r w:rsidR="00A959CE" w:rsidRPr="00EC50D4">
          <w:rPr>
            <w:spacing w:val="-5"/>
            <w:lang w:val="en-GB"/>
          </w:rPr>
          <w:t xml:space="preserve"> </w:t>
        </w:r>
        <w:r w:rsidR="00A959CE" w:rsidRPr="00EC50D4">
          <w:rPr>
            <w:lang w:val="en-GB"/>
          </w:rPr>
          <w:t>14)</w:t>
        </w:r>
      </w:ins>
      <w:r w:rsidRPr="003140DF">
        <w:rPr>
          <w:sz w:val="15"/>
          <w:szCs w:val="15"/>
          <w:lang w:val="en-GB"/>
          <w:rPrChange w:id="1765" w:author="schulz" w:date="2016-01-10T18:02:00Z">
            <w:rPr>
              <w:sz w:val="15"/>
              <w:szCs w:val="15"/>
            </w:rPr>
          </w:rPrChange>
        </w:rPr>
        <w:t>.</w:t>
      </w:r>
      <w:r w:rsidRPr="003140DF">
        <w:rPr>
          <w:spacing w:val="-6"/>
          <w:sz w:val="15"/>
          <w:szCs w:val="15"/>
          <w:lang w:val="en-GB"/>
          <w:rPrChange w:id="1766" w:author="schulz" w:date="2016-01-10T18:02:00Z">
            <w:rPr>
              <w:spacing w:val="-6"/>
              <w:sz w:val="15"/>
              <w:szCs w:val="15"/>
            </w:rPr>
          </w:rPrChange>
        </w:rPr>
        <w:t xml:space="preserve"> </w:t>
      </w:r>
      <w:r w:rsidRPr="003140DF">
        <w:rPr>
          <w:spacing w:val="-1"/>
          <w:sz w:val="15"/>
          <w:szCs w:val="15"/>
          <w:lang w:val="en-GB"/>
          <w:rPrChange w:id="1767" w:author="schulz" w:date="2016-01-10T18:02:00Z">
            <w:rPr>
              <w:spacing w:val="-1"/>
              <w:sz w:val="15"/>
              <w:szCs w:val="15"/>
            </w:rPr>
          </w:rPrChange>
        </w:rPr>
        <w:t>Competency</w:t>
      </w:r>
      <w:r w:rsidRPr="003140DF">
        <w:rPr>
          <w:spacing w:val="-6"/>
          <w:sz w:val="15"/>
          <w:szCs w:val="15"/>
          <w:lang w:val="en-GB"/>
          <w:rPrChange w:id="1768" w:author="schulz" w:date="2016-01-10T18:02:00Z">
            <w:rPr>
              <w:spacing w:val="-6"/>
              <w:sz w:val="15"/>
              <w:szCs w:val="15"/>
            </w:rPr>
          </w:rPrChange>
        </w:rPr>
        <w:t xml:space="preserve"> </w:t>
      </w:r>
      <w:r w:rsidRPr="003140DF">
        <w:rPr>
          <w:sz w:val="15"/>
          <w:szCs w:val="15"/>
          <w:lang w:val="en-GB"/>
          <w:rPrChange w:id="1769" w:author="schulz" w:date="2016-01-10T18:02:00Z">
            <w:rPr>
              <w:sz w:val="15"/>
              <w:szCs w:val="15"/>
            </w:rPr>
          </w:rPrChange>
        </w:rPr>
        <w:t>Question</w:t>
      </w:r>
      <w:r w:rsidRPr="003140DF">
        <w:rPr>
          <w:spacing w:val="-6"/>
          <w:sz w:val="15"/>
          <w:szCs w:val="15"/>
          <w:lang w:val="en-GB"/>
          <w:rPrChange w:id="1770" w:author="schulz" w:date="2016-01-10T18:02:00Z">
            <w:rPr>
              <w:spacing w:val="-6"/>
              <w:sz w:val="15"/>
              <w:szCs w:val="15"/>
            </w:rPr>
          </w:rPrChange>
        </w:rPr>
        <w:t xml:space="preserve"> </w:t>
      </w:r>
      <w:r w:rsidRPr="003140DF">
        <w:rPr>
          <w:sz w:val="15"/>
          <w:szCs w:val="15"/>
          <w:lang w:val="en-GB"/>
          <w:rPrChange w:id="1771" w:author="schulz" w:date="2016-01-10T18:02:00Z">
            <w:rPr>
              <w:sz w:val="15"/>
              <w:szCs w:val="15"/>
            </w:rPr>
          </w:rPrChange>
        </w:rPr>
        <w:t>#4</w:t>
      </w:r>
      <w:ins w:id="1772" w:author="schulz" w:date="2016-01-10T20:26:00Z">
        <w:r w:rsidR="0064165C">
          <w:rPr>
            <w:sz w:val="15"/>
            <w:szCs w:val="15"/>
            <w:lang w:val="en-GB"/>
          </w:rPr>
          <w:t xml:space="preserve"> in DL</w:t>
        </w:r>
      </w:ins>
    </w:p>
    <w:p w14:paraId="2362D403" w14:textId="77777777" w:rsidR="00F20945" w:rsidRPr="003140DF" w:rsidRDefault="00F20945">
      <w:pPr>
        <w:pStyle w:val="Corpodetexto"/>
        <w:kinsoku w:val="0"/>
        <w:overflowPunct w:val="0"/>
        <w:spacing w:before="10"/>
        <w:ind w:left="0"/>
        <w:rPr>
          <w:sz w:val="7"/>
          <w:szCs w:val="7"/>
          <w:lang w:val="en-GB"/>
          <w:rPrChange w:id="1773" w:author="schulz" w:date="2016-01-10T18:02:00Z">
            <w:rPr>
              <w:sz w:val="7"/>
              <w:szCs w:val="7"/>
            </w:rPr>
          </w:rPrChange>
        </w:rPr>
      </w:pPr>
    </w:p>
    <w:p w14:paraId="216C4877" w14:textId="0E0996FF" w:rsidR="00F20945" w:rsidRPr="003140DF" w:rsidRDefault="00F6513E">
      <w:pPr>
        <w:pStyle w:val="Corpodetexto"/>
        <w:kinsoku w:val="0"/>
        <w:overflowPunct w:val="0"/>
        <w:spacing w:before="0" w:line="20" w:lineRule="atLeast"/>
        <w:ind w:left="334"/>
        <w:rPr>
          <w:sz w:val="2"/>
          <w:szCs w:val="2"/>
          <w:lang w:val="en-GB"/>
          <w:rPrChange w:id="1774" w:author="schulz" w:date="2016-01-10T18:02:00Z">
            <w:rPr>
              <w:sz w:val="2"/>
              <w:szCs w:val="2"/>
            </w:rPr>
          </w:rPrChange>
        </w:rPr>
      </w:pPr>
      <w:r w:rsidRPr="002C029A">
        <w:rPr>
          <w:noProof/>
          <w:sz w:val="2"/>
          <w:szCs w:val="2"/>
          <w:lang w:val="pt-BR" w:eastAsia="pt-BR"/>
        </w:rPr>
        <mc:AlternateContent>
          <mc:Choice Requires="wpg">
            <w:drawing>
              <wp:inline distT="0" distB="0" distL="0" distR="0" wp14:anchorId="418FAB56" wp14:editId="0D0182F5">
                <wp:extent cx="2828925" cy="12700"/>
                <wp:effectExtent l="9525" t="9525" r="9525" b="0"/>
                <wp:docPr id="116"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264" name="Freeform 226"/>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77C4F4" id="Group 225"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">
                <v:shape id="Freeform 226"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" path="m,l4444,e" filled="f" strokeweight=".17567mm">
                  <v:path arrowok="t" o:connecttype="custom" o:connectlocs="0,0;4444,0" o:connectangles="0,0"/>
                </v:shape>
                <w10:anchorlock/>
              </v:group>
            </w:pict>
          </mc:Fallback>
        </mc:AlternateContent>
      </w:r>
    </w:p>
    <w:p w14:paraId="5224BABF" w14:textId="77777777" w:rsidR="00F20945" w:rsidRPr="003140DF" w:rsidRDefault="00F20945">
      <w:pPr>
        <w:pStyle w:val="Corpodetexto"/>
        <w:kinsoku w:val="0"/>
        <w:overflowPunct w:val="0"/>
        <w:spacing w:before="0" w:line="285" w:lineRule="auto"/>
        <w:ind w:left="968" w:right="3173" w:hanging="567"/>
        <w:rPr>
          <w:lang w:val="en-GB"/>
          <w:rPrChange w:id="1775" w:author="schulz" w:date="2016-01-10T18:02:00Z">
            <w:rPr/>
          </w:rPrChange>
        </w:rPr>
      </w:pPr>
      <w:r w:rsidRPr="002C029A">
        <w:rPr>
          <w:spacing w:val="-1"/>
          <w:lang w:val="en-GB"/>
        </w:rPr>
        <w:t>‘</w:t>
      </w:r>
      <w:proofErr w:type="spellStart"/>
      <w:r w:rsidRPr="003140DF">
        <w:rPr>
          <w:i/>
          <w:iCs/>
          <w:spacing w:val="-1"/>
          <w:lang w:val="en-GB"/>
          <w:rPrChange w:id="1776" w:author="schulz" w:date="2016-01-10T18:02:00Z">
            <w:rPr>
              <w:i/>
              <w:iCs/>
              <w:spacing w:val="-1"/>
            </w:rPr>
          </w:rPrChange>
        </w:rPr>
        <w:t>biological_process</w:t>
      </w:r>
      <w:proofErr w:type="spellEnd"/>
      <w:r w:rsidRPr="002C029A">
        <w:rPr>
          <w:spacing w:val="-1"/>
          <w:lang w:val="en-GB"/>
        </w:rPr>
        <w:t>’</w:t>
      </w:r>
      <w:r w:rsidRPr="003140DF">
        <w:rPr>
          <w:spacing w:val="-7"/>
          <w:lang w:val="en-GB"/>
          <w:rPrChange w:id="1777" w:author="schulz" w:date="2016-01-10T18:02:00Z">
            <w:rPr>
              <w:spacing w:val="-7"/>
            </w:rPr>
          </w:rPrChange>
        </w:rPr>
        <w:t xml:space="preserve"> </w:t>
      </w:r>
      <w:r w:rsidRPr="003140DF">
        <w:rPr>
          <w:lang w:val="en-GB"/>
          <w:rPrChange w:id="1778" w:author="schulz" w:date="2016-01-10T18:02:00Z">
            <w:rPr/>
          </w:rPrChange>
        </w:rPr>
        <w:t>and</w:t>
      </w:r>
      <w:r w:rsidRPr="003140DF">
        <w:rPr>
          <w:spacing w:val="-7"/>
          <w:lang w:val="en-GB"/>
          <w:rPrChange w:id="1779" w:author="schulz" w:date="2016-01-10T18:02:00Z">
            <w:rPr>
              <w:spacing w:val="-7"/>
            </w:rPr>
          </w:rPrChange>
        </w:rPr>
        <w:t xml:space="preserve"> </w:t>
      </w:r>
      <w:r w:rsidRPr="003140DF">
        <w:rPr>
          <w:lang w:val="en-GB"/>
          <w:rPrChange w:id="1780" w:author="schulz" w:date="2016-01-10T18:02:00Z">
            <w:rPr/>
          </w:rPrChange>
        </w:rPr>
        <w:t>(</w:t>
      </w:r>
      <w:r w:rsidRPr="002C029A">
        <w:rPr>
          <w:lang w:val="en-GB"/>
        </w:rPr>
        <w:t>‘</w:t>
      </w:r>
      <w:r w:rsidRPr="003140DF">
        <w:rPr>
          <w:b/>
          <w:bCs/>
          <w:lang w:val="en-GB"/>
          <w:rPrChange w:id="1781" w:author="schulz" w:date="2016-01-10T18:02:00Z">
            <w:rPr>
              <w:b/>
              <w:bCs/>
            </w:rPr>
          </w:rPrChange>
        </w:rPr>
        <w:t>is</w:t>
      </w:r>
      <w:r w:rsidRPr="003140DF">
        <w:rPr>
          <w:b/>
          <w:bCs/>
          <w:spacing w:val="-7"/>
          <w:lang w:val="en-GB"/>
          <w:rPrChange w:id="1782" w:author="schulz" w:date="2016-01-10T18:02:00Z">
            <w:rPr>
              <w:b/>
              <w:bCs/>
              <w:spacing w:val="-7"/>
            </w:rPr>
          </w:rPrChange>
        </w:rPr>
        <w:t xml:space="preserve"> </w:t>
      </w:r>
      <w:r w:rsidRPr="003140DF">
        <w:rPr>
          <w:b/>
          <w:bCs/>
          <w:spacing w:val="-1"/>
          <w:lang w:val="en-GB"/>
          <w:rPrChange w:id="1783" w:author="schulz" w:date="2016-01-10T18:02:00Z">
            <w:rPr>
              <w:b/>
              <w:bCs/>
              <w:spacing w:val="-1"/>
            </w:rPr>
          </w:rPrChange>
        </w:rPr>
        <w:t>realization</w:t>
      </w:r>
      <w:r w:rsidRPr="003140DF">
        <w:rPr>
          <w:b/>
          <w:bCs/>
          <w:spacing w:val="-7"/>
          <w:lang w:val="en-GB"/>
          <w:rPrChange w:id="1784" w:author="schulz" w:date="2016-01-10T18:02:00Z">
            <w:rPr>
              <w:b/>
              <w:bCs/>
              <w:spacing w:val="-7"/>
            </w:rPr>
          </w:rPrChange>
        </w:rPr>
        <w:t xml:space="preserve"> </w:t>
      </w:r>
      <w:r w:rsidRPr="003140DF">
        <w:rPr>
          <w:b/>
          <w:bCs/>
          <w:spacing w:val="4"/>
          <w:lang w:val="en-GB"/>
          <w:rPrChange w:id="1785" w:author="schulz" w:date="2016-01-10T18:02:00Z">
            <w:rPr>
              <w:b/>
              <w:bCs/>
              <w:spacing w:val="4"/>
            </w:rPr>
          </w:rPrChange>
        </w:rPr>
        <w:t>of</w:t>
      </w:r>
      <w:r w:rsidRPr="002C029A">
        <w:rPr>
          <w:spacing w:val="4"/>
          <w:lang w:val="en-GB"/>
        </w:rPr>
        <w:t>’</w:t>
      </w:r>
      <w:r w:rsidRPr="003140DF">
        <w:rPr>
          <w:spacing w:val="-7"/>
          <w:lang w:val="en-GB"/>
          <w:rPrChange w:id="1786" w:author="schulz" w:date="2016-01-10T18:02:00Z">
            <w:rPr>
              <w:spacing w:val="-7"/>
            </w:rPr>
          </w:rPrChange>
        </w:rPr>
        <w:t xml:space="preserve"> </w:t>
      </w:r>
      <w:r w:rsidRPr="003140DF">
        <w:rPr>
          <w:lang w:val="en-GB"/>
          <w:rPrChange w:id="1787" w:author="schulz" w:date="2016-01-10T18:02:00Z">
            <w:rPr/>
          </w:rPrChange>
        </w:rPr>
        <w:t>only</w:t>
      </w:r>
      <w:r w:rsidRPr="003140DF">
        <w:rPr>
          <w:spacing w:val="41"/>
          <w:w w:val="99"/>
          <w:lang w:val="en-GB"/>
          <w:rPrChange w:id="1788" w:author="schulz" w:date="2016-01-10T18:02:00Z">
            <w:rPr>
              <w:spacing w:val="41"/>
              <w:w w:val="99"/>
            </w:rPr>
          </w:rPrChange>
        </w:rPr>
        <w:t xml:space="preserve"> </w:t>
      </w:r>
      <w:r w:rsidRPr="003140DF">
        <w:rPr>
          <w:lang w:val="en-GB"/>
          <w:rPrChange w:id="1789" w:author="schulz" w:date="2016-01-10T18:02:00Z">
            <w:rPr/>
          </w:rPrChange>
        </w:rPr>
        <w:t>(</w:t>
      </w:r>
      <w:r w:rsidRPr="003140DF">
        <w:rPr>
          <w:i/>
          <w:iCs/>
          <w:lang w:val="en-GB"/>
          <w:rPrChange w:id="1790" w:author="schulz" w:date="2016-01-10T18:02:00Z">
            <w:rPr>
              <w:i/>
              <w:iCs/>
            </w:rPr>
          </w:rPrChange>
        </w:rPr>
        <w:t>Risk</w:t>
      </w:r>
      <w:r w:rsidRPr="003140DF">
        <w:rPr>
          <w:i/>
          <w:iCs/>
          <w:spacing w:val="-1"/>
          <w:lang w:val="en-GB"/>
          <w:rPrChange w:id="1791" w:author="schulz" w:date="2016-01-10T18:02:00Z">
            <w:rPr>
              <w:i/>
              <w:iCs/>
              <w:spacing w:val="-1"/>
            </w:rPr>
          </w:rPrChange>
        </w:rPr>
        <w:t xml:space="preserve"> </w:t>
      </w:r>
      <w:r w:rsidRPr="003140DF">
        <w:rPr>
          <w:lang w:val="en-GB"/>
          <w:rPrChange w:id="1792" w:author="schulz" w:date="2016-01-10T18:02:00Z">
            <w:rPr/>
          </w:rPrChange>
        </w:rPr>
        <w:t>and</w:t>
      </w:r>
      <w:r w:rsidRPr="003140DF">
        <w:rPr>
          <w:spacing w:val="-7"/>
          <w:lang w:val="en-GB"/>
          <w:rPrChange w:id="1793" w:author="schulz" w:date="2016-01-10T18:02:00Z">
            <w:rPr>
              <w:spacing w:val="-7"/>
            </w:rPr>
          </w:rPrChange>
        </w:rPr>
        <w:t xml:space="preserve"> </w:t>
      </w:r>
      <w:r w:rsidRPr="003140DF">
        <w:rPr>
          <w:lang w:val="en-GB"/>
          <w:rPrChange w:id="1794" w:author="schulz" w:date="2016-01-10T18:02:00Z">
            <w:rPr/>
          </w:rPrChange>
        </w:rPr>
        <w:t>(</w:t>
      </w:r>
      <w:r w:rsidRPr="003140DF">
        <w:rPr>
          <w:b/>
          <w:bCs/>
          <w:lang w:val="en-GB"/>
          <w:rPrChange w:id="1795" w:author="schulz" w:date="2016-01-10T18:02:00Z">
            <w:rPr>
              <w:b/>
              <w:bCs/>
            </w:rPr>
          </w:rPrChange>
        </w:rPr>
        <w:t>causes</w:t>
      </w:r>
      <w:r w:rsidRPr="003140DF">
        <w:rPr>
          <w:b/>
          <w:bCs/>
          <w:spacing w:val="-7"/>
          <w:lang w:val="en-GB"/>
          <w:rPrChange w:id="1796" w:author="schulz" w:date="2016-01-10T18:02:00Z">
            <w:rPr>
              <w:b/>
              <w:bCs/>
              <w:spacing w:val="-7"/>
            </w:rPr>
          </w:rPrChange>
        </w:rPr>
        <w:t xml:space="preserve"> </w:t>
      </w:r>
      <w:r w:rsidRPr="003140DF">
        <w:rPr>
          <w:lang w:val="en-GB"/>
          <w:rPrChange w:id="1797" w:author="schulz" w:date="2016-01-10T18:02:00Z">
            <w:rPr/>
          </w:rPrChange>
        </w:rPr>
        <w:t>some</w:t>
      </w:r>
      <w:r w:rsidRPr="003140DF">
        <w:rPr>
          <w:spacing w:val="-7"/>
          <w:lang w:val="en-GB"/>
          <w:rPrChange w:id="1798" w:author="schulz" w:date="2016-01-10T18:02:00Z">
            <w:rPr>
              <w:spacing w:val="-7"/>
            </w:rPr>
          </w:rPrChange>
        </w:rPr>
        <w:t xml:space="preserve"> </w:t>
      </w:r>
      <w:r w:rsidRPr="002C029A">
        <w:rPr>
          <w:spacing w:val="-1"/>
          <w:lang w:val="en-GB"/>
        </w:rPr>
        <w:t>‘</w:t>
      </w:r>
      <w:r w:rsidRPr="003140DF">
        <w:rPr>
          <w:i/>
          <w:iCs/>
          <w:spacing w:val="-1"/>
          <w:lang w:val="en-GB"/>
          <w:rPrChange w:id="1799" w:author="schulz" w:date="2016-01-10T18:02:00Z">
            <w:rPr>
              <w:i/>
              <w:iCs/>
              <w:spacing w:val="-1"/>
            </w:rPr>
          </w:rPrChange>
        </w:rPr>
        <w:t>Atherosclerosis</w:t>
      </w:r>
      <w:r w:rsidRPr="002C029A">
        <w:rPr>
          <w:spacing w:val="-1"/>
          <w:lang w:val="en-GB"/>
        </w:rPr>
        <w:t>’</w:t>
      </w:r>
      <w:r w:rsidRPr="003140DF">
        <w:rPr>
          <w:spacing w:val="-1"/>
          <w:lang w:val="en-GB"/>
          <w:rPrChange w:id="1800" w:author="schulz" w:date="2016-01-10T18:02:00Z">
            <w:rPr>
              <w:spacing w:val="-1"/>
            </w:rPr>
          </w:rPrChange>
        </w:rPr>
        <w:t>)))</w:t>
      </w:r>
    </w:p>
    <w:p w14:paraId="661D1018" w14:textId="2A749814" w:rsidR="00F20945" w:rsidRPr="003140DF" w:rsidRDefault="00F6513E">
      <w:pPr>
        <w:pStyle w:val="Corpodetexto"/>
        <w:kinsoku w:val="0"/>
        <w:overflowPunct w:val="0"/>
        <w:spacing w:before="0" w:line="20" w:lineRule="atLeast"/>
        <w:ind w:left="334"/>
        <w:rPr>
          <w:sz w:val="2"/>
          <w:szCs w:val="2"/>
          <w:lang w:val="en-GB"/>
          <w:rPrChange w:id="1801" w:author="schulz" w:date="2016-01-10T18:02:00Z">
            <w:rPr>
              <w:sz w:val="2"/>
              <w:szCs w:val="2"/>
            </w:rPr>
          </w:rPrChange>
        </w:rPr>
      </w:pPr>
      <w:r w:rsidRPr="002C029A">
        <w:rPr>
          <w:noProof/>
          <w:sz w:val="2"/>
          <w:szCs w:val="2"/>
          <w:lang w:val="pt-BR" w:eastAsia="pt-BR"/>
        </w:rPr>
        <mc:AlternateContent>
          <mc:Choice Requires="wpg">
            <w:drawing>
              <wp:inline distT="0" distB="0" distL="0" distR="0" wp14:anchorId="62F480C9" wp14:editId="605B5263">
                <wp:extent cx="2828925" cy="12700"/>
                <wp:effectExtent l="9525" t="9525" r="9525" b="0"/>
                <wp:docPr id="114"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266" name="Freeform 228"/>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FF471CE" id="Group 227"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">
                <v:shape id="Freeform 228"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" path="m,l4444,e" filled="f" strokeweight=".17567mm">
                  <v:path arrowok="t" o:connecttype="custom" o:connectlocs="0,0;4444,0" o:connectangles="0,0"/>
                </v:shape>
                <w10:anchorlock/>
              </v:group>
            </w:pict>
          </mc:Fallback>
        </mc:AlternateContent>
      </w:r>
    </w:p>
    <w:p w14:paraId="03FF5957" w14:textId="77777777" w:rsidR="00F20945" w:rsidRPr="003140DF" w:rsidRDefault="00F20945">
      <w:pPr>
        <w:pStyle w:val="Corpodetexto"/>
        <w:kinsoku w:val="0"/>
        <w:overflowPunct w:val="0"/>
        <w:spacing w:before="10"/>
        <w:ind w:left="0"/>
        <w:rPr>
          <w:lang w:val="en-GB"/>
          <w:rPrChange w:id="1802" w:author="schulz" w:date="2016-01-10T18:02:00Z">
            <w:rPr/>
          </w:rPrChange>
        </w:rPr>
      </w:pPr>
    </w:p>
    <w:p w14:paraId="6B73B790" w14:textId="77777777" w:rsidR="00C839C5" w:rsidRDefault="00C839C5" w:rsidP="00C839C5">
      <w:pPr>
        <w:pStyle w:val="Corpodetexto"/>
        <w:kinsoku w:val="0"/>
        <w:overflowPunct w:val="0"/>
        <w:spacing w:before="174" w:line="285" w:lineRule="auto"/>
        <w:ind w:left="230" w:right="2105"/>
        <w:jc w:val="both"/>
        <w:rPr>
          <w:ins w:id="1803" w:author="schulz" w:date="2016-01-10T20:40:00Z"/>
          <w:i/>
          <w:iCs/>
          <w:lang w:val="en-GB"/>
        </w:rPr>
      </w:pPr>
      <w:ins w:id="1804" w:author="schulz" w:date="2016-01-10T20:40:00Z">
        <w:r w:rsidRPr="00C839C5">
          <w:rPr>
            <w:iCs/>
            <w:lang w:val="en-GB"/>
            <w:rPrChange w:id="1805" w:author="schulz" w:date="2016-01-10T20:40:00Z">
              <w:rPr>
                <w:i/>
                <w:iCs/>
                <w:lang w:val="en-GB"/>
              </w:rPr>
            </w:rPrChange>
          </w:rPr>
          <w:t>x classes (including ancestors) are retrieved, of which the following are displayed after filtering</w:t>
        </w:r>
        <w:proofErr w:type="gramStart"/>
        <w:r>
          <w:rPr>
            <w:iCs/>
            <w:lang w:val="en-GB"/>
          </w:rPr>
          <w:t xml:space="preserve">: </w:t>
        </w:r>
        <w:r w:rsidRPr="00C839C5">
          <w:rPr>
            <w:iCs/>
            <w:lang w:val="en-GB"/>
            <w:rPrChange w:id="1806" w:author="schulz" w:date="2016-01-10T20:40:00Z">
              <w:rPr>
                <w:i/>
                <w:iCs/>
                <w:lang w:val="en-GB"/>
              </w:rPr>
            </w:rPrChange>
          </w:rPr>
          <w:t xml:space="preserve"> </w:t>
        </w:r>
        <w:r w:rsidRPr="00C839C5">
          <w:rPr>
            <w:i/>
            <w:iCs/>
            <w:lang w:val="en-GB"/>
          </w:rPr>
          <w:t>‘</w:t>
        </w:r>
        <w:proofErr w:type="gramEnd"/>
        <w:r w:rsidRPr="00C839C5">
          <w:rPr>
            <w:i/>
            <w:iCs/>
            <w:lang w:val="en-GB"/>
          </w:rPr>
          <w:t>Dysfunctional homocysteine metabolic process</w:t>
        </w:r>
        <w:r>
          <w:rPr>
            <w:i/>
            <w:iCs/>
            <w:lang w:val="en-GB"/>
          </w:rPr>
          <w:t xml:space="preserve">', </w:t>
        </w:r>
        <w:r w:rsidRPr="00C839C5">
          <w:rPr>
            <w:i/>
            <w:iCs/>
            <w:lang w:val="en-GB"/>
          </w:rPr>
          <w:t>‘Dysfunctional response to interleukin 1</w:t>
        </w:r>
        <w:r>
          <w:rPr>
            <w:i/>
            <w:iCs/>
            <w:lang w:val="en-GB"/>
          </w:rPr>
          <w:t xml:space="preserve">' </w:t>
        </w:r>
      </w:ins>
      <w:commentRangeStart w:id="1807"/>
      <w:ins w:id="1808" w:author="schulz" w:date="2016-01-10T20:41:00Z">
        <w:r>
          <w:rPr>
            <w:i/>
            <w:iCs/>
            <w:lang w:val="en-GB"/>
          </w:rPr>
          <w:t>…</w:t>
        </w:r>
        <w:commentRangeEnd w:id="1807"/>
        <w:r>
          <w:rPr>
            <w:rStyle w:val="Refdecomentrio"/>
          </w:rPr>
          <w:commentReference w:id="1807"/>
        </w:r>
      </w:ins>
    </w:p>
    <w:p w14:paraId="6C61DAEC" w14:textId="5BE70930" w:rsidR="00F20945" w:rsidRPr="003140DF" w:rsidRDefault="00F20945">
      <w:pPr>
        <w:pStyle w:val="Corpodetexto"/>
        <w:kinsoku w:val="0"/>
        <w:overflowPunct w:val="0"/>
        <w:spacing w:before="174" w:line="285" w:lineRule="auto"/>
        <w:ind w:left="230" w:right="2105"/>
        <w:jc w:val="both"/>
        <w:rPr>
          <w:lang w:val="en-GB"/>
          <w:rPrChange w:id="1809" w:author="schulz" w:date="2016-01-10T18:02:00Z">
            <w:rPr/>
          </w:rPrChange>
        </w:rPr>
        <w:pPrChange w:id="1810" w:author="Filipe Santana" w:date="2016-01-11T08:34:00Z">
          <w:pPr>
            <w:pStyle w:val="Corpodetexto"/>
            <w:kinsoku w:val="0"/>
            <w:overflowPunct w:val="0"/>
            <w:ind w:left="469"/>
          </w:pPr>
        </w:pPrChange>
      </w:pPr>
      <w:r w:rsidRPr="003140DF">
        <w:rPr>
          <w:i/>
          <w:iCs/>
          <w:lang w:val="en-GB"/>
          <w:rPrChange w:id="1811" w:author="schulz" w:date="2016-01-10T18:02:00Z">
            <w:rPr>
              <w:i/>
              <w:iCs/>
            </w:rPr>
          </w:rPrChange>
        </w:rPr>
        <w:t>CQ5:</w:t>
      </w:r>
      <w:r w:rsidRPr="003140DF">
        <w:rPr>
          <w:i/>
          <w:iCs/>
          <w:spacing w:val="-7"/>
          <w:lang w:val="en-GB"/>
          <w:rPrChange w:id="1812" w:author="schulz" w:date="2016-01-10T18:02:00Z">
            <w:rPr>
              <w:i/>
              <w:iCs/>
              <w:spacing w:val="-7"/>
            </w:rPr>
          </w:rPrChange>
        </w:rPr>
        <w:t xml:space="preserve"> </w:t>
      </w:r>
      <w:r w:rsidRPr="003140DF">
        <w:rPr>
          <w:i/>
          <w:iCs/>
          <w:spacing w:val="-1"/>
          <w:lang w:val="en-GB"/>
          <w:rPrChange w:id="1813" w:author="schulz" w:date="2016-01-10T18:02:00Z">
            <w:rPr>
              <w:i/>
              <w:iCs/>
              <w:spacing w:val="-1"/>
            </w:rPr>
          </w:rPrChange>
        </w:rPr>
        <w:t>Which</w:t>
      </w:r>
      <w:r w:rsidRPr="003140DF">
        <w:rPr>
          <w:i/>
          <w:iCs/>
          <w:spacing w:val="-7"/>
          <w:lang w:val="en-GB"/>
          <w:rPrChange w:id="1814" w:author="schulz" w:date="2016-01-10T18:02:00Z">
            <w:rPr>
              <w:i/>
              <w:iCs/>
              <w:spacing w:val="-7"/>
            </w:rPr>
          </w:rPrChange>
        </w:rPr>
        <w:t xml:space="preserve"> </w:t>
      </w:r>
      <w:r w:rsidRPr="003140DF">
        <w:rPr>
          <w:i/>
          <w:iCs/>
          <w:lang w:val="en-GB"/>
          <w:rPrChange w:id="1815" w:author="schulz" w:date="2016-01-10T18:02:00Z">
            <w:rPr>
              <w:i/>
              <w:iCs/>
            </w:rPr>
          </w:rPrChange>
        </w:rPr>
        <w:t>kinds</w:t>
      </w:r>
      <w:r w:rsidRPr="003140DF">
        <w:rPr>
          <w:i/>
          <w:iCs/>
          <w:spacing w:val="-8"/>
          <w:lang w:val="en-GB"/>
          <w:rPrChange w:id="1816" w:author="schulz" w:date="2016-01-10T18:02:00Z">
            <w:rPr>
              <w:i/>
              <w:iCs/>
              <w:spacing w:val="-8"/>
            </w:rPr>
          </w:rPrChange>
        </w:rPr>
        <w:t xml:space="preserve"> </w:t>
      </w:r>
      <w:r w:rsidRPr="003140DF">
        <w:rPr>
          <w:i/>
          <w:iCs/>
          <w:lang w:val="en-GB"/>
          <w:rPrChange w:id="1817" w:author="schulz" w:date="2016-01-10T18:02:00Z">
            <w:rPr>
              <w:i/>
              <w:iCs/>
            </w:rPr>
          </w:rPrChange>
        </w:rPr>
        <w:t>of</w:t>
      </w:r>
      <w:r w:rsidRPr="003140DF">
        <w:rPr>
          <w:i/>
          <w:iCs/>
          <w:spacing w:val="-7"/>
          <w:lang w:val="en-GB"/>
          <w:rPrChange w:id="1818" w:author="schulz" w:date="2016-01-10T18:02:00Z">
            <w:rPr>
              <w:i/>
              <w:iCs/>
              <w:spacing w:val="-7"/>
            </w:rPr>
          </w:rPrChange>
        </w:rPr>
        <w:t xml:space="preserve"> </w:t>
      </w:r>
      <w:r w:rsidRPr="003140DF">
        <w:rPr>
          <w:i/>
          <w:iCs/>
          <w:spacing w:val="-1"/>
          <w:lang w:val="en-GB"/>
          <w:rPrChange w:id="1819" w:author="schulz" w:date="2016-01-10T18:02:00Z">
            <w:rPr>
              <w:i/>
              <w:iCs/>
              <w:spacing w:val="-1"/>
            </w:rPr>
          </w:rPrChange>
        </w:rPr>
        <w:t>organisms</w:t>
      </w:r>
      <w:r w:rsidRPr="003140DF">
        <w:rPr>
          <w:i/>
          <w:iCs/>
          <w:spacing w:val="-7"/>
          <w:lang w:val="en-GB"/>
          <w:rPrChange w:id="1820" w:author="schulz" w:date="2016-01-10T18:02:00Z">
            <w:rPr>
              <w:i/>
              <w:iCs/>
              <w:spacing w:val="-7"/>
            </w:rPr>
          </w:rPrChange>
        </w:rPr>
        <w:t xml:space="preserve"> </w:t>
      </w:r>
      <w:r w:rsidRPr="003140DF">
        <w:rPr>
          <w:i/>
          <w:iCs/>
          <w:spacing w:val="-2"/>
          <w:lang w:val="en-GB"/>
          <w:rPrChange w:id="1821" w:author="schulz" w:date="2016-01-10T18:02:00Z">
            <w:rPr>
              <w:i/>
              <w:iCs/>
              <w:spacing w:val="-2"/>
            </w:rPr>
          </w:rPrChange>
        </w:rPr>
        <w:t>are</w:t>
      </w:r>
      <w:r w:rsidRPr="003140DF">
        <w:rPr>
          <w:i/>
          <w:iCs/>
          <w:spacing w:val="-7"/>
          <w:lang w:val="en-GB"/>
          <w:rPrChange w:id="1822" w:author="schulz" w:date="2016-01-10T18:02:00Z">
            <w:rPr>
              <w:i/>
              <w:iCs/>
              <w:spacing w:val="-7"/>
            </w:rPr>
          </w:rPrChange>
        </w:rPr>
        <w:t xml:space="preserve"> </w:t>
      </w:r>
      <w:r w:rsidRPr="003140DF">
        <w:rPr>
          <w:i/>
          <w:iCs/>
          <w:lang w:val="en-GB"/>
          <w:rPrChange w:id="1823" w:author="schulz" w:date="2016-01-10T18:02:00Z">
            <w:rPr>
              <w:i/>
              <w:iCs/>
            </w:rPr>
          </w:rPrChange>
        </w:rPr>
        <w:t>capable</w:t>
      </w:r>
      <w:r w:rsidRPr="003140DF">
        <w:rPr>
          <w:i/>
          <w:iCs/>
          <w:spacing w:val="-8"/>
          <w:lang w:val="en-GB"/>
          <w:rPrChange w:id="1824" w:author="schulz" w:date="2016-01-10T18:02:00Z">
            <w:rPr>
              <w:i/>
              <w:iCs/>
              <w:spacing w:val="-8"/>
            </w:rPr>
          </w:rPrChange>
        </w:rPr>
        <w:t xml:space="preserve"> </w:t>
      </w:r>
      <w:r w:rsidRPr="003140DF">
        <w:rPr>
          <w:i/>
          <w:iCs/>
          <w:lang w:val="en-GB"/>
          <w:rPrChange w:id="1825" w:author="schulz" w:date="2016-01-10T18:02:00Z">
            <w:rPr>
              <w:i/>
              <w:iCs/>
            </w:rPr>
          </w:rPrChange>
        </w:rPr>
        <w:t>of</w:t>
      </w:r>
      <w:r w:rsidRPr="003140DF">
        <w:rPr>
          <w:i/>
          <w:iCs/>
          <w:spacing w:val="-7"/>
          <w:lang w:val="en-GB"/>
          <w:rPrChange w:id="1826" w:author="schulz" w:date="2016-01-10T18:02:00Z">
            <w:rPr>
              <w:i/>
              <w:iCs/>
              <w:spacing w:val="-7"/>
            </w:rPr>
          </w:rPrChange>
        </w:rPr>
        <w:t xml:space="preserve"> </w:t>
      </w:r>
      <w:r w:rsidRPr="003140DF">
        <w:rPr>
          <w:i/>
          <w:iCs/>
          <w:lang w:val="en-GB"/>
          <w:rPrChange w:id="1827" w:author="schulz" w:date="2016-01-10T18:02:00Z">
            <w:rPr>
              <w:i/>
              <w:iCs/>
            </w:rPr>
          </w:rPrChange>
        </w:rPr>
        <w:t>performing</w:t>
      </w:r>
      <w:r w:rsidRPr="003140DF">
        <w:rPr>
          <w:i/>
          <w:iCs/>
          <w:spacing w:val="-7"/>
          <w:lang w:val="en-GB"/>
          <w:rPrChange w:id="1828" w:author="schulz" w:date="2016-01-10T18:02:00Z">
            <w:rPr>
              <w:i/>
              <w:iCs/>
              <w:spacing w:val="-7"/>
            </w:rPr>
          </w:rPrChange>
        </w:rPr>
        <w:t xml:space="preserve"> </w:t>
      </w:r>
      <w:r w:rsidRPr="003140DF">
        <w:rPr>
          <w:i/>
          <w:iCs/>
          <w:lang w:val="en-GB"/>
          <w:rPrChange w:id="1829" w:author="schulz" w:date="2016-01-10T18:02:00Z">
            <w:rPr>
              <w:i/>
              <w:iCs/>
            </w:rPr>
          </w:rPrChange>
        </w:rPr>
        <w:t>a</w:t>
      </w:r>
      <w:r w:rsidRPr="003140DF">
        <w:rPr>
          <w:i/>
          <w:iCs/>
          <w:spacing w:val="-8"/>
          <w:lang w:val="en-GB"/>
          <w:rPrChange w:id="1830" w:author="schulz" w:date="2016-01-10T18:02:00Z">
            <w:rPr>
              <w:i/>
              <w:iCs/>
              <w:spacing w:val="-8"/>
            </w:rPr>
          </w:rPrChange>
        </w:rPr>
        <w:t xml:space="preserve"> </w:t>
      </w:r>
      <w:r w:rsidRPr="003140DF">
        <w:rPr>
          <w:i/>
          <w:iCs/>
          <w:lang w:val="en-GB"/>
          <w:rPrChange w:id="1831" w:author="schulz" w:date="2016-01-10T18:02:00Z">
            <w:rPr>
              <w:i/>
              <w:iCs/>
            </w:rPr>
          </w:rPrChange>
        </w:rPr>
        <w:t>specific</w:t>
      </w:r>
      <w:r w:rsidRPr="003140DF">
        <w:rPr>
          <w:i/>
          <w:iCs/>
          <w:spacing w:val="-7"/>
          <w:lang w:val="en-GB"/>
          <w:rPrChange w:id="1832" w:author="schulz" w:date="2016-01-10T18:02:00Z">
            <w:rPr>
              <w:i/>
              <w:iCs/>
              <w:spacing w:val="-7"/>
            </w:rPr>
          </w:rPrChange>
        </w:rPr>
        <w:t xml:space="preserve"> </w:t>
      </w:r>
      <w:r w:rsidRPr="003140DF">
        <w:rPr>
          <w:i/>
          <w:iCs/>
          <w:lang w:val="en-GB"/>
          <w:rPrChange w:id="1833" w:author="schulz" w:date="2016-01-10T18:02:00Z">
            <w:rPr>
              <w:i/>
              <w:iCs/>
            </w:rPr>
          </w:rPrChange>
        </w:rPr>
        <w:t>bio-</w:t>
      </w:r>
      <w:r w:rsidRPr="003140DF">
        <w:rPr>
          <w:i/>
          <w:iCs/>
          <w:spacing w:val="25"/>
          <w:w w:val="99"/>
          <w:lang w:val="en-GB"/>
          <w:rPrChange w:id="1834" w:author="schulz" w:date="2016-01-10T18:02:00Z">
            <w:rPr>
              <w:i/>
              <w:iCs/>
              <w:spacing w:val="25"/>
              <w:w w:val="99"/>
            </w:rPr>
          </w:rPrChange>
        </w:rPr>
        <w:t xml:space="preserve"> </w:t>
      </w:r>
      <w:r w:rsidRPr="003140DF">
        <w:rPr>
          <w:i/>
          <w:iCs/>
          <w:spacing w:val="-1"/>
          <w:lang w:val="en-GB"/>
          <w:rPrChange w:id="1835" w:author="schulz" w:date="2016-01-10T18:02:00Z">
            <w:rPr>
              <w:i/>
              <w:iCs/>
              <w:spacing w:val="-1"/>
            </w:rPr>
          </w:rPrChange>
        </w:rPr>
        <w:t>logical</w:t>
      </w:r>
      <w:r w:rsidRPr="003140DF">
        <w:rPr>
          <w:i/>
          <w:iCs/>
          <w:spacing w:val="15"/>
          <w:lang w:val="en-GB"/>
          <w:rPrChange w:id="1836" w:author="schulz" w:date="2016-01-10T18:02:00Z">
            <w:rPr>
              <w:i/>
              <w:iCs/>
              <w:spacing w:val="15"/>
            </w:rPr>
          </w:rPrChange>
        </w:rPr>
        <w:t xml:space="preserve"> </w:t>
      </w:r>
      <w:r w:rsidRPr="003140DF">
        <w:rPr>
          <w:i/>
          <w:iCs/>
          <w:spacing w:val="-2"/>
          <w:lang w:val="en-GB"/>
          <w:rPrChange w:id="1837" w:author="schulz" w:date="2016-01-10T18:02:00Z">
            <w:rPr>
              <w:i/>
              <w:iCs/>
              <w:spacing w:val="-2"/>
            </w:rPr>
          </w:rPrChange>
        </w:rPr>
        <w:t>process</w:t>
      </w:r>
      <w:r w:rsidRPr="003140DF">
        <w:rPr>
          <w:i/>
          <w:iCs/>
          <w:spacing w:val="15"/>
          <w:lang w:val="en-GB"/>
          <w:rPrChange w:id="1838" w:author="schulz" w:date="2016-01-10T18:02:00Z">
            <w:rPr>
              <w:i/>
              <w:iCs/>
              <w:spacing w:val="15"/>
            </w:rPr>
          </w:rPrChange>
        </w:rPr>
        <w:t xml:space="preserve"> </w:t>
      </w:r>
      <w:r w:rsidRPr="003140DF">
        <w:rPr>
          <w:i/>
          <w:iCs/>
          <w:lang w:val="en-GB"/>
          <w:rPrChange w:id="1839" w:author="schulz" w:date="2016-01-10T18:02:00Z">
            <w:rPr>
              <w:i/>
              <w:iCs/>
            </w:rPr>
          </w:rPrChange>
        </w:rPr>
        <w:t>of</w:t>
      </w:r>
      <w:r w:rsidRPr="003140DF">
        <w:rPr>
          <w:i/>
          <w:iCs/>
          <w:spacing w:val="15"/>
          <w:lang w:val="en-GB"/>
          <w:rPrChange w:id="1840" w:author="schulz" w:date="2016-01-10T18:02:00Z">
            <w:rPr>
              <w:i/>
              <w:iCs/>
              <w:spacing w:val="15"/>
            </w:rPr>
          </w:rPrChange>
        </w:rPr>
        <w:t xml:space="preserve"> </w:t>
      </w:r>
      <w:r w:rsidRPr="003140DF">
        <w:rPr>
          <w:i/>
          <w:iCs/>
          <w:lang w:val="en-GB"/>
          <w:rPrChange w:id="1841" w:author="schulz" w:date="2016-01-10T18:02:00Z">
            <w:rPr>
              <w:i/>
              <w:iCs/>
            </w:rPr>
          </w:rPrChange>
        </w:rPr>
        <w:t>type</w:t>
      </w:r>
      <w:r w:rsidRPr="003140DF">
        <w:rPr>
          <w:i/>
          <w:iCs/>
          <w:spacing w:val="15"/>
          <w:lang w:val="en-GB"/>
          <w:rPrChange w:id="1842" w:author="schulz" w:date="2016-01-10T18:02:00Z">
            <w:rPr>
              <w:i/>
              <w:iCs/>
              <w:spacing w:val="15"/>
            </w:rPr>
          </w:rPrChange>
        </w:rPr>
        <w:t xml:space="preserve"> </w:t>
      </w:r>
      <w:r w:rsidRPr="003140DF">
        <w:rPr>
          <w:i/>
          <w:iCs/>
          <w:lang w:val="en-GB"/>
          <w:rPrChange w:id="1843" w:author="schulz" w:date="2016-01-10T18:02:00Z">
            <w:rPr>
              <w:i/>
              <w:iCs/>
            </w:rPr>
          </w:rPrChange>
        </w:rPr>
        <w:t>of</w:t>
      </w:r>
      <w:r w:rsidRPr="003140DF">
        <w:rPr>
          <w:i/>
          <w:iCs/>
          <w:spacing w:val="16"/>
          <w:lang w:val="en-GB"/>
          <w:rPrChange w:id="1844" w:author="schulz" w:date="2016-01-10T18:02:00Z">
            <w:rPr>
              <w:i/>
              <w:iCs/>
              <w:spacing w:val="16"/>
            </w:rPr>
          </w:rPrChange>
        </w:rPr>
        <w:t xml:space="preserve"> </w:t>
      </w:r>
      <w:r w:rsidRPr="002C029A">
        <w:rPr>
          <w:i/>
          <w:iCs/>
          <w:lang w:val="en-GB"/>
        </w:rPr>
        <w:t>‘</w:t>
      </w:r>
      <w:r w:rsidRPr="003140DF">
        <w:rPr>
          <w:i/>
          <w:iCs/>
          <w:lang w:val="en-GB"/>
          <w:rPrChange w:id="1845" w:author="schulz" w:date="2016-01-10T18:02:00Z">
            <w:rPr>
              <w:i/>
              <w:iCs/>
            </w:rPr>
          </w:rPrChange>
        </w:rPr>
        <w:t>Cysteine</w:t>
      </w:r>
      <w:r w:rsidRPr="003140DF">
        <w:rPr>
          <w:i/>
          <w:iCs/>
          <w:spacing w:val="15"/>
          <w:lang w:val="en-GB"/>
          <w:rPrChange w:id="1846" w:author="schulz" w:date="2016-01-10T18:02:00Z">
            <w:rPr>
              <w:i/>
              <w:iCs/>
              <w:spacing w:val="15"/>
            </w:rPr>
          </w:rPrChange>
        </w:rPr>
        <w:t xml:space="preserve"> </w:t>
      </w:r>
      <w:r w:rsidRPr="003140DF">
        <w:rPr>
          <w:i/>
          <w:iCs/>
          <w:lang w:val="en-GB"/>
          <w:rPrChange w:id="1847" w:author="schulz" w:date="2016-01-10T18:02:00Z">
            <w:rPr>
              <w:i/>
              <w:iCs/>
            </w:rPr>
          </w:rPrChange>
        </w:rPr>
        <w:t>biosynthetic</w:t>
      </w:r>
      <w:r w:rsidRPr="003140DF">
        <w:rPr>
          <w:i/>
          <w:iCs/>
          <w:spacing w:val="15"/>
          <w:lang w:val="en-GB"/>
          <w:rPrChange w:id="1848" w:author="schulz" w:date="2016-01-10T18:02:00Z">
            <w:rPr>
              <w:i/>
              <w:iCs/>
              <w:spacing w:val="15"/>
            </w:rPr>
          </w:rPrChange>
        </w:rPr>
        <w:t xml:space="preserve"> </w:t>
      </w:r>
      <w:r w:rsidRPr="003140DF">
        <w:rPr>
          <w:i/>
          <w:iCs/>
          <w:spacing w:val="-1"/>
          <w:lang w:val="en-GB"/>
          <w:rPrChange w:id="1849" w:author="schulz" w:date="2016-01-10T18:02:00Z">
            <w:rPr>
              <w:i/>
              <w:iCs/>
              <w:spacing w:val="-1"/>
            </w:rPr>
          </w:rPrChange>
        </w:rPr>
        <w:t>process</w:t>
      </w:r>
      <w:r w:rsidRPr="002C029A">
        <w:rPr>
          <w:i/>
          <w:iCs/>
          <w:spacing w:val="-1"/>
          <w:lang w:val="en-GB"/>
        </w:rPr>
        <w:t>’</w:t>
      </w:r>
      <w:r w:rsidRPr="003140DF">
        <w:rPr>
          <w:i/>
          <w:iCs/>
          <w:spacing w:val="-1"/>
          <w:lang w:val="en-GB"/>
          <w:rPrChange w:id="1850" w:author="schulz" w:date="2016-01-10T18:02:00Z">
            <w:rPr>
              <w:i/>
              <w:iCs/>
              <w:spacing w:val="-1"/>
            </w:rPr>
          </w:rPrChange>
        </w:rPr>
        <w:t>?</w:t>
      </w:r>
      <w:r w:rsidRPr="003140DF">
        <w:rPr>
          <w:i/>
          <w:iCs/>
          <w:spacing w:val="31"/>
          <w:lang w:val="en-GB"/>
          <w:rPrChange w:id="1851" w:author="schulz" w:date="2016-01-10T18:02:00Z">
            <w:rPr>
              <w:i/>
              <w:iCs/>
              <w:spacing w:val="31"/>
            </w:rPr>
          </w:rPrChange>
        </w:rPr>
        <w:t xml:space="preserve"> </w:t>
      </w:r>
      <w:r w:rsidRPr="003140DF">
        <w:rPr>
          <w:lang w:val="en-GB"/>
          <w:rPrChange w:id="1852" w:author="schulz" w:date="2016-01-10T18:02:00Z">
            <w:rPr/>
          </w:rPrChange>
        </w:rPr>
        <w:t>This</w:t>
      </w:r>
      <w:r w:rsidRPr="003140DF">
        <w:rPr>
          <w:spacing w:val="15"/>
          <w:lang w:val="en-GB"/>
          <w:rPrChange w:id="1853" w:author="schulz" w:date="2016-01-10T18:02:00Z">
            <w:rPr>
              <w:spacing w:val="15"/>
            </w:rPr>
          </w:rPrChange>
        </w:rPr>
        <w:t xml:space="preserve"> </w:t>
      </w:r>
      <w:r w:rsidRPr="003140DF">
        <w:rPr>
          <w:lang w:val="en-GB"/>
          <w:rPrChange w:id="1854" w:author="schulz" w:date="2016-01-10T18:02:00Z">
            <w:rPr/>
          </w:rPrChange>
        </w:rPr>
        <w:t>query</w:t>
      </w:r>
      <w:r w:rsidRPr="003140DF">
        <w:rPr>
          <w:spacing w:val="25"/>
          <w:w w:val="99"/>
          <w:lang w:val="en-GB"/>
          <w:rPrChange w:id="1855" w:author="schulz" w:date="2016-01-10T18:02:00Z">
            <w:rPr>
              <w:spacing w:val="25"/>
              <w:w w:val="99"/>
            </w:rPr>
          </w:rPrChange>
        </w:rPr>
        <w:t xml:space="preserve"> </w:t>
      </w:r>
      <w:r w:rsidRPr="003140DF">
        <w:rPr>
          <w:spacing w:val="-1"/>
          <w:lang w:val="en-GB"/>
          <w:rPrChange w:id="1856" w:author="schulz" w:date="2016-01-10T18:02:00Z">
            <w:rPr>
              <w:spacing w:val="-1"/>
            </w:rPr>
          </w:rPrChange>
        </w:rPr>
        <w:t>retrieves</w:t>
      </w:r>
      <w:r w:rsidRPr="003140DF">
        <w:rPr>
          <w:spacing w:val="-12"/>
          <w:lang w:val="en-GB"/>
          <w:rPrChange w:id="1857" w:author="schulz" w:date="2016-01-10T18:02:00Z">
            <w:rPr>
              <w:spacing w:val="-12"/>
            </w:rPr>
          </w:rPrChange>
        </w:rPr>
        <w:t xml:space="preserve"> </w:t>
      </w:r>
      <w:r w:rsidRPr="003140DF">
        <w:rPr>
          <w:spacing w:val="-1"/>
          <w:lang w:val="en-GB"/>
          <w:rPrChange w:id="1858" w:author="schulz" w:date="2016-01-10T18:02:00Z">
            <w:rPr>
              <w:spacing w:val="-1"/>
            </w:rPr>
          </w:rPrChange>
        </w:rPr>
        <w:t>organisms</w:t>
      </w:r>
      <w:r w:rsidRPr="003140DF">
        <w:rPr>
          <w:spacing w:val="-11"/>
          <w:lang w:val="en-GB"/>
          <w:rPrChange w:id="1859" w:author="schulz" w:date="2016-01-10T18:02:00Z">
            <w:rPr>
              <w:spacing w:val="-11"/>
            </w:rPr>
          </w:rPrChange>
        </w:rPr>
        <w:t xml:space="preserve"> </w:t>
      </w:r>
      <w:r w:rsidRPr="003140DF">
        <w:rPr>
          <w:lang w:val="en-GB"/>
          <w:rPrChange w:id="1860" w:author="schulz" w:date="2016-01-10T18:02:00Z">
            <w:rPr/>
          </w:rPrChange>
        </w:rPr>
        <w:t>that</w:t>
      </w:r>
      <w:r w:rsidRPr="003140DF">
        <w:rPr>
          <w:spacing w:val="-11"/>
          <w:lang w:val="en-GB"/>
          <w:rPrChange w:id="1861" w:author="schulz" w:date="2016-01-10T18:02:00Z">
            <w:rPr>
              <w:spacing w:val="-11"/>
            </w:rPr>
          </w:rPrChange>
        </w:rPr>
        <w:t xml:space="preserve"> </w:t>
      </w:r>
      <w:r w:rsidRPr="003140DF">
        <w:rPr>
          <w:lang w:val="en-GB"/>
          <w:rPrChange w:id="1862" w:author="schulz" w:date="2016-01-10T18:02:00Z">
            <w:rPr/>
          </w:rPrChange>
        </w:rPr>
        <w:t>are</w:t>
      </w:r>
      <w:r w:rsidRPr="003140DF">
        <w:rPr>
          <w:spacing w:val="-12"/>
          <w:lang w:val="en-GB"/>
          <w:rPrChange w:id="1863" w:author="schulz" w:date="2016-01-10T18:02:00Z">
            <w:rPr>
              <w:spacing w:val="-12"/>
            </w:rPr>
          </w:rPrChange>
        </w:rPr>
        <w:t xml:space="preserve"> </w:t>
      </w:r>
      <w:r w:rsidRPr="003140DF">
        <w:rPr>
          <w:lang w:val="en-GB"/>
          <w:rPrChange w:id="1864" w:author="schulz" w:date="2016-01-10T18:02:00Z">
            <w:rPr/>
          </w:rPrChange>
        </w:rPr>
        <w:t>capable</w:t>
      </w:r>
      <w:r w:rsidRPr="003140DF">
        <w:rPr>
          <w:spacing w:val="-11"/>
          <w:lang w:val="en-GB"/>
          <w:rPrChange w:id="1865" w:author="schulz" w:date="2016-01-10T18:02:00Z">
            <w:rPr>
              <w:spacing w:val="-11"/>
            </w:rPr>
          </w:rPrChange>
        </w:rPr>
        <w:t xml:space="preserve"> </w:t>
      </w:r>
      <w:r w:rsidRPr="003140DF">
        <w:rPr>
          <w:lang w:val="en-GB"/>
          <w:rPrChange w:id="1866" w:author="schulz" w:date="2016-01-10T18:02:00Z">
            <w:rPr/>
          </w:rPrChange>
        </w:rPr>
        <w:t>of</w:t>
      </w:r>
      <w:r w:rsidRPr="003140DF">
        <w:rPr>
          <w:spacing w:val="-11"/>
          <w:lang w:val="en-GB"/>
          <w:rPrChange w:id="1867" w:author="schulz" w:date="2016-01-10T18:02:00Z">
            <w:rPr>
              <w:spacing w:val="-11"/>
            </w:rPr>
          </w:rPrChange>
        </w:rPr>
        <w:t xml:space="preserve"> </w:t>
      </w:r>
      <w:r w:rsidRPr="003140DF">
        <w:rPr>
          <w:lang w:val="en-GB"/>
          <w:rPrChange w:id="1868" w:author="schulz" w:date="2016-01-10T18:02:00Z">
            <w:rPr/>
          </w:rPrChange>
        </w:rPr>
        <w:t>performing</w:t>
      </w:r>
      <w:r w:rsidRPr="003140DF">
        <w:rPr>
          <w:spacing w:val="-12"/>
          <w:lang w:val="en-GB"/>
          <w:rPrChange w:id="1869" w:author="schulz" w:date="2016-01-10T18:02:00Z">
            <w:rPr>
              <w:spacing w:val="-12"/>
            </w:rPr>
          </w:rPrChange>
        </w:rPr>
        <w:t xml:space="preserve"> </w:t>
      </w:r>
      <w:r w:rsidRPr="003140DF">
        <w:rPr>
          <w:lang w:val="en-GB"/>
          <w:rPrChange w:id="1870" w:author="schulz" w:date="2016-01-10T18:02:00Z">
            <w:rPr/>
          </w:rPrChange>
        </w:rPr>
        <w:t>specific</w:t>
      </w:r>
      <w:r w:rsidRPr="003140DF">
        <w:rPr>
          <w:spacing w:val="-11"/>
          <w:lang w:val="en-GB"/>
          <w:rPrChange w:id="1871" w:author="schulz" w:date="2016-01-10T18:02:00Z">
            <w:rPr>
              <w:spacing w:val="-11"/>
            </w:rPr>
          </w:rPrChange>
        </w:rPr>
        <w:t xml:space="preserve"> </w:t>
      </w:r>
      <w:r w:rsidRPr="003140DF">
        <w:rPr>
          <w:lang w:val="en-GB"/>
          <w:rPrChange w:id="1872" w:author="schulz" w:date="2016-01-10T18:02:00Z">
            <w:rPr/>
          </w:rPrChange>
        </w:rPr>
        <w:t>biological</w:t>
      </w:r>
      <w:r w:rsidRPr="003140DF">
        <w:rPr>
          <w:spacing w:val="-11"/>
          <w:lang w:val="en-GB"/>
          <w:rPrChange w:id="1873" w:author="schulz" w:date="2016-01-10T18:02:00Z">
            <w:rPr>
              <w:spacing w:val="-11"/>
            </w:rPr>
          </w:rPrChange>
        </w:rPr>
        <w:t xml:space="preserve"> </w:t>
      </w:r>
      <w:r w:rsidRPr="003140DF">
        <w:rPr>
          <w:lang w:val="en-GB"/>
          <w:rPrChange w:id="1874" w:author="schulz" w:date="2016-01-10T18:02:00Z">
            <w:rPr/>
          </w:rPrChange>
        </w:rPr>
        <w:t>pro-</w:t>
      </w:r>
      <w:r w:rsidRPr="003140DF">
        <w:rPr>
          <w:spacing w:val="28"/>
          <w:w w:val="99"/>
          <w:lang w:val="en-GB"/>
          <w:rPrChange w:id="1875" w:author="schulz" w:date="2016-01-10T18:02:00Z">
            <w:rPr>
              <w:spacing w:val="28"/>
              <w:w w:val="99"/>
            </w:rPr>
          </w:rPrChange>
        </w:rPr>
        <w:t xml:space="preserve"> </w:t>
      </w:r>
      <w:r w:rsidRPr="003140DF">
        <w:rPr>
          <w:lang w:val="en-GB"/>
          <w:rPrChange w:id="1876" w:author="schulz" w:date="2016-01-10T18:02:00Z">
            <w:rPr/>
          </w:rPrChange>
        </w:rPr>
        <w:t>cesses.</w:t>
      </w:r>
      <w:r w:rsidRPr="003140DF">
        <w:rPr>
          <w:spacing w:val="32"/>
          <w:lang w:val="en-GB"/>
          <w:rPrChange w:id="1877" w:author="schulz" w:date="2016-01-10T18:02:00Z">
            <w:rPr>
              <w:spacing w:val="32"/>
            </w:rPr>
          </w:rPrChange>
        </w:rPr>
        <w:t xml:space="preserve"> </w:t>
      </w:r>
      <w:r w:rsidRPr="003140DF">
        <w:rPr>
          <w:lang w:val="en-GB"/>
          <w:rPrChange w:id="1878" w:author="schulz" w:date="2016-01-10T18:02:00Z">
            <w:rPr/>
          </w:rPrChange>
        </w:rPr>
        <w:t>This</w:t>
      </w:r>
      <w:r w:rsidRPr="003140DF">
        <w:rPr>
          <w:spacing w:val="21"/>
          <w:lang w:val="en-GB"/>
          <w:rPrChange w:id="1879" w:author="schulz" w:date="2016-01-10T18:02:00Z">
            <w:rPr>
              <w:spacing w:val="21"/>
            </w:rPr>
          </w:rPrChange>
        </w:rPr>
        <w:t xml:space="preserve"> </w:t>
      </w:r>
      <w:r w:rsidRPr="003140DF">
        <w:rPr>
          <w:lang w:val="en-GB"/>
          <w:rPrChange w:id="1880" w:author="schulz" w:date="2016-01-10T18:02:00Z">
            <w:rPr/>
          </w:rPrChange>
        </w:rPr>
        <w:t>query</w:t>
      </w:r>
      <w:r w:rsidRPr="003140DF">
        <w:rPr>
          <w:spacing w:val="21"/>
          <w:lang w:val="en-GB"/>
          <w:rPrChange w:id="1881" w:author="schulz" w:date="2016-01-10T18:02:00Z">
            <w:rPr>
              <w:spacing w:val="21"/>
            </w:rPr>
          </w:rPrChange>
        </w:rPr>
        <w:t xml:space="preserve"> </w:t>
      </w:r>
      <w:r w:rsidRPr="003140DF">
        <w:rPr>
          <w:lang w:val="en-GB"/>
          <w:rPrChange w:id="1882" w:author="schulz" w:date="2016-01-10T18:02:00Z">
            <w:rPr/>
          </w:rPrChange>
        </w:rPr>
        <w:t>is</w:t>
      </w:r>
      <w:r w:rsidRPr="003140DF">
        <w:rPr>
          <w:spacing w:val="22"/>
          <w:lang w:val="en-GB"/>
          <w:rPrChange w:id="1883" w:author="schulz" w:date="2016-01-10T18:02:00Z">
            <w:rPr>
              <w:spacing w:val="22"/>
            </w:rPr>
          </w:rPrChange>
        </w:rPr>
        <w:t xml:space="preserve"> </w:t>
      </w:r>
      <w:r w:rsidRPr="003140DF">
        <w:rPr>
          <w:spacing w:val="-1"/>
          <w:lang w:val="en-GB"/>
          <w:rPrChange w:id="1884" w:author="schulz" w:date="2016-01-10T18:02:00Z">
            <w:rPr>
              <w:spacing w:val="-1"/>
            </w:rPr>
          </w:rPrChange>
        </w:rPr>
        <w:t>relevant</w:t>
      </w:r>
      <w:r w:rsidRPr="003140DF">
        <w:rPr>
          <w:spacing w:val="21"/>
          <w:lang w:val="en-GB"/>
          <w:rPrChange w:id="1885" w:author="schulz" w:date="2016-01-10T18:02:00Z">
            <w:rPr>
              <w:spacing w:val="21"/>
            </w:rPr>
          </w:rPrChange>
        </w:rPr>
        <w:t xml:space="preserve"> </w:t>
      </w:r>
      <w:r w:rsidRPr="003140DF">
        <w:rPr>
          <w:lang w:val="en-GB"/>
          <w:rPrChange w:id="1886" w:author="schulz" w:date="2016-01-10T18:02:00Z">
            <w:rPr/>
          </w:rPrChange>
        </w:rPr>
        <w:t>because</w:t>
      </w:r>
      <w:r w:rsidRPr="003140DF">
        <w:rPr>
          <w:spacing w:val="21"/>
          <w:lang w:val="en-GB"/>
          <w:rPrChange w:id="1887" w:author="schulz" w:date="2016-01-10T18:02:00Z">
            <w:rPr>
              <w:spacing w:val="21"/>
            </w:rPr>
          </w:rPrChange>
        </w:rPr>
        <w:t xml:space="preserve"> </w:t>
      </w:r>
      <w:r w:rsidRPr="003140DF">
        <w:rPr>
          <w:lang w:val="en-GB"/>
          <w:rPrChange w:id="1888" w:author="schulz" w:date="2016-01-10T18:02:00Z">
            <w:rPr/>
          </w:rPrChange>
        </w:rPr>
        <w:t>not</w:t>
      </w:r>
      <w:r w:rsidRPr="003140DF">
        <w:rPr>
          <w:spacing w:val="21"/>
          <w:lang w:val="en-GB"/>
          <w:rPrChange w:id="1889" w:author="schulz" w:date="2016-01-10T18:02:00Z">
            <w:rPr>
              <w:spacing w:val="21"/>
            </w:rPr>
          </w:rPrChange>
        </w:rPr>
        <w:t xml:space="preserve"> </w:t>
      </w:r>
      <w:r w:rsidRPr="003140DF">
        <w:rPr>
          <w:lang w:val="en-GB"/>
          <w:rPrChange w:id="1890" w:author="schulz" w:date="2016-01-10T18:02:00Z">
            <w:rPr/>
          </w:rPrChange>
        </w:rPr>
        <w:t>all</w:t>
      </w:r>
      <w:r w:rsidRPr="003140DF">
        <w:rPr>
          <w:spacing w:val="22"/>
          <w:lang w:val="en-GB"/>
          <w:rPrChange w:id="1891" w:author="schulz" w:date="2016-01-10T18:02:00Z">
            <w:rPr>
              <w:spacing w:val="22"/>
            </w:rPr>
          </w:rPrChange>
        </w:rPr>
        <w:t xml:space="preserve"> </w:t>
      </w:r>
      <w:r w:rsidRPr="003140DF">
        <w:rPr>
          <w:lang w:val="en-GB"/>
          <w:rPrChange w:id="1892" w:author="schulz" w:date="2016-01-10T18:02:00Z">
            <w:rPr/>
          </w:rPrChange>
        </w:rPr>
        <w:t>biological</w:t>
      </w:r>
      <w:r w:rsidRPr="003140DF">
        <w:rPr>
          <w:spacing w:val="21"/>
          <w:lang w:val="en-GB"/>
          <w:rPrChange w:id="1893" w:author="schulz" w:date="2016-01-10T18:02:00Z">
            <w:rPr>
              <w:spacing w:val="21"/>
            </w:rPr>
          </w:rPrChange>
        </w:rPr>
        <w:t xml:space="preserve"> </w:t>
      </w:r>
      <w:r w:rsidRPr="003140DF">
        <w:rPr>
          <w:lang w:val="en-GB"/>
          <w:rPrChange w:id="1894" w:author="schulz" w:date="2016-01-10T18:02:00Z">
            <w:rPr/>
          </w:rPrChange>
        </w:rPr>
        <w:t>processes</w:t>
      </w:r>
      <w:r w:rsidRPr="003140DF">
        <w:rPr>
          <w:spacing w:val="21"/>
          <w:lang w:val="en-GB"/>
          <w:rPrChange w:id="1895" w:author="schulz" w:date="2016-01-10T18:02:00Z">
            <w:rPr>
              <w:spacing w:val="21"/>
            </w:rPr>
          </w:rPrChange>
        </w:rPr>
        <w:t xml:space="preserve"> </w:t>
      </w:r>
      <w:r w:rsidRPr="003140DF">
        <w:rPr>
          <w:lang w:val="en-GB"/>
          <w:rPrChange w:id="1896" w:author="schulz" w:date="2016-01-10T18:02:00Z">
            <w:rPr/>
          </w:rPrChange>
        </w:rPr>
        <w:t>for</w:t>
      </w:r>
      <w:r w:rsidRPr="003140DF">
        <w:rPr>
          <w:spacing w:val="21"/>
          <w:w w:val="99"/>
          <w:lang w:val="en-GB"/>
          <w:rPrChange w:id="1897" w:author="schulz" w:date="2016-01-10T18:02:00Z">
            <w:rPr>
              <w:spacing w:val="21"/>
              <w:w w:val="99"/>
            </w:rPr>
          </w:rPrChange>
        </w:rPr>
        <w:t xml:space="preserve"> </w:t>
      </w:r>
      <w:r w:rsidRPr="003140DF">
        <w:rPr>
          <w:spacing w:val="-1"/>
          <w:lang w:val="en-GB"/>
          <w:rPrChange w:id="1898" w:author="schulz" w:date="2016-01-10T18:02:00Z">
            <w:rPr>
              <w:spacing w:val="-1"/>
            </w:rPr>
          </w:rPrChange>
        </w:rPr>
        <w:t>organisms</w:t>
      </w:r>
      <w:r w:rsidRPr="003140DF">
        <w:rPr>
          <w:spacing w:val="-2"/>
          <w:lang w:val="en-GB"/>
          <w:rPrChange w:id="1899" w:author="schulz" w:date="2016-01-10T18:02:00Z">
            <w:rPr>
              <w:spacing w:val="-2"/>
            </w:rPr>
          </w:rPrChange>
        </w:rPr>
        <w:t xml:space="preserve"> </w:t>
      </w:r>
      <w:r w:rsidRPr="003140DF">
        <w:rPr>
          <w:lang w:val="en-GB"/>
          <w:rPrChange w:id="1900" w:author="schulz" w:date="2016-01-10T18:02:00Z">
            <w:rPr/>
          </w:rPrChange>
        </w:rPr>
        <w:t>are fully</w:t>
      </w:r>
      <w:r w:rsidRPr="003140DF">
        <w:rPr>
          <w:spacing w:val="-1"/>
          <w:lang w:val="en-GB"/>
          <w:rPrChange w:id="1901" w:author="schulz" w:date="2016-01-10T18:02:00Z">
            <w:rPr>
              <w:spacing w:val="-1"/>
            </w:rPr>
          </w:rPrChange>
        </w:rPr>
        <w:t xml:space="preserve"> </w:t>
      </w:r>
      <w:r w:rsidRPr="003140DF">
        <w:rPr>
          <w:lang w:val="en-GB"/>
          <w:rPrChange w:id="1902" w:author="schulz" w:date="2016-01-10T18:02:00Z">
            <w:rPr/>
          </w:rPrChange>
        </w:rPr>
        <w:t>described.</w:t>
      </w:r>
      <w:r w:rsidRPr="003140DF">
        <w:rPr>
          <w:spacing w:val="1"/>
          <w:lang w:val="en-GB"/>
          <w:rPrChange w:id="1903" w:author="schulz" w:date="2016-01-10T18:02:00Z">
            <w:rPr>
              <w:spacing w:val="1"/>
            </w:rPr>
          </w:rPrChange>
        </w:rPr>
        <w:t xml:space="preserve"> </w:t>
      </w:r>
      <w:ins w:id="1904" w:author="schulz" w:date="2016-01-10T20:42:00Z">
        <w:r w:rsidR="00D54B9E">
          <w:rPr>
            <w:spacing w:val="-1"/>
            <w:lang w:val="en-GB"/>
          </w:rPr>
          <w:t>O</w:t>
        </w:r>
      </w:ins>
      <w:r w:rsidRPr="003140DF">
        <w:rPr>
          <w:spacing w:val="-1"/>
          <w:lang w:val="en-GB"/>
          <w:rPrChange w:id="1905" w:author="schulz" w:date="2016-01-10T18:02:00Z">
            <w:rPr>
              <w:spacing w:val="-1"/>
            </w:rPr>
          </w:rPrChange>
        </w:rPr>
        <w:t>rganisms</w:t>
      </w:r>
      <w:r w:rsidRPr="003140DF">
        <w:rPr>
          <w:lang w:val="en-GB"/>
          <w:rPrChange w:id="1906" w:author="schulz" w:date="2016-01-10T18:02:00Z">
            <w:rPr/>
          </w:rPrChange>
        </w:rPr>
        <w:t xml:space="preserve"> </w:t>
      </w:r>
      <w:ins w:id="1907" w:author="schulz" w:date="2016-01-10T20:42:00Z">
        <w:r w:rsidR="00D54B9E">
          <w:rPr>
            <w:lang w:val="en-GB"/>
          </w:rPr>
          <w:t xml:space="preserve">from different species </w:t>
        </w:r>
      </w:ins>
      <w:r w:rsidRPr="003140DF">
        <w:rPr>
          <w:lang w:val="en-GB"/>
          <w:rPrChange w:id="1908" w:author="schulz" w:date="2016-01-10T18:02:00Z">
            <w:rPr/>
          </w:rPrChange>
        </w:rPr>
        <w:t>that</w:t>
      </w:r>
      <w:r w:rsidRPr="003140DF">
        <w:rPr>
          <w:spacing w:val="-1"/>
          <w:lang w:val="en-GB"/>
          <w:rPrChange w:id="1909" w:author="schulz" w:date="2016-01-10T18:02:00Z">
            <w:rPr>
              <w:spacing w:val="-1"/>
            </w:rPr>
          </w:rPrChange>
        </w:rPr>
        <w:t xml:space="preserve"> </w:t>
      </w:r>
      <w:r w:rsidRPr="003140DF">
        <w:rPr>
          <w:lang w:val="en-GB"/>
          <w:rPrChange w:id="1910" w:author="schulz" w:date="2016-01-10T18:02:00Z">
            <w:rPr/>
          </w:rPrChange>
        </w:rPr>
        <w:t>include</w:t>
      </w:r>
      <w:r w:rsidRPr="003140DF">
        <w:rPr>
          <w:spacing w:val="35"/>
          <w:w w:val="99"/>
          <w:lang w:val="en-GB"/>
          <w:rPrChange w:id="1911" w:author="schulz" w:date="2016-01-10T18:02:00Z">
            <w:rPr>
              <w:spacing w:val="35"/>
              <w:w w:val="99"/>
            </w:rPr>
          </w:rPrChange>
        </w:rPr>
        <w:t xml:space="preserve"> </w:t>
      </w:r>
      <w:ins w:id="1912" w:author="schulz" w:date="2016-01-10T20:42:00Z">
        <w:r w:rsidR="00D54B9E">
          <w:rPr>
            <w:spacing w:val="35"/>
            <w:w w:val="99"/>
            <w:lang w:val="en-GB"/>
          </w:rPr>
          <w:t xml:space="preserve">for which the </w:t>
        </w:r>
      </w:ins>
      <w:r w:rsidRPr="003140DF">
        <w:rPr>
          <w:lang w:val="en-GB"/>
          <w:rPrChange w:id="1913" w:author="schulz" w:date="2016-01-10T18:02:00Z">
            <w:rPr/>
          </w:rPrChange>
        </w:rPr>
        <w:t>same</w:t>
      </w:r>
      <w:r w:rsidRPr="003140DF">
        <w:rPr>
          <w:spacing w:val="-6"/>
          <w:lang w:val="en-GB"/>
          <w:rPrChange w:id="1914" w:author="schulz" w:date="2016-01-10T18:02:00Z">
            <w:rPr>
              <w:spacing w:val="-6"/>
            </w:rPr>
          </w:rPrChange>
        </w:rPr>
        <w:t xml:space="preserve"> </w:t>
      </w:r>
      <w:r w:rsidRPr="003140DF">
        <w:rPr>
          <w:lang w:val="en-GB"/>
          <w:rPrChange w:id="1915" w:author="schulz" w:date="2016-01-10T18:02:00Z">
            <w:rPr/>
          </w:rPrChange>
        </w:rPr>
        <w:t>proteins</w:t>
      </w:r>
      <w:r w:rsidRPr="003140DF">
        <w:rPr>
          <w:spacing w:val="-6"/>
          <w:lang w:val="en-GB"/>
          <w:rPrChange w:id="1916" w:author="schulz" w:date="2016-01-10T18:02:00Z">
            <w:rPr>
              <w:spacing w:val="-6"/>
            </w:rPr>
          </w:rPrChange>
        </w:rPr>
        <w:t xml:space="preserve"> </w:t>
      </w:r>
      <w:r w:rsidRPr="003140DF">
        <w:rPr>
          <w:lang w:val="en-GB"/>
          <w:rPrChange w:id="1917" w:author="schulz" w:date="2016-01-10T18:02:00Z">
            <w:rPr/>
          </w:rPrChange>
        </w:rPr>
        <w:t>under</w:t>
      </w:r>
      <w:r w:rsidRPr="003140DF">
        <w:rPr>
          <w:spacing w:val="-6"/>
          <w:lang w:val="en-GB"/>
          <w:rPrChange w:id="1918" w:author="schulz" w:date="2016-01-10T18:02:00Z">
            <w:rPr>
              <w:spacing w:val="-6"/>
            </w:rPr>
          </w:rPrChange>
        </w:rPr>
        <w:t xml:space="preserve"> </w:t>
      </w:r>
      <w:ins w:id="1919" w:author="schulz" w:date="2016-01-10T20:42:00Z">
        <w:r w:rsidR="00D54B9E">
          <w:rPr>
            <w:spacing w:val="-6"/>
            <w:lang w:val="en-GB"/>
          </w:rPr>
          <w:t xml:space="preserve">the </w:t>
        </w:r>
      </w:ins>
      <w:r w:rsidRPr="003140DF">
        <w:rPr>
          <w:lang w:val="en-GB"/>
          <w:rPrChange w:id="1920" w:author="schulz" w:date="2016-01-10T18:02:00Z">
            <w:rPr/>
          </w:rPrChange>
        </w:rPr>
        <w:t>same</w:t>
      </w:r>
      <w:r w:rsidRPr="003140DF">
        <w:rPr>
          <w:spacing w:val="-5"/>
          <w:lang w:val="en-GB"/>
          <w:rPrChange w:id="1921" w:author="schulz" w:date="2016-01-10T18:02:00Z">
            <w:rPr>
              <w:spacing w:val="-5"/>
            </w:rPr>
          </w:rPrChange>
        </w:rPr>
        <w:t xml:space="preserve"> </w:t>
      </w:r>
      <w:r w:rsidRPr="003140DF">
        <w:rPr>
          <w:lang w:val="en-GB"/>
          <w:rPrChange w:id="1922" w:author="schulz" w:date="2016-01-10T18:02:00Z">
            <w:rPr/>
          </w:rPrChange>
        </w:rPr>
        <w:t>conditions</w:t>
      </w:r>
      <w:ins w:id="1923" w:author="schulz" w:date="2016-01-10T20:42:00Z">
        <w:r w:rsidR="00D54B9E">
          <w:rPr>
            <w:lang w:val="en-GB"/>
          </w:rPr>
          <w:t xml:space="preserve"> are </w:t>
        </w:r>
      </w:ins>
      <w:proofErr w:type="gramStart"/>
      <w:ins w:id="1924" w:author="schulz" w:date="2016-01-10T20:43:00Z">
        <w:r w:rsidR="00D54B9E">
          <w:rPr>
            <w:lang w:val="en-GB"/>
          </w:rPr>
          <w:t>described</w:t>
        </w:r>
      </w:ins>
      <w:ins w:id="1925" w:author="schulz" w:date="2016-01-10T20:42:00Z">
        <w:r w:rsidR="00D54B9E">
          <w:rPr>
            <w:lang w:val="en-GB"/>
          </w:rPr>
          <w:t xml:space="preserve"> </w:t>
        </w:r>
      </w:ins>
      <w:r w:rsidRPr="003140DF">
        <w:rPr>
          <w:spacing w:val="-6"/>
          <w:lang w:val="en-GB"/>
          <w:rPrChange w:id="1926" w:author="schulz" w:date="2016-01-10T18:02:00Z">
            <w:rPr>
              <w:spacing w:val="-6"/>
            </w:rPr>
          </w:rPrChange>
        </w:rPr>
        <w:t xml:space="preserve"> </w:t>
      </w:r>
      <w:r w:rsidRPr="003140DF">
        <w:rPr>
          <w:lang w:val="en-GB"/>
          <w:rPrChange w:id="1927" w:author="schulz" w:date="2016-01-10T18:02:00Z">
            <w:rPr/>
          </w:rPrChange>
        </w:rPr>
        <w:t>may</w:t>
      </w:r>
      <w:proofErr w:type="gramEnd"/>
      <w:r w:rsidRPr="003140DF">
        <w:rPr>
          <w:spacing w:val="-6"/>
          <w:lang w:val="en-GB"/>
          <w:rPrChange w:id="1928" w:author="schulz" w:date="2016-01-10T18:02:00Z">
            <w:rPr>
              <w:spacing w:val="-6"/>
            </w:rPr>
          </w:rPrChange>
        </w:rPr>
        <w:t xml:space="preserve"> </w:t>
      </w:r>
      <w:r w:rsidRPr="003140DF">
        <w:rPr>
          <w:lang w:val="en-GB"/>
          <w:rPrChange w:id="1929" w:author="schulz" w:date="2016-01-10T18:02:00Z">
            <w:rPr/>
          </w:rPrChange>
        </w:rPr>
        <w:t>not</w:t>
      </w:r>
      <w:r w:rsidRPr="003140DF">
        <w:rPr>
          <w:spacing w:val="-6"/>
          <w:lang w:val="en-GB"/>
          <w:rPrChange w:id="1930" w:author="schulz" w:date="2016-01-10T18:02:00Z">
            <w:rPr>
              <w:spacing w:val="-6"/>
            </w:rPr>
          </w:rPrChange>
        </w:rPr>
        <w:t xml:space="preserve"> </w:t>
      </w:r>
      <w:r w:rsidRPr="003140DF">
        <w:rPr>
          <w:lang w:val="en-GB"/>
          <w:rPrChange w:id="1931" w:author="schulz" w:date="2016-01-10T18:02:00Z">
            <w:rPr/>
          </w:rPrChange>
        </w:rPr>
        <w:t>include</w:t>
      </w:r>
      <w:r w:rsidRPr="003140DF">
        <w:rPr>
          <w:spacing w:val="-5"/>
          <w:lang w:val="en-GB"/>
          <w:rPrChange w:id="1932" w:author="schulz" w:date="2016-01-10T18:02:00Z">
            <w:rPr>
              <w:spacing w:val="-5"/>
            </w:rPr>
          </w:rPrChange>
        </w:rPr>
        <w:t xml:space="preserve"> </w:t>
      </w:r>
      <w:r w:rsidRPr="003140DF">
        <w:rPr>
          <w:lang w:val="en-GB"/>
          <w:rPrChange w:id="1933" w:author="schulz" w:date="2016-01-10T18:02:00Z">
            <w:rPr/>
          </w:rPrChange>
        </w:rPr>
        <w:t>similar</w:t>
      </w:r>
      <w:r w:rsidRPr="003140DF">
        <w:rPr>
          <w:spacing w:val="-6"/>
          <w:lang w:val="en-GB"/>
          <w:rPrChange w:id="1934" w:author="schulz" w:date="2016-01-10T18:02:00Z">
            <w:rPr>
              <w:spacing w:val="-6"/>
            </w:rPr>
          </w:rPrChange>
        </w:rPr>
        <w:t xml:space="preserve"> </w:t>
      </w:r>
      <w:r w:rsidRPr="003140DF">
        <w:rPr>
          <w:lang w:val="en-GB"/>
          <w:rPrChange w:id="1935" w:author="schulz" w:date="2016-01-10T18:02:00Z">
            <w:rPr/>
          </w:rPrChange>
        </w:rPr>
        <w:t>processes.</w:t>
      </w:r>
      <w:r w:rsidR="00A959CE">
        <w:rPr>
          <w:lang w:val="en-GB"/>
        </w:rPr>
        <w:t xml:space="preserve"> </w:t>
      </w:r>
    </w:p>
    <w:p w14:paraId="01188F6B" w14:textId="77777777" w:rsidR="00F20945" w:rsidRPr="002C029A" w:rsidRDefault="00F20945">
      <w:pPr>
        <w:pStyle w:val="Corpodetexto"/>
        <w:kinsoku w:val="0"/>
        <w:overflowPunct w:val="0"/>
        <w:ind w:left="469"/>
        <w:rPr>
          <w:lang w:val="en-GB"/>
        </w:rPr>
        <w:sectPr w:rsidR="00F20945" w:rsidRPr="002C029A">
          <w:type w:val="continuous"/>
          <w:pgSz w:w="14180" w:h="20020"/>
          <w:pgMar w:top="2080" w:right="160" w:bottom="2080" w:left="160" w:header="720" w:footer="720" w:gutter="0"/>
          <w:cols w:num="2" w:space="720" w:equalWidth="0">
            <w:col w:w="6813" w:space="40"/>
            <w:col w:w="7007"/>
          </w:cols>
          <w:noEndnote/>
        </w:sectPr>
      </w:pPr>
    </w:p>
    <w:p w14:paraId="26429CC4" w14:textId="77777777" w:rsidR="00F20945" w:rsidRPr="003140DF" w:rsidRDefault="00F20945">
      <w:pPr>
        <w:pStyle w:val="Corpodetexto"/>
        <w:kinsoku w:val="0"/>
        <w:overflowPunct w:val="0"/>
        <w:spacing w:before="5"/>
        <w:ind w:left="0"/>
        <w:rPr>
          <w:sz w:val="14"/>
          <w:szCs w:val="14"/>
          <w:lang w:val="en-GB"/>
          <w:rPrChange w:id="1936" w:author="schulz" w:date="2016-01-10T18:02:00Z">
            <w:rPr>
              <w:sz w:val="14"/>
              <w:szCs w:val="14"/>
            </w:rPr>
          </w:rPrChange>
        </w:rPr>
      </w:pPr>
    </w:p>
    <w:p w14:paraId="6484DB13" w14:textId="77777777" w:rsidR="00F20945" w:rsidRPr="003140DF" w:rsidRDefault="00F20945">
      <w:pPr>
        <w:pStyle w:val="Corpodetexto"/>
        <w:kinsoku w:val="0"/>
        <w:overflowPunct w:val="0"/>
        <w:spacing w:before="0"/>
        <w:ind w:left="2107"/>
        <w:rPr>
          <w:sz w:val="15"/>
          <w:szCs w:val="15"/>
          <w:lang w:val="en-GB"/>
          <w:rPrChange w:id="1937" w:author="schulz" w:date="2016-01-10T18:02:00Z">
            <w:rPr>
              <w:sz w:val="15"/>
              <w:szCs w:val="15"/>
            </w:rPr>
          </w:rPrChange>
        </w:rPr>
      </w:pPr>
      <w:r w:rsidRPr="003140DF">
        <w:rPr>
          <w:spacing w:val="-3"/>
          <w:sz w:val="15"/>
          <w:szCs w:val="15"/>
          <w:lang w:val="en-GB"/>
          <w:rPrChange w:id="1938" w:author="schulz" w:date="2016-01-10T18:02:00Z">
            <w:rPr>
              <w:spacing w:val="-3"/>
              <w:sz w:val="15"/>
              <w:szCs w:val="15"/>
            </w:rPr>
          </w:rPrChange>
        </w:rPr>
        <w:t>Table</w:t>
      </w:r>
      <w:r w:rsidRPr="003140DF">
        <w:rPr>
          <w:spacing w:val="-6"/>
          <w:sz w:val="15"/>
          <w:szCs w:val="15"/>
          <w:lang w:val="en-GB"/>
          <w:rPrChange w:id="1939" w:author="schulz" w:date="2016-01-10T18:02:00Z">
            <w:rPr>
              <w:spacing w:val="-6"/>
              <w:sz w:val="15"/>
              <w:szCs w:val="15"/>
            </w:rPr>
          </w:rPrChange>
        </w:rPr>
        <w:t xml:space="preserve"> </w:t>
      </w:r>
      <w:r w:rsidRPr="003140DF">
        <w:rPr>
          <w:sz w:val="15"/>
          <w:szCs w:val="15"/>
          <w:lang w:val="en-GB"/>
          <w:rPrChange w:id="1940" w:author="schulz" w:date="2016-01-10T18:02:00Z">
            <w:rPr>
              <w:sz w:val="15"/>
              <w:szCs w:val="15"/>
            </w:rPr>
          </w:rPrChange>
        </w:rPr>
        <w:t>14.</w:t>
      </w:r>
      <w:r w:rsidRPr="003140DF">
        <w:rPr>
          <w:spacing w:val="-6"/>
          <w:sz w:val="15"/>
          <w:szCs w:val="15"/>
          <w:lang w:val="en-GB"/>
          <w:rPrChange w:id="1941" w:author="schulz" w:date="2016-01-10T18:02:00Z">
            <w:rPr>
              <w:spacing w:val="-6"/>
              <w:sz w:val="15"/>
              <w:szCs w:val="15"/>
            </w:rPr>
          </w:rPrChange>
        </w:rPr>
        <w:t xml:space="preserve"> </w:t>
      </w:r>
      <w:r w:rsidRPr="003140DF">
        <w:rPr>
          <w:spacing w:val="-1"/>
          <w:sz w:val="15"/>
          <w:szCs w:val="15"/>
          <w:lang w:val="en-GB"/>
          <w:rPrChange w:id="1942" w:author="schulz" w:date="2016-01-10T18:02:00Z">
            <w:rPr>
              <w:spacing w:val="-1"/>
              <w:sz w:val="15"/>
              <w:szCs w:val="15"/>
            </w:rPr>
          </w:rPrChange>
        </w:rPr>
        <w:t>Competency</w:t>
      </w:r>
      <w:r w:rsidRPr="003140DF">
        <w:rPr>
          <w:spacing w:val="-6"/>
          <w:sz w:val="15"/>
          <w:szCs w:val="15"/>
          <w:lang w:val="en-GB"/>
          <w:rPrChange w:id="1943" w:author="schulz" w:date="2016-01-10T18:02:00Z">
            <w:rPr>
              <w:spacing w:val="-6"/>
              <w:sz w:val="15"/>
              <w:szCs w:val="15"/>
            </w:rPr>
          </w:rPrChange>
        </w:rPr>
        <w:t xml:space="preserve"> </w:t>
      </w:r>
      <w:r w:rsidRPr="003140DF">
        <w:rPr>
          <w:sz w:val="15"/>
          <w:szCs w:val="15"/>
          <w:lang w:val="en-GB"/>
          <w:rPrChange w:id="1944" w:author="schulz" w:date="2016-01-10T18:02:00Z">
            <w:rPr>
              <w:sz w:val="15"/>
              <w:szCs w:val="15"/>
            </w:rPr>
          </w:rPrChange>
        </w:rPr>
        <w:t>Question</w:t>
      </w:r>
      <w:r w:rsidRPr="003140DF">
        <w:rPr>
          <w:spacing w:val="-6"/>
          <w:sz w:val="15"/>
          <w:szCs w:val="15"/>
          <w:lang w:val="en-GB"/>
          <w:rPrChange w:id="1945" w:author="schulz" w:date="2016-01-10T18:02:00Z">
            <w:rPr>
              <w:spacing w:val="-6"/>
              <w:sz w:val="15"/>
              <w:szCs w:val="15"/>
            </w:rPr>
          </w:rPrChange>
        </w:rPr>
        <w:t xml:space="preserve"> </w:t>
      </w:r>
      <w:r w:rsidRPr="003140DF">
        <w:rPr>
          <w:sz w:val="15"/>
          <w:szCs w:val="15"/>
          <w:lang w:val="en-GB"/>
          <w:rPrChange w:id="1946" w:author="schulz" w:date="2016-01-10T18:02:00Z">
            <w:rPr>
              <w:sz w:val="15"/>
              <w:szCs w:val="15"/>
            </w:rPr>
          </w:rPrChange>
        </w:rPr>
        <w:t>#5</w:t>
      </w:r>
      <w:ins w:id="1947" w:author="schulz" w:date="2016-01-10T20:27:00Z">
        <w:r w:rsidR="0064165C">
          <w:rPr>
            <w:sz w:val="15"/>
            <w:szCs w:val="15"/>
            <w:lang w:val="en-GB"/>
          </w:rPr>
          <w:t xml:space="preserve"> in DL</w:t>
        </w:r>
      </w:ins>
    </w:p>
    <w:p w14:paraId="57D5655E" w14:textId="77777777" w:rsidR="00F20945" w:rsidRPr="003140DF" w:rsidRDefault="00F20945">
      <w:pPr>
        <w:pStyle w:val="Corpodetexto"/>
        <w:kinsoku w:val="0"/>
        <w:overflowPunct w:val="0"/>
        <w:spacing w:before="10"/>
        <w:ind w:left="0"/>
        <w:rPr>
          <w:sz w:val="7"/>
          <w:szCs w:val="7"/>
          <w:lang w:val="en-GB"/>
          <w:rPrChange w:id="1948" w:author="schulz" w:date="2016-01-10T18:02:00Z">
            <w:rPr>
              <w:sz w:val="7"/>
              <w:szCs w:val="7"/>
            </w:rPr>
          </w:rPrChange>
        </w:rPr>
      </w:pPr>
    </w:p>
    <w:p w14:paraId="309EBA3D" w14:textId="583CB596" w:rsidR="00F20945" w:rsidRPr="003140DF" w:rsidRDefault="00F6513E">
      <w:pPr>
        <w:pStyle w:val="Corpodetexto"/>
        <w:kinsoku w:val="0"/>
        <w:overflowPunct w:val="0"/>
        <w:spacing w:before="0" w:line="20" w:lineRule="atLeast"/>
        <w:ind w:left="2211"/>
        <w:rPr>
          <w:sz w:val="2"/>
          <w:szCs w:val="2"/>
          <w:lang w:val="en-GB"/>
          <w:rPrChange w:id="1949" w:author="schulz" w:date="2016-01-10T18:02:00Z">
            <w:rPr>
              <w:sz w:val="2"/>
              <w:szCs w:val="2"/>
            </w:rPr>
          </w:rPrChange>
        </w:rPr>
      </w:pPr>
      <w:r w:rsidRPr="002C029A">
        <w:rPr>
          <w:noProof/>
          <w:sz w:val="2"/>
          <w:szCs w:val="2"/>
          <w:lang w:val="pt-BR" w:eastAsia="pt-BR"/>
        </w:rPr>
        <mc:AlternateContent>
          <mc:Choice Requires="wpg">
            <w:drawing>
              <wp:inline distT="0" distB="0" distL="0" distR="0" wp14:anchorId="11D581C8" wp14:editId="6C1E0F45">
                <wp:extent cx="2828925" cy="12700"/>
                <wp:effectExtent l="9525" t="9525" r="9525" b="0"/>
                <wp:docPr id="112"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268" name="Freeform 242"/>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92475B" id="Group 241"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">
                <v:shape id="Freeform 242"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" path="m,l4444,e" filled="f" strokeweight=".17567mm">
                  <v:path arrowok="t" o:connecttype="custom" o:connectlocs="0,0;4444,0" o:connectangles="0,0"/>
                </v:shape>
                <w10:anchorlock/>
              </v:group>
            </w:pict>
          </mc:Fallback>
        </mc:AlternateContent>
      </w:r>
    </w:p>
    <w:p w14:paraId="545B9000" w14:textId="77777777" w:rsidR="00F20945" w:rsidRPr="003140DF" w:rsidRDefault="00F20945">
      <w:pPr>
        <w:pStyle w:val="Corpodetexto"/>
        <w:kinsoku w:val="0"/>
        <w:overflowPunct w:val="0"/>
        <w:spacing w:before="0"/>
        <w:ind w:left="2278"/>
        <w:rPr>
          <w:lang w:val="en-GB"/>
          <w:rPrChange w:id="1950" w:author="schulz" w:date="2016-01-10T18:02:00Z">
            <w:rPr/>
          </w:rPrChange>
        </w:rPr>
      </w:pPr>
      <w:r w:rsidRPr="003140DF">
        <w:rPr>
          <w:i/>
          <w:iCs/>
          <w:spacing w:val="-1"/>
          <w:lang w:val="en-GB"/>
          <w:rPrChange w:id="1951" w:author="schulz" w:date="2016-01-10T18:02:00Z">
            <w:rPr>
              <w:i/>
              <w:iCs/>
              <w:spacing w:val="-1"/>
            </w:rPr>
          </w:rPrChange>
        </w:rPr>
        <w:t>Organism</w:t>
      </w:r>
      <w:r w:rsidRPr="003140DF">
        <w:rPr>
          <w:i/>
          <w:iCs/>
          <w:spacing w:val="-4"/>
          <w:lang w:val="en-GB"/>
          <w:rPrChange w:id="1952" w:author="schulz" w:date="2016-01-10T18:02:00Z">
            <w:rPr>
              <w:i/>
              <w:iCs/>
              <w:spacing w:val="-4"/>
            </w:rPr>
          </w:rPrChange>
        </w:rPr>
        <w:t xml:space="preserve"> </w:t>
      </w:r>
      <w:r w:rsidRPr="003140DF">
        <w:rPr>
          <w:lang w:val="en-GB"/>
          <w:rPrChange w:id="1953" w:author="schulz" w:date="2016-01-10T18:02:00Z">
            <w:rPr/>
          </w:rPrChange>
        </w:rPr>
        <w:t>and</w:t>
      </w:r>
      <w:r w:rsidRPr="003140DF">
        <w:rPr>
          <w:spacing w:val="-5"/>
          <w:lang w:val="en-GB"/>
          <w:rPrChange w:id="1954" w:author="schulz" w:date="2016-01-10T18:02:00Z">
            <w:rPr>
              <w:spacing w:val="-5"/>
            </w:rPr>
          </w:rPrChange>
        </w:rPr>
        <w:t xml:space="preserve"> </w:t>
      </w:r>
      <w:r w:rsidRPr="003140DF">
        <w:rPr>
          <w:lang w:val="en-GB"/>
          <w:rPrChange w:id="1955" w:author="schulz" w:date="2016-01-10T18:02:00Z">
            <w:rPr/>
          </w:rPrChange>
        </w:rPr>
        <w:t>(</w:t>
      </w:r>
      <w:r w:rsidRPr="002C029A">
        <w:rPr>
          <w:lang w:val="en-GB"/>
        </w:rPr>
        <w:t>‘</w:t>
      </w:r>
      <w:r w:rsidRPr="003140DF">
        <w:rPr>
          <w:b/>
          <w:bCs/>
          <w:lang w:val="en-GB"/>
          <w:rPrChange w:id="1956" w:author="schulz" w:date="2016-01-10T18:02:00Z">
            <w:rPr>
              <w:b/>
              <w:bCs/>
            </w:rPr>
          </w:rPrChange>
        </w:rPr>
        <w:t>is</w:t>
      </w:r>
      <w:r w:rsidRPr="003140DF">
        <w:rPr>
          <w:b/>
          <w:bCs/>
          <w:spacing w:val="-6"/>
          <w:lang w:val="en-GB"/>
          <w:rPrChange w:id="1957" w:author="schulz" w:date="2016-01-10T18:02:00Z">
            <w:rPr>
              <w:b/>
              <w:bCs/>
              <w:spacing w:val="-6"/>
            </w:rPr>
          </w:rPrChange>
        </w:rPr>
        <w:t xml:space="preserve"> </w:t>
      </w:r>
      <w:r w:rsidRPr="003140DF">
        <w:rPr>
          <w:b/>
          <w:bCs/>
          <w:spacing w:val="-1"/>
          <w:lang w:val="en-GB"/>
          <w:rPrChange w:id="1958" w:author="schulz" w:date="2016-01-10T18:02:00Z">
            <w:rPr>
              <w:b/>
              <w:bCs/>
              <w:spacing w:val="-1"/>
            </w:rPr>
          </w:rPrChange>
        </w:rPr>
        <w:t>bearer</w:t>
      </w:r>
      <w:r w:rsidRPr="003140DF">
        <w:rPr>
          <w:b/>
          <w:bCs/>
          <w:spacing w:val="-5"/>
          <w:lang w:val="en-GB"/>
          <w:rPrChange w:id="1959" w:author="schulz" w:date="2016-01-10T18:02:00Z">
            <w:rPr>
              <w:b/>
              <w:bCs/>
              <w:spacing w:val="-5"/>
            </w:rPr>
          </w:rPrChange>
        </w:rPr>
        <w:t xml:space="preserve"> </w:t>
      </w:r>
      <w:r w:rsidRPr="003140DF">
        <w:rPr>
          <w:b/>
          <w:bCs/>
          <w:spacing w:val="4"/>
          <w:lang w:val="en-GB"/>
          <w:rPrChange w:id="1960" w:author="schulz" w:date="2016-01-10T18:02:00Z">
            <w:rPr>
              <w:b/>
              <w:bCs/>
              <w:spacing w:val="4"/>
            </w:rPr>
          </w:rPrChange>
        </w:rPr>
        <w:t>of</w:t>
      </w:r>
      <w:r w:rsidRPr="002C029A">
        <w:rPr>
          <w:spacing w:val="4"/>
          <w:lang w:val="en-GB"/>
        </w:rPr>
        <w:t>’</w:t>
      </w:r>
      <w:r w:rsidRPr="003140DF">
        <w:rPr>
          <w:spacing w:val="-5"/>
          <w:lang w:val="en-GB"/>
          <w:rPrChange w:id="1961" w:author="schulz" w:date="2016-01-10T18:02:00Z">
            <w:rPr>
              <w:spacing w:val="-5"/>
            </w:rPr>
          </w:rPrChange>
        </w:rPr>
        <w:t xml:space="preserve"> </w:t>
      </w:r>
      <w:r w:rsidRPr="003140DF">
        <w:rPr>
          <w:lang w:val="en-GB"/>
          <w:rPrChange w:id="1962" w:author="schulz" w:date="2016-01-10T18:02:00Z">
            <w:rPr/>
          </w:rPrChange>
        </w:rPr>
        <w:t>some</w:t>
      </w:r>
      <w:r w:rsidRPr="003140DF">
        <w:rPr>
          <w:spacing w:val="-6"/>
          <w:lang w:val="en-GB"/>
          <w:rPrChange w:id="1963" w:author="schulz" w:date="2016-01-10T18:02:00Z">
            <w:rPr>
              <w:spacing w:val="-6"/>
            </w:rPr>
          </w:rPrChange>
        </w:rPr>
        <w:t xml:space="preserve"> </w:t>
      </w:r>
      <w:r w:rsidRPr="003140DF">
        <w:rPr>
          <w:lang w:val="en-GB"/>
          <w:rPrChange w:id="1964" w:author="schulz" w:date="2016-01-10T18:02:00Z">
            <w:rPr/>
          </w:rPrChange>
        </w:rPr>
        <w:t>(</w:t>
      </w:r>
      <w:r w:rsidRPr="003140DF">
        <w:rPr>
          <w:i/>
          <w:iCs/>
          <w:lang w:val="en-GB"/>
          <w:rPrChange w:id="1965" w:author="schulz" w:date="2016-01-10T18:02:00Z">
            <w:rPr>
              <w:i/>
              <w:iCs/>
            </w:rPr>
          </w:rPrChange>
        </w:rPr>
        <w:t>Disposition</w:t>
      </w:r>
      <w:r w:rsidRPr="003140DF">
        <w:rPr>
          <w:i/>
          <w:iCs/>
          <w:spacing w:val="-4"/>
          <w:lang w:val="en-GB"/>
          <w:rPrChange w:id="1966" w:author="schulz" w:date="2016-01-10T18:02:00Z">
            <w:rPr>
              <w:i/>
              <w:iCs/>
              <w:spacing w:val="-4"/>
            </w:rPr>
          </w:rPrChange>
        </w:rPr>
        <w:t xml:space="preserve"> </w:t>
      </w:r>
      <w:r w:rsidRPr="003140DF">
        <w:rPr>
          <w:lang w:val="en-GB"/>
          <w:rPrChange w:id="1967" w:author="schulz" w:date="2016-01-10T18:02:00Z">
            <w:rPr/>
          </w:rPrChange>
        </w:rPr>
        <w:t>and</w:t>
      </w:r>
    </w:p>
    <w:p w14:paraId="57B021AC" w14:textId="77777777" w:rsidR="00F20945" w:rsidRPr="003140DF" w:rsidRDefault="00F20945">
      <w:pPr>
        <w:pStyle w:val="Corpodetexto"/>
        <w:kinsoku w:val="0"/>
        <w:overflowPunct w:val="0"/>
        <w:spacing w:before="35"/>
        <w:ind w:left="2885"/>
        <w:rPr>
          <w:lang w:val="en-GB"/>
          <w:rPrChange w:id="1968" w:author="schulz" w:date="2016-01-10T18:02:00Z">
            <w:rPr/>
          </w:rPrChange>
        </w:rPr>
      </w:pPr>
      <w:r w:rsidRPr="003140DF">
        <w:rPr>
          <w:lang w:val="en-GB"/>
          <w:rPrChange w:id="1969" w:author="schulz" w:date="2016-01-10T18:02:00Z">
            <w:rPr/>
          </w:rPrChange>
        </w:rPr>
        <w:t>(</w:t>
      </w:r>
      <w:r w:rsidRPr="002C029A">
        <w:rPr>
          <w:lang w:val="en-GB"/>
        </w:rPr>
        <w:t>‘</w:t>
      </w:r>
      <w:r w:rsidRPr="003140DF">
        <w:rPr>
          <w:b/>
          <w:bCs/>
          <w:lang w:val="en-GB"/>
          <w:rPrChange w:id="1970" w:author="schulz" w:date="2016-01-10T18:02:00Z">
            <w:rPr>
              <w:b/>
              <w:bCs/>
            </w:rPr>
          </w:rPrChange>
        </w:rPr>
        <w:t>has</w:t>
      </w:r>
      <w:r w:rsidRPr="003140DF">
        <w:rPr>
          <w:b/>
          <w:bCs/>
          <w:spacing w:val="-8"/>
          <w:lang w:val="en-GB"/>
          <w:rPrChange w:id="1971" w:author="schulz" w:date="2016-01-10T18:02:00Z">
            <w:rPr>
              <w:b/>
              <w:bCs/>
              <w:spacing w:val="-8"/>
            </w:rPr>
          </w:rPrChange>
        </w:rPr>
        <w:t xml:space="preserve"> </w:t>
      </w:r>
      <w:r w:rsidRPr="003140DF">
        <w:rPr>
          <w:b/>
          <w:bCs/>
          <w:spacing w:val="-1"/>
          <w:lang w:val="en-GB"/>
          <w:rPrChange w:id="1972" w:author="schulz" w:date="2016-01-10T18:02:00Z">
            <w:rPr>
              <w:b/>
              <w:bCs/>
              <w:spacing w:val="-1"/>
            </w:rPr>
          </w:rPrChange>
        </w:rPr>
        <w:t>realization</w:t>
      </w:r>
      <w:r w:rsidRPr="002C029A">
        <w:rPr>
          <w:spacing w:val="-1"/>
          <w:lang w:val="en-GB"/>
        </w:rPr>
        <w:t>’</w:t>
      </w:r>
      <w:r w:rsidRPr="003140DF">
        <w:rPr>
          <w:spacing w:val="-8"/>
          <w:lang w:val="en-GB"/>
          <w:rPrChange w:id="1973" w:author="schulz" w:date="2016-01-10T18:02:00Z">
            <w:rPr>
              <w:spacing w:val="-8"/>
            </w:rPr>
          </w:rPrChange>
        </w:rPr>
        <w:t xml:space="preserve"> </w:t>
      </w:r>
      <w:r w:rsidRPr="003140DF">
        <w:rPr>
          <w:lang w:val="en-GB"/>
          <w:rPrChange w:id="1974" w:author="schulz" w:date="2016-01-10T18:02:00Z">
            <w:rPr/>
          </w:rPrChange>
        </w:rPr>
        <w:t>only</w:t>
      </w:r>
      <w:r w:rsidRPr="003140DF">
        <w:rPr>
          <w:spacing w:val="-8"/>
          <w:lang w:val="en-GB"/>
          <w:rPrChange w:id="1975" w:author="schulz" w:date="2016-01-10T18:02:00Z">
            <w:rPr>
              <w:spacing w:val="-8"/>
            </w:rPr>
          </w:rPrChange>
        </w:rPr>
        <w:t xml:space="preserve"> </w:t>
      </w:r>
      <w:r w:rsidRPr="002C029A">
        <w:rPr>
          <w:i/>
          <w:iCs/>
          <w:lang w:val="en-GB"/>
        </w:rPr>
        <w:t>‘</w:t>
      </w:r>
      <w:r w:rsidRPr="003140DF">
        <w:rPr>
          <w:i/>
          <w:iCs/>
          <w:lang w:val="en-GB"/>
          <w:rPrChange w:id="1976" w:author="schulz" w:date="2016-01-10T18:02:00Z">
            <w:rPr>
              <w:i/>
              <w:iCs/>
            </w:rPr>
          </w:rPrChange>
        </w:rPr>
        <w:t>Cysteine</w:t>
      </w:r>
      <w:r w:rsidRPr="003140DF">
        <w:rPr>
          <w:i/>
          <w:iCs/>
          <w:spacing w:val="-8"/>
          <w:lang w:val="en-GB"/>
          <w:rPrChange w:id="1977" w:author="schulz" w:date="2016-01-10T18:02:00Z">
            <w:rPr>
              <w:i/>
              <w:iCs/>
              <w:spacing w:val="-8"/>
            </w:rPr>
          </w:rPrChange>
        </w:rPr>
        <w:t xml:space="preserve"> </w:t>
      </w:r>
      <w:r w:rsidRPr="003140DF">
        <w:rPr>
          <w:i/>
          <w:iCs/>
          <w:lang w:val="en-GB"/>
          <w:rPrChange w:id="1978" w:author="schulz" w:date="2016-01-10T18:02:00Z">
            <w:rPr>
              <w:i/>
              <w:iCs/>
            </w:rPr>
          </w:rPrChange>
        </w:rPr>
        <w:t>biosynthetic</w:t>
      </w:r>
      <w:r w:rsidRPr="003140DF">
        <w:rPr>
          <w:i/>
          <w:iCs/>
          <w:spacing w:val="-8"/>
          <w:lang w:val="en-GB"/>
          <w:rPrChange w:id="1979" w:author="schulz" w:date="2016-01-10T18:02:00Z">
            <w:rPr>
              <w:i/>
              <w:iCs/>
              <w:spacing w:val="-8"/>
            </w:rPr>
          </w:rPrChange>
        </w:rPr>
        <w:t xml:space="preserve"> </w:t>
      </w:r>
      <w:r w:rsidRPr="003140DF">
        <w:rPr>
          <w:i/>
          <w:iCs/>
          <w:spacing w:val="-1"/>
          <w:lang w:val="en-GB"/>
          <w:rPrChange w:id="1980" w:author="schulz" w:date="2016-01-10T18:02:00Z">
            <w:rPr>
              <w:i/>
              <w:iCs/>
              <w:spacing w:val="-1"/>
            </w:rPr>
          </w:rPrChange>
        </w:rPr>
        <w:t>process</w:t>
      </w:r>
      <w:r w:rsidRPr="002C029A">
        <w:rPr>
          <w:spacing w:val="-1"/>
          <w:lang w:val="en-GB"/>
        </w:rPr>
        <w:t>’</w:t>
      </w:r>
      <w:r w:rsidRPr="003140DF">
        <w:rPr>
          <w:spacing w:val="-1"/>
          <w:lang w:val="en-GB"/>
          <w:rPrChange w:id="1981" w:author="schulz" w:date="2016-01-10T18:02:00Z">
            <w:rPr>
              <w:spacing w:val="-1"/>
            </w:rPr>
          </w:rPrChange>
        </w:rPr>
        <w:t>)))</w:t>
      </w:r>
    </w:p>
    <w:p w14:paraId="1B089CE0" w14:textId="77777777" w:rsidR="00F20945" w:rsidRPr="003140DF" w:rsidRDefault="00F20945">
      <w:pPr>
        <w:pStyle w:val="Corpodetexto"/>
        <w:kinsoku w:val="0"/>
        <w:overflowPunct w:val="0"/>
        <w:spacing w:before="8"/>
        <w:ind w:left="0"/>
        <w:rPr>
          <w:sz w:val="2"/>
          <w:szCs w:val="2"/>
          <w:lang w:val="en-GB"/>
          <w:rPrChange w:id="1982" w:author="schulz" w:date="2016-01-10T18:02:00Z">
            <w:rPr>
              <w:sz w:val="2"/>
              <w:szCs w:val="2"/>
            </w:rPr>
          </w:rPrChange>
        </w:rPr>
      </w:pPr>
    </w:p>
    <w:p w14:paraId="34770B9A" w14:textId="1A974835" w:rsidR="00F20945" w:rsidRPr="003140DF" w:rsidRDefault="00F6513E">
      <w:pPr>
        <w:pStyle w:val="Corpodetexto"/>
        <w:kinsoku w:val="0"/>
        <w:overflowPunct w:val="0"/>
        <w:spacing w:before="0" w:line="20" w:lineRule="atLeast"/>
        <w:ind w:left="2211"/>
        <w:rPr>
          <w:sz w:val="2"/>
          <w:szCs w:val="2"/>
          <w:lang w:val="en-GB"/>
          <w:rPrChange w:id="1983" w:author="schulz" w:date="2016-01-10T18:02:00Z">
            <w:rPr>
              <w:sz w:val="2"/>
              <w:szCs w:val="2"/>
            </w:rPr>
          </w:rPrChange>
        </w:rPr>
      </w:pPr>
      <w:r w:rsidRPr="002C029A">
        <w:rPr>
          <w:noProof/>
          <w:sz w:val="2"/>
          <w:szCs w:val="2"/>
          <w:lang w:val="pt-BR" w:eastAsia="pt-BR"/>
        </w:rPr>
        <mc:AlternateContent>
          <mc:Choice Requires="wpg">
            <w:drawing>
              <wp:inline distT="0" distB="0" distL="0" distR="0" wp14:anchorId="323589C7" wp14:editId="58D91213">
                <wp:extent cx="2828925" cy="12700"/>
                <wp:effectExtent l="9525" t="9525" r="9525" b="0"/>
                <wp:docPr id="110"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270" name="Freeform 256"/>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D763ACB" id="Group 255"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">
                <v:shape id="Freeform 256"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" path="m,l4444,e" filled="f" strokeweight=".17567mm">
                  <v:path arrowok="t" o:connecttype="custom" o:connectlocs="0,0;4444,0" o:connectangles="0,0"/>
                </v:shape>
                <w10:anchorlock/>
              </v:group>
            </w:pict>
          </mc:Fallback>
        </mc:AlternateContent>
      </w:r>
    </w:p>
    <w:p w14:paraId="5604DEB2" w14:textId="77777777" w:rsidR="00F20945" w:rsidRPr="003140DF" w:rsidRDefault="00F20945">
      <w:pPr>
        <w:pStyle w:val="Corpodetexto"/>
        <w:kinsoku w:val="0"/>
        <w:overflowPunct w:val="0"/>
        <w:spacing w:before="8"/>
        <w:ind w:left="0"/>
        <w:rPr>
          <w:sz w:val="13"/>
          <w:szCs w:val="13"/>
          <w:lang w:val="en-GB"/>
          <w:rPrChange w:id="1984" w:author="schulz" w:date="2016-01-10T18:02:00Z">
            <w:rPr>
              <w:sz w:val="13"/>
              <w:szCs w:val="13"/>
            </w:rPr>
          </w:rPrChange>
        </w:rPr>
      </w:pPr>
    </w:p>
    <w:p w14:paraId="13E04502" w14:textId="77777777" w:rsidR="00F20945" w:rsidRPr="002C029A" w:rsidRDefault="00F20945">
      <w:pPr>
        <w:pStyle w:val="Corpodetexto"/>
        <w:kinsoku w:val="0"/>
        <w:overflowPunct w:val="0"/>
        <w:spacing w:before="8"/>
        <w:ind w:left="0"/>
        <w:rPr>
          <w:sz w:val="13"/>
          <w:szCs w:val="13"/>
          <w:lang w:val="en-GB"/>
        </w:rPr>
        <w:sectPr w:rsidR="00F20945" w:rsidRPr="002C029A">
          <w:headerReference w:type="default" r:id="rId23"/>
          <w:footerReference w:type="default" r:id="rId24"/>
          <w:pgSz w:w="14180" w:h="20020"/>
          <w:pgMar w:top="3020" w:right="160" w:bottom="2080" w:left="160" w:header="1385" w:footer="1890" w:gutter="0"/>
          <w:pgNumType w:start="8"/>
          <w:cols w:space="720" w:equalWidth="0">
            <w:col w:w="13860"/>
          </w:cols>
          <w:noEndnote/>
        </w:sectPr>
      </w:pPr>
    </w:p>
    <w:p w14:paraId="5FE15AD6" w14:textId="6880459F" w:rsidR="00F20945" w:rsidRPr="003140DF" w:rsidRDefault="00A959CE">
      <w:pPr>
        <w:pStyle w:val="Corpodetexto"/>
        <w:numPr>
          <w:ilvl w:val="1"/>
          <w:numId w:val="1"/>
        </w:numPr>
        <w:tabs>
          <w:tab w:val="left" w:pos="2448"/>
        </w:tabs>
        <w:kinsoku w:val="0"/>
        <w:overflowPunct w:val="0"/>
        <w:spacing w:before="0"/>
        <w:rPr>
          <w:lang w:val="en-GB"/>
          <w:rPrChange w:id="1985" w:author="schulz" w:date="2016-01-10T18:02:00Z">
            <w:rPr/>
          </w:rPrChange>
        </w:rPr>
      </w:pPr>
      <w:ins w:id="1986" w:author="schulz" w:date="2016-01-10T20:43:00Z">
        <w:r>
          <w:rPr>
            <w:lang w:val="en-GB"/>
          </w:rPr>
          <w:lastRenderedPageBreak/>
          <w:t>The following organism classes were retrieved</w:t>
        </w:r>
        <w:proofErr w:type="gramStart"/>
        <w:r>
          <w:rPr>
            <w:lang w:val="en-GB"/>
          </w:rPr>
          <w:t xml:space="preserve">: </w:t>
        </w:r>
      </w:ins>
      <w:ins w:id="1987" w:author="schulz" w:date="2016-01-10T20:44:00Z">
        <w:r>
          <w:rPr>
            <w:lang w:val="en-GB"/>
          </w:rPr>
          <w:t xml:space="preserve"> </w:t>
        </w:r>
      </w:ins>
      <w:r w:rsidR="00F20945" w:rsidRPr="002C029A">
        <w:rPr>
          <w:lang w:val="en-GB"/>
        </w:rPr>
        <w:t>‘</w:t>
      </w:r>
      <w:proofErr w:type="gramEnd"/>
      <w:r w:rsidR="00F20945" w:rsidRPr="003140DF">
        <w:rPr>
          <w:i/>
          <w:iCs/>
          <w:lang w:val="en-GB"/>
          <w:rPrChange w:id="1988" w:author="schulz" w:date="2016-01-10T18:02:00Z">
            <w:rPr>
              <w:i/>
              <w:iCs/>
            </w:rPr>
          </w:rPrChange>
        </w:rPr>
        <w:t>Homo</w:t>
      </w:r>
      <w:r w:rsidR="00F20945" w:rsidRPr="003140DF">
        <w:rPr>
          <w:i/>
          <w:iCs/>
          <w:spacing w:val="-6"/>
          <w:lang w:val="en-GB"/>
          <w:rPrChange w:id="1989" w:author="schulz" w:date="2016-01-10T18:02:00Z">
            <w:rPr>
              <w:i/>
              <w:iCs/>
              <w:spacing w:val="-6"/>
            </w:rPr>
          </w:rPrChange>
        </w:rPr>
        <w:t xml:space="preserve"> </w:t>
      </w:r>
      <w:r w:rsidR="00F20945" w:rsidRPr="003140DF">
        <w:rPr>
          <w:i/>
          <w:iCs/>
          <w:lang w:val="en-GB"/>
          <w:rPrChange w:id="1990" w:author="schulz" w:date="2016-01-10T18:02:00Z">
            <w:rPr>
              <w:i/>
              <w:iCs/>
            </w:rPr>
          </w:rPrChange>
        </w:rPr>
        <w:t>sapiens</w:t>
      </w:r>
      <w:r w:rsidR="00F20945" w:rsidRPr="002C029A">
        <w:rPr>
          <w:lang w:val="en-GB"/>
        </w:rPr>
        <w:t>’</w:t>
      </w:r>
      <w:r w:rsidR="00F20945" w:rsidRPr="003140DF">
        <w:rPr>
          <w:lang w:val="en-GB"/>
          <w:rPrChange w:id="1991" w:author="schulz" w:date="2016-01-10T18:02:00Z">
            <w:rPr/>
          </w:rPrChange>
        </w:rPr>
        <w:t>;</w:t>
      </w:r>
      <w:r w:rsidR="00F20945" w:rsidRPr="003140DF">
        <w:rPr>
          <w:spacing w:val="-6"/>
          <w:lang w:val="en-GB"/>
          <w:rPrChange w:id="1992" w:author="schulz" w:date="2016-01-10T18:02:00Z">
            <w:rPr>
              <w:spacing w:val="-6"/>
            </w:rPr>
          </w:rPrChange>
        </w:rPr>
        <w:t xml:space="preserve"> </w:t>
      </w:r>
      <w:r w:rsidR="00F20945" w:rsidRPr="002C029A">
        <w:rPr>
          <w:lang w:val="en-GB"/>
        </w:rPr>
        <w:t>‘</w:t>
      </w:r>
      <w:r w:rsidR="00F20945" w:rsidRPr="003140DF">
        <w:rPr>
          <w:i/>
          <w:iCs/>
          <w:lang w:val="en-GB"/>
          <w:rPrChange w:id="1993" w:author="schulz" w:date="2016-01-10T18:02:00Z">
            <w:rPr>
              <w:i/>
              <w:iCs/>
            </w:rPr>
          </w:rPrChange>
        </w:rPr>
        <w:t>Mus</w:t>
      </w:r>
      <w:r w:rsidR="00F20945" w:rsidRPr="003140DF">
        <w:rPr>
          <w:i/>
          <w:iCs/>
          <w:spacing w:val="-5"/>
          <w:lang w:val="en-GB"/>
          <w:rPrChange w:id="1994" w:author="schulz" w:date="2016-01-10T18:02:00Z">
            <w:rPr>
              <w:i/>
              <w:iCs/>
              <w:spacing w:val="-5"/>
            </w:rPr>
          </w:rPrChange>
        </w:rPr>
        <w:t xml:space="preserve"> </w:t>
      </w:r>
      <w:proofErr w:type="spellStart"/>
      <w:r w:rsidR="00F20945" w:rsidRPr="003140DF">
        <w:rPr>
          <w:i/>
          <w:iCs/>
          <w:lang w:val="en-GB"/>
          <w:rPrChange w:id="1995" w:author="schulz" w:date="2016-01-10T18:02:00Z">
            <w:rPr>
              <w:i/>
              <w:iCs/>
            </w:rPr>
          </w:rPrChange>
        </w:rPr>
        <w:t>musculus</w:t>
      </w:r>
      <w:proofErr w:type="spellEnd"/>
      <w:r w:rsidR="00F20945" w:rsidRPr="002C029A">
        <w:rPr>
          <w:lang w:val="en-GB"/>
        </w:rPr>
        <w:t>’</w:t>
      </w:r>
      <w:r w:rsidR="00F20945" w:rsidRPr="003140DF">
        <w:rPr>
          <w:lang w:val="en-GB"/>
          <w:rPrChange w:id="1996" w:author="schulz" w:date="2016-01-10T18:02:00Z">
            <w:rPr/>
          </w:rPrChange>
        </w:rPr>
        <w:t>;</w:t>
      </w:r>
      <w:ins w:id="1997" w:author="schulz" w:date="2016-01-10T20:44:00Z">
        <w:r>
          <w:rPr>
            <w:lang w:val="en-GB"/>
          </w:rPr>
          <w:t>…</w:t>
        </w:r>
      </w:ins>
    </w:p>
    <w:p w14:paraId="6366A36C" w14:textId="77777777" w:rsidR="00F20945" w:rsidRPr="003140DF" w:rsidRDefault="00F20945">
      <w:pPr>
        <w:pStyle w:val="Corpodetexto"/>
        <w:kinsoku w:val="0"/>
        <w:overflowPunct w:val="0"/>
        <w:spacing w:before="0"/>
        <w:ind w:left="0"/>
        <w:rPr>
          <w:sz w:val="20"/>
          <w:szCs w:val="20"/>
          <w:lang w:val="en-GB"/>
          <w:rPrChange w:id="1998" w:author="schulz" w:date="2016-01-10T18:02:00Z">
            <w:rPr>
              <w:sz w:val="20"/>
              <w:szCs w:val="20"/>
            </w:rPr>
          </w:rPrChange>
        </w:rPr>
      </w:pPr>
    </w:p>
    <w:p w14:paraId="739864B6" w14:textId="77777777" w:rsidR="00F20945" w:rsidRPr="003140DF" w:rsidRDefault="00F20945">
      <w:pPr>
        <w:pStyle w:val="Corpodetexto"/>
        <w:kinsoku w:val="0"/>
        <w:overflowPunct w:val="0"/>
        <w:spacing w:before="164" w:line="285" w:lineRule="auto"/>
        <w:ind w:left="2107"/>
        <w:jc w:val="both"/>
        <w:rPr>
          <w:lang w:val="en-GB"/>
          <w:rPrChange w:id="1999" w:author="schulz" w:date="2016-01-10T18:02:00Z">
            <w:rPr/>
          </w:rPrChange>
        </w:rPr>
      </w:pPr>
      <w:r w:rsidRPr="003140DF">
        <w:rPr>
          <w:i/>
          <w:iCs/>
          <w:lang w:val="en-GB"/>
          <w:rPrChange w:id="2000" w:author="schulz" w:date="2016-01-10T18:02:00Z">
            <w:rPr>
              <w:i/>
              <w:iCs/>
            </w:rPr>
          </w:rPrChange>
        </w:rPr>
        <w:t>CQ6</w:t>
      </w:r>
      <w:del w:id="2001" w:author="schulz" w:date="2016-01-10T20:44:00Z">
        <w:r w:rsidRPr="003140DF" w:rsidDel="00A959CE">
          <w:rPr>
            <w:i/>
            <w:iCs/>
            <w:lang w:val="en-GB"/>
            <w:rPrChange w:id="2002" w:author="schulz" w:date="2016-01-10T18:02:00Z">
              <w:rPr>
                <w:i/>
                <w:iCs/>
              </w:rPr>
            </w:rPrChange>
          </w:rPr>
          <w:delText>:</w:delText>
        </w:r>
      </w:del>
      <w:ins w:id="2003" w:author="schulz" w:date="2016-01-10T20:44:00Z">
        <w:r w:rsidR="00A959CE">
          <w:rPr>
            <w:i/>
            <w:iCs/>
            <w:lang w:val="en-GB"/>
          </w:rPr>
          <w:t xml:space="preserve"> (</w:t>
        </w:r>
        <w:r w:rsidR="00A959CE" w:rsidRPr="00EC50D4">
          <w:rPr>
            <w:spacing w:val="-3"/>
            <w:sz w:val="15"/>
            <w:szCs w:val="15"/>
            <w:lang w:val="en-GB"/>
          </w:rPr>
          <w:t>Table</w:t>
        </w:r>
        <w:r w:rsidR="00A959CE" w:rsidRPr="00EC50D4">
          <w:rPr>
            <w:spacing w:val="-7"/>
            <w:sz w:val="15"/>
            <w:szCs w:val="15"/>
            <w:lang w:val="en-GB"/>
          </w:rPr>
          <w:t xml:space="preserve"> </w:t>
        </w:r>
        <w:r w:rsidR="00A959CE" w:rsidRPr="00EC50D4">
          <w:rPr>
            <w:sz w:val="15"/>
            <w:szCs w:val="15"/>
            <w:lang w:val="en-GB"/>
          </w:rPr>
          <w:t>15</w:t>
        </w:r>
        <w:r w:rsidR="00A959CE">
          <w:rPr>
            <w:sz w:val="15"/>
            <w:szCs w:val="15"/>
            <w:lang w:val="en-GB"/>
          </w:rPr>
          <w:t>):</w:t>
        </w:r>
      </w:ins>
      <w:r w:rsidRPr="003140DF">
        <w:rPr>
          <w:i/>
          <w:iCs/>
          <w:spacing w:val="-5"/>
          <w:lang w:val="en-GB"/>
          <w:rPrChange w:id="2004" w:author="schulz" w:date="2016-01-10T18:02:00Z">
            <w:rPr>
              <w:i/>
              <w:iCs/>
              <w:spacing w:val="-5"/>
            </w:rPr>
          </w:rPrChange>
        </w:rPr>
        <w:t xml:space="preserve"> </w:t>
      </w:r>
      <w:r w:rsidRPr="003140DF">
        <w:rPr>
          <w:i/>
          <w:iCs/>
          <w:spacing w:val="-1"/>
          <w:lang w:val="en-GB"/>
          <w:rPrChange w:id="2005" w:author="schulz" w:date="2016-01-10T18:02:00Z">
            <w:rPr>
              <w:i/>
              <w:iCs/>
              <w:spacing w:val="-1"/>
            </w:rPr>
          </w:rPrChange>
        </w:rPr>
        <w:t>Which</w:t>
      </w:r>
      <w:r w:rsidRPr="003140DF">
        <w:rPr>
          <w:i/>
          <w:iCs/>
          <w:spacing w:val="-5"/>
          <w:lang w:val="en-GB"/>
          <w:rPrChange w:id="2006" w:author="schulz" w:date="2016-01-10T18:02:00Z">
            <w:rPr>
              <w:i/>
              <w:iCs/>
              <w:spacing w:val="-5"/>
            </w:rPr>
          </w:rPrChange>
        </w:rPr>
        <w:t xml:space="preserve"> </w:t>
      </w:r>
      <w:r w:rsidRPr="003140DF">
        <w:rPr>
          <w:i/>
          <w:iCs/>
          <w:spacing w:val="-2"/>
          <w:lang w:val="en-GB"/>
          <w:rPrChange w:id="2007" w:author="schulz" w:date="2016-01-10T18:02:00Z">
            <w:rPr>
              <w:i/>
              <w:iCs/>
              <w:spacing w:val="-2"/>
            </w:rPr>
          </w:rPrChange>
        </w:rPr>
        <w:t>are</w:t>
      </w:r>
      <w:r w:rsidRPr="003140DF">
        <w:rPr>
          <w:i/>
          <w:iCs/>
          <w:spacing w:val="-5"/>
          <w:lang w:val="en-GB"/>
          <w:rPrChange w:id="2008" w:author="schulz" w:date="2016-01-10T18:02:00Z">
            <w:rPr>
              <w:i/>
              <w:iCs/>
              <w:spacing w:val="-5"/>
            </w:rPr>
          </w:rPrChange>
        </w:rPr>
        <w:t xml:space="preserve"> </w:t>
      </w:r>
      <w:r w:rsidRPr="003140DF">
        <w:rPr>
          <w:i/>
          <w:iCs/>
          <w:lang w:val="en-GB"/>
          <w:rPrChange w:id="2009" w:author="schulz" w:date="2016-01-10T18:02:00Z">
            <w:rPr>
              <w:i/>
              <w:iCs/>
            </w:rPr>
          </w:rPrChange>
        </w:rPr>
        <w:t>the</w:t>
      </w:r>
      <w:r w:rsidRPr="003140DF">
        <w:rPr>
          <w:i/>
          <w:iCs/>
          <w:spacing w:val="-5"/>
          <w:lang w:val="en-GB"/>
          <w:rPrChange w:id="2010" w:author="schulz" w:date="2016-01-10T18:02:00Z">
            <w:rPr>
              <w:i/>
              <w:iCs/>
              <w:spacing w:val="-5"/>
            </w:rPr>
          </w:rPrChange>
        </w:rPr>
        <w:t xml:space="preserve"> </w:t>
      </w:r>
      <w:r w:rsidRPr="003140DF">
        <w:rPr>
          <w:i/>
          <w:iCs/>
          <w:spacing w:val="-1"/>
          <w:lang w:val="en-GB"/>
          <w:rPrChange w:id="2011" w:author="schulz" w:date="2016-01-10T18:02:00Z">
            <w:rPr>
              <w:i/>
              <w:iCs/>
              <w:spacing w:val="-1"/>
            </w:rPr>
          </w:rPrChange>
        </w:rPr>
        <w:t>proteins</w:t>
      </w:r>
      <w:r w:rsidRPr="003140DF">
        <w:rPr>
          <w:i/>
          <w:iCs/>
          <w:spacing w:val="-5"/>
          <w:lang w:val="en-GB"/>
          <w:rPrChange w:id="2012" w:author="schulz" w:date="2016-01-10T18:02:00Z">
            <w:rPr>
              <w:i/>
              <w:iCs/>
              <w:spacing w:val="-5"/>
            </w:rPr>
          </w:rPrChange>
        </w:rPr>
        <w:t xml:space="preserve"> </w:t>
      </w:r>
      <w:r w:rsidRPr="003140DF">
        <w:rPr>
          <w:i/>
          <w:iCs/>
          <w:lang w:val="en-GB"/>
          <w:rPrChange w:id="2013" w:author="schulz" w:date="2016-01-10T18:02:00Z">
            <w:rPr>
              <w:i/>
              <w:iCs/>
            </w:rPr>
          </w:rPrChange>
        </w:rPr>
        <w:t>that</w:t>
      </w:r>
      <w:r w:rsidRPr="003140DF">
        <w:rPr>
          <w:i/>
          <w:iCs/>
          <w:spacing w:val="-5"/>
          <w:lang w:val="en-GB"/>
          <w:rPrChange w:id="2014" w:author="schulz" w:date="2016-01-10T18:02:00Z">
            <w:rPr>
              <w:i/>
              <w:iCs/>
              <w:spacing w:val="-5"/>
            </w:rPr>
          </w:rPrChange>
        </w:rPr>
        <w:t xml:space="preserve"> </w:t>
      </w:r>
      <w:r w:rsidRPr="003140DF">
        <w:rPr>
          <w:i/>
          <w:iCs/>
          <w:spacing w:val="-2"/>
          <w:lang w:val="en-GB"/>
          <w:rPrChange w:id="2015" w:author="schulz" w:date="2016-01-10T18:02:00Z">
            <w:rPr>
              <w:i/>
              <w:iCs/>
              <w:spacing w:val="-2"/>
            </w:rPr>
          </w:rPrChange>
        </w:rPr>
        <w:t>are</w:t>
      </w:r>
      <w:r w:rsidRPr="003140DF">
        <w:rPr>
          <w:i/>
          <w:iCs/>
          <w:spacing w:val="-5"/>
          <w:lang w:val="en-GB"/>
          <w:rPrChange w:id="2016" w:author="schulz" w:date="2016-01-10T18:02:00Z">
            <w:rPr>
              <w:i/>
              <w:iCs/>
              <w:spacing w:val="-5"/>
            </w:rPr>
          </w:rPrChange>
        </w:rPr>
        <w:t xml:space="preserve"> </w:t>
      </w:r>
      <w:r w:rsidRPr="003140DF">
        <w:rPr>
          <w:i/>
          <w:iCs/>
          <w:lang w:val="en-GB"/>
          <w:rPrChange w:id="2017" w:author="schulz" w:date="2016-01-10T18:02:00Z">
            <w:rPr>
              <w:i/>
              <w:iCs/>
            </w:rPr>
          </w:rPrChange>
        </w:rPr>
        <w:t>found</w:t>
      </w:r>
      <w:r w:rsidRPr="003140DF">
        <w:rPr>
          <w:i/>
          <w:iCs/>
          <w:spacing w:val="-5"/>
          <w:lang w:val="en-GB"/>
          <w:rPrChange w:id="2018" w:author="schulz" w:date="2016-01-10T18:02:00Z">
            <w:rPr>
              <w:i/>
              <w:iCs/>
              <w:spacing w:val="-5"/>
            </w:rPr>
          </w:rPrChange>
        </w:rPr>
        <w:t xml:space="preserve"> </w:t>
      </w:r>
      <w:r w:rsidRPr="003140DF">
        <w:rPr>
          <w:i/>
          <w:iCs/>
          <w:lang w:val="en-GB"/>
          <w:rPrChange w:id="2019" w:author="schulz" w:date="2016-01-10T18:02:00Z">
            <w:rPr>
              <w:i/>
              <w:iCs/>
            </w:rPr>
          </w:rPrChange>
        </w:rPr>
        <w:t>in</w:t>
      </w:r>
      <w:r w:rsidRPr="003140DF">
        <w:rPr>
          <w:i/>
          <w:iCs/>
          <w:spacing w:val="-5"/>
          <w:lang w:val="en-GB"/>
          <w:rPrChange w:id="2020" w:author="schulz" w:date="2016-01-10T18:02:00Z">
            <w:rPr>
              <w:i/>
              <w:iCs/>
              <w:spacing w:val="-5"/>
            </w:rPr>
          </w:rPrChange>
        </w:rPr>
        <w:t xml:space="preserve"> </w:t>
      </w:r>
      <w:r w:rsidRPr="003140DF">
        <w:rPr>
          <w:i/>
          <w:iCs/>
          <w:spacing w:val="-1"/>
          <w:lang w:val="en-GB"/>
          <w:rPrChange w:id="2021" w:author="schulz" w:date="2016-01-10T18:02:00Z">
            <w:rPr>
              <w:i/>
              <w:iCs/>
              <w:spacing w:val="-1"/>
            </w:rPr>
          </w:rPrChange>
        </w:rPr>
        <w:t>organisms</w:t>
      </w:r>
      <w:r w:rsidRPr="003140DF">
        <w:rPr>
          <w:i/>
          <w:iCs/>
          <w:spacing w:val="-5"/>
          <w:lang w:val="en-GB"/>
          <w:rPrChange w:id="2022" w:author="schulz" w:date="2016-01-10T18:02:00Z">
            <w:rPr>
              <w:i/>
              <w:iCs/>
              <w:spacing w:val="-5"/>
            </w:rPr>
          </w:rPrChange>
        </w:rPr>
        <w:t xml:space="preserve"> </w:t>
      </w:r>
      <w:r w:rsidRPr="003140DF">
        <w:rPr>
          <w:i/>
          <w:iCs/>
          <w:lang w:val="en-GB"/>
          <w:rPrChange w:id="2023" w:author="schulz" w:date="2016-01-10T18:02:00Z">
            <w:rPr>
              <w:i/>
              <w:iCs/>
            </w:rPr>
          </w:rPrChange>
        </w:rPr>
        <w:t>of</w:t>
      </w:r>
      <w:r w:rsidRPr="003140DF">
        <w:rPr>
          <w:i/>
          <w:iCs/>
          <w:spacing w:val="-5"/>
          <w:lang w:val="en-GB"/>
          <w:rPrChange w:id="2024" w:author="schulz" w:date="2016-01-10T18:02:00Z">
            <w:rPr>
              <w:i/>
              <w:iCs/>
              <w:spacing w:val="-5"/>
            </w:rPr>
          </w:rPrChange>
        </w:rPr>
        <w:t xml:space="preserve"> </w:t>
      </w:r>
      <w:r w:rsidRPr="003140DF">
        <w:rPr>
          <w:i/>
          <w:iCs/>
          <w:lang w:val="en-GB"/>
          <w:rPrChange w:id="2025" w:author="schulz" w:date="2016-01-10T18:02:00Z">
            <w:rPr>
              <w:i/>
              <w:iCs/>
            </w:rPr>
          </w:rPrChange>
        </w:rPr>
        <w:t>the</w:t>
      </w:r>
      <w:r w:rsidRPr="003140DF">
        <w:rPr>
          <w:i/>
          <w:iCs/>
          <w:spacing w:val="-5"/>
          <w:lang w:val="en-GB"/>
          <w:rPrChange w:id="2026" w:author="schulz" w:date="2016-01-10T18:02:00Z">
            <w:rPr>
              <w:i/>
              <w:iCs/>
              <w:spacing w:val="-5"/>
            </w:rPr>
          </w:rPrChange>
        </w:rPr>
        <w:t xml:space="preserve"> </w:t>
      </w:r>
      <w:r w:rsidRPr="003140DF">
        <w:rPr>
          <w:i/>
          <w:iCs/>
          <w:lang w:val="en-GB"/>
          <w:rPrChange w:id="2027" w:author="schulz" w:date="2016-01-10T18:02:00Z">
            <w:rPr>
              <w:i/>
              <w:iCs/>
            </w:rPr>
          </w:rPrChange>
        </w:rPr>
        <w:t>kind</w:t>
      </w:r>
      <w:r w:rsidRPr="003140DF">
        <w:rPr>
          <w:i/>
          <w:iCs/>
          <w:spacing w:val="-5"/>
          <w:lang w:val="en-GB"/>
          <w:rPrChange w:id="2028" w:author="schulz" w:date="2016-01-10T18:02:00Z">
            <w:rPr>
              <w:i/>
              <w:iCs/>
              <w:spacing w:val="-5"/>
            </w:rPr>
          </w:rPrChange>
        </w:rPr>
        <w:t xml:space="preserve"> </w:t>
      </w:r>
      <w:r w:rsidRPr="002C029A">
        <w:rPr>
          <w:i/>
          <w:iCs/>
          <w:lang w:val="en-GB"/>
        </w:rPr>
        <w:t>‘</w:t>
      </w:r>
      <w:proofErr w:type="spellStart"/>
      <w:r w:rsidRPr="003140DF">
        <w:rPr>
          <w:i/>
          <w:iCs/>
          <w:lang w:val="en-GB"/>
          <w:rPrChange w:id="2029" w:author="schulz" w:date="2016-01-10T18:02:00Z">
            <w:rPr>
              <w:i/>
              <w:iCs/>
            </w:rPr>
          </w:rPrChange>
        </w:rPr>
        <w:t>Bos</w:t>
      </w:r>
      <w:proofErr w:type="spellEnd"/>
      <w:r w:rsidRPr="003140DF">
        <w:rPr>
          <w:i/>
          <w:iCs/>
          <w:spacing w:val="26"/>
          <w:w w:val="99"/>
          <w:lang w:val="en-GB"/>
          <w:rPrChange w:id="2030" w:author="schulz" w:date="2016-01-10T18:02:00Z">
            <w:rPr>
              <w:i/>
              <w:iCs/>
              <w:spacing w:val="26"/>
              <w:w w:val="99"/>
            </w:rPr>
          </w:rPrChange>
        </w:rPr>
        <w:t xml:space="preserve"> </w:t>
      </w:r>
      <w:proofErr w:type="spellStart"/>
      <w:r w:rsidRPr="003140DF">
        <w:rPr>
          <w:i/>
          <w:iCs/>
          <w:lang w:val="en-GB"/>
          <w:rPrChange w:id="2031" w:author="schulz" w:date="2016-01-10T18:02:00Z">
            <w:rPr>
              <w:i/>
              <w:iCs/>
            </w:rPr>
          </w:rPrChange>
        </w:rPr>
        <w:t>taurus</w:t>
      </w:r>
      <w:proofErr w:type="spellEnd"/>
      <w:r w:rsidRPr="003140DF">
        <w:rPr>
          <w:i/>
          <w:iCs/>
          <w:lang w:val="en-GB"/>
          <w:rPrChange w:id="2032" w:author="schulz" w:date="2016-01-10T18:02:00Z">
            <w:rPr>
              <w:i/>
              <w:iCs/>
            </w:rPr>
          </w:rPrChange>
        </w:rPr>
        <w:t>,</w:t>
      </w:r>
      <w:r w:rsidRPr="003140DF">
        <w:rPr>
          <w:i/>
          <w:iCs/>
          <w:spacing w:val="14"/>
          <w:lang w:val="en-GB"/>
          <w:rPrChange w:id="2033" w:author="schulz" w:date="2016-01-10T18:02:00Z">
            <w:rPr>
              <w:i/>
              <w:iCs/>
              <w:spacing w:val="14"/>
            </w:rPr>
          </w:rPrChange>
        </w:rPr>
        <w:t xml:space="preserve"> </w:t>
      </w:r>
      <w:r w:rsidRPr="003140DF">
        <w:rPr>
          <w:i/>
          <w:iCs/>
          <w:spacing w:val="-1"/>
          <w:lang w:val="en-GB"/>
          <w:rPrChange w:id="2034" w:author="schulz" w:date="2016-01-10T18:02:00Z">
            <w:rPr>
              <w:i/>
              <w:iCs/>
              <w:spacing w:val="-1"/>
            </w:rPr>
          </w:rPrChange>
        </w:rPr>
        <w:t>which</w:t>
      </w:r>
      <w:r w:rsidRPr="003140DF">
        <w:rPr>
          <w:i/>
          <w:iCs/>
          <w:spacing w:val="9"/>
          <w:lang w:val="en-GB"/>
          <w:rPrChange w:id="2035" w:author="schulz" w:date="2016-01-10T18:02:00Z">
            <w:rPr>
              <w:i/>
              <w:iCs/>
              <w:spacing w:val="9"/>
            </w:rPr>
          </w:rPrChange>
        </w:rPr>
        <w:t xml:space="preserve"> </w:t>
      </w:r>
      <w:r w:rsidRPr="003140DF">
        <w:rPr>
          <w:i/>
          <w:iCs/>
          <w:spacing w:val="-1"/>
          <w:lang w:val="en-GB"/>
          <w:rPrChange w:id="2036" w:author="schulz" w:date="2016-01-10T18:02:00Z">
            <w:rPr>
              <w:i/>
              <w:iCs/>
              <w:spacing w:val="-1"/>
            </w:rPr>
          </w:rPrChange>
        </w:rPr>
        <w:t>bear</w:t>
      </w:r>
      <w:del w:id="2037" w:author="schulz" w:date="2016-01-10T20:44:00Z">
        <w:r w:rsidRPr="003140DF" w:rsidDel="00A959CE">
          <w:rPr>
            <w:i/>
            <w:iCs/>
            <w:spacing w:val="-1"/>
            <w:lang w:val="en-GB"/>
            <w:rPrChange w:id="2038" w:author="schulz" w:date="2016-01-10T18:02:00Z">
              <w:rPr>
                <w:i/>
                <w:iCs/>
                <w:spacing w:val="-1"/>
              </w:rPr>
            </w:rPrChange>
          </w:rPr>
          <w:delText>s</w:delText>
        </w:r>
      </w:del>
      <w:r w:rsidRPr="003140DF">
        <w:rPr>
          <w:i/>
          <w:iCs/>
          <w:spacing w:val="8"/>
          <w:lang w:val="en-GB"/>
          <w:rPrChange w:id="2039" w:author="schulz" w:date="2016-01-10T18:02:00Z">
            <w:rPr>
              <w:i/>
              <w:iCs/>
              <w:spacing w:val="8"/>
            </w:rPr>
          </w:rPrChange>
        </w:rPr>
        <w:t xml:space="preserve"> </w:t>
      </w:r>
      <w:r w:rsidRPr="003140DF">
        <w:rPr>
          <w:i/>
          <w:iCs/>
          <w:lang w:val="en-GB"/>
          <w:rPrChange w:id="2040" w:author="schulz" w:date="2016-01-10T18:02:00Z">
            <w:rPr>
              <w:i/>
              <w:iCs/>
            </w:rPr>
          </w:rPrChange>
        </w:rPr>
        <w:t>the</w:t>
      </w:r>
      <w:r w:rsidRPr="003140DF">
        <w:rPr>
          <w:i/>
          <w:iCs/>
          <w:spacing w:val="8"/>
          <w:lang w:val="en-GB"/>
          <w:rPrChange w:id="2041" w:author="schulz" w:date="2016-01-10T18:02:00Z">
            <w:rPr>
              <w:i/>
              <w:iCs/>
              <w:spacing w:val="8"/>
            </w:rPr>
          </w:rPrChange>
        </w:rPr>
        <w:t xml:space="preserve"> </w:t>
      </w:r>
      <w:r w:rsidRPr="003140DF">
        <w:rPr>
          <w:i/>
          <w:iCs/>
          <w:lang w:val="en-GB"/>
          <w:rPrChange w:id="2042" w:author="schulz" w:date="2016-01-10T18:02:00Z">
            <w:rPr>
              <w:i/>
              <w:iCs/>
            </w:rPr>
          </w:rPrChange>
        </w:rPr>
        <w:t>capability</w:t>
      </w:r>
      <w:r w:rsidRPr="003140DF">
        <w:rPr>
          <w:i/>
          <w:iCs/>
          <w:spacing w:val="9"/>
          <w:lang w:val="en-GB"/>
          <w:rPrChange w:id="2043" w:author="schulz" w:date="2016-01-10T18:02:00Z">
            <w:rPr>
              <w:i/>
              <w:iCs/>
              <w:spacing w:val="9"/>
            </w:rPr>
          </w:rPrChange>
        </w:rPr>
        <w:t xml:space="preserve"> </w:t>
      </w:r>
      <w:r w:rsidRPr="003140DF">
        <w:rPr>
          <w:i/>
          <w:iCs/>
          <w:lang w:val="en-GB"/>
          <w:rPrChange w:id="2044" w:author="schulz" w:date="2016-01-10T18:02:00Z">
            <w:rPr>
              <w:i/>
              <w:iCs/>
            </w:rPr>
          </w:rPrChange>
        </w:rPr>
        <w:t>to</w:t>
      </w:r>
      <w:r w:rsidRPr="003140DF">
        <w:rPr>
          <w:i/>
          <w:iCs/>
          <w:spacing w:val="8"/>
          <w:lang w:val="en-GB"/>
          <w:rPrChange w:id="2045" w:author="schulz" w:date="2016-01-10T18:02:00Z">
            <w:rPr>
              <w:i/>
              <w:iCs/>
              <w:spacing w:val="8"/>
            </w:rPr>
          </w:rPrChange>
        </w:rPr>
        <w:t xml:space="preserve"> </w:t>
      </w:r>
      <w:r w:rsidRPr="003140DF">
        <w:rPr>
          <w:i/>
          <w:iCs/>
          <w:lang w:val="en-GB"/>
          <w:rPrChange w:id="2046" w:author="schulz" w:date="2016-01-10T18:02:00Z">
            <w:rPr>
              <w:i/>
              <w:iCs/>
            </w:rPr>
          </w:rPrChange>
        </w:rPr>
        <w:t>perform</w:t>
      </w:r>
      <w:r w:rsidRPr="003140DF">
        <w:rPr>
          <w:i/>
          <w:iCs/>
          <w:spacing w:val="9"/>
          <w:lang w:val="en-GB"/>
          <w:rPrChange w:id="2047" w:author="schulz" w:date="2016-01-10T18:02:00Z">
            <w:rPr>
              <w:i/>
              <w:iCs/>
              <w:spacing w:val="9"/>
            </w:rPr>
          </w:rPrChange>
        </w:rPr>
        <w:t xml:space="preserve"> </w:t>
      </w:r>
      <w:r w:rsidRPr="003140DF">
        <w:rPr>
          <w:i/>
          <w:iCs/>
          <w:lang w:val="en-GB"/>
          <w:rPrChange w:id="2048" w:author="schulz" w:date="2016-01-10T18:02:00Z">
            <w:rPr>
              <w:i/>
              <w:iCs/>
            </w:rPr>
          </w:rPrChange>
        </w:rPr>
        <w:t>a</w:t>
      </w:r>
      <w:r w:rsidRPr="003140DF">
        <w:rPr>
          <w:i/>
          <w:iCs/>
          <w:spacing w:val="8"/>
          <w:lang w:val="en-GB"/>
          <w:rPrChange w:id="2049" w:author="schulz" w:date="2016-01-10T18:02:00Z">
            <w:rPr>
              <w:i/>
              <w:iCs/>
              <w:spacing w:val="8"/>
            </w:rPr>
          </w:rPrChange>
        </w:rPr>
        <w:t xml:space="preserve"> </w:t>
      </w:r>
      <w:r w:rsidRPr="003140DF">
        <w:rPr>
          <w:i/>
          <w:iCs/>
          <w:lang w:val="en-GB"/>
          <w:rPrChange w:id="2050" w:author="schulz" w:date="2016-01-10T18:02:00Z">
            <w:rPr>
              <w:i/>
              <w:iCs/>
            </w:rPr>
          </w:rPrChange>
        </w:rPr>
        <w:t>specific</w:t>
      </w:r>
      <w:r w:rsidRPr="003140DF">
        <w:rPr>
          <w:i/>
          <w:iCs/>
          <w:spacing w:val="8"/>
          <w:lang w:val="en-GB"/>
          <w:rPrChange w:id="2051" w:author="schulz" w:date="2016-01-10T18:02:00Z">
            <w:rPr>
              <w:i/>
              <w:iCs/>
              <w:spacing w:val="8"/>
            </w:rPr>
          </w:rPrChange>
        </w:rPr>
        <w:t xml:space="preserve"> </w:t>
      </w:r>
      <w:r w:rsidRPr="003140DF">
        <w:rPr>
          <w:i/>
          <w:iCs/>
          <w:spacing w:val="-1"/>
          <w:lang w:val="en-GB"/>
          <w:rPrChange w:id="2052" w:author="schulz" w:date="2016-01-10T18:02:00Z">
            <w:rPr>
              <w:i/>
              <w:iCs/>
              <w:spacing w:val="-1"/>
            </w:rPr>
          </w:rPrChange>
        </w:rPr>
        <w:t>biological</w:t>
      </w:r>
      <w:r w:rsidRPr="003140DF">
        <w:rPr>
          <w:i/>
          <w:iCs/>
          <w:spacing w:val="9"/>
          <w:lang w:val="en-GB"/>
          <w:rPrChange w:id="2053" w:author="schulz" w:date="2016-01-10T18:02:00Z">
            <w:rPr>
              <w:i/>
              <w:iCs/>
              <w:spacing w:val="9"/>
            </w:rPr>
          </w:rPrChange>
        </w:rPr>
        <w:t xml:space="preserve"> </w:t>
      </w:r>
      <w:r w:rsidRPr="003140DF">
        <w:rPr>
          <w:i/>
          <w:iCs/>
          <w:spacing w:val="-2"/>
          <w:lang w:val="en-GB"/>
          <w:rPrChange w:id="2054" w:author="schulz" w:date="2016-01-10T18:02:00Z">
            <w:rPr>
              <w:i/>
              <w:iCs/>
              <w:spacing w:val="-2"/>
            </w:rPr>
          </w:rPrChange>
        </w:rPr>
        <w:t>pro</w:t>
      </w:r>
      <w:del w:id="2055" w:author="schulz" w:date="2016-01-10T20:44:00Z">
        <w:r w:rsidRPr="003140DF" w:rsidDel="00A959CE">
          <w:rPr>
            <w:i/>
            <w:iCs/>
            <w:spacing w:val="-2"/>
            <w:lang w:val="en-GB"/>
            <w:rPrChange w:id="2056" w:author="schulz" w:date="2016-01-10T18:02:00Z">
              <w:rPr>
                <w:i/>
                <w:iCs/>
                <w:spacing w:val="-2"/>
              </w:rPr>
            </w:rPrChange>
          </w:rPr>
          <w:delText>-</w:delText>
        </w:r>
        <w:r w:rsidRPr="003140DF" w:rsidDel="00A959CE">
          <w:rPr>
            <w:i/>
            <w:iCs/>
            <w:spacing w:val="27"/>
            <w:w w:val="99"/>
            <w:lang w:val="en-GB"/>
            <w:rPrChange w:id="2057" w:author="schulz" w:date="2016-01-10T18:02:00Z">
              <w:rPr>
                <w:i/>
                <w:iCs/>
                <w:spacing w:val="27"/>
                <w:w w:val="99"/>
              </w:rPr>
            </w:rPrChange>
          </w:rPr>
          <w:delText xml:space="preserve"> </w:delText>
        </w:r>
      </w:del>
      <w:r w:rsidRPr="003140DF">
        <w:rPr>
          <w:i/>
          <w:iCs/>
          <w:lang w:val="en-GB"/>
          <w:rPrChange w:id="2058" w:author="schulz" w:date="2016-01-10T18:02:00Z">
            <w:rPr>
              <w:i/>
              <w:iCs/>
            </w:rPr>
          </w:rPrChange>
        </w:rPr>
        <w:t>cess</w:t>
      </w:r>
      <w:r w:rsidRPr="003140DF">
        <w:rPr>
          <w:i/>
          <w:iCs/>
          <w:spacing w:val="-5"/>
          <w:lang w:val="en-GB"/>
          <w:rPrChange w:id="2059" w:author="schulz" w:date="2016-01-10T18:02:00Z">
            <w:rPr>
              <w:i/>
              <w:iCs/>
              <w:spacing w:val="-5"/>
            </w:rPr>
          </w:rPrChange>
        </w:rPr>
        <w:t xml:space="preserve"> </w:t>
      </w:r>
      <w:r w:rsidRPr="003140DF">
        <w:rPr>
          <w:i/>
          <w:iCs/>
          <w:lang w:val="en-GB"/>
          <w:rPrChange w:id="2060" w:author="schulz" w:date="2016-01-10T18:02:00Z">
            <w:rPr>
              <w:i/>
              <w:iCs/>
            </w:rPr>
          </w:rPrChange>
        </w:rPr>
        <w:t>of</w:t>
      </w:r>
      <w:r w:rsidRPr="003140DF">
        <w:rPr>
          <w:i/>
          <w:iCs/>
          <w:spacing w:val="-4"/>
          <w:lang w:val="en-GB"/>
          <w:rPrChange w:id="2061" w:author="schulz" w:date="2016-01-10T18:02:00Z">
            <w:rPr>
              <w:i/>
              <w:iCs/>
              <w:spacing w:val="-4"/>
            </w:rPr>
          </w:rPrChange>
        </w:rPr>
        <w:t xml:space="preserve"> </w:t>
      </w:r>
      <w:r w:rsidRPr="003140DF">
        <w:rPr>
          <w:i/>
          <w:iCs/>
          <w:lang w:val="en-GB"/>
          <w:rPrChange w:id="2062" w:author="schulz" w:date="2016-01-10T18:02:00Z">
            <w:rPr>
              <w:i/>
              <w:iCs/>
            </w:rPr>
          </w:rPrChange>
        </w:rPr>
        <w:t>the</w:t>
      </w:r>
      <w:r w:rsidRPr="003140DF">
        <w:rPr>
          <w:i/>
          <w:iCs/>
          <w:spacing w:val="-5"/>
          <w:lang w:val="en-GB"/>
          <w:rPrChange w:id="2063" w:author="schulz" w:date="2016-01-10T18:02:00Z">
            <w:rPr>
              <w:i/>
              <w:iCs/>
              <w:spacing w:val="-5"/>
            </w:rPr>
          </w:rPrChange>
        </w:rPr>
        <w:t xml:space="preserve"> </w:t>
      </w:r>
      <w:r w:rsidRPr="003140DF">
        <w:rPr>
          <w:i/>
          <w:iCs/>
          <w:lang w:val="en-GB"/>
          <w:rPrChange w:id="2064" w:author="schulz" w:date="2016-01-10T18:02:00Z">
            <w:rPr>
              <w:i/>
              <w:iCs/>
            </w:rPr>
          </w:rPrChange>
        </w:rPr>
        <w:t>kind</w:t>
      </w:r>
      <w:r w:rsidRPr="003140DF">
        <w:rPr>
          <w:i/>
          <w:iCs/>
          <w:spacing w:val="-4"/>
          <w:lang w:val="en-GB"/>
          <w:rPrChange w:id="2065" w:author="schulz" w:date="2016-01-10T18:02:00Z">
            <w:rPr>
              <w:i/>
              <w:iCs/>
              <w:spacing w:val="-4"/>
            </w:rPr>
          </w:rPrChange>
        </w:rPr>
        <w:t xml:space="preserve"> </w:t>
      </w:r>
      <w:r w:rsidRPr="002C029A">
        <w:rPr>
          <w:i/>
          <w:iCs/>
          <w:lang w:val="en-GB"/>
        </w:rPr>
        <w:t>‘</w:t>
      </w:r>
      <w:r w:rsidRPr="003140DF">
        <w:rPr>
          <w:i/>
          <w:iCs/>
          <w:lang w:val="en-GB"/>
          <w:rPrChange w:id="2066" w:author="schulz" w:date="2016-01-10T18:02:00Z">
            <w:rPr>
              <w:i/>
              <w:iCs/>
            </w:rPr>
          </w:rPrChange>
        </w:rPr>
        <w:t>methionine</w:t>
      </w:r>
      <w:r w:rsidRPr="003140DF">
        <w:rPr>
          <w:i/>
          <w:iCs/>
          <w:spacing w:val="-5"/>
          <w:lang w:val="en-GB"/>
          <w:rPrChange w:id="2067" w:author="schulz" w:date="2016-01-10T18:02:00Z">
            <w:rPr>
              <w:i/>
              <w:iCs/>
              <w:spacing w:val="-5"/>
            </w:rPr>
          </w:rPrChange>
        </w:rPr>
        <w:t xml:space="preserve"> </w:t>
      </w:r>
      <w:r w:rsidRPr="003140DF">
        <w:rPr>
          <w:i/>
          <w:iCs/>
          <w:lang w:val="en-GB"/>
          <w:rPrChange w:id="2068" w:author="schulz" w:date="2016-01-10T18:02:00Z">
            <w:rPr>
              <w:i/>
              <w:iCs/>
            </w:rPr>
          </w:rPrChange>
        </w:rPr>
        <w:t>biosynthetic</w:t>
      </w:r>
      <w:r w:rsidRPr="003140DF">
        <w:rPr>
          <w:i/>
          <w:iCs/>
          <w:spacing w:val="-4"/>
          <w:lang w:val="en-GB"/>
          <w:rPrChange w:id="2069" w:author="schulz" w:date="2016-01-10T18:02:00Z">
            <w:rPr>
              <w:i/>
              <w:iCs/>
              <w:spacing w:val="-4"/>
            </w:rPr>
          </w:rPrChange>
        </w:rPr>
        <w:t xml:space="preserve"> </w:t>
      </w:r>
      <w:r w:rsidRPr="003140DF">
        <w:rPr>
          <w:i/>
          <w:iCs/>
          <w:spacing w:val="-1"/>
          <w:lang w:val="en-GB"/>
          <w:rPrChange w:id="2070" w:author="schulz" w:date="2016-01-10T18:02:00Z">
            <w:rPr>
              <w:i/>
              <w:iCs/>
              <w:spacing w:val="-1"/>
            </w:rPr>
          </w:rPrChange>
        </w:rPr>
        <w:t>process</w:t>
      </w:r>
      <w:r w:rsidRPr="002C029A">
        <w:rPr>
          <w:i/>
          <w:iCs/>
          <w:spacing w:val="-1"/>
          <w:lang w:val="en-GB"/>
        </w:rPr>
        <w:t>’</w:t>
      </w:r>
      <w:r w:rsidRPr="003140DF">
        <w:rPr>
          <w:i/>
          <w:iCs/>
          <w:spacing w:val="-1"/>
          <w:lang w:val="en-GB"/>
          <w:rPrChange w:id="2071" w:author="schulz" w:date="2016-01-10T18:02:00Z">
            <w:rPr>
              <w:i/>
              <w:iCs/>
              <w:spacing w:val="-1"/>
            </w:rPr>
          </w:rPrChange>
        </w:rPr>
        <w:t>?</w:t>
      </w:r>
      <w:r w:rsidRPr="003140DF">
        <w:rPr>
          <w:i/>
          <w:iCs/>
          <w:spacing w:val="4"/>
          <w:lang w:val="en-GB"/>
          <w:rPrChange w:id="2072" w:author="schulz" w:date="2016-01-10T18:02:00Z">
            <w:rPr>
              <w:i/>
              <w:iCs/>
              <w:spacing w:val="4"/>
            </w:rPr>
          </w:rPrChange>
        </w:rPr>
        <w:t xml:space="preserve"> </w:t>
      </w:r>
      <w:r w:rsidRPr="003140DF">
        <w:rPr>
          <w:lang w:val="en-GB"/>
          <w:rPrChange w:id="2073" w:author="schulz" w:date="2016-01-10T18:02:00Z">
            <w:rPr/>
          </w:rPrChange>
        </w:rPr>
        <w:t>The</w:t>
      </w:r>
      <w:r w:rsidRPr="003140DF">
        <w:rPr>
          <w:spacing w:val="-4"/>
          <w:lang w:val="en-GB"/>
          <w:rPrChange w:id="2074" w:author="schulz" w:date="2016-01-10T18:02:00Z">
            <w:rPr>
              <w:spacing w:val="-4"/>
            </w:rPr>
          </w:rPrChange>
        </w:rPr>
        <w:t xml:space="preserve"> </w:t>
      </w:r>
      <w:r w:rsidRPr="003140DF">
        <w:rPr>
          <w:lang w:val="en-GB"/>
          <w:rPrChange w:id="2075" w:author="schulz" w:date="2016-01-10T18:02:00Z">
            <w:rPr/>
          </w:rPrChange>
        </w:rPr>
        <w:t>aim</w:t>
      </w:r>
      <w:r w:rsidRPr="003140DF">
        <w:rPr>
          <w:spacing w:val="-5"/>
          <w:lang w:val="en-GB"/>
          <w:rPrChange w:id="2076" w:author="schulz" w:date="2016-01-10T18:02:00Z">
            <w:rPr>
              <w:spacing w:val="-5"/>
            </w:rPr>
          </w:rPrChange>
        </w:rPr>
        <w:t xml:space="preserve"> </w:t>
      </w:r>
      <w:r w:rsidRPr="003140DF">
        <w:rPr>
          <w:lang w:val="en-GB"/>
          <w:rPrChange w:id="2077" w:author="schulz" w:date="2016-01-10T18:02:00Z">
            <w:rPr/>
          </w:rPrChange>
        </w:rPr>
        <w:t>of</w:t>
      </w:r>
      <w:r w:rsidRPr="003140DF">
        <w:rPr>
          <w:spacing w:val="-4"/>
          <w:lang w:val="en-GB"/>
          <w:rPrChange w:id="2078" w:author="schulz" w:date="2016-01-10T18:02:00Z">
            <w:rPr>
              <w:spacing w:val="-4"/>
            </w:rPr>
          </w:rPrChange>
        </w:rPr>
        <w:t xml:space="preserve"> </w:t>
      </w:r>
      <w:r w:rsidRPr="003140DF">
        <w:rPr>
          <w:lang w:val="en-GB"/>
          <w:rPrChange w:id="2079" w:author="schulz" w:date="2016-01-10T18:02:00Z">
            <w:rPr/>
          </w:rPrChange>
        </w:rPr>
        <w:t>this</w:t>
      </w:r>
      <w:r w:rsidRPr="003140DF">
        <w:rPr>
          <w:spacing w:val="-5"/>
          <w:lang w:val="en-GB"/>
          <w:rPrChange w:id="2080" w:author="schulz" w:date="2016-01-10T18:02:00Z">
            <w:rPr>
              <w:spacing w:val="-5"/>
            </w:rPr>
          </w:rPrChange>
        </w:rPr>
        <w:t xml:space="preserve"> </w:t>
      </w:r>
      <w:r w:rsidRPr="003140DF">
        <w:rPr>
          <w:lang w:val="en-GB"/>
          <w:rPrChange w:id="2081" w:author="schulz" w:date="2016-01-10T18:02:00Z">
            <w:rPr/>
          </w:rPrChange>
        </w:rPr>
        <w:t>query</w:t>
      </w:r>
      <w:r w:rsidRPr="003140DF">
        <w:rPr>
          <w:spacing w:val="21"/>
          <w:w w:val="99"/>
          <w:lang w:val="en-GB"/>
          <w:rPrChange w:id="2082" w:author="schulz" w:date="2016-01-10T18:02:00Z">
            <w:rPr>
              <w:spacing w:val="21"/>
              <w:w w:val="99"/>
            </w:rPr>
          </w:rPrChange>
        </w:rPr>
        <w:t xml:space="preserve"> </w:t>
      </w:r>
      <w:r w:rsidRPr="003140DF">
        <w:rPr>
          <w:lang w:val="en-GB"/>
          <w:rPrChange w:id="2083" w:author="schulz" w:date="2016-01-10T18:02:00Z">
            <w:rPr/>
          </w:rPrChange>
        </w:rPr>
        <w:t>is</w:t>
      </w:r>
      <w:r w:rsidRPr="003140DF">
        <w:rPr>
          <w:spacing w:val="10"/>
          <w:lang w:val="en-GB"/>
          <w:rPrChange w:id="2084" w:author="schulz" w:date="2016-01-10T18:02:00Z">
            <w:rPr>
              <w:spacing w:val="10"/>
            </w:rPr>
          </w:rPrChange>
        </w:rPr>
        <w:t xml:space="preserve"> </w:t>
      </w:r>
      <w:r w:rsidRPr="003140DF">
        <w:rPr>
          <w:lang w:val="en-GB"/>
          <w:rPrChange w:id="2085" w:author="schulz" w:date="2016-01-10T18:02:00Z">
            <w:rPr/>
          </w:rPrChange>
        </w:rPr>
        <w:t>to</w:t>
      </w:r>
      <w:r w:rsidRPr="003140DF">
        <w:rPr>
          <w:spacing w:val="11"/>
          <w:lang w:val="en-GB"/>
          <w:rPrChange w:id="2086" w:author="schulz" w:date="2016-01-10T18:02:00Z">
            <w:rPr>
              <w:spacing w:val="11"/>
            </w:rPr>
          </w:rPrChange>
        </w:rPr>
        <w:t xml:space="preserve"> </w:t>
      </w:r>
      <w:r w:rsidRPr="003140DF">
        <w:rPr>
          <w:spacing w:val="-1"/>
          <w:lang w:val="en-GB"/>
          <w:rPrChange w:id="2087" w:author="schulz" w:date="2016-01-10T18:02:00Z">
            <w:rPr>
              <w:spacing w:val="-1"/>
            </w:rPr>
          </w:rPrChange>
        </w:rPr>
        <w:t>retrieve</w:t>
      </w:r>
      <w:r w:rsidRPr="003140DF">
        <w:rPr>
          <w:spacing w:val="10"/>
          <w:lang w:val="en-GB"/>
          <w:rPrChange w:id="2088" w:author="schulz" w:date="2016-01-10T18:02:00Z">
            <w:rPr>
              <w:spacing w:val="10"/>
            </w:rPr>
          </w:rPrChange>
        </w:rPr>
        <w:t xml:space="preserve"> </w:t>
      </w:r>
      <w:r w:rsidRPr="003140DF">
        <w:rPr>
          <w:lang w:val="en-GB"/>
          <w:rPrChange w:id="2089" w:author="schulz" w:date="2016-01-10T18:02:00Z">
            <w:rPr/>
          </w:rPrChange>
        </w:rPr>
        <w:t>specific</w:t>
      </w:r>
      <w:r w:rsidRPr="003140DF">
        <w:rPr>
          <w:spacing w:val="11"/>
          <w:lang w:val="en-GB"/>
          <w:rPrChange w:id="2090" w:author="schulz" w:date="2016-01-10T18:02:00Z">
            <w:rPr>
              <w:spacing w:val="11"/>
            </w:rPr>
          </w:rPrChange>
        </w:rPr>
        <w:t xml:space="preserve"> </w:t>
      </w:r>
      <w:r w:rsidRPr="003140DF">
        <w:rPr>
          <w:lang w:val="en-GB"/>
          <w:rPrChange w:id="2091" w:author="schulz" w:date="2016-01-10T18:02:00Z">
            <w:rPr/>
          </w:rPrChange>
        </w:rPr>
        <w:t>proteins</w:t>
      </w:r>
      <w:r w:rsidRPr="003140DF">
        <w:rPr>
          <w:spacing w:val="11"/>
          <w:lang w:val="en-GB"/>
          <w:rPrChange w:id="2092" w:author="schulz" w:date="2016-01-10T18:02:00Z">
            <w:rPr>
              <w:spacing w:val="11"/>
            </w:rPr>
          </w:rPrChange>
        </w:rPr>
        <w:t xml:space="preserve"> </w:t>
      </w:r>
      <w:r w:rsidRPr="003140DF">
        <w:rPr>
          <w:lang w:val="en-GB"/>
          <w:rPrChange w:id="2093" w:author="schulz" w:date="2016-01-10T18:02:00Z">
            <w:rPr/>
          </w:rPrChange>
        </w:rPr>
        <w:t>that</w:t>
      </w:r>
      <w:r w:rsidRPr="003140DF">
        <w:rPr>
          <w:spacing w:val="10"/>
          <w:lang w:val="en-GB"/>
          <w:rPrChange w:id="2094" w:author="schulz" w:date="2016-01-10T18:02:00Z">
            <w:rPr>
              <w:spacing w:val="10"/>
            </w:rPr>
          </w:rPrChange>
        </w:rPr>
        <w:t xml:space="preserve"> </w:t>
      </w:r>
      <w:r w:rsidRPr="003140DF">
        <w:rPr>
          <w:lang w:val="en-GB"/>
          <w:rPrChange w:id="2095" w:author="schulz" w:date="2016-01-10T18:02:00Z">
            <w:rPr/>
          </w:rPrChange>
        </w:rPr>
        <w:t>are</w:t>
      </w:r>
      <w:r w:rsidRPr="003140DF">
        <w:rPr>
          <w:spacing w:val="11"/>
          <w:lang w:val="en-GB"/>
          <w:rPrChange w:id="2096" w:author="schulz" w:date="2016-01-10T18:02:00Z">
            <w:rPr>
              <w:spacing w:val="11"/>
            </w:rPr>
          </w:rPrChange>
        </w:rPr>
        <w:t xml:space="preserve"> </w:t>
      </w:r>
      <w:r w:rsidRPr="003140DF">
        <w:rPr>
          <w:lang w:val="en-GB"/>
          <w:rPrChange w:id="2097" w:author="schulz" w:date="2016-01-10T18:02:00Z">
            <w:rPr/>
          </w:rPrChange>
        </w:rPr>
        <w:t>related</w:t>
      </w:r>
      <w:r w:rsidRPr="003140DF">
        <w:rPr>
          <w:spacing w:val="10"/>
          <w:lang w:val="en-GB"/>
          <w:rPrChange w:id="2098" w:author="schulz" w:date="2016-01-10T18:02:00Z">
            <w:rPr>
              <w:spacing w:val="10"/>
            </w:rPr>
          </w:rPrChange>
        </w:rPr>
        <w:t xml:space="preserve"> </w:t>
      </w:r>
      <w:r w:rsidRPr="003140DF">
        <w:rPr>
          <w:lang w:val="en-GB"/>
          <w:rPrChange w:id="2099" w:author="schulz" w:date="2016-01-10T18:02:00Z">
            <w:rPr/>
          </w:rPrChange>
        </w:rPr>
        <w:t>to</w:t>
      </w:r>
      <w:r w:rsidRPr="003140DF">
        <w:rPr>
          <w:spacing w:val="11"/>
          <w:lang w:val="en-GB"/>
          <w:rPrChange w:id="2100" w:author="schulz" w:date="2016-01-10T18:02:00Z">
            <w:rPr>
              <w:spacing w:val="11"/>
            </w:rPr>
          </w:rPrChange>
        </w:rPr>
        <w:t xml:space="preserve"> </w:t>
      </w:r>
      <w:r w:rsidRPr="003140DF">
        <w:rPr>
          <w:lang w:val="en-GB"/>
          <w:rPrChange w:id="2101" w:author="schulz" w:date="2016-01-10T18:02:00Z">
            <w:rPr/>
          </w:rPrChange>
        </w:rPr>
        <w:t>the</w:t>
      </w:r>
      <w:r w:rsidRPr="003140DF">
        <w:rPr>
          <w:spacing w:val="10"/>
          <w:lang w:val="en-GB"/>
          <w:rPrChange w:id="2102" w:author="schulz" w:date="2016-01-10T18:02:00Z">
            <w:rPr>
              <w:spacing w:val="10"/>
            </w:rPr>
          </w:rPrChange>
        </w:rPr>
        <w:t xml:space="preserve"> </w:t>
      </w:r>
      <w:r w:rsidRPr="003140DF">
        <w:rPr>
          <w:lang w:val="en-GB"/>
          <w:rPrChange w:id="2103" w:author="schulz" w:date="2016-01-10T18:02:00Z">
            <w:rPr/>
          </w:rPrChange>
        </w:rPr>
        <w:t>process</w:t>
      </w:r>
      <w:r w:rsidRPr="003140DF">
        <w:rPr>
          <w:spacing w:val="11"/>
          <w:lang w:val="en-GB"/>
          <w:rPrChange w:id="2104" w:author="schulz" w:date="2016-01-10T18:02:00Z">
            <w:rPr>
              <w:spacing w:val="11"/>
            </w:rPr>
          </w:rPrChange>
        </w:rPr>
        <w:t xml:space="preserve"> </w:t>
      </w:r>
      <w:r w:rsidRPr="002C029A">
        <w:rPr>
          <w:lang w:val="en-GB"/>
        </w:rPr>
        <w:t>‘</w:t>
      </w:r>
      <w:proofErr w:type="spellStart"/>
      <w:r w:rsidRPr="003140DF">
        <w:rPr>
          <w:i/>
          <w:iCs/>
          <w:lang w:val="en-GB"/>
          <w:rPrChange w:id="2105" w:author="schulz" w:date="2016-01-10T18:02:00Z">
            <w:rPr>
              <w:i/>
              <w:iCs/>
            </w:rPr>
          </w:rPrChange>
        </w:rPr>
        <w:t>methinine</w:t>
      </w:r>
      <w:proofErr w:type="spellEnd"/>
      <w:r w:rsidRPr="003140DF">
        <w:rPr>
          <w:i/>
          <w:iCs/>
          <w:spacing w:val="22"/>
          <w:w w:val="99"/>
          <w:lang w:val="en-GB"/>
          <w:rPrChange w:id="2106" w:author="schulz" w:date="2016-01-10T18:02:00Z">
            <w:rPr>
              <w:i/>
              <w:iCs/>
              <w:spacing w:val="22"/>
              <w:w w:val="99"/>
            </w:rPr>
          </w:rPrChange>
        </w:rPr>
        <w:t xml:space="preserve"> </w:t>
      </w:r>
      <w:r w:rsidRPr="003140DF">
        <w:rPr>
          <w:i/>
          <w:iCs/>
          <w:lang w:val="en-GB"/>
          <w:rPrChange w:id="2107" w:author="schulz" w:date="2016-01-10T18:02:00Z">
            <w:rPr>
              <w:i/>
              <w:iCs/>
            </w:rPr>
          </w:rPrChange>
        </w:rPr>
        <w:t>biosynthetic</w:t>
      </w:r>
      <w:r w:rsidRPr="003140DF">
        <w:rPr>
          <w:i/>
          <w:iCs/>
          <w:spacing w:val="14"/>
          <w:lang w:val="en-GB"/>
          <w:rPrChange w:id="2108" w:author="schulz" w:date="2016-01-10T18:02:00Z">
            <w:rPr>
              <w:i/>
              <w:iCs/>
              <w:spacing w:val="14"/>
            </w:rPr>
          </w:rPrChange>
        </w:rPr>
        <w:t xml:space="preserve"> </w:t>
      </w:r>
      <w:r w:rsidRPr="003140DF">
        <w:rPr>
          <w:i/>
          <w:iCs/>
          <w:spacing w:val="-1"/>
          <w:lang w:val="en-GB"/>
          <w:rPrChange w:id="2109" w:author="schulz" w:date="2016-01-10T18:02:00Z">
            <w:rPr>
              <w:i/>
              <w:iCs/>
              <w:spacing w:val="-1"/>
            </w:rPr>
          </w:rPrChange>
        </w:rPr>
        <w:t>process</w:t>
      </w:r>
      <w:r w:rsidRPr="002C029A">
        <w:rPr>
          <w:spacing w:val="-1"/>
          <w:lang w:val="en-GB"/>
        </w:rPr>
        <w:t>’</w:t>
      </w:r>
      <w:r w:rsidRPr="003140DF">
        <w:rPr>
          <w:spacing w:val="-1"/>
          <w:lang w:val="en-GB"/>
          <w:rPrChange w:id="2110" w:author="schulz" w:date="2016-01-10T18:02:00Z">
            <w:rPr>
              <w:spacing w:val="-1"/>
            </w:rPr>
          </w:rPrChange>
        </w:rPr>
        <w:t>,</w:t>
      </w:r>
      <w:r w:rsidRPr="003140DF">
        <w:rPr>
          <w:spacing w:val="22"/>
          <w:lang w:val="en-GB"/>
          <w:rPrChange w:id="2111" w:author="schulz" w:date="2016-01-10T18:02:00Z">
            <w:rPr>
              <w:spacing w:val="22"/>
            </w:rPr>
          </w:rPrChange>
        </w:rPr>
        <w:t xml:space="preserve"> </w:t>
      </w:r>
      <w:r w:rsidRPr="003140DF">
        <w:rPr>
          <w:lang w:val="en-GB"/>
          <w:rPrChange w:id="2112" w:author="schulz" w:date="2016-01-10T18:02:00Z">
            <w:rPr/>
          </w:rPrChange>
        </w:rPr>
        <w:t>when</w:t>
      </w:r>
      <w:r w:rsidRPr="003140DF">
        <w:rPr>
          <w:spacing w:val="15"/>
          <w:lang w:val="en-GB"/>
          <w:rPrChange w:id="2113" w:author="schulz" w:date="2016-01-10T18:02:00Z">
            <w:rPr>
              <w:spacing w:val="15"/>
            </w:rPr>
          </w:rPrChange>
        </w:rPr>
        <w:t xml:space="preserve"> </w:t>
      </w:r>
      <w:r w:rsidRPr="003140DF">
        <w:rPr>
          <w:lang w:val="en-GB"/>
          <w:rPrChange w:id="2114" w:author="schulz" w:date="2016-01-10T18:02:00Z">
            <w:rPr/>
          </w:rPrChange>
        </w:rPr>
        <w:t>performed</w:t>
      </w:r>
      <w:r w:rsidRPr="003140DF">
        <w:rPr>
          <w:spacing w:val="14"/>
          <w:lang w:val="en-GB"/>
          <w:rPrChange w:id="2115" w:author="schulz" w:date="2016-01-10T18:02:00Z">
            <w:rPr>
              <w:spacing w:val="14"/>
            </w:rPr>
          </w:rPrChange>
        </w:rPr>
        <w:t xml:space="preserve"> </w:t>
      </w:r>
      <w:r w:rsidRPr="003140DF">
        <w:rPr>
          <w:lang w:val="en-GB"/>
          <w:rPrChange w:id="2116" w:author="schulz" w:date="2016-01-10T18:02:00Z">
            <w:rPr/>
          </w:rPrChange>
        </w:rPr>
        <w:t>by</w:t>
      </w:r>
      <w:r w:rsidRPr="003140DF">
        <w:rPr>
          <w:spacing w:val="14"/>
          <w:lang w:val="en-GB"/>
          <w:rPrChange w:id="2117" w:author="schulz" w:date="2016-01-10T18:02:00Z">
            <w:rPr>
              <w:spacing w:val="14"/>
            </w:rPr>
          </w:rPrChange>
        </w:rPr>
        <w:t xml:space="preserve"> </w:t>
      </w:r>
      <w:proofErr w:type="spellStart"/>
      <w:proofErr w:type="gramStart"/>
      <w:r w:rsidRPr="003140DF">
        <w:rPr>
          <w:lang w:val="en-GB"/>
          <w:rPrChange w:id="2118" w:author="schulz" w:date="2016-01-10T18:02:00Z">
            <w:rPr/>
          </w:rPrChange>
        </w:rPr>
        <w:t>a</w:t>
      </w:r>
      <w:proofErr w:type="spellEnd"/>
      <w:proofErr w:type="gramEnd"/>
      <w:r w:rsidRPr="003140DF">
        <w:rPr>
          <w:spacing w:val="14"/>
          <w:lang w:val="en-GB"/>
          <w:rPrChange w:id="2119" w:author="schulz" w:date="2016-01-10T18:02:00Z">
            <w:rPr>
              <w:spacing w:val="14"/>
            </w:rPr>
          </w:rPrChange>
        </w:rPr>
        <w:t xml:space="preserve"> </w:t>
      </w:r>
      <w:r w:rsidRPr="003140DF">
        <w:rPr>
          <w:spacing w:val="-1"/>
          <w:lang w:val="en-GB"/>
          <w:rPrChange w:id="2120" w:author="schulz" w:date="2016-01-10T18:02:00Z">
            <w:rPr>
              <w:spacing w:val="-1"/>
            </w:rPr>
          </w:rPrChange>
        </w:rPr>
        <w:t>organism</w:t>
      </w:r>
      <w:r w:rsidRPr="003140DF">
        <w:rPr>
          <w:spacing w:val="15"/>
          <w:lang w:val="en-GB"/>
          <w:rPrChange w:id="2121" w:author="schulz" w:date="2016-01-10T18:02:00Z">
            <w:rPr>
              <w:spacing w:val="15"/>
            </w:rPr>
          </w:rPrChange>
        </w:rPr>
        <w:t xml:space="preserve"> </w:t>
      </w:r>
      <w:r w:rsidRPr="003140DF">
        <w:rPr>
          <w:lang w:val="en-GB"/>
          <w:rPrChange w:id="2122" w:author="schulz" w:date="2016-01-10T18:02:00Z">
            <w:rPr/>
          </w:rPrChange>
        </w:rPr>
        <w:t>of</w:t>
      </w:r>
      <w:r w:rsidRPr="003140DF">
        <w:rPr>
          <w:spacing w:val="14"/>
          <w:lang w:val="en-GB"/>
          <w:rPrChange w:id="2123" w:author="schulz" w:date="2016-01-10T18:02:00Z">
            <w:rPr>
              <w:spacing w:val="14"/>
            </w:rPr>
          </w:rPrChange>
        </w:rPr>
        <w:t xml:space="preserve"> </w:t>
      </w:r>
      <w:r w:rsidRPr="003140DF">
        <w:rPr>
          <w:lang w:val="en-GB"/>
          <w:rPrChange w:id="2124" w:author="schulz" w:date="2016-01-10T18:02:00Z">
            <w:rPr/>
          </w:rPrChange>
        </w:rPr>
        <w:t>the</w:t>
      </w:r>
      <w:r w:rsidRPr="003140DF">
        <w:rPr>
          <w:spacing w:val="14"/>
          <w:lang w:val="en-GB"/>
          <w:rPrChange w:id="2125" w:author="schulz" w:date="2016-01-10T18:02:00Z">
            <w:rPr>
              <w:spacing w:val="14"/>
            </w:rPr>
          </w:rPrChange>
        </w:rPr>
        <w:t xml:space="preserve"> </w:t>
      </w:r>
      <w:r w:rsidRPr="003140DF">
        <w:rPr>
          <w:lang w:val="en-GB"/>
          <w:rPrChange w:id="2126" w:author="schulz" w:date="2016-01-10T18:02:00Z">
            <w:rPr/>
          </w:rPrChange>
        </w:rPr>
        <w:t>type</w:t>
      </w:r>
      <w:r w:rsidRPr="003140DF">
        <w:rPr>
          <w:spacing w:val="14"/>
          <w:lang w:val="en-GB"/>
          <w:rPrChange w:id="2127" w:author="schulz" w:date="2016-01-10T18:02:00Z">
            <w:rPr>
              <w:spacing w:val="14"/>
            </w:rPr>
          </w:rPrChange>
        </w:rPr>
        <w:t xml:space="preserve"> </w:t>
      </w:r>
      <w:r w:rsidRPr="002C029A">
        <w:rPr>
          <w:spacing w:val="-1"/>
          <w:lang w:val="en-GB"/>
        </w:rPr>
        <w:t>‘</w:t>
      </w:r>
      <w:proofErr w:type="spellStart"/>
      <w:r w:rsidRPr="003140DF">
        <w:rPr>
          <w:i/>
          <w:iCs/>
          <w:spacing w:val="-1"/>
          <w:lang w:val="en-GB"/>
          <w:rPrChange w:id="2128" w:author="schulz" w:date="2016-01-10T18:02:00Z">
            <w:rPr>
              <w:i/>
              <w:iCs/>
              <w:spacing w:val="-1"/>
            </w:rPr>
          </w:rPrChange>
        </w:rPr>
        <w:t>Bos</w:t>
      </w:r>
      <w:proofErr w:type="spellEnd"/>
      <w:r w:rsidRPr="003140DF">
        <w:rPr>
          <w:i/>
          <w:iCs/>
          <w:spacing w:val="30"/>
          <w:w w:val="99"/>
          <w:lang w:val="en-GB"/>
          <w:rPrChange w:id="2129" w:author="schulz" w:date="2016-01-10T18:02:00Z">
            <w:rPr>
              <w:i/>
              <w:iCs/>
              <w:spacing w:val="30"/>
              <w:w w:val="99"/>
            </w:rPr>
          </w:rPrChange>
        </w:rPr>
        <w:t xml:space="preserve"> </w:t>
      </w:r>
      <w:proofErr w:type="spellStart"/>
      <w:r w:rsidRPr="003140DF">
        <w:rPr>
          <w:i/>
          <w:iCs/>
          <w:lang w:val="en-GB"/>
          <w:rPrChange w:id="2130" w:author="schulz" w:date="2016-01-10T18:02:00Z">
            <w:rPr>
              <w:i/>
              <w:iCs/>
            </w:rPr>
          </w:rPrChange>
        </w:rPr>
        <w:t>taurus</w:t>
      </w:r>
      <w:proofErr w:type="spellEnd"/>
      <w:r w:rsidRPr="002C029A">
        <w:rPr>
          <w:lang w:val="en-GB"/>
        </w:rPr>
        <w:t>’</w:t>
      </w:r>
      <w:r w:rsidRPr="003140DF">
        <w:rPr>
          <w:lang w:val="en-GB"/>
          <w:rPrChange w:id="2131" w:author="schulz" w:date="2016-01-10T18:02:00Z">
            <w:rPr/>
          </w:rPrChange>
        </w:rPr>
        <w:t>.</w:t>
      </w:r>
      <w:r w:rsidRPr="003140DF">
        <w:rPr>
          <w:spacing w:val="-8"/>
          <w:lang w:val="en-GB"/>
          <w:rPrChange w:id="2132" w:author="schulz" w:date="2016-01-10T18:02:00Z">
            <w:rPr>
              <w:spacing w:val="-8"/>
            </w:rPr>
          </w:rPrChange>
        </w:rPr>
        <w:t xml:space="preserve"> </w:t>
      </w:r>
      <w:r w:rsidRPr="003140DF">
        <w:rPr>
          <w:lang w:val="en-GB"/>
          <w:rPrChange w:id="2133" w:author="schulz" w:date="2016-01-10T18:02:00Z">
            <w:rPr/>
          </w:rPrChange>
        </w:rPr>
        <w:t>In</w:t>
      </w:r>
      <w:r w:rsidRPr="003140DF">
        <w:rPr>
          <w:spacing w:val="-8"/>
          <w:lang w:val="en-GB"/>
          <w:rPrChange w:id="2134" w:author="schulz" w:date="2016-01-10T18:02:00Z">
            <w:rPr>
              <w:spacing w:val="-8"/>
            </w:rPr>
          </w:rPrChange>
        </w:rPr>
        <w:t xml:space="preserve"> </w:t>
      </w:r>
      <w:r w:rsidRPr="003140DF">
        <w:rPr>
          <w:lang w:val="en-GB"/>
          <w:rPrChange w:id="2135" w:author="schulz" w:date="2016-01-10T18:02:00Z">
            <w:rPr/>
          </w:rPrChange>
        </w:rPr>
        <w:t>other</w:t>
      </w:r>
      <w:r w:rsidRPr="003140DF">
        <w:rPr>
          <w:spacing w:val="-8"/>
          <w:lang w:val="en-GB"/>
          <w:rPrChange w:id="2136" w:author="schulz" w:date="2016-01-10T18:02:00Z">
            <w:rPr>
              <w:spacing w:val="-8"/>
            </w:rPr>
          </w:rPrChange>
        </w:rPr>
        <w:t xml:space="preserve"> </w:t>
      </w:r>
      <w:r w:rsidRPr="003140DF">
        <w:rPr>
          <w:spacing w:val="-1"/>
          <w:lang w:val="en-GB"/>
          <w:rPrChange w:id="2137" w:author="schulz" w:date="2016-01-10T18:02:00Z">
            <w:rPr>
              <w:spacing w:val="-1"/>
            </w:rPr>
          </w:rPrChange>
        </w:rPr>
        <w:t>words,</w:t>
      </w:r>
      <w:r w:rsidRPr="003140DF">
        <w:rPr>
          <w:spacing w:val="-7"/>
          <w:lang w:val="en-GB"/>
          <w:rPrChange w:id="2138" w:author="schulz" w:date="2016-01-10T18:02:00Z">
            <w:rPr>
              <w:spacing w:val="-7"/>
            </w:rPr>
          </w:rPrChange>
        </w:rPr>
        <w:t xml:space="preserve"> </w:t>
      </w:r>
      <w:r w:rsidRPr="003140DF">
        <w:rPr>
          <w:lang w:val="en-GB"/>
          <w:rPrChange w:id="2139" w:author="schulz" w:date="2016-01-10T18:02:00Z">
            <w:rPr/>
          </w:rPrChange>
        </w:rPr>
        <w:t>we</w:t>
      </w:r>
      <w:r w:rsidRPr="003140DF">
        <w:rPr>
          <w:spacing w:val="-8"/>
          <w:lang w:val="en-GB"/>
          <w:rPrChange w:id="2140" w:author="schulz" w:date="2016-01-10T18:02:00Z">
            <w:rPr>
              <w:spacing w:val="-8"/>
            </w:rPr>
          </w:rPrChange>
        </w:rPr>
        <w:t xml:space="preserve"> </w:t>
      </w:r>
      <w:r w:rsidRPr="003140DF">
        <w:rPr>
          <w:lang w:val="en-GB"/>
          <w:rPrChange w:id="2141" w:author="schulz" w:date="2016-01-10T18:02:00Z">
            <w:rPr/>
          </w:rPrChange>
        </w:rPr>
        <w:t>are</w:t>
      </w:r>
      <w:r w:rsidRPr="003140DF">
        <w:rPr>
          <w:spacing w:val="-8"/>
          <w:lang w:val="en-GB"/>
          <w:rPrChange w:id="2142" w:author="schulz" w:date="2016-01-10T18:02:00Z">
            <w:rPr>
              <w:spacing w:val="-8"/>
            </w:rPr>
          </w:rPrChange>
        </w:rPr>
        <w:t xml:space="preserve"> </w:t>
      </w:r>
      <w:r w:rsidRPr="003140DF">
        <w:rPr>
          <w:lang w:val="en-GB"/>
          <w:rPrChange w:id="2143" w:author="schulz" w:date="2016-01-10T18:02:00Z">
            <w:rPr/>
          </w:rPrChange>
        </w:rPr>
        <w:t>able</w:t>
      </w:r>
      <w:r w:rsidRPr="003140DF">
        <w:rPr>
          <w:spacing w:val="-8"/>
          <w:lang w:val="en-GB"/>
          <w:rPrChange w:id="2144" w:author="schulz" w:date="2016-01-10T18:02:00Z">
            <w:rPr>
              <w:spacing w:val="-8"/>
            </w:rPr>
          </w:rPrChange>
        </w:rPr>
        <w:t xml:space="preserve"> </w:t>
      </w:r>
      <w:r w:rsidRPr="003140DF">
        <w:rPr>
          <w:lang w:val="en-GB"/>
          <w:rPrChange w:id="2145" w:author="schulz" w:date="2016-01-10T18:02:00Z">
            <w:rPr/>
          </w:rPrChange>
        </w:rPr>
        <w:t>to</w:t>
      </w:r>
      <w:r w:rsidRPr="003140DF">
        <w:rPr>
          <w:spacing w:val="-8"/>
          <w:lang w:val="en-GB"/>
          <w:rPrChange w:id="2146" w:author="schulz" w:date="2016-01-10T18:02:00Z">
            <w:rPr>
              <w:spacing w:val="-8"/>
            </w:rPr>
          </w:rPrChange>
        </w:rPr>
        <w:t xml:space="preserve"> </w:t>
      </w:r>
      <w:r w:rsidRPr="003140DF">
        <w:rPr>
          <w:lang w:val="en-GB"/>
          <w:rPrChange w:id="2147" w:author="schulz" w:date="2016-01-10T18:02:00Z">
            <w:rPr/>
          </w:rPrChange>
        </w:rPr>
        <w:t>identify</w:t>
      </w:r>
      <w:r w:rsidRPr="003140DF">
        <w:rPr>
          <w:spacing w:val="-8"/>
          <w:lang w:val="en-GB"/>
          <w:rPrChange w:id="2148" w:author="schulz" w:date="2016-01-10T18:02:00Z">
            <w:rPr>
              <w:spacing w:val="-8"/>
            </w:rPr>
          </w:rPrChange>
        </w:rPr>
        <w:t xml:space="preserve"> </w:t>
      </w:r>
      <w:r w:rsidRPr="003140DF">
        <w:rPr>
          <w:lang w:val="en-GB"/>
          <w:rPrChange w:id="2149" w:author="schulz" w:date="2016-01-10T18:02:00Z">
            <w:rPr/>
          </w:rPrChange>
        </w:rPr>
        <w:t>specific</w:t>
      </w:r>
      <w:r w:rsidRPr="003140DF">
        <w:rPr>
          <w:spacing w:val="-7"/>
          <w:lang w:val="en-GB"/>
          <w:rPrChange w:id="2150" w:author="schulz" w:date="2016-01-10T18:02:00Z">
            <w:rPr>
              <w:spacing w:val="-7"/>
            </w:rPr>
          </w:rPrChange>
        </w:rPr>
        <w:t xml:space="preserve"> </w:t>
      </w:r>
      <w:r w:rsidRPr="003140DF">
        <w:rPr>
          <w:lang w:val="en-GB"/>
          <w:rPrChange w:id="2151" w:author="schulz" w:date="2016-01-10T18:02:00Z">
            <w:rPr/>
          </w:rPrChange>
        </w:rPr>
        <w:t>proteins</w:t>
      </w:r>
      <w:r w:rsidRPr="003140DF">
        <w:rPr>
          <w:spacing w:val="-8"/>
          <w:lang w:val="en-GB"/>
          <w:rPrChange w:id="2152" w:author="schulz" w:date="2016-01-10T18:02:00Z">
            <w:rPr>
              <w:spacing w:val="-8"/>
            </w:rPr>
          </w:rPrChange>
        </w:rPr>
        <w:t xml:space="preserve"> </w:t>
      </w:r>
      <w:r w:rsidRPr="003140DF">
        <w:rPr>
          <w:lang w:val="en-GB"/>
          <w:rPrChange w:id="2153" w:author="schulz" w:date="2016-01-10T18:02:00Z">
            <w:rPr/>
          </w:rPrChange>
        </w:rPr>
        <w:t>by</w:t>
      </w:r>
      <w:r w:rsidRPr="003140DF">
        <w:rPr>
          <w:spacing w:val="-8"/>
          <w:lang w:val="en-GB"/>
          <w:rPrChange w:id="2154" w:author="schulz" w:date="2016-01-10T18:02:00Z">
            <w:rPr>
              <w:spacing w:val="-8"/>
            </w:rPr>
          </w:rPrChange>
        </w:rPr>
        <w:t xml:space="preserve"> </w:t>
      </w:r>
      <w:r w:rsidRPr="003140DF">
        <w:rPr>
          <w:lang w:val="en-GB"/>
          <w:rPrChange w:id="2155" w:author="schulz" w:date="2016-01-10T18:02:00Z">
            <w:rPr/>
          </w:rPrChange>
        </w:rPr>
        <w:t>means</w:t>
      </w:r>
      <w:r w:rsidRPr="003140DF">
        <w:rPr>
          <w:spacing w:val="25"/>
          <w:w w:val="99"/>
          <w:lang w:val="en-GB"/>
          <w:rPrChange w:id="2156" w:author="schulz" w:date="2016-01-10T18:02:00Z">
            <w:rPr>
              <w:spacing w:val="25"/>
              <w:w w:val="99"/>
            </w:rPr>
          </w:rPrChange>
        </w:rPr>
        <w:t xml:space="preserve"> </w:t>
      </w:r>
      <w:r w:rsidRPr="003140DF">
        <w:rPr>
          <w:lang w:val="en-GB"/>
          <w:rPrChange w:id="2157" w:author="schulz" w:date="2016-01-10T18:02:00Z">
            <w:rPr/>
          </w:rPrChange>
        </w:rPr>
        <w:t>of</w:t>
      </w:r>
      <w:r w:rsidRPr="003140DF">
        <w:rPr>
          <w:spacing w:val="13"/>
          <w:lang w:val="en-GB"/>
          <w:rPrChange w:id="2158" w:author="schulz" w:date="2016-01-10T18:02:00Z">
            <w:rPr>
              <w:spacing w:val="13"/>
            </w:rPr>
          </w:rPrChange>
        </w:rPr>
        <w:t xml:space="preserve"> </w:t>
      </w:r>
      <w:r w:rsidRPr="003140DF">
        <w:rPr>
          <w:spacing w:val="-1"/>
          <w:lang w:val="en-GB"/>
          <w:rPrChange w:id="2159" w:author="schulz" w:date="2016-01-10T18:02:00Z">
            <w:rPr>
              <w:spacing w:val="-1"/>
            </w:rPr>
          </w:rPrChange>
        </w:rPr>
        <w:t>organisms</w:t>
      </w:r>
      <w:r w:rsidRPr="003140DF">
        <w:rPr>
          <w:spacing w:val="14"/>
          <w:lang w:val="en-GB"/>
          <w:rPrChange w:id="2160" w:author="schulz" w:date="2016-01-10T18:02:00Z">
            <w:rPr>
              <w:spacing w:val="14"/>
            </w:rPr>
          </w:rPrChange>
        </w:rPr>
        <w:t xml:space="preserve"> </w:t>
      </w:r>
      <w:r w:rsidRPr="003140DF">
        <w:rPr>
          <w:lang w:val="en-GB"/>
          <w:rPrChange w:id="2161" w:author="schulz" w:date="2016-01-10T18:02:00Z">
            <w:rPr/>
          </w:rPrChange>
        </w:rPr>
        <w:t>and</w:t>
      </w:r>
      <w:r w:rsidRPr="003140DF">
        <w:rPr>
          <w:spacing w:val="13"/>
          <w:lang w:val="en-GB"/>
          <w:rPrChange w:id="2162" w:author="schulz" w:date="2016-01-10T18:02:00Z">
            <w:rPr>
              <w:spacing w:val="13"/>
            </w:rPr>
          </w:rPrChange>
        </w:rPr>
        <w:t xml:space="preserve"> </w:t>
      </w:r>
      <w:r w:rsidRPr="003140DF">
        <w:rPr>
          <w:lang w:val="en-GB"/>
          <w:rPrChange w:id="2163" w:author="schulz" w:date="2016-01-10T18:02:00Z">
            <w:rPr/>
          </w:rPrChange>
        </w:rPr>
        <w:t>biological</w:t>
      </w:r>
      <w:r w:rsidRPr="003140DF">
        <w:rPr>
          <w:spacing w:val="14"/>
          <w:lang w:val="en-GB"/>
          <w:rPrChange w:id="2164" w:author="schulz" w:date="2016-01-10T18:02:00Z">
            <w:rPr>
              <w:spacing w:val="14"/>
            </w:rPr>
          </w:rPrChange>
        </w:rPr>
        <w:t xml:space="preserve"> </w:t>
      </w:r>
      <w:r w:rsidRPr="003140DF">
        <w:rPr>
          <w:lang w:val="en-GB"/>
          <w:rPrChange w:id="2165" w:author="schulz" w:date="2016-01-10T18:02:00Z">
            <w:rPr/>
          </w:rPrChange>
        </w:rPr>
        <w:t>processes</w:t>
      </w:r>
      <w:r w:rsidRPr="003140DF">
        <w:rPr>
          <w:spacing w:val="14"/>
          <w:lang w:val="en-GB"/>
          <w:rPrChange w:id="2166" w:author="schulz" w:date="2016-01-10T18:02:00Z">
            <w:rPr>
              <w:spacing w:val="14"/>
            </w:rPr>
          </w:rPrChange>
        </w:rPr>
        <w:t xml:space="preserve"> </w:t>
      </w:r>
      <w:r w:rsidRPr="003140DF">
        <w:rPr>
          <w:lang w:val="en-GB"/>
          <w:rPrChange w:id="2167" w:author="schulz" w:date="2016-01-10T18:02:00Z">
            <w:rPr/>
          </w:rPrChange>
        </w:rPr>
        <w:t>among</w:t>
      </w:r>
      <w:r w:rsidRPr="003140DF">
        <w:rPr>
          <w:spacing w:val="13"/>
          <w:lang w:val="en-GB"/>
          <w:rPrChange w:id="2168" w:author="schulz" w:date="2016-01-10T18:02:00Z">
            <w:rPr>
              <w:spacing w:val="13"/>
            </w:rPr>
          </w:rPrChange>
        </w:rPr>
        <w:t xml:space="preserve"> </w:t>
      </w:r>
      <w:r w:rsidRPr="003140DF">
        <w:rPr>
          <w:lang w:val="en-GB"/>
          <w:rPrChange w:id="2169" w:author="schulz" w:date="2016-01-10T18:02:00Z">
            <w:rPr/>
          </w:rPrChange>
        </w:rPr>
        <w:t>the</w:t>
      </w:r>
      <w:r w:rsidRPr="003140DF">
        <w:rPr>
          <w:spacing w:val="14"/>
          <w:lang w:val="en-GB"/>
          <w:rPrChange w:id="2170" w:author="schulz" w:date="2016-01-10T18:02:00Z">
            <w:rPr>
              <w:spacing w:val="14"/>
            </w:rPr>
          </w:rPrChange>
        </w:rPr>
        <w:t xml:space="preserve"> </w:t>
      </w:r>
      <w:r w:rsidRPr="003140DF">
        <w:rPr>
          <w:lang w:val="en-GB"/>
          <w:rPrChange w:id="2171" w:author="schulz" w:date="2016-01-10T18:02:00Z">
            <w:rPr/>
          </w:rPrChange>
        </w:rPr>
        <w:t>content</w:t>
      </w:r>
      <w:r w:rsidRPr="003140DF">
        <w:rPr>
          <w:spacing w:val="14"/>
          <w:lang w:val="en-GB"/>
          <w:rPrChange w:id="2172" w:author="schulz" w:date="2016-01-10T18:02:00Z">
            <w:rPr>
              <w:spacing w:val="14"/>
            </w:rPr>
          </w:rPrChange>
        </w:rPr>
        <w:t xml:space="preserve"> </w:t>
      </w:r>
      <w:r w:rsidRPr="003140DF">
        <w:rPr>
          <w:lang w:val="en-GB"/>
          <w:rPrChange w:id="2173" w:author="schulz" w:date="2016-01-10T18:02:00Z">
            <w:rPr/>
          </w:rPrChange>
        </w:rPr>
        <w:t>embedded</w:t>
      </w:r>
      <w:r w:rsidRPr="003140DF">
        <w:rPr>
          <w:spacing w:val="13"/>
          <w:lang w:val="en-GB"/>
          <w:rPrChange w:id="2174" w:author="schulz" w:date="2016-01-10T18:02:00Z">
            <w:rPr>
              <w:spacing w:val="13"/>
            </w:rPr>
          </w:rPrChange>
        </w:rPr>
        <w:t xml:space="preserve"> </w:t>
      </w:r>
      <w:r w:rsidRPr="003140DF">
        <w:rPr>
          <w:lang w:val="en-GB"/>
          <w:rPrChange w:id="2175" w:author="schulz" w:date="2016-01-10T18:02:00Z">
            <w:rPr/>
          </w:rPrChange>
        </w:rPr>
        <w:t>in</w:t>
      </w:r>
      <w:r w:rsidRPr="003140DF">
        <w:rPr>
          <w:spacing w:val="25"/>
          <w:w w:val="99"/>
          <w:lang w:val="en-GB"/>
          <w:rPrChange w:id="2176" w:author="schulz" w:date="2016-01-10T18:02:00Z">
            <w:rPr>
              <w:spacing w:val="25"/>
              <w:w w:val="99"/>
            </w:rPr>
          </w:rPrChange>
        </w:rPr>
        <w:t xml:space="preserve"> </w:t>
      </w:r>
      <w:r w:rsidRPr="003140DF">
        <w:rPr>
          <w:lang w:val="en-GB"/>
          <w:rPrChange w:id="2177" w:author="schulz" w:date="2016-01-10T18:02:00Z">
            <w:rPr/>
          </w:rPrChange>
        </w:rPr>
        <w:t>databases.</w:t>
      </w:r>
    </w:p>
    <w:p w14:paraId="385C8B56" w14:textId="177563D4" w:rsidR="00F20945" w:rsidRPr="003140DF" w:rsidRDefault="00A959CE">
      <w:pPr>
        <w:pStyle w:val="Corpodetexto"/>
        <w:kinsoku w:val="0"/>
        <w:overflowPunct w:val="0"/>
        <w:ind w:left="2346"/>
        <w:rPr>
          <w:lang w:val="en-GB"/>
          <w:rPrChange w:id="2178" w:author="schulz" w:date="2016-01-10T18:02:00Z">
            <w:rPr/>
          </w:rPrChange>
        </w:rPr>
      </w:pPr>
      <w:ins w:id="2179" w:author="schulz" w:date="2016-01-10T20:45:00Z">
        <w:r>
          <w:rPr>
            <w:lang w:val="en-GB"/>
          </w:rPr>
          <w:t xml:space="preserve"> </w:t>
        </w:r>
      </w:ins>
    </w:p>
    <w:p w14:paraId="515A2766" w14:textId="77777777" w:rsidR="00F20945" w:rsidRPr="003140DF" w:rsidRDefault="00F20945">
      <w:pPr>
        <w:pStyle w:val="Corpodetexto"/>
        <w:kinsoku w:val="0"/>
        <w:overflowPunct w:val="0"/>
        <w:spacing w:before="3"/>
        <w:ind w:left="0"/>
        <w:rPr>
          <w:lang w:val="en-GB"/>
          <w:rPrChange w:id="2180" w:author="schulz" w:date="2016-01-10T18:02:00Z">
            <w:rPr/>
          </w:rPrChange>
        </w:rPr>
      </w:pPr>
    </w:p>
    <w:p w14:paraId="0AA66700" w14:textId="77777777" w:rsidR="00F20945" w:rsidRPr="003140DF" w:rsidRDefault="00F20945">
      <w:pPr>
        <w:pStyle w:val="Corpodetexto"/>
        <w:kinsoku w:val="0"/>
        <w:overflowPunct w:val="0"/>
        <w:spacing w:before="0"/>
        <w:ind w:left="2107"/>
        <w:jc w:val="both"/>
        <w:rPr>
          <w:sz w:val="15"/>
          <w:szCs w:val="15"/>
          <w:lang w:val="en-GB"/>
          <w:rPrChange w:id="2181" w:author="schulz" w:date="2016-01-10T18:02:00Z">
            <w:rPr>
              <w:sz w:val="15"/>
              <w:szCs w:val="15"/>
            </w:rPr>
          </w:rPrChange>
        </w:rPr>
      </w:pPr>
      <w:r w:rsidRPr="003140DF">
        <w:rPr>
          <w:spacing w:val="-3"/>
          <w:sz w:val="15"/>
          <w:szCs w:val="15"/>
          <w:lang w:val="en-GB"/>
          <w:rPrChange w:id="2182" w:author="schulz" w:date="2016-01-10T18:02:00Z">
            <w:rPr>
              <w:spacing w:val="-3"/>
              <w:sz w:val="15"/>
              <w:szCs w:val="15"/>
            </w:rPr>
          </w:rPrChange>
        </w:rPr>
        <w:t>Table</w:t>
      </w:r>
      <w:r w:rsidRPr="003140DF">
        <w:rPr>
          <w:spacing w:val="-7"/>
          <w:sz w:val="15"/>
          <w:szCs w:val="15"/>
          <w:lang w:val="en-GB"/>
          <w:rPrChange w:id="2183" w:author="schulz" w:date="2016-01-10T18:02:00Z">
            <w:rPr>
              <w:spacing w:val="-7"/>
              <w:sz w:val="15"/>
              <w:szCs w:val="15"/>
            </w:rPr>
          </w:rPrChange>
        </w:rPr>
        <w:t xml:space="preserve"> </w:t>
      </w:r>
      <w:r w:rsidRPr="003140DF">
        <w:rPr>
          <w:sz w:val="15"/>
          <w:szCs w:val="15"/>
          <w:lang w:val="en-GB"/>
          <w:rPrChange w:id="2184" w:author="schulz" w:date="2016-01-10T18:02:00Z">
            <w:rPr>
              <w:sz w:val="15"/>
              <w:szCs w:val="15"/>
            </w:rPr>
          </w:rPrChange>
        </w:rPr>
        <w:t>15.</w:t>
      </w:r>
      <w:r w:rsidRPr="003140DF">
        <w:rPr>
          <w:spacing w:val="-6"/>
          <w:sz w:val="15"/>
          <w:szCs w:val="15"/>
          <w:lang w:val="en-GB"/>
          <w:rPrChange w:id="2185" w:author="schulz" w:date="2016-01-10T18:02:00Z">
            <w:rPr>
              <w:spacing w:val="-6"/>
              <w:sz w:val="15"/>
              <w:szCs w:val="15"/>
            </w:rPr>
          </w:rPrChange>
        </w:rPr>
        <w:t xml:space="preserve"> </w:t>
      </w:r>
      <w:r w:rsidRPr="003140DF">
        <w:rPr>
          <w:spacing w:val="-1"/>
          <w:sz w:val="15"/>
          <w:szCs w:val="15"/>
          <w:lang w:val="en-GB"/>
          <w:rPrChange w:id="2186" w:author="schulz" w:date="2016-01-10T18:02:00Z">
            <w:rPr>
              <w:spacing w:val="-1"/>
              <w:sz w:val="15"/>
              <w:szCs w:val="15"/>
            </w:rPr>
          </w:rPrChange>
        </w:rPr>
        <w:t>Competency</w:t>
      </w:r>
      <w:r w:rsidRPr="003140DF">
        <w:rPr>
          <w:spacing w:val="-6"/>
          <w:sz w:val="15"/>
          <w:szCs w:val="15"/>
          <w:lang w:val="en-GB"/>
          <w:rPrChange w:id="2187" w:author="schulz" w:date="2016-01-10T18:02:00Z">
            <w:rPr>
              <w:spacing w:val="-6"/>
              <w:sz w:val="15"/>
              <w:szCs w:val="15"/>
            </w:rPr>
          </w:rPrChange>
        </w:rPr>
        <w:t xml:space="preserve"> </w:t>
      </w:r>
      <w:r w:rsidRPr="003140DF">
        <w:rPr>
          <w:sz w:val="15"/>
          <w:szCs w:val="15"/>
          <w:lang w:val="en-GB"/>
          <w:rPrChange w:id="2188" w:author="schulz" w:date="2016-01-10T18:02:00Z">
            <w:rPr>
              <w:sz w:val="15"/>
              <w:szCs w:val="15"/>
            </w:rPr>
          </w:rPrChange>
        </w:rPr>
        <w:t>Question</w:t>
      </w:r>
      <w:r w:rsidRPr="003140DF">
        <w:rPr>
          <w:spacing w:val="-6"/>
          <w:sz w:val="15"/>
          <w:szCs w:val="15"/>
          <w:lang w:val="en-GB"/>
          <w:rPrChange w:id="2189" w:author="schulz" w:date="2016-01-10T18:02:00Z">
            <w:rPr>
              <w:spacing w:val="-6"/>
              <w:sz w:val="15"/>
              <w:szCs w:val="15"/>
            </w:rPr>
          </w:rPrChange>
        </w:rPr>
        <w:t xml:space="preserve"> </w:t>
      </w:r>
      <w:r w:rsidRPr="003140DF">
        <w:rPr>
          <w:sz w:val="15"/>
          <w:szCs w:val="15"/>
          <w:lang w:val="en-GB"/>
          <w:rPrChange w:id="2190" w:author="schulz" w:date="2016-01-10T18:02:00Z">
            <w:rPr>
              <w:sz w:val="15"/>
              <w:szCs w:val="15"/>
            </w:rPr>
          </w:rPrChange>
        </w:rPr>
        <w:t>#6.</w:t>
      </w:r>
      <w:ins w:id="2191" w:author="schulz" w:date="2016-01-10T20:27:00Z">
        <w:r w:rsidR="0064165C">
          <w:rPr>
            <w:sz w:val="15"/>
            <w:szCs w:val="15"/>
            <w:lang w:val="en-GB"/>
          </w:rPr>
          <w:t xml:space="preserve"> in DL</w:t>
        </w:r>
      </w:ins>
    </w:p>
    <w:p w14:paraId="2CCA108A" w14:textId="77777777" w:rsidR="00F20945" w:rsidRPr="003140DF" w:rsidRDefault="00F20945">
      <w:pPr>
        <w:pStyle w:val="Corpodetexto"/>
        <w:kinsoku w:val="0"/>
        <w:overflowPunct w:val="0"/>
        <w:spacing w:before="10"/>
        <w:ind w:left="0"/>
        <w:rPr>
          <w:sz w:val="7"/>
          <w:szCs w:val="7"/>
          <w:lang w:val="en-GB"/>
          <w:rPrChange w:id="2192" w:author="schulz" w:date="2016-01-10T18:02:00Z">
            <w:rPr>
              <w:sz w:val="7"/>
              <w:szCs w:val="7"/>
            </w:rPr>
          </w:rPrChange>
        </w:rPr>
      </w:pPr>
    </w:p>
    <w:p w14:paraId="5EE9580C" w14:textId="4117D517" w:rsidR="00F20945" w:rsidRPr="003140DF" w:rsidRDefault="00F6513E">
      <w:pPr>
        <w:pStyle w:val="Corpodetexto"/>
        <w:kinsoku w:val="0"/>
        <w:overflowPunct w:val="0"/>
        <w:spacing w:before="0" w:line="20" w:lineRule="atLeast"/>
        <w:ind w:left="2211"/>
        <w:rPr>
          <w:sz w:val="2"/>
          <w:szCs w:val="2"/>
          <w:lang w:val="en-GB"/>
          <w:rPrChange w:id="2193" w:author="schulz" w:date="2016-01-10T18:02:00Z">
            <w:rPr>
              <w:sz w:val="2"/>
              <w:szCs w:val="2"/>
            </w:rPr>
          </w:rPrChange>
        </w:rPr>
      </w:pPr>
      <w:r w:rsidRPr="002C029A">
        <w:rPr>
          <w:noProof/>
          <w:sz w:val="2"/>
          <w:szCs w:val="2"/>
          <w:lang w:val="pt-BR" w:eastAsia="pt-BR"/>
        </w:rPr>
        <mc:AlternateContent>
          <mc:Choice Requires="wpg">
            <w:drawing>
              <wp:inline distT="0" distB="0" distL="0" distR="0" wp14:anchorId="7892B3A8" wp14:editId="413C4B0C">
                <wp:extent cx="2828925" cy="12700"/>
                <wp:effectExtent l="9525" t="9525" r="9525" b="0"/>
                <wp:docPr id="108"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2700"/>
                          <a:chOff x="0" y="0"/>
                          <a:chExt cx="4455" cy="20"/>
                        </a:xfrm>
                      </wpg:grpSpPr>
                      <wps:wsp>
                        <wps:cNvPr id="284" name="Freeform 270"/>
                        <wps:cNvSpPr>
                          <a:spLocks/>
                        </wps:cNvSpPr>
                        <wps:spPr bwMode="auto">
                          <a:xfrm>
                            <a:off x="4" y="4"/>
                            <a:ext cx="4445" cy="20"/>
                          </a:xfrm>
                          <a:custGeom>
                            <a:avLst/>
                            <a:gdLst>
                              <a:gd name="T0" fmla="*/ 0 w 4445"/>
                              <a:gd name="T1" fmla="*/ 0 h 20"/>
                              <a:gd name="T2" fmla="*/ 4444 w 4445"/>
                              <a:gd name="T3" fmla="*/ 0 h 20"/>
                            </a:gdLst>
                            <a:ahLst/>
                            <a:cxnLst>
                              <a:cxn ang="0">
                                <a:pos x="T0" y="T1"/>
                              </a:cxn>
                              <a:cxn ang="0">
                                <a:pos x="T2" y="T3"/>
                              </a:cxn>
                            </a:cxnLst>
                            <a:rect l="0" t="0" r="r" b="b"/>
                            <a:pathLst>
                              <a:path w="4445" h="20">
                                <a:moveTo>
                                  <a:pt x="0" y="0"/>
                                </a:moveTo>
                                <a:lnTo>
                                  <a:pt x="4444"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578DC94" id="Group 269" o:spid="_x0000_s1026" style="width:222.75pt;height:1pt;mso-position-horizontal-relative:char;mso-position-vertical-relative:line" coordsize="44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">
                <v:shape id="Freeform 270" o:spid="_x0000_s1027" style="position:absolute;left:4;top:4;width:4445;height:20;visibility:visible;mso-wrap-style:square;v-text-anchor:top" coordsize="44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" path="m,l4444,e" filled="f" strokeweight=".17567mm">
                  <v:path arrowok="t" o:connecttype="custom" o:connectlocs="0,0;4444,0" o:connectangles="0,0"/>
                </v:shape>
                <w10:anchorlock/>
              </v:group>
            </w:pict>
          </mc:Fallback>
        </mc:AlternateContent>
      </w:r>
    </w:p>
    <w:p w14:paraId="38E39D00" w14:textId="77777777" w:rsidR="00F20945" w:rsidRPr="003140DF" w:rsidRDefault="00F20945">
      <w:pPr>
        <w:pStyle w:val="Corpodetexto"/>
        <w:kinsoku w:val="0"/>
        <w:overflowPunct w:val="0"/>
        <w:spacing w:before="0"/>
        <w:ind w:left="2278"/>
        <w:rPr>
          <w:lang w:val="en-GB"/>
          <w:rPrChange w:id="2194" w:author="schulz" w:date="2016-01-10T18:02:00Z">
            <w:rPr/>
          </w:rPrChange>
        </w:rPr>
      </w:pPr>
      <w:r w:rsidRPr="003140DF">
        <w:rPr>
          <w:i/>
          <w:iCs/>
          <w:spacing w:val="-2"/>
          <w:lang w:val="en-GB"/>
          <w:rPrChange w:id="2195" w:author="schulz" w:date="2016-01-10T18:02:00Z">
            <w:rPr>
              <w:i/>
              <w:iCs/>
              <w:spacing w:val="-2"/>
            </w:rPr>
          </w:rPrChange>
        </w:rPr>
        <w:t>protein</w:t>
      </w:r>
      <w:r w:rsidRPr="003140DF">
        <w:rPr>
          <w:i/>
          <w:iCs/>
          <w:spacing w:val="-4"/>
          <w:lang w:val="en-GB"/>
          <w:rPrChange w:id="2196" w:author="schulz" w:date="2016-01-10T18:02:00Z">
            <w:rPr>
              <w:i/>
              <w:iCs/>
              <w:spacing w:val="-4"/>
            </w:rPr>
          </w:rPrChange>
        </w:rPr>
        <w:t xml:space="preserve"> </w:t>
      </w:r>
      <w:r w:rsidRPr="003140DF">
        <w:rPr>
          <w:lang w:val="en-GB"/>
          <w:rPrChange w:id="2197" w:author="schulz" w:date="2016-01-10T18:02:00Z">
            <w:rPr/>
          </w:rPrChange>
        </w:rPr>
        <w:t>and</w:t>
      </w:r>
      <w:r w:rsidRPr="003140DF">
        <w:rPr>
          <w:spacing w:val="-5"/>
          <w:lang w:val="en-GB"/>
          <w:rPrChange w:id="2198" w:author="schulz" w:date="2016-01-10T18:02:00Z">
            <w:rPr>
              <w:spacing w:val="-5"/>
            </w:rPr>
          </w:rPrChange>
        </w:rPr>
        <w:t xml:space="preserve"> </w:t>
      </w:r>
      <w:r w:rsidRPr="003140DF">
        <w:rPr>
          <w:lang w:val="en-GB"/>
          <w:rPrChange w:id="2199" w:author="schulz" w:date="2016-01-10T18:02:00Z">
            <w:rPr/>
          </w:rPrChange>
        </w:rPr>
        <w:t>(</w:t>
      </w:r>
      <w:r w:rsidRPr="002C029A">
        <w:rPr>
          <w:lang w:val="en-GB"/>
        </w:rPr>
        <w:t>‘</w:t>
      </w:r>
      <w:r w:rsidRPr="003140DF">
        <w:rPr>
          <w:b/>
          <w:bCs/>
          <w:lang w:val="en-GB"/>
          <w:rPrChange w:id="2200" w:author="schulz" w:date="2016-01-10T18:02:00Z">
            <w:rPr>
              <w:b/>
              <w:bCs/>
            </w:rPr>
          </w:rPrChange>
        </w:rPr>
        <w:t>is</w:t>
      </w:r>
      <w:r w:rsidRPr="003140DF">
        <w:rPr>
          <w:b/>
          <w:bCs/>
          <w:spacing w:val="-5"/>
          <w:lang w:val="en-GB"/>
          <w:rPrChange w:id="2201" w:author="schulz" w:date="2016-01-10T18:02:00Z">
            <w:rPr>
              <w:b/>
              <w:bCs/>
              <w:spacing w:val="-5"/>
            </w:rPr>
          </w:rPrChange>
        </w:rPr>
        <w:t xml:space="preserve"> </w:t>
      </w:r>
      <w:r w:rsidRPr="003140DF">
        <w:rPr>
          <w:b/>
          <w:bCs/>
          <w:lang w:val="en-GB"/>
          <w:rPrChange w:id="2202" w:author="schulz" w:date="2016-01-10T18:02:00Z">
            <w:rPr>
              <w:b/>
              <w:bCs/>
            </w:rPr>
          </w:rPrChange>
        </w:rPr>
        <w:t>included</w:t>
      </w:r>
      <w:r w:rsidRPr="003140DF">
        <w:rPr>
          <w:b/>
          <w:bCs/>
          <w:spacing w:val="-5"/>
          <w:lang w:val="en-GB"/>
          <w:rPrChange w:id="2203" w:author="schulz" w:date="2016-01-10T18:02:00Z">
            <w:rPr>
              <w:b/>
              <w:bCs/>
              <w:spacing w:val="-5"/>
            </w:rPr>
          </w:rPrChange>
        </w:rPr>
        <w:t xml:space="preserve"> </w:t>
      </w:r>
      <w:r w:rsidRPr="003140DF">
        <w:rPr>
          <w:b/>
          <w:bCs/>
          <w:lang w:val="en-GB"/>
          <w:rPrChange w:id="2204" w:author="schulz" w:date="2016-01-10T18:02:00Z">
            <w:rPr>
              <w:b/>
              <w:bCs/>
            </w:rPr>
          </w:rPrChange>
        </w:rPr>
        <w:t>in</w:t>
      </w:r>
      <w:r w:rsidRPr="002C029A">
        <w:rPr>
          <w:lang w:val="en-GB"/>
        </w:rPr>
        <w:t>’</w:t>
      </w:r>
      <w:r w:rsidRPr="003140DF">
        <w:rPr>
          <w:spacing w:val="-5"/>
          <w:lang w:val="en-GB"/>
          <w:rPrChange w:id="2205" w:author="schulz" w:date="2016-01-10T18:02:00Z">
            <w:rPr>
              <w:spacing w:val="-5"/>
            </w:rPr>
          </w:rPrChange>
        </w:rPr>
        <w:t xml:space="preserve"> </w:t>
      </w:r>
      <w:r w:rsidRPr="003140DF">
        <w:rPr>
          <w:lang w:val="en-GB"/>
          <w:rPrChange w:id="2206" w:author="schulz" w:date="2016-01-10T18:02:00Z">
            <w:rPr/>
          </w:rPrChange>
        </w:rPr>
        <w:t>some</w:t>
      </w:r>
      <w:r w:rsidRPr="003140DF">
        <w:rPr>
          <w:spacing w:val="-4"/>
          <w:lang w:val="en-GB"/>
          <w:rPrChange w:id="2207" w:author="schulz" w:date="2016-01-10T18:02:00Z">
            <w:rPr>
              <w:spacing w:val="-4"/>
            </w:rPr>
          </w:rPrChange>
        </w:rPr>
        <w:t xml:space="preserve"> </w:t>
      </w:r>
      <w:r w:rsidRPr="003140DF">
        <w:rPr>
          <w:lang w:val="en-GB"/>
          <w:rPrChange w:id="2208" w:author="schulz" w:date="2016-01-10T18:02:00Z">
            <w:rPr/>
          </w:rPrChange>
        </w:rPr>
        <w:t>(</w:t>
      </w:r>
      <w:r w:rsidRPr="002C029A">
        <w:rPr>
          <w:lang w:val="en-GB"/>
        </w:rPr>
        <w:t>‘</w:t>
      </w:r>
      <w:proofErr w:type="spellStart"/>
      <w:r w:rsidRPr="003140DF">
        <w:rPr>
          <w:i/>
          <w:iCs/>
          <w:lang w:val="en-GB"/>
          <w:rPrChange w:id="2209" w:author="schulz" w:date="2016-01-10T18:02:00Z">
            <w:rPr>
              <w:i/>
              <w:iCs/>
            </w:rPr>
          </w:rPrChange>
        </w:rPr>
        <w:t>Bos</w:t>
      </w:r>
      <w:proofErr w:type="spellEnd"/>
      <w:r w:rsidRPr="003140DF">
        <w:rPr>
          <w:i/>
          <w:iCs/>
          <w:spacing w:val="-5"/>
          <w:lang w:val="en-GB"/>
          <w:rPrChange w:id="2210" w:author="schulz" w:date="2016-01-10T18:02:00Z">
            <w:rPr>
              <w:i/>
              <w:iCs/>
              <w:spacing w:val="-5"/>
            </w:rPr>
          </w:rPrChange>
        </w:rPr>
        <w:t xml:space="preserve"> </w:t>
      </w:r>
      <w:proofErr w:type="spellStart"/>
      <w:r w:rsidRPr="003140DF">
        <w:rPr>
          <w:i/>
          <w:iCs/>
          <w:lang w:val="en-GB"/>
          <w:rPrChange w:id="2211" w:author="schulz" w:date="2016-01-10T18:02:00Z">
            <w:rPr>
              <w:i/>
              <w:iCs/>
            </w:rPr>
          </w:rPrChange>
        </w:rPr>
        <w:t>taurus</w:t>
      </w:r>
      <w:proofErr w:type="spellEnd"/>
      <w:r w:rsidRPr="002C029A">
        <w:rPr>
          <w:lang w:val="en-GB"/>
        </w:rPr>
        <w:t>’</w:t>
      </w:r>
      <w:r w:rsidRPr="003140DF">
        <w:rPr>
          <w:spacing w:val="-5"/>
          <w:lang w:val="en-GB"/>
          <w:rPrChange w:id="2212" w:author="schulz" w:date="2016-01-10T18:02:00Z">
            <w:rPr>
              <w:spacing w:val="-5"/>
            </w:rPr>
          </w:rPrChange>
        </w:rPr>
        <w:t xml:space="preserve"> </w:t>
      </w:r>
      <w:r w:rsidRPr="003140DF">
        <w:rPr>
          <w:lang w:val="en-GB"/>
          <w:rPrChange w:id="2213" w:author="schulz" w:date="2016-01-10T18:02:00Z">
            <w:rPr/>
          </w:rPrChange>
        </w:rPr>
        <w:t>and</w:t>
      </w:r>
    </w:p>
    <w:p w14:paraId="0F0ADE46" w14:textId="77777777" w:rsidR="00F20945" w:rsidRPr="003140DF" w:rsidRDefault="00F20945">
      <w:pPr>
        <w:pStyle w:val="Corpodetexto"/>
        <w:kinsoku w:val="0"/>
        <w:overflowPunct w:val="0"/>
        <w:spacing w:before="35"/>
        <w:ind w:left="2562"/>
        <w:rPr>
          <w:lang w:val="en-GB"/>
          <w:rPrChange w:id="2214" w:author="schulz" w:date="2016-01-10T18:02:00Z">
            <w:rPr/>
          </w:rPrChange>
        </w:rPr>
      </w:pPr>
      <w:r w:rsidRPr="003140DF">
        <w:rPr>
          <w:lang w:val="en-GB"/>
          <w:rPrChange w:id="2215" w:author="schulz" w:date="2016-01-10T18:02:00Z">
            <w:rPr/>
          </w:rPrChange>
        </w:rPr>
        <w:t>(</w:t>
      </w:r>
      <w:r w:rsidRPr="002C029A">
        <w:rPr>
          <w:lang w:val="en-GB"/>
        </w:rPr>
        <w:t>‘</w:t>
      </w:r>
      <w:r w:rsidRPr="003140DF">
        <w:rPr>
          <w:b/>
          <w:bCs/>
          <w:lang w:val="en-GB"/>
          <w:rPrChange w:id="2216" w:author="schulz" w:date="2016-01-10T18:02:00Z">
            <w:rPr>
              <w:b/>
              <w:bCs/>
            </w:rPr>
          </w:rPrChange>
        </w:rPr>
        <w:t>is</w:t>
      </w:r>
      <w:r w:rsidRPr="003140DF">
        <w:rPr>
          <w:b/>
          <w:bCs/>
          <w:spacing w:val="-6"/>
          <w:lang w:val="en-GB"/>
          <w:rPrChange w:id="2217" w:author="schulz" w:date="2016-01-10T18:02:00Z">
            <w:rPr>
              <w:b/>
              <w:bCs/>
              <w:spacing w:val="-6"/>
            </w:rPr>
          </w:rPrChange>
        </w:rPr>
        <w:t xml:space="preserve"> </w:t>
      </w:r>
      <w:r w:rsidRPr="003140DF">
        <w:rPr>
          <w:b/>
          <w:bCs/>
          <w:spacing w:val="-1"/>
          <w:lang w:val="en-GB"/>
          <w:rPrChange w:id="2218" w:author="schulz" w:date="2016-01-10T18:02:00Z">
            <w:rPr>
              <w:b/>
              <w:bCs/>
              <w:spacing w:val="-1"/>
            </w:rPr>
          </w:rPrChange>
        </w:rPr>
        <w:t>bearer</w:t>
      </w:r>
      <w:r w:rsidRPr="003140DF">
        <w:rPr>
          <w:b/>
          <w:bCs/>
          <w:spacing w:val="-5"/>
          <w:lang w:val="en-GB"/>
          <w:rPrChange w:id="2219" w:author="schulz" w:date="2016-01-10T18:02:00Z">
            <w:rPr>
              <w:b/>
              <w:bCs/>
              <w:spacing w:val="-5"/>
            </w:rPr>
          </w:rPrChange>
        </w:rPr>
        <w:t xml:space="preserve"> </w:t>
      </w:r>
      <w:r w:rsidRPr="003140DF">
        <w:rPr>
          <w:b/>
          <w:bCs/>
          <w:spacing w:val="4"/>
          <w:lang w:val="en-GB"/>
          <w:rPrChange w:id="2220" w:author="schulz" w:date="2016-01-10T18:02:00Z">
            <w:rPr>
              <w:b/>
              <w:bCs/>
              <w:spacing w:val="4"/>
            </w:rPr>
          </w:rPrChange>
        </w:rPr>
        <w:t>of</w:t>
      </w:r>
      <w:r w:rsidRPr="002C029A">
        <w:rPr>
          <w:spacing w:val="4"/>
          <w:lang w:val="en-GB"/>
        </w:rPr>
        <w:t>’</w:t>
      </w:r>
      <w:r w:rsidRPr="003140DF">
        <w:rPr>
          <w:spacing w:val="-6"/>
          <w:lang w:val="en-GB"/>
          <w:rPrChange w:id="2221" w:author="schulz" w:date="2016-01-10T18:02:00Z">
            <w:rPr>
              <w:spacing w:val="-6"/>
            </w:rPr>
          </w:rPrChange>
        </w:rPr>
        <w:t xml:space="preserve"> </w:t>
      </w:r>
      <w:r w:rsidRPr="003140DF">
        <w:rPr>
          <w:lang w:val="en-GB"/>
          <w:rPrChange w:id="2222" w:author="schulz" w:date="2016-01-10T18:02:00Z">
            <w:rPr/>
          </w:rPrChange>
        </w:rPr>
        <w:t>some</w:t>
      </w:r>
      <w:r w:rsidRPr="003140DF">
        <w:rPr>
          <w:spacing w:val="-5"/>
          <w:lang w:val="en-GB"/>
          <w:rPrChange w:id="2223" w:author="schulz" w:date="2016-01-10T18:02:00Z">
            <w:rPr>
              <w:spacing w:val="-5"/>
            </w:rPr>
          </w:rPrChange>
        </w:rPr>
        <w:t xml:space="preserve"> </w:t>
      </w:r>
      <w:r w:rsidRPr="003140DF">
        <w:rPr>
          <w:lang w:val="en-GB"/>
          <w:rPrChange w:id="2224" w:author="schulz" w:date="2016-01-10T18:02:00Z">
            <w:rPr/>
          </w:rPrChange>
        </w:rPr>
        <w:t>(</w:t>
      </w:r>
      <w:r w:rsidRPr="003140DF">
        <w:rPr>
          <w:i/>
          <w:iCs/>
          <w:lang w:val="en-GB"/>
          <w:rPrChange w:id="2225" w:author="schulz" w:date="2016-01-10T18:02:00Z">
            <w:rPr>
              <w:i/>
              <w:iCs/>
            </w:rPr>
          </w:rPrChange>
        </w:rPr>
        <w:t>disposition</w:t>
      </w:r>
      <w:r w:rsidRPr="003140DF">
        <w:rPr>
          <w:i/>
          <w:iCs/>
          <w:spacing w:val="-5"/>
          <w:lang w:val="en-GB"/>
          <w:rPrChange w:id="2226" w:author="schulz" w:date="2016-01-10T18:02:00Z">
            <w:rPr>
              <w:i/>
              <w:iCs/>
              <w:spacing w:val="-5"/>
            </w:rPr>
          </w:rPrChange>
        </w:rPr>
        <w:t xml:space="preserve"> </w:t>
      </w:r>
      <w:r w:rsidRPr="003140DF">
        <w:rPr>
          <w:lang w:val="en-GB"/>
          <w:rPrChange w:id="2227" w:author="schulz" w:date="2016-01-10T18:02:00Z">
            <w:rPr/>
          </w:rPrChange>
        </w:rPr>
        <w:t>and</w:t>
      </w:r>
      <w:r w:rsidRPr="003140DF">
        <w:rPr>
          <w:spacing w:val="-5"/>
          <w:lang w:val="en-GB"/>
          <w:rPrChange w:id="2228" w:author="schulz" w:date="2016-01-10T18:02:00Z">
            <w:rPr>
              <w:spacing w:val="-5"/>
            </w:rPr>
          </w:rPrChange>
        </w:rPr>
        <w:t xml:space="preserve"> </w:t>
      </w:r>
      <w:r w:rsidRPr="003140DF">
        <w:rPr>
          <w:lang w:val="en-GB"/>
          <w:rPrChange w:id="2229" w:author="schulz" w:date="2016-01-10T18:02:00Z">
            <w:rPr/>
          </w:rPrChange>
        </w:rPr>
        <w:t>(</w:t>
      </w:r>
      <w:r w:rsidRPr="002C029A">
        <w:rPr>
          <w:lang w:val="en-GB"/>
        </w:rPr>
        <w:t>‘</w:t>
      </w:r>
      <w:r w:rsidRPr="003140DF">
        <w:rPr>
          <w:b/>
          <w:bCs/>
          <w:lang w:val="en-GB"/>
          <w:rPrChange w:id="2230" w:author="schulz" w:date="2016-01-10T18:02:00Z">
            <w:rPr>
              <w:b/>
              <w:bCs/>
            </w:rPr>
          </w:rPrChange>
        </w:rPr>
        <w:t>has</w:t>
      </w:r>
      <w:r w:rsidRPr="003140DF">
        <w:rPr>
          <w:b/>
          <w:bCs/>
          <w:spacing w:val="-6"/>
          <w:lang w:val="en-GB"/>
          <w:rPrChange w:id="2231" w:author="schulz" w:date="2016-01-10T18:02:00Z">
            <w:rPr>
              <w:b/>
              <w:bCs/>
              <w:spacing w:val="-6"/>
            </w:rPr>
          </w:rPrChange>
        </w:rPr>
        <w:t xml:space="preserve"> </w:t>
      </w:r>
      <w:r w:rsidRPr="003140DF">
        <w:rPr>
          <w:b/>
          <w:bCs/>
          <w:spacing w:val="-1"/>
          <w:lang w:val="en-GB"/>
          <w:rPrChange w:id="2232" w:author="schulz" w:date="2016-01-10T18:02:00Z">
            <w:rPr>
              <w:b/>
              <w:bCs/>
              <w:spacing w:val="-1"/>
            </w:rPr>
          </w:rPrChange>
        </w:rPr>
        <w:t>realization</w:t>
      </w:r>
      <w:r w:rsidRPr="002C029A">
        <w:rPr>
          <w:spacing w:val="-1"/>
          <w:lang w:val="en-GB"/>
        </w:rPr>
        <w:t>’</w:t>
      </w:r>
      <w:r w:rsidRPr="003140DF">
        <w:rPr>
          <w:spacing w:val="-5"/>
          <w:lang w:val="en-GB"/>
          <w:rPrChange w:id="2233" w:author="schulz" w:date="2016-01-10T18:02:00Z">
            <w:rPr>
              <w:spacing w:val="-5"/>
            </w:rPr>
          </w:rPrChange>
        </w:rPr>
        <w:t xml:space="preserve"> </w:t>
      </w:r>
      <w:r w:rsidRPr="003140DF">
        <w:rPr>
          <w:lang w:val="en-GB"/>
          <w:rPrChange w:id="2234" w:author="schulz" w:date="2016-01-10T18:02:00Z">
            <w:rPr/>
          </w:rPrChange>
        </w:rPr>
        <w:t>only</w:t>
      </w:r>
    </w:p>
    <w:p w14:paraId="2EFDCBAB" w14:textId="77777777" w:rsidR="00F20945" w:rsidRPr="003140DF" w:rsidRDefault="00F20945">
      <w:pPr>
        <w:pStyle w:val="Corpodetexto"/>
        <w:tabs>
          <w:tab w:val="left" w:pos="2885"/>
          <w:tab w:val="left" w:pos="6695"/>
        </w:tabs>
        <w:kinsoku w:val="0"/>
        <w:overflowPunct w:val="0"/>
        <w:spacing w:before="35"/>
        <w:ind w:left="2346" w:hanging="130"/>
        <w:rPr>
          <w:lang w:val="en-GB"/>
          <w:rPrChange w:id="2235" w:author="schulz" w:date="2016-01-10T18:02:00Z">
            <w:rPr/>
          </w:rPrChange>
        </w:rPr>
      </w:pPr>
      <w:r w:rsidRPr="003140DF">
        <w:rPr>
          <w:w w:val="99"/>
          <w:u w:val="single"/>
          <w:lang w:val="en-GB"/>
          <w:rPrChange w:id="2236" w:author="schulz" w:date="2016-01-10T18:02:00Z">
            <w:rPr>
              <w:w w:val="99"/>
              <w:u w:val="single"/>
            </w:rPr>
          </w:rPrChange>
        </w:rPr>
        <w:t xml:space="preserve"> </w:t>
      </w:r>
      <w:r w:rsidRPr="002C029A">
        <w:rPr>
          <w:u w:val="single"/>
          <w:lang w:val="en-GB"/>
        </w:rPr>
        <w:tab/>
        <w:t>‘</w:t>
      </w:r>
      <w:r w:rsidRPr="003140DF">
        <w:rPr>
          <w:i/>
          <w:iCs/>
          <w:u w:val="single"/>
          <w:lang w:val="en-GB"/>
          <w:rPrChange w:id="2237" w:author="schulz" w:date="2016-01-10T18:02:00Z">
            <w:rPr>
              <w:i/>
              <w:iCs/>
              <w:u w:val="single"/>
            </w:rPr>
          </w:rPrChange>
        </w:rPr>
        <w:t>methionine</w:t>
      </w:r>
      <w:r w:rsidRPr="003140DF">
        <w:rPr>
          <w:i/>
          <w:iCs/>
          <w:spacing w:val="-13"/>
          <w:u w:val="single"/>
          <w:lang w:val="en-GB"/>
          <w:rPrChange w:id="2238" w:author="schulz" w:date="2016-01-10T18:02:00Z">
            <w:rPr>
              <w:i/>
              <w:iCs/>
              <w:spacing w:val="-13"/>
              <w:u w:val="single"/>
            </w:rPr>
          </w:rPrChange>
        </w:rPr>
        <w:t xml:space="preserve"> </w:t>
      </w:r>
      <w:r w:rsidRPr="003140DF">
        <w:rPr>
          <w:i/>
          <w:iCs/>
          <w:u w:val="single"/>
          <w:lang w:val="en-GB"/>
          <w:rPrChange w:id="2239" w:author="schulz" w:date="2016-01-10T18:02:00Z">
            <w:rPr>
              <w:i/>
              <w:iCs/>
              <w:u w:val="single"/>
            </w:rPr>
          </w:rPrChange>
        </w:rPr>
        <w:t>biosynthetic</w:t>
      </w:r>
      <w:r w:rsidRPr="003140DF">
        <w:rPr>
          <w:i/>
          <w:iCs/>
          <w:spacing w:val="-12"/>
          <w:u w:val="single"/>
          <w:lang w:val="en-GB"/>
          <w:rPrChange w:id="2240" w:author="schulz" w:date="2016-01-10T18:02:00Z">
            <w:rPr>
              <w:i/>
              <w:iCs/>
              <w:spacing w:val="-12"/>
              <w:u w:val="single"/>
            </w:rPr>
          </w:rPrChange>
        </w:rPr>
        <w:t xml:space="preserve"> </w:t>
      </w:r>
      <w:r w:rsidRPr="003140DF">
        <w:rPr>
          <w:i/>
          <w:iCs/>
          <w:spacing w:val="-1"/>
          <w:u w:val="single"/>
          <w:lang w:val="en-GB"/>
          <w:rPrChange w:id="2241" w:author="schulz" w:date="2016-01-10T18:02:00Z">
            <w:rPr>
              <w:i/>
              <w:iCs/>
              <w:spacing w:val="-1"/>
              <w:u w:val="single"/>
            </w:rPr>
          </w:rPrChange>
        </w:rPr>
        <w:t>process</w:t>
      </w:r>
      <w:r w:rsidRPr="002C029A">
        <w:rPr>
          <w:spacing w:val="-1"/>
          <w:u w:val="single"/>
          <w:lang w:val="en-GB"/>
        </w:rPr>
        <w:t>’</w:t>
      </w:r>
      <w:r w:rsidRPr="003140DF">
        <w:rPr>
          <w:spacing w:val="-1"/>
          <w:u w:val="single"/>
          <w:lang w:val="en-GB"/>
          <w:rPrChange w:id="2242" w:author="schulz" w:date="2016-01-10T18:02:00Z">
            <w:rPr>
              <w:spacing w:val="-1"/>
              <w:u w:val="single"/>
            </w:rPr>
          </w:rPrChange>
        </w:rPr>
        <w:t>)))))</w:t>
      </w:r>
      <w:r w:rsidRPr="003140DF">
        <w:rPr>
          <w:w w:val="99"/>
          <w:u w:val="single"/>
          <w:lang w:val="en-GB"/>
          <w:rPrChange w:id="2243" w:author="schulz" w:date="2016-01-10T18:02:00Z">
            <w:rPr>
              <w:w w:val="99"/>
              <w:u w:val="single"/>
            </w:rPr>
          </w:rPrChange>
        </w:rPr>
        <w:t xml:space="preserve"> </w:t>
      </w:r>
      <w:r w:rsidRPr="002C029A">
        <w:rPr>
          <w:u w:val="single"/>
          <w:lang w:val="en-GB"/>
        </w:rPr>
        <w:tab/>
      </w:r>
    </w:p>
    <w:p w14:paraId="597B275A" w14:textId="77777777" w:rsidR="00F20945" w:rsidRPr="003140DF" w:rsidRDefault="00F20945">
      <w:pPr>
        <w:pStyle w:val="Corpodetexto"/>
        <w:kinsoku w:val="0"/>
        <w:overflowPunct w:val="0"/>
        <w:spacing w:before="0"/>
        <w:ind w:left="0"/>
        <w:rPr>
          <w:lang w:val="en-GB"/>
          <w:rPrChange w:id="2244" w:author="schulz" w:date="2016-01-10T18:02:00Z">
            <w:rPr/>
          </w:rPrChange>
        </w:rPr>
      </w:pPr>
    </w:p>
    <w:p w14:paraId="64A1856E" w14:textId="77777777" w:rsidR="00A959CE" w:rsidRPr="00A959CE" w:rsidRDefault="00F20945" w:rsidP="00A959CE">
      <w:pPr>
        <w:pStyle w:val="Corpodetexto"/>
        <w:kinsoku w:val="0"/>
        <w:overflowPunct w:val="0"/>
        <w:spacing w:before="94"/>
        <w:ind w:left="2346"/>
        <w:rPr>
          <w:ins w:id="2245" w:author="schulz" w:date="2016-01-10T20:46:00Z"/>
          <w:iCs/>
          <w:lang w:val="en-GB"/>
        </w:rPr>
      </w:pPr>
      <w:del w:id="2246" w:author="schulz" w:date="2016-01-10T20:45:00Z">
        <w:r w:rsidRPr="003140DF" w:rsidDel="00A959CE">
          <w:rPr>
            <w:lang w:val="en-GB"/>
            <w:rPrChange w:id="2247" w:author="schulz" w:date="2016-01-10T18:02:00Z">
              <w:rPr/>
            </w:rPrChange>
          </w:rPr>
          <w:delText>T</w:delText>
        </w:r>
      </w:del>
      <w:ins w:id="2248" w:author="schulz" w:date="2016-01-10T20:45:00Z">
        <w:r w:rsidR="00A959CE" w:rsidRPr="00EC50D4">
          <w:rPr>
            <w:iCs/>
            <w:lang w:val="en-GB"/>
          </w:rPr>
          <w:t>x classes (including ancestors) are retrieved, of which the following are displayed after filtering</w:t>
        </w:r>
        <w:proofErr w:type="gramStart"/>
        <w:r w:rsidR="00A959CE">
          <w:rPr>
            <w:iCs/>
            <w:lang w:val="en-GB"/>
          </w:rPr>
          <w:t xml:space="preserve">: </w:t>
        </w:r>
        <w:r w:rsidR="00A959CE" w:rsidRPr="00EC50D4">
          <w:rPr>
            <w:iCs/>
            <w:lang w:val="en-GB"/>
          </w:rPr>
          <w:t xml:space="preserve"> </w:t>
        </w:r>
      </w:ins>
      <w:ins w:id="2249" w:author="schulz" w:date="2016-01-10T20:46:00Z">
        <w:r w:rsidR="00A959CE" w:rsidRPr="00A959CE">
          <w:rPr>
            <w:iCs/>
            <w:lang w:val="en-GB"/>
          </w:rPr>
          <w:t>‘</w:t>
        </w:r>
        <w:proofErr w:type="gramEnd"/>
        <w:r w:rsidR="00A959CE" w:rsidRPr="00A959CE">
          <w:rPr>
            <w:iCs/>
            <w:lang w:val="en-GB"/>
          </w:rPr>
          <w:t>Betaine homocysteine S-methyltransferase 1</w:t>
        </w:r>
        <w:r w:rsidR="00A959CE">
          <w:rPr>
            <w:iCs/>
            <w:lang w:val="en-GB"/>
          </w:rPr>
          <w:t xml:space="preserve">", </w:t>
        </w:r>
        <w:r w:rsidR="00A959CE" w:rsidRPr="00A959CE">
          <w:rPr>
            <w:iCs/>
            <w:lang w:val="en-GB"/>
          </w:rPr>
          <w:t>‘Cystathionine beta synthase</w:t>
        </w:r>
        <w:r w:rsidR="00A959CE">
          <w:rPr>
            <w:iCs/>
            <w:lang w:val="en-GB"/>
          </w:rPr>
          <w:t>' … COMPLETE</w:t>
        </w:r>
      </w:ins>
    </w:p>
    <w:p w14:paraId="313C06A8" w14:textId="75F0B7FD" w:rsidR="00F20945" w:rsidRPr="003140DF" w:rsidRDefault="00F20945">
      <w:pPr>
        <w:pStyle w:val="Corpodetexto"/>
        <w:kinsoku w:val="0"/>
        <w:overflowPunct w:val="0"/>
        <w:spacing w:before="94"/>
        <w:rPr>
          <w:lang w:val="en-GB"/>
          <w:rPrChange w:id="2250" w:author="schulz" w:date="2016-01-10T18:02:00Z">
            <w:rPr/>
          </w:rPrChange>
        </w:rPr>
        <w:pPrChange w:id="2251" w:author="schulz" w:date="2016-01-10T20:46:00Z">
          <w:pPr>
            <w:pStyle w:val="Corpodetexto"/>
            <w:numPr>
              <w:ilvl w:val="3"/>
              <w:numId w:val="2"/>
            </w:numPr>
            <w:kinsoku w:val="0"/>
            <w:overflowPunct w:val="0"/>
            <w:spacing w:before="35"/>
            <w:ind w:left="2447" w:hanging="206"/>
          </w:pPr>
        </w:pPrChange>
      </w:pPr>
    </w:p>
    <w:p w14:paraId="66D834A5" w14:textId="77777777" w:rsidR="00F20945" w:rsidRPr="003140DF" w:rsidRDefault="00F20945">
      <w:pPr>
        <w:pStyle w:val="Corpodetexto"/>
        <w:kinsoku w:val="0"/>
        <w:overflowPunct w:val="0"/>
        <w:spacing w:before="5"/>
        <w:ind w:left="0"/>
        <w:rPr>
          <w:sz w:val="22"/>
          <w:szCs w:val="22"/>
          <w:lang w:val="en-GB"/>
          <w:rPrChange w:id="2252" w:author="schulz" w:date="2016-01-10T18:02:00Z">
            <w:rPr>
              <w:sz w:val="22"/>
              <w:szCs w:val="22"/>
            </w:rPr>
          </w:rPrChange>
        </w:rPr>
      </w:pPr>
    </w:p>
    <w:p w14:paraId="0F688113" w14:textId="77777777" w:rsidR="00F20945" w:rsidRPr="003140DF" w:rsidRDefault="00F20945">
      <w:pPr>
        <w:pStyle w:val="Ttulo3"/>
        <w:numPr>
          <w:ilvl w:val="2"/>
          <w:numId w:val="6"/>
        </w:numPr>
        <w:tabs>
          <w:tab w:val="left" w:pos="2467"/>
        </w:tabs>
        <w:kinsoku w:val="0"/>
        <w:overflowPunct w:val="0"/>
        <w:ind w:left="2466"/>
        <w:jc w:val="both"/>
        <w:rPr>
          <w:b w:val="0"/>
          <w:bCs w:val="0"/>
          <w:lang w:val="en-GB"/>
          <w:rPrChange w:id="2253" w:author="schulz" w:date="2016-01-10T18:02:00Z">
            <w:rPr>
              <w:b w:val="0"/>
              <w:bCs w:val="0"/>
            </w:rPr>
          </w:rPrChange>
        </w:rPr>
      </w:pPr>
      <w:r w:rsidRPr="003140DF">
        <w:rPr>
          <w:lang w:val="en-GB"/>
          <w:rPrChange w:id="2254" w:author="schulz" w:date="2016-01-10T18:02:00Z">
            <w:rPr/>
          </w:rPrChange>
        </w:rPr>
        <w:t>Computational</w:t>
      </w:r>
      <w:r w:rsidRPr="003140DF">
        <w:rPr>
          <w:spacing w:val="-21"/>
          <w:lang w:val="en-GB"/>
          <w:rPrChange w:id="2255" w:author="schulz" w:date="2016-01-10T18:02:00Z">
            <w:rPr>
              <w:spacing w:val="-21"/>
            </w:rPr>
          </w:rPrChange>
        </w:rPr>
        <w:t xml:space="preserve"> </w:t>
      </w:r>
      <w:r w:rsidRPr="003140DF">
        <w:rPr>
          <w:spacing w:val="-1"/>
          <w:lang w:val="en-GB"/>
          <w:rPrChange w:id="2256" w:author="schulz" w:date="2016-01-10T18:02:00Z">
            <w:rPr>
              <w:spacing w:val="-1"/>
            </w:rPr>
          </w:rPrChange>
        </w:rPr>
        <w:t>performance</w:t>
      </w:r>
    </w:p>
    <w:p w14:paraId="372C754B" w14:textId="0F67A6F8" w:rsidR="00F20945" w:rsidRPr="003140DF" w:rsidRDefault="00F20945">
      <w:pPr>
        <w:pStyle w:val="Corpodetexto"/>
        <w:kinsoku w:val="0"/>
        <w:overflowPunct w:val="0"/>
        <w:spacing w:before="35" w:line="283" w:lineRule="auto"/>
        <w:ind w:left="2107"/>
        <w:jc w:val="both"/>
        <w:rPr>
          <w:lang w:val="en-GB"/>
          <w:rPrChange w:id="2257" w:author="schulz" w:date="2016-01-10T18:02:00Z">
            <w:rPr/>
          </w:rPrChange>
        </w:rPr>
      </w:pPr>
      <w:r w:rsidRPr="003140DF">
        <w:rPr>
          <w:lang w:val="en-GB"/>
          <w:rPrChange w:id="2258" w:author="schulz" w:date="2016-01-10T18:02:00Z">
            <w:rPr/>
          </w:rPrChange>
        </w:rPr>
        <w:t>Data, ontologies and</w:t>
      </w:r>
      <w:r w:rsidRPr="003140DF">
        <w:rPr>
          <w:spacing w:val="-1"/>
          <w:lang w:val="en-GB"/>
          <w:rPrChange w:id="2259" w:author="schulz" w:date="2016-01-10T18:02:00Z">
            <w:rPr>
              <w:spacing w:val="-1"/>
            </w:rPr>
          </w:rPrChange>
        </w:rPr>
        <w:t xml:space="preserve"> </w:t>
      </w:r>
      <w:r w:rsidRPr="003140DF">
        <w:rPr>
          <w:lang w:val="en-GB"/>
          <w:rPrChange w:id="2260" w:author="schulz" w:date="2016-01-10T18:02:00Z">
            <w:rPr/>
          </w:rPrChange>
        </w:rPr>
        <w:t>queries</w:t>
      </w:r>
      <w:r w:rsidRPr="003140DF">
        <w:rPr>
          <w:spacing w:val="-1"/>
          <w:lang w:val="en-GB"/>
          <w:rPrChange w:id="2261" w:author="schulz" w:date="2016-01-10T18:02:00Z">
            <w:rPr>
              <w:spacing w:val="-1"/>
            </w:rPr>
          </w:rPrChange>
        </w:rPr>
        <w:t xml:space="preserve"> </w:t>
      </w:r>
      <w:r w:rsidRPr="003140DF">
        <w:rPr>
          <w:lang w:val="en-GB"/>
          <w:rPrChange w:id="2262" w:author="schulz" w:date="2016-01-10T18:02:00Z">
            <w:rPr/>
          </w:rPrChange>
        </w:rPr>
        <w:t>were</w:t>
      </w:r>
      <w:r w:rsidRPr="003140DF">
        <w:rPr>
          <w:spacing w:val="-1"/>
          <w:lang w:val="en-GB"/>
          <w:rPrChange w:id="2263" w:author="schulz" w:date="2016-01-10T18:02:00Z">
            <w:rPr>
              <w:spacing w:val="-1"/>
            </w:rPr>
          </w:rPrChange>
        </w:rPr>
        <w:t xml:space="preserve"> </w:t>
      </w:r>
      <w:r w:rsidRPr="003140DF">
        <w:rPr>
          <w:lang w:val="en-GB"/>
          <w:rPrChange w:id="2264" w:author="schulz" w:date="2016-01-10T18:02:00Z">
            <w:rPr/>
          </w:rPrChange>
        </w:rPr>
        <w:t>manipulated</w:t>
      </w:r>
      <w:r w:rsidRPr="003140DF">
        <w:rPr>
          <w:spacing w:val="-1"/>
          <w:lang w:val="en-GB"/>
          <w:rPrChange w:id="2265" w:author="schulz" w:date="2016-01-10T18:02:00Z">
            <w:rPr>
              <w:spacing w:val="-1"/>
            </w:rPr>
          </w:rPrChange>
        </w:rPr>
        <w:t xml:space="preserve"> </w:t>
      </w:r>
      <w:r w:rsidRPr="003140DF">
        <w:rPr>
          <w:lang w:val="en-GB"/>
          <w:rPrChange w:id="2266" w:author="schulz" w:date="2016-01-10T18:02:00Z">
            <w:rPr/>
          </w:rPrChange>
        </w:rPr>
        <w:t>with</w:t>
      </w:r>
      <w:r w:rsidRPr="003140DF">
        <w:rPr>
          <w:spacing w:val="-1"/>
          <w:lang w:val="en-GB"/>
          <w:rPrChange w:id="2267" w:author="schulz" w:date="2016-01-10T18:02:00Z">
            <w:rPr>
              <w:spacing w:val="-1"/>
            </w:rPr>
          </w:rPrChange>
        </w:rPr>
        <w:t xml:space="preserve"> </w:t>
      </w:r>
      <w:proofErr w:type="gramStart"/>
      <w:r w:rsidRPr="003140DF">
        <w:rPr>
          <w:lang w:val="en-GB"/>
          <w:rPrChange w:id="2268" w:author="schulz" w:date="2016-01-10T18:02:00Z">
            <w:rPr/>
          </w:rPrChange>
        </w:rPr>
        <w:t>an</w:t>
      </w:r>
      <w:proofErr w:type="gramEnd"/>
      <w:r w:rsidRPr="003140DF">
        <w:rPr>
          <w:spacing w:val="-1"/>
          <w:lang w:val="en-GB"/>
          <w:rPrChange w:id="2269" w:author="schulz" w:date="2016-01-10T18:02:00Z">
            <w:rPr>
              <w:spacing w:val="-1"/>
            </w:rPr>
          </w:rPrChange>
        </w:rPr>
        <w:t xml:space="preserve"> </w:t>
      </w:r>
      <w:r w:rsidRPr="003140DF">
        <w:rPr>
          <w:spacing w:val="-2"/>
          <w:lang w:val="en-GB"/>
          <w:rPrChange w:id="2270" w:author="schulz" w:date="2016-01-10T18:02:00Z">
            <w:rPr>
              <w:spacing w:val="-2"/>
            </w:rPr>
          </w:rPrChange>
        </w:rPr>
        <w:t>Windows</w:t>
      </w:r>
      <w:r w:rsidRPr="003140DF">
        <w:rPr>
          <w:spacing w:val="-1"/>
          <w:lang w:val="en-GB"/>
          <w:rPrChange w:id="2271" w:author="schulz" w:date="2016-01-10T18:02:00Z">
            <w:rPr>
              <w:spacing w:val="-1"/>
            </w:rPr>
          </w:rPrChange>
        </w:rPr>
        <w:t xml:space="preserve"> </w:t>
      </w:r>
      <w:r w:rsidRPr="003140DF">
        <w:rPr>
          <w:lang w:val="en-GB"/>
          <w:rPrChange w:id="2272" w:author="schulz" w:date="2016-01-10T18:02:00Z">
            <w:rPr/>
          </w:rPrChange>
        </w:rPr>
        <w:t>10</w:t>
      </w:r>
      <w:r w:rsidRPr="003140DF">
        <w:rPr>
          <w:spacing w:val="-1"/>
          <w:lang w:val="en-GB"/>
          <w:rPrChange w:id="2273" w:author="schulz" w:date="2016-01-10T18:02:00Z">
            <w:rPr>
              <w:spacing w:val="-1"/>
            </w:rPr>
          </w:rPrChange>
        </w:rPr>
        <w:t xml:space="preserve"> </w:t>
      </w:r>
      <w:r w:rsidRPr="003140DF">
        <w:rPr>
          <w:lang w:val="en-GB"/>
          <w:rPrChange w:id="2274" w:author="schulz" w:date="2016-01-10T18:02:00Z">
            <w:rPr/>
          </w:rPrChange>
        </w:rPr>
        <w:t>x64</w:t>
      </w:r>
      <w:r w:rsidRPr="003140DF">
        <w:rPr>
          <w:spacing w:val="24"/>
          <w:w w:val="99"/>
          <w:lang w:val="en-GB"/>
          <w:rPrChange w:id="2275" w:author="schulz" w:date="2016-01-10T18:02:00Z">
            <w:rPr>
              <w:spacing w:val="24"/>
              <w:w w:val="99"/>
            </w:rPr>
          </w:rPrChange>
        </w:rPr>
        <w:t xml:space="preserve"> </w:t>
      </w:r>
      <w:r w:rsidRPr="003140DF">
        <w:rPr>
          <w:lang w:val="en-GB"/>
          <w:rPrChange w:id="2276" w:author="schulz" w:date="2016-01-10T18:02:00Z">
            <w:rPr/>
          </w:rPrChange>
        </w:rPr>
        <w:t>Intel-based core i7</w:t>
      </w:r>
      <w:r w:rsidRPr="003140DF">
        <w:rPr>
          <w:spacing w:val="1"/>
          <w:lang w:val="en-GB"/>
          <w:rPrChange w:id="2277" w:author="schulz" w:date="2016-01-10T18:02:00Z">
            <w:rPr>
              <w:spacing w:val="1"/>
            </w:rPr>
          </w:rPrChange>
        </w:rPr>
        <w:t xml:space="preserve"> </w:t>
      </w:r>
      <w:r w:rsidRPr="003140DF">
        <w:rPr>
          <w:lang w:val="en-GB"/>
          <w:rPrChange w:id="2278" w:author="schulz" w:date="2016-01-10T18:02:00Z">
            <w:rPr/>
          </w:rPrChange>
        </w:rPr>
        <w:t>4510U with</w:t>
      </w:r>
      <w:r w:rsidRPr="003140DF">
        <w:rPr>
          <w:spacing w:val="1"/>
          <w:lang w:val="en-GB"/>
          <w:rPrChange w:id="2279" w:author="schulz" w:date="2016-01-10T18:02:00Z">
            <w:rPr>
              <w:spacing w:val="1"/>
            </w:rPr>
          </w:rPrChange>
        </w:rPr>
        <w:t xml:space="preserve"> </w:t>
      </w:r>
      <w:ins w:id="2280" w:author="schulz" w:date="2016-01-10T20:47:00Z">
        <w:r w:rsidR="00A959CE" w:rsidRPr="003140DF">
          <w:rPr>
            <w:lang w:val="en-GB"/>
            <w:rPrChange w:id="2281" w:author="schulz" w:date="2016-01-10T18:02:00Z">
              <w:rPr/>
            </w:rPrChange>
          </w:rPr>
          <w:t>8</w:t>
        </w:r>
        <w:r w:rsidR="00A959CE">
          <w:rPr>
            <w:lang w:val="en-GB"/>
          </w:rPr>
          <w:t>G</w:t>
        </w:r>
        <w:r w:rsidR="00A959CE" w:rsidRPr="003140DF">
          <w:rPr>
            <w:lang w:val="en-GB"/>
            <w:rPrChange w:id="2282" w:author="schulz" w:date="2016-01-10T18:02:00Z">
              <w:rPr/>
            </w:rPrChange>
          </w:rPr>
          <w:t>b</w:t>
        </w:r>
        <w:r w:rsidR="00A959CE">
          <w:rPr>
            <w:lang w:val="en-GB"/>
          </w:rPr>
          <w:t>yte</w:t>
        </w:r>
        <w:r w:rsidR="00A959CE" w:rsidRPr="003140DF">
          <w:rPr>
            <w:lang w:val="en-GB"/>
            <w:rPrChange w:id="2283" w:author="schulz" w:date="2016-01-10T18:02:00Z">
              <w:rPr/>
            </w:rPrChange>
          </w:rPr>
          <w:t xml:space="preserve"> </w:t>
        </w:r>
      </w:ins>
      <w:r w:rsidRPr="003140DF">
        <w:rPr>
          <w:lang w:val="en-GB"/>
          <w:rPrChange w:id="2284" w:author="schulz" w:date="2016-01-10T18:02:00Z">
            <w:rPr/>
          </w:rPrChange>
        </w:rPr>
        <w:t>of</w:t>
      </w:r>
      <w:r w:rsidRPr="003140DF">
        <w:rPr>
          <w:spacing w:val="1"/>
          <w:lang w:val="en-GB"/>
          <w:rPrChange w:id="2285" w:author="schulz" w:date="2016-01-10T18:02:00Z">
            <w:rPr>
              <w:spacing w:val="1"/>
            </w:rPr>
          </w:rPrChange>
        </w:rPr>
        <w:t xml:space="preserve"> </w:t>
      </w:r>
      <w:r w:rsidRPr="003140DF">
        <w:rPr>
          <w:lang w:val="en-GB"/>
          <w:rPrChange w:id="2286" w:author="schulz" w:date="2016-01-10T18:02:00Z">
            <w:rPr/>
          </w:rPrChange>
        </w:rPr>
        <w:t>RAM. The</w:t>
      </w:r>
      <w:r w:rsidRPr="003140DF">
        <w:rPr>
          <w:spacing w:val="1"/>
          <w:lang w:val="en-GB"/>
          <w:rPrChange w:id="2287" w:author="schulz" w:date="2016-01-10T18:02:00Z">
            <w:rPr>
              <w:spacing w:val="1"/>
            </w:rPr>
          </w:rPrChange>
        </w:rPr>
        <w:t xml:space="preserve"> </w:t>
      </w:r>
      <w:r w:rsidRPr="003140DF">
        <w:rPr>
          <w:spacing w:val="-1"/>
          <w:lang w:val="en-GB"/>
          <w:rPrChange w:id="2288" w:author="schulz" w:date="2016-01-10T18:02:00Z">
            <w:rPr>
              <w:spacing w:val="-1"/>
            </w:rPr>
          </w:rPrChange>
        </w:rPr>
        <w:t>raw</w:t>
      </w:r>
      <w:r w:rsidRPr="003140DF">
        <w:rPr>
          <w:lang w:val="en-GB"/>
          <w:rPrChange w:id="2289" w:author="schulz" w:date="2016-01-10T18:02:00Z">
            <w:rPr/>
          </w:rPrChange>
        </w:rPr>
        <w:t xml:space="preserve"> ontology presents</w:t>
      </w:r>
      <w:r w:rsidRPr="003140DF">
        <w:rPr>
          <w:spacing w:val="20"/>
          <w:w w:val="99"/>
          <w:lang w:val="en-GB"/>
          <w:rPrChange w:id="2290" w:author="schulz" w:date="2016-01-10T18:02:00Z">
            <w:rPr>
              <w:spacing w:val="20"/>
              <w:w w:val="99"/>
            </w:rPr>
          </w:rPrChange>
        </w:rPr>
        <w:t xml:space="preserve"> </w:t>
      </w:r>
      <w:r w:rsidRPr="003140DF">
        <w:rPr>
          <w:spacing w:val="-1"/>
          <w:lang w:val="en-GB"/>
          <w:rPrChange w:id="2291" w:author="schulz" w:date="2016-01-10T18:02:00Z">
            <w:rPr>
              <w:spacing w:val="-1"/>
            </w:rPr>
          </w:rPrChange>
        </w:rPr>
        <w:t>expressivity</w:t>
      </w:r>
      <w:r w:rsidRPr="003140DF">
        <w:rPr>
          <w:spacing w:val="15"/>
          <w:lang w:val="en-GB"/>
          <w:rPrChange w:id="2292" w:author="schulz" w:date="2016-01-10T18:02:00Z">
            <w:rPr>
              <w:spacing w:val="15"/>
            </w:rPr>
          </w:rPrChange>
        </w:rPr>
        <w:t xml:space="preserve"> </w:t>
      </w:r>
      <w:r w:rsidRPr="003140DF">
        <w:rPr>
          <w:rFonts w:ascii="Bookman Old Style" w:hAnsi="Bookman Old Style" w:cs="Bookman Old Style"/>
          <w:i/>
          <w:iCs/>
          <w:lang w:val="en-GB"/>
          <w:rPrChange w:id="2293" w:author="schulz" w:date="2016-01-10T18:02:00Z">
            <w:rPr>
              <w:rFonts w:ascii="Bookman Old Style" w:hAnsi="Bookman Old Style" w:cs="Bookman Old Style"/>
              <w:i/>
              <w:iCs/>
            </w:rPr>
          </w:rPrChange>
        </w:rPr>
        <w:t>ALC</w:t>
      </w:r>
      <w:r w:rsidRPr="003140DF">
        <w:rPr>
          <w:rFonts w:ascii="Bookman Old Style" w:hAnsi="Bookman Old Style" w:cs="Bookman Old Style"/>
          <w:i/>
          <w:iCs/>
          <w:spacing w:val="18"/>
          <w:lang w:val="en-GB"/>
          <w:rPrChange w:id="2294" w:author="schulz" w:date="2016-01-10T18:02:00Z">
            <w:rPr>
              <w:rFonts w:ascii="Bookman Old Style" w:hAnsi="Bookman Old Style" w:cs="Bookman Old Style"/>
              <w:i/>
              <w:iCs/>
              <w:spacing w:val="18"/>
            </w:rPr>
          </w:rPrChange>
        </w:rPr>
        <w:t xml:space="preserve"> </w:t>
      </w:r>
      <w:r w:rsidRPr="003140DF">
        <w:rPr>
          <w:lang w:val="en-GB"/>
          <w:rPrChange w:id="2295" w:author="schulz" w:date="2016-01-10T18:02:00Z">
            <w:rPr/>
          </w:rPrChange>
        </w:rPr>
        <w:t>and</w:t>
      </w:r>
      <w:r w:rsidRPr="003140DF">
        <w:rPr>
          <w:spacing w:val="16"/>
          <w:lang w:val="en-GB"/>
          <w:rPrChange w:id="2296" w:author="schulz" w:date="2016-01-10T18:02:00Z">
            <w:rPr>
              <w:spacing w:val="16"/>
            </w:rPr>
          </w:rPrChange>
        </w:rPr>
        <w:t xml:space="preserve"> </w:t>
      </w:r>
      <w:r w:rsidRPr="003140DF">
        <w:rPr>
          <w:lang w:val="en-GB"/>
          <w:rPrChange w:id="2297" w:author="schulz" w:date="2016-01-10T18:02:00Z">
            <w:rPr/>
          </w:rPrChange>
        </w:rPr>
        <w:t>took</w:t>
      </w:r>
      <w:r w:rsidRPr="003140DF">
        <w:rPr>
          <w:spacing w:val="15"/>
          <w:lang w:val="en-GB"/>
          <w:rPrChange w:id="2298" w:author="schulz" w:date="2016-01-10T18:02:00Z">
            <w:rPr>
              <w:spacing w:val="15"/>
            </w:rPr>
          </w:rPrChange>
        </w:rPr>
        <w:t xml:space="preserve"> </w:t>
      </w:r>
      <w:r w:rsidRPr="003140DF">
        <w:rPr>
          <w:lang w:val="en-GB"/>
          <w:rPrChange w:id="2299" w:author="schulz" w:date="2016-01-10T18:02:00Z">
            <w:rPr/>
          </w:rPrChange>
        </w:rPr>
        <w:t>half</w:t>
      </w:r>
      <w:r w:rsidRPr="003140DF">
        <w:rPr>
          <w:spacing w:val="16"/>
          <w:lang w:val="en-GB"/>
          <w:rPrChange w:id="2300" w:author="schulz" w:date="2016-01-10T18:02:00Z">
            <w:rPr>
              <w:spacing w:val="16"/>
            </w:rPr>
          </w:rPrChange>
        </w:rPr>
        <w:t xml:space="preserve"> </w:t>
      </w:r>
      <w:ins w:id="2301" w:author="schulz" w:date="2016-01-10T20:47:00Z">
        <w:r w:rsidR="00A959CE">
          <w:rPr>
            <w:spacing w:val="16"/>
            <w:lang w:val="en-GB"/>
          </w:rPr>
          <w:t xml:space="preserve">a </w:t>
        </w:r>
      </w:ins>
      <w:r w:rsidRPr="003140DF">
        <w:rPr>
          <w:lang w:val="en-GB"/>
          <w:rPrChange w:id="2302" w:author="schulz" w:date="2016-01-10T18:02:00Z">
            <w:rPr/>
          </w:rPrChange>
        </w:rPr>
        <w:t>second</w:t>
      </w:r>
      <w:r w:rsidRPr="003140DF">
        <w:rPr>
          <w:spacing w:val="15"/>
          <w:lang w:val="en-GB"/>
          <w:rPrChange w:id="2303" w:author="schulz" w:date="2016-01-10T18:02:00Z">
            <w:rPr>
              <w:spacing w:val="15"/>
            </w:rPr>
          </w:rPrChange>
        </w:rPr>
        <w:t xml:space="preserve"> </w:t>
      </w:r>
      <w:r w:rsidRPr="003140DF">
        <w:rPr>
          <w:lang w:val="en-GB"/>
          <w:rPrChange w:id="2304" w:author="schulz" w:date="2016-01-10T18:02:00Z">
            <w:rPr/>
          </w:rPrChange>
        </w:rPr>
        <w:t>for</w:t>
      </w:r>
      <w:r w:rsidRPr="003140DF">
        <w:rPr>
          <w:spacing w:val="16"/>
          <w:lang w:val="en-GB"/>
          <w:rPrChange w:id="2305" w:author="schulz" w:date="2016-01-10T18:02:00Z">
            <w:rPr>
              <w:spacing w:val="16"/>
            </w:rPr>
          </w:rPrChange>
        </w:rPr>
        <w:t xml:space="preserve"> </w:t>
      </w:r>
      <w:r w:rsidRPr="003140DF">
        <w:rPr>
          <w:lang w:val="en-GB"/>
          <w:rPrChange w:id="2306" w:author="schulz" w:date="2016-01-10T18:02:00Z">
            <w:rPr/>
          </w:rPrChange>
        </w:rPr>
        <w:t>classification</w:t>
      </w:r>
      <w:r w:rsidRPr="003140DF">
        <w:rPr>
          <w:spacing w:val="15"/>
          <w:lang w:val="en-GB"/>
          <w:rPrChange w:id="2307" w:author="schulz" w:date="2016-01-10T18:02:00Z">
            <w:rPr>
              <w:spacing w:val="15"/>
            </w:rPr>
          </w:rPrChange>
        </w:rPr>
        <w:t xml:space="preserve"> </w:t>
      </w:r>
      <w:r w:rsidRPr="003140DF">
        <w:rPr>
          <w:lang w:val="en-GB"/>
          <w:rPrChange w:id="2308" w:author="schulz" w:date="2016-01-10T18:02:00Z">
            <w:rPr/>
          </w:rPrChange>
        </w:rPr>
        <w:t>and</w:t>
      </w:r>
      <w:r w:rsidRPr="003140DF">
        <w:rPr>
          <w:spacing w:val="16"/>
          <w:lang w:val="en-GB"/>
          <w:rPrChange w:id="2309" w:author="schulz" w:date="2016-01-10T18:02:00Z">
            <w:rPr>
              <w:spacing w:val="16"/>
            </w:rPr>
          </w:rPrChange>
        </w:rPr>
        <w:t xml:space="preserve"> </w:t>
      </w:r>
      <w:r w:rsidRPr="003140DF">
        <w:rPr>
          <w:lang w:val="en-GB"/>
          <w:rPrChange w:id="2310" w:author="schulz" w:date="2016-01-10T18:02:00Z">
            <w:rPr/>
          </w:rPrChange>
        </w:rPr>
        <w:t>consiste</w:t>
      </w:r>
      <w:del w:id="2311" w:author="schulz" w:date="2016-01-10T20:47:00Z">
        <w:r w:rsidRPr="003140DF" w:rsidDel="00A959CE">
          <w:rPr>
            <w:lang w:val="en-GB"/>
            <w:rPrChange w:id="2312" w:author="schulz" w:date="2016-01-10T18:02:00Z">
              <w:rPr/>
            </w:rPrChange>
          </w:rPr>
          <w:delText>-</w:delText>
        </w:r>
        <w:r w:rsidRPr="003140DF" w:rsidDel="00A959CE">
          <w:rPr>
            <w:spacing w:val="26"/>
            <w:w w:val="99"/>
            <w:lang w:val="en-GB"/>
            <w:rPrChange w:id="2313" w:author="schulz" w:date="2016-01-10T18:02:00Z">
              <w:rPr>
                <w:spacing w:val="26"/>
                <w:w w:val="99"/>
              </w:rPr>
            </w:rPrChange>
          </w:rPr>
          <w:delText xml:space="preserve"> </w:delText>
        </w:r>
      </w:del>
      <w:r w:rsidRPr="003140DF">
        <w:rPr>
          <w:spacing w:val="-1"/>
          <w:lang w:val="en-GB"/>
          <w:rPrChange w:id="2314" w:author="schulz" w:date="2016-01-10T18:02:00Z">
            <w:rPr>
              <w:spacing w:val="-1"/>
            </w:rPr>
          </w:rPrChange>
        </w:rPr>
        <w:t>ncy</w:t>
      </w:r>
      <w:r w:rsidRPr="003140DF">
        <w:rPr>
          <w:spacing w:val="22"/>
          <w:lang w:val="en-GB"/>
          <w:rPrChange w:id="2315" w:author="schulz" w:date="2016-01-10T18:02:00Z">
            <w:rPr>
              <w:spacing w:val="22"/>
            </w:rPr>
          </w:rPrChange>
        </w:rPr>
        <w:t xml:space="preserve"> </w:t>
      </w:r>
      <w:r w:rsidRPr="003140DF">
        <w:rPr>
          <w:lang w:val="en-GB"/>
          <w:rPrChange w:id="2316" w:author="schulz" w:date="2016-01-10T18:02:00Z">
            <w:rPr/>
          </w:rPrChange>
        </w:rPr>
        <w:t>checking.</w:t>
      </w:r>
      <w:r w:rsidRPr="003140DF">
        <w:rPr>
          <w:spacing w:val="35"/>
          <w:lang w:val="en-GB"/>
          <w:rPrChange w:id="2317" w:author="schulz" w:date="2016-01-10T18:02:00Z">
            <w:rPr>
              <w:spacing w:val="35"/>
            </w:rPr>
          </w:rPrChange>
        </w:rPr>
        <w:t xml:space="preserve"> </w:t>
      </w:r>
      <w:ins w:id="2318" w:author="schulz" w:date="2016-01-10T20:47:00Z">
        <w:r w:rsidR="00A959CE">
          <w:rPr>
            <w:lang w:val="en-GB"/>
          </w:rPr>
          <w:t xml:space="preserve">The inclusion of the </w:t>
        </w:r>
      </w:ins>
      <w:r w:rsidRPr="003140DF">
        <w:rPr>
          <w:lang w:val="en-GB"/>
          <w:rPrChange w:id="2319" w:author="schulz" w:date="2016-01-10T18:02:00Z">
            <w:rPr/>
          </w:rPrChange>
        </w:rPr>
        <w:t>GO,</w:t>
      </w:r>
      <w:r w:rsidRPr="003140DF">
        <w:rPr>
          <w:spacing w:val="23"/>
          <w:lang w:val="en-GB"/>
          <w:rPrChange w:id="2320" w:author="schulz" w:date="2016-01-10T18:02:00Z">
            <w:rPr>
              <w:spacing w:val="23"/>
            </w:rPr>
          </w:rPrChange>
        </w:rPr>
        <w:t xml:space="preserve"> </w:t>
      </w:r>
      <w:r w:rsidRPr="003140DF">
        <w:rPr>
          <w:lang w:val="en-GB"/>
          <w:rPrChange w:id="2321" w:author="schulz" w:date="2016-01-10T18:02:00Z">
            <w:rPr/>
          </w:rPrChange>
        </w:rPr>
        <w:t>ChEBI</w:t>
      </w:r>
      <w:ins w:id="2322" w:author="Filipe Santana" w:date="2016-01-12T08:51:00Z">
        <w:r w:rsidR="00730E2A">
          <w:rPr>
            <w:lang w:val="en-GB"/>
          </w:rPr>
          <w:t xml:space="preserve"> and</w:t>
        </w:r>
      </w:ins>
      <w:r w:rsidRPr="003140DF">
        <w:rPr>
          <w:spacing w:val="22"/>
          <w:lang w:val="en-GB"/>
          <w:rPrChange w:id="2323" w:author="schulz" w:date="2016-01-10T18:02:00Z">
            <w:rPr>
              <w:spacing w:val="22"/>
            </w:rPr>
          </w:rPrChange>
        </w:rPr>
        <w:t xml:space="preserve"> </w:t>
      </w:r>
      <w:r w:rsidRPr="003140DF">
        <w:rPr>
          <w:lang w:val="en-GB"/>
          <w:rPrChange w:id="2324" w:author="schulz" w:date="2016-01-10T18:02:00Z">
            <w:rPr/>
          </w:rPrChange>
        </w:rPr>
        <w:t>PR</w:t>
      </w:r>
      <w:ins w:id="2325" w:author="Filipe Santana" w:date="2016-01-12T08:51:00Z">
        <w:r w:rsidR="00730E2A">
          <w:rPr>
            <w:lang w:val="en-GB"/>
          </w:rPr>
          <w:t xml:space="preserve"> modules aligned with BTL</w:t>
        </w:r>
        <w:proofErr w:type="gramStart"/>
        <w:r w:rsidR="00730E2A">
          <w:rPr>
            <w:lang w:val="en-GB"/>
          </w:rPr>
          <w:t>2</w:t>
        </w:r>
      </w:ins>
      <w:r w:rsidRPr="003140DF">
        <w:rPr>
          <w:spacing w:val="22"/>
          <w:lang w:val="en-GB"/>
          <w:rPrChange w:id="2326" w:author="schulz" w:date="2016-01-10T18:02:00Z">
            <w:rPr>
              <w:spacing w:val="22"/>
            </w:rPr>
          </w:rPrChange>
        </w:rPr>
        <w:t xml:space="preserve"> </w:t>
      </w:r>
      <w:ins w:id="2327" w:author="schulz" w:date="2016-01-10T20:48:00Z">
        <w:r w:rsidR="00A959CE">
          <w:rPr>
            <w:lang w:val="en-GB"/>
          </w:rPr>
          <w:t xml:space="preserve"> raised</w:t>
        </w:r>
        <w:proofErr w:type="gramEnd"/>
        <w:r w:rsidR="00A959CE">
          <w:rPr>
            <w:lang w:val="en-GB"/>
          </w:rPr>
          <w:t xml:space="preserve"> </w:t>
        </w:r>
      </w:ins>
      <w:r w:rsidRPr="003140DF">
        <w:rPr>
          <w:lang w:val="en-GB"/>
          <w:rPrChange w:id="2328" w:author="schulz" w:date="2016-01-10T18:02:00Z">
            <w:rPr/>
          </w:rPrChange>
        </w:rPr>
        <w:t>the</w:t>
      </w:r>
      <w:r w:rsidRPr="003140DF">
        <w:rPr>
          <w:spacing w:val="20"/>
          <w:w w:val="99"/>
          <w:lang w:val="en-GB"/>
          <w:rPrChange w:id="2329" w:author="schulz" w:date="2016-01-10T18:02:00Z">
            <w:rPr>
              <w:spacing w:val="20"/>
              <w:w w:val="99"/>
            </w:rPr>
          </w:rPrChange>
        </w:rPr>
        <w:t xml:space="preserve"> </w:t>
      </w:r>
      <w:r w:rsidRPr="003140DF">
        <w:rPr>
          <w:spacing w:val="-1"/>
          <w:lang w:val="en-GB"/>
          <w:rPrChange w:id="2330" w:author="schulz" w:date="2016-01-10T18:02:00Z">
            <w:rPr>
              <w:spacing w:val="-1"/>
            </w:rPr>
          </w:rPrChange>
        </w:rPr>
        <w:t>expressivity</w:t>
      </w:r>
      <w:r w:rsidRPr="003140DF">
        <w:rPr>
          <w:spacing w:val="21"/>
          <w:lang w:val="en-GB"/>
          <w:rPrChange w:id="2331" w:author="schulz" w:date="2016-01-10T18:02:00Z">
            <w:rPr>
              <w:spacing w:val="21"/>
            </w:rPr>
          </w:rPrChange>
        </w:rPr>
        <w:t xml:space="preserve"> </w:t>
      </w:r>
      <w:r w:rsidRPr="003140DF">
        <w:rPr>
          <w:lang w:val="en-GB"/>
          <w:rPrChange w:id="2332" w:author="schulz" w:date="2016-01-10T18:02:00Z">
            <w:rPr/>
          </w:rPrChange>
        </w:rPr>
        <w:t>to</w:t>
      </w:r>
      <w:r w:rsidRPr="003140DF">
        <w:rPr>
          <w:spacing w:val="21"/>
          <w:lang w:val="en-GB"/>
          <w:rPrChange w:id="2333" w:author="schulz" w:date="2016-01-10T18:02:00Z">
            <w:rPr>
              <w:spacing w:val="21"/>
            </w:rPr>
          </w:rPrChange>
        </w:rPr>
        <w:t xml:space="preserve"> </w:t>
      </w:r>
      <w:r w:rsidRPr="003140DF">
        <w:rPr>
          <w:rFonts w:ascii="Bookman Old Style" w:hAnsi="Bookman Old Style" w:cs="Bookman Old Style"/>
          <w:i/>
          <w:iCs/>
          <w:spacing w:val="5"/>
          <w:lang w:val="en-GB"/>
          <w:rPrChange w:id="2334" w:author="schulz" w:date="2016-01-10T18:02:00Z">
            <w:rPr>
              <w:rFonts w:ascii="Bookman Old Style" w:hAnsi="Bookman Old Style" w:cs="Bookman Old Style"/>
              <w:i/>
              <w:iCs/>
              <w:spacing w:val="5"/>
            </w:rPr>
          </w:rPrChange>
        </w:rPr>
        <w:t>S</w:t>
      </w:r>
      <w:r w:rsidRPr="003140DF">
        <w:rPr>
          <w:rFonts w:ascii="Bookman Old Style" w:hAnsi="Bookman Old Style" w:cs="Bookman Old Style"/>
          <w:i/>
          <w:iCs/>
          <w:spacing w:val="4"/>
          <w:lang w:val="en-GB"/>
          <w:rPrChange w:id="2335" w:author="schulz" w:date="2016-01-10T18:02:00Z">
            <w:rPr>
              <w:rFonts w:ascii="Bookman Old Style" w:hAnsi="Bookman Old Style" w:cs="Bookman Old Style"/>
              <w:i/>
              <w:iCs/>
              <w:spacing w:val="4"/>
            </w:rPr>
          </w:rPrChange>
        </w:rPr>
        <w:t>R</w:t>
      </w:r>
      <w:r w:rsidRPr="003140DF">
        <w:rPr>
          <w:rFonts w:ascii="Bookman Old Style" w:hAnsi="Bookman Old Style" w:cs="Bookman Old Style"/>
          <w:i/>
          <w:iCs/>
          <w:spacing w:val="3"/>
          <w:lang w:val="en-GB"/>
          <w:rPrChange w:id="2336" w:author="schulz" w:date="2016-01-10T18:02:00Z">
            <w:rPr>
              <w:rFonts w:ascii="Bookman Old Style" w:hAnsi="Bookman Old Style" w:cs="Bookman Old Style"/>
              <w:i/>
              <w:iCs/>
              <w:spacing w:val="3"/>
            </w:rPr>
          </w:rPrChange>
        </w:rPr>
        <w:t>I</w:t>
      </w:r>
      <w:ins w:id="2337" w:author="schulz" w:date="2016-01-10T20:48:00Z">
        <w:r w:rsidR="00A959CE">
          <w:rPr>
            <w:spacing w:val="5"/>
            <w:lang w:val="en-GB"/>
          </w:rPr>
          <w:t xml:space="preserve"> and resulted </w:t>
        </w:r>
      </w:ins>
      <w:r w:rsidRPr="003140DF">
        <w:rPr>
          <w:lang w:val="en-GB"/>
          <w:rPrChange w:id="2338" w:author="schulz" w:date="2016-01-10T18:02:00Z">
            <w:rPr/>
          </w:rPrChange>
        </w:rPr>
        <w:t>in</w:t>
      </w:r>
      <w:r w:rsidRPr="003140DF">
        <w:rPr>
          <w:spacing w:val="21"/>
          <w:lang w:val="en-GB"/>
          <w:rPrChange w:id="2339" w:author="schulz" w:date="2016-01-10T18:02:00Z">
            <w:rPr>
              <w:spacing w:val="21"/>
            </w:rPr>
          </w:rPrChange>
        </w:rPr>
        <w:t xml:space="preserve"> </w:t>
      </w:r>
      <w:r w:rsidRPr="003140DF">
        <w:rPr>
          <w:lang w:val="en-GB"/>
          <w:rPrChange w:id="2340" w:author="schulz" w:date="2016-01-10T18:02:00Z">
            <w:rPr/>
          </w:rPrChange>
        </w:rPr>
        <w:t>1.9</w:t>
      </w:r>
      <w:r w:rsidRPr="003140DF">
        <w:rPr>
          <w:spacing w:val="22"/>
          <w:lang w:val="en-GB"/>
          <w:rPrChange w:id="2341" w:author="schulz" w:date="2016-01-10T18:02:00Z">
            <w:rPr>
              <w:spacing w:val="22"/>
            </w:rPr>
          </w:rPrChange>
        </w:rPr>
        <w:t xml:space="preserve"> </w:t>
      </w:r>
      <w:r w:rsidRPr="003140DF">
        <w:rPr>
          <w:lang w:val="en-GB"/>
          <w:rPrChange w:id="2342" w:author="schulz" w:date="2016-01-10T18:02:00Z">
            <w:rPr/>
          </w:rPrChange>
        </w:rPr>
        <w:t>hours</w:t>
      </w:r>
      <w:r w:rsidRPr="003140DF">
        <w:rPr>
          <w:spacing w:val="21"/>
          <w:lang w:val="en-GB"/>
          <w:rPrChange w:id="2343" w:author="schulz" w:date="2016-01-10T18:02:00Z">
            <w:rPr>
              <w:spacing w:val="21"/>
            </w:rPr>
          </w:rPrChange>
        </w:rPr>
        <w:t xml:space="preserve"> </w:t>
      </w:r>
      <w:r w:rsidRPr="003140DF">
        <w:rPr>
          <w:lang w:val="en-GB"/>
          <w:rPrChange w:id="2344" w:author="schulz" w:date="2016-01-10T18:02:00Z">
            <w:rPr/>
          </w:rPrChange>
        </w:rPr>
        <w:t>classification</w:t>
      </w:r>
      <w:r w:rsidRPr="003140DF">
        <w:rPr>
          <w:spacing w:val="26"/>
          <w:w w:val="98"/>
          <w:lang w:val="en-GB"/>
          <w:rPrChange w:id="2345" w:author="schulz" w:date="2016-01-10T18:02:00Z">
            <w:rPr>
              <w:spacing w:val="26"/>
              <w:w w:val="98"/>
            </w:rPr>
          </w:rPrChange>
        </w:rPr>
        <w:t xml:space="preserve"> </w:t>
      </w:r>
      <w:r w:rsidRPr="003140DF">
        <w:rPr>
          <w:lang w:val="en-GB"/>
          <w:rPrChange w:id="2346" w:author="schulz" w:date="2016-01-10T18:02:00Z">
            <w:rPr/>
          </w:rPrChange>
        </w:rPr>
        <w:t>and</w:t>
      </w:r>
      <w:r w:rsidRPr="003140DF">
        <w:rPr>
          <w:spacing w:val="-9"/>
          <w:lang w:val="en-GB"/>
          <w:rPrChange w:id="2347" w:author="schulz" w:date="2016-01-10T18:02:00Z">
            <w:rPr>
              <w:spacing w:val="-9"/>
            </w:rPr>
          </w:rPrChange>
        </w:rPr>
        <w:t xml:space="preserve"> </w:t>
      </w:r>
      <w:r w:rsidRPr="003140DF">
        <w:rPr>
          <w:spacing w:val="-1"/>
          <w:lang w:val="en-GB"/>
          <w:rPrChange w:id="2348" w:author="schulz" w:date="2016-01-10T18:02:00Z">
            <w:rPr>
              <w:spacing w:val="-1"/>
            </w:rPr>
          </w:rPrChange>
        </w:rPr>
        <w:t>consistency</w:t>
      </w:r>
      <w:r w:rsidRPr="003140DF">
        <w:rPr>
          <w:spacing w:val="-9"/>
          <w:lang w:val="en-GB"/>
          <w:rPrChange w:id="2349" w:author="schulz" w:date="2016-01-10T18:02:00Z">
            <w:rPr>
              <w:spacing w:val="-9"/>
            </w:rPr>
          </w:rPrChange>
        </w:rPr>
        <w:t xml:space="preserve"> </w:t>
      </w:r>
      <w:r w:rsidRPr="003140DF">
        <w:rPr>
          <w:lang w:val="en-GB"/>
          <w:rPrChange w:id="2350" w:author="schulz" w:date="2016-01-10T18:02:00Z">
            <w:rPr/>
          </w:rPrChange>
        </w:rPr>
        <w:t>checking</w:t>
      </w:r>
      <w:r w:rsidR="00A959CE">
        <w:rPr>
          <w:lang w:val="en-GB"/>
        </w:rPr>
        <w:t xml:space="preserve"> </w:t>
      </w:r>
      <w:commentRangeStart w:id="2351"/>
      <w:r w:rsidR="00A959CE">
        <w:rPr>
          <w:lang w:val="en-GB"/>
        </w:rPr>
        <w:t>time</w:t>
      </w:r>
      <w:commentRangeEnd w:id="2351"/>
      <w:r w:rsidR="00652D40">
        <w:rPr>
          <w:rStyle w:val="Refdecomentrio"/>
        </w:rPr>
        <w:commentReference w:id="2351"/>
      </w:r>
      <w:r w:rsidRPr="003140DF">
        <w:rPr>
          <w:lang w:val="en-GB"/>
          <w:rPrChange w:id="2352" w:author="schulz" w:date="2016-01-10T18:02:00Z">
            <w:rPr/>
          </w:rPrChange>
        </w:rPr>
        <w:t>.</w:t>
      </w:r>
      <w:r w:rsidR="00652D40">
        <w:rPr>
          <w:lang w:val="en-GB"/>
        </w:rPr>
        <w:t xml:space="preserve">  </w:t>
      </w:r>
    </w:p>
    <w:p w14:paraId="3F9C8B59" w14:textId="297FE90C" w:rsidR="00F20945" w:rsidRDefault="00F20945">
      <w:pPr>
        <w:pStyle w:val="Corpodetexto"/>
        <w:kinsoku w:val="0"/>
        <w:overflowPunct w:val="0"/>
        <w:spacing w:before="3" w:line="285" w:lineRule="auto"/>
        <w:ind w:left="2107" w:firstLine="239"/>
        <w:jc w:val="both"/>
        <w:rPr>
          <w:ins w:id="2353" w:author="schulz" w:date="2016-01-10T20:50:00Z"/>
          <w:lang w:val="en-GB"/>
        </w:rPr>
      </w:pPr>
      <w:r w:rsidRPr="003140DF">
        <w:rPr>
          <w:lang w:val="en-GB"/>
          <w:rPrChange w:id="2354" w:author="schulz" w:date="2016-01-10T18:02:00Z">
            <w:rPr/>
          </w:rPrChange>
        </w:rPr>
        <w:t>The</w:t>
      </w:r>
      <w:r w:rsidRPr="003140DF">
        <w:rPr>
          <w:spacing w:val="-8"/>
          <w:lang w:val="en-GB"/>
          <w:rPrChange w:id="2355" w:author="schulz" w:date="2016-01-10T18:02:00Z">
            <w:rPr>
              <w:spacing w:val="-8"/>
            </w:rPr>
          </w:rPrChange>
        </w:rPr>
        <w:t xml:space="preserve"> </w:t>
      </w:r>
      <w:r w:rsidRPr="003140DF">
        <w:rPr>
          <w:lang w:val="en-GB"/>
          <w:rPrChange w:id="2356" w:author="schulz" w:date="2016-01-10T18:02:00Z">
            <w:rPr/>
          </w:rPrChange>
        </w:rPr>
        <w:t>ontology</w:t>
      </w:r>
      <w:r w:rsidRPr="003140DF">
        <w:rPr>
          <w:spacing w:val="-7"/>
          <w:lang w:val="en-GB"/>
          <w:rPrChange w:id="2357" w:author="schulz" w:date="2016-01-10T18:02:00Z">
            <w:rPr>
              <w:spacing w:val="-7"/>
            </w:rPr>
          </w:rPrChange>
        </w:rPr>
        <w:t xml:space="preserve"> </w:t>
      </w:r>
      <w:r w:rsidRPr="003140DF">
        <w:rPr>
          <w:lang w:val="en-GB"/>
          <w:rPrChange w:id="2358" w:author="schulz" w:date="2016-01-10T18:02:00Z">
            <w:rPr/>
          </w:rPrChange>
        </w:rPr>
        <w:t>with</w:t>
      </w:r>
      <w:r w:rsidRPr="003140DF">
        <w:rPr>
          <w:spacing w:val="-7"/>
          <w:lang w:val="en-GB"/>
          <w:rPrChange w:id="2359" w:author="schulz" w:date="2016-01-10T18:02:00Z">
            <w:rPr>
              <w:spacing w:val="-7"/>
            </w:rPr>
          </w:rPrChange>
        </w:rPr>
        <w:t xml:space="preserve"> </w:t>
      </w:r>
      <w:r w:rsidRPr="003140DF">
        <w:rPr>
          <w:lang w:val="en-GB"/>
          <w:rPrChange w:id="2360" w:author="schulz" w:date="2016-01-10T18:02:00Z">
            <w:rPr/>
          </w:rPrChange>
        </w:rPr>
        <w:t>modules</w:t>
      </w:r>
      <w:r w:rsidRPr="003140DF">
        <w:rPr>
          <w:spacing w:val="-7"/>
          <w:lang w:val="en-GB"/>
          <w:rPrChange w:id="2361" w:author="schulz" w:date="2016-01-10T18:02:00Z">
            <w:rPr>
              <w:spacing w:val="-7"/>
            </w:rPr>
          </w:rPrChange>
        </w:rPr>
        <w:t xml:space="preserve"> </w:t>
      </w:r>
      <w:r w:rsidRPr="003140DF">
        <w:rPr>
          <w:lang w:val="en-GB"/>
          <w:rPrChange w:id="2362" w:author="schulz" w:date="2016-01-10T18:02:00Z">
            <w:rPr/>
          </w:rPrChange>
        </w:rPr>
        <w:t>includes</w:t>
      </w:r>
      <w:r w:rsidRPr="003140DF">
        <w:rPr>
          <w:spacing w:val="-7"/>
          <w:lang w:val="en-GB"/>
          <w:rPrChange w:id="2363" w:author="schulz" w:date="2016-01-10T18:02:00Z">
            <w:rPr>
              <w:spacing w:val="-7"/>
            </w:rPr>
          </w:rPrChange>
        </w:rPr>
        <w:t xml:space="preserve"> </w:t>
      </w:r>
      <w:r w:rsidRPr="003140DF">
        <w:rPr>
          <w:lang w:val="en-GB"/>
          <w:rPrChange w:id="2364" w:author="schulz" w:date="2016-01-10T18:02:00Z">
            <w:rPr/>
          </w:rPrChange>
        </w:rPr>
        <w:t>3</w:t>
      </w:r>
      <w:ins w:id="2365" w:author="schulz" w:date="2016-01-10T20:49:00Z">
        <w:r w:rsidR="00652D40">
          <w:rPr>
            <w:lang w:val="en-GB"/>
          </w:rPr>
          <w:t>,</w:t>
        </w:r>
      </w:ins>
      <w:r w:rsidRPr="003140DF">
        <w:rPr>
          <w:lang w:val="en-GB"/>
          <w:rPrChange w:id="2366" w:author="schulz" w:date="2016-01-10T18:02:00Z">
            <w:rPr/>
          </w:rPrChange>
        </w:rPr>
        <w:t>284</w:t>
      </w:r>
      <w:r w:rsidRPr="003140DF">
        <w:rPr>
          <w:spacing w:val="-8"/>
          <w:lang w:val="en-GB"/>
          <w:rPrChange w:id="2367" w:author="schulz" w:date="2016-01-10T18:02:00Z">
            <w:rPr>
              <w:spacing w:val="-8"/>
            </w:rPr>
          </w:rPrChange>
        </w:rPr>
        <w:t xml:space="preserve"> </w:t>
      </w:r>
      <w:r w:rsidRPr="003140DF">
        <w:rPr>
          <w:lang w:val="en-GB"/>
          <w:rPrChange w:id="2368" w:author="schulz" w:date="2016-01-10T18:02:00Z">
            <w:rPr/>
          </w:rPrChange>
        </w:rPr>
        <w:t>subclass</w:t>
      </w:r>
      <w:r w:rsidRPr="003140DF">
        <w:rPr>
          <w:spacing w:val="-7"/>
          <w:lang w:val="en-GB"/>
          <w:rPrChange w:id="2369" w:author="schulz" w:date="2016-01-10T18:02:00Z">
            <w:rPr>
              <w:spacing w:val="-7"/>
            </w:rPr>
          </w:rPrChange>
        </w:rPr>
        <w:t xml:space="preserve"> </w:t>
      </w:r>
      <w:r w:rsidRPr="003140DF">
        <w:rPr>
          <w:lang w:val="en-GB"/>
          <w:rPrChange w:id="2370" w:author="schulz" w:date="2016-01-10T18:02:00Z">
            <w:rPr/>
          </w:rPrChange>
        </w:rPr>
        <w:t>axioms,</w:t>
      </w:r>
      <w:r w:rsidRPr="003140DF">
        <w:rPr>
          <w:spacing w:val="-6"/>
          <w:lang w:val="en-GB"/>
          <w:rPrChange w:id="2371" w:author="schulz" w:date="2016-01-10T18:02:00Z">
            <w:rPr>
              <w:spacing w:val="-6"/>
            </w:rPr>
          </w:rPrChange>
        </w:rPr>
        <w:t xml:space="preserve"> </w:t>
      </w:r>
      <w:r w:rsidRPr="003140DF">
        <w:rPr>
          <w:lang w:val="en-GB"/>
          <w:rPrChange w:id="2372" w:author="schulz" w:date="2016-01-10T18:02:00Z">
            <w:rPr/>
          </w:rPrChange>
        </w:rPr>
        <w:t>980</w:t>
      </w:r>
      <w:r w:rsidRPr="003140DF">
        <w:rPr>
          <w:spacing w:val="-7"/>
          <w:lang w:val="en-GB"/>
          <w:rPrChange w:id="2373" w:author="schulz" w:date="2016-01-10T18:02:00Z">
            <w:rPr>
              <w:spacing w:val="-7"/>
            </w:rPr>
          </w:rPrChange>
        </w:rPr>
        <w:t xml:space="preserve"> </w:t>
      </w:r>
      <w:r w:rsidRPr="003140DF">
        <w:rPr>
          <w:lang w:val="en-GB"/>
          <w:rPrChange w:id="2374" w:author="schulz" w:date="2016-01-10T18:02:00Z">
            <w:rPr/>
          </w:rPrChange>
        </w:rPr>
        <w:t>equi</w:t>
      </w:r>
      <w:del w:id="2375" w:author="schulz" w:date="2016-01-10T20:49:00Z">
        <w:r w:rsidRPr="003140DF" w:rsidDel="00652D40">
          <w:rPr>
            <w:lang w:val="en-GB"/>
            <w:rPrChange w:id="2376" w:author="schulz" w:date="2016-01-10T18:02:00Z">
              <w:rPr/>
            </w:rPrChange>
          </w:rPr>
          <w:delText>-</w:delText>
        </w:r>
        <w:r w:rsidRPr="003140DF" w:rsidDel="00652D40">
          <w:rPr>
            <w:w w:val="99"/>
            <w:lang w:val="en-GB"/>
            <w:rPrChange w:id="2377" w:author="schulz" w:date="2016-01-10T18:02:00Z">
              <w:rPr>
                <w:w w:val="99"/>
              </w:rPr>
            </w:rPrChange>
          </w:rPr>
          <w:delText xml:space="preserve"> </w:delText>
        </w:r>
      </w:del>
      <w:r w:rsidRPr="003140DF">
        <w:rPr>
          <w:spacing w:val="-1"/>
          <w:lang w:val="en-GB"/>
          <w:rPrChange w:id="2378" w:author="schulz" w:date="2016-01-10T18:02:00Z">
            <w:rPr>
              <w:spacing w:val="-1"/>
            </w:rPr>
          </w:rPrChange>
        </w:rPr>
        <w:t>valence</w:t>
      </w:r>
      <w:r w:rsidRPr="003140DF">
        <w:rPr>
          <w:spacing w:val="14"/>
          <w:lang w:val="en-GB"/>
          <w:rPrChange w:id="2379" w:author="schulz" w:date="2016-01-10T18:02:00Z">
            <w:rPr>
              <w:spacing w:val="14"/>
            </w:rPr>
          </w:rPrChange>
        </w:rPr>
        <w:t xml:space="preserve"> </w:t>
      </w:r>
      <w:r w:rsidRPr="003140DF">
        <w:rPr>
          <w:lang w:val="en-GB"/>
          <w:rPrChange w:id="2380" w:author="schulz" w:date="2016-01-10T18:02:00Z">
            <w:rPr/>
          </w:rPrChange>
        </w:rPr>
        <w:t>axioms,</w:t>
      </w:r>
      <w:r w:rsidRPr="003140DF">
        <w:rPr>
          <w:spacing w:val="24"/>
          <w:lang w:val="en-GB"/>
          <w:rPrChange w:id="2381" w:author="schulz" w:date="2016-01-10T18:02:00Z">
            <w:rPr>
              <w:spacing w:val="24"/>
            </w:rPr>
          </w:rPrChange>
        </w:rPr>
        <w:t xml:space="preserve"> </w:t>
      </w:r>
      <w:r w:rsidRPr="003140DF">
        <w:rPr>
          <w:lang w:val="en-GB"/>
          <w:rPrChange w:id="2382" w:author="schulz" w:date="2016-01-10T18:02:00Z">
            <w:rPr/>
          </w:rPrChange>
        </w:rPr>
        <w:t>973</w:t>
      </w:r>
      <w:r w:rsidRPr="003140DF">
        <w:rPr>
          <w:spacing w:val="15"/>
          <w:lang w:val="en-GB"/>
          <w:rPrChange w:id="2383" w:author="schulz" w:date="2016-01-10T18:02:00Z">
            <w:rPr>
              <w:spacing w:val="15"/>
            </w:rPr>
          </w:rPrChange>
        </w:rPr>
        <w:t xml:space="preserve"> </w:t>
      </w:r>
      <w:r w:rsidRPr="003140DF">
        <w:rPr>
          <w:lang w:val="en-GB"/>
          <w:rPrChange w:id="2384" w:author="schulz" w:date="2016-01-10T18:02:00Z">
            <w:rPr/>
          </w:rPrChange>
        </w:rPr>
        <w:t>hidden</w:t>
      </w:r>
      <w:r w:rsidRPr="003140DF">
        <w:rPr>
          <w:spacing w:val="15"/>
          <w:lang w:val="en-GB"/>
          <w:rPrChange w:id="2385" w:author="schulz" w:date="2016-01-10T18:02:00Z">
            <w:rPr>
              <w:spacing w:val="15"/>
            </w:rPr>
          </w:rPrChange>
        </w:rPr>
        <w:t xml:space="preserve"> </w:t>
      </w:r>
      <w:r w:rsidRPr="003140DF">
        <w:rPr>
          <w:lang w:val="en-GB"/>
          <w:rPrChange w:id="2386" w:author="schulz" w:date="2016-01-10T18:02:00Z">
            <w:rPr/>
          </w:rPrChange>
        </w:rPr>
        <w:t>general</w:t>
      </w:r>
      <w:r w:rsidRPr="003140DF">
        <w:rPr>
          <w:spacing w:val="15"/>
          <w:lang w:val="en-GB"/>
          <w:rPrChange w:id="2387" w:author="schulz" w:date="2016-01-10T18:02:00Z">
            <w:rPr>
              <w:spacing w:val="15"/>
            </w:rPr>
          </w:rPrChange>
        </w:rPr>
        <w:t xml:space="preserve"> </w:t>
      </w:r>
      <w:r w:rsidRPr="003140DF">
        <w:rPr>
          <w:lang w:val="en-GB"/>
          <w:rPrChange w:id="2388" w:author="schulz" w:date="2016-01-10T18:02:00Z">
            <w:rPr/>
          </w:rPrChange>
        </w:rPr>
        <w:t>class</w:t>
      </w:r>
      <w:r w:rsidRPr="003140DF">
        <w:rPr>
          <w:spacing w:val="15"/>
          <w:lang w:val="en-GB"/>
          <w:rPrChange w:id="2389" w:author="schulz" w:date="2016-01-10T18:02:00Z">
            <w:rPr>
              <w:spacing w:val="15"/>
            </w:rPr>
          </w:rPrChange>
        </w:rPr>
        <w:t xml:space="preserve"> </w:t>
      </w:r>
      <w:ins w:id="2390" w:author="schulz" w:date="2016-01-10T20:50:00Z">
        <w:r w:rsidR="00652D40" w:rsidRPr="00652D40">
          <w:rPr>
            <w:lang w:val="en-GB"/>
          </w:rPr>
          <w:t>inclusions,</w:t>
        </w:r>
      </w:ins>
      <w:r w:rsidRPr="003140DF">
        <w:rPr>
          <w:spacing w:val="14"/>
          <w:lang w:val="en-GB"/>
          <w:rPrChange w:id="2391" w:author="schulz" w:date="2016-01-10T18:02:00Z">
            <w:rPr>
              <w:spacing w:val="14"/>
            </w:rPr>
          </w:rPrChange>
        </w:rPr>
        <w:t xml:space="preserve"> </w:t>
      </w:r>
      <w:r w:rsidRPr="003140DF">
        <w:rPr>
          <w:lang w:val="en-GB"/>
          <w:rPrChange w:id="2392" w:author="schulz" w:date="2016-01-10T18:02:00Z">
            <w:rPr/>
          </w:rPrChange>
        </w:rPr>
        <w:t>and</w:t>
      </w:r>
      <w:r w:rsidRPr="003140DF">
        <w:rPr>
          <w:spacing w:val="15"/>
          <w:lang w:val="en-GB"/>
          <w:rPrChange w:id="2393" w:author="schulz" w:date="2016-01-10T18:02:00Z">
            <w:rPr>
              <w:spacing w:val="15"/>
            </w:rPr>
          </w:rPrChange>
        </w:rPr>
        <w:t xml:space="preserve"> </w:t>
      </w:r>
      <w:r w:rsidRPr="003140DF">
        <w:rPr>
          <w:lang w:val="en-GB"/>
          <w:rPrChange w:id="2394" w:author="schulz" w:date="2016-01-10T18:02:00Z">
            <w:rPr/>
          </w:rPrChange>
        </w:rPr>
        <w:t>1</w:t>
      </w:r>
      <w:ins w:id="2395" w:author="schulz" w:date="2016-01-10T20:50:00Z">
        <w:r w:rsidR="00652D40">
          <w:rPr>
            <w:lang w:val="en-GB"/>
          </w:rPr>
          <w:t>,</w:t>
        </w:r>
      </w:ins>
      <w:r w:rsidRPr="003140DF">
        <w:rPr>
          <w:lang w:val="en-GB"/>
          <w:rPrChange w:id="2396" w:author="schulz" w:date="2016-01-10T18:02:00Z">
            <w:rPr/>
          </w:rPrChange>
        </w:rPr>
        <w:t>721</w:t>
      </w:r>
      <w:r w:rsidRPr="003140DF">
        <w:rPr>
          <w:spacing w:val="15"/>
          <w:lang w:val="en-GB"/>
          <w:rPrChange w:id="2397" w:author="schulz" w:date="2016-01-10T18:02:00Z">
            <w:rPr>
              <w:spacing w:val="15"/>
            </w:rPr>
          </w:rPrChange>
        </w:rPr>
        <w:t xml:space="preserve"> </w:t>
      </w:r>
      <w:r w:rsidRPr="003140DF">
        <w:rPr>
          <w:lang w:val="en-GB"/>
          <w:rPrChange w:id="2398" w:author="schulz" w:date="2016-01-10T18:02:00Z">
            <w:rPr/>
          </w:rPrChange>
        </w:rPr>
        <w:t>classes.</w:t>
      </w:r>
      <w:r w:rsidRPr="003140DF">
        <w:rPr>
          <w:spacing w:val="23"/>
          <w:w w:val="99"/>
          <w:lang w:val="en-GB"/>
          <w:rPrChange w:id="2399" w:author="schulz" w:date="2016-01-10T18:02:00Z">
            <w:rPr>
              <w:spacing w:val="23"/>
              <w:w w:val="99"/>
            </w:rPr>
          </w:rPrChange>
        </w:rPr>
        <w:t xml:space="preserve"> </w:t>
      </w:r>
      <w:r w:rsidRPr="003140DF">
        <w:rPr>
          <w:spacing w:val="-3"/>
          <w:lang w:val="en-GB"/>
          <w:rPrChange w:id="2400" w:author="schulz" w:date="2016-01-10T18:02:00Z">
            <w:rPr>
              <w:spacing w:val="-3"/>
            </w:rPr>
          </w:rPrChange>
        </w:rPr>
        <w:t>However,</w:t>
      </w:r>
      <w:r w:rsidRPr="003140DF">
        <w:rPr>
          <w:spacing w:val="14"/>
          <w:lang w:val="en-GB"/>
          <w:rPrChange w:id="2401" w:author="schulz" w:date="2016-01-10T18:02:00Z">
            <w:rPr>
              <w:spacing w:val="14"/>
            </w:rPr>
          </w:rPrChange>
        </w:rPr>
        <w:t xml:space="preserve"> </w:t>
      </w:r>
      <w:r w:rsidRPr="003140DF">
        <w:rPr>
          <w:lang w:val="en-GB"/>
          <w:rPrChange w:id="2402" w:author="schulz" w:date="2016-01-10T18:02:00Z">
            <w:rPr/>
          </w:rPrChange>
        </w:rPr>
        <w:t>for</w:t>
      </w:r>
      <w:r w:rsidRPr="003140DF">
        <w:rPr>
          <w:spacing w:val="9"/>
          <w:lang w:val="en-GB"/>
          <w:rPrChange w:id="2403" w:author="schulz" w:date="2016-01-10T18:02:00Z">
            <w:rPr>
              <w:spacing w:val="9"/>
            </w:rPr>
          </w:rPrChange>
        </w:rPr>
        <w:t xml:space="preserve"> </w:t>
      </w:r>
      <w:r w:rsidRPr="003140DF">
        <w:rPr>
          <w:lang w:val="en-GB"/>
          <w:rPrChange w:id="2404" w:author="schulz" w:date="2016-01-10T18:02:00Z">
            <w:rPr/>
          </w:rPrChange>
        </w:rPr>
        <w:t>querying</w:t>
      </w:r>
      <w:r w:rsidRPr="003140DF">
        <w:rPr>
          <w:spacing w:val="8"/>
          <w:lang w:val="en-GB"/>
          <w:rPrChange w:id="2405" w:author="schulz" w:date="2016-01-10T18:02:00Z">
            <w:rPr>
              <w:spacing w:val="8"/>
            </w:rPr>
          </w:rPrChange>
        </w:rPr>
        <w:t xml:space="preserve"> </w:t>
      </w:r>
      <w:r w:rsidRPr="003140DF">
        <w:rPr>
          <w:lang w:val="en-GB"/>
          <w:rPrChange w:id="2406" w:author="schulz" w:date="2016-01-10T18:02:00Z">
            <w:rPr/>
          </w:rPrChange>
        </w:rPr>
        <w:t>purposes,</w:t>
      </w:r>
      <w:r w:rsidRPr="003140DF">
        <w:rPr>
          <w:spacing w:val="15"/>
          <w:lang w:val="en-GB"/>
          <w:rPrChange w:id="2407" w:author="schulz" w:date="2016-01-10T18:02:00Z">
            <w:rPr>
              <w:spacing w:val="15"/>
            </w:rPr>
          </w:rPrChange>
        </w:rPr>
        <w:t xml:space="preserve"> </w:t>
      </w:r>
      <w:r w:rsidRPr="003140DF">
        <w:rPr>
          <w:lang w:val="en-GB"/>
          <w:rPrChange w:id="2408" w:author="schulz" w:date="2016-01-10T18:02:00Z">
            <w:rPr/>
          </w:rPrChange>
        </w:rPr>
        <w:t>reasoning</w:t>
      </w:r>
      <w:r w:rsidRPr="003140DF">
        <w:rPr>
          <w:spacing w:val="8"/>
          <w:lang w:val="en-GB"/>
          <w:rPrChange w:id="2409" w:author="schulz" w:date="2016-01-10T18:02:00Z">
            <w:rPr>
              <w:spacing w:val="8"/>
            </w:rPr>
          </w:rPrChange>
        </w:rPr>
        <w:t xml:space="preserve"> </w:t>
      </w:r>
      <w:r w:rsidRPr="003140DF">
        <w:rPr>
          <w:spacing w:val="-1"/>
          <w:lang w:val="en-GB"/>
          <w:rPrChange w:id="2410" w:author="schulz" w:date="2016-01-10T18:02:00Z">
            <w:rPr>
              <w:spacing w:val="-1"/>
            </w:rPr>
          </w:rPrChange>
        </w:rPr>
        <w:t>complexity</w:t>
      </w:r>
      <w:r w:rsidRPr="003140DF">
        <w:rPr>
          <w:spacing w:val="9"/>
          <w:lang w:val="en-GB"/>
          <w:rPrChange w:id="2411" w:author="schulz" w:date="2016-01-10T18:02:00Z">
            <w:rPr>
              <w:spacing w:val="9"/>
            </w:rPr>
          </w:rPrChange>
        </w:rPr>
        <w:t xml:space="preserve"> </w:t>
      </w:r>
      <w:r w:rsidRPr="003140DF">
        <w:rPr>
          <w:spacing w:val="-1"/>
          <w:lang w:val="en-GB"/>
          <w:rPrChange w:id="2412" w:author="schulz" w:date="2016-01-10T18:02:00Z">
            <w:rPr>
              <w:spacing w:val="-1"/>
            </w:rPr>
          </w:rPrChange>
        </w:rPr>
        <w:t>takes</w:t>
      </w:r>
      <w:r w:rsidRPr="003140DF">
        <w:rPr>
          <w:spacing w:val="8"/>
          <w:lang w:val="en-GB"/>
          <w:rPrChange w:id="2413" w:author="schulz" w:date="2016-01-10T18:02:00Z">
            <w:rPr>
              <w:spacing w:val="8"/>
            </w:rPr>
          </w:rPrChange>
        </w:rPr>
        <w:t xml:space="preserve"> </w:t>
      </w:r>
      <w:r w:rsidRPr="003140DF">
        <w:rPr>
          <w:lang w:val="en-GB"/>
          <w:rPrChange w:id="2414" w:author="schulz" w:date="2016-01-10T18:02:00Z">
            <w:rPr/>
          </w:rPrChange>
        </w:rPr>
        <w:t>much</w:t>
      </w:r>
      <w:r w:rsidRPr="003140DF">
        <w:rPr>
          <w:spacing w:val="8"/>
          <w:lang w:val="en-GB"/>
          <w:rPrChange w:id="2415" w:author="schulz" w:date="2016-01-10T18:02:00Z">
            <w:rPr>
              <w:spacing w:val="8"/>
            </w:rPr>
          </w:rPrChange>
        </w:rPr>
        <w:t xml:space="preserve"> </w:t>
      </w:r>
      <w:r w:rsidRPr="003140DF">
        <w:rPr>
          <w:lang w:val="en-GB"/>
          <w:rPrChange w:id="2416" w:author="schulz" w:date="2016-01-10T18:02:00Z">
            <w:rPr/>
          </w:rPrChange>
        </w:rPr>
        <w:t>less</w:t>
      </w:r>
      <w:r w:rsidRPr="003140DF">
        <w:rPr>
          <w:spacing w:val="33"/>
          <w:w w:val="99"/>
          <w:lang w:val="en-GB"/>
          <w:rPrChange w:id="2417" w:author="schulz" w:date="2016-01-10T18:02:00Z">
            <w:rPr>
              <w:spacing w:val="33"/>
              <w:w w:val="99"/>
            </w:rPr>
          </w:rPrChange>
        </w:rPr>
        <w:t xml:space="preserve"> </w:t>
      </w:r>
      <w:r w:rsidRPr="003140DF">
        <w:rPr>
          <w:lang w:val="en-GB"/>
          <w:rPrChange w:id="2418" w:author="schulz" w:date="2016-01-10T18:02:00Z">
            <w:rPr/>
          </w:rPrChange>
        </w:rPr>
        <w:t>time</w:t>
      </w:r>
      <w:r w:rsidRPr="003140DF">
        <w:rPr>
          <w:spacing w:val="-9"/>
          <w:lang w:val="en-GB"/>
          <w:rPrChange w:id="2419" w:author="schulz" w:date="2016-01-10T18:02:00Z">
            <w:rPr>
              <w:spacing w:val="-9"/>
            </w:rPr>
          </w:rPrChange>
        </w:rPr>
        <w:t xml:space="preserve"> </w:t>
      </w:r>
      <w:r w:rsidRPr="003140DF">
        <w:rPr>
          <w:lang w:val="en-GB"/>
          <w:rPrChange w:id="2420" w:author="schulz" w:date="2016-01-10T18:02:00Z">
            <w:rPr/>
          </w:rPrChange>
        </w:rPr>
        <w:t>(all</w:t>
      </w:r>
      <w:r w:rsidRPr="003140DF">
        <w:rPr>
          <w:spacing w:val="-9"/>
          <w:lang w:val="en-GB"/>
          <w:rPrChange w:id="2421" w:author="schulz" w:date="2016-01-10T18:02:00Z">
            <w:rPr>
              <w:spacing w:val="-9"/>
            </w:rPr>
          </w:rPrChange>
        </w:rPr>
        <w:t xml:space="preserve"> </w:t>
      </w:r>
      <w:r w:rsidRPr="003140DF">
        <w:rPr>
          <w:lang w:val="en-GB"/>
          <w:rPrChange w:id="2422" w:author="schulz" w:date="2016-01-10T18:02:00Z">
            <w:rPr/>
          </w:rPrChange>
        </w:rPr>
        <w:t>CQ1-CQ6)</w:t>
      </w:r>
      <w:r w:rsidRPr="003140DF">
        <w:rPr>
          <w:spacing w:val="-8"/>
          <w:lang w:val="en-GB"/>
          <w:rPrChange w:id="2423" w:author="schulz" w:date="2016-01-10T18:02:00Z">
            <w:rPr>
              <w:spacing w:val="-8"/>
            </w:rPr>
          </w:rPrChange>
        </w:rPr>
        <w:t xml:space="preserve"> </w:t>
      </w:r>
      <w:r w:rsidRPr="003140DF">
        <w:rPr>
          <w:lang w:val="en-GB"/>
          <w:rPrChange w:id="2424" w:author="schulz" w:date="2016-01-10T18:02:00Z">
            <w:rPr/>
          </w:rPrChange>
        </w:rPr>
        <w:t>to</w:t>
      </w:r>
      <w:r w:rsidRPr="003140DF">
        <w:rPr>
          <w:spacing w:val="-9"/>
          <w:lang w:val="en-GB"/>
          <w:rPrChange w:id="2425" w:author="schulz" w:date="2016-01-10T18:02:00Z">
            <w:rPr>
              <w:spacing w:val="-9"/>
            </w:rPr>
          </w:rPrChange>
        </w:rPr>
        <w:t xml:space="preserve"> </w:t>
      </w:r>
      <w:r w:rsidRPr="003140DF">
        <w:rPr>
          <w:lang w:val="en-GB"/>
          <w:rPrChange w:id="2426" w:author="schulz" w:date="2016-01-10T18:02:00Z">
            <w:rPr/>
          </w:rPrChange>
        </w:rPr>
        <w:t>be</w:t>
      </w:r>
      <w:r w:rsidRPr="003140DF">
        <w:rPr>
          <w:spacing w:val="-8"/>
          <w:lang w:val="en-GB"/>
          <w:rPrChange w:id="2427" w:author="schulz" w:date="2016-01-10T18:02:00Z">
            <w:rPr>
              <w:spacing w:val="-8"/>
            </w:rPr>
          </w:rPrChange>
        </w:rPr>
        <w:t xml:space="preserve"> </w:t>
      </w:r>
      <w:r w:rsidRPr="003140DF">
        <w:rPr>
          <w:lang w:val="en-GB"/>
          <w:rPrChange w:id="2428" w:author="schulz" w:date="2016-01-10T18:02:00Z">
            <w:rPr/>
          </w:rPrChange>
        </w:rPr>
        <w:t>computed,</w:t>
      </w:r>
      <w:r w:rsidRPr="003140DF">
        <w:rPr>
          <w:spacing w:val="-7"/>
          <w:lang w:val="en-GB"/>
          <w:rPrChange w:id="2429" w:author="schulz" w:date="2016-01-10T18:02:00Z">
            <w:rPr>
              <w:spacing w:val="-7"/>
            </w:rPr>
          </w:rPrChange>
        </w:rPr>
        <w:t xml:space="preserve"> </w:t>
      </w:r>
      <w:r w:rsidRPr="003140DF">
        <w:rPr>
          <w:lang w:val="en-GB"/>
          <w:rPrChange w:id="2430" w:author="schulz" w:date="2016-01-10T18:02:00Z">
            <w:rPr/>
          </w:rPrChange>
        </w:rPr>
        <w:t>in</w:t>
      </w:r>
      <w:r w:rsidRPr="003140DF">
        <w:rPr>
          <w:spacing w:val="-8"/>
          <w:lang w:val="en-GB"/>
          <w:rPrChange w:id="2431" w:author="schulz" w:date="2016-01-10T18:02:00Z">
            <w:rPr>
              <w:spacing w:val="-8"/>
            </w:rPr>
          </w:rPrChange>
        </w:rPr>
        <w:t xml:space="preserve"> </w:t>
      </w:r>
      <w:r w:rsidRPr="003140DF">
        <w:rPr>
          <w:lang w:val="en-GB"/>
          <w:rPrChange w:id="2432" w:author="schulz" w:date="2016-01-10T18:02:00Z">
            <w:rPr/>
          </w:rPrChange>
        </w:rPr>
        <w:t>comparison</w:t>
      </w:r>
      <w:r w:rsidRPr="003140DF">
        <w:rPr>
          <w:spacing w:val="-9"/>
          <w:lang w:val="en-GB"/>
          <w:rPrChange w:id="2433" w:author="schulz" w:date="2016-01-10T18:02:00Z">
            <w:rPr>
              <w:spacing w:val="-9"/>
            </w:rPr>
          </w:rPrChange>
        </w:rPr>
        <w:t xml:space="preserve"> </w:t>
      </w:r>
      <w:r w:rsidRPr="003140DF">
        <w:rPr>
          <w:lang w:val="en-GB"/>
          <w:rPrChange w:id="2434" w:author="schulz" w:date="2016-01-10T18:02:00Z">
            <w:rPr/>
          </w:rPrChange>
        </w:rPr>
        <w:t>with</w:t>
      </w:r>
      <w:r w:rsidRPr="003140DF">
        <w:rPr>
          <w:spacing w:val="-8"/>
          <w:lang w:val="en-GB"/>
          <w:rPrChange w:id="2435" w:author="schulz" w:date="2016-01-10T18:02:00Z">
            <w:rPr>
              <w:spacing w:val="-8"/>
            </w:rPr>
          </w:rPrChange>
        </w:rPr>
        <w:t xml:space="preserve"> </w:t>
      </w:r>
      <w:r w:rsidRPr="003140DF">
        <w:rPr>
          <w:lang w:val="en-GB"/>
          <w:rPrChange w:id="2436" w:author="schulz" w:date="2016-01-10T18:02:00Z">
            <w:rPr/>
          </w:rPrChange>
        </w:rPr>
        <w:t>the</w:t>
      </w:r>
      <w:r w:rsidRPr="003140DF">
        <w:rPr>
          <w:spacing w:val="-9"/>
          <w:lang w:val="en-GB"/>
          <w:rPrChange w:id="2437" w:author="schulz" w:date="2016-01-10T18:02:00Z">
            <w:rPr>
              <w:spacing w:val="-9"/>
            </w:rPr>
          </w:rPrChange>
        </w:rPr>
        <w:t xml:space="preserve"> </w:t>
      </w:r>
      <w:r w:rsidRPr="003140DF">
        <w:rPr>
          <w:spacing w:val="-1"/>
          <w:lang w:val="en-GB"/>
          <w:rPrChange w:id="2438" w:author="schulz" w:date="2016-01-10T18:02:00Z">
            <w:rPr>
              <w:spacing w:val="-1"/>
            </w:rPr>
          </w:rPrChange>
        </w:rPr>
        <w:t>overall</w:t>
      </w:r>
      <w:r w:rsidRPr="003140DF">
        <w:rPr>
          <w:spacing w:val="-8"/>
          <w:lang w:val="en-GB"/>
          <w:rPrChange w:id="2439" w:author="schulz" w:date="2016-01-10T18:02:00Z">
            <w:rPr>
              <w:spacing w:val="-8"/>
            </w:rPr>
          </w:rPrChange>
        </w:rPr>
        <w:t xml:space="preserve"> </w:t>
      </w:r>
      <w:r w:rsidRPr="003140DF">
        <w:rPr>
          <w:lang w:val="en-GB"/>
          <w:rPrChange w:id="2440" w:author="schulz" w:date="2016-01-10T18:02:00Z">
            <w:rPr/>
          </w:rPrChange>
        </w:rPr>
        <w:t>onto</w:t>
      </w:r>
      <w:del w:id="2441" w:author="schulz" w:date="2016-01-10T20:50:00Z">
        <w:r w:rsidRPr="003140DF" w:rsidDel="00652D40">
          <w:rPr>
            <w:lang w:val="en-GB"/>
            <w:rPrChange w:id="2442" w:author="schulz" w:date="2016-01-10T18:02:00Z">
              <w:rPr/>
            </w:rPrChange>
          </w:rPr>
          <w:delText>-</w:delText>
        </w:r>
        <w:r w:rsidRPr="003140DF" w:rsidDel="00652D40">
          <w:rPr>
            <w:spacing w:val="22"/>
            <w:w w:val="99"/>
            <w:lang w:val="en-GB"/>
            <w:rPrChange w:id="2443" w:author="schulz" w:date="2016-01-10T18:02:00Z">
              <w:rPr>
                <w:spacing w:val="22"/>
                <w:w w:val="99"/>
              </w:rPr>
            </w:rPrChange>
          </w:rPr>
          <w:delText xml:space="preserve"> </w:delText>
        </w:r>
      </w:del>
      <w:r w:rsidRPr="003140DF">
        <w:rPr>
          <w:lang w:val="en-GB"/>
          <w:rPrChange w:id="2444" w:author="schulz" w:date="2016-01-10T18:02:00Z">
            <w:rPr/>
          </w:rPrChange>
        </w:rPr>
        <w:t>logy</w:t>
      </w:r>
      <w:r w:rsidRPr="003140DF">
        <w:rPr>
          <w:spacing w:val="16"/>
          <w:lang w:val="en-GB"/>
          <w:rPrChange w:id="2445" w:author="schulz" w:date="2016-01-10T18:02:00Z">
            <w:rPr>
              <w:spacing w:val="16"/>
            </w:rPr>
          </w:rPrChange>
        </w:rPr>
        <w:t xml:space="preserve"> </w:t>
      </w:r>
      <w:r w:rsidRPr="003140DF">
        <w:rPr>
          <w:lang w:val="en-GB"/>
          <w:rPrChange w:id="2446" w:author="schulz" w:date="2016-01-10T18:02:00Z">
            <w:rPr/>
          </w:rPrChange>
        </w:rPr>
        <w:t>classification</w:t>
      </w:r>
      <w:r w:rsidRPr="003140DF">
        <w:rPr>
          <w:spacing w:val="16"/>
          <w:lang w:val="en-GB"/>
          <w:rPrChange w:id="2447" w:author="schulz" w:date="2016-01-10T18:02:00Z">
            <w:rPr>
              <w:spacing w:val="16"/>
            </w:rPr>
          </w:rPrChange>
        </w:rPr>
        <w:t xml:space="preserve"> </w:t>
      </w:r>
      <w:r w:rsidRPr="003140DF">
        <w:rPr>
          <w:lang w:val="en-GB"/>
          <w:rPrChange w:id="2448" w:author="schulz" w:date="2016-01-10T18:02:00Z">
            <w:rPr/>
          </w:rPrChange>
        </w:rPr>
        <w:t>procedure.</w:t>
      </w:r>
      <w:r w:rsidRPr="003140DF">
        <w:rPr>
          <w:spacing w:val="26"/>
          <w:lang w:val="en-GB"/>
          <w:rPrChange w:id="2449" w:author="schulz" w:date="2016-01-10T18:02:00Z">
            <w:rPr>
              <w:spacing w:val="26"/>
            </w:rPr>
          </w:rPrChange>
        </w:rPr>
        <w:t xml:space="preserve"> </w:t>
      </w:r>
      <w:r w:rsidRPr="003140DF">
        <w:rPr>
          <w:spacing w:val="-1"/>
          <w:lang w:val="en-GB"/>
          <w:rPrChange w:id="2450" w:author="schulz" w:date="2016-01-10T18:02:00Z">
            <w:rPr>
              <w:spacing w:val="-1"/>
            </w:rPr>
          </w:rPrChange>
        </w:rPr>
        <w:t>Even</w:t>
      </w:r>
      <w:r w:rsidRPr="003140DF">
        <w:rPr>
          <w:spacing w:val="16"/>
          <w:lang w:val="en-GB"/>
          <w:rPrChange w:id="2451" w:author="schulz" w:date="2016-01-10T18:02:00Z">
            <w:rPr>
              <w:spacing w:val="16"/>
            </w:rPr>
          </w:rPrChange>
        </w:rPr>
        <w:t xml:space="preserve"> </w:t>
      </w:r>
      <w:r w:rsidRPr="003140DF">
        <w:rPr>
          <w:lang w:val="en-GB"/>
          <w:rPrChange w:id="2452" w:author="schulz" w:date="2016-01-10T18:02:00Z">
            <w:rPr/>
          </w:rPrChange>
        </w:rPr>
        <w:t>with</w:t>
      </w:r>
      <w:r w:rsidRPr="003140DF">
        <w:rPr>
          <w:spacing w:val="16"/>
          <w:lang w:val="en-GB"/>
          <w:rPrChange w:id="2453" w:author="schulz" w:date="2016-01-10T18:02:00Z">
            <w:rPr>
              <w:spacing w:val="16"/>
            </w:rPr>
          </w:rPrChange>
        </w:rPr>
        <w:t xml:space="preserve"> </w:t>
      </w:r>
      <w:r w:rsidRPr="003140DF">
        <w:rPr>
          <w:lang w:val="en-GB"/>
          <w:rPrChange w:id="2454" w:author="schulz" w:date="2016-01-10T18:02:00Z">
            <w:rPr/>
          </w:rPrChange>
        </w:rPr>
        <w:t>the</w:t>
      </w:r>
      <w:r w:rsidRPr="003140DF">
        <w:rPr>
          <w:spacing w:val="17"/>
          <w:lang w:val="en-GB"/>
          <w:rPrChange w:id="2455" w:author="schulz" w:date="2016-01-10T18:02:00Z">
            <w:rPr>
              <w:spacing w:val="17"/>
            </w:rPr>
          </w:rPrChange>
        </w:rPr>
        <w:t xml:space="preserve"> </w:t>
      </w:r>
      <w:r w:rsidRPr="003140DF">
        <w:rPr>
          <w:lang w:val="en-GB"/>
          <w:rPrChange w:id="2456" w:author="schulz" w:date="2016-01-10T18:02:00Z">
            <w:rPr/>
          </w:rPrChange>
        </w:rPr>
        <w:t>increase</w:t>
      </w:r>
      <w:r w:rsidRPr="003140DF">
        <w:rPr>
          <w:spacing w:val="16"/>
          <w:lang w:val="en-GB"/>
          <w:rPrChange w:id="2457" w:author="schulz" w:date="2016-01-10T18:02:00Z">
            <w:rPr>
              <w:spacing w:val="16"/>
            </w:rPr>
          </w:rPrChange>
        </w:rPr>
        <w:t xml:space="preserve"> </w:t>
      </w:r>
      <w:r w:rsidRPr="003140DF">
        <w:rPr>
          <w:lang w:val="en-GB"/>
          <w:rPrChange w:id="2458" w:author="schulz" w:date="2016-01-10T18:02:00Z">
            <w:rPr/>
          </w:rPrChange>
        </w:rPr>
        <w:t>in</w:t>
      </w:r>
      <w:r w:rsidRPr="003140DF">
        <w:rPr>
          <w:spacing w:val="16"/>
          <w:lang w:val="en-GB"/>
          <w:rPrChange w:id="2459" w:author="schulz" w:date="2016-01-10T18:02:00Z">
            <w:rPr>
              <w:spacing w:val="16"/>
            </w:rPr>
          </w:rPrChange>
        </w:rPr>
        <w:t xml:space="preserve"> </w:t>
      </w:r>
      <w:r w:rsidRPr="003140DF">
        <w:rPr>
          <w:lang w:val="en-GB"/>
          <w:rPrChange w:id="2460" w:author="schulz" w:date="2016-01-10T18:02:00Z">
            <w:rPr/>
          </w:rPrChange>
        </w:rPr>
        <w:t>computational</w:t>
      </w:r>
      <w:r w:rsidRPr="003140DF">
        <w:rPr>
          <w:spacing w:val="21"/>
          <w:w w:val="99"/>
          <w:lang w:val="en-GB"/>
          <w:rPrChange w:id="2461" w:author="schulz" w:date="2016-01-10T18:02:00Z">
            <w:rPr>
              <w:spacing w:val="21"/>
              <w:w w:val="99"/>
            </w:rPr>
          </w:rPrChange>
        </w:rPr>
        <w:t xml:space="preserve"> </w:t>
      </w:r>
      <w:r w:rsidRPr="003140DF">
        <w:rPr>
          <w:spacing w:val="-2"/>
          <w:lang w:val="en-GB"/>
          <w:rPrChange w:id="2462" w:author="schulz" w:date="2016-01-10T18:02:00Z">
            <w:rPr>
              <w:spacing w:val="-2"/>
            </w:rPr>
          </w:rPrChange>
        </w:rPr>
        <w:t>complexity,</w:t>
      </w:r>
      <w:r w:rsidRPr="003140DF">
        <w:rPr>
          <w:spacing w:val="-5"/>
          <w:lang w:val="en-GB"/>
          <w:rPrChange w:id="2463" w:author="schulz" w:date="2016-01-10T18:02:00Z">
            <w:rPr>
              <w:spacing w:val="-5"/>
            </w:rPr>
          </w:rPrChange>
        </w:rPr>
        <w:t xml:space="preserve"> </w:t>
      </w:r>
      <w:r w:rsidRPr="003140DF">
        <w:rPr>
          <w:lang w:val="en-GB"/>
          <w:rPrChange w:id="2464" w:author="schulz" w:date="2016-01-10T18:02:00Z">
            <w:rPr/>
          </w:rPrChange>
        </w:rPr>
        <w:t>CQ2</w:t>
      </w:r>
      <w:r w:rsidRPr="003140DF">
        <w:rPr>
          <w:spacing w:val="-6"/>
          <w:lang w:val="en-GB"/>
          <w:rPrChange w:id="2465" w:author="schulz" w:date="2016-01-10T18:02:00Z">
            <w:rPr>
              <w:spacing w:val="-6"/>
            </w:rPr>
          </w:rPrChange>
        </w:rPr>
        <w:t xml:space="preserve"> </w:t>
      </w:r>
      <w:r w:rsidRPr="003140DF">
        <w:rPr>
          <w:lang w:val="en-GB"/>
          <w:rPrChange w:id="2466" w:author="schulz" w:date="2016-01-10T18:02:00Z">
            <w:rPr/>
          </w:rPrChange>
        </w:rPr>
        <w:t>and</w:t>
      </w:r>
      <w:r w:rsidRPr="003140DF">
        <w:rPr>
          <w:spacing w:val="-5"/>
          <w:lang w:val="en-GB"/>
          <w:rPrChange w:id="2467" w:author="schulz" w:date="2016-01-10T18:02:00Z">
            <w:rPr>
              <w:spacing w:val="-5"/>
            </w:rPr>
          </w:rPrChange>
        </w:rPr>
        <w:t xml:space="preserve"> </w:t>
      </w:r>
      <w:r w:rsidRPr="003140DF">
        <w:rPr>
          <w:lang w:val="en-GB"/>
          <w:rPrChange w:id="2468" w:author="schulz" w:date="2016-01-10T18:02:00Z">
            <w:rPr/>
          </w:rPrChange>
        </w:rPr>
        <w:t>CQ5</w:t>
      </w:r>
      <w:r w:rsidRPr="003140DF">
        <w:rPr>
          <w:spacing w:val="-5"/>
          <w:lang w:val="en-GB"/>
          <w:rPrChange w:id="2469" w:author="schulz" w:date="2016-01-10T18:02:00Z">
            <w:rPr>
              <w:spacing w:val="-5"/>
            </w:rPr>
          </w:rPrChange>
        </w:rPr>
        <w:t xml:space="preserve"> </w:t>
      </w:r>
      <w:r w:rsidRPr="003140DF">
        <w:rPr>
          <w:spacing w:val="-1"/>
          <w:lang w:val="en-GB"/>
          <w:rPrChange w:id="2470" w:author="schulz" w:date="2016-01-10T18:02:00Z">
            <w:rPr>
              <w:spacing w:val="-1"/>
            </w:rPr>
          </w:rPrChange>
        </w:rPr>
        <w:t>take</w:t>
      </w:r>
      <w:r w:rsidRPr="003140DF">
        <w:rPr>
          <w:spacing w:val="-5"/>
          <w:lang w:val="en-GB"/>
          <w:rPrChange w:id="2471" w:author="schulz" w:date="2016-01-10T18:02:00Z">
            <w:rPr>
              <w:spacing w:val="-5"/>
            </w:rPr>
          </w:rPrChange>
        </w:rPr>
        <w:t xml:space="preserve"> </w:t>
      </w:r>
      <w:r w:rsidRPr="003140DF">
        <w:rPr>
          <w:spacing w:val="-2"/>
          <w:lang w:val="en-GB"/>
          <w:rPrChange w:id="2472" w:author="schulz" w:date="2016-01-10T18:02:00Z">
            <w:rPr>
              <w:spacing w:val="-2"/>
            </w:rPr>
          </w:rPrChange>
        </w:rPr>
        <w:t>few</w:t>
      </w:r>
      <w:r w:rsidRPr="003140DF">
        <w:rPr>
          <w:spacing w:val="-5"/>
          <w:lang w:val="en-GB"/>
          <w:rPrChange w:id="2473" w:author="schulz" w:date="2016-01-10T18:02:00Z">
            <w:rPr>
              <w:spacing w:val="-5"/>
            </w:rPr>
          </w:rPrChange>
        </w:rPr>
        <w:t xml:space="preserve"> </w:t>
      </w:r>
      <w:r w:rsidRPr="003140DF">
        <w:rPr>
          <w:lang w:val="en-GB"/>
          <w:rPrChange w:id="2474" w:author="schulz" w:date="2016-01-10T18:02:00Z">
            <w:rPr/>
          </w:rPrChange>
        </w:rPr>
        <w:t>seconds</w:t>
      </w:r>
      <w:r w:rsidRPr="003140DF">
        <w:rPr>
          <w:spacing w:val="-5"/>
          <w:lang w:val="en-GB"/>
          <w:rPrChange w:id="2475" w:author="schulz" w:date="2016-01-10T18:02:00Z">
            <w:rPr>
              <w:spacing w:val="-5"/>
            </w:rPr>
          </w:rPrChange>
        </w:rPr>
        <w:t xml:space="preserve"> </w:t>
      </w:r>
      <w:r w:rsidRPr="003140DF">
        <w:rPr>
          <w:lang w:val="en-GB"/>
          <w:rPrChange w:id="2476" w:author="schulz" w:date="2016-01-10T18:02:00Z">
            <w:rPr/>
          </w:rPrChange>
        </w:rPr>
        <w:t>to</w:t>
      </w:r>
      <w:r w:rsidRPr="003140DF">
        <w:rPr>
          <w:spacing w:val="-5"/>
          <w:lang w:val="en-GB"/>
          <w:rPrChange w:id="2477" w:author="schulz" w:date="2016-01-10T18:02:00Z">
            <w:rPr>
              <w:spacing w:val="-5"/>
            </w:rPr>
          </w:rPrChange>
        </w:rPr>
        <w:t xml:space="preserve"> </w:t>
      </w:r>
      <w:r w:rsidRPr="003140DF">
        <w:rPr>
          <w:lang w:val="en-GB"/>
          <w:rPrChange w:id="2478" w:author="schulz" w:date="2016-01-10T18:02:00Z">
            <w:rPr/>
          </w:rPrChange>
        </w:rPr>
        <w:t>be</w:t>
      </w:r>
      <w:r w:rsidRPr="003140DF">
        <w:rPr>
          <w:spacing w:val="-5"/>
          <w:lang w:val="en-GB"/>
          <w:rPrChange w:id="2479" w:author="schulz" w:date="2016-01-10T18:02:00Z">
            <w:rPr>
              <w:spacing w:val="-5"/>
            </w:rPr>
          </w:rPrChange>
        </w:rPr>
        <w:t xml:space="preserve"> </w:t>
      </w:r>
      <w:r w:rsidRPr="003140DF">
        <w:rPr>
          <w:lang w:val="en-GB"/>
          <w:rPrChange w:id="2480" w:author="schulz" w:date="2016-01-10T18:02:00Z">
            <w:rPr/>
          </w:rPrChange>
        </w:rPr>
        <w:t>computed.</w:t>
      </w:r>
    </w:p>
    <w:p w14:paraId="739AABA6" w14:textId="77777777" w:rsidR="00652D40" w:rsidRPr="003140DF" w:rsidRDefault="00652D40">
      <w:pPr>
        <w:pStyle w:val="Corpodetexto"/>
        <w:kinsoku w:val="0"/>
        <w:overflowPunct w:val="0"/>
        <w:spacing w:before="3" w:line="285" w:lineRule="auto"/>
        <w:ind w:left="2107" w:firstLine="239"/>
        <w:jc w:val="both"/>
        <w:rPr>
          <w:lang w:val="en-GB"/>
          <w:rPrChange w:id="2481" w:author="schulz" w:date="2016-01-10T18:02:00Z">
            <w:rPr/>
          </w:rPrChange>
        </w:rPr>
      </w:pPr>
      <w:ins w:id="2482" w:author="schulz" w:date="2016-01-10T20:50:00Z">
        <w:r>
          <w:rPr>
            <w:rStyle w:val="Refdecomentrio"/>
          </w:rPr>
          <w:commentReference w:id="2483"/>
        </w:r>
      </w:ins>
    </w:p>
    <w:p w14:paraId="0FB7E2BD" w14:textId="77777777" w:rsidR="00F20945" w:rsidRPr="003140DF" w:rsidRDefault="00F20945">
      <w:pPr>
        <w:pStyle w:val="Corpodetexto"/>
        <w:kinsoku w:val="0"/>
        <w:overflowPunct w:val="0"/>
        <w:spacing w:before="0"/>
        <w:ind w:left="0"/>
        <w:rPr>
          <w:lang w:val="en-GB"/>
          <w:rPrChange w:id="2484" w:author="schulz" w:date="2016-01-10T18:02:00Z">
            <w:rPr/>
          </w:rPrChange>
        </w:rPr>
      </w:pPr>
    </w:p>
    <w:p w14:paraId="1C8221A3" w14:textId="77777777" w:rsidR="00F20945" w:rsidRPr="003140DF" w:rsidRDefault="00F20945">
      <w:pPr>
        <w:pStyle w:val="Corpodetexto"/>
        <w:kinsoku w:val="0"/>
        <w:overflowPunct w:val="0"/>
        <w:spacing w:before="8"/>
        <w:ind w:left="0"/>
        <w:rPr>
          <w:sz w:val="21"/>
          <w:szCs w:val="21"/>
          <w:lang w:val="en-GB"/>
          <w:rPrChange w:id="2485" w:author="schulz" w:date="2016-01-10T18:02:00Z">
            <w:rPr>
              <w:sz w:val="21"/>
              <w:szCs w:val="21"/>
            </w:rPr>
          </w:rPrChange>
        </w:rPr>
      </w:pPr>
    </w:p>
    <w:p w14:paraId="47512DCD" w14:textId="77777777" w:rsidR="00F20945" w:rsidRPr="003140DF" w:rsidRDefault="00F20945">
      <w:pPr>
        <w:pStyle w:val="Ttulo1"/>
        <w:numPr>
          <w:ilvl w:val="0"/>
          <w:numId w:val="12"/>
        </w:numPr>
        <w:tabs>
          <w:tab w:val="left" w:pos="2274"/>
        </w:tabs>
        <w:kinsoku w:val="0"/>
        <w:overflowPunct w:val="0"/>
        <w:ind w:hanging="166"/>
        <w:jc w:val="both"/>
        <w:rPr>
          <w:b w:val="0"/>
          <w:bCs w:val="0"/>
          <w:lang w:val="en-GB"/>
          <w:rPrChange w:id="2486" w:author="schulz" w:date="2016-01-10T18:02:00Z">
            <w:rPr>
              <w:b w:val="0"/>
              <w:bCs w:val="0"/>
            </w:rPr>
          </w:rPrChange>
        </w:rPr>
      </w:pPr>
      <w:r w:rsidRPr="003140DF">
        <w:rPr>
          <w:lang w:val="en-GB"/>
          <w:rPrChange w:id="2487" w:author="schulz" w:date="2016-01-10T18:02:00Z">
            <w:rPr/>
          </w:rPrChange>
        </w:rPr>
        <w:t>Discussion</w:t>
      </w:r>
    </w:p>
    <w:p w14:paraId="1056E52C" w14:textId="350CC9D9" w:rsidR="00F20945" w:rsidRPr="003140DF" w:rsidRDefault="00F20945">
      <w:pPr>
        <w:pStyle w:val="Corpodetexto"/>
        <w:kinsoku w:val="0"/>
        <w:overflowPunct w:val="0"/>
        <w:spacing w:before="107" w:line="285" w:lineRule="auto"/>
        <w:ind w:left="2107"/>
        <w:jc w:val="both"/>
        <w:rPr>
          <w:lang w:val="en-GB"/>
          <w:rPrChange w:id="2488" w:author="schulz" w:date="2016-01-10T18:02:00Z">
            <w:rPr/>
          </w:rPrChange>
        </w:rPr>
      </w:pPr>
      <w:r w:rsidRPr="003140DF">
        <w:rPr>
          <w:lang w:val="en-GB"/>
          <w:rPrChange w:id="2489" w:author="schulz" w:date="2016-01-10T18:02:00Z">
            <w:rPr/>
          </w:rPrChange>
        </w:rPr>
        <w:t>A</w:t>
      </w:r>
      <w:r w:rsidRPr="003140DF">
        <w:rPr>
          <w:spacing w:val="15"/>
          <w:lang w:val="en-GB"/>
          <w:rPrChange w:id="2490" w:author="schulz" w:date="2016-01-10T18:02:00Z">
            <w:rPr>
              <w:spacing w:val="15"/>
            </w:rPr>
          </w:rPrChange>
        </w:rPr>
        <w:t xml:space="preserve"> </w:t>
      </w:r>
      <w:r w:rsidRPr="003140DF">
        <w:rPr>
          <w:lang w:val="en-GB"/>
          <w:rPrChange w:id="2491" w:author="schulz" w:date="2016-01-10T18:02:00Z">
            <w:rPr/>
          </w:rPrChange>
        </w:rPr>
        <w:t>problem</w:t>
      </w:r>
      <w:r w:rsidRPr="003140DF">
        <w:rPr>
          <w:spacing w:val="16"/>
          <w:lang w:val="en-GB"/>
          <w:rPrChange w:id="2492" w:author="schulz" w:date="2016-01-10T18:02:00Z">
            <w:rPr>
              <w:spacing w:val="16"/>
            </w:rPr>
          </w:rPrChange>
        </w:rPr>
        <w:t xml:space="preserve"> </w:t>
      </w:r>
      <w:r w:rsidRPr="003140DF">
        <w:rPr>
          <w:lang w:val="en-GB"/>
          <w:rPrChange w:id="2493" w:author="schulz" w:date="2016-01-10T18:02:00Z">
            <w:rPr/>
          </w:rPrChange>
        </w:rPr>
        <w:t>our</w:t>
      </w:r>
      <w:r w:rsidRPr="003140DF">
        <w:rPr>
          <w:spacing w:val="16"/>
          <w:lang w:val="en-GB"/>
          <w:rPrChange w:id="2494" w:author="schulz" w:date="2016-01-10T18:02:00Z">
            <w:rPr>
              <w:spacing w:val="16"/>
            </w:rPr>
          </w:rPrChange>
        </w:rPr>
        <w:t xml:space="preserve"> </w:t>
      </w:r>
      <w:r w:rsidRPr="003140DF">
        <w:rPr>
          <w:spacing w:val="-1"/>
          <w:lang w:val="en-GB"/>
          <w:rPrChange w:id="2495" w:author="schulz" w:date="2016-01-10T18:02:00Z">
            <w:rPr>
              <w:spacing w:val="-1"/>
            </w:rPr>
          </w:rPrChange>
        </w:rPr>
        <w:t>work</w:t>
      </w:r>
      <w:r w:rsidRPr="003140DF">
        <w:rPr>
          <w:spacing w:val="15"/>
          <w:lang w:val="en-GB"/>
          <w:rPrChange w:id="2496" w:author="schulz" w:date="2016-01-10T18:02:00Z">
            <w:rPr>
              <w:spacing w:val="15"/>
            </w:rPr>
          </w:rPrChange>
        </w:rPr>
        <w:t xml:space="preserve"> </w:t>
      </w:r>
      <w:r w:rsidRPr="003140DF">
        <w:rPr>
          <w:lang w:val="en-GB"/>
          <w:rPrChange w:id="2497" w:author="schulz" w:date="2016-01-10T18:02:00Z">
            <w:rPr/>
          </w:rPrChange>
        </w:rPr>
        <w:t>addresses</w:t>
      </w:r>
      <w:r w:rsidRPr="003140DF">
        <w:rPr>
          <w:spacing w:val="16"/>
          <w:lang w:val="en-GB"/>
          <w:rPrChange w:id="2498" w:author="schulz" w:date="2016-01-10T18:02:00Z">
            <w:rPr>
              <w:spacing w:val="16"/>
            </w:rPr>
          </w:rPrChange>
        </w:rPr>
        <w:t xml:space="preserve"> </w:t>
      </w:r>
      <w:r w:rsidRPr="003140DF">
        <w:rPr>
          <w:lang w:val="en-GB"/>
          <w:rPrChange w:id="2499" w:author="schulz" w:date="2016-01-10T18:02:00Z">
            <w:rPr/>
          </w:rPrChange>
        </w:rPr>
        <w:t>is</w:t>
      </w:r>
      <w:r w:rsidRPr="003140DF">
        <w:rPr>
          <w:spacing w:val="16"/>
          <w:lang w:val="en-GB"/>
          <w:rPrChange w:id="2500" w:author="schulz" w:date="2016-01-10T18:02:00Z">
            <w:rPr>
              <w:spacing w:val="16"/>
            </w:rPr>
          </w:rPrChange>
        </w:rPr>
        <w:t xml:space="preserve"> </w:t>
      </w:r>
      <w:r w:rsidRPr="003140DF">
        <w:rPr>
          <w:lang w:val="en-GB"/>
          <w:rPrChange w:id="2501" w:author="schulz" w:date="2016-01-10T18:02:00Z">
            <w:rPr/>
          </w:rPrChange>
        </w:rPr>
        <w:t>the</w:t>
      </w:r>
      <w:r w:rsidRPr="003140DF">
        <w:rPr>
          <w:spacing w:val="16"/>
          <w:lang w:val="en-GB"/>
          <w:rPrChange w:id="2502" w:author="schulz" w:date="2016-01-10T18:02:00Z">
            <w:rPr>
              <w:spacing w:val="16"/>
            </w:rPr>
          </w:rPrChange>
        </w:rPr>
        <w:t xml:space="preserve"> </w:t>
      </w:r>
      <w:r w:rsidRPr="003140DF">
        <w:rPr>
          <w:lang w:val="en-GB"/>
          <w:rPrChange w:id="2503" w:author="schulz" w:date="2016-01-10T18:02:00Z">
            <w:rPr/>
          </w:rPrChange>
        </w:rPr>
        <w:t>formal</w:t>
      </w:r>
      <w:r w:rsidRPr="003140DF">
        <w:rPr>
          <w:spacing w:val="16"/>
          <w:lang w:val="en-GB"/>
          <w:rPrChange w:id="2504" w:author="schulz" w:date="2016-01-10T18:02:00Z">
            <w:rPr>
              <w:spacing w:val="16"/>
            </w:rPr>
          </w:rPrChange>
        </w:rPr>
        <w:t xml:space="preserve"> </w:t>
      </w:r>
      <w:r w:rsidRPr="003140DF">
        <w:rPr>
          <w:lang w:val="en-GB"/>
          <w:rPrChange w:id="2505" w:author="schulz" w:date="2016-01-10T18:02:00Z">
            <w:rPr/>
          </w:rPrChange>
        </w:rPr>
        <w:t>interpretation</w:t>
      </w:r>
      <w:r w:rsidRPr="003140DF">
        <w:rPr>
          <w:spacing w:val="15"/>
          <w:lang w:val="en-GB"/>
          <w:rPrChange w:id="2506" w:author="schulz" w:date="2016-01-10T18:02:00Z">
            <w:rPr>
              <w:spacing w:val="15"/>
            </w:rPr>
          </w:rPrChange>
        </w:rPr>
        <w:t xml:space="preserve"> </w:t>
      </w:r>
      <w:r w:rsidRPr="003140DF">
        <w:rPr>
          <w:lang w:val="en-GB"/>
          <w:rPrChange w:id="2507" w:author="schulz" w:date="2016-01-10T18:02:00Z">
            <w:rPr/>
          </w:rPrChange>
        </w:rPr>
        <w:t>of</w:t>
      </w:r>
      <w:r w:rsidRPr="003140DF">
        <w:rPr>
          <w:spacing w:val="16"/>
          <w:lang w:val="en-GB"/>
          <w:rPrChange w:id="2508" w:author="schulz" w:date="2016-01-10T18:02:00Z">
            <w:rPr>
              <w:spacing w:val="16"/>
            </w:rPr>
          </w:rPrChange>
        </w:rPr>
        <w:t xml:space="preserve"> </w:t>
      </w:r>
      <w:ins w:id="2509" w:author="schulz" w:date="2016-01-10T20:52:00Z">
        <w:r w:rsidR="00652D40">
          <w:rPr>
            <w:spacing w:val="16"/>
            <w:lang w:val="en-GB"/>
          </w:rPr>
          <w:t xml:space="preserve">biological </w:t>
        </w:r>
      </w:ins>
      <w:r w:rsidRPr="003140DF">
        <w:rPr>
          <w:lang w:val="en-GB"/>
          <w:rPrChange w:id="2510" w:author="schulz" w:date="2016-01-10T18:02:00Z">
            <w:rPr/>
          </w:rPrChange>
        </w:rPr>
        <w:t>database</w:t>
      </w:r>
      <w:r w:rsidRPr="003140DF">
        <w:rPr>
          <w:spacing w:val="22"/>
          <w:w w:val="99"/>
          <w:lang w:val="en-GB"/>
          <w:rPrChange w:id="2511" w:author="schulz" w:date="2016-01-10T18:02:00Z">
            <w:rPr>
              <w:spacing w:val="22"/>
              <w:w w:val="99"/>
            </w:rPr>
          </w:rPrChange>
        </w:rPr>
        <w:t xml:space="preserve"> </w:t>
      </w:r>
      <w:r w:rsidRPr="003140DF">
        <w:rPr>
          <w:lang w:val="en-GB"/>
          <w:rPrChange w:id="2512" w:author="schulz" w:date="2016-01-10T18:02:00Z">
            <w:rPr/>
          </w:rPrChange>
        </w:rPr>
        <w:t>content</w:t>
      </w:r>
      <w:ins w:id="2513" w:author="schulz" w:date="2016-01-10T20:52:00Z">
        <w:r w:rsidR="00652D40">
          <w:rPr>
            <w:lang w:val="en-GB"/>
          </w:rPr>
          <w:t xml:space="preserve"> to </w:t>
        </w:r>
      </w:ins>
      <w:r w:rsidRPr="003140DF">
        <w:rPr>
          <w:lang w:val="en-GB"/>
          <w:rPrChange w:id="2514" w:author="schulz" w:date="2016-01-10T18:02:00Z">
            <w:rPr/>
          </w:rPrChange>
        </w:rPr>
        <w:t>enable</w:t>
      </w:r>
      <w:r w:rsidRPr="003140DF">
        <w:rPr>
          <w:spacing w:val="5"/>
          <w:lang w:val="en-GB"/>
          <w:rPrChange w:id="2515" w:author="schulz" w:date="2016-01-10T18:02:00Z">
            <w:rPr>
              <w:spacing w:val="5"/>
            </w:rPr>
          </w:rPrChange>
        </w:rPr>
        <w:t xml:space="preserve"> </w:t>
      </w:r>
      <w:ins w:id="2516" w:author="schulz" w:date="2016-01-10T20:52:00Z">
        <w:r w:rsidR="00652D40">
          <w:rPr>
            <w:spacing w:val="5"/>
            <w:lang w:val="en-GB"/>
          </w:rPr>
          <w:t xml:space="preserve">content </w:t>
        </w:r>
      </w:ins>
      <w:r w:rsidRPr="003140DF">
        <w:rPr>
          <w:spacing w:val="-1"/>
          <w:lang w:val="en-GB"/>
          <w:rPrChange w:id="2517" w:author="schulz" w:date="2016-01-10T18:02:00Z">
            <w:rPr>
              <w:spacing w:val="-1"/>
            </w:rPr>
          </w:rPrChange>
        </w:rPr>
        <w:t>retrieval</w:t>
      </w:r>
      <w:r w:rsidRPr="003140DF">
        <w:rPr>
          <w:spacing w:val="5"/>
          <w:lang w:val="en-GB"/>
          <w:rPrChange w:id="2518" w:author="schulz" w:date="2016-01-10T18:02:00Z">
            <w:rPr>
              <w:spacing w:val="5"/>
            </w:rPr>
          </w:rPrChange>
        </w:rPr>
        <w:t xml:space="preserve"> </w:t>
      </w:r>
      <w:ins w:id="2519" w:author="schulz" w:date="2016-01-10T20:53:00Z">
        <w:r w:rsidR="00652D40">
          <w:rPr>
            <w:lang w:val="en-GB"/>
          </w:rPr>
          <w:t xml:space="preserve">using </w:t>
        </w:r>
      </w:ins>
      <w:r w:rsidRPr="003140DF">
        <w:rPr>
          <w:lang w:val="en-GB"/>
          <w:rPrChange w:id="2520" w:author="schulz" w:date="2016-01-10T18:02:00Z">
            <w:rPr/>
          </w:rPrChange>
        </w:rPr>
        <w:t>a</w:t>
      </w:r>
      <w:r w:rsidRPr="003140DF">
        <w:rPr>
          <w:spacing w:val="11"/>
          <w:lang w:val="en-GB"/>
          <w:rPrChange w:id="2521" w:author="schulz" w:date="2016-01-10T18:02:00Z">
            <w:rPr>
              <w:spacing w:val="11"/>
            </w:rPr>
          </w:rPrChange>
        </w:rPr>
        <w:t xml:space="preserve"> </w:t>
      </w:r>
      <w:r w:rsidRPr="003140DF">
        <w:rPr>
          <w:lang w:val="en-GB"/>
          <w:rPrChange w:id="2522" w:author="schulz" w:date="2016-01-10T18:02:00Z">
            <w:rPr/>
          </w:rPrChange>
        </w:rPr>
        <w:t>richer</w:t>
      </w:r>
      <w:r w:rsidRPr="003140DF">
        <w:rPr>
          <w:spacing w:val="11"/>
          <w:lang w:val="en-GB"/>
          <w:rPrChange w:id="2523" w:author="schulz" w:date="2016-01-10T18:02:00Z">
            <w:rPr>
              <w:spacing w:val="11"/>
            </w:rPr>
          </w:rPrChange>
        </w:rPr>
        <w:t xml:space="preserve"> </w:t>
      </w:r>
      <w:r w:rsidRPr="003140DF">
        <w:rPr>
          <w:lang w:val="en-GB"/>
          <w:rPrChange w:id="2524" w:author="schulz" w:date="2016-01-10T18:02:00Z">
            <w:rPr/>
          </w:rPrChange>
        </w:rPr>
        <w:t>query</w:t>
      </w:r>
      <w:r w:rsidRPr="003140DF">
        <w:rPr>
          <w:spacing w:val="11"/>
          <w:lang w:val="en-GB"/>
          <w:rPrChange w:id="2525" w:author="schulz" w:date="2016-01-10T18:02:00Z">
            <w:rPr>
              <w:spacing w:val="11"/>
            </w:rPr>
          </w:rPrChange>
        </w:rPr>
        <w:t xml:space="preserve"> </w:t>
      </w:r>
      <w:r w:rsidRPr="003140DF">
        <w:rPr>
          <w:lang w:val="en-GB"/>
          <w:rPrChange w:id="2526" w:author="schulz" w:date="2016-01-10T18:02:00Z">
            <w:rPr/>
          </w:rPrChange>
        </w:rPr>
        <w:t>paradigm.</w:t>
      </w:r>
      <w:r w:rsidRPr="003140DF">
        <w:rPr>
          <w:spacing w:val="19"/>
          <w:lang w:val="en-GB"/>
          <w:rPrChange w:id="2527" w:author="schulz" w:date="2016-01-10T18:02:00Z">
            <w:rPr>
              <w:spacing w:val="19"/>
            </w:rPr>
          </w:rPrChange>
        </w:rPr>
        <w:t xml:space="preserve"> </w:t>
      </w:r>
      <w:ins w:id="2528" w:author="schulz" w:date="2016-01-10T20:53:00Z">
        <w:r w:rsidR="00671349">
          <w:rPr>
            <w:spacing w:val="-2"/>
            <w:lang w:val="en-GB"/>
          </w:rPr>
          <w:t xml:space="preserve">All </w:t>
        </w:r>
      </w:ins>
      <w:r w:rsidRPr="003140DF">
        <w:rPr>
          <w:lang w:val="en-GB"/>
          <w:rPrChange w:id="2529" w:author="schulz" w:date="2016-01-10T18:02:00Z">
            <w:rPr/>
          </w:rPrChange>
        </w:rPr>
        <w:t>queries</w:t>
      </w:r>
      <w:r w:rsidRPr="003140DF">
        <w:rPr>
          <w:spacing w:val="11"/>
          <w:lang w:val="en-GB"/>
          <w:rPrChange w:id="2530" w:author="schulz" w:date="2016-01-10T18:02:00Z">
            <w:rPr>
              <w:spacing w:val="11"/>
            </w:rPr>
          </w:rPrChange>
        </w:rPr>
        <w:t xml:space="preserve"> </w:t>
      </w:r>
      <w:ins w:id="2531" w:author="schulz" w:date="2016-01-10T20:53:00Z">
        <w:r w:rsidR="00671349">
          <w:rPr>
            <w:spacing w:val="11"/>
            <w:lang w:val="en-GB"/>
          </w:rPr>
          <w:t xml:space="preserve">target DL </w:t>
        </w:r>
        <w:proofErr w:type="spellStart"/>
        <w:r w:rsidR="00671349">
          <w:rPr>
            <w:spacing w:val="11"/>
            <w:lang w:val="en-GB"/>
          </w:rPr>
          <w:t>Tboxes</w:t>
        </w:r>
        <w:proofErr w:type="spellEnd"/>
        <w:r w:rsidR="00671349">
          <w:rPr>
            <w:spacing w:val="11"/>
            <w:lang w:val="en-GB"/>
          </w:rPr>
          <w:t xml:space="preserve">, thus </w:t>
        </w:r>
        <w:r w:rsidR="00671349">
          <w:rPr>
            <w:spacing w:val="-9"/>
            <w:lang w:val="en-GB"/>
          </w:rPr>
          <w:t xml:space="preserve">avoiding </w:t>
        </w:r>
      </w:ins>
      <w:r w:rsidRPr="003140DF">
        <w:rPr>
          <w:lang w:val="en-GB"/>
          <w:rPrChange w:id="2532" w:author="schulz" w:date="2016-01-10T18:02:00Z">
            <w:rPr/>
          </w:rPrChange>
        </w:rPr>
        <w:t>the</w:t>
      </w:r>
      <w:r w:rsidRPr="003140DF">
        <w:rPr>
          <w:spacing w:val="-11"/>
          <w:lang w:val="en-GB"/>
          <w:rPrChange w:id="2533" w:author="schulz" w:date="2016-01-10T18:02:00Z">
            <w:rPr>
              <w:spacing w:val="-11"/>
            </w:rPr>
          </w:rPrChange>
        </w:rPr>
        <w:t xml:space="preserve"> </w:t>
      </w:r>
      <w:r w:rsidRPr="003140DF">
        <w:rPr>
          <w:lang w:val="en-GB"/>
          <w:rPrChange w:id="2534" w:author="schulz" w:date="2016-01-10T18:02:00Z">
            <w:rPr/>
          </w:rPrChange>
        </w:rPr>
        <w:t>import</w:t>
      </w:r>
      <w:r w:rsidRPr="003140DF">
        <w:rPr>
          <w:spacing w:val="-11"/>
          <w:lang w:val="en-GB"/>
          <w:rPrChange w:id="2535" w:author="schulz" w:date="2016-01-10T18:02:00Z">
            <w:rPr>
              <w:spacing w:val="-11"/>
            </w:rPr>
          </w:rPrChange>
        </w:rPr>
        <w:t xml:space="preserve"> </w:t>
      </w:r>
      <w:r w:rsidRPr="003140DF">
        <w:rPr>
          <w:lang w:val="en-GB"/>
          <w:rPrChange w:id="2536" w:author="schulz" w:date="2016-01-10T18:02:00Z">
            <w:rPr/>
          </w:rPrChange>
        </w:rPr>
        <w:t>and</w:t>
      </w:r>
      <w:r w:rsidRPr="003140DF">
        <w:rPr>
          <w:spacing w:val="26"/>
          <w:w w:val="99"/>
          <w:lang w:val="en-GB"/>
          <w:rPrChange w:id="2537" w:author="schulz" w:date="2016-01-10T18:02:00Z">
            <w:rPr>
              <w:spacing w:val="26"/>
              <w:w w:val="99"/>
            </w:rPr>
          </w:rPrChange>
        </w:rPr>
        <w:t xml:space="preserve"> </w:t>
      </w:r>
      <w:r w:rsidRPr="003140DF">
        <w:rPr>
          <w:lang w:val="en-GB"/>
          <w:rPrChange w:id="2538" w:author="schulz" w:date="2016-01-10T18:02:00Z">
            <w:rPr/>
          </w:rPrChange>
        </w:rPr>
        <w:t>inclusion</w:t>
      </w:r>
      <w:r w:rsidRPr="003140DF">
        <w:rPr>
          <w:spacing w:val="-12"/>
          <w:lang w:val="en-GB"/>
          <w:rPrChange w:id="2539" w:author="schulz" w:date="2016-01-10T18:02:00Z">
            <w:rPr>
              <w:spacing w:val="-12"/>
            </w:rPr>
          </w:rPrChange>
        </w:rPr>
        <w:t xml:space="preserve"> </w:t>
      </w:r>
      <w:r w:rsidRPr="003140DF">
        <w:rPr>
          <w:lang w:val="en-GB"/>
          <w:rPrChange w:id="2540" w:author="schulz" w:date="2016-01-10T18:02:00Z">
            <w:rPr/>
          </w:rPrChange>
        </w:rPr>
        <w:t>of</w:t>
      </w:r>
      <w:r w:rsidRPr="003140DF">
        <w:rPr>
          <w:spacing w:val="-11"/>
          <w:lang w:val="en-GB"/>
          <w:rPrChange w:id="2541" w:author="schulz" w:date="2016-01-10T18:02:00Z">
            <w:rPr>
              <w:spacing w:val="-11"/>
            </w:rPr>
          </w:rPrChange>
        </w:rPr>
        <w:t xml:space="preserve"> </w:t>
      </w:r>
      <w:r w:rsidRPr="003140DF">
        <w:rPr>
          <w:spacing w:val="-1"/>
          <w:lang w:val="en-GB"/>
          <w:rPrChange w:id="2542" w:author="schulz" w:date="2016-01-10T18:02:00Z">
            <w:rPr>
              <w:spacing w:val="-1"/>
            </w:rPr>
          </w:rPrChange>
        </w:rPr>
        <w:t>individuals</w:t>
      </w:r>
      <w:ins w:id="2543" w:author="schulz" w:date="2016-01-10T20:55:00Z">
        <w:r w:rsidR="00671349">
          <w:rPr>
            <w:spacing w:val="-1"/>
            <w:lang w:val="en-GB"/>
          </w:rPr>
          <w:t xml:space="preserve">. Reasoning is finite and complete, </w:t>
        </w:r>
      </w:ins>
      <w:r w:rsidRPr="003140DF">
        <w:rPr>
          <w:lang w:val="en-GB"/>
          <w:rPrChange w:id="2544" w:author="schulz" w:date="2016-01-10T18:02:00Z">
            <w:rPr/>
          </w:rPrChange>
        </w:rPr>
        <w:t>in</w:t>
      </w:r>
      <w:r w:rsidRPr="003140DF">
        <w:rPr>
          <w:spacing w:val="-11"/>
          <w:lang w:val="en-GB"/>
          <w:rPrChange w:id="2545" w:author="schulz" w:date="2016-01-10T18:02:00Z">
            <w:rPr>
              <w:spacing w:val="-11"/>
            </w:rPr>
          </w:rPrChange>
        </w:rPr>
        <w:t xml:space="preserve"> </w:t>
      </w:r>
      <w:ins w:id="2546" w:author="schulz" w:date="2016-01-10T20:55:00Z">
        <w:r w:rsidR="00671349">
          <w:rPr>
            <w:lang w:val="en-GB"/>
          </w:rPr>
          <w:t xml:space="preserve">contrast to </w:t>
        </w:r>
      </w:ins>
      <w:r w:rsidRPr="003140DF">
        <w:rPr>
          <w:lang w:val="en-GB"/>
          <w:rPrChange w:id="2547" w:author="schulz" w:date="2016-01-10T18:02:00Z">
            <w:rPr/>
          </w:rPrChange>
        </w:rPr>
        <w:t>the</w:t>
      </w:r>
      <w:r w:rsidRPr="003140DF">
        <w:rPr>
          <w:spacing w:val="-11"/>
          <w:lang w:val="en-GB"/>
          <w:rPrChange w:id="2548" w:author="schulz" w:date="2016-01-10T18:02:00Z">
            <w:rPr>
              <w:spacing w:val="-11"/>
            </w:rPr>
          </w:rPrChange>
        </w:rPr>
        <w:t xml:space="preserve"> </w:t>
      </w:r>
      <w:r w:rsidRPr="003140DF">
        <w:rPr>
          <w:lang w:val="en-GB"/>
          <w:rPrChange w:id="2549" w:author="schulz" w:date="2016-01-10T18:02:00Z">
            <w:rPr/>
          </w:rPrChange>
        </w:rPr>
        <w:t>costs</w:t>
      </w:r>
      <w:r w:rsidRPr="003140DF">
        <w:rPr>
          <w:spacing w:val="-10"/>
          <w:lang w:val="en-GB"/>
          <w:rPrChange w:id="2550" w:author="schulz" w:date="2016-01-10T18:02:00Z">
            <w:rPr>
              <w:spacing w:val="-10"/>
            </w:rPr>
          </w:rPrChange>
        </w:rPr>
        <w:t xml:space="preserve"> </w:t>
      </w:r>
      <w:r w:rsidRPr="003140DF">
        <w:rPr>
          <w:lang w:val="en-GB"/>
          <w:rPrChange w:id="2551" w:author="schulz" w:date="2016-01-10T18:02:00Z">
            <w:rPr/>
          </w:rPrChange>
        </w:rPr>
        <w:t>of</w:t>
      </w:r>
      <w:r w:rsidRPr="003140DF">
        <w:rPr>
          <w:spacing w:val="-11"/>
          <w:lang w:val="en-GB"/>
          <w:rPrChange w:id="2552" w:author="schulz" w:date="2016-01-10T18:02:00Z">
            <w:rPr>
              <w:spacing w:val="-11"/>
            </w:rPr>
          </w:rPrChange>
        </w:rPr>
        <w:t xml:space="preserve"> </w:t>
      </w:r>
      <w:r w:rsidRPr="003140DF">
        <w:rPr>
          <w:lang w:val="en-GB"/>
          <w:rPrChange w:id="2553" w:author="schulz" w:date="2016-01-10T18:02:00Z">
            <w:rPr/>
          </w:rPrChange>
        </w:rPr>
        <w:t>rich</w:t>
      </w:r>
      <w:r w:rsidRPr="003140DF">
        <w:rPr>
          <w:spacing w:val="-10"/>
          <w:lang w:val="en-GB"/>
          <w:rPrChange w:id="2554" w:author="schulz" w:date="2016-01-10T18:02:00Z">
            <w:rPr>
              <w:spacing w:val="-10"/>
            </w:rPr>
          </w:rPrChange>
        </w:rPr>
        <w:t xml:space="preserve"> </w:t>
      </w:r>
      <w:r w:rsidRPr="003140DF">
        <w:rPr>
          <w:spacing w:val="-1"/>
          <w:lang w:val="en-GB"/>
          <w:rPrChange w:id="2555" w:author="schulz" w:date="2016-01-10T18:02:00Z">
            <w:rPr>
              <w:spacing w:val="-1"/>
            </w:rPr>
          </w:rPrChange>
        </w:rPr>
        <w:t>TBoxes</w:t>
      </w:r>
      <w:r w:rsidRPr="003140DF">
        <w:rPr>
          <w:spacing w:val="-11"/>
          <w:lang w:val="en-GB"/>
          <w:rPrChange w:id="2556" w:author="schulz" w:date="2016-01-10T18:02:00Z">
            <w:rPr>
              <w:spacing w:val="-11"/>
            </w:rPr>
          </w:rPrChange>
        </w:rPr>
        <w:t xml:space="preserve"> </w:t>
      </w:r>
      <w:r w:rsidRPr="003140DF">
        <w:rPr>
          <w:lang w:val="en-GB"/>
          <w:rPrChange w:id="2557" w:author="schulz" w:date="2016-01-10T18:02:00Z">
            <w:rPr/>
          </w:rPrChange>
        </w:rPr>
        <w:t>together</w:t>
      </w:r>
      <w:r w:rsidRPr="003140DF">
        <w:rPr>
          <w:spacing w:val="-10"/>
          <w:lang w:val="en-GB"/>
          <w:rPrChange w:id="2558" w:author="schulz" w:date="2016-01-10T18:02:00Z">
            <w:rPr>
              <w:spacing w:val="-10"/>
            </w:rPr>
          </w:rPrChange>
        </w:rPr>
        <w:t xml:space="preserve"> </w:t>
      </w:r>
      <w:r w:rsidRPr="003140DF">
        <w:rPr>
          <w:lang w:val="en-GB"/>
          <w:rPrChange w:id="2559" w:author="schulz" w:date="2016-01-10T18:02:00Z">
            <w:rPr/>
          </w:rPrChange>
        </w:rPr>
        <w:t>with</w:t>
      </w:r>
      <w:r w:rsidRPr="003140DF">
        <w:rPr>
          <w:spacing w:val="-11"/>
          <w:lang w:val="en-GB"/>
          <w:rPrChange w:id="2560" w:author="schulz" w:date="2016-01-10T18:02:00Z">
            <w:rPr>
              <w:spacing w:val="-11"/>
            </w:rPr>
          </w:rPrChange>
        </w:rPr>
        <w:t xml:space="preserve"> </w:t>
      </w:r>
      <w:r w:rsidRPr="003140DF">
        <w:rPr>
          <w:lang w:val="en-GB"/>
          <w:rPrChange w:id="2561" w:author="schulz" w:date="2016-01-10T18:02:00Z">
            <w:rPr/>
          </w:rPrChange>
        </w:rPr>
        <w:t>populated</w:t>
      </w:r>
      <w:r w:rsidRPr="003140DF">
        <w:rPr>
          <w:spacing w:val="23"/>
          <w:w w:val="99"/>
          <w:lang w:val="en-GB"/>
          <w:rPrChange w:id="2562" w:author="schulz" w:date="2016-01-10T18:02:00Z">
            <w:rPr>
              <w:spacing w:val="23"/>
              <w:w w:val="99"/>
            </w:rPr>
          </w:rPrChange>
        </w:rPr>
        <w:t xml:space="preserve"> </w:t>
      </w:r>
      <w:proofErr w:type="spellStart"/>
      <w:r w:rsidRPr="003140DF">
        <w:rPr>
          <w:spacing w:val="-1"/>
          <w:lang w:val="en-GB"/>
          <w:rPrChange w:id="2563" w:author="schulz" w:date="2016-01-10T18:02:00Z">
            <w:rPr>
              <w:spacing w:val="-1"/>
            </w:rPr>
          </w:rPrChange>
        </w:rPr>
        <w:t>Aboxes</w:t>
      </w:r>
      <w:proofErr w:type="spellEnd"/>
      <w:r w:rsidRPr="003140DF">
        <w:rPr>
          <w:spacing w:val="-2"/>
          <w:lang w:val="en-GB"/>
          <w:rPrChange w:id="2564" w:author="schulz" w:date="2016-01-10T18:02:00Z">
            <w:rPr>
              <w:spacing w:val="-2"/>
            </w:rPr>
          </w:rPrChange>
        </w:rPr>
        <w:t xml:space="preserve"> </w:t>
      </w:r>
      <w:r w:rsidRPr="003140DF">
        <w:rPr>
          <w:lang w:val="en-GB"/>
          <w:rPrChange w:id="2565" w:author="schulz" w:date="2016-01-10T18:02:00Z">
            <w:rPr/>
          </w:rPrChange>
        </w:rPr>
        <w:t>(</w:t>
      </w:r>
      <w:proofErr w:type="spellStart"/>
      <w:r w:rsidRPr="003140DF">
        <w:rPr>
          <w:lang w:val="en-GB"/>
          <w:rPrChange w:id="2566" w:author="schulz" w:date="2016-01-10T18:02:00Z">
            <w:rPr/>
          </w:rPrChange>
        </w:rPr>
        <w:t>Motik</w:t>
      </w:r>
      <w:proofErr w:type="spellEnd"/>
      <w:r w:rsidRPr="003140DF">
        <w:rPr>
          <w:spacing w:val="-1"/>
          <w:lang w:val="en-GB"/>
          <w:rPrChange w:id="2567" w:author="schulz" w:date="2016-01-10T18:02:00Z">
            <w:rPr>
              <w:spacing w:val="-1"/>
            </w:rPr>
          </w:rPrChange>
        </w:rPr>
        <w:t xml:space="preserve"> </w:t>
      </w:r>
      <w:r w:rsidRPr="003140DF">
        <w:rPr>
          <w:lang w:val="en-GB"/>
          <w:rPrChange w:id="2568" w:author="schulz" w:date="2016-01-10T18:02:00Z">
            <w:rPr/>
          </w:rPrChange>
        </w:rPr>
        <w:t>and</w:t>
      </w:r>
      <w:r w:rsidRPr="003140DF">
        <w:rPr>
          <w:spacing w:val="-1"/>
          <w:lang w:val="en-GB"/>
          <w:rPrChange w:id="2569" w:author="schulz" w:date="2016-01-10T18:02:00Z">
            <w:rPr>
              <w:spacing w:val="-1"/>
            </w:rPr>
          </w:rPrChange>
        </w:rPr>
        <w:t xml:space="preserve"> Sattler,</w:t>
      </w:r>
      <w:r w:rsidRPr="003140DF">
        <w:rPr>
          <w:spacing w:val="-2"/>
          <w:lang w:val="en-GB"/>
          <w:rPrChange w:id="2570" w:author="schulz" w:date="2016-01-10T18:02:00Z">
            <w:rPr>
              <w:spacing w:val="-2"/>
            </w:rPr>
          </w:rPrChange>
        </w:rPr>
        <w:t xml:space="preserve"> </w:t>
      </w:r>
      <w:r w:rsidRPr="003140DF">
        <w:rPr>
          <w:lang w:val="en-GB"/>
          <w:rPrChange w:id="2571" w:author="schulz" w:date="2016-01-10T18:02:00Z">
            <w:rPr/>
          </w:rPrChange>
        </w:rPr>
        <w:t>2006).</w:t>
      </w:r>
      <w:r w:rsidRPr="003140DF">
        <w:rPr>
          <w:spacing w:val="1"/>
          <w:lang w:val="en-GB"/>
          <w:rPrChange w:id="2572" w:author="schulz" w:date="2016-01-10T18:02:00Z">
            <w:rPr>
              <w:spacing w:val="1"/>
            </w:rPr>
          </w:rPrChange>
        </w:rPr>
        <w:t xml:space="preserve"> </w:t>
      </w:r>
      <w:r w:rsidRPr="003140DF">
        <w:rPr>
          <w:lang w:val="en-GB"/>
          <w:rPrChange w:id="2573" w:author="schulz" w:date="2016-01-10T18:02:00Z">
            <w:rPr/>
          </w:rPrChange>
        </w:rPr>
        <w:t>The</w:t>
      </w:r>
      <w:r w:rsidRPr="003140DF">
        <w:rPr>
          <w:spacing w:val="-2"/>
          <w:lang w:val="en-GB"/>
          <w:rPrChange w:id="2574" w:author="schulz" w:date="2016-01-10T18:02:00Z">
            <w:rPr>
              <w:spacing w:val="-2"/>
            </w:rPr>
          </w:rPrChange>
        </w:rPr>
        <w:t xml:space="preserve"> </w:t>
      </w:r>
      <w:r w:rsidRPr="003140DF">
        <w:rPr>
          <w:lang w:val="en-GB"/>
          <w:rPrChange w:id="2575" w:author="schulz" w:date="2016-01-10T18:02:00Z">
            <w:rPr/>
          </w:rPrChange>
        </w:rPr>
        <w:t>interpretation</w:t>
      </w:r>
      <w:r w:rsidRPr="003140DF">
        <w:rPr>
          <w:spacing w:val="-1"/>
          <w:lang w:val="en-GB"/>
          <w:rPrChange w:id="2576" w:author="schulz" w:date="2016-01-10T18:02:00Z">
            <w:rPr>
              <w:spacing w:val="-1"/>
            </w:rPr>
          </w:rPrChange>
        </w:rPr>
        <w:t xml:space="preserve"> </w:t>
      </w:r>
      <w:r w:rsidRPr="003140DF">
        <w:rPr>
          <w:lang w:val="en-GB"/>
          <w:rPrChange w:id="2577" w:author="schulz" w:date="2016-01-10T18:02:00Z">
            <w:rPr/>
          </w:rPrChange>
        </w:rPr>
        <w:t>supports</w:t>
      </w:r>
      <w:r w:rsidRPr="003140DF">
        <w:rPr>
          <w:spacing w:val="-1"/>
          <w:lang w:val="en-GB"/>
          <w:rPrChange w:id="2578" w:author="schulz" w:date="2016-01-10T18:02:00Z">
            <w:rPr>
              <w:spacing w:val="-1"/>
            </w:rPr>
          </w:rPrChange>
        </w:rPr>
        <w:t xml:space="preserve"> </w:t>
      </w:r>
      <w:r w:rsidRPr="003140DF">
        <w:rPr>
          <w:lang w:val="en-GB"/>
          <w:rPrChange w:id="2579" w:author="schulz" w:date="2016-01-10T18:02:00Z">
            <w:rPr/>
          </w:rPrChange>
        </w:rPr>
        <w:t>the</w:t>
      </w:r>
      <w:r w:rsidRPr="003140DF">
        <w:rPr>
          <w:spacing w:val="-2"/>
          <w:lang w:val="en-GB"/>
          <w:rPrChange w:id="2580" w:author="schulz" w:date="2016-01-10T18:02:00Z">
            <w:rPr>
              <w:spacing w:val="-2"/>
            </w:rPr>
          </w:rPrChange>
        </w:rPr>
        <w:t xml:space="preserve"> </w:t>
      </w:r>
      <w:r w:rsidRPr="003140DF">
        <w:rPr>
          <w:lang w:val="en-GB"/>
          <w:rPrChange w:id="2581" w:author="schulz" w:date="2016-01-10T18:02:00Z">
            <w:rPr/>
          </w:rPrChange>
        </w:rPr>
        <w:t>notion</w:t>
      </w:r>
      <w:r w:rsidRPr="003140DF">
        <w:rPr>
          <w:spacing w:val="24"/>
          <w:w w:val="99"/>
          <w:lang w:val="en-GB"/>
          <w:rPrChange w:id="2582" w:author="schulz" w:date="2016-01-10T18:02:00Z">
            <w:rPr>
              <w:spacing w:val="24"/>
              <w:w w:val="99"/>
            </w:rPr>
          </w:rPrChange>
        </w:rPr>
        <w:t xml:space="preserve"> </w:t>
      </w:r>
      <w:r w:rsidRPr="003140DF">
        <w:rPr>
          <w:lang w:val="en-GB"/>
          <w:rPrChange w:id="2583" w:author="schulz" w:date="2016-01-10T18:02:00Z">
            <w:rPr/>
          </w:rPrChange>
        </w:rPr>
        <w:t>of</w:t>
      </w:r>
      <w:r w:rsidRPr="003140DF">
        <w:rPr>
          <w:spacing w:val="15"/>
          <w:lang w:val="en-GB"/>
          <w:rPrChange w:id="2584" w:author="schulz" w:date="2016-01-10T18:02:00Z">
            <w:rPr>
              <w:spacing w:val="15"/>
            </w:rPr>
          </w:rPrChange>
        </w:rPr>
        <w:t xml:space="preserve"> </w:t>
      </w:r>
      <w:r w:rsidRPr="003140DF">
        <w:rPr>
          <w:lang w:val="en-GB"/>
          <w:rPrChange w:id="2585" w:author="schulz" w:date="2016-01-10T18:02:00Z">
            <w:rPr/>
          </w:rPrChange>
        </w:rPr>
        <w:t>representing</w:t>
      </w:r>
      <w:r w:rsidRPr="003140DF">
        <w:rPr>
          <w:spacing w:val="15"/>
          <w:lang w:val="en-GB"/>
          <w:rPrChange w:id="2586" w:author="schulz" w:date="2016-01-10T18:02:00Z">
            <w:rPr>
              <w:spacing w:val="15"/>
            </w:rPr>
          </w:rPrChange>
        </w:rPr>
        <w:t xml:space="preserve"> </w:t>
      </w:r>
      <w:r w:rsidRPr="003140DF">
        <w:rPr>
          <w:lang w:val="en-GB"/>
          <w:rPrChange w:id="2587" w:author="schulz" w:date="2016-01-10T18:02:00Z">
            <w:rPr/>
          </w:rPrChange>
        </w:rPr>
        <w:t>the</w:t>
      </w:r>
      <w:r w:rsidRPr="003140DF">
        <w:rPr>
          <w:spacing w:val="15"/>
          <w:lang w:val="en-GB"/>
          <w:rPrChange w:id="2588" w:author="schulz" w:date="2016-01-10T18:02:00Z">
            <w:rPr>
              <w:spacing w:val="15"/>
            </w:rPr>
          </w:rPrChange>
        </w:rPr>
        <w:t xml:space="preserve"> </w:t>
      </w:r>
      <w:r w:rsidRPr="003140DF">
        <w:rPr>
          <w:lang w:val="en-GB"/>
          <w:rPrChange w:id="2589" w:author="schulz" w:date="2016-01-10T18:02:00Z">
            <w:rPr/>
          </w:rPrChange>
        </w:rPr>
        <w:t>content</w:t>
      </w:r>
      <w:r w:rsidRPr="003140DF">
        <w:rPr>
          <w:spacing w:val="15"/>
          <w:lang w:val="en-GB"/>
          <w:rPrChange w:id="2590" w:author="schulz" w:date="2016-01-10T18:02:00Z">
            <w:rPr>
              <w:spacing w:val="15"/>
            </w:rPr>
          </w:rPrChange>
        </w:rPr>
        <w:t xml:space="preserve"> </w:t>
      </w:r>
      <w:r w:rsidRPr="003140DF">
        <w:rPr>
          <w:lang w:val="en-GB"/>
          <w:rPrChange w:id="2591" w:author="schulz" w:date="2016-01-10T18:02:00Z">
            <w:rPr/>
          </w:rPrChange>
        </w:rPr>
        <w:t>according</w:t>
      </w:r>
      <w:r w:rsidRPr="003140DF">
        <w:rPr>
          <w:spacing w:val="15"/>
          <w:lang w:val="en-GB"/>
          <w:rPrChange w:id="2592" w:author="schulz" w:date="2016-01-10T18:02:00Z">
            <w:rPr>
              <w:spacing w:val="15"/>
            </w:rPr>
          </w:rPrChange>
        </w:rPr>
        <w:t xml:space="preserve"> </w:t>
      </w:r>
      <w:r w:rsidRPr="003140DF">
        <w:rPr>
          <w:lang w:val="en-GB"/>
          <w:rPrChange w:id="2593" w:author="schulz" w:date="2016-01-10T18:02:00Z">
            <w:rPr/>
          </w:rPrChange>
        </w:rPr>
        <w:t>to</w:t>
      </w:r>
      <w:r w:rsidRPr="003140DF">
        <w:rPr>
          <w:spacing w:val="15"/>
          <w:lang w:val="en-GB"/>
          <w:rPrChange w:id="2594" w:author="schulz" w:date="2016-01-10T18:02:00Z">
            <w:rPr>
              <w:spacing w:val="15"/>
            </w:rPr>
          </w:rPrChange>
        </w:rPr>
        <w:t xml:space="preserve"> </w:t>
      </w:r>
      <w:r w:rsidRPr="003140DF">
        <w:rPr>
          <w:lang w:val="en-GB"/>
          <w:rPrChange w:id="2595" w:author="schulz" w:date="2016-01-10T18:02:00Z">
            <w:rPr/>
          </w:rPrChange>
        </w:rPr>
        <w:t>the</w:t>
      </w:r>
      <w:r w:rsidRPr="003140DF">
        <w:rPr>
          <w:spacing w:val="16"/>
          <w:lang w:val="en-GB"/>
          <w:rPrChange w:id="2596" w:author="schulz" w:date="2016-01-10T18:02:00Z">
            <w:rPr>
              <w:spacing w:val="16"/>
            </w:rPr>
          </w:rPrChange>
        </w:rPr>
        <w:t xml:space="preserve"> </w:t>
      </w:r>
      <w:r w:rsidRPr="003140DF">
        <w:rPr>
          <w:lang w:val="en-GB"/>
          <w:rPrChange w:id="2597" w:author="schulz" w:date="2016-01-10T18:02:00Z">
            <w:rPr/>
          </w:rPrChange>
        </w:rPr>
        <w:t>classes</w:t>
      </w:r>
      <w:r w:rsidRPr="003140DF">
        <w:rPr>
          <w:spacing w:val="15"/>
          <w:lang w:val="en-GB"/>
          <w:rPrChange w:id="2598" w:author="schulz" w:date="2016-01-10T18:02:00Z">
            <w:rPr>
              <w:spacing w:val="15"/>
            </w:rPr>
          </w:rPrChange>
        </w:rPr>
        <w:t xml:space="preserve"> </w:t>
      </w:r>
      <w:r w:rsidRPr="003140DF">
        <w:rPr>
          <w:lang w:val="en-GB"/>
          <w:rPrChange w:id="2599" w:author="schulz" w:date="2016-01-10T18:02:00Z">
            <w:rPr/>
          </w:rPrChange>
        </w:rPr>
        <w:t>the</w:t>
      </w:r>
      <w:r w:rsidRPr="003140DF">
        <w:rPr>
          <w:spacing w:val="15"/>
          <w:lang w:val="en-GB"/>
          <w:rPrChange w:id="2600" w:author="schulz" w:date="2016-01-10T18:02:00Z">
            <w:rPr>
              <w:spacing w:val="15"/>
            </w:rPr>
          </w:rPrChange>
        </w:rPr>
        <w:t xml:space="preserve"> </w:t>
      </w:r>
      <w:r w:rsidRPr="003140DF">
        <w:rPr>
          <w:spacing w:val="-1"/>
          <w:lang w:val="en-GB"/>
          <w:rPrChange w:id="2601" w:author="schulz" w:date="2016-01-10T18:02:00Z">
            <w:rPr>
              <w:spacing w:val="-1"/>
            </w:rPr>
          </w:rPrChange>
        </w:rPr>
        <w:t>individuals</w:t>
      </w:r>
      <w:r w:rsidRPr="003140DF">
        <w:rPr>
          <w:spacing w:val="15"/>
          <w:lang w:val="en-GB"/>
          <w:rPrChange w:id="2602" w:author="schulz" w:date="2016-01-10T18:02:00Z">
            <w:rPr>
              <w:spacing w:val="15"/>
            </w:rPr>
          </w:rPrChange>
        </w:rPr>
        <w:t xml:space="preserve"> </w:t>
      </w:r>
      <w:r w:rsidRPr="003140DF">
        <w:rPr>
          <w:lang w:val="en-GB"/>
          <w:rPrChange w:id="2603" w:author="schulz" w:date="2016-01-10T18:02:00Z">
            <w:rPr/>
          </w:rPrChange>
        </w:rPr>
        <w:t>are</w:t>
      </w:r>
      <w:r w:rsidRPr="003140DF">
        <w:rPr>
          <w:spacing w:val="27"/>
          <w:w w:val="99"/>
          <w:lang w:val="en-GB"/>
          <w:rPrChange w:id="2604" w:author="schulz" w:date="2016-01-10T18:02:00Z">
            <w:rPr>
              <w:spacing w:val="27"/>
              <w:w w:val="99"/>
            </w:rPr>
          </w:rPrChange>
        </w:rPr>
        <w:t xml:space="preserve"> </w:t>
      </w:r>
      <w:r w:rsidRPr="003140DF">
        <w:rPr>
          <w:spacing w:val="-1"/>
          <w:lang w:val="en-GB"/>
          <w:rPrChange w:id="2605" w:author="schulz" w:date="2016-01-10T18:02:00Z">
            <w:rPr>
              <w:spacing w:val="-1"/>
            </w:rPr>
          </w:rPrChange>
        </w:rPr>
        <w:t>member,</w:t>
      </w:r>
      <w:r w:rsidRPr="003140DF">
        <w:rPr>
          <w:spacing w:val="-7"/>
          <w:lang w:val="en-GB"/>
          <w:rPrChange w:id="2606" w:author="schulz" w:date="2016-01-10T18:02:00Z">
            <w:rPr>
              <w:spacing w:val="-7"/>
            </w:rPr>
          </w:rPrChange>
        </w:rPr>
        <w:t xml:space="preserve"> </w:t>
      </w:r>
      <w:r w:rsidRPr="003140DF">
        <w:rPr>
          <w:lang w:val="en-GB"/>
          <w:rPrChange w:id="2607" w:author="schulz" w:date="2016-01-10T18:02:00Z">
            <w:rPr/>
          </w:rPrChange>
        </w:rPr>
        <w:t>as</w:t>
      </w:r>
      <w:r w:rsidRPr="003140DF">
        <w:rPr>
          <w:spacing w:val="-7"/>
          <w:lang w:val="en-GB"/>
          <w:rPrChange w:id="2608" w:author="schulz" w:date="2016-01-10T18:02:00Z">
            <w:rPr>
              <w:spacing w:val="-7"/>
            </w:rPr>
          </w:rPrChange>
        </w:rPr>
        <w:t xml:space="preserve"> </w:t>
      </w:r>
      <w:r w:rsidRPr="003140DF">
        <w:rPr>
          <w:spacing w:val="-1"/>
          <w:lang w:val="en-GB"/>
          <w:rPrChange w:id="2609" w:author="schulz" w:date="2016-01-10T18:02:00Z">
            <w:rPr>
              <w:spacing w:val="-1"/>
            </w:rPr>
          </w:rPrChange>
        </w:rPr>
        <w:t>observed</w:t>
      </w:r>
      <w:r w:rsidRPr="003140DF">
        <w:rPr>
          <w:spacing w:val="-7"/>
          <w:lang w:val="en-GB"/>
          <w:rPrChange w:id="2610" w:author="schulz" w:date="2016-01-10T18:02:00Z">
            <w:rPr>
              <w:spacing w:val="-7"/>
            </w:rPr>
          </w:rPrChange>
        </w:rPr>
        <w:t xml:space="preserve"> </w:t>
      </w:r>
      <w:r w:rsidRPr="003140DF">
        <w:rPr>
          <w:lang w:val="en-GB"/>
          <w:rPrChange w:id="2611" w:author="schulz" w:date="2016-01-10T18:02:00Z">
            <w:rPr/>
          </w:rPrChange>
        </w:rPr>
        <w:t>in</w:t>
      </w:r>
      <w:r w:rsidRPr="003140DF">
        <w:rPr>
          <w:spacing w:val="-6"/>
          <w:lang w:val="en-GB"/>
          <w:rPrChange w:id="2612" w:author="schulz" w:date="2016-01-10T18:02:00Z">
            <w:rPr>
              <w:spacing w:val="-6"/>
            </w:rPr>
          </w:rPrChange>
        </w:rPr>
        <w:t xml:space="preserve"> </w:t>
      </w:r>
      <w:r w:rsidRPr="003140DF">
        <w:rPr>
          <w:lang w:val="en-GB"/>
          <w:rPrChange w:id="2613" w:author="schulz" w:date="2016-01-10T18:02:00Z">
            <w:rPr/>
          </w:rPrChange>
        </w:rPr>
        <w:t>biological</w:t>
      </w:r>
      <w:r w:rsidRPr="003140DF">
        <w:rPr>
          <w:spacing w:val="-7"/>
          <w:lang w:val="en-GB"/>
          <w:rPrChange w:id="2614" w:author="schulz" w:date="2016-01-10T18:02:00Z">
            <w:rPr>
              <w:spacing w:val="-7"/>
            </w:rPr>
          </w:rPrChange>
        </w:rPr>
        <w:t xml:space="preserve"> </w:t>
      </w:r>
      <w:r w:rsidRPr="003140DF">
        <w:rPr>
          <w:spacing w:val="-1"/>
          <w:lang w:val="en-GB"/>
          <w:rPrChange w:id="2615" w:author="schulz" w:date="2016-01-10T18:02:00Z">
            <w:rPr>
              <w:spacing w:val="-1"/>
            </w:rPr>
          </w:rPrChange>
        </w:rPr>
        <w:t>experiments.</w:t>
      </w:r>
    </w:p>
    <w:p w14:paraId="70A27856" w14:textId="727CA8FC" w:rsidR="00F20945" w:rsidRPr="003140DF" w:rsidRDefault="00F20945">
      <w:pPr>
        <w:pStyle w:val="Corpodetexto"/>
        <w:kinsoku w:val="0"/>
        <w:overflowPunct w:val="0"/>
        <w:spacing w:line="285" w:lineRule="auto"/>
        <w:ind w:left="2107" w:firstLine="239"/>
        <w:jc w:val="both"/>
        <w:rPr>
          <w:lang w:val="en-GB"/>
          <w:rPrChange w:id="2616" w:author="schulz" w:date="2016-01-10T18:02:00Z">
            <w:rPr/>
          </w:rPrChange>
        </w:rPr>
      </w:pPr>
      <w:r w:rsidRPr="003140DF">
        <w:rPr>
          <w:lang w:val="en-GB"/>
          <w:rPrChange w:id="2617" w:author="schulz" w:date="2016-01-10T18:02:00Z">
            <w:rPr/>
          </w:rPrChange>
        </w:rPr>
        <w:t>The</w:t>
      </w:r>
      <w:r w:rsidRPr="003140DF">
        <w:rPr>
          <w:spacing w:val="5"/>
          <w:lang w:val="en-GB"/>
          <w:rPrChange w:id="2618" w:author="schulz" w:date="2016-01-10T18:02:00Z">
            <w:rPr>
              <w:spacing w:val="5"/>
            </w:rPr>
          </w:rPrChange>
        </w:rPr>
        <w:t xml:space="preserve"> </w:t>
      </w:r>
      <w:r w:rsidRPr="003140DF">
        <w:rPr>
          <w:spacing w:val="-1"/>
          <w:lang w:val="en-GB"/>
          <w:rPrChange w:id="2619" w:author="schulz" w:date="2016-01-10T18:02:00Z">
            <w:rPr>
              <w:spacing w:val="-1"/>
            </w:rPr>
          </w:rPrChange>
        </w:rPr>
        <w:t>fact</w:t>
      </w:r>
      <w:r w:rsidRPr="003140DF">
        <w:rPr>
          <w:spacing w:val="5"/>
          <w:lang w:val="en-GB"/>
          <w:rPrChange w:id="2620" w:author="schulz" w:date="2016-01-10T18:02:00Z">
            <w:rPr>
              <w:spacing w:val="5"/>
            </w:rPr>
          </w:rPrChange>
        </w:rPr>
        <w:t xml:space="preserve"> </w:t>
      </w:r>
      <w:r w:rsidRPr="003140DF">
        <w:rPr>
          <w:lang w:val="en-GB"/>
          <w:rPrChange w:id="2621" w:author="schulz" w:date="2016-01-10T18:02:00Z">
            <w:rPr/>
          </w:rPrChange>
        </w:rPr>
        <w:t>that</w:t>
      </w:r>
      <w:r w:rsidRPr="003140DF">
        <w:rPr>
          <w:spacing w:val="6"/>
          <w:lang w:val="en-GB"/>
          <w:rPrChange w:id="2622" w:author="schulz" w:date="2016-01-10T18:02:00Z">
            <w:rPr>
              <w:spacing w:val="6"/>
            </w:rPr>
          </w:rPrChange>
        </w:rPr>
        <w:t xml:space="preserve"> </w:t>
      </w:r>
      <w:r w:rsidRPr="003140DF">
        <w:rPr>
          <w:lang w:val="en-GB"/>
          <w:rPrChange w:id="2623" w:author="schulz" w:date="2016-01-10T18:02:00Z">
            <w:rPr/>
          </w:rPrChange>
        </w:rPr>
        <w:t>typical</w:t>
      </w:r>
      <w:r w:rsidRPr="003140DF">
        <w:rPr>
          <w:spacing w:val="5"/>
          <w:lang w:val="en-GB"/>
          <w:rPrChange w:id="2624" w:author="schulz" w:date="2016-01-10T18:02:00Z">
            <w:rPr>
              <w:spacing w:val="5"/>
            </w:rPr>
          </w:rPrChange>
        </w:rPr>
        <w:t xml:space="preserve"> </w:t>
      </w:r>
      <w:r w:rsidRPr="003140DF">
        <w:rPr>
          <w:lang w:val="en-GB"/>
          <w:rPrChange w:id="2625" w:author="schulz" w:date="2016-01-10T18:02:00Z">
            <w:rPr/>
          </w:rPrChange>
        </w:rPr>
        <w:t>queries</w:t>
      </w:r>
      <w:r w:rsidRPr="003140DF">
        <w:rPr>
          <w:spacing w:val="5"/>
          <w:lang w:val="en-GB"/>
          <w:rPrChange w:id="2626" w:author="schulz" w:date="2016-01-10T18:02:00Z">
            <w:rPr>
              <w:spacing w:val="5"/>
            </w:rPr>
          </w:rPrChange>
        </w:rPr>
        <w:t xml:space="preserve"> </w:t>
      </w:r>
      <w:r w:rsidRPr="003140DF">
        <w:rPr>
          <w:spacing w:val="-1"/>
          <w:lang w:val="en-GB"/>
          <w:rPrChange w:id="2627" w:author="schulz" w:date="2016-01-10T18:02:00Z">
            <w:rPr>
              <w:spacing w:val="-1"/>
            </w:rPr>
          </w:rPrChange>
        </w:rPr>
        <w:t>target</w:t>
      </w:r>
      <w:r w:rsidRPr="003140DF">
        <w:rPr>
          <w:spacing w:val="6"/>
          <w:lang w:val="en-GB"/>
          <w:rPrChange w:id="2628" w:author="schulz" w:date="2016-01-10T18:02:00Z">
            <w:rPr>
              <w:spacing w:val="6"/>
            </w:rPr>
          </w:rPrChange>
        </w:rPr>
        <w:t xml:space="preserve"> </w:t>
      </w:r>
      <w:r w:rsidRPr="003140DF">
        <w:rPr>
          <w:lang w:val="en-GB"/>
          <w:rPrChange w:id="2629" w:author="schulz" w:date="2016-01-10T18:02:00Z">
            <w:rPr/>
          </w:rPrChange>
        </w:rPr>
        <w:t>possibilities</w:t>
      </w:r>
      <w:r w:rsidRPr="003140DF">
        <w:rPr>
          <w:spacing w:val="5"/>
          <w:lang w:val="en-GB"/>
          <w:rPrChange w:id="2630" w:author="schulz" w:date="2016-01-10T18:02:00Z">
            <w:rPr>
              <w:spacing w:val="5"/>
            </w:rPr>
          </w:rPrChange>
        </w:rPr>
        <w:t xml:space="preserve"> </w:t>
      </w:r>
      <w:r w:rsidRPr="003140DF">
        <w:rPr>
          <w:spacing w:val="-2"/>
          <w:lang w:val="en-GB"/>
          <w:rPrChange w:id="2631" w:author="schulz" w:date="2016-01-10T18:02:00Z">
            <w:rPr>
              <w:spacing w:val="-2"/>
            </w:rPr>
          </w:rPrChange>
        </w:rPr>
        <w:t>“</w:t>
      </w:r>
      <w:r w:rsidRPr="003140DF">
        <w:rPr>
          <w:i/>
          <w:iCs/>
          <w:spacing w:val="-2"/>
          <w:lang w:val="en-GB"/>
          <w:rPrChange w:id="2632" w:author="schulz" w:date="2016-01-10T18:02:00Z">
            <w:rPr>
              <w:i/>
              <w:iCs/>
              <w:spacing w:val="-2"/>
            </w:rPr>
          </w:rPrChange>
        </w:rPr>
        <w:t>Are</w:t>
      </w:r>
      <w:r w:rsidRPr="003140DF">
        <w:rPr>
          <w:i/>
          <w:iCs/>
          <w:spacing w:val="6"/>
          <w:lang w:val="en-GB"/>
          <w:rPrChange w:id="2633" w:author="schulz" w:date="2016-01-10T18:02:00Z">
            <w:rPr>
              <w:i/>
              <w:iCs/>
              <w:spacing w:val="6"/>
            </w:rPr>
          </w:rPrChange>
        </w:rPr>
        <w:t xml:space="preserve"> </w:t>
      </w:r>
      <w:r w:rsidRPr="003140DF">
        <w:rPr>
          <w:i/>
          <w:iCs/>
          <w:spacing w:val="-1"/>
          <w:lang w:val="en-GB"/>
          <w:rPrChange w:id="2634" w:author="schulz" w:date="2016-01-10T18:02:00Z">
            <w:rPr>
              <w:i/>
              <w:iCs/>
              <w:spacing w:val="-1"/>
            </w:rPr>
          </w:rPrChange>
        </w:rPr>
        <w:t>members</w:t>
      </w:r>
      <w:r w:rsidRPr="003140DF">
        <w:rPr>
          <w:i/>
          <w:iCs/>
          <w:spacing w:val="5"/>
          <w:lang w:val="en-GB"/>
          <w:rPrChange w:id="2635" w:author="schulz" w:date="2016-01-10T18:02:00Z">
            <w:rPr>
              <w:i/>
              <w:iCs/>
              <w:spacing w:val="5"/>
            </w:rPr>
          </w:rPrChange>
        </w:rPr>
        <w:t xml:space="preserve"> </w:t>
      </w:r>
      <w:r w:rsidRPr="003140DF">
        <w:rPr>
          <w:i/>
          <w:iCs/>
          <w:lang w:val="en-GB"/>
          <w:rPrChange w:id="2636" w:author="schulz" w:date="2016-01-10T18:02:00Z">
            <w:rPr>
              <w:i/>
              <w:iCs/>
            </w:rPr>
          </w:rPrChange>
        </w:rPr>
        <w:t>of</w:t>
      </w:r>
      <w:r w:rsidRPr="003140DF">
        <w:rPr>
          <w:i/>
          <w:iCs/>
          <w:spacing w:val="5"/>
          <w:lang w:val="en-GB"/>
          <w:rPrChange w:id="2637" w:author="schulz" w:date="2016-01-10T18:02:00Z">
            <w:rPr>
              <w:i/>
              <w:iCs/>
              <w:spacing w:val="5"/>
            </w:rPr>
          </w:rPrChange>
        </w:rPr>
        <w:t xml:space="preserve"> </w:t>
      </w:r>
      <w:r w:rsidRPr="003140DF">
        <w:rPr>
          <w:i/>
          <w:iCs/>
          <w:lang w:val="en-GB"/>
          <w:rPrChange w:id="2638" w:author="schulz" w:date="2016-01-10T18:02:00Z">
            <w:rPr>
              <w:i/>
              <w:iCs/>
            </w:rPr>
          </w:rPrChange>
        </w:rPr>
        <w:t>the</w:t>
      </w:r>
      <w:r w:rsidRPr="003140DF">
        <w:rPr>
          <w:i/>
          <w:iCs/>
          <w:spacing w:val="25"/>
          <w:w w:val="99"/>
          <w:lang w:val="en-GB"/>
          <w:rPrChange w:id="2639" w:author="schulz" w:date="2016-01-10T18:02:00Z">
            <w:rPr>
              <w:i/>
              <w:iCs/>
              <w:spacing w:val="25"/>
              <w:w w:val="99"/>
            </w:rPr>
          </w:rPrChange>
        </w:rPr>
        <w:t xml:space="preserve"> </w:t>
      </w:r>
      <w:r w:rsidRPr="003140DF">
        <w:rPr>
          <w:i/>
          <w:iCs/>
          <w:lang w:val="en-GB"/>
          <w:rPrChange w:id="2640" w:author="schulz" w:date="2016-01-10T18:02:00Z">
            <w:rPr>
              <w:i/>
              <w:iCs/>
            </w:rPr>
          </w:rPrChange>
        </w:rPr>
        <w:t>class</w:t>
      </w:r>
      <w:r w:rsidRPr="003140DF">
        <w:rPr>
          <w:i/>
          <w:iCs/>
          <w:spacing w:val="-8"/>
          <w:lang w:val="en-GB"/>
          <w:rPrChange w:id="2641" w:author="schulz" w:date="2016-01-10T18:02:00Z">
            <w:rPr>
              <w:i/>
              <w:iCs/>
              <w:spacing w:val="-8"/>
            </w:rPr>
          </w:rPrChange>
        </w:rPr>
        <w:t xml:space="preserve"> </w:t>
      </w:r>
      <w:r w:rsidRPr="003140DF">
        <w:rPr>
          <w:i/>
          <w:iCs/>
          <w:lang w:val="en-GB"/>
          <w:rPrChange w:id="2642" w:author="schulz" w:date="2016-01-10T18:02:00Z">
            <w:rPr>
              <w:i/>
              <w:iCs/>
            </w:rPr>
          </w:rPrChange>
        </w:rPr>
        <w:t>A</w:t>
      </w:r>
      <w:r w:rsidRPr="003140DF">
        <w:rPr>
          <w:i/>
          <w:iCs/>
          <w:spacing w:val="-8"/>
          <w:lang w:val="en-GB"/>
          <w:rPrChange w:id="2643" w:author="schulz" w:date="2016-01-10T18:02:00Z">
            <w:rPr>
              <w:i/>
              <w:iCs/>
              <w:spacing w:val="-8"/>
            </w:rPr>
          </w:rPrChange>
        </w:rPr>
        <w:t xml:space="preserve"> </w:t>
      </w:r>
      <w:r w:rsidRPr="003140DF">
        <w:rPr>
          <w:i/>
          <w:iCs/>
          <w:lang w:val="en-GB"/>
          <w:rPrChange w:id="2644" w:author="schulz" w:date="2016-01-10T18:02:00Z">
            <w:rPr>
              <w:i/>
              <w:iCs/>
            </w:rPr>
          </w:rPrChange>
        </w:rPr>
        <w:t>able</w:t>
      </w:r>
      <w:r w:rsidRPr="003140DF">
        <w:rPr>
          <w:i/>
          <w:iCs/>
          <w:spacing w:val="-8"/>
          <w:lang w:val="en-GB"/>
          <w:rPrChange w:id="2645" w:author="schulz" w:date="2016-01-10T18:02:00Z">
            <w:rPr>
              <w:i/>
              <w:iCs/>
              <w:spacing w:val="-8"/>
            </w:rPr>
          </w:rPrChange>
        </w:rPr>
        <w:t xml:space="preserve"> </w:t>
      </w:r>
      <w:r w:rsidRPr="003140DF">
        <w:rPr>
          <w:i/>
          <w:iCs/>
          <w:lang w:val="en-GB"/>
          <w:rPrChange w:id="2646" w:author="schulz" w:date="2016-01-10T18:02:00Z">
            <w:rPr>
              <w:i/>
              <w:iCs/>
            </w:rPr>
          </w:rPrChange>
        </w:rPr>
        <w:t>to</w:t>
      </w:r>
      <w:r w:rsidRPr="003140DF">
        <w:rPr>
          <w:i/>
          <w:iCs/>
          <w:spacing w:val="-8"/>
          <w:lang w:val="en-GB"/>
          <w:rPrChange w:id="2647" w:author="schulz" w:date="2016-01-10T18:02:00Z">
            <w:rPr>
              <w:i/>
              <w:iCs/>
              <w:spacing w:val="-8"/>
            </w:rPr>
          </w:rPrChange>
        </w:rPr>
        <w:t xml:space="preserve"> </w:t>
      </w:r>
      <w:r w:rsidRPr="003140DF">
        <w:rPr>
          <w:i/>
          <w:iCs/>
          <w:lang w:val="en-GB"/>
          <w:rPrChange w:id="2648" w:author="schulz" w:date="2016-01-10T18:02:00Z">
            <w:rPr>
              <w:i/>
              <w:iCs/>
            </w:rPr>
          </w:rPrChange>
        </w:rPr>
        <w:t>do</w:t>
      </w:r>
      <w:r w:rsidRPr="003140DF">
        <w:rPr>
          <w:i/>
          <w:iCs/>
          <w:spacing w:val="-8"/>
          <w:lang w:val="en-GB"/>
          <w:rPrChange w:id="2649" w:author="schulz" w:date="2016-01-10T18:02:00Z">
            <w:rPr>
              <w:i/>
              <w:iCs/>
              <w:spacing w:val="-8"/>
            </w:rPr>
          </w:rPrChange>
        </w:rPr>
        <w:t xml:space="preserve"> </w:t>
      </w:r>
      <w:r w:rsidRPr="003140DF">
        <w:rPr>
          <w:i/>
          <w:iCs/>
          <w:lang w:val="en-GB"/>
          <w:rPrChange w:id="2650" w:author="schulz" w:date="2016-01-10T18:02:00Z">
            <w:rPr>
              <w:i/>
              <w:iCs/>
            </w:rPr>
          </w:rPrChange>
        </w:rPr>
        <w:t>B?</w:t>
      </w:r>
      <w:r w:rsidRPr="003140DF">
        <w:rPr>
          <w:lang w:val="en-GB"/>
          <w:rPrChange w:id="2651" w:author="schulz" w:date="2016-01-10T18:02:00Z">
            <w:rPr/>
          </w:rPrChange>
        </w:rPr>
        <w:t>”</w:t>
      </w:r>
      <w:r w:rsidRPr="003140DF">
        <w:rPr>
          <w:spacing w:val="-8"/>
          <w:lang w:val="en-GB"/>
          <w:rPrChange w:id="2652" w:author="schulz" w:date="2016-01-10T18:02:00Z">
            <w:rPr>
              <w:spacing w:val="-8"/>
            </w:rPr>
          </w:rPrChange>
        </w:rPr>
        <w:t xml:space="preserve"> </w:t>
      </w:r>
      <w:r w:rsidRPr="003140DF">
        <w:rPr>
          <w:lang w:val="en-GB"/>
          <w:rPrChange w:id="2653" w:author="schulz" w:date="2016-01-10T18:02:00Z">
            <w:rPr/>
          </w:rPrChange>
        </w:rPr>
        <w:t>is</w:t>
      </w:r>
      <w:r w:rsidRPr="003140DF">
        <w:rPr>
          <w:spacing w:val="-8"/>
          <w:lang w:val="en-GB"/>
          <w:rPrChange w:id="2654" w:author="schulz" w:date="2016-01-10T18:02:00Z">
            <w:rPr>
              <w:spacing w:val="-8"/>
            </w:rPr>
          </w:rPrChange>
        </w:rPr>
        <w:t xml:space="preserve"> </w:t>
      </w:r>
      <w:r w:rsidRPr="003140DF">
        <w:rPr>
          <w:lang w:val="en-GB"/>
          <w:rPrChange w:id="2655" w:author="schulz" w:date="2016-01-10T18:02:00Z">
            <w:rPr/>
          </w:rPrChange>
        </w:rPr>
        <w:t>addressed</w:t>
      </w:r>
      <w:r w:rsidRPr="003140DF">
        <w:rPr>
          <w:spacing w:val="-8"/>
          <w:lang w:val="en-GB"/>
          <w:rPrChange w:id="2656" w:author="schulz" w:date="2016-01-10T18:02:00Z">
            <w:rPr>
              <w:spacing w:val="-8"/>
            </w:rPr>
          </w:rPrChange>
        </w:rPr>
        <w:t xml:space="preserve"> </w:t>
      </w:r>
      <w:r w:rsidRPr="003140DF">
        <w:rPr>
          <w:lang w:val="en-GB"/>
          <w:rPrChange w:id="2657" w:author="schulz" w:date="2016-01-10T18:02:00Z">
            <w:rPr/>
          </w:rPrChange>
        </w:rPr>
        <w:t>by</w:t>
      </w:r>
      <w:r w:rsidRPr="003140DF">
        <w:rPr>
          <w:spacing w:val="-8"/>
          <w:lang w:val="en-GB"/>
          <w:rPrChange w:id="2658" w:author="schulz" w:date="2016-01-10T18:02:00Z">
            <w:rPr>
              <w:spacing w:val="-8"/>
            </w:rPr>
          </w:rPrChange>
        </w:rPr>
        <w:t xml:space="preserve"> </w:t>
      </w:r>
      <w:r w:rsidRPr="003140DF">
        <w:rPr>
          <w:spacing w:val="-1"/>
          <w:lang w:val="en-GB"/>
          <w:rPrChange w:id="2659" w:author="schulz" w:date="2016-01-10T18:02:00Z">
            <w:rPr>
              <w:spacing w:val="-1"/>
            </w:rPr>
          </w:rPrChange>
        </w:rPr>
        <w:t>two</w:t>
      </w:r>
      <w:r w:rsidRPr="003140DF">
        <w:rPr>
          <w:spacing w:val="-8"/>
          <w:lang w:val="en-GB"/>
          <w:rPrChange w:id="2660" w:author="schulz" w:date="2016-01-10T18:02:00Z">
            <w:rPr>
              <w:spacing w:val="-8"/>
            </w:rPr>
          </w:rPrChange>
        </w:rPr>
        <w:t xml:space="preserve"> </w:t>
      </w:r>
      <w:r w:rsidRPr="003140DF">
        <w:rPr>
          <w:lang w:val="en-GB"/>
          <w:rPrChange w:id="2661" w:author="schulz" w:date="2016-01-10T18:02:00Z">
            <w:rPr/>
          </w:rPrChange>
        </w:rPr>
        <w:t>mechanisms.</w:t>
      </w:r>
      <w:r w:rsidRPr="003140DF">
        <w:rPr>
          <w:spacing w:val="-6"/>
          <w:lang w:val="en-GB"/>
          <w:rPrChange w:id="2662" w:author="schulz" w:date="2016-01-10T18:02:00Z">
            <w:rPr>
              <w:spacing w:val="-6"/>
            </w:rPr>
          </w:rPrChange>
        </w:rPr>
        <w:t xml:space="preserve"> </w:t>
      </w:r>
      <w:r w:rsidRPr="003140DF">
        <w:rPr>
          <w:spacing w:val="-2"/>
          <w:lang w:val="en-GB"/>
          <w:rPrChange w:id="2663" w:author="schulz" w:date="2016-01-10T18:02:00Z">
            <w:rPr>
              <w:spacing w:val="-2"/>
            </w:rPr>
          </w:rPrChange>
        </w:rPr>
        <w:t>Firstly,</w:t>
      </w:r>
      <w:r w:rsidRPr="003140DF">
        <w:rPr>
          <w:spacing w:val="-6"/>
          <w:lang w:val="en-GB"/>
          <w:rPrChange w:id="2664" w:author="schulz" w:date="2016-01-10T18:02:00Z">
            <w:rPr>
              <w:spacing w:val="-6"/>
            </w:rPr>
          </w:rPrChange>
        </w:rPr>
        <w:t xml:space="preserve"> </w:t>
      </w:r>
      <w:r w:rsidRPr="003140DF">
        <w:rPr>
          <w:lang w:val="en-GB"/>
          <w:rPrChange w:id="2665" w:author="schulz" w:date="2016-01-10T18:02:00Z">
            <w:rPr/>
          </w:rPrChange>
        </w:rPr>
        <w:t>the</w:t>
      </w:r>
      <w:r w:rsidRPr="003140DF">
        <w:rPr>
          <w:spacing w:val="-8"/>
          <w:lang w:val="en-GB"/>
          <w:rPrChange w:id="2666" w:author="schulz" w:date="2016-01-10T18:02:00Z">
            <w:rPr>
              <w:spacing w:val="-8"/>
            </w:rPr>
          </w:rPrChange>
        </w:rPr>
        <w:t xml:space="preserve"> </w:t>
      </w:r>
      <w:r w:rsidRPr="003140DF">
        <w:rPr>
          <w:lang w:val="en-GB"/>
          <w:rPrChange w:id="2667" w:author="schulz" w:date="2016-01-10T18:02:00Z">
            <w:rPr/>
          </w:rPrChange>
        </w:rPr>
        <w:t>inclusion</w:t>
      </w:r>
      <w:r w:rsidRPr="003140DF">
        <w:rPr>
          <w:spacing w:val="10"/>
          <w:lang w:val="en-GB"/>
          <w:rPrChange w:id="2668" w:author="schulz" w:date="2016-01-10T18:02:00Z">
            <w:rPr>
              <w:spacing w:val="10"/>
            </w:rPr>
          </w:rPrChange>
        </w:rPr>
        <w:t xml:space="preserve"> </w:t>
      </w:r>
      <w:r w:rsidRPr="003140DF">
        <w:rPr>
          <w:lang w:val="en-GB"/>
          <w:rPrChange w:id="2669" w:author="schulz" w:date="2016-01-10T18:02:00Z">
            <w:rPr/>
          </w:rPrChange>
        </w:rPr>
        <w:t>of</w:t>
      </w:r>
      <w:r w:rsidRPr="003140DF">
        <w:rPr>
          <w:spacing w:val="11"/>
          <w:lang w:val="en-GB"/>
          <w:rPrChange w:id="2670" w:author="schulz" w:date="2016-01-10T18:02:00Z">
            <w:rPr>
              <w:spacing w:val="11"/>
            </w:rPr>
          </w:rPrChange>
        </w:rPr>
        <w:t xml:space="preserve"> </w:t>
      </w:r>
      <w:r w:rsidRPr="003140DF">
        <w:rPr>
          <w:lang w:val="en-GB"/>
          <w:rPrChange w:id="2671" w:author="schulz" w:date="2016-01-10T18:02:00Z">
            <w:rPr/>
          </w:rPrChange>
        </w:rPr>
        <w:t>dispositions</w:t>
      </w:r>
      <w:r w:rsidRPr="003140DF">
        <w:rPr>
          <w:spacing w:val="10"/>
          <w:lang w:val="en-GB"/>
          <w:rPrChange w:id="2672" w:author="schulz" w:date="2016-01-10T18:02:00Z">
            <w:rPr>
              <w:spacing w:val="10"/>
            </w:rPr>
          </w:rPrChange>
        </w:rPr>
        <w:t xml:space="preserve"> </w:t>
      </w:r>
      <w:r w:rsidRPr="003140DF">
        <w:rPr>
          <w:lang w:val="en-GB"/>
          <w:rPrChange w:id="2673" w:author="schulz" w:date="2016-01-10T18:02:00Z">
            <w:rPr/>
          </w:rPrChange>
        </w:rPr>
        <w:t>as</w:t>
      </w:r>
      <w:r w:rsidRPr="003140DF">
        <w:rPr>
          <w:spacing w:val="12"/>
          <w:lang w:val="en-GB"/>
          <w:rPrChange w:id="2674" w:author="schulz" w:date="2016-01-10T18:02:00Z">
            <w:rPr>
              <w:spacing w:val="12"/>
            </w:rPr>
          </w:rPrChange>
        </w:rPr>
        <w:t xml:space="preserve"> </w:t>
      </w:r>
      <w:r w:rsidRPr="003140DF">
        <w:rPr>
          <w:lang w:val="en-GB"/>
          <w:rPrChange w:id="2675" w:author="schulz" w:date="2016-01-10T18:02:00Z">
            <w:rPr/>
          </w:rPrChange>
        </w:rPr>
        <w:t>first-class</w:t>
      </w:r>
      <w:r w:rsidRPr="003140DF">
        <w:rPr>
          <w:spacing w:val="10"/>
          <w:lang w:val="en-GB"/>
          <w:rPrChange w:id="2676" w:author="schulz" w:date="2016-01-10T18:02:00Z">
            <w:rPr>
              <w:spacing w:val="10"/>
            </w:rPr>
          </w:rPrChange>
        </w:rPr>
        <w:t xml:space="preserve"> </w:t>
      </w:r>
      <w:r w:rsidRPr="003140DF">
        <w:rPr>
          <w:lang w:val="en-GB"/>
          <w:rPrChange w:id="2677" w:author="schulz" w:date="2016-01-10T18:02:00Z">
            <w:rPr/>
          </w:rPrChange>
        </w:rPr>
        <w:t>entities</w:t>
      </w:r>
      <w:r w:rsidRPr="003140DF">
        <w:rPr>
          <w:spacing w:val="11"/>
          <w:lang w:val="en-GB"/>
          <w:rPrChange w:id="2678" w:author="schulz" w:date="2016-01-10T18:02:00Z">
            <w:rPr>
              <w:spacing w:val="11"/>
            </w:rPr>
          </w:rPrChange>
        </w:rPr>
        <w:t xml:space="preserve"> </w:t>
      </w:r>
      <w:r w:rsidRPr="003140DF">
        <w:rPr>
          <w:lang w:val="en-GB"/>
          <w:rPrChange w:id="2679" w:author="schulz" w:date="2016-01-10T18:02:00Z">
            <w:rPr/>
          </w:rPrChange>
        </w:rPr>
        <w:t>in</w:t>
      </w:r>
      <w:r w:rsidRPr="003140DF">
        <w:rPr>
          <w:spacing w:val="11"/>
          <w:lang w:val="en-GB"/>
          <w:rPrChange w:id="2680" w:author="schulz" w:date="2016-01-10T18:02:00Z">
            <w:rPr>
              <w:spacing w:val="11"/>
            </w:rPr>
          </w:rPrChange>
        </w:rPr>
        <w:t xml:space="preserve"> </w:t>
      </w:r>
      <w:r w:rsidRPr="003140DF">
        <w:rPr>
          <w:lang w:val="en-GB"/>
          <w:rPrChange w:id="2681" w:author="schulz" w:date="2016-01-10T18:02:00Z">
            <w:rPr/>
          </w:rPrChange>
        </w:rPr>
        <w:t>our</w:t>
      </w:r>
      <w:r w:rsidRPr="003140DF">
        <w:rPr>
          <w:spacing w:val="10"/>
          <w:lang w:val="en-GB"/>
          <w:rPrChange w:id="2682" w:author="schulz" w:date="2016-01-10T18:02:00Z">
            <w:rPr>
              <w:spacing w:val="10"/>
            </w:rPr>
          </w:rPrChange>
        </w:rPr>
        <w:t xml:space="preserve"> </w:t>
      </w:r>
      <w:r w:rsidRPr="003140DF">
        <w:rPr>
          <w:spacing w:val="-2"/>
          <w:lang w:val="en-GB"/>
          <w:rPrChange w:id="2683" w:author="schulz" w:date="2016-01-10T18:02:00Z">
            <w:rPr>
              <w:spacing w:val="-2"/>
            </w:rPr>
          </w:rPrChange>
        </w:rPr>
        <w:t>ontology,</w:t>
      </w:r>
      <w:r w:rsidRPr="003140DF">
        <w:rPr>
          <w:spacing w:val="19"/>
          <w:lang w:val="en-GB"/>
          <w:rPrChange w:id="2684" w:author="schulz" w:date="2016-01-10T18:02:00Z">
            <w:rPr>
              <w:spacing w:val="19"/>
            </w:rPr>
          </w:rPrChange>
        </w:rPr>
        <w:t xml:space="preserve"> </w:t>
      </w:r>
      <w:r w:rsidRPr="003140DF">
        <w:rPr>
          <w:lang w:val="en-GB"/>
          <w:rPrChange w:id="2685" w:author="schulz" w:date="2016-01-10T18:02:00Z">
            <w:rPr/>
          </w:rPrChange>
        </w:rPr>
        <w:t>and</w:t>
      </w:r>
      <w:r w:rsidRPr="003140DF">
        <w:rPr>
          <w:spacing w:val="10"/>
          <w:lang w:val="en-GB"/>
          <w:rPrChange w:id="2686" w:author="schulz" w:date="2016-01-10T18:02:00Z">
            <w:rPr>
              <w:spacing w:val="10"/>
            </w:rPr>
          </w:rPrChange>
        </w:rPr>
        <w:t xml:space="preserve"> </w:t>
      </w:r>
      <w:r w:rsidRPr="003140DF">
        <w:rPr>
          <w:lang w:val="en-GB"/>
          <w:rPrChange w:id="2687" w:author="schulz" w:date="2016-01-10T18:02:00Z">
            <w:rPr/>
          </w:rPrChange>
        </w:rPr>
        <w:t>secondly</w:t>
      </w:r>
    </w:p>
    <w:p w14:paraId="23EF73A7" w14:textId="77777777" w:rsidR="00F20945" w:rsidRPr="003140DF" w:rsidRDefault="00F20945">
      <w:pPr>
        <w:pStyle w:val="Corpodetexto"/>
        <w:kinsoku w:val="0"/>
        <w:overflowPunct w:val="0"/>
        <w:spacing w:before="73" w:line="285" w:lineRule="auto"/>
        <w:ind w:right="2059"/>
        <w:jc w:val="both"/>
        <w:rPr>
          <w:lang w:val="en-GB"/>
          <w:rPrChange w:id="2688" w:author="schulz" w:date="2016-01-10T18:02:00Z">
            <w:rPr/>
          </w:rPrChange>
        </w:rPr>
      </w:pPr>
      <w:r w:rsidRPr="002C029A">
        <w:rPr>
          <w:sz w:val="24"/>
          <w:szCs w:val="24"/>
          <w:lang w:val="en-GB"/>
        </w:rPr>
        <w:br w:type="column"/>
      </w:r>
      <w:r w:rsidRPr="003140DF">
        <w:rPr>
          <w:lang w:val="en-GB"/>
          <w:rPrChange w:id="2689" w:author="schulz" w:date="2016-01-10T18:02:00Z">
            <w:rPr/>
          </w:rPrChange>
        </w:rPr>
        <w:lastRenderedPageBreak/>
        <w:t>the</w:t>
      </w:r>
      <w:r w:rsidRPr="003140DF">
        <w:rPr>
          <w:spacing w:val="-11"/>
          <w:lang w:val="en-GB"/>
          <w:rPrChange w:id="2690" w:author="schulz" w:date="2016-01-10T18:02:00Z">
            <w:rPr>
              <w:spacing w:val="-11"/>
            </w:rPr>
          </w:rPrChange>
        </w:rPr>
        <w:t xml:space="preserve"> </w:t>
      </w:r>
      <w:r w:rsidRPr="003140DF">
        <w:rPr>
          <w:lang w:val="en-GB"/>
          <w:rPrChange w:id="2691" w:author="schulz" w:date="2016-01-10T18:02:00Z">
            <w:rPr/>
          </w:rPrChange>
        </w:rPr>
        <w:t>definition</w:t>
      </w:r>
      <w:r w:rsidRPr="003140DF">
        <w:rPr>
          <w:spacing w:val="-9"/>
          <w:lang w:val="en-GB"/>
          <w:rPrChange w:id="2692" w:author="schulz" w:date="2016-01-10T18:02:00Z">
            <w:rPr>
              <w:spacing w:val="-9"/>
            </w:rPr>
          </w:rPrChange>
        </w:rPr>
        <w:t xml:space="preserve"> </w:t>
      </w:r>
      <w:r w:rsidRPr="003140DF">
        <w:rPr>
          <w:lang w:val="en-GB"/>
          <w:rPrChange w:id="2693" w:author="schulz" w:date="2016-01-10T18:02:00Z">
            <w:rPr/>
          </w:rPrChange>
        </w:rPr>
        <w:t>of</w:t>
      </w:r>
      <w:r w:rsidRPr="003140DF">
        <w:rPr>
          <w:spacing w:val="-10"/>
          <w:lang w:val="en-GB"/>
          <w:rPrChange w:id="2694" w:author="schulz" w:date="2016-01-10T18:02:00Z">
            <w:rPr>
              <w:spacing w:val="-10"/>
            </w:rPr>
          </w:rPrChange>
        </w:rPr>
        <w:t xml:space="preserve"> </w:t>
      </w:r>
      <w:r w:rsidRPr="003140DF">
        <w:rPr>
          <w:lang w:val="en-GB"/>
          <w:rPrChange w:id="2695" w:author="schulz" w:date="2016-01-10T18:02:00Z">
            <w:rPr/>
          </w:rPrChange>
        </w:rPr>
        <w:t>specific</w:t>
      </w:r>
      <w:r w:rsidRPr="003140DF">
        <w:rPr>
          <w:spacing w:val="-11"/>
          <w:lang w:val="en-GB"/>
          <w:rPrChange w:id="2696" w:author="schulz" w:date="2016-01-10T18:02:00Z">
            <w:rPr>
              <w:spacing w:val="-11"/>
            </w:rPr>
          </w:rPrChange>
        </w:rPr>
        <w:t xml:space="preserve"> </w:t>
      </w:r>
      <w:r w:rsidRPr="003140DF">
        <w:rPr>
          <w:lang w:val="en-GB"/>
          <w:rPrChange w:id="2697" w:author="schulz" w:date="2016-01-10T18:02:00Z">
            <w:rPr/>
          </w:rPrChange>
        </w:rPr>
        <w:t>subclasses.</w:t>
      </w:r>
      <w:r w:rsidRPr="003140DF">
        <w:rPr>
          <w:spacing w:val="-8"/>
          <w:lang w:val="en-GB"/>
          <w:rPrChange w:id="2698" w:author="schulz" w:date="2016-01-10T18:02:00Z">
            <w:rPr>
              <w:spacing w:val="-8"/>
            </w:rPr>
          </w:rPrChange>
        </w:rPr>
        <w:t xml:space="preserve"> </w:t>
      </w:r>
      <w:r w:rsidRPr="003140DF">
        <w:rPr>
          <w:lang w:val="en-GB"/>
          <w:rPrChange w:id="2699" w:author="schulz" w:date="2016-01-10T18:02:00Z">
            <w:rPr/>
          </w:rPrChange>
        </w:rPr>
        <w:t>The</w:t>
      </w:r>
      <w:r w:rsidRPr="003140DF">
        <w:rPr>
          <w:spacing w:val="-10"/>
          <w:lang w:val="en-GB"/>
          <w:rPrChange w:id="2700" w:author="schulz" w:date="2016-01-10T18:02:00Z">
            <w:rPr>
              <w:spacing w:val="-10"/>
            </w:rPr>
          </w:rPrChange>
        </w:rPr>
        <w:t xml:space="preserve"> </w:t>
      </w:r>
      <w:r w:rsidRPr="003140DF">
        <w:rPr>
          <w:lang w:val="en-GB"/>
          <w:rPrChange w:id="2701" w:author="schulz" w:date="2016-01-10T18:02:00Z">
            <w:rPr/>
          </w:rPrChange>
        </w:rPr>
        <w:t>latter</w:t>
      </w:r>
      <w:r w:rsidRPr="003140DF">
        <w:rPr>
          <w:spacing w:val="-10"/>
          <w:lang w:val="en-GB"/>
          <w:rPrChange w:id="2702" w:author="schulz" w:date="2016-01-10T18:02:00Z">
            <w:rPr>
              <w:spacing w:val="-10"/>
            </w:rPr>
          </w:rPrChange>
        </w:rPr>
        <w:t xml:space="preserve"> </w:t>
      </w:r>
      <w:r w:rsidRPr="003140DF">
        <w:rPr>
          <w:lang w:val="en-GB"/>
          <w:rPrChange w:id="2703" w:author="schulz" w:date="2016-01-10T18:02:00Z">
            <w:rPr/>
          </w:rPrChange>
        </w:rPr>
        <w:t>case,</w:t>
      </w:r>
      <w:r w:rsidRPr="003140DF">
        <w:rPr>
          <w:spacing w:val="-8"/>
          <w:lang w:val="en-GB"/>
          <w:rPrChange w:id="2704" w:author="schulz" w:date="2016-01-10T18:02:00Z">
            <w:rPr>
              <w:spacing w:val="-8"/>
            </w:rPr>
          </w:rPrChange>
        </w:rPr>
        <w:t xml:space="preserve"> </w:t>
      </w:r>
      <w:r w:rsidRPr="003140DF">
        <w:rPr>
          <w:spacing w:val="-3"/>
          <w:lang w:val="en-GB"/>
          <w:rPrChange w:id="2705" w:author="schulz" w:date="2016-01-10T18:02:00Z">
            <w:rPr>
              <w:spacing w:val="-3"/>
            </w:rPr>
          </w:rPrChange>
        </w:rPr>
        <w:t>however,</w:t>
      </w:r>
      <w:r w:rsidRPr="003140DF">
        <w:rPr>
          <w:spacing w:val="-9"/>
          <w:lang w:val="en-GB"/>
          <w:rPrChange w:id="2706" w:author="schulz" w:date="2016-01-10T18:02:00Z">
            <w:rPr>
              <w:spacing w:val="-9"/>
            </w:rPr>
          </w:rPrChange>
        </w:rPr>
        <w:t xml:space="preserve"> </w:t>
      </w:r>
      <w:r w:rsidRPr="003140DF">
        <w:rPr>
          <w:lang w:val="en-GB"/>
          <w:rPrChange w:id="2707" w:author="schulz" w:date="2016-01-10T18:02:00Z">
            <w:rPr/>
          </w:rPrChange>
        </w:rPr>
        <w:t>requires</w:t>
      </w:r>
      <w:r w:rsidRPr="003140DF">
        <w:rPr>
          <w:spacing w:val="-10"/>
          <w:lang w:val="en-GB"/>
          <w:rPrChange w:id="2708" w:author="schulz" w:date="2016-01-10T18:02:00Z">
            <w:rPr>
              <w:spacing w:val="-10"/>
            </w:rPr>
          </w:rPrChange>
        </w:rPr>
        <w:t xml:space="preserve"> </w:t>
      </w:r>
      <w:r w:rsidRPr="003140DF">
        <w:rPr>
          <w:lang w:val="en-GB"/>
          <w:rPrChange w:id="2709" w:author="schulz" w:date="2016-01-10T18:02:00Z">
            <w:rPr/>
          </w:rPrChange>
        </w:rPr>
        <w:t>the</w:t>
      </w:r>
      <w:r w:rsidRPr="003140DF">
        <w:rPr>
          <w:spacing w:val="27"/>
          <w:w w:val="99"/>
          <w:lang w:val="en-GB"/>
          <w:rPrChange w:id="2710" w:author="schulz" w:date="2016-01-10T18:02:00Z">
            <w:rPr>
              <w:spacing w:val="27"/>
              <w:w w:val="99"/>
            </w:rPr>
          </w:rPrChange>
        </w:rPr>
        <w:t xml:space="preserve"> </w:t>
      </w:r>
      <w:r w:rsidRPr="003140DF">
        <w:rPr>
          <w:lang w:val="en-GB"/>
          <w:rPrChange w:id="2711" w:author="schulz" w:date="2016-01-10T18:02:00Z">
            <w:rPr/>
          </w:rPrChange>
        </w:rPr>
        <w:t>assumption that</w:t>
      </w:r>
      <w:r w:rsidRPr="003140DF">
        <w:rPr>
          <w:spacing w:val="2"/>
          <w:lang w:val="en-GB"/>
          <w:rPrChange w:id="2712" w:author="schulz" w:date="2016-01-10T18:02:00Z">
            <w:rPr>
              <w:spacing w:val="2"/>
            </w:rPr>
          </w:rPrChange>
        </w:rPr>
        <w:t xml:space="preserve"> </w:t>
      </w:r>
      <w:r w:rsidRPr="003140DF">
        <w:rPr>
          <w:lang w:val="en-GB"/>
          <w:rPrChange w:id="2713" w:author="schulz" w:date="2016-01-10T18:02:00Z">
            <w:rPr/>
          </w:rPrChange>
        </w:rPr>
        <w:t>all</w:t>
      </w:r>
      <w:r w:rsidRPr="003140DF">
        <w:rPr>
          <w:spacing w:val="1"/>
          <w:lang w:val="en-GB"/>
          <w:rPrChange w:id="2714" w:author="schulz" w:date="2016-01-10T18:02:00Z">
            <w:rPr>
              <w:spacing w:val="1"/>
            </w:rPr>
          </w:rPrChange>
        </w:rPr>
        <w:t xml:space="preserve"> </w:t>
      </w:r>
      <w:r w:rsidRPr="003140DF">
        <w:rPr>
          <w:lang w:val="en-GB"/>
          <w:rPrChange w:id="2715" w:author="schulz" w:date="2016-01-10T18:02:00Z">
            <w:rPr/>
          </w:rPrChange>
        </w:rPr>
        <w:t>of</w:t>
      </w:r>
      <w:r w:rsidRPr="003140DF">
        <w:rPr>
          <w:spacing w:val="2"/>
          <w:lang w:val="en-GB"/>
          <w:rPrChange w:id="2716" w:author="schulz" w:date="2016-01-10T18:02:00Z">
            <w:rPr>
              <w:spacing w:val="2"/>
            </w:rPr>
          </w:rPrChange>
        </w:rPr>
        <w:t xml:space="preserve"> </w:t>
      </w:r>
      <w:r w:rsidRPr="003140DF">
        <w:rPr>
          <w:lang w:val="en-GB"/>
          <w:rPrChange w:id="2717" w:author="schulz" w:date="2016-01-10T18:02:00Z">
            <w:rPr/>
          </w:rPrChange>
        </w:rPr>
        <w:t>these classes</w:t>
      </w:r>
      <w:r w:rsidRPr="003140DF">
        <w:rPr>
          <w:spacing w:val="1"/>
          <w:lang w:val="en-GB"/>
          <w:rPrChange w:id="2718" w:author="schulz" w:date="2016-01-10T18:02:00Z">
            <w:rPr>
              <w:spacing w:val="1"/>
            </w:rPr>
          </w:rPrChange>
        </w:rPr>
        <w:t xml:space="preserve"> </w:t>
      </w:r>
      <w:r w:rsidRPr="003140DF">
        <w:rPr>
          <w:lang w:val="en-GB"/>
          <w:rPrChange w:id="2719" w:author="schulz" w:date="2016-01-10T18:02:00Z">
            <w:rPr/>
          </w:rPrChange>
        </w:rPr>
        <w:t>are</w:t>
      </w:r>
      <w:r w:rsidRPr="003140DF">
        <w:rPr>
          <w:spacing w:val="2"/>
          <w:lang w:val="en-GB"/>
          <w:rPrChange w:id="2720" w:author="schulz" w:date="2016-01-10T18:02:00Z">
            <w:rPr>
              <w:spacing w:val="2"/>
            </w:rPr>
          </w:rPrChange>
        </w:rPr>
        <w:t xml:space="preserve"> </w:t>
      </w:r>
      <w:r w:rsidRPr="003140DF">
        <w:rPr>
          <w:lang w:val="en-GB"/>
          <w:rPrChange w:id="2721" w:author="schulz" w:date="2016-01-10T18:02:00Z">
            <w:rPr/>
          </w:rPrChange>
        </w:rPr>
        <w:t>populated.</w:t>
      </w:r>
      <w:r w:rsidRPr="003140DF">
        <w:rPr>
          <w:spacing w:val="4"/>
          <w:lang w:val="en-GB"/>
          <w:rPrChange w:id="2722" w:author="schulz" w:date="2016-01-10T18:02:00Z">
            <w:rPr>
              <w:spacing w:val="4"/>
            </w:rPr>
          </w:rPrChange>
        </w:rPr>
        <w:t xml:space="preserve"> </w:t>
      </w:r>
      <w:r w:rsidRPr="003140DF">
        <w:rPr>
          <w:lang w:val="en-GB"/>
          <w:rPrChange w:id="2723" w:author="schulz" w:date="2016-01-10T18:02:00Z">
            <w:rPr/>
          </w:rPrChange>
        </w:rPr>
        <w:t>In</w:t>
      </w:r>
      <w:r w:rsidRPr="003140DF">
        <w:rPr>
          <w:spacing w:val="1"/>
          <w:lang w:val="en-GB"/>
          <w:rPrChange w:id="2724" w:author="schulz" w:date="2016-01-10T18:02:00Z">
            <w:rPr>
              <w:spacing w:val="1"/>
            </w:rPr>
          </w:rPrChange>
        </w:rPr>
        <w:t xml:space="preserve"> </w:t>
      </w:r>
      <w:r w:rsidRPr="003140DF">
        <w:rPr>
          <w:lang w:val="en-GB"/>
          <w:rPrChange w:id="2725" w:author="schulz" w:date="2016-01-10T18:02:00Z">
            <w:rPr/>
          </w:rPrChange>
        </w:rPr>
        <w:t>this</w:t>
      </w:r>
      <w:r w:rsidRPr="003140DF">
        <w:rPr>
          <w:spacing w:val="1"/>
          <w:lang w:val="en-GB"/>
          <w:rPrChange w:id="2726" w:author="schulz" w:date="2016-01-10T18:02:00Z">
            <w:rPr>
              <w:spacing w:val="1"/>
            </w:rPr>
          </w:rPrChange>
        </w:rPr>
        <w:t xml:space="preserve"> </w:t>
      </w:r>
      <w:r w:rsidRPr="003140DF">
        <w:rPr>
          <w:lang w:val="en-GB"/>
          <w:rPrChange w:id="2727" w:author="schulz" w:date="2016-01-10T18:02:00Z">
            <w:rPr/>
          </w:rPrChange>
        </w:rPr>
        <w:t>sense,</w:t>
      </w:r>
      <w:r w:rsidRPr="003140DF">
        <w:rPr>
          <w:spacing w:val="4"/>
          <w:lang w:val="en-GB"/>
          <w:rPrChange w:id="2728" w:author="schulz" w:date="2016-01-10T18:02:00Z">
            <w:rPr>
              <w:spacing w:val="4"/>
            </w:rPr>
          </w:rPrChange>
        </w:rPr>
        <w:t xml:space="preserve"> </w:t>
      </w:r>
      <w:r w:rsidRPr="003140DF">
        <w:rPr>
          <w:lang w:val="en-GB"/>
          <w:rPrChange w:id="2729" w:author="schulz" w:date="2016-01-10T18:02:00Z">
            <w:rPr/>
          </w:rPrChange>
        </w:rPr>
        <w:t>the</w:t>
      </w:r>
      <w:r w:rsidRPr="003140DF">
        <w:rPr>
          <w:spacing w:val="1"/>
          <w:lang w:val="en-GB"/>
          <w:rPrChange w:id="2730" w:author="schulz" w:date="2016-01-10T18:02:00Z">
            <w:rPr>
              <w:spacing w:val="1"/>
            </w:rPr>
          </w:rPrChange>
        </w:rPr>
        <w:t xml:space="preserve"> </w:t>
      </w:r>
      <w:r w:rsidRPr="003140DF">
        <w:rPr>
          <w:lang w:val="en-GB"/>
          <w:rPrChange w:id="2731" w:author="schulz" w:date="2016-01-10T18:02:00Z">
            <w:rPr/>
          </w:rPrChange>
        </w:rPr>
        <w:t>que-</w:t>
      </w:r>
      <w:r w:rsidRPr="003140DF">
        <w:rPr>
          <w:w w:val="99"/>
          <w:lang w:val="en-GB"/>
          <w:rPrChange w:id="2732" w:author="schulz" w:date="2016-01-10T18:02:00Z">
            <w:rPr>
              <w:w w:val="99"/>
            </w:rPr>
          </w:rPrChange>
        </w:rPr>
        <w:t xml:space="preserve"> </w:t>
      </w:r>
      <w:proofErr w:type="spellStart"/>
      <w:r w:rsidRPr="003140DF">
        <w:rPr>
          <w:lang w:val="en-GB"/>
          <w:rPrChange w:id="2733" w:author="schulz" w:date="2016-01-10T18:02:00Z">
            <w:rPr/>
          </w:rPrChange>
        </w:rPr>
        <w:t>stion</w:t>
      </w:r>
      <w:proofErr w:type="spellEnd"/>
      <w:r w:rsidRPr="003140DF">
        <w:rPr>
          <w:spacing w:val="-15"/>
          <w:lang w:val="en-GB"/>
          <w:rPrChange w:id="2734" w:author="schulz" w:date="2016-01-10T18:02:00Z">
            <w:rPr>
              <w:spacing w:val="-15"/>
            </w:rPr>
          </w:rPrChange>
        </w:rPr>
        <w:t xml:space="preserve"> </w:t>
      </w:r>
      <w:r w:rsidRPr="003140DF">
        <w:rPr>
          <w:spacing w:val="-2"/>
          <w:lang w:val="en-GB"/>
          <w:rPrChange w:id="2735" w:author="schulz" w:date="2016-01-10T18:02:00Z">
            <w:rPr>
              <w:spacing w:val="-2"/>
            </w:rPr>
          </w:rPrChange>
        </w:rPr>
        <w:t>“</w:t>
      </w:r>
      <w:r w:rsidRPr="003140DF">
        <w:rPr>
          <w:i/>
          <w:iCs/>
          <w:spacing w:val="-2"/>
          <w:lang w:val="en-GB"/>
          <w:rPrChange w:id="2736" w:author="schulz" w:date="2016-01-10T18:02:00Z">
            <w:rPr>
              <w:i/>
              <w:iCs/>
              <w:spacing w:val="-2"/>
            </w:rPr>
          </w:rPrChange>
        </w:rPr>
        <w:t>Are</w:t>
      </w:r>
      <w:r w:rsidRPr="003140DF">
        <w:rPr>
          <w:i/>
          <w:iCs/>
          <w:spacing w:val="-15"/>
          <w:lang w:val="en-GB"/>
          <w:rPrChange w:id="2737" w:author="schulz" w:date="2016-01-10T18:02:00Z">
            <w:rPr>
              <w:i/>
              <w:iCs/>
              <w:spacing w:val="-15"/>
            </w:rPr>
          </w:rPrChange>
        </w:rPr>
        <w:t xml:space="preserve"> </w:t>
      </w:r>
      <w:r w:rsidRPr="003140DF">
        <w:rPr>
          <w:i/>
          <w:iCs/>
          <w:spacing w:val="-1"/>
          <w:lang w:val="en-GB"/>
          <w:rPrChange w:id="2738" w:author="schulz" w:date="2016-01-10T18:02:00Z">
            <w:rPr>
              <w:i/>
              <w:iCs/>
              <w:spacing w:val="-1"/>
            </w:rPr>
          </w:rPrChange>
        </w:rPr>
        <w:t>members</w:t>
      </w:r>
      <w:r w:rsidRPr="003140DF">
        <w:rPr>
          <w:i/>
          <w:iCs/>
          <w:spacing w:val="-15"/>
          <w:lang w:val="en-GB"/>
          <w:rPrChange w:id="2739" w:author="schulz" w:date="2016-01-10T18:02:00Z">
            <w:rPr>
              <w:i/>
              <w:iCs/>
              <w:spacing w:val="-15"/>
            </w:rPr>
          </w:rPrChange>
        </w:rPr>
        <w:t xml:space="preserve"> </w:t>
      </w:r>
      <w:r w:rsidRPr="003140DF">
        <w:rPr>
          <w:i/>
          <w:iCs/>
          <w:lang w:val="en-GB"/>
          <w:rPrChange w:id="2740" w:author="schulz" w:date="2016-01-10T18:02:00Z">
            <w:rPr>
              <w:i/>
              <w:iCs/>
            </w:rPr>
          </w:rPrChange>
        </w:rPr>
        <w:t>of</w:t>
      </w:r>
      <w:r w:rsidRPr="003140DF">
        <w:rPr>
          <w:i/>
          <w:iCs/>
          <w:spacing w:val="-15"/>
          <w:lang w:val="en-GB"/>
          <w:rPrChange w:id="2741" w:author="schulz" w:date="2016-01-10T18:02:00Z">
            <w:rPr>
              <w:i/>
              <w:iCs/>
              <w:spacing w:val="-15"/>
            </w:rPr>
          </w:rPrChange>
        </w:rPr>
        <w:t xml:space="preserve"> </w:t>
      </w:r>
      <w:r w:rsidRPr="003140DF">
        <w:rPr>
          <w:i/>
          <w:iCs/>
          <w:lang w:val="en-GB"/>
          <w:rPrChange w:id="2742" w:author="schulz" w:date="2016-01-10T18:02:00Z">
            <w:rPr>
              <w:i/>
              <w:iCs/>
            </w:rPr>
          </w:rPrChange>
        </w:rPr>
        <w:t>the</w:t>
      </w:r>
      <w:r w:rsidRPr="003140DF">
        <w:rPr>
          <w:i/>
          <w:iCs/>
          <w:spacing w:val="-14"/>
          <w:lang w:val="en-GB"/>
          <w:rPrChange w:id="2743" w:author="schulz" w:date="2016-01-10T18:02:00Z">
            <w:rPr>
              <w:i/>
              <w:iCs/>
              <w:spacing w:val="-14"/>
            </w:rPr>
          </w:rPrChange>
        </w:rPr>
        <w:t xml:space="preserve"> </w:t>
      </w:r>
      <w:r w:rsidRPr="003140DF">
        <w:rPr>
          <w:i/>
          <w:iCs/>
          <w:lang w:val="en-GB"/>
          <w:rPrChange w:id="2744" w:author="schulz" w:date="2016-01-10T18:02:00Z">
            <w:rPr>
              <w:i/>
              <w:iCs/>
            </w:rPr>
          </w:rPrChange>
        </w:rPr>
        <w:t>class</w:t>
      </w:r>
      <w:r w:rsidRPr="003140DF">
        <w:rPr>
          <w:i/>
          <w:iCs/>
          <w:spacing w:val="-15"/>
          <w:lang w:val="en-GB"/>
          <w:rPrChange w:id="2745" w:author="schulz" w:date="2016-01-10T18:02:00Z">
            <w:rPr>
              <w:i/>
              <w:iCs/>
              <w:spacing w:val="-15"/>
            </w:rPr>
          </w:rPrChange>
        </w:rPr>
        <w:t xml:space="preserve"> </w:t>
      </w:r>
      <w:r w:rsidRPr="003140DF">
        <w:rPr>
          <w:i/>
          <w:iCs/>
          <w:lang w:val="en-GB"/>
          <w:rPrChange w:id="2746" w:author="schulz" w:date="2016-01-10T18:02:00Z">
            <w:rPr>
              <w:i/>
              <w:iCs/>
            </w:rPr>
          </w:rPrChange>
        </w:rPr>
        <w:t>A</w:t>
      </w:r>
      <w:r w:rsidRPr="003140DF">
        <w:rPr>
          <w:i/>
          <w:iCs/>
          <w:spacing w:val="-15"/>
          <w:lang w:val="en-GB"/>
          <w:rPrChange w:id="2747" w:author="schulz" w:date="2016-01-10T18:02:00Z">
            <w:rPr>
              <w:i/>
              <w:iCs/>
              <w:spacing w:val="-15"/>
            </w:rPr>
          </w:rPrChange>
        </w:rPr>
        <w:t xml:space="preserve"> </w:t>
      </w:r>
      <w:r w:rsidRPr="003140DF">
        <w:rPr>
          <w:i/>
          <w:iCs/>
          <w:lang w:val="en-GB"/>
          <w:rPrChange w:id="2748" w:author="schulz" w:date="2016-01-10T18:02:00Z">
            <w:rPr>
              <w:i/>
              <w:iCs/>
            </w:rPr>
          </w:rPrChange>
        </w:rPr>
        <w:t>able</w:t>
      </w:r>
      <w:r w:rsidRPr="003140DF">
        <w:rPr>
          <w:i/>
          <w:iCs/>
          <w:spacing w:val="-15"/>
          <w:lang w:val="en-GB"/>
          <w:rPrChange w:id="2749" w:author="schulz" w:date="2016-01-10T18:02:00Z">
            <w:rPr>
              <w:i/>
              <w:iCs/>
              <w:spacing w:val="-15"/>
            </w:rPr>
          </w:rPrChange>
        </w:rPr>
        <w:t xml:space="preserve"> </w:t>
      </w:r>
      <w:r w:rsidRPr="003140DF">
        <w:rPr>
          <w:i/>
          <w:iCs/>
          <w:lang w:val="en-GB"/>
          <w:rPrChange w:id="2750" w:author="schulz" w:date="2016-01-10T18:02:00Z">
            <w:rPr>
              <w:i/>
              <w:iCs/>
            </w:rPr>
          </w:rPrChange>
        </w:rPr>
        <w:t>to</w:t>
      </w:r>
      <w:r w:rsidRPr="003140DF">
        <w:rPr>
          <w:i/>
          <w:iCs/>
          <w:spacing w:val="-15"/>
          <w:lang w:val="en-GB"/>
          <w:rPrChange w:id="2751" w:author="schulz" w:date="2016-01-10T18:02:00Z">
            <w:rPr>
              <w:i/>
              <w:iCs/>
              <w:spacing w:val="-15"/>
            </w:rPr>
          </w:rPrChange>
        </w:rPr>
        <w:t xml:space="preserve"> </w:t>
      </w:r>
      <w:r w:rsidRPr="003140DF">
        <w:rPr>
          <w:i/>
          <w:iCs/>
          <w:lang w:val="en-GB"/>
          <w:rPrChange w:id="2752" w:author="schulz" w:date="2016-01-10T18:02:00Z">
            <w:rPr>
              <w:i/>
              <w:iCs/>
            </w:rPr>
          </w:rPrChange>
        </w:rPr>
        <w:t>do</w:t>
      </w:r>
      <w:r w:rsidRPr="003140DF">
        <w:rPr>
          <w:i/>
          <w:iCs/>
          <w:spacing w:val="-14"/>
          <w:lang w:val="en-GB"/>
          <w:rPrChange w:id="2753" w:author="schulz" w:date="2016-01-10T18:02:00Z">
            <w:rPr>
              <w:i/>
              <w:iCs/>
              <w:spacing w:val="-14"/>
            </w:rPr>
          </w:rPrChange>
        </w:rPr>
        <w:t xml:space="preserve"> </w:t>
      </w:r>
      <w:r w:rsidRPr="003140DF">
        <w:rPr>
          <w:i/>
          <w:iCs/>
          <w:lang w:val="en-GB"/>
          <w:rPrChange w:id="2754" w:author="schulz" w:date="2016-01-10T18:02:00Z">
            <w:rPr>
              <w:i/>
              <w:iCs/>
            </w:rPr>
          </w:rPrChange>
        </w:rPr>
        <w:t>B?</w:t>
      </w:r>
      <w:r w:rsidRPr="003140DF">
        <w:rPr>
          <w:lang w:val="en-GB"/>
          <w:rPrChange w:id="2755" w:author="schulz" w:date="2016-01-10T18:02:00Z">
            <w:rPr/>
          </w:rPrChange>
        </w:rPr>
        <w:t>”</w:t>
      </w:r>
      <w:r w:rsidRPr="003140DF">
        <w:rPr>
          <w:spacing w:val="-15"/>
          <w:lang w:val="en-GB"/>
          <w:rPrChange w:id="2756" w:author="schulz" w:date="2016-01-10T18:02:00Z">
            <w:rPr>
              <w:spacing w:val="-15"/>
            </w:rPr>
          </w:rPrChange>
        </w:rPr>
        <w:t xml:space="preserve"> </w:t>
      </w:r>
      <w:r w:rsidRPr="003140DF">
        <w:rPr>
          <w:lang w:val="en-GB"/>
          <w:rPrChange w:id="2757" w:author="schulz" w:date="2016-01-10T18:02:00Z">
            <w:rPr/>
          </w:rPrChange>
        </w:rPr>
        <w:t>is</w:t>
      </w:r>
      <w:r w:rsidRPr="003140DF">
        <w:rPr>
          <w:spacing w:val="-15"/>
          <w:lang w:val="en-GB"/>
          <w:rPrChange w:id="2758" w:author="schulz" w:date="2016-01-10T18:02:00Z">
            <w:rPr>
              <w:spacing w:val="-15"/>
            </w:rPr>
          </w:rPrChange>
        </w:rPr>
        <w:t xml:space="preserve"> </w:t>
      </w:r>
      <w:r w:rsidRPr="003140DF">
        <w:rPr>
          <w:lang w:val="en-GB"/>
          <w:rPrChange w:id="2759" w:author="schulz" w:date="2016-01-10T18:02:00Z">
            <w:rPr/>
          </w:rPrChange>
        </w:rPr>
        <w:t>therefore</w:t>
      </w:r>
      <w:r w:rsidRPr="003140DF">
        <w:rPr>
          <w:spacing w:val="-15"/>
          <w:lang w:val="en-GB"/>
          <w:rPrChange w:id="2760" w:author="schulz" w:date="2016-01-10T18:02:00Z">
            <w:rPr>
              <w:spacing w:val="-15"/>
            </w:rPr>
          </w:rPrChange>
        </w:rPr>
        <w:t xml:space="preserve"> </w:t>
      </w:r>
      <w:r w:rsidRPr="003140DF">
        <w:rPr>
          <w:lang w:val="en-GB"/>
          <w:rPrChange w:id="2761" w:author="schulz" w:date="2016-01-10T18:02:00Z">
            <w:rPr/>
          </w:rPrChange>
        </w:rPr>
        <w:t>translated</w:t>
      </w:r>
      <w:r w:rsidRPr="003140DF">
        <w:rPr>
          <w:spacing w:val="-15"/>
          <w:lang w:val="en-GB"/>
          <w:rPrChange w:id="2762" w:author="schulz" w:date="2016-01-10T18:02:00Z">
            <w:rPr>
              <w:spacing w:val="-15"/>
            </w:rPr>
          </w:rPrChange>
        </w:rPr>
        <w:t xml:space="preserve"> </w:t>
      </w:r>
      <w:r w:rsidRPr="003140DF">
        <w:rPr>
          <w:lang w:val="en-GB"/>
          <w:rPrChange w:id="2763" w:author="schulz" w:date="2016-01-10T18:02:00Z">
            <w:rPr/>
          </w:rPrChange>
        </w:rPr>
        <w:t>into</w:t>
      </w:r>
      <w:r w:rsidRPr="003140DF">
        <w:rPr>
          <w:spacing w:val="27"/>
          <w:w w:val="99"/>
          <w:lang w:val="en-GB"/>
          <w:rPrChange w:id="2764" w:author="schulz" w:date="2016-01-10T18:02:00Z">
            <w:rPr>
              <w:spacing w:val="27"/>
              <w:w w:val="99"/>
            </w:rPr>
          </w:rPrChange>
        </w:rPr>
        <w:t xml:space="preserve"> </w:t>
      </w:r>
      <w:r w:rsidRPr="003140DF">
        <w:rPr>
          <w:lang w:val="en-GB"/>
          <w:rPrChange w:id="2765" w:author="schulz" w:date="2016-01-10T18:02:00Z">
            <w:rPr/>
          </w:rPrChange>
        </w:rPr>
        <w:t>the</w:t>
      </w:r>
      <w:r w:rsidRPr="003140DF">
        <w:rPr>
          <w:spacing w:val="-9"/>
          <w:lang w:val="en-GB"/>
          <w:rPrChange w:id="2766" w:author="schulz" w:date="2016-01-10T18:02:00Z">
            <w:rPr>
              <w:spacing w:val="-9"/>
            </w:rPr>
          </w:rPrChange>
        </w:rPr>
        <w:t xml:space="preserve"> </w:t>
      </w:r>
      <w:r w:rsidRPr="003140DF">
        <w:rPr>
          <w:lang w:val="en-GB"/>
          <w:rPrChange w:id="2767" w:author="schulz" w:date="2016-01-10T18:02:00Z">
            <w:rPr/>
          </w:rPrChange>
        </w:rPr>
        <w:t>question</w:t>
      </w:r>
      <w:r w:rsidRPr="003140DF">
        <w:rPr>
          <w:spacing w:val="-9"/>
          <w:lang w:val="en-GB"/>
          <w:rPrChange w:id="2768" w:author="schulz" w:date="2016-01-10T18:02:00Z">
            <w:rPr>
              <w:spacing w:val="-9"/>
            </w:rPr>
          </w:rPrChange>
        </w:rPr>
        <w:t xml:space="preserve"> </w:t>
      </w:r>
      <w:r w:rsidRPr="003140DF">
        <w:rPr>
          <w:lang w:val="en-GB"/>
          <w:rPrChange w:id="2769" w:author="schulz" w:date="2016-01-10T18:02:00Z">
            <w:rPr/>
          </w:rPrChange>
        </w:rPr>
        <w:t>“</w:t>
      </w:r>
      <w:r w:rsidRPr="003140DF">
        <w:rPr>
          <w:i/>
          <w:iCs/>
          <w:lang w:val="en-GB"/>
          <w:rPrChange w:id="2770" w:author="schulz" w:date="2016-01-10T18:02:00Z">
            <w:rPr>
              <w:i/>
              <w:iCs/>
            </w:rPr>
          </w:rPrChange>
        </w:rPr>
        <w:t>Does</w:t>
      </w:r>
      <w:r w:rsidRPr="003140DF">
        <w:rPr>
          <w:i/>
          <w:iCs/>
          <w:spacing w:val="-9"/>
          <w:lang w:val="en-GB"/>
          <w:rPrChange w:id="2771" w:author="schulz" w:date="2016-01-10T18:02:00Z">
            <w:rPr>
              <w:i/>
              <w:iCs/>
              <w:spacing w:val="-9"/>
            </w:rPr>
          </w:rPrChange>
        </w:rPr>
        <w:t xml:space="preserve"> </w:t>
      </w:r>
      <w:r w:rsidRPr="003140DF">
        <w:rPr>
          <w:i/>
          <w:iCs/>
          <w:lang w:val="en-GB"/>
          <w:rPrChange w:id="2772" w:author="schulz" w:date="2016-01-10T18:02:00Z">
            <w:rPr>
              <w:i/>
              <w:iCs/>
            </w:rPr>
          </w:rPrChange>
        </w:rPr>
        <w:t>A</w:t>
      </w:r>
      <w:r w:rsidRPr="003140DF">
        <w:rPr>
          <w:i/>
          <w:iCs/>
          <w:spacing w:val="-9"/>
          <w:lang w:val="en-GB"/>
          <w:rPrChange w:id="2773" w:author="schulz" w:date="2016-01-10T18:02:00Z">
            <w:rPr>
              <w:i/>
              <w:iCs/>
              <w:spacing w:val="-9"/>
            </w:rPr>
          </w:rPrChange>
        </w:rPr>
        <w:t xml:space="preserve"> </w:t>
      </w:r>
      <w:r w:rsidRPr="003140DF">
        <w:rPr>
          <w:i/>
          <w:iCs/>
          <w:lang w:val="en-GB"/>
          <w:rPrChange w:id="2774" w:author="schulz" w:date="2016-01-10T18:02:00Z">
            <w:rPr>
              <w:i/>
              <w:iCs/>
            </w:rPr>
          </w:rPrChange>
        </w:rPr>
        <w:t>have</w:t>
      </w:r>
      <w:r w:rsidRPr="003140DF">
        <w:rPr>
          <w:i/>
          <w:iCs/>
          <w:spacing w:val="-9"/>
          <w:lang w:val="en-GB"/>
          <w:rPrChange w:id="2775" w:author="schulz" w:date="2016-01-10T18:02:00Z">
            <w:rPr>
              <w:i/>
              <w:iCs/>
              <w:spacing w:val="-9"/>
            </w:rPr>
          </w:rPrChange>
        </w:rPr>
        <w:t xml:space="preserve"> </w:t>
      </w:r>
      <w:r w:rsidRPr="003140DF">
        <w:rPr>
          <w:i/>
          <w:iCs/>
          <w:lang w:val="en-GB"/>
          <w:rPrChange w:id="2776" w:author="schulz" w:date="2016-01-10T18:02:00Z">
            <w:rPr>
              <w:i/>
              <w:iCs/>
            </w:rPr>
          </w:rPrChange>
        </w:rPr>
        <w:t>a</w:t>
      </w:r>
      <w:r w:rsidRPr="003140DF">
        <w:rPr>
          <w:i/>
          <w:iCs/>
          <w:spacing w:val="-9"/>
          <w:lang w:val="en-GB"/>
          <w:rPrChange w:id="2777" w:author="schulz" w:date="2016-01-10T18:02:00Z">
            <w:rPr>
              <w:i/>
              <w:iCs/>
              <w:spacing w:val="-9"/>
            </w:rPr>
          </w:rPrChange>
        </w:rPr>
        <w:t xml:space="preserve"> </w:t>
      </w:r>
      <w:r w:rsidRPr="003140DF">
        <w:rPr>
          <w:i/>
          <w:iCs/>
          <w:lang w:val="en-GB"/>
          <w:rPrChange w:id="2778" w:author="schulz" w:date="2016-01-10T18:02:00Z">
            <w:rPr>
              <w:i/>
              <w:iCs/>
            </w:rPr>
          </w:rPrChange>
        </w:rPr>
        <w:t>subclass</w:t>
      </w:r>
      <w:r w:rsidRPr="003140DF">
        <w:rPr>
          <w:i/>
          <w:iCs/>
          <w:spacing w:val="-9"/>
          <w:lang w:val="en-GB"/>
          <w:rPrChange w:id="2779" w:author="schulz" w:date="2016-01-10T18:02:00Z">
            <w:rPr>
              <w:i/>
              <w:iCs/>
              <w:spacing w:val="-9"/>
            </w:rPr>
          </w:rPrChange>
        </w:rPr>
        <w:t xml:space="preserve"> </w:t>
      </w:r>
      <w:r w:rsidRPr="003140DF">
        <w:rPr>
          <w:i/>
          <w:iCs/>
          <w:spacing w:val="-3"/>
          <w:lang w:val="en-GB"/>
          <w:rPrChange w:id="2780" w:author="schulz" w:date="2016-01-10T18:02:00Z">
            <w:rPr>
              <w:i/>
              <w:iCs/>
              <w:spacing w:val="-3"/>
            </w:rPr>
          </w:rPrChange>
        </w:rPr>
        <w:t>A</w:t>
      </w:r>
      <w:r w:rsidRPr="002C029A">
        <w:rPr>
          <w:i/>
          <w:iCs/>
          <w:spacing w:val="-3"/>
          <w:lang w:val="en-GB"/>
        </w:rPr>
        <w:t>’</w:t>
      </w:r>
      <w:r w:rsidRPr="003140DF">
        <w:rPr>
          <w:i/>
          <w:iCs/>
          <w:spacing w:val="-9"/>
          <w:lang w:val="en-GB"/>
          <w:rPrChange w:id="2781" w:author="schulz" w:date="2016-01-10T18:02:00Z">
            <w:rPr>
              <w:i/>
              <w:iCs/>
              <w:spacing w:val="-9"/>
            </w:rPr>
          </w:rPrChange>
        </w:rPr>
        <w:t xml:space="preserve"> </w:t>
      </w:r>
      <w:r w:rsidRPr="003140DF">
        <w:rPr>
          <w:i/>
          <w:iCs/>
          <w:lang w:val="en-GB"/>
          <w:rPrChange w:id="2782" w:author="schulz" w:date="2016-01-10T18:02:00Z">
            <w:rPr>
              <w:i/>
              <w:iCs/>
            </w:rPr>
          </w:rPrChange>
        </w:rPr>
        <w:t>all</w:t>
      </w:r>
      <w:r w:rsidRPr="003140DF">
        <w:rPr>
          <w:i/>
          <w:iCs/>
          <w:spacing w:val="-9"/>
          <w:lang w:val="en-GB"/>
          <w:rPrChange w:id="2783" w:author="schulz" w:date="2016-01-10T18:02:00Z">
            <w:rPr>
              <w:i/>
              <w:iCs/>
              <w:spacing w:val="-9"/>
            </w:rPr>
          </w:rPrChange>
        </w:rPr>
        <w:t xml:space="preserve"> </w:t>
      </w:r>
      <w:r w:rsidRPr="003140DF">
        <w:rPr>
          <w:i/>
          <w:iCs/>
          <w:spacing w:val="-1"/>
          <w:lang w:val="en-GB"/>
          <w:rPrChange w:id="2784" w:author="schulz" w:date="2016-01-10T18:02:00Z">
            <w:rPr>
              <w:i/>
              <w:iCs/>
              <w:spacing w:val="-1"/>
            </w:rPr>
          </w:rPrChange>
        </w:rPr>
        <w:t>members</w:t>
      </w:r>
      <w:r w:rsidRPr="003140DF">
        <w:rPr>
          <w:i/>
          <w:iCs/>
          <w:spacing w:val="-9"/>
          <w:lang w:val="en-GB"/>
          <w:rPrChange w:id="2785" w:author="schulz" w:date="2016-01-10T18:02:00Z">
            <w:rPr>
              <w:i/>
              <w:iCs/>
              <w:spacing w:val="-9"/>
            </w:rPr>
          </w:rPrChange>
        </w:rPr>
        <w:t xml:space="preserve"> </w:t>
      </w:r>
      <w:r w:rsidRPr="003140DF">
        <w:rPr>
          <w:i/>
          <w:iCs/>
          <w:lang w:val="en-GB"/>
          <w:rPrChange w:id="2786" w:author="schulz" w:date="2016-01-10T18:02:00Z">
            <w:rPr>
              <w:i/>
              <w:iCs/>
            </w:rPr>
          </w:rPrChange>
        </w:rPr>
        <w:t>of</w:t>
      </w:r>
      <w:r w:rsidRPr="003140DF">
        <w:rPr>
          <w:i/>
          <w:iCs/>
          <w:spacing w:val="-9"/>
          <w:lang w:val="en-GB"/>
          <w:rPrChange w:id="2787" w:author="schulz" w:date="2016-01-10T18:02:00Z">
            <w:rPr>
              <w:i/>
              <w:iCs/>
              <w:spacing w:val="-9"/>
            </w:rPr>
          </w:rPrChange>
        </w:rPr>
        <w:t xml:space="preserve"> </w:t>
      </w:r>
      <w:r w:rsidRPr="003140DF">
        <w:rPr>
          <w:i/>
          <w:iCs/>
          <w:spacing w:val="-1"/>
          <w:lang w:val="en-GB"/>
          <w:rPrChange w:id="2788" w:author="schulz" w:date="2016-01-10T18:02:00Z">
            <w:rPr>
              <w:i/>
              <w:iCs/>
              <w:spacing w:val="-1"/>
            </w:rPr>
          </w:rPrChange>
        </w:rPr>
        <w:t>which</w:t>
      </w:r>
      <w:r w:rsidRPr="003140DF">
        <w:rPr>
          <w:i/>
          <w:iCs/>
          <w:spacing w:val="-9"/>
          <w:lang w:val="en-GB"/>
          <w:rPrChange w:id="2789" w:author="schulz" w:date="2016-01-10T18:02:00Z">
            <w:rPr>
              <w:i/>
              <w:iCs/>
              <w:spacing w:val="-9"/>
            </w:rPr>
          </w:rPrChange>
        </w:rPr>
        <w:t xml:space="preserve"> </w:t>
      </w:r>
      <w:r w:rsidRPr="003140DF">
        <w:rPr>
          <w:i/>
          <w:iCs/>
          <w:lang w:val="en-GB"/>
          <w:rPrChange w:id="2790" w:author="schulz" w:date="2016-01-10T18:02:00Z">
            <w:rPr>
              <w:i/>
              <w:iCs/>
            </w:rPr>
          </w:rPrChange>
        </w:rPr>
        <w:t>actually</w:t>
      </w:r>
      <w:r w:rsidRPr="003140DF">
        <w:rPr>
          <w:i/>
          <w:iCs/>
          <w:spacing w:val="-9"/>
          <w:lang w:val="en-GB"/>
          <w:rPrChange w:id="2791" w:author="schulz" w:date="2016-01-10T18:02:00Z">
            <w:rPr>
              <w:i/>
              <w:iCs/>
              <w:spacing w:val="-9"/>
            </w:rPr>
          </w:rPrChange>
        </w:rPr>
        <w:t xml:space="preserve"> </w:t>
      </w:r>
      <w:r w:rsidRPr="003140DF">
        <w:rPr>
          <w:i/>
          <w:iCs/>
          <w:lang w:val="en-GB"/>
          <w:rPrChange w:id="2792" w:author="schulz" w:date="2016-01-10T18:02:00Z">
            <w:rPr>
              <w:i/>
              <w:iCs/>
            </w:rPr>
          </w:rPrChange>
        </w:rPr>
        <w:t>do</w:t>
      </w:r>
      <w:r w:rsidRPr="003140DF">
        <w:rPr>
          <w:i/>
          <w:iCs/>
          <w:spacing w:val="28"/>
          <w:w w:val="99"/>
          <w:lang w:val="en-GB"/>
          <w:rPrChange w:id="2793" w:author="schulz" w:date="2016-01-10T18:02:00Z">
            <w:rPr>
              <w:i/>
              <w:iCs/>
              <w:spacing w:val="28"/>
              <w:w w:val="99"/>
            </w:rPr>
          </w:rPrChange>
        </w:rPr>
        <w:t xml:space="preserve"> </w:t>
      </w:r>
      <w:r w:rsidRPr="003140DF">
        <w:rPr>
          <w:i/>
          <w:iCs/>
          <w:lang w:val="en-GB"/>
          <w:rPrChange w:id="2794" w:author="schulz" w:date="2016-01-10T18:02:00Z">
            <w:rPr>
              <w:i/>
              <w:iCs/>
            </w:rPr>
          </w:rPrChange>
        </w:rPr>
        <w:t>B?</w:t>
      </w:r>
      <w:r w:rsidRPr="003140DF">
        <w:rPr>
          <w:lang w:val="en-GB"/>
          <w:rPrChange w:id="2795" w:author="schulz" w:date="2016-01-10T18:02:00Z">
            <w:rPr/>
          </w:rPrChange>
        </w:rPr>
        <w:t>”,</w:t>
      </w:r>
      <w:r w:rsidRPr="003140DF">
        <w:rPr>
          <w:spacing w:val="-5"/>
          <w:lang w:val="en-GB"/>
          <w:rPrChange w:id="2796" w:author="schulz" w:date="2016-01-10T18:02:00Z">
            <w:rPr>
              <w:spacing w:val="-5"/>
            </w:rPr>
          </w:rPrChange>
        </w:rPr>
        <w:t xml:space="preserve"> </w:t>
      </w:r>
      <w:r w:rsidRPr="003140DF">
        <w:rPr>
          <w:lang w:val="en-GB"/>
          <w:rPrChange w:id="2797" w:author="schulz" w:date="2016-01-10T18:02:00Z">
            <w:rPr/>
          </w:rPrChange>
        </w:rPr>
        <w:t>to</w:t>
      </w:r>
      <w:r w:rsidRPr="003140DF">
        <w:rPr>
          <w:spacing w:val="-5"/>
          <w:lang w:val="en-GB"/>
          <w:rPrChange w:id="2798" w:author="schulz" w:date="2016-01-10T18:02:00Z">
            <w:rPr>
              <w:spacing w:val="-5"/>
            </w:rPr>
          </w:rPrChange>
        </w:rPr>
        <w:t xml:space="preserve"> </w:t>
      </w:r>
      <w:r w:rsidRPr="003140DF">
        <w:rPr>
          <w:lang w:val="en-GB"/>
          <w:rPrChange w:id="2799" w:author="schulz" w:date="2016-01-10T18:02:00Z">
            <w:rPr/>
          </w:rPrChange>
        </w:rPr>
        <w:t>highlight</w:t>
      </w:r>
      <w:r w:rsidRPr="003140DF">
        <w:rPr>
          <w:spacing w:val="-4"/>
          <w:lang w:val="en-GB"/>
          <w:rPrChange w:id="2800" w:author="schulz" w:date="2016-01-10T18:02:00Z">
            <w:rPr>
              <w:spacing w:val="-4"/>
            </w:rPr>
          </w:rPrChange>
        </w:rPr>
        <w:t xml:space="preserve"> </w:t>
      </w:r>
      <w:r w:rsidRPr="003140DF">
        <w:rPr>
          <w:lang w:val="en-GB"/>
          <w:rPrChange w:id="2801" w:author="schulz" w:date="2016-01-10T18:02:00Z">
            <w:rPr/>
          </w:rPrChange>
        </w:rPr>
        <w:t>the</w:t>
      </w:r>
      <w:r w:rsidRPr="003140DF">
        <w:rPr>
          <w:spacing w:val="-5"/>
          <w:lang w:val="en-GB"/>
          <w:rPrChange w:id="2802" w:author="schulz" w:date="2016-01-10T18:02:00Z">
            <w:rPr>
              <w:spacing w:val="-5"/>
            </w:rPr>
          </w:rPrChange>
        </w:rPr>
        <w:t xml:space="preserve"> </w:t>
      </w:r>
      <w:r w:rsidRPr="003140DF">
        <w:rPr>
          <w:spacing w:val="-1"/>
          <w:lang w:val="en-GB"/>
          <w:rPrChange w:id="2803" w:author="schulz" w:date="2016-01-10T18:02:00Z">
            <w:rPr>
              <w:spacing w:val="-1"/>
            </w:rPr>
          </w:rPrChange>
        </w:rPr>
        <w:t>existence</w:t>
      </w:r>
      <w:r w:rsidRPr="003140DF">
        <w:rPr>
          <w:spacing w:val="-4"/>
          <w:lang w:val="en-GB"/>
          <w:rPrChange w:id="2804" w:author="schulz" w:date="2016-01-10T18:02:00Z">
            <w:rPr>
              <w:spacing w:val="-4"/>
            </w:rPr>
          </w:rPrChange>
        </w:rPr>
        <w:t xml:space="preserve"> </w:t>
      </w:r>
      <w:r w:rsidRPr="003140DF">
        <w:rPr>
          <w:lang w:val="en-GB"/>
          <w:rPrChange w:id="2805" w:author="schulz" w:date="2016-01-10T18:02:00Z">
            <w:rPr/>
          </w:rPrChange>
        </w:rPr>
        <w:t>of</w:t>
      </w:r>
      <w:r w:rsidRPr="003140DF">
        <w:rPr>
          <w:spacing w:val="-5"/>
          <w:lang w:val="en-GB"/>
          <w:rPrChange w:id="2806" w:author="schulz" w:date="2016-01-10T18:02:00Z">
            <w:rPr>
              <w:spacing w:val="-5"/>
            </w:rPr>
          </w:rPrChange>
        </w:rPr>
        <w:t xml:space="preserve"> </w:t>
      </w:r>
      <w:r w:rsidRPr="003140DF">
        <w:rPr>
          <w:lang w:val="en-GB"/>
          <w:rPrChange w:id="2807" w:author="schulz" w:date="2016-01-10T18:02:00Z">
            <w:rPr/>
          </w:rPrChange>
        </w:rPr>
        <w:t>classes,</w:t>
      </w:r>
      <w:r w:rsidRPr="003140DF">
        <w:rPr>
          <w:spacing w:val="-5"/>
          <w:lang w:val="en-GB"/>
          <w:rPrChange w:id="2808" w:author="schulz" w:date="2016-01-10T18:02:00Z">
            <w:rPr>
              <w:spacing w:val="-5"/>
            </w:rPr>
          </w:rPrChange>
        </w:rPr>
        <w:t xml:space="preserve"> </w:t>
      </w:r>
      <w:r w:rsidRPr="003140DF">
        <w:rPr>
          <w:lang w:val="en-GB"/>
          <w:rPrChange w:id="2809" w:author="schulz" w:date="2016-01-10T18:02:00Z">
            <w:rPr/>
          </w:rPrChange>
        </w:rPr>
        <w:t>and</w:t>
      </w:r>
      <w:r w:rsidRPr="003140DF">
        <w:rPr>
          <w:spacing w:val="-4"/>
          <w:lang w:val="en-GB"/>
          <w:rPrChange w:id="2810" w:author="schulz" w:date="2016-01-10T18:02:00Z">
            <w:rPr>
              <w:spacing w:val="-4"/>
            </w:rPr>
          </w:rPrChange>
        </w:rPr>
        <w:t xml:space="preserve"> </w:t>
      </w:r>
      <w:r w:rsidRPr="003140DF">
        <w:rPr>
          <w:lang w:val="en-GB"/>
          <w:rPrChange w:id="2811" w:author="schulz" w:date="2016-01-10T18:02:00Z">
            <w:rPr/>
          </w:rPrChange>
        </w:rPr>
        <w:t>not</w:t>
      </w:r>
      <w:r w:rsidRPr="003140DF">
        <w:rPr>
          <w:spacing w:val="-5"/>
          <w:lang w:val="en-GB"/>
          <w:rPrChange w:id="2812" w:author="schulz" w:date="2016-01-10T18:02:00Z">
            <w:rPr>
              <w:spacing w:val="-5"/>
            </w:rPr>
          </w:rPrChange>
        </w:rPr>
        <w:t xml:space="preserve"> </w:t>
      </w:r>
      <w:r w:rsidRPr="003140DF">
        <w:rPr>
          <w:lang w:val="en-GB"/>
          <w:rPrChange w:id="2813" w:author="schulz" w:date="2016-01-10T18:02:00Z">
            <w:rPr/>
          </w:rPrChange>
        </w:rPr>
        <w:t>its</w:t>
      </w:r>
      <w:r w:rsidRPr="003140DF">
        <w:rPr>
          <w:spacing w:val="-4"/>
          <w:lang w:val="en-GB"/>
          <w:rPrChange w:id="2814" w:author="schulz" w:date="2016-01-10T18:02:00Z">
            <w:rPr>
              <w:spacing w:val="-4"/>
            </w:rPr>
          </w:rPrChange>
        </w:rPr>
        <w:t xml:space="preserve"> </w:t>
      </w:r>
      <w:r w:rsidRPr="003140DF">
        <w:rPr>
          <w:lang w:val="en-GB"/>
          <w:rPrChange w:id="2815" w:author="schulz" w:date="2016-01-10T18:02:00Z">
            <w:rPr/>
          </w:rPrChange>
        </w:rPr>
        <w:t>direct</w:t>
      </w:r>
      <w:r w:rsidRPr="003140DF">
        <w:rPr>
          <w:spacing w:val="-5"/>
          <w:lang w:val="en-GB"/>
          <w:rPrChange w:id="2816" w:author="schulz" w:date="2016-01-10T18:02:00Z">
            <w:rPr>
              <w:spacing w:val="-5"/>
            </w:rPr>
          </w:rPrChange>
        </w:rPr>
        <w:t xml:space="preserve"> </w:t>
      </w:r>
      <w:r w:rsidRPr="003140DF">
        <w:rPr>
          <w:lang w:val="en-GB"/>
          <w:rPrChange w:id="2817" w:author="schulz" w:date="2016-01-10T18:02:00Z">
            <w:rPr/>
          </w:rPrChange>
        </w:rPr>
        <w:t>assertion.</w:t>
      </w:r>
      <w:ins w:id="2818" w:author="schulz" w:date="2016-01-10T20:56:00Z">
        <w:r w:rsidR="00671349">
          <w:rPr>
            <w:lang w:val="en-GB"/>
          </w:rPr>
          <w:t xml:space="preserve"> </w:t>
        </w:r>
      </w:ins>
    </w:p>
    <w:p w14:paraId="3434A39D" w14:textId="77777777" w:rsidR="00F20945" w:rsidRPr="003140DF" w:rsidRDefault="00F20945">
      <w:pPr>
        <w:pStyle w:val="Corpodetexto"/>
        <w:kinsoku w:val="0"/>
        <w:overflowPunct w:val="0"/>
        <w:spacing w:line="285" w:lineRule="auto"/>
        <w:ind w:right="2059" w:firstLine="239"/>
        <w:jc w:val="both"/>
        <w:rPr>
          <w:lang w:val="en-GB"/>
          <w:rPrChange w:id="2819" w:author="schulz" w:date="2016-01-10T18:02:00Z">
            <w:rPr/>
          </w:rPrChange>
        </w:rPr>
      </w:pPr>
      <w:r w:rsidRPr="003140DF">
        <w:rPr>
          <w:lang w:val="en-GB"/>
          <w:rPrChange w:id="2820" w:author="schulz" w:date="2016-01-10T18:02:00Z">
            <w:rPr/>
          </w:rPrChange>
        </w:rPr>
        <w:t>Interpreting</w:t>
      </w:r>
      <w:r w:rsidRPr="003140DF">
        <w:rPr>
          <w:spacing w:val="-22"/>
          <w:lang w:val="en-GB"/>
          <w:rPrChange w:id="2821" w:author="schulz" w:date="2016-01-10T18:02:00Z">
            <w:rPr>
              <w:spacing w:val="-22"/>
            </w:rPr>
          </w:rPrChange>
        </w:rPr>
        <w:t xml:space="preserve"> </w:t>
      </w:r>
      <w:r w:rsidRPr="003140DF">
        <w:rPr>
          <w:lang w:val="en-GB"/>
          <w:rPrChange w:id="2822" w:author="schulz" w:date="2016-01-10T18:02:00Z">
            <w:rPr/>
          </w:rPrChange>
        </w:rPr>
        <w:t>database</w:t>
      </w:r>
      <w:r w:rsidRPr="003140DF">
        <w:rPr>
          <w:spacing w:val="-21"/>
          <w:lang w:val="en-GB"/>
          <w:rPrChange w:id="2823" w:author="schulz" w:date="2016-01-10T18:02:00Z">
            <w:rPr>
              <w:spacing w:val="-21"/>
            </w:rPr>
          </w:rPrChange>
        </w:rPr>
        <w:t xml:space="preserve"> </w:t>
      </w:r>
      <w:r w:rsidRPr="003140DF">
        <w:rPr>
          <w:lang w:val="en-GB"/>
          <w:rPrChange w:id="2824" w:author="schulz" w:date="2016-01-10T18:02:00Z">
            <w:rPr/>
          </w:rPrChange>
        </w:rPr>
        <w:t>content</w:t>
      </w:r>
      <w:r w:rsidRPr="003140DF">
        <w:rPr>
          <w:spacing w:val="-22"/>
          <w:lang w:val="en-GB"/>
          <w:rPrChange w:id="2825" w:author="schulz" w:date="2016-01-10T18:02:00Z">
            <w:rPr>
              <w:spacing w:val="-22"/>
            </w:rPr>
          </w:rPrChange>
        </w:rPr>
        <w:t xml:space="preserve"> </w:t>
      </w:r>
      <w:r w:rsidRPr="003140DF">
        <w:rPr>
          <w:lang w:val="en-GB"/>
          <w:rPrChange w:id="2826" w:author="schulz" w:date="2016-01-10T18:02:00Z">
            <w:rPr/>
          </w:rPrChange>
        </w:rPr>
        <w:t>under</w:t>
      </w:r>
      <w:r w:rsidRPr="003140DF">
        <w:rPr>
          <w:spacing w:val="-21"/>
          <w:lang w:val="en-GB"/>
          <w:rPrChange w:id="2827" w:author="schulz" w:date="2016-01-10T18:02:00Z">
            <w:rPr>
              <w:spacing w:val="-21"/>
            </w:rPr>
          </w:rPrChange>
        </w:rPr>
        <w:t xml:space="preserve"> </w:t>
      </w:r>
      <w:r w:rsidRPr="003140DF">
        <w:rPr>
          <w:lang w:val="en-GB"/>
          <w:rPrChange w:id="2828" w:author="schulz" w:date="2016-01-10T18:02:00Z">
            <w:rPr/>
          </w:rPrChange>
        </w:rPr>
        <w:t>an</w:t>
      </w:r>
      <w:r w:rsidRPr="003140DF">
        <w:rPr>
          <w:spacing w:val="-22"/>
          <w:lang w:val="en-GB"/>
          <w:rPrChange w:id="2829" w:author="schulz" w:date="2016-01-10T18:02:00Z">
            <w:rPr>
              <w:spacing w:val="-22"/>
            </w:rPr>
          </w:rPrChange>
        </w:rPr>
        <w:t xml:space="preserve"> </w:t>
      </w:r>
      <w:r w:rsidRPr="003140DF">
        <w:rPr>
          <w:lang w:val="en-GB"/>
          <w:rPrChange w:id="2830" w:author="schulz" w:date="2016-01-10T18:02:00Z">
            <w:rPr/>
          </w:rPrChange>
        </w:rPr>
        <w:t>ontological</w:t>
      </w:r>
      <w:r w:rsidRPr="003140DF">
        <w:rPr>
          <w:spacing w:val="-21"/>
          <w:lang w:val="en-GB"/>
          <w:rPrChange w:id="2831" w:author="schulz" w:date="2016-01-10T18:02:00Z">
            <w:rPr>
              <w:spacing w:val="-21"/>
            </w:rPr>
          </w:rPrChange>
        </w:rPr>
        <w:t xml:space="preserve"> </w:t>
      </w:r>
      <w:r w:rsidRPr="003140DF">
        <w:rPr>
          <w:spacing w:val="-1"/>
          <w:lang w:val="en-GB"/>
          <w:rPrChange w:id="2832" w:author="schulz" w:date="2016-01-10T18:02:00Z">
            <w:rPr>
              <w:spacing w:val="-1"/>
            </w:rPr>
          </w:rPrChange>
        </w:rPr>
        <w:t>perspective</w:t>
      </w:r>
      <w:r w:rsidRPr="003140DF">
        <w:rPr>
          <w:spacing w:val="-21"/>
          <w:lang w:val="en-GB"/>
          <w:rPrChange w:id="2833" w:author="schulz" w:date="2016-01-10T18:02:00Z">
            <w:rPr>
              <w:spacing w:val="-21"/>
            </w:rPr>
          </w:rPrChange>
        </w:rPr>
        <w:t xml:space="preserve"> </w:t>
      </w:r>
      <w:r w:rsidRPr="003140DF">
        <w:rPr>
          <w:lang w:val="en-GB"/>
          <w:rPrChange w:id="2834" w:author="schulz" w:date="2016-01-10T18:02:00Z">
            <w:rPr/>
          </w:rPrChange>
        </w:rPr>
        <w:t>has</w:t>
      </w:r>
      <w:r w:rsidRPr="003140DF">
        <w:rPr>
          <w:spacing w:val="-22"/>
          <w:lang w:val="en-GB"/>
          <w:rPrChange w:id="2835" w:author="schulz" w:date="2016-01-10T18:02:00Z">
            <w:rPr>
              <w:spacing w:val="-22"/>
            </w:rPr>
          </w:rPrChange>
        </w:rPr>
        <w:t xml:space="preserve"> </w:t>
      </w:r>
      <w:r w:rsidRPr="003140DF">
        <w:rPr>
          <w:lang w:val="en-GB"/>
          <w:rPrChange w:id="2836" w:author="schulz" w:date="2016-01-10T18:02:00Z">
            <w:rPr/>
          </w:rPrChange>
        </w:rPr>
        <w:t>been</w:t>
      </w:r>
      <w:r w:rsidRPr="003140DF">
        <w:rPr>
          <w:spacing w:val="25"/>
          <w:w w:val="99"/>
          <w:lang w:val="en-GB"/>
          <w:rPrChange w:id="2837" w:author="schulz" w:date="2016-01-10T18:02:00Z">
            <w:rPr>
              <w:spacing w:val="25"/>
              <w:w w:val="99"/>
            </w:rPr>
          </w:rPrChange>
        </w:rPr>
        <w:t xml:space="preserve"> </w:t>
      </w:r>
      <w:r w:rsidRPr="003140DF">
        <w:rPr>
          <w:lang w:val="en-GB"/>
          <w:rPrChange w:id="2838" w:author="schulz" w:date="2016-01-10T18:02:00Z">
            <w:rPr/>
          </w:rPrChange>
        </w:rPr>
        <w:t>a</w:t>
      </w:r>
      <w:r w:rsidRPr="003140DF">
        <w:rPr>
          <w:spacing w:val="-5"/>
          <w:lang w:val="en-GB"/>
          <w:rPrChange w:id="2839" w:author="schulz" w:date="2016-01-10T18:02:00Z">
            <w:rPr>
              <w:spacing w:val="-5"/>
            </w:rPr>
          </w:rPrChange>
        </w:rPr>
        <w:t xml:space="preserve"> </w:t>
      </w:r>
      <w:r w:rsidRPr="003140DF">
        <w:rPr>
          <w:lang w:val="en-GB"/>
          <w:rPrChange w:id="2840" w:author="schulz" w:date="2016-01-10T18:02:00Z">
            <w:rPr/>
          </w:rPrChange>
        </w:rPr>
        <w:t>topic</w:t>
      </w:r>
      <w:r w:rsidRPr="003140DF">
        <w:rPr>
          <w:spacing w:val="-5"/>
          <w:lang w:val="en-GB"/>
          <w:rPrChange w:id="2841" w:author="schulz" w:date="2016-01-10T18:02:00Z">
            <w:rPr>
              <w:spacing w:val="-5"/>
            </w:rPr>
          </w:rPrChange>
        </w:rPr>
        <w:t xml:space="preserve"> </w:t>
      </w:r>
      <w:r w:rsidRPr="003140DF">
        <w:rPr>
          <w:lang w:val="en-GB"/>
          <w:rPrChange w:id="2842" w:author="schulz" w:date="2016-01-10T18:02:00Z">
            <w:rPr/>
          </w:rPrChange>
        </w:rPr>
        <w:t>of</w:t>
      </w:r>
      <w:r w:rsidRPr="003140DF">
        <w:rPr>
          <w:spacing w:val="-5"/>
          <w:lang w:val="en-GB"/>
          <w:rPrChange w:id="2843" w:author="schulz" w:date="2016-01-10T18:02:00Z">
            <w:rPr>
              <w:spacing w:val="-5"/>
            </w:rPr>
          </w:rPrChange>
        </w:rPr>
        <w:t xml:space="preserve"> </w:t>
      </w:r>
      <w:r w:rsidRPr="003140DF">
        <w:rPr>
          <w:lang w:val="en-GB"/>
          <w:rPrChange w:id="2844" w:author="schulz" w:date="2016-01-10T18:02:00Z">
            <w:rPr/>
          </w:rPrChange>
        </w:rPr>
        <w:t>research</w:t>
      </w:r>
      <w:r w:rsidRPr="003140DF">
        <w:rPr>
          <w:spacing w:val="-5"/>
          <w:lang w:val="en-GB"/>
          <w:rPrChange w:id="2845" w:author="schulz" w:date="2016-01-10T18:02:00Z">
            <w:rPr>
              <w:spacing w:val="-5"/>
            </w:rPr>
          </w:rPrChange>
        </w:rPr>
        <w:t xml:space="preserve"> </w:t>
      </w:r>
      <w:r w:rsidRPr="003140DF">
        <w:rPr>
          <w:lang w:val="en-GB"/>
          <w:rPrChange w:id="2846" w:author="schulz" w:date="2016-01-10T18:02:00Z">
            <w:rPr/>
          </w:rPrChange>
        </w:rPr>
        <w:t>interest.</w:t>
      </w:r>
      <w:r w:rsidRPr="003140DF">
        <w:rPr>
          <w:spacing w:val="-4"/>
          <w:lang w:val="en-GB"/>
          <w:rPrChange w:id="2847" w:author="schulz" w:date="2016-01-10T18:02:00Z">
            <w:rPr>
              <w:spacing w:val="-4"/>
            </w:rPr>
          </w:rPrChange>
        </w:rPr>
        <w:t xml:space="preserve"> </w:t>
      </w:r>
      <w:proofErr w:type="spellStart"/>
      <w:r w:rsidRPr="003140DF">
        <w:rPr>
          <w:spacing w:val="-1"/>
          <w:lang w:val="en-GB"/>
          <w:rPrChange w:id="2848" w:author="schulz" w:date="2016-01-10T18:02:00Z">
            <w:rPr>
              <w:spacing w:val="-1"/>
            </w:rPr>
          </w:rPrChange>
        </w:rPr>
        <w:t>Fanizzi</w:t>
      </w:r>
      <w:proofErr w:type="spellEnd"/>
      <w:r w:rsidRPr="003140DF">
        <w:rPr>
          <w:spacing w:val="-5"/>
          <w:lang w:val="en-GB"/>
          <w:rPrChange w:id="2849" w:author="schulz" w:date="2016-01-10T18:02:00Z">
            <w:rPr>
              <w:spacing w:val="-5"/>
            </w:rPr>
          </w:rPrChange>
        </w:rPr>
        <w:t xml:space="preserve"> </w:t>
      </w:r>
      <w:r w:rsidRPr="003140DF">
        <w:rPr>
          <w:i/>
          <w:iCs/>
          <w:lang w:val="en-GB"/>
          <w:rPrChange w:id="2850" w:author="schulz" w:date="2016-01-10T18:02:00Z">
            <w:rPr>
              <w:i/>
              <w:iCs/>
            </w:rPr>
          </w:rPrChange>
        </w:rPr>
        <w:t>et</w:t>
      </w:r>
      <w:r w:rsidRPr="003140DF">
        <w:rPr>
          <w:i/>
          <w:iCs/>
          <w:spacing w:val="-5"/>
          <w:lang w:val="en-GB"/>
          <w:rPrChange w:id="2851" w:author="schulz" w:date="2016-01-10T18:02:00Z">
            <w:rPr>
              <w:i/>
              <w:iCs/>
              <w:spacing w:val="-5"/>
            </w:rPr>
          </w:rPrChange>
        </w:rPr>
        <w:t xml:space="preserve"> </w:t>
      </w:r>
      <w:r w:rsidRPr="003140DF">
        <w:rPr>
          <w:i/>
          <w:iCs/>
          <w:lang w:val="en-GB"/>
          <w:rPrChange w:id="2852" w:author="schulz" w:date="2016-01-10T18:02:00Z">
            <w:rPr>
              <w:i/>
              <w:iCs/>
            </w:rPr>
          </w:rPrChange>
        </w:rPr>
        <w:t>al.</w:t>
      </w:r>
      <w:r w:rsidRPr="003140DF">
        <w:rPr>
          <w:i/>
          <w:iCs/>
          <w:spacing w:val="-5"/>
          <w:lang w:val="en-GB"/>
          <w:rPrChange w:id="2853" w:author="schulz" w:date="2016-01-10T18:02:00Z">
            <w:rPr>
              <w:i/>
              <w:iCs/>
              <w:spacing w:val="-5"/>
            </w:rPr>
          </w:rPrChange>
        </w:rPr>
        <w:t xml:space="preserve"> </w:t>
      </w:r>
      <w:r w:rsidRPr="003140DF">
        <w:rPr>
          <w:lang w:val="en-GB"/>
          <w:rPrChange w:id="2854" w:author="schulz" w:date="2016-01-10T18:02:00Z">
            <w:rPr/>
          </w:rPrChange>
        </w:rPr>
        <w:t>(2008)</w:t>
      </w:r>
      <w:r w:rsidRPr="003140DF">
        <w:rPr>
          <w:spacing w:val="-5"/>
          <w:lang w:val="en-GB"/>
          <w:rPrChange w:id="2855" w:author="schulz" w:date="2016-01-10T18:02:00Z">
            <w:rPr>
              <w:spacing w:val="-5"/>
            </w:rPr>
          </w:rPrChange>
        </w:rPr>
        <w:t xml:space="preserve"> </w:t>
      </w:r>
      <w:r w:rsidRPr="003140DF">
        <w:rPr>
          <w:lang w:val="en-GB"/>
          <w:rPrChange w:id="2856" w:author="schulz" w:date="2016-01-10T18:02:00Z">
            <w:rPr/>
          </w:rPrChange>
        </w:rPr>
        <w:t>present</w:t>
      </w:r>
      <w:r w:rsidRPr="003140DF">
        <w:rPr>
          <w:spacing w:val="-5"/>
          <w:lang w:val="en-GB"/>
          <w:rPrChange w:id="2857" w:author="schulz" w:date="2016-01-10T18:02:00Z">
            <w:rPr>
              <w:spacing w:val="-5"/>
            </w:rPr>
          </w:rPrChange>
        </w:rPr>
        <w:t xml:space="preserve"> </w:t>
      </w:r>
      <w:r w:rsidRPr="003140DF">
        <w:rPr>
          <w:lang w:val="en-GB"/>
          <w:rPrChange w:id="2858" w:author="schulz" w:date="2016-01-10T18:02:00Z">
            <w:rPr/>
          </w:rPrChange>
        </w:rPr>
        <w:t>a</w:t>
      </w:r>
      <w:r w:rsidRPr="003140DF">
        <w:rPr>
          <w:spacing w:val="-5"/>
          <w:lang w:val="en-GB"/>
          <w:rPrChange w:id="2859" w:author="schulz" w:date="2016-01-10T18:02:00Z">
            <w:rPr>
              <w:spacing w:val="-5"/>
            </w:rPr>
          </w:rPrChange>
        </w:rPr>
        <w:t xml:space="preserve"> </w:t>
      </w:r>
      <w:r w:rsidRPr="003140DF">
        <w:rPr>
          <w:lang w:val="en-GB"/>
          <w:rPrChange w:id="2860" w:author="schulz" w:date="2016-01-10T18:02:00Z">
            <w:rPr/>
          </w:rPrChange>
        </w:rPr>
        <w:t>tool</w:t>
      </w:r>
      <w:r w:rsidRPr="003140DF">
        <w:rPr>
          <w:spacing w:val="-5"/>
          <w:lang w:val="en-GB"/>
          <w:rPrChange w:id="2861" w:author="schulz" w:date="2016-01-10T18:02:00Z">
            <w:rPr>
              <w:spacing w:val="-5"/>
            </w:rPr>
          </w:rPrChange>
        </w:rPr>
        <w:t xml:space="preserve"> </w:t>
      </w:r>
      <w:r w:rsidRPr="003140DF">
        <w:rPr>
          <w:lang w:val="en-GB"/>
          <w:rPrChange w:id="2862" w:author="schulz" w:date="2016-01-10T18:02:00Z">
            <w:rPr/>
          </w:rPrChange>
        </w:rPr>
        <w:t>called</w:t>
      </w:r>
      <w:r w:rsidRPr="003140DF">
        <w:rPr>
          <w:spacing w:val="-5"/>
          <w:lang w:val="en-GB"/>
          <w:rPrChange w:id="2863" w:author="schulz" w:date="2016-01-10T18:02:00Z">
            <w:rPr>
              <w:spacing w:val="-5"/>
            </w:rPr>
          </w:rPrChange>
        </w:rPr>
        <w:t xml:space="preserve"> </w:t>
      </w:r>
      <w:r w:rsidRPr="003140DF">
        <w:rPr>
          <w:lang w:val="en-GB"/>
          <w:rPrChange w:id="2864" w:author="schulz" w:date="2016-01-10T18:02:00Z">
            <w:rPr/>
          </w:rPrChange>
        </w:rPr>
        <w:t>DL-</w:t>
      </w:r>
      <w:r w:rsidRPr="003140DF">
        <w:rPr>
          <w:spacing w:val="24"/>
          <w:w w:val="99"/>
          <w:lang w:val="en-GB"/>
          <w:rPrChange w:id="2865" w:author="schulz" w:date="2016-01-10T18:02:00Z">
            <w:rPr>
              <w:spacing w:val="24"/>
              <w:w w:val="99"/>
            </w:rPr>
          </w:rPrChange>
        </w:rPr>
        <w:t xml:space="preserve"> </w:t>
      </w:r>
      <w:r w:rsidRPr="003140DF">
        <w:rPr>
          <w:lang w:val="en-GB"/>
          <w:rPrChange w:id="2866" w:author="schulz" w:date="2016-01-10T18:02:00Z">
            <w:rPr/>
          </w:rPrChange>
        </w:rPr>
        <w:t>FOIL,</w:t>
      </w:r>
      <w:r w:rsidRPr="003140DF">
        <w:rPr>
          <w:spacing w:val="-20"/>
          <w:lang w:val="en-GB"/>
          <w:rPrChange w:id="2867" w:author="schulz" w:date="2016-01-10T18:02:00Z">
            <w:rPr>
              <w:spacing w:val="-20"/>
            </w:rPr>
          </w:rPrChange>
        </w:rPr>
        <w:t xml:space="preserve"> </w:t>
      </w:r>
      <w:r w:rsidRPr="003140DF">
        <w:rPr>
          <w:lang w:val="en-GB"/>
          <w:rPrChange w:id="2868" w:author="schulz" w:date="2016-01-10T18:02:00Z">
            <w:rPr/>
          </w:rPrChange>
        </w:rPr>
        <w:t>which</w:t>
      </w:r>
      <w:r w:rsidRPr="003140DF">
        <w:rPr>
          <w:spacing w:val="-20"/>
          <w:lang w:val="en-GB"/>
          <w:rPrChange w:id="2869" w:author="schulz" w:date="2016-01-10T18:02:00Z">
            <w:rPr>
              <w:spacing w:val="-20"/>
            </w:rPr>
          </w:rPrChange>
        </w:rPr>
        <w:t xml:space="preserve"> </w:t>
      </w:r>
      <w:r w:rsidRPr="003140DF">
        <w:rPr>
          <w:lang w:val="en-GB"/>
          <w:rPrChange w:id="2870" w:author="schulz" w:date="2016-01-10T18:02:00Z">
            <w:rPr/>
          </w:rPrChange>
        </w:rPr>
        <w:t>relies</w:t>
      </w:r>
      <w:r w:rsidRPr="003140DF">
        <w:rPr>
          <w:spacing w:val="-20"/>
          <w:lang w:val="en-GB"/>
          <w:rPrChange w:id="2871" w:author="schulz" w:date="2016-01-10T18:02:00Z">
            <w:rPr>
              <w:spacing w:val="-20"/>
            </w:rPr>
          </w:rPrChange>
        </w:rPr>
        <w:t xml:space="preserve"> </w:t>
      </w:r>
      <w:r w:rsidRPr="003140DF">
        <w:rPr>
          <w:lang w:val="en-GB"/>
          <w:rPrChange w:id="2872" w:author="schulz" w:date="2016-01-10T18:02:00Z">
            <w:rPr/>
          </w:rPrChange>
        </w:rPr>
        <w:t>on</w:t>
      </w:r>
      <w:r w:rsidRPr="003140DF">
        <w:rPr>
          <w:spacing w:val="-20"/>
          <w:lang w:val="en-GB"/>
          <w:rPrChange w:id="2873" w:author="schulz" w:date="2016-01-10T18:02:00Z">
            <w:rPr>
              <w:spacing w:val="-20"/>
            </w:rPr>
          </w:rPrChange>
        </w:rPr>
        <w:t xml:space="preserve"> </w:t>
      </w:r>
      <w:r w:rsidRPr="003140DF">
        <w:rPr>
          <w:lang w:val="en-GB"/>
          <w:rPrChange w:id="2874" w:author="schulz" w:date="2016-01-10T18:02:00Z">
            <w:rPr/>
          </w:rPrChange>
        </w:rPr>
        <w:t>refinement</w:t>
      </w:r>
      <w:r w:rsidRPr="003140DF">
        <w:rPr>
          <w:spacing w:val="-20"/>
          <w:lang w:val="en-GB"/>
          <w:rPrChange w:id="2875" w:author="schulz" w:date="2016-01-10T18:02:00Z">
            <w:rPr>
              <w:spacing w:val="-20"/>
            </w:rPr>
          </w:rPrChange>
        </w:rPr>
        <w:t xml:space="preserve"> </w:t>
      </w:r>
      <w:r w:rsidRPr="003140DF">
        <w:rPr>
          <w:lang w:val="en-GB"/>
          <w:rPrChange w:id="2876" w:author="schulz" w:date="2016-01-10T18:02:00Z">
            <w:rPr/>
          </w:rPrChange>
        </w:rPr>
        <w:t>operators</w:t>
      </w:r>
      <w:r w:rsidRPr="003140DF">
        <w:rPr>
          <w:spacing w:val="-20"/>
          <w:lang w:val="en-GB"/>
          <w:rPrChange w:id="2877" w:author="schulz" w:date="2016-01-10T18:02:00Z">
            <w:rPr>
              <w:spacing w:val="-20"/>
            </w:rPr>
          </w:rPrChange>
        </w:rPr>
        <w:t xml:space="preserve"> </w:t>
      </w:r>
      <w:r w:rsidRPr="003140DF">
        <w:rPr>
          <w:lang w:val="en-GB"/>
          <w:rPrChange w:id="2878" w:author="schulz" w:date="2016-01-10T18:02:00Z">
            <w:rPr/>
          </w:rPrChange>
        </w:rPr>
        <w:t>for</w:t>
      </w:r>
      <w:r w:rsidRPr="003140DF">
        <w:rPr>
          <w:spacing w:val="-20"/>
          <w:lang w:val="en-GB"/>
          <w:rPrChange w:id="2879" w:author="schulz" w:date="2016-01-10T18:02:00Z">
            <w:rPr>
              <w:spacing w:val="-20"/>
            </w:rPr>
          </w:rPrChange>
        </w:rPr>
        <w:t xml:space="preserve"> </w:t>
      </w:r>
      <w:r w:rsidRPr="003140DF">
        <w:rPr>
          <w:lang w:val="en-GB"/>
          <w:rPrChange w:id="2880" w:author="schulz" w:date="2016-01-10T18:02:00Z">
            <w:rPr/>
          </w:rPrChange>
        </w:rPr>
        <w:t>class-learning.</w:t>
      </w:r>
      <w:r w:rsidRPr="003140DF">
        <w:rPr>
          <w:spacing w:val="-16"/>
          <w:lang w:val="en-GB"/>
          <w:rPrChange w:id="2881" w:author="schulz" w:date="2016-01-10T18:02:00Z">
            <w:rPr>
              <w:spacing w:val="-16"/>
            </w:rPr>
          </w:rPrChange>
        </w:rPr>
        <w:t xml:space="preserve"> </w:t>
      </w:r>
      <w:r w:rsidRPr="003140DF">
        <w:rPr>
          <w:lang w:val="en-GB"/>
          <w:rPrChange w:id="2882" w:author="schulz" w:date="2016-01-10T18:02:00Z">
            <w:rPr/>
          </w:rPrChange>
        </w:rPr>
        <w:t>In</w:t>
      </w:r>
      <w:r w:rsidRPr="003140DF">
        <w:rPr>
          <w:spacing w:val="-19"/>
          <w:lang w:val="en-GB"/>
          <w:rPrChange w:id="2883" w:author="schulz" w:date="2016-01-10T18:02:00Z">
            <w:rPr>
              <w:spacing w:val="-19"/>
            </w:rPr>
          </w:rPrChange>
        </w:rPr>
        <w:t xml:space="preserve"> </w:t>
      </w:r>
      <w:r w:rsidRPr="003140DF">
        <w:rPr>
          <w:lang w:val="en-GB"/>
          <w:rPrChange w:id="2884" w:author="schulz" w:date="2016-01-10T18:02:00Z">
            <w:rPr/>
          </w:rPrChange>
        </w:rPr>
        <w:t>DL-FOIL</w:t>
      </w:r>
      <w:r w:rsidRPr="003140DF">
        <w:rPr>
          <w:w w:val="99"/>
          <w:lang w:val="en-GB"/>
          <w:rPrChange w:id="2885" w:author="schulz" w:date="2016-01-10T18:02:00Z">
            <w:rPr>
              <w:w w:val="99"/>
            </w:rPr>
          </w:rPrChange>
        </w:rPr>
        <w:t xml:space="preserve"> </w:t>
      </w:r>
      <w:r w:rsidRPr="003140DF">
        <w:rPr>
          <w:lang w:val="en-GB"/>
          <w:rPrChange w:id="2886" w:author="schulz" w:date="2016-01-10T18:02:00Z">
            <w:rPr/>
          </w:rPrChange>
        </w:rPr>
        <w:t>grounding</w:t>
      </w:r>
      <w:r w:rsidRPr="003140DF">
        <w:rPr>
          <w:spacing w:val="-16"/>
          <w:lang w:val="en-GB"/>
          <w:rPrChange w:id="2887" w:author="schulz" w:date="2016-01-10T18:02:00Z">
            <w:rPr>
              <w:spacing w:val="-16"/>
            </w:rPr>
          </w:rPrChange>
        </w:rPr>
        <w:t xml:space="preserve"> </w:t>
      </w:r>
      <w:r w:rsidRPr="003140DF">
        <w:rPr>
          <w:lang w:val="en-GB"/>
          <w:rPrChange w:id="2888" w:author="schulz" w:date="2016-01-10T18:02:00Z">
            <w:rPr/>
          </w:rPrChange>
        </w:rPr>
        <w:t>is</w:t>
      </w:r>
      <w:r w:rsidRPr="003140DF">
        <w:rPr>
          <w:spacing w:val="-16"/>
          <w:lang w:val="en-GB"/>
          <w:rPrChange w:id="2889" w:author="schulz" w:date="2016-01-10T18:02:00Z">
            <w:rPr>
              <w:spacing w:val="-16"/>
            </w:rPr>
          </w:rPrChange>
        </w:rPr>
        <w:t xml:space="preserve"> </w:t>
      </w:r>
      <w:r w:rsidRPr="003140DF">
        <w:rPr>
          <w:lang w:val="en-GB"/>
          <w:rPrChange w:id="2890" w:author="schulz" w:date="2016-01-10T18:02:00Z">
            <w:rPr/>
          </w:rPrChange>
        </w:rPr>
        <w:t>presented</w:t>
      </w:r>
      <w:r w:rsidRPr="003140DF">
        <w:rPr>
          <w:spacing w:val="-16"/>
          <w:lang w:val="en-GB"/>
          <w:rPrChange w:id="2891" w:author="schulz" w:date="2016-01-10T18:02:00Z">
            <w:rPr>
              <w:spacing w:val="-16"/>
            </w:rPr>
          </w:rPrChange>
        </w:rPr>
        <w:t xml:space="preserve"> </w:t>
      </w:r>
      <w:r w:rsidRPr="003140DF">
        <w:rPr>
          <w:lang w:val="en-GB"/>
          <w:rPrChange w:id="2892" w:author="schulz" w:date="2016-01-10T18:02:00Z">
            <w:rPr/>
          </w:rPrChange>
        </w:rPr>
        <w:t>as</w:t>
      </w:r>
      <w:r w:rsidRPr="003140DF">
        <w:rPr>
          <w:spacing w:val="-16"/>
          <w:lang w:val="en-GB"/>
          <w:rPrChange w:id="2893" w:author="schulz" w:date="2016-01-10T18:02:00Z">
            <w:rPr>
              <w:spacing w:val="-16"/>
            </w:rPr>
          </w:rPrChange>
        </w:rPr>
        <w:t xml:space="preserve"> </w:t>
      </w:r>
      <w:r w:rsidRPr="003140DF">
        <w:rPr>
          <w:lang w:val="en-GB"/>
          <w:rPrChange w:id="2894" w:author="schulz" w:date="2016-01-10T18:02:00Z">
            <w:rPr/>
          </w:rPrChange>
        </w:rPr>
        <w:t>learning</w:t>
      </w:r>
      <w:r w:rsidRPr="003140DF">
        <w:rPr>
          <w:spacing w:val="-16"/>
          <w:lang w:val="en-GB"/>
          <w:rPrChange w:id="2895" w:author="schulz" w:date="2016-01-10T18:02:00Z">
            <w:rPr>
              <w:spacing w:val="-16"/>
            </w:rPr>
          </w:rPrChange>
        </w:rPr>
        <w:t xml:space="preserve"> </w:t>
      </w:r>
      <w:r w:rsidRPr="003140DF">
        <w:rPr>
          <w:lang w:val="en-GB"/>
          <w:rPrChange w:id="2896" w:author="schulz" w:date="2016-01-10T18:02:00Z">
            <w:rPr/>
          </w:rPrChange>
        </w:rPr>
        <w:t>by</w:t>
      </w:r>
      <w:r w:rsidRPr="003140DF">
        <w:rPr>
          <w:spacing w:val="-15"/>
          <w:lang w:val="en-GB"/>
          <w:rPrChange w:id="2897" w:author="schulz" w:date="2016-01-10T18:02:00Z">
            <w:rPr>
              <w:spacing w:val="-15"/>
            </w:rPr>
          </w:rPrChange>
        </w:rPr>
        <w:t xml:space="preserve"> </w:t>
      </w:r>
      <w:r w:rsidRPr="003140DF">
        <w:rPr>
          <w:lang w:val="en-GB"/>
          <w:rPrChange w:id="2898" w:author="schulz" w:date="2016-01-10T18:02:00Z">
            <w:rPr/>
          </w:rPrChange>
        </w:rPr>
        <w:t>search</w:t>
      </w:r>
      <w:r w:rsidRPr="003140DF">
        <w:rPr>
          <w:spacing w:val="-16"/>
          <w:lang w:val="en-GB"/>
          <w:rPrChange w:id="2899" w:author="schulz" w:date="2016-01-10T18:02:00Z">
            <w:rPr>
              <w:spacing w:val="-16"/>
            </w:rPr>
          </w:rPrChange>
        </w:rPr>
        <w:t xml:space="preserve"> </w:t>
      </w:r>
      <w:r w:rsidRPr="003140DF">
        <w:rPr>
          <w:lang w:val="en-GB"/>
          <w:rPrChange w:id="2900" w:author="schulz" w:date="2016-01-10T18:02:00Z">
            <w:rPr/>
          </w:rPrChange>
        </w:rPr>
        <w:t>of</w:t>
      </w:r>
      <w:r w:rsidRPr="003140DF">
        <w:rPr>
          <w:spacing w:val="-16"/>
          <w:lang w:val="en-GB"/>
          <w:rPrChange w:id="2901" w:author="schulz" w:date="2016-01-10T18:02:00Z">
            <w:rPr>
              <w:spacing w:val="-16"/>
            </w:rPr>
          </w:rPrChange>
        </w:rPr>
        <w:t xml:space="preserve"> </w:t>
      </w:r>
      <w:r w:rsidRPr="003140DF">
        <w:rPr>
          <w:lang w:val="en-GB"/>
          <w:rPrChange w:id="2902" w:author="schulz" w:date="2016-01-10T18:02:00Z">
            <w:rPr/>
          </w:rPrChange>
        </w:rPr>
        <w:t>class</w:t>
      </w:r>
      <w:r w:rsidRPr="003140DF">
        <w:rPr>
          <w:spacing w:val="-16"/>
          <w:lang w:val="en-GB"/>
          <w:rPrChange w:id="2903" w:author="schulz" w:date="2016-01-10T18:02:00Z">
            <w:rPr>
              <w:spacing w:val="-16"/>
            </w:rPr>
          </w:rPrChange>
        </w:rPr>
        <w:t xml:space="preserve"> </w:t>
      </w:r>
      <w:r w:rsidRPr="003140DF">
        <w:rPr>
          <w:lang w:val="en-GB"/>
          <w:rPrChange w:id="2904" w:author="schulz" w:date="2016-01-10T18:02:00Z">
            <w:rPr/>
          </w:rPrChange>
        </w:rPr>
        <w:t>definitions</w:t>
      </w:r>
      <w:r w:rsidRPr="003140DF">
        <w:rPr>
          <w:spacing w:val="-16"/>
          <w:lang w:val="en-GB"/>
          <w:rPrChange w:id="2905" w:author="schulz" w:date="2016-01-10T18:02:00Z">
            <w:rPr>
              <w:spacing w:val="-16"/>
            </w:rPr>
          </w:rPrChange>
        </w:rPr>
        <w:t xml:space="preserve"> </w:t>
      </w:r>
      <w:r w:rsidRPr="003140DF">
        <w:rPr>
          <w:lang w:val="en-GB"/>
          <w:rPrChange w:id="2906" w:author="schulz" w:date="2016-01-10T18:02:00Z">
            <w:rPr/>
          </w:rPrChange>
        </w:rPr>
        <w:t>in</w:t>
      </w:r>
      <w:r w:rsidRPr="003140DF">
        <w:rPr>
          <w:spacing w:val="-16"/>
          <w:lang w:val="en-GB"/>
          <w:rPrChange w:id="2907" w:author="schulz" w:date="2016-01-10T18:02:00Z">
            <w:rPr>
              <w:spacing w:val="-16"/>
            </w:rPr>
          </w:rPrChange>
        </w:rPr>
        <w:t xml:space="preserve"> </w:t>
      </w:r>
      <w:r w:rsidRPr="003140DF">
        <w:rPr>
          <w:lang w:val="en-GB"/>
          <w:rPrChange w:id="2908" w:author="schulz" w:date="2016-01-10T18:02:00Z">
            <w:rPr/>
          </w:rPrChange>
        </w:rPr>
        <w:t>an</w:t>
      </w:r>
      <w:r w:rsidRPr="003140DF">
        <w:rPr>
          <w:spacing w:val="-15"/>
          <w:lang w:val="en-GB"/>
          <w:rPrChange w:id="2909" w:author="schulz" w:date="2016-01-10T18:02:00Z">
            <w:rPr>
              <w:spacing w:val="-15"/>
            </w:rPr>
          </w:rPrChange>
        </w:rPr>
        <w:t xml:space="preserve"> </w:t>
      </w:r>
      <w:proofErr w:type="spellStart"/>
      <w:r w:rsidRPr="003140DF">
        <w:rPr>
          <w:lang w:val="en-GB"/>
          <w:rPrChange w:id="2910" w:author="schulz" w:date="2016-01-10T18:02:00Z">
            <w:rPr/>
          </w:rPrChange>
        </w:rPr>
        <w:t>indu</w:t>
      </w:r>
      <w:proofErr w:type="spellEnd"/>
      <w:r w:rsidRPr="003140DF">
        <w:rPr>
          <w:lang w:val="en-GB"/>
          <w:rPrChange w:id="2911" w:author="schulz" w:date="2016-01-10T18:02:00Z">
            <w:rPr/>
          </w:rPrChange>
        </w:rPr>
        <w:t>-</w:t>
      </w:r>
      <w:r w:rsidRPr="003140DF">
        <w:rPr>
          <w:w w:val="99"/>
          <w:lang w:val="en-GB"/>
          <w:rPrChange w:id="2912" w:author="schulz" w:date="2016-01-10T18:02:00Z">
            <w:rPr>
              <w:w w:val="99"/>
            </w:rPr>
          </w:rPrChange>
        </w:rPr>
        <w:t xml:space="preserve"> </w:t>
      </w:r>
      <w:proofErr w:type="spellStart"/>
      <w:r w:rsidRPr="003140DF">
        <w:rPr>
          <w:lang w:val="en-GB"/>
          <w:rPrChange w:id="2913" w:author="schulz" w:date="2016-01-10T18:02:00Z">
            <w:rPr/>
          </w:rPrChange>
        </w:rPr>
        <w:t>ced</w:t>
      </w:r>
      <w:proofErr w:type="spellEnd"/>
      <w:r w:rsidRPr="003140DF">
        <w:rPr>
          <w:spacing w:val="-7"/>
          <w:lang w:val="en-GB"/>
          <w:rPrChange w:id="2914" w:author="schulz" w:date="2016-01-10T18:02:00Z">
            <w:rPr>
              <w:spacing w:val="-7"/>
            </w:rPr>
          </w:rPrChange>
        </w:rPr>
        <w:t xml:space="preserve"> </w:t>
      </w:r>
      <w:r w:rsidRPr="003140DF">
        <w:rPr>
          <w:lang w:val="en-GB"/>
          <w:rPrChange w:id="2915" w:author="schulz" w:date="2016-01-10T18:02:00Z">
            <w:rPr/>
          </w:rPrChange>
        </w:rPr>
        <w:t>search</w:t>
      </w:r>
      <w:r w:rsidRPr="003140DF">
        <w:rPr>
          <w:spacing w:val="-7"/>
          <w:lang w:val="en-GB"/>
          <w:rPrChange w:id="2916" w:author="schulz" w:date="2016-01-10T18:02:00Z">
            <w:rPr>
              <w:spacing w:val="-7"/>
            </w:rPr>
          </w:rPrChange>
        </w:rPr>
        <w:t xml:space="preserve"> </w:t>
      </w:r>
      <w:r w:rsidRPr="003140DF">
        <w:rPr>
          <w:lang w:val="en-GB"/>
          <w:rPrChange w:id="2917" w:author="schulz" w:date="2016-01-10T18:02:00Z">
            <w:rPr/>
          </w:rPrChange>
        </w:rPr>
        <w:t>space.</w:t>
      </w:r>
      <w:r w:rsidRPr="003140DF">
        <w:rPr>
          <w:spacing w:val="-5"/>
          <w:lang w:val="en-GB"/>
          <w:rPrChange w:id="2918" w:author="schulz" w:date="2016-01-10T18:02:00Z">
            <w:rPr>
              <w:spacing w:val="-5"/>
            </w:rPr>
          </w:rPrChange>
        </w:rPr>
        <w:t xml:space="preserve"> </w:t>
      </w:r>
      <w:r w:rsidRPr="003140DF">
        <w:rPr>
          <w:lang w:val="en-GB"/>
          <w:rPrChange w:id="2919" w:author="schulz" w:date="2016-01-10T18:02:00Z">
            <w:rPr/>
          </w:rPrChange>
        </w:rPr>
        <w:t>A</w:t>
      </w:r>
      <w:r w:rsidRPr="003140DF">
        <w:rPr>
          <w:spacing w:val="-7"/>
          <w:lang w:val="en-GB"/>
          <w:rPrChange w:id="2920" w:author="schulz" w:date="2016-01-10T18:02:00Z">
            <w:rPr>
              <w:spacing w:val="-7"/>
            </w:rPr>
          </w:rPrChange>
        </w:rPr>
        <w:t xml:space="preserve"> </w:t>
      </w:r>
      <w:r w:rsidRPr="003140DF">
        <w:rPr>
          <w:lang w:val="en-GB"/>
          <w:rPrChange w:id="2921" w:author="schulz" w:date="2016-01-10T18:02:00Z">
            <w:rPr/>
          </w:rPrChange>
        </w:rPr>
        <w:t>limitation</w:t>
      </w:r>
      <w:r w:rsidRPr="003140DF">
        <w:rPr>
          <w:spacing w:val="-6"/>
          <w:lang w:val="en-GB"/>
          <w:rPrChange w:id="2922" w:author="schulz" w:date="2016-01-10T18:02:00Z">
            <w:rPr>
              <w:spacing w:val="-6"/>
            </w:rPr>
          </w:rPrChange>
        </w:rPr>
        <w:t xml:space="preserve"> </w:t>
      </w:r>
      <w:r w:rsidRPr="003140DF">
        <w:rPr>
          <w:lang w:val="en-GB"/>
          <w:rPrChange w:id="2923" w:author="schulz" w:date="2016-01-10T18:02:00Z">
            <w:rPr/>
          </w:rPrChange>
        </w:rPr>
        <w:t>of</w:t>
      </w:r>
      <w:r w:rsidRPr="003140DF">
        <w:rPr>
          <w:spacing w:val="-7"/>
          <w:lang w:val="en-GB"/>
          <w:rPrChange w:id="2924" w:author="schulz" w:date="2016-01-10T18:02:00Z">
            <w:rPr>
              <w:spacing w:val="-7"/>
            </w:rPr>
          </w:rPrChange>
        </w:rPr>
        <w:t xml:space="preserve"> </w:t>
      </w:r>
      <w:r w:rsidRPr="003140DF">
        <w:rPr>
          <w:lang w:val="en-GB"/>
          <w:rPrChange w:id="2925" w:author="schulz" w:date="2016-01-10T18:02:00Z">
            <w:rPr/>
          </w:rPrChange>
        </w:rPr>
        <w:t>DL-FOIL</w:t>
      </w:r>
      <w:r w:rsidRPr="003140DF">
        <w:rPr>
          <w:spacing w:val="-6"/>
          <w:lang w:val="en-GB"/>
          <w:rPrChange w:id="2926" w:author="schulz" w:date="2016-01-10T18:02:00Z">
            <w:rPr>
              <w:spacing w:val="-6"/>
            </w:rPr>
          </w:rPrChange>
        </w:rPr>
        <w:t xml:space="preserve"> </w:t>
      </w:r>
      <w:r w:rsidRPr="003140DF">
        <w:rPr>
          <w:lang w:val="en-GB"/>
          <w:rPrChange w:id="2927" w:author="schulz" w:date="2016-01-10T18:02:00Z">
            <w:rPr/>
          </w:rPrChange>
        </w:rPr>
        <w:t>is</w:t>
      </w:r>
      <w:r w:rsidRPr="003140DF">
        <w:rPr>
          <w:spacing w:val="-7"/>
          <w:lang w:val="en-GB"/>
          <w:rPrChange w:id="2928" w:author="schulz" w:date="2016-01-10T18:02:00Z">
            <w:rPr>
              <w:spacing w:val="-7"/>
            </w:rPr>
          </w:rPrChange>
        </w:rPr>
        <w:t xml:space="preserve"> </w:t>
      </w:r>
      <w:r w:rsidRPr="003140DF">
        <w:rPr>
          <w:lang w:val="en-GB"/>
          <w:rPrChange w:id="2929" w:author="schulz" w:date="2016-01-10T18:02:00Z">
            <w:rPr/>
          </w:rPrChange>
        </w:rPr>
        <w:t>the</w:t>
      </w:r>
      <w:r w:rsidRPr="003140DF">
        <w:rPr>
          <w:spacing w:val="-6"/>
          <w:lang w:val="en-GB"/>
          <w:rPrChange w:id="2930" w:author="schulz" w:date="2016-01-10T18:02:00Z">
            <w:rPr>
              <w:spacing w:val="-6"/>
            </w:rPr>
          </w:rPrChange>
        </w:rPr>
        <w:t xml:space="preserve"> </w:t>
      </w:r>
      <w:r w:rsidRPr="003140DF">
        <w:rPr>
          <w:lang w:val="en-GB"/>
          <w:rPrChange w:id="2931" w:author="schulz" w:date="2016-01-10T18:02:00Z">
            <w:rPr/>
          </w:rPrChange>
        </w:rPr>
        <w:t>treatment</w:t>
      </w:r>
      <w:r w:rsidRPr="003140DF">
        <w:rPr>
          <w:spacing w:val="-7"/>
          <w:lang w:val="en-GB"/>
          <w:rPrChange w:id="2932" w:author="schulz" w:date="2016-01-10T18:02:00Z">
            <w:rPr>
              <w:spacing w:val="-7"/>
            </w:rPr>
          </w:rPrChange>
        </w:rPr>
        <w:t xml:space="preserve"> </w:t>
      </w:r>
      <w:r w:rsidRPr="003140DF">
        <w:rPr>
          <w:lang w:val="en-GB"/>
          <w:rPrChange w:id="2933" w:author="schulz" w:date="2016-01-10T18:02:00Z">
            <w:rPr/>
          </w:rPrChange>
        </w:rPr>
        <w:t>of</w:t>
      </w:r>
      <w:r w:rsidRPr="003140DF">
        <w:rPr>
          <w:spacing w:val="-6"/>
          <w:lang w:val="en-GB"/>
          <w:rPrChange w:id="2934" w:author="schulz" w:date="2016-01-10T18:02:00Z">
            <w:rPr>
              <w:spacing w:val="-6"/>
            </w:rPr>
          </w:rPrChange>
        </w:rPr>
        <w:t xml:space="preserve"> </w:t>
      </w:r>
      <w:r w:rsidRPr="003140DF">
        <w:rPr>
          <w:spacing w:val="-1"/>
          <w:lang w:val="en-GB"/>
          <w:rPrChange w:id="2935" w:author="schulz" w:date="2016-01-10T18:02:00Z">
            <w:rPr>
              <w:spacing w:val="-1"/>
            </w:rPr>
          </w:rPrChange>
        </w:rPr>
        <w:t>individuals</w:t>
      </w:r>
      <w:r w:rsidRPr="003140DF">
        <w:rPr>
          <w:spacing w:val="27"/>
          <w:w w:val="99"/>
          <w:lang w:val="en-GB"/>
          <w:rPrChange w:id="2936" w:author="schulz" w:date="2016-01-10T18:02:00Z">
            <w:rPr>
              <w:spacing w:val="27"/>
              <w:w w:val="99"/>
            </w:rPr>
          </w:rPrChange>
        </w:rPr>
        <w:t xml:space="preserve"> </w:t>
      </w:r>
      <w:r w:rsidRPr="003140DF">
        <w:rPr>
          <w:lang w:val="en-GB"/>
          <w:rPrChange w:id="2937" w:author="schulz" w:date="2016-01-10T18:02:00Z">
            <w:rPr/>
          </w:rPrChange>
        </w:rPr>
        <w:t>that</w:t>
      </w:r>
      <w:r w:rsidRPr="003140DF">
        <w:rPr>
          <w:spacing w:val="-5"/>
          <w:lang w:val="en-GB"/>
          <w:rPrChange w:id="2938" w:author="schulz" w:date="2016-01-10T18:02:00Z">
            <w:rPr>
              <w:spacing w:val="-5"/>
            </w:rPr>
          </w:rPrChange>
        </w:rPr>
        <w:t xml:space="preserve"> </w:t>
      </w:r>
      <w:r w:rsidRPr="003140DF">
        <w:rPr>
          <w:lang w:val="en-GB"/>
          <w:rPrChange w:id="2939" w:author="schulz" w:date="2016-01-10T18:02:00Z">
            <w:rPr/>
          </w:rPrChange>
        </w:rPr>
        <w:t>do</w:t>
      </w:r>
      <w:r w:rsidRPr="003140DF">
        <w:rPr>
          <w:spacing w:val="-4"/>
          <w:lang w:val="en-GB"/>
          <w:rPrChange w:id="2940" w:author="schulz" w:date="2016-01-10T18:02:00Z">
            <w:rPr>
              <w:spacing w:val="-4"/>
            </w:rPr>
          </w:rPrChange>
        </w:rPr>
        <w:t xml:space="preserve"> </w:t>
      </w:r>
      <w:r w:rsidRPr="003140DF">
        <w:rPr>
          <w:lang w:val="en-GB"/>
          <w:rPrChange w:id="2941" w:author="schulz" w:date="2016-01-10T18:02:00Z">
            <w:rPr/>
          </w:rPrChange>
        </w:rPr>
        <w:t>not</w:t>
      </w:r>
      <w:r w:rsidRPr="003140DF">
        <w:rPr>
          <w:spacing w:val="-5"/>
          <w:lang w:val="en-GB"/>
          <w:rPrChange w:id="2942" w:author="schulz" w:date="2016-01-10T18:02:00Z">
            <w:rPr>
              <w:spacing w:val="-5"/>
            </w:rPr>
          </w:rPrChange>
        </w:rPr>
        <w:t xml:space="preserve"> </w:t>
      </w:r>
      <w:r w:rsidRPr="003140DF">
        <w:rPr>
          <w:lang w:val="en-GB"/>
          <w:rPrChange w:id="2943" w:author="schulz" w:date="2016-01-10T18:02:00Z">
            <w:rPr/>
          </w:rPrChange>
        </w:rPr>
        <w:t>belong</w:t>
      </w:r>
      <w:r w:rsidRPr="003140DF">
        <w:rPr>
          <w:spacing w:val="-4"/>
          <w:lang w:val="en-GB"/>
          <w:rPrChange w:id="2944" w:author="schulz" w:date="2016-01-10T18:02:00Z">
            <w:rPr>
              <w:spacing w:val="-4"/>
            </w:rPr>
          </w:rPrChange>
        </w:rPr>
        <w:t xml:space="preserve"> </w:t>
      </w:r>
      <w:r w:rsidRPr="003140DF">
        <w:rPr>
          <w:lang w:val="en-GB"/>
          <w:rPrChange w:id="2945" w:author="schulz" w:date="2016-01-10T18:02:00Z">
            <w:rPr/>
          </w:rPrChange>
        </w:rPr>
        <w:t>to</w:t>
      </w:r>
      <w:r w:rsidRPr="003140DF">
        <w:rPr>
          <w:spacing w:val="-5"/>
          <w:lang w:val="en-GB"/>
          <w:rPrChange w:id="2946" w:author="schulz" w:date="2016-01-10T18:02:00Z">
            <w:rPr>
              <w:spacing w:val="-5"/>
            </w:rPr>
          </w:rPrChange>
        </w:rPr>
        <w:t xml:space="preserve"> </w:t>
      </w:r>
      <w:r w:rsidRPr="003140DF">
        <w:rPr>
          <w:lang w:val="en-GB"/>
          <w:rPrChange w:id="2947" w:author="schulz" w:date="2016-01-10T18:02:00Z">
            <w:rPr/>
          </w:rPrChange>
        </w:rPr>
        <w:t>a</w:t>
      </w:r>
      <w:r w:rsidRPr="003140DF">
        <w:rPr>
          <w:spacing w:val="-4"/>
          <w:lang w:val="en-GB"/>
          <w:rPrChange w:id="2948" w:author="schulz" w:date="2016-01-10T18:02:00Z">
            <w:rPr>
              <w:spacing w:val="-4"/>
            </w:rPr>
          </w:rPrChange>
        </w:rPr>
        <w:t xml:space="preserve"> </w:t>
      </w:r>
      <w:r w:rsidRPr="003140DF">
        <w:rPr>
          <w:lang w:val="en-GB"/>
          <w:rPrChange w:id="2949" w:author="schulz" w:date="2016-01-10T18:02:00Z">
            <w:rPr/>
          </w:rPrChange>
        </w:rPr>
        <w:t>specific</w:t>
      </w:r>
      <w:r w:rsidRPr="003140DF">
        <w:rPr>
          <w:spacing w:val="-5"/>
          <w:lang w:val="en-GB"/>
          <w:rPrChange w:id="2950" w:author="schulz" w:date="2016-01-10T18:02:00Z">
            <w:rPr>
              <w:spacing w:val="-5"/>
            </w:rPr>
          </w:rPrChange>
        </w:rPr>
        <w:t xml:space="preserve"> </w:t>
      </w:r>
      <w:r w:rsidRPr="003140DF">
        <w:rPr>
          <w:lang w:val="en-GB"/>
          <w:rPrChange w:id="2951" w:author="schulz" w:date="2016-01-10T18:02:00Z">
            <w:rPr/>
          </w:rPrChange>
        </w:rPr>
        <w:t>class,</w:t>
      </w:r>
      <w:r w:rsidRPr="003140DF">
        <w:rPr>
          <w:spacing w:val="-4"/>
          <w:lang w:val="en-GB"/>
          <w:rPrChange w:id="2952" w:author="schulz" w:date="2016-01-10T18:02:00Z">
            <w:rPr>
              <w:spacing w:val="-4"/>
            </w:rPr>
          </w:rPrChange>
        </w:rPr>
        <w:t xml:space="preserve"> </w:t>
      </w:r>
      <w:r w:rsidRPr="003140DF">
        <w:rPr>
          <w:lang w:val="en-GB"/>
          <w:rPrChange w:id="2953" w:author="schulz" w:date="2016-01-10T18:02:00Z">
            <w:rPr/>
          </w:rPrChange>
        </w:rPr>
        <w:t>as</w:t>
      </w:r>
      <w:r w:rsidRPr="003140DF">
        <w:rPr>
          <w:spacing w:val="-5"/>
          <w:lang w:val="en-GB"/>
          <w:rPrChange w:id="2954" w:author="schulz" w:date="2016-01-10T18:02:00Z">
            <w:rPr>
              <w:spacing w:val="-5"/>
            </w:rPr>
          </w:rPrChange>
        </w:rPr>
        <w:t xml:space="preserve"> </w:t>
      </w:r>
      <w:r w:rsidRPr="003140DF">
        <w:rPr>
          <w:lang w:val="en-GB"/>
          <w:rPrChange w:id="2955" w:author="schulz" w:date="2016-01-10T18:02:00Z">
            <w:rPr/>
          </w:rPrChange>
        </w:rPr>
        <w:t>well</w:t>
      </w:r>
      <w:r w:rsidRPr="003140DF">
        <w:rPr>
          <w:spacing w:val="-4"/>
          <w:lang w:val="en-GB"/>
          <w:rPrChange w:id="2956" w:author="schulz" w:date="2016-01-10T18:02:00Z">
            <w:rPr>
              <w:spacing w:val="-4"/>
            </w:rPr>
          </w:rPrChange>
        </w:rPr>
        <w:t xml:space="preserve"> </w:t>
      </w:r>
      <w:r w:rsidRPr="003140DF">
        <w:rPr>
          <w:lang w:val="en-GB"/>
          <w:rPrChange w:id="2957" w:author="schulz" w:date="2016-01-10T18:02:00Z">
            <w:rPr/>
          </w:rPrChange>
        </w:rPr>
        <w:t>as</w:t>
      </w:r>
      <w:r w:rsidRPr="003140DF">
        <w:rPr>
          <w:spacing w:val="-5"/>
          <w:lang w:val="en-GB"/>
          <w:rPrChange w:id="2958" w:author="schulz" w:date="2016-01-10T18:02:00Z">
            <w:rPr>
              <w:spacing w:val="-5"/>
            </w:rPr>
          </w:rPrChange>
        </w:rPr>
        <w:t xml:space="preserve"> </w:t>
      </w:r>
      <w:r w:rsidRPr="003140DF">
        <w:rPr>
          <w:lang w:val="en-GB"/>
          <w:rPrChange w:id="2959" w:author="schulz" w:date="2016-01-10T18:02:00Z">
            <w:rPr/>
          </w:rPrChange>
        </w:rPr>
        <w:t>the</w:t>
      </w:r>
      <w:r w:rsidRPr="003140DF">
        <w:rPr>
          <w:spacing w:val="-4"/>
          <w:lang w:val="en-GB"/>
          <w:rPrChange w:id="2960" w:author="schulz" w:date="2016-01-10T18:02:00Z">
            <w:rPr>
              <w:spacing w:val="-4"/>
            </w:rPr>
          </w:rPrChange>
        </w:rPr>
        <w:t xml:space="preserve"> </w:t>
      </w:r>
      <w:r w:rsidRPr="003140DF">
        <w:rPr>
          <w:lang w:val="en-GB"/>
          <w:rPrChange w:id="2961" w:author="schulz" w:date="2016-01-10T18:02:00Z">
            <w:rPr/>
          </w:rPrChange>
        </w:rPr>
        <w:t>incompleteness</w:t>
      </w:r>
      <w:r w:rsidRPr="003140DF">
        <w:rPr>
          <w:spacing w:val="-4"/>
          <w:lang w:val="en-GB"/>
          <w:rPrChange w:id="2962" w:author="schulz" w:date="2016-01-10T18:02:00Z">
            <w:rPr>
              <w:spacing w:val="-4"/>
            </w:rPr>
          </w:rPrChange>
        </w:rPr>
        <w:t xml:space="preserve"> </w:t>
      </w:r>
      <w:r w:rsidRPr="003140DF">
        <w:rPr>
          <w:lang w:val="en-GB"/>
          <w:rPrChange w:id="2963" w:author="schulz" w:date="2016-01-10T18:02:00Z">
            <w:rPr/>
          </w:rPrChange>
        </w:rPr>
        <w:t>of</w:t>
      </w:r>
      <w:r w:rsidRPr="003140DF">
        <w:rPr>
          <w:spacing w:val="-5"/>
          <w:lang w:val="en-GB"/>
          <w:rPrChange w:id="2964" w:author="schulz" w:date="2016-01-10T18:02:00Z">
            <w:rPr>
              <w:spacing w:val="-5"/>
            </w:rPr>
          </w:rPrChange>
        </w:rPr>
        <w:t xml:space="preserve"> </w:t>
      </w:r>
      <w:r w:rsidRPr="003140DF">
        <w:rPr>
          <w:lang w:val="en-GB"/>
          <w:rPrChange w:id="2965" w:author="schulz" w:date="2016-01-10T18:02:00Z">
            <w:rPr/>
          </w:rPrChange>
        </w:rPr>
        <w:t>the</w:t>
      </w:r>
      <w:r w:rsidRPr="003140DF">
        <w:rPr>
          <w:w w:val="99"/>
          <w:lang w:val="en-GB"/>
          <w:rPrChange w:id="2966" w:author="schulz" w:date="2016-01-10T18:02:00Z">
            <w:rPr>
              <w:w w:val="99"/>
            </w:rPr>
          </w:rPrChange>
        </w:rPr>
        <w:t xml:space="preserve"> </w:t>
      </w:r>
      <w:r w:rsidRPr="003140DF">
        <w:rPr>
          <w:lang w:val="en-GB"/>
          <w:rPrChange w:id="2967" w:author="schulz" w:date="2016-01-10T18:02:00Z">
            <w:rPr/>
          </w:rPrChange>
        </w:rPr>
        <w:t>refinement</w:t>
      </w:r>
      <w:r w:rsidRPr="003140DF">
        <w:rPr>
          <w:spacing w:val="-21"/>
          <w:lang w:val="en-GB"/>
          <w:rPrChange w:id="2968" w:author="schulz" w:date="2016-01-10T18:02:00Z">
            <w:rPr>
              <w:spacing w:val="-21"/>
            </w:rPr>
          </w:rPrChange>
        </w:rPr>
        <w:t xml:space="preserve"> </w:t>
      </w:r>
      <w:r w:rsidRPr="003140DF">
        <w:rPr>
          <w:spacing w:val="-1"/>
          <w:lang w:val="en-GB"/>
          <w:rPrChange w:id="2969" w:author="schulz" w:date="2016-01-10T18:02:00Z">
            <w:rPr>
              <w:spacing w:val="-1"/>
            </w:rPr>
          </w:rPrChange>
        </w:rPr>
        <w:t>operator.</w:t>
      </w:r>
    </w:p>
    <w:p w14:paraId="62757E9F" w14:textId="77777777" w:rsidR="00F20945" w:rsidRPr="003140DF" w:rsidRDefault="00F20945">
      <w:pPr>
        <w:pStyle w:val="Corpodetexto"/>
        <w:kinsoku w:val="0"/>
        <w:overflowPunct w:val="0"/>
        <w:spacing w:line="285" w:lineRule="auto"/>
        <w:ind w:right="2059" w:firstLine="239"/>
        <w:jc w:val="both"/>
        <w:rPr>
          <w:lang w:val="en-GB"/>
          <w:rPrChange w:id="2970" w:author="schulz" w:date="2016-01-10T18:02:00Z">
            <w:rPr/>
          </w:rPrChange>
        </w:rPr>
      </w:pPr>
      <w:r w:rsidRPr="003140DF">
        <w:rPr>
          <w:lang w:val="en-GB"/>
          <w:rPrChange w:id="2971" w:author="schulz" w:date="2016-01-10T18:02:00Z">
            <w:rPr/>
          </w:rPrChange>
        </w:rPr>
        <w:t>The</w:t>
      </w:r>
      <w:r w:rsidRPr="003140DF">
        <w:rPr>
          <w:spacing w:val="6"/>
          <w:lang w:val="en-GB"/>
          <w:rPrChange w:id="2972" w:author="schulz" w:date="2016-01-10T18:02:00Z">
            <w:rPr>
              <w:spacing w:val="6"/>
            </w:rPr>
          </w:rPrChange>
        </w:rPr>
        <w:t xml:space="preserve"> </w:t>
      </w:r>
      <w:r w:rsidRPr="003140DF">
        <w:rPr>
          <w:lang w:val="en-GB"/>
          <w:rPrChange w:id="2973" w:author="schulz" w:date="2016-01-10T18:02:00Z">
            <w:rPr/>
          </w:rPrChange>
        </w:rPr>
        <w:t>DL-Learner</w:t>
      </w:r>
      <w:r w:rsidRPr="003140DF">
        <w:rPr>
          <w:spacing w:val="7"/>
          <w:lang w:val="en-GB"/>
          <w:rPrChange w:id="2974" w:author="schulz" w:date="2016-01-10T18:02:00Z">
            <w:rPr>
              <w:spacing w:val="7"/>
            </w:rPr>
          </w:rPrChange>
        </w:rPr>
        <w:t xml:space="preserve"> </w:t>
      </w:r>
      <w:r w:rsidRPr="003140DF">
        <w:rPr>
          <w:lang w:val="en-GB"/>
          <w:rPrChange w:id="2975" w:author="schulz" w:date="2016-01-10T18:02:00Z">
            <w:rPr/>
          </w:rPrChange>
        </w:rPr>
        <w:t>system</w:t>
      </w:r>
      <w:r w:rsidRPr="003140DF">
        <w:rPr>
          <w:spacing w:val="7"/>
          <w:lang w:val="en-GB"/>
          <w:rPrChange w:id="2976" w:author="schulz" w:date="2016-01-10T18:02:00Z">
            <w:rPr>
              <w:spacing w:val="7"/>
            </w:rPr>
          </w:rPrChange>
        </w:rPr>
        <w:t xml:space="preserve"> </w:t>
      </w:r>
      <w:r w:rsidRPr="003140DF">
        <w:rPr>
          <w:lang w:val="en-GB"/>
          <w:rPrChange w:id="2977" w:author="schulz" w:date="2016-01-10T18:02:00Z">
            <w:rPr/>
          </w:rPrChange>
        </w:rPr>
        <w:t>(Lehmann,</w:t>
      </w:r>
      <w:r w:rsidRPr="003140DF">
        <w:rPr>
          <w:spacing w:val="7"/>
          <w:lang w:val="en-GB"/>
          <w:rPrChange w:id="2978" w:author="schulz" w:date="2016-01-10T18:02:00Z">
            <w:rPr>
              <w:spacing w:val="7"/>
            </w:rPr>
          </w:rPrChange>
        </w:rPr>
        <w:t xml:space="preserve"> </w:t>
      </w:r>
      <w:r w:rsidRPr="003140DF">
        <w:rPr>
          <w:lang w:val="en-GB"/>
          <w:rPrChange w:id="2979" w:author="schulz" w:date="2016-01-10T18:02:00Z">
            <w:rPr/>
          </w:rPrChange>
        </w:rPr>
        <w:t>2009)</w:t>
      </w:r>
      <w:r w:rsidRPr="003140DF">
        <w:rPr>
          <w:spacing w:val="7"/>
          <w:lang w:val="en-GB"/>
          <w:rPrChange w:id="2980" w:author="schulz" w:date="2016-01-10T18:02:00Z">
            <w:rPr>
              <w:spacing w:val="7"/>
            </w:rPr>
          </w:rPrChange>
        </w:rPr>
        <w:t xml:space="preserve"> </w:t>
      </w:r>
      <w:r w:rsidRPr="003140DF">
        <w:rPr>
          <w:lang w:val="en-GB"/>
          <w:rPrChange w:id="2981" w:author="schulz" w:date="2016-01-10T18:02:00Z">
            <w:rPr/>
          </w:rPrChange>
        </w:rPr>
        <w:t>is</w:t>
      </w:r>
      <w:r w:rsidRPr="003140DF">
        <w:rPr>
          <w:spacing w:val="7"/>
          <w:lang w:val="en-GB"/>
          <w:rPrChange w:id="2982" w:author="schulz" w:date="2016-01-10T18:02:00Z">
            <w:rPr>
              <w:spacing w:val="7"/>
            </w:rPr>
          </w:rPrChange>
        </w:rPr>
        <w:t xml:space="preserve"> </w:t>
      </w:r>
      <w:r w:rsidRPr="003140DF">
        <w:rPr>
          <w:lang w:val="en-GB"/>
          <w:rPrChange w:id="2983" w:author="schulz" w:date="2016-01-10T18:02:00Z">
            <w:rPr/>
          </w:rPrChange>
        </w:rPr>
        <w:t>grounded</w:t>
      </w:r>
      <w:r w:rsidRPr="003140DF">
        <w:rPr>
          <w:spacing w:val="6"/>
          <w:lang w:val="en-GB"/>
          <w:rPrChange w:id="2984" w:author="schulz" w:date="2016-01-10T18:02:00Z">
            <w:rPr>
              <w:spacing w:val="6"/>
            </w:rPr>
          </w:rPrChange>
        </w:rPr>
        <w:t xml:space="preserve"> </w:t>
      </w:r>
      <w:r w:rsidRPr="003140DF">
        <w:rPr>
          <w:lang w:val="en-GB"/>
          <w:rPrChange w:id="2985" w:author="schulz" w:date="2016-01-10T18:02:00Z">
            <w:rPr/>
          </w:rPrChange>
        </w:rPr>
        <w:t>on</w:t>
      </w:r>
      <w:r w:rsidRPr="003140DF">
        <w:rPr>
          <w:spacing w:val="7"/>
          <w:lang w:val="en-GB"/>
          <w:rPrChange w:id="2986" w:author="schulz" w:date="2016-01-10T18:02:00Z">
            <w:rPr>
              <w:spacing w:val="7"/>
            </w:rPr>
          </w:rPrChange>
        </w:rPr>
        <w:t xml:space="preserve"> </w:t>
      </w:r>
      <w:r w:rsidRPr="003140DF">
        <w:rPr>
          <w:lang w:val="en-GB"/>
          <w:rPrChange w:id="2987" w:author="schulz" w:date="2016-01-10T18:02:00Z">
            <w:rPr/>
          </w:rPrChange>
        </w:rPr>
        <w:t>the</w:t>
      </w:r>
      <w:r w:rsidRPr="003140DF">
        <w:rPr>
          <w:spacing w:val="7"/>
          <w:lang w:val="en-GB"/>
          <w:rPrChange w:id="2988" w:author="schulz" w:date="2016-01-10T18:02:00Z">
            <w:rPr>
              <w:spacing w:val="7"/>
            </w:rPr>
          </w:rPrChange>
        </w:rPr>
        <w:t xml:space="preserve"> </w:t>
      </w:r>
      <w:proofErr w:type="spellStart"/>
      <w:r w:rsidRPr="003140DF">
        <w:rPr>
          <w:lang w:val="en-GB"/>
          <w:rPrChange w:id="2989" w:author="schulz" w:date="2016-01-10T18:02:00Z">
            <w:rPr/>
          </w:rPrChange>
        </w:rPr>
        <w:t>requi</w:t>
      </w:r>
      <w:proofErr w:type="spellEnd"/>
      <w:r w:rsidRPr="003140DF">
        <w:rPr>
          <w:lang w:val="en-GB"/>
          <w:rPrChange w:id="2990" w:author="schulz" w:date="2016-01-10T18:02:00Z">
            <w:rPr/>
          </w:rPrChange>
        </w:rPr>
        <w:t>-</w:t>
      </w:r>
      <w:r w:rsidRPr="003140DF">
        <w:rPr>
          <w:w w:val="99"/>
          <w:lang w:val="en-GB"/>
          <w:rPrChange w:id="2991" w:author="schulz" w:date="2016-01-10T18:02:00Z">
            <w:rPr>
              <w:w w:val="99"/>
            </w:rPr>
          </w:rPrChange>
        </w:rPr>
        <w:t xml:space="preserve"> </w:t>
      </w:r>
      <w:proofErr w:type="spellStart"/>
      <w:r w:rsidRPr="003140DF">
        <w:rPr>
          <w:lang w:val="en-GB"/>
          <w:rPrChange w:id="2992" w:author="schulz" w:date="2016-01-10T18:02:00Z">
            <w:rPr/>
          </w:rPrChange>
        </w:rPr>
        <w:t>rement</w:t>
      </w:r>
      <w:proofErr w:type="spellEnd"/>
      <w:r w:rsidRPr="003140DF">
        <w:rPr>
          <w:spacing w:val="22"/>
          <w:lang w:val="en-GB"/>
          <w:rPrChange w:id="2993" w:author="schulz" w:date="2016-01-10T18:02:00Z">
            <w:rPr>
              <w:spacing w:val="22"/>
            </w:rPr>
          </w:rPrChange>
        </w:rPr>
        <w:t xml:space="preserve"> </w:t>
      </w:r>
      <w:r w:rsidRPr="003140DF">
        <w:rPr>
          <w:lang w:val="en-GB"/>
          <w:rPrChange w:id="2994" w:author="schulz" w:date="2016-01-10T18:02:00Z">
            <w:rPr/>
          </w:rPrChange>
        </w:rPr>
        <w:t>for</w:t>
      </w:r>
      <w:r w:rsidRPr="003140DF">
        <w:rPr>
          <w:spacing w:val="22"/>
          <w:lang w:val="en-GB"/>
          <w:rPrChange w:id="2995" w:author="schulz" w:date="2016-01-10T18:02:00Z">
            <w:rPr>
              <w:spacing w:val="22"/>
            </w:rPr>
          </w:rPrChange>
        </w:rPr>
        <w:t xml:space="preserve"> </w:t>
      </w:r>
      <w:r w:rsidRPr="003140DF">
        <w:rPr>
          <w:lang w:val="en-GB"/>
          <w:rPrChange w:id="2996" w:author="schulz" w:date="2016-01-10T18:02:00Z">
            <w:rPr/>
          </w:rPrChange>
        </w:rPr>
        <w:t>schema</w:t>
      </w:r>
      <w:r w:rsidRPr="003140DF">
        <w:rPr>
          <w:spacing w:val="22"/>
          <w:lang w:val="en-GB"/>
          <w:rPrChange w:id="2997" w:author="schulz" w:date="2016-01-10T18:02:00Z">
            <w:rPr>
              <w:spacing w:val="22"/>
            </w:rPr>
          </w:rPrChange>
        </w:rPr>
        <w:t xml:space="preserve"> </w:t>
      </w:r>
      <w:r w:rsidRPr="003140DF">
        <w:rPr>
          <w:lang w:val="en-GB"/>
          <w:rPrChange w:id="2998" w:author="schulz" w:date="2016-01-10T18:02:00Z">
            <w:rPr/>
          </w:rPrChange>
        </w:rPr>
        <w:t>acquisition</w:t>
      </w:r>
      <w:r w:rsidRPr="003140DF">
        <w:rPr>
          <w:spacing w:val="23"/>
          <w:lang w:val="en-GB"/>
          <w:rPrChange w:id="2999" w:author="schulz" w:date="2016-01-10T18:02:00Z">
            <w:rPr>
              <w:spacing w:val="23"/>
            </w:rPr>
          </w:rPrChange>
        </w:rPr>
        <w:t xml:space="preserve"> </w:t>
      </w:r>
      <w:r w:rsidRPr="003140DF">
        <w:rPr>
          <w:lang w:val="en-GB"/>
          <w:rPrChange w:id="3000" w:author="schulz" w:date="2016-01-10T18:02:00Z">
            <w:rPr/>
          </w:rPrChange>
        </w:rPr>
        <w:t>methods,</w:t>
      </w:r>
      <w:r w:rsidRPr="003140DF">
        <w:rPr>
          <w:spacing w:val="34"/>
          <w:lang w:val="en-GB"/>
          <w:rPrChange w:id="3001" w:author="schulz" w:date="2016-01-10T18:02:00Z">
            <w:rPr>
              <w:spacing w:val="34"/>
            </w:rPr>
          </w:rPrChange>
        </w:rPr>
        <w:t xml:space="preserve"> </w:t>
      </w:r>
      <w:r w:rsidRPr="003140DF">
        <w:rPr>
          <w:lang w:val="en-GB"/>
          <w:rPrChange w:id="3002" w:author="schulz" w:date="2016-01-10T18:02:00Z">
            <w:rPr/>
          </w:rPrChange>
        </w:rPr>
        <w:t>as</w:t>
      </w:r>
      <w:r w:rsidRPr="003140DF">
        <w:rPr>
          <w:spacing w:val="22"/>
          <w:lang w:val="en-GB"/>
          <w:rPrChange w:id="3003" w:author="schulz" w:date="2016-01-10T18:02:00Z">
            <w:rPr>
              <w:spacing w:val="22"/>
            </w:rPr>
          </w:rPrChange>
        </w:rPr>
        <w:t xml:space="preserve"> </w:t>
      </w:r>
      <w:r w:rsidRPr="003140DF">
        <w:rPr>
          <w:spacing w:val="-1"/>
          <w:lang w:val="en-GB"/>
          <w:rPrChange w:id="3004" w:author="schulz" w:date="2016-01-10T18:02:00Z">
            <w:rPr>
              <w:spacing w:val="-1"/>
            </w:rPr>
          </w:rPrChange>
        </w:rPr>
        <w:t>they</w:t>
      </w:r>
      <w:r w:rsidRPr="003140DF">
        <w:rPr>
          <w:spacing w:val="23"/>
          <w:lang w:val="en-GB"/>
          <w:rPrChange w:id="3005" w:author="schulz" w:date="2016-01-10T18:02:00Z">
            <w:rPr>
              <w:spacing w:val="23"/>
            </w:rPr>
          </w:rPrChange>
        </w:rPr>
        <w:t xml:space="preserve"> </w:t>
      </w:r>
      <w:r w:rsidRPr="003140DF">
        <w:rPr>
          <w:lang w:val="en-GB"/>
          <w:rPrChange w:id="3006" w:author="schulz" w:date="2016-01-10T18:02:00Z">
            <w:rPr/>
          </w:rPrChange>
        </w:rPr>
        <w:t>intend</w:t>
      </w:r>
      <w:r w:rsidRPr="003140DF">
        <w:rPr>
          <w:spacing w:val="22"/>
          <w:lang w:val="en-GB"/>
          <w:rPrChange w:id="3007" w:author="schulz" w:date="2016-01-10T18:02:00Z">
            <w:rPr>
              <w:spacing w:val="22"/>
            </w:rPr>
          </w:rPrChange>
        </w:rPr>
        <w:t xml:space="preserve"> </w:t>
      </w:r>
      <w:r w:rsidRPr="003140DF">
        <w:rPr>
          <w:lang w:val="en-GB"/>
          <w:rPrChange w:id="3008" w:author="schulz" w:date="2016-01-10T18:02:00Z">
            <w:rPr/>
          </w:rPrChange>
        </w:rPr>
        <w:t>to</w:t>
      </w:r>
      <w:r w:rsidRPr="003140DF">
        <w:rPr>
          <w:spacing w:val="22"/>
          <w:lang w:val="en-GB"/>
          <w:rPrChange w:id="3009" w:author="schulz" w:date="2016-01-10T18:02:00Z">
            <w:rPr>
              <w:spacing w:val="22"/>
            </w:rPr>
          </w:rPrChange>
        </w:rPr>
        <w:t xml:space="preserve"> </w:t>
      </w:r>
      <w:r w:rsidRPr="003140DF">
        <w:rPr>
          <w:lang w:val="en-GB"/>
          <w:rPrChange w:id="3010" w:author="schulz" w:date="2016-01-10T18:02:00Z">
            <w:rPr/>
          </w:rPrChange>
        </w:rPr>
        <w:t>address</w:t>
      </w:r>
      <w:r w:rsidRPr="003140DF">
        <w:rPr>
          <w:spacing w:val="22"/>
          <w:lang w:val="en-GB"/>
          <w:rPrChange w:id="3011" w:author="schulz" w:date="2016-01-10T18:02:00Z">
            <w:rPr>
              <w:spacing w:val="22"/>
            </w:rPr>
          </w:rPrChange>
        </w:rPr>
        <w:t xml:space="preserve"> </w:t>
      </w:r>
      <w:r w:rsidRPr="003140DF">
        <w:rPr>
          <w:lang w:val="en-GB"/>
          <w:rPrChange w:id="3012" w:author="schulz" w:date="2016-01-10T18:02:00Z">
            <w:rPr/>
          </w:rPrChange>
        </w:rPr>
        <w:t>the</w:t>
      </w:r>
      <w:r w:rsidRPr="003140DF">
        <w:rPr>
          <w:spacing w:val="21"/>
          <w:w w:val="99"/>
          <w:lang w:val="en-GB"/>
          <w:rPrChange w:id="3013" w:author="schulz" w:date="2016-01-10T18:02:00Z">
            <w:rPr>
              <w:spacing w:val="21"/>
              <w:w w:val="99"/>
            </w:rPr>
          </w:rPrChange>
        </w:rPr>
        <w:t xml:space="preserve"> </w:t>
      </w:r>
      <w:r w:rsidRPr="003140DF">
        <w:rPr>
          <w:lang w:val="en-GB"/>
          <w:rPrChange w:id="3014" w:author="schulz" w:date="2016-01-10T18:02:00Z">
            <w:rPr/>
          </w:rPrChange>
        </w:rPr>
        <w:t>problem</w:t>
      </w:r>
      <w:r w:rsidRPr="003140DF">
        <w:rPr>
          <w:spacing w:val="7"/>
          <w:lang w:val="en-GB"/>
          <w:rPrChange w:id="3015" w:author="schulz" w:date="2016-01-10T18:02:00Z">
            <w:rPr>
              <w:spacing w:val="7"/>
            </w:rPr>
          </w:rPrChange>
        </w:rPr>
        <w:t xml:space="preserve"> </w:t>
      </w:r>
      <w:r w:rsidRPr="003140DF">
        <w:rPr>
          <w:lang w:val="en-GB"/>
          <w:rPrChange w:id="3016" w:author="schulz" w:date="2016-01-10T18:02:00Z">
            <w:rPr/>
          </w:rPrChange>
        </w:rPr>
        <w:t>with</w:t>
      </w:r>
      <w:r w:rsidRPr="003140DF">
        <w:rPr>
          <w:spacing w:val="8"/>
          <w:lang w:val="en-GB"/>
          <w:rPrChange w:id="3017" w:author="schulz" w:date="2016-01-10T18:02:00Z">
            <w:rPr>
              <w:spacing w:val="8"/>
            </w:rPr>
          </w:rPrChange>
        </w:rPr>
        <w:t xml:space="preserve"> </w:t>
      </w:r>
      <w:r w:rsidRPr="003140DF">
        <w:rPr>
          <w:lang w:val="en-GB"/>
          <w:rPrChange w:id="3018" w:author="schulz" w:date="2016-01-10T18:02:00Z">
            <w:rPr/>
          </w:rPrChange>
        </w:rPr>
        <w:t>class</w:t>
      </w:r>
      <w:r w:rsidRPr="003140DF">
        <w:rPr>
          <w:spacing w:val="8"/>
          <w:lang w:val="en-GB"/>
          <w:rPrChange w:id="3019" w:author="schulz" w:date="2016-01-10T18:02:00Z">
            <w:rPr>
              <w:spacing w:val="8"/>
            </w:rPr>
          </w:rPrChange>
        </w:rPr>
        <w:t xml:space="preserve"> </w:t>
      </w:r>
      <w:r w:rsidRPr="003140DF">
        <w:rPr>
          <w:lang w:val="en-GB"/>
          <w:rPrChange w:id="3020" w:author="schulz" w:date="2016-01-10T18:02:00Z">
            <w:rPr/>
          </w:rPrChange>
        </w:rPr>
        <w:t>learning</w:t>
      </w:r>
      <w:r w:rsidRPr="003140DF">
        <w:rPr>
          <w:spacing w:val="8"/>
          <w:lang w:val="en-GB"/>
          <w:rPrChange w:id="3021" w:author="schulz" w:date="2016-01-10T18:02:00Z">
            <w:rPr>
              <w:spacing w:val="8"/>
            </w:rPr>
          </w:rPrChange>
        </w:rPr>
        <w:t xml:space="preserve"> </w:t>
      </w:r>
      <w:r w:rsidRPr="003140DF">
        <w:rPr>
          <w:lang w:val="en-GB"/>
          <w:rPrChange w:id="3022" w:author="schulz" w:date="2016-01-10T18:02:00Z">
            <w:rPr/>
          </w:rPrChange>
        </w:rPr>
        <w:t>techniques.</w:t>
      </w:r>
      <w:r w:rsidRPr="003140DF">
        <w:rPr>
          <w:spacing w:val="14"/>
          <w:lang w:val="en-GB"/>
          <w:rPrChange w:id="3023" w:author="schulz" w:date="2016-01-10T18:02:00Z">
            <w:rPr>
              <w:spacing w:val="14"/>
            </w:rPr>
          </w:rPrChange>
        </w:rPr>
        <w:t xml:space="preserve"> </w:t>
      </w:r>
      <w:r w:rsidRPr="003140DF">
        <w:rPr>
          <w:lang w:val="en-GB"/>
          <w:rPrChange w:id="3024" w:author="schulz" w:date="2016-01-10T18:02:00Z">
            <w:rPr/>
          </w:rPrChange>
        </w:rPr>
        <w:t>DL-Learner</w:t>
      </w:r>
      <w:r w:rsidRPr="003140DF">
        <w:rPr>
          <w:spacing w:val="8"/>
          <w:lang w:val="en-GB"/>
          <w:rPrChange w:id="3025" w:author="schulz" w:date="2016-01-10T18:02:00Z">
            <w:rPr>
              <w:spacing w:val="8"/>
            </w:rPr>
          </w:rPrChange>
        </w:rPr>
        <w:t xml:space="preserve"> </w:t>
      </w:r>
      <w:r w:rsidRPr="003140DF">
        <w:rPr>
          <w:lang w:val="en-GB"/>
          <w:rPrChange w:id="3026" w:author="schulz" w:date="2016-01-10T18:02:00Z">
            <w:rPr/>
          </w:rPrChange>
        </w:rPr>
        <w:t>is</w:t>
      </w:r>
      <w:r w:rsidRPr="003140DF">
        <w:rPr>
          <w:spacing w:val="8"/>
          <w:lang w:val="en-GB"/>
          <w:rPrChange w:id="3027" w:author="schulz" w:date="2016-01-10T18:02:00Z">
            <w:rPr>
              <w:spacing w:val="8"/>
            </w:rPr>
          </w:rPrChange>
        </w:rPr>
        <w:t xml:space="preserve"> </w:t>
      </w:r>
      <w:r w:rsidRPr="003140DF">
        <w:rPr>
          <w:lang w:val="en-GB"/>
          <w:rPrChange w:id="3028" w:author="schulz" w:date="2016-01-10T18:02:00Z">
            <w:rPr/>
          </w:rPrChange>
        </w:rPr>
        <w:t>designed</w:t>
      </w:r>
      <w:r w:rsidRPr="003140DF">
        <w:rPr>
          <w:spacing w:val="8"/>
          <w:lang w:val="en-GB"/>
          <w:rPrChange w:id="3029" w:author="schulz" w:date="2016-01-10T18:02:00Z">
            <w:rPr>
              <w:spacing w:val="8"/>
            </w:rPr>
          </w:rPrChange>
        </w:rPr>
        <w:t xml:space="preserve"> </w:t>
      </w:r>
      <w:r w:rsidRPr="003140DF">
        <w:rPr>
          <w:lang w:val="en-GB"/>
          <w:rPrChange w:id="3030" w:author="schulz" w:date="2016-01-10T18:02:00Z">
            <w:rPr/>
          </w:rPrChange>
        </w:rPr>
        <w:t>to</w:t>
      </w:r>
      <w:r w:rsidRPr="003140DF">
        <w:rPr>
          <w:spacing w:val="8"/>
          <w:lang w:val="en-GB"/>
          <w:rPrChange w:id="3031" w:author="schulz" w:date="2016-01-10T18:02:00Z">
            <w:rPr>
              <w:spacing w:val="8"/>
            </w:rPr>
          </w:rPrChange>
        </w:rPr>
        <w:t xml:space="preserve"> </w:t>
      </w:r>
      <w:r w:rsidRPr="003140DF">
        <w:rPr>
          <w:lang w:val="en-GB"/>
          <w:rPrChange w:id="3032" w:author="schulz" w:date="2016-01-10T18:02:00Z">
            <w:rPr/>
          </w:rPrChange>
        </w:rPr>
        <w:t>find</w:t>
      </w:r>
      <w:r w:rsidRPr="003140DF">
        <w:rPr>
          <w:w w:val="96"/>
          <w:lang w:val="en-GB"/>
          <w:rPrChange w:id="3033" w:author="schulz" w:date="2016-01-10T18:02:00Z">
            <w:rPr>
              <w:w w:val="96"/>
            </w:rPr>
          </w:rPrChange>
        </w:rPr>
        <w:t xml:space="preserve"> </w:t>
      </w:r>
      <w:r w:rsidRPr="003140DF">
        <w:rPr>
          <w:lang w:val="en-GB"/>
          <w:rPrChange w:id="3034" w:author="schulz" w:date="2016-01-10T18:02:00Z">
            <w:rPr/>
          </w:rPrChange>
        </w:rPr>
        <w:t>logical</w:t>
      </w:r>
      <w:r w:rsidRPr="003140DF">
        <w:rPr>
          <w:spacing w:val="-13"/>
          <w:lang w:val="en-GB"/>
          <w:rPrChange w:id="3035" w:author="schulz" w:date="2016-01-10T18:02:00Z">
            <w:rPr>
              <w:spacing w:val="-13"/>
            </w:rPr>
          </w:rPrChange>
        </w:rPr>
        <w:t xml:space="preserve"> </w:t>
      </w:r>
      <w:r w:rsidRPr="003140DF">
        <w:rPr>
          <w:spacing w:val="-1"/>
          <w:lang w:val="en-GB"/>
          <w:rPrChange w:id="3036" w:author="schulz" w:date="2016-01-10T18:02:00Z">
            <w:rPr>
              <w:spacing w:val="-1"/>
            </w:rPr>
          </w:rPrChange>
        </w:rPr>
        <w:t>explanations</w:t>
      </w:r>
      <w:r w:rsidRPr="003140DF">
        <w:rPr>
          <w:spacing w:val="-12"/>
          <w:lang w:val="en-GB"/>
          <w:rPrChange w:id="3037" w:author="schulz" w:date="2016-01-10T18:02:00Z">
            <w:rPr>
              <w:spacing w:val="-12"/>
            </w:rPr>
          </w:rPrChange>
        </w:rPr>
        <w:t xml:space="preserve"> </w:t>
      </w:r>
      <w:r w:rsidRPr="003140DF">
        <w:rPr>
          <w:lang w:val="en-GB"/>
          <w:rPrChange w:id="3038" w:author="schulz" w:date="2016-01-10T18:02:00Z">
            <w:rPr/>
          </w:rPrChange>
        </w:rPr>
        <w:t>for</w:t>
      </w:r>
      <w:r w:rsidRPr="003140DF">
        <w:rPr>
          <w:spacing w:val="-12"/>
          <w:lang w:val="en-GB"/>
          <w:rPrChange w:id="3039" w:author="schulz" w:date="2016-01-10T18:02:00Z">
            <w:rPr>
              <w:spacing w:val="-12"/>
            </w:rPr>
          </w:rPrChange>
        </w:rPr>
        <w:t xml:space="preserve"> </w:t>
      </w:r>
      <w:r w:rsidRPr="003140DF">
        <w:rPr>
          <w:spacing w:val="-1"/>
          <w:lang w:val="en-GB"/>
          <w:rPrChange w:id="3040" w:author="schulz" w:date="2016-01-10T18:02:00Z">
            <w:rPr>
              <w:spacing w:val="-1"/>
            </w:rPr>
          </w:rPrChange>
        </w:rPr>
        <w:t>individuals</w:t>
      </w:r>
      <w:r w:rsidRPr="003140DF">
        <w:rPr>
          <w:spacing w:val="-13"/>
          <w:lang w:val="en-GB"/>
          <w:rPrChange w:id="3041" w:author="schulz" w:date="2016-01-10T18:02:00Z">
            <w:rPr>
              <w:spacing w:val="-13"/>
            </w:rPr>
          </w:rPrChange>
        </w:rPr>
        <w:t xml:space="preserve"> </w:t>
      </w:r>
      <w:r w:rsidRPr="003140DF">
        <w:rPr>
          <w:lang w:val="en-GB"/>
          <w:rPrChange w:id="3042" w:author="schulz" w:date="2016-01-10T18:02:00Z">
            <w:rPr/>
          </w:rPrChange>
        </w:rPr>
        <w:t>inside</w:t>
      </w:r>
      <w:r w:rsidRPr="003140DF">
        <w:rPr>
          <w:spacing w:val="-12"/>
          <w:lang w:val="en-GB"/>
          <w:rPrChange w:id="3043" w:author="schulz" w:date="2016-01-10T18:02:00Z">
            <w:rPr>
              <w:spacing w:val="-12"/>
            </w:rPr>
          </w:rPrChange>
        </w:rPr>
        <w:t xml:space="preserve"> </w:t>
      </w:r>
      <w:r w:rsidRPr="003140DF">
        <w:rPr>
          <w:lang w:val="en-GB"/>
          <w:rPrChange w:id="3044" w:author="schulz" w:date="2016-01-10T18:02:00Z">
            <w:rPr/>
          </w:rPrChange>
        </w:rPr>
        <w:t>the</w:t>
      </w:r>
      <w:r w:rsidRPr="003140DF">
        <w:rPr>
          <w:spacing w:val="-12"/>
          <w:lang w:val="en-GB"/>
          <w:rPrChange w:id="3045" w:author="schulz" w:date="2016-01-10T18:02:00Z">
            <w:rPr>
              <w:spacing w:val="-12"/>
            </w:rPr>
          </w:rPrChange>
        </w:rPr>
        <w:t xml:space="preserve"> </w:t>
      </w:r>
      <w:r w:rsidRPr="003140DF">
        <w:rPr>
          <w:spacing w:val="-2"/>
          <w:lang w:val="en-GB"/>
          <w:rPrChange w:id="3046" w:author="schulz" w:date="2016-01-10T18:02:00Z">
            <w:rPr>
              <w:spacing w:val="-2"/>
            </w:rPr>
          </w:rPrChange>
        </w:rPr>
        <w:t>ontology.</w:t>
      </w:r>
      <w:r w:rsidRPr="003140DF">
        <w:rPr>
          <w:spacing w:val="-10"/>
          <w:lang w:val="en-GB"/>
          <w:rPrChange w:id="3047" w:author="schulz" w:date="2016-01-10T18:02:00Z">
            <w:rPr>
              <w:spacing w:val="-10"/>
            </w:rPr>
          </w:rPrChange>
        </w:rPr>
        <w:t xml:space="preserve"> </w:t>
      </w:r>
      <w:r w:rsidRPr="003140DF">
        <w:rPr>
          <w:lang w:val="en-GB"/>
          <w:rPrChange w:id="3048" w:author="schulz" w:date="2016-01-10T18:02:00Z">
            <w:rPr/>
          </w:rPrChange>
        </w:rPr>
        <w:t>It</w:t>
      </w:r>
      <w:r w:rsidRPr="003140DF">
        <w:rPr>
          <w:spacing w:val="-12"/>
          <w:lang w:val="en-GB"/>
          <w:rPrChange w:id="3049" w:author="schulz" w:date="2016-01-10T18:02:00Z">
            <w:rPr>
              <w:spacing w:val="-12"/>
            </w:rPr>
          </w:rPrChange>
        </w:rPr>
        <w:t xml:space="preserve"> </w:t>
      </w:r>
      <w:r w:rsidRPr="003140DF">
        <w:rPr>
          <w:lang w:val="en-GB"/>
          <w:rPrChange w:id="3050" w:author="schulz" w:date="2016-01-10T18:02:00Z">
            <w:rPr/>
          </w:rPrChange>
        </w:rPr>
        <w:t>is</w:t>
      </w:r>
      <w:r w:rsidRPr="003140DF">
        <w:rPr>
          <w:spacing w:val="-13"/>
          <w:lang w:val="en-GB"/>
          <w:rPrChange w:id="3051" w:author="schulz" w:date="2016-01-10T18:02:00Z">
            <w:rPr>
              <w:spacing w:val="-13"/>
            </w:rPr>
          </w:rPrChange>
        </w:rPr>
        <w:t xml:space="preserve"> </w:t>
      </w:r>
      <w:r w:rsidRPr="003140DF">
        <w:rPr>
          <w:lang w:val="en-GB"/>
          <w:rPrChange w:id="3052" w:author="schulz" w:date="2016-01-10T18:02:00Z">
            <w:rPr/>
          </w:rPrChange>
        </w:rPr>
        <w:t>limited</w:t>
      </w:r>
      <w:r w:rsidRPr="003140DF">
        <w:rPr>
          <w:spacing w:val="-12"/>
          <w:lang w:val="en-GB"/>
          <w:rPrChange w:id="3053" w:author="schulz" w:date="2016-01-10T18:02:00Z">
            <w:rPr>
              <w:spacing w:val="-12"/>
            </w:rPr>
          </w:rPrChange>
        </w:rPr>
        <w:t xml:space="preserve"> </w:t>
      </w:r>
      <w:r w:rsidRPr="003140DF">
        <w:rPr>
          <w:lang w:val="en-GB"/>
          <w:rPrChange w:id="3054" w:author="schulz" w:date="2016-01-10T18:02:00Z">
            <w:rPr/>
          </w:rPrChange>
        </w:rPr>
        <w:t>by</w:t>
      </w:r>
      <w:r w:rsidRPr="003140DF">
        <w:rPr>
          <w:spacing w:val="-12"/>
          <w:lang w:val="en-GB"/>
          <w:rPrChange w:id="3055" w:author="schulz" w:date="2016-01-10T18:02:00Z">
            <w:rPr>
              <w:spacing w:val="-12"/>
            </w:rPr>
          </w:rPrChange>
        </w:rPr>
        <w:t xml:space="preserve"> </w:t>
      </w:r>
      <w:r w:rsidRPr="003140DF">
        <w:rPr>
          <w:lang w:val="en-GB"/>
          <w:rPrChange w:id="3056" w:author="schulz" w:date="2016-01-10T18:02:00Z">
            <w:rPr/>
          </w:rPrChange>
        </w:rPr>
        <w:t>the</w:t>
      </w:r>
      <w:r w:rsidRPr="003140DF">
        <w:rPr>
          <w:spacing w:val="47"/>
          <w:w w:val="99"/>
          <w:lang w:val="en-GB"/>
          <w:rPrChange w:id="3057" w:author="schulz" w:date="2016-01-10T18:02:00Z">
            <w:rPr>
              <w:spacing w:val="47"/>
              <w:w w:val="99"/>
            </w:rPr>
          </w:rPrChange>
        </w:rPr>
        <w:t xml:space="preserve"> </w:t>
      </w:r>
      <w:r w:rsidRPr="003140DF">
        <w:rPr>
          <w:spacing w:val="-1"/>
          <w:lang w:val="en-GB"/>
          <w:rPrChange w:id="3058" w:author="schulz" w:date="2016-01-10T18:02:00Z">
            <w:rPr>
              <w:spacing w:val="-1"/>
            </w:rPr>
          </w:rPrChange>
        </w:rPr>
        <w:t>fact</w:t>
      </w:r>
      <w:r w:rsidRPr="003140DF">
        <w:rPr>
          <w:lang w:val="en-GB"/>
          <w:rPrChange w:id="3059" w:author="schulz" w:date="2016-01-10T18:02:00Z">
            <w:rPr/>
          </w:rPrChange>
        </w:rPr>
        <w:t xml:space="preserve"> that </w:t>
      </w:r>
      <w:r w:rsidRPr="003140DF">
        <w:rPr>
          <w:spacing w:val="-1"/>
          <w:lang w:val="en-GB"/>
          <w:rPrChange w:id="3060" w:author="schulz" w:date="2016-01-10T18:02:00Z">
            <w:rPr>
              <w:spacing w:val="-1"/>
            </w:rPr>
          </w:rPrChange>
        </w:rPr>
        <w:t>positive</w:t>
      </w:r>
      <w:r w:rsidRPr="003140DF">
        <w:rPr>
          <w:lang w:val="en-GB"/>
          <w:rPrChange w:id="3061" w:author="schulz" w:date="2016-01-10T18:02:00Z">
            <w:rPr/>
          </w:rPrChange>
        </w:rPr>
        <w:t xml:space="preserve"> and</w:t>
      </w:r>
      <w:r w:rsidRPr="003140DF">
        <w:rPr>
          <w:spacing w:val="1"/>
          <w:lang w:val="en-GB"/>
          <w:rPrChange w:id="3062" w:author="schulz" w:date="2016-01-10T18:02:00Z">
            <w:rPr>
              <w:spacing w:val="1"/>
            </w:rPr>
          </w:rPrChange>
        </w:rPr>
        <w:t xml:space="preserve"> </w:t>
      </w:r>
      <w:r w:rsidRPr="003140DF">
        <w:rPr>
          <w:spacing w:val="-2"/>
          <w:lang w:val="en-GB"/>
          <w:rPrChange w:id="3063" w:author="schulz" w:date="2016-01-10T18:02:00Z">
            <w:rPr>
              <w:spacing w:val="-2"/>
            </w:rPr>
          </w:rPrChange>
        </w:rPr>
        <w:t>negative</w:t>
      </w:r>
      <w:r w:rsidRPr="003140DF">
        <w:rPr>
          <w:lang w:val="en-GB"/>
          <w:rPrChange w:id="3064" w:author="schulz" w:date="2016-01-10T18:02:00Z">
            <w:rPr/>
          </w:rPrChange>
        </w:rPr>
        <w:t xml:space="preserve"> </w:t>
      </w:r>
      <w:r w:rsidRPr="003140DF">
        <w:rPr>
          <w:spacing w:val="-1"/>
          <w:lang w:val="en-GB"/>
          <w:rPrChange w:id="3065" w:author="schulz" w:date="2016-01-10T18:02:00Z">
            <w:rPr>
              <w:spacing w:val="-1"/>
            </w:rPr>
          </w:rPrChange>
        </w:rPr>
        <w:t>examples</w:t>
      </w:r>
      <w:r w:rsidRPr="003140DF">
        <w:rPr>
          <w:lang w:val="en-GB"/>
          <w:rPrChange w:id="3066" w:author="schulz" w:date="2016-01-10T18:02:00Z">
            <w:rPr/>
          </w:rPrChange>
        </w:rPr>
        <w:t xml:space="preserve"> must</w:t>
      </w:r>
      <w:r w:rsidRPr="003140DF">
        <w:rPr>
          <w:spacing w:val="1"/>
          <w:lang w:val="en-GB"/>
          <w:rPrChange w:id="3067" w:author="schulz" w:date="2016-01-10T18:02:00Z">
            <w:rPr>
              <w:spacing w:val="1"/>
            </w:rPr>
          </w:rPrChange>
        </w:rPr>
        <w:t xml:space="preserve"> </w:t>
      </w:r>
      <w:r w:rsidRPr="003140DF">
        <w:rPr>
          <w:lang w:val="en-GB"/>
          <w:rPrChange w:id="3068" w:author="schulz" w:date="2016-01-10T18:02:00Z">
            <w:rPr/>
          </w:rPrChange>
        </w:rPr>
        <w:t xml:space="preserve">be </w:t>
      </w:r>
      <w:r w:rsidRPr="003140DF">
        <w:rPr>
          <w:spacing w:val="-1"/>
          <w:lang w:val="en-GB"/>
          <w:rPrChange w:id="3069" w:author="schulz" w:date="2016-01-10T18:02:00Z">
            <w:rPr>
              <w:spacing w:val="-1"/>
            </w:rPr>
          </w:rPrChange>
        </w:rPr>
        <w:t>provided,</w:t>
      </w:r>
      <w:r w:rsidRPr="003140DF">
        <w:rPr>
          <w:spacing w:val="3"/>
          <w:lang w:val="en-GB"/>
          <w:rPrChange w:id="3070" w:author="schulz" w:date="2016-01-10T18:02:00Z">
            <w:rPr>
              <w:spacing w:val="3"/>
            </w:rPr>
          </w:rPrChange>
        </w:rPr>
        <w:t xml:space="preserve"> </w:t>
      </w:r>
      <w:r w:rsidRPr="003140DF">
        <w:rPr>
          <w:lang w:val="en-GB"/>
          <w:rPrChange w:id="3071" w:author="schulz" w:date="2016-01-10T18:02:00Z">
            <w:rPr/>
          </w:rPrChange>
        </w:rPr>
        <w:t xml:space="preserve">and </w:t>
      </w:r>
      <w:proofErr w:type="spellStart"/>
      <w:r w:rsidRPr="003140DF">
        <w:rPr>
          <w:spacing w:val="-1"/>
          <w:lang w:val="en-GB"/>
          <w:rPrChange w:id="3072" w:author="schulz" w:date="2016-01-10T18:02:00Z">
            <w:rPr>
              <w:spacing w:val="-1"/>
            </w:rPr>
          </w:rPrChange>
        </w:rPr>
        <w:t>individu</w:t>
      </w:r>
      <w:proofErr w:type="spellEnd"/>
      <w:r w:rsidRPr="003140DF">
        <w:rPr>
          <w:spacing w:val="-1"/>
          <w:lang w:val="en-GB"/>
          <w:rPrChange w:id="3073" w:author="schulz" w:date="2016-01-10T18:02:00Z">
            <w:rPr>
              <w:spacing w:val="-1"/>
            </w:rPr>
          </w:rPrChange>
        </w:rPr>
        <w:t>-</w:t>
      </w:r>
      <w:r w:rsidRPr="003140DF">
        <w:rPr>
          <w:spacing w:val="49"/>
          <w:w w:val="99"/>
          <w:lang w:val="en-GB"/>
          <w:rPrChange w:id="3074" w:author="schulz" w:date="2016-01-10T18:02:00Z">
            <w:rPr>
              <w:spacing w:val="49"/>
              <w:w w:val="99"/>
            </w:rPr>
          </w:rPrChange>
        </w:rPr>
        <w:t xml:space="preserve"> </w:t>
      </w:r>
      <w:proofErr w:type="spellStart"/>
      <w:r w:rsidRPr="003140DF">
        <w:rPr>
          <w:lang w:val="en-GB"/>
          <w:rPrChange w:id="3075" w:author="schulz" w:date="2016-01-10T18:02:00Z">
            <w:rPr/>
          </w:rPrChange>
        </w:rPr>
        <w:t>als</w:t>
      </w:r>
      <w:proofErr w:type="spellEnd"/>
      <w:r w:rsidRPr="003140DF">
        <w:rPr>
          <w:spacing w:val="7"/>
          <w:lang w:val="en-GB"/>
          <w:rPrChange w:id="3076" w:author="schulz" w:date="2016-01-10T18:02:00Z">
            <w:rPr>
              <w:spacing w:val="7"/>
            </w:rPr>
          </w:rPrChange>
        </w:rPr>
        <w:t xml:space="preserve"> </w:t>
      </w:r>
      <w:r w:rsidRPr="003140DF">
        <w:rPr>
          <w:lang w:val="en-GB"/>
          <w:rPrChange w:id="3077" w:author="schulz" w:date="2016-01-10T18:02:00Z">
            <w:rPr/>
          </w:rPrChange>
        </w:rPr>
        <w:t>must</w:t>
      </w:r>
      <w:r w:rsidRPr="003140DF">
        <w:rPr>
          <w:spacing w:val="6"/>
          <w:lang w:val="en-GB"/>
          <w:rPrChange w:id="3078" w:author="schulz" w:date="2016-01-10T18:02:00Z">
            <w:rPr>
              <w:spacing w:val="6"/>
            </w:rPr>
          </w:rPrChange>
        </w:rPr>
        <w:t xml:space="preserve"> </w:t>
      </w:r>
      <w:r w:rsidRPr="003140DF">
        <w:rPr>
          <w:lang w:val="en-GB"/>
          <w:rPrChange w:id="3079" w:author="schulz" w:date="2016-01-10T18:02:00Z">
            <w:rPr/>
          </w:rPrChange>
        </w:rPr>
        <w:t>be</w:t>
      </w:r>
      <w:r w:rsidRPr="003140DF">
        <w:rPr>
          <w:spacing w:val="7"/>
          <w:lang w:val="en-GB"/>
          <w:rPrChange w:id="3080" w:author="schulz" w:date="2016-01-10T18:02:00Z">
            <w:rPr>
              <w:spacing w:val="7"/>
            </w:rPr>
          </w:rPrChange>
        </w:rPr>
        <w:t xml:space="preserve"> </w:t>
      </w:r>
      <w:r w:rsidRPr="003140DF">
        <w:rPr>
          <w:lang w:val="en-GB"/>
          <w:rPrChange w:id="3081" w:author="schulz" w:date="2016-01-10T18:02:00Z">
            <w:rPr/>
          </w:rPrChange>
        </w:rPr>
        <w:t>included</w:t>
      </w:r>
      <w:r w:rsidRPr="003140DF">
        <w:rPr>
          <w:spacing w:val="6"/>
          <w:lang w:val="en-GB"/>
          <w:rPrChange w:id="3082" w:author="schulz" w:date="2016-01-10T18:02:00Z">
            <w:rPr>
              <w:spacing w:val="6"/>
            </w:rPr>
          </w:rPrChange>
        </w:rPr>
        <w:t xml:space="preserve"> </w:t>
      </w:r>
      <w:r w:rsidRPr="003140DF">
        <w:rPr>
          <w:lang w:val="en-GB"/>
          <w:rPrChange w:id="3083" w:author="schulz" w:date="2016-01-10T18:02:00Z">
            <w:rPr/>
          </w:rPrChange>
        </w:rPr>
        <w:t>directly</w:t>
      </w:r>
      <w:r w:rsidRPr="003140DF">
        <w:rPr>
          <w:spacing w:val="8"/>
          <w:lang w:val="en-GB"/>
          <w:rPrChange w:id="3084" w:author="schulz" w:date="2016-01-10T18:02:00Z">
            <w:rPr>
              <w:spacing w:val="8"/>
            </w:rPr>
          </w:rPrChange>
        </w:rPr>
        <w:t xml:space="preserve"> </w:t>
      </w:r>
      <w:r w:rsidRPr="003140DF">
        <w:rPr>
          <w:lang w:val="en-GB"/>
          <w:rPrChange w:id="3085" w:author="schulz" w:date="2016-01-10T18:02:00Z">
            <w:rPr/>
          </w:rPrChange>
        </w:rPr>
        <w:t>in</w:t>
      </w:r>
      <w:r w:rsidRPr="003140DF">
        <w:rPr>
          <w:spacing w:val="6"/>
          <w:lang w:val="en-GB"/>
          <w:rPrChange w:id="3086" w:author="schulz" w:date="2016-01-10T18:02:00Z">
            <w:rPr>
              <w:spacing w:val="6"/>
            </w:rPr>
          </w:rPrChange>
        </w:rPr>
        <w:t xml:space="preserve"> </w:t>
      </w:r>
      <w:r w:rsidRPr="003140DF">
        <w:rPr>
          <w:lang w:val="en-GB"/>
          <w:rPrChange w:id="3087" w:author="schulz" w:date="2016-01-10T18:02:00Z">
            <w:rPr/>
          </w:rPrChange>
        </w:rPr>
        <w:t>the</w:t>
      </w:r>
      <w:r w:rsidRPr="003140DF">
        <w:rPr>
          <w:spacing w:val="7"/>
          <w:lang w:val="en-GB"/>
          <w:rPrChange w:id="3088" w:author="schulz" w:date="2016-01-10T18:02:00Z">
            <w:rPr>
              <w:spacing w:val="7"/>
            </w:rPr>
          </w:rPrChange>
        </w:rPr>
        <w:t xml:space="preserve"> </w:t>
      </w:r>
      <w:r w:rsidRPr="003140DF">
        <w:rPr>
          <w:spacing w:val="-2"/>
          <w:lang w:val="en-GB"/>
          <w:rPrChange w:id="3089" w:author="schulz" w:date="2016-01-10T18:02:00Z">
            <w:rPr>
              <w:spacing w:val="-2"/>
            </w:rPr>
          </w:rPrChange>
        </w:rPr>
        <w:t>ontology.</w:t>
      </w:r>
      <w:r w:rsidRPr="003140DF">
        <w:rPr>
          <w:spacing w:val="12"/>
          <w:lang w:val="en-GB"/>
          <w:rPrChange w:id="3090" w:author="schulz" w:date="2016-01-10T18:02:00Z">
            <w:rPr>
              <w:spacing w:val="12"/>
            </w:rPr>
          </w:rPrChange>
        </w:rPr>
        <w:t xml:space="preserve"> </w:t>
      </w:r>
      <w:r w:rsidRPr="003140DF">
        <w:rPr>
          <w:lang w:val="en-GB"/>
          <w:rPrChange w:id="3091" w:author="schulz" w:date="2016-01-10T18:02:00Z">
            <w:rPr/>
          </w:rPrChange>
        </w:rPr>
        <w:t>As</w:t>
      </w:r>
      <w:r w:rsidRPr="003140DF">
        <w:rPr>
          <w:spacing w:val="7"/>
          <w:lang w:val="en-GB"/>
          <w:rPrChange w:id="3092" w:author="schulz" w:date="2016-01-10T18:02:00Z">
            <w:rPr>
              <w:spacing w:val="7"/>
            </w:rPr>
          </w:rPrChange>
        </w:rPr>
        <w:t xml:space="preserve"> </w:t>
      </w:r>
      <w:r w:rsidRPr="003140DF">
        <w:rPr>
          <w:spacing w:val="-1"/>
          <w:lang w:val="en-GB"/>
          <w:rPrChange w:id="3093" w:author="schulz" w:date="2016-01-10T18:02:00Z">
            <w:rPr>
              <w:spacing w:val="-1"/>
            </w:rPr>
          </w:rPrChange>
        </w:rPr>
        <w:t>previously</w:t>
      </w:r>
      <w:r w:rsidRPr="003140DF">
        <w:rPr>
          <w:spacing w:val="6"/>
          <w:lang w:val="en-GB"/>
          <w:rPrChange w:id="3094" w:author="schulz" w:date="2016-01-10T18:02:00Z">
            <w:rPr>
              <w:spacing w:val="6"/>
            </w:rPr>
          </w:rPrChange>
        </w:rPr>
        <w:t xml:space="preserve"> </w:t>
      </w:r>
      <w:r w:rsidRPr="003140DF">
        <w:rPr>
          <w:lang w:val="en-GB"/>
          <w:rPrChange w:id="3095" w:author="schulz" w:date="2016-01-10T18:02:00Z">
            <w:rPr/>
          </w:rPrChange>
        </w:rPr>
        <w:t>mentioned,</w:t>
      </w:r>
      <w:r w:rsidRPr="003140DF">
        <w:rPr>
          <w:spacing w:val="27"/>
          <w:w w:val="99"/>
          <w:lang w:val="en-GB"/>
          <w:rPrChange w:id="3096" w:author="schulz" w:date="2016-01-10T18:02:00Z">
            <w:rPr>
              <w:spacing w:val="27"/>
              <w:w w:val="99"/>
            </w:rPr>
          </w:rPrChange>
        </w:rPr>
        <w:t xml:space="preserve"> </w:t>
      </w:r>
      <w:r w:rsidRPr="003140DF">
        <w:rPr>
          <w:lang w:val="en-GB"/>
          <w:rPrChange w:id="3097" w:author="schulz" w:date="2016-01-10T18:02:00Z">
            <w:rPr/>
          </w:rPrChange>
        </w:rPr>
        <w:t>querying</w:t>
      </w:r>
      <w:r w:rsidRPr="003140DF">
        <w:rPr>
          <w:spacing w:val="-7"/>
          <w:lang w:val="en-GB"/>
          <w:rPrChange w:id="3098" w:author="schulz" w:date="2016-01-10T18:02:00Z">
            <w:rPr>
              <w:spacing w:val="-7"/>
            </w:rPr>
          </w:rPrChange>
        </w:rPr>
        <w:t xml:space="preserve"> </w:t>
      </w:r>
      <w:proofErr w:type="spellStart"/>
      <w:r w:rsidRPr="003140DF">
        <w:rPr>
          <w:lang w:val="en-GB"/>
          <w:rPrChange w:id="3099" w:author="schulz" w:date="2016-01-10T18:02:00Z">
            <w:rPr/>
          </w:rPrChange>
        </w:rPr>
        <w:t>axiomatized</w:t>
      </w:r>
      <w:proofErr w:type="spellEnd"/>
      <w:r w:rsidRPr="003140DF">
        <w:rPr>
          <w:spacing w:val="-7"/>
          <w:lang w:val="en-GB"/>
          <w:rPrChange w:id="3100" w:author="schulz" w:date="2016-01-10T18:02:00Z">
            <w:rPr>
              <w:spacing w:val="-7"/>
            </w:rPr>
          </w:rPrChange>
        </w:rPr>
        <w:t xml:space="preserve"> </w:t>
      </w:r>
      <w:r w:rsidRPr="003140DF">
        <w:rPr>
          <w:lang w:val="en-GB"/>
          <w:rPrChange w:id="3101" w:author="schulz" w:date="2016-01-10T18:02:00Z">
            <w:rPr/>
          </w:rPrChange>
        </w:rPr>
        <w:t>and</w:t>
      </w:r>
      <w:r w:rsidRPr="003140DF">
        <w:rPr>
          <w:spacing w:val="-7"/>
          <w:lang w:val="en-GB"/>
          <w:rPrChange w:id="3102" w:author="schulz" w:date="2016-01-10T18:02:00Z">
            <w:rPr>
              <w:spacing w:val="-7"/>
            </w:rPr>
          </w:rPrChange>
        </w:rPr>
        <w:t xml:space="preserve"> </w:t>
      </w:r>
      <w:r w:rsidRPr="003140DF">
        <w:rPr>
          <w:lang w:val="en-GB"/>
          <w:rPrChange w:id="3103" w:author="schulz" w:date="2016-01-10T18:02:00Z">
            <w:rPr/>
          </w:rPrChange>
        </w:rPr>
        <w:t>populated</w:t>
      </w:r>
      <w:r w:rsidRPr="003140DF">
        <w:rPr>
          <w:spacing w:val="-6"/>
          <w:lang w:val="en-GB"/>
          <w:rPrChange w:id="3104" w:author="schulz" w:date="2016-01-10T18:02:00Z">
            <w:rPr>
              <w:spacing w:val="-6"/>
            </w:rPr>
          </w:rPrChange>
        </w:rPr>
        <w:t xml:space="preserve"> </w:t>
      </w:r>
      <w:r w:rsidRPr="003140DF">
        <w:rPr>
          <w:lang w:val="en-GB"/>
          <w:rPrChange w:id="3105" w:author="schulz" w:date="2016-01-10T18:02:00Z">
            <w:rPr/>
          </w:rPrChange>
        </w:rPr>
        <w:t>ontologies</w:t>
      </w:r>
      <w:r w:rsidRPr="003140DF">
        <w:rPr>
          <w:spacing w:val="-7"/>
          <w:lang w:val="en-GB"/>
          <w:rPrChange w:id="3106" w:author="schulz" w:date="2016-01-10T18:02:00Z">
            <w:rPr>
              <w:spacing w:val="-7"/>
            </w:rPr>
          </w:rPrChange>
        </w:rPr>
        <w:t xml:space="preserve"> </w:t>
      </w:r>
      <w:r w:rsidRPr="003140DF">
        <w:rPr>
          <w:lang w:val="en-GB"/>
          <w:rPrChange w:id="3107" w:author="schulz" w:date="2016-01-10T18:02:00Z">
            <w:rPr/>
          </w:rPrChange>
        </w:rPr>
        <w:t>is</w:t>
      </w:r>
      <w:r w:rsidRPr="003140DF">
        <w:rPr>
          <w:spacing w:val="-7"/>
          <w:lang w:val="en-GB"/>
          <w:rPrChange w:id="3108" w:author="schulz" w:date="2016-01-10T18:02:00Z">
            <w:rPr>
              <w:spacing w:val="-7"/>
            </w:rPr>
          </w:rPrChange>
        </w:rPr>
        <w:t xml:space="preserve"> </w:t>
      </w:r>
      <w:r w:rsidRPr="003140DF">
        <w:rPr>
          <w:spacing w:val="-2"/>
          <w:lang w:val="en-GB"/>
          <w:rPrChange w:id="3109" w:author="schulz" w:date="2016-01-10T18:02:00Z">
            <w:rPr>
              <w:spacing w:val="-2"/>
            </w:rPr>
          </w:rPrChange>
        </w:rPr>
        <w:t>costly.</w:t>
      </w:r>
    </w:p>
    <w:p w14:paraId="508789A1" w14:textId="77777777" w:rsidR="00F20945" w:rsidRPr="003140DF" w:rsidRDefault="00F20945">
      <w:pPr>
        <w:pStyle w:val="Corpodetexto"/>
        <w:kinsoku w:val="0"/>
        <w:overflowPunct w:val="0"/>
        <w:spacing w:line="285" w:lineRule="auto"/>
        <w:ind w:right="2059" w:firstLine="239"/>
        <w:jc w:val="both"/>
        <w:rPr>
          <w:lang w:val="en-GB"/>
          <w:rPrChange w:id="3110" w:author="schulz" w:date="2016-01-10T18:02:00Z">
            <w:rPr/>
          </w:rPrChange>
        </w:rPr>
      </w:pPr>
      <w:r w:rsidRPr="003140DF">
        <w:rPr>
          <w:lang w:val="en-GB"/>
          <w:rPrChange w:id="3111" w:author="schulz" w:date="2016-01-10T18:02:00Z">
            <w:rPr/>
          </w:rPrChange>
        </w:rPr>
        <w:t>Interpreting</w:t>
      </w:r>
      <w:r w:rsidRPr="003140DF">
        <w:rPr>
          <w:spacing w:val="-15"/>
          <w:lang w:val="en-GB"/>
          <w:rPrChange w:id="3112" w:author="schulz" w:date="2016-01-10T18:02:00Z">
            <w:rPr>
              <w:spacing w:val="-15"/>
            </w:rPr>
          </w:rPrChange>
        </w:rPr>
        <w:t xml:space="preserve"> </w:t>
      </w:r>
      <w:r w:rsidRPr="003140DF">
        <w:rPr>
          <w:lang w:val="en-GB"/>
          <w:rPrChange w:id="3113" w:author="schulz" w:date="2016-01-10T18:02:00Z">
            <w:rPr/>
          </w:rPrChange>
        </w:rPr>
        <w:t>data</w:t>
      </w:r>
      <w:r w:rsidRPr="003140DF">
        <w:rPr>
          <w:spacing w:val="-14"/>
          <w:lang w:val="en-GB"/>
          <w:rPrChange w:id="3114" w:author="schulz" w:date="2016-01-10T18:02:00Z">
            <w:rPr>
              <w:spacing w:val="-14"/>
            </w:rPr>
          </w:rPrChange>
        </w:rPr>
        <w:t xml:space="preserve"> </w:t>
      </w:r>
      <w:r w:rsidRPr="003140DF">
        <w:rPr>
          <w:lang w:val="en-GB"/>
          <w:rPrChange w:id="3115" w:author="schulz" w:date="2016-01-10T18:02:00Z">
            <w:rPr/>
          </w:rPrChange>
        </w:rPr>
        <w:t>and</w:t>
      </w:r>
      <w:r w:rsidRPr="003140DF">
        <w:rPr>
          <w:spacing w:val="-15"/>
          <w:lang w:val="en-GB"/>
          <w:rPrChange w:id="3116" w:author="schulz" w:date="2016-01-10T18:02:00Z">
            <w:rPr>
              <w:spacing w:val="-15"/>
            </w:rPr>
          </w:rPrChange>
        </w:rPr>
        <w:t xml:space="preserve"> </w:t>
      </w:r>
      <w:r w:rsidRPr="003140DF">
        <w:rPr>
          <w:lang w:val="en-GB"/>
          <w:rPrChange w:id="3117" w:author="schulz" w:date="2016-01-10T18:02:00Z">
            <w:rPr/>
          </w:rPrChange>
        </w:rPr>
        <w:t>grounding</w:t>
      </w:r>
      <w:r w:rsidRPr="003140DF">
        <w:rPr>
          <w:spacing w:val="-14"/>
          <w:lang w:val="en-GB"/>
          <w:rPrChange w:id="3118" w:author="schulz" w:date="2016-01-10T18:02:00Z">
            <w:rPr>
              <w:spacing w:val="-14"/>
            </w:rPr>
          </w:rPrChange>
        </w:rPr>
        <w:t xml:space="preserve"> </w:t>
      </w:r>
      <w:r w:rsidRPr="003140DF">
        <w:rPr>
          <w:lang w:val="en-GB"/>
          <w:rPrChange w:id="3119" w:author="schulz" w:date="2016-01-10T18:02:00Z">
            <w:rPr/>
          </w:rPrChange>
        </w:rPr>
        <w:t>it</w:t>
      </w:r>
      <w:r w:rsidRPr="003140DF">
        <w:rPr>
          <w:spacing w:val="-14"/>
          <w:lang w:val="en-GB"/>
          <w:rPrChange w:id="3120" w:author="schulz" w:date="2016-01-10T18:02:00Z">
            <w:rPr>
              <w:spacing w:val="-14"/>
            </w:rPr>
          </w:rPrChange>
        </w:rPr>
        <w:t xml:space="preserve"> </w:t>
      </w:r>
      <w:r w:rsidRPr="003140DF">
        <w:rPr>
          <w:lang w:val="en-GB"/>
          <w:rPrChange w:id="3121" w:author="schulz" w:date="2016-01-10T18:02:00Z">
            <w:rPr/>
          </w:rPrChange>
        </w:rPr>
        <w:t>as</w:t>
      </w:r>
      <w:r w:rsidRPr="003140DF">
        <w:rPr>
          <w:spacing w:val="-15"/>
          <w:lang w:val="en-GB"/>
          <w:rPrChange w:id="3122" w:author="schulz" w:date="2016-01-10T18:02:00Z">
            <w:rPr>
              <w:spacing w:val="-15"/>
            </w:rPr>
          </w:rPrChange>
        </w:rPr>
        <w:t xml:space="preserve"> </w:t>
      </w:r>
      <w:r w:rsidRPr="003140DF">
        <w:rPr>
          <w:lang w:val="en-GB"/>
          <w:rPrChange w:id="3123" w:author="schulz" w:date="2016-01-10T18:02:00Z">
            <w:rPr/>
          </w:rPrChange>
        </w:rPr>
        <w:t>ontology</w:t>
      </w:r>
      <w:r w:rsidRPr="003140DF">
        <w:rPr>
          <w:spacing w:val="-14"/>
          <w:lang w:val="en-GB"/>
          <w:rPrChange w:id="3124" w:author="schulz" w:date="2016-01-10T18:02:00Z">
            <w:rPr>
              <w:spacing w:val="-14"/>
            </w:rPr>
          </w:rPrChange>
        </w:rPr>
        <w:t xml:space="preserve"> </w:t>
      </w:r>
      <w:r w:rsidRPr="003140DF">
        <w:rPr>
          <w:lang w:val="en-GB"/>
          <w:rPrChange w:id="3125" w:author="schulz" w:date="2016-01-10T18:02:00Z">
            <w:rPr/>
          </w:rPrChange>
        </w:rPr>
        <w:t>axioms</w:t>
      </w:r>
      <w:r w:rsidRPr="003140DF">
        <w:rPr>
          <w:spacing w:val="-15"/>
          <w:lang w:val="en-GB"/>
          <w:rPrChange w:id="3126" w:author="schulz" w:date="2016-01-10T18:02:00Z">
            <w:rPr>
              <w:spacing w:val="-15"/>
            </w:rPr>
          </w:rPrChange>
        </w:rPr>
        <w:t xml:space="preserve"> </w:t>
      </w:r>
      <w:r w:rsidRPr="003140DF">
        <w:rPr>
          <w:lang w:val="en-GB"/>
          <w:rPrChange w:id="3127" w:author="schulz" w:date="2016-01-10T18:02:00Z">
            <w:rPr/>
          </w:rPrChange>
        </w:rPr>
        <w:t>seems</w:t>
      </w:r>
      <w:r w:rsidRPr="003140DF">
        <w:rPr>
          <w:spacing w:val="-14"/>
          <w:lang w:val="en-GB"/>
          <w:rPrChange w:id="3128" w:author="schulz" w:date="2016-01-10T18:02:00Z">
            <w:rPr>
              <w:spacing w:val="-14"/>
            </w:rPr>
          </w:rPrChange>
        </w:rPr>
        <w:t xml:space="preserve"> </w:t>
      </w:r>
      <w:r w:rsidRPr="003140DF">
        <w:rPr>
          <w:lang w:val="en-GB"/>
          <w:rPrChange w:id="3129" w:author="schulz" w:date="2016-01-10T18:02:00Z">
            <w:rPr/>
          </w:rPrChange>
        </w:rPr>
        <w:t>as</w:t>
      </w:r>
      <w:r w:rsidRPr="003140DF">
        <w:rPr>
          <w:spacing w:val="-14"/>
          <w:lang w:val="en-GB"/>
          <w:rPrChange w:id="3130" w:author="schulz" w:date="2016-01-10T18:02:00Z">
            <w:rPr>
              <w:spacing w:val="-14"/>
            </w:rPr>
          </w:rPrChange>
        </w:rPr>
        <w:t xml:space="preserve"> </w:t>
      </w:r>
      <w:r w:rsidRPr="003140DF">
        <w:rPr>
          <w:lang w:val="en-GB"/>
          <w:rPrChange w:id="3131" w:author="schulz" w:date="2016-01-10T18:02:00Z">
            <w:rPr/>
          </w:rPrChange>
        </w:rPr>
        <w:t>a</w:t>
      </w:r>
      <w:r w:rsidRPr="003140DF">
        <w:rPr>
          <w:spacing w:val="-15"/>
          <w:lang w:val="en-GB"/>
          <w:rPrChange w:id="3132" w:author="schulz" w:date="2016-01-10T18:02:00Z">
            <w:rPr>
              <w:spacing w:val="-15"/>
            </w:rPr>
          </w:rPrChange>
        </w:rPr>
        <w:t xml:space="preserve"> </w:t>
      </w:r>
      <w:proofErr w:type="spellStart"/>
      <w:r w:rsidRPr="003140DF">
        <w:rPr>
          <w:lang w:val="en-GB"/>
          <w:rPrChange w:id="3133" w:author="schulz" w:date="2016-01-10T18:02:00Z">
            <w:rPr/>
          </w:rPrChange>
        </w:rPr>
        <w:t>suita</w:t>
      </w:r>
      <w:proofErr w:type="spellEnd"/>
      <w:r w:rsidRPr="003140DF">
        <w:rPr>
          <w:lang w:val="en-GB"/>
          <w:rPrChange w:id="3134" w:author="schulz" w:date="2016-01-10T18:02:00Z">
            <w:rPr/>
          </w:rPrChange>
        </w:rPr>
        <w:t>-</w:t>
      </w:r>
      <w:r w:rsidRPr="003140DF">
        <w:rPr>
          <w:w w:val="99"/>
          <w:lang w:val="en-GB"/>
          <w:rPrChange w:id="3135" w:author="schulz" w:date="2016-01-10T18:02:00Z">
            <w:rPr>
              <w:w w:val="99"/>
            </w:rPr>
          </w:rPrChange>
        </w:rPr>
        <w:t xml:space="preserve"> </w:t>
      </w:r>
      <w:proofErr w:type="spellStart"/>
      <w:r w:rsidRPr="003140DF">
        <w:rPr>
          <w:lang w:val="en-GB"/>
          <w:rPrChange w:id="3136" w:author="schulz" w:date="2016-01-10T18:02:00Z">
            <w:rPr/>
          </w:rPrChange>
        </w:rPr>
        <w:t>ble</w:t>
      </w:r>
      <w:proofErr w:type="spellEnd"/>
      <w:r w:rsidRPr="003140DF">
        <w:rPr>
          <w:spacing w:val="-16"/>
          <w:lang w:val="en-GB"/>
          <w:rPrChange w:id="3137" w:author="schulz" w:date="2016-01-10T18:02:00Z">
            <w:rPr>
              <w:spacing w:val="-16"/>
            </w:rPr>
          </w:rPrChange>
        </w:rPr>
        <w:t xml:space="preserve"> </w:t>
      </w:r>
      <w:r w:rsidRPr="003140DF">
        <w:rPr>
          <w:lang w:val="en-GB"/>
          <w:rPrChange w:id="3138" w:author="schulz" w:date="2016-01-10T18:02:00Z">
            <w:rPr/>
          </w:rPrChange>
        </w:rPr>
        <w:t>solution</w:t>
      </w:r>
      <w:r w:rsidRPr="003140DF">
        <w:rPr>
          <w:spacing w:val="-16"/>
          <w:lang w:val="en-GB"/>
          <w:rPrChange w:id="3139" w:author="schulz" w:date="2016-01-10T18:02:00Z">
            <w:rPr>
              <w:spacing w:val="-16"/>
            </w:rPr>
          </w:rPrChange>
        </w:rPr>
        <w:t xml:space="preserve"> </w:t>
      </w:r>
      <w:r w:rsidRPr="003140DF">
        <w:rPr>
          <w:lang w:val="en-GB"/>
          <w:rPrChange w:id="3140" w:author="schulz" w:date="2016-01-10T18:02:00Z">
            <w:rPr/>
          </w:rPrChange>
        </w:rPr>
        <w:t>to</w:t>
      </w:r>
      <w:r w:rsidRPr="003140DF">
        <w:rPr>
          <w:spacing w:val="-16"/>
          <w:lang w:val="en-GB"/>
          <w:rPrChange w:id="3141" w:author="schulz" w:date="2016-01-10T18:02:00Z">
            <w:rPr>
              <w:spacing w:val="-16"/>
            </w:rPr>
          </w:rPrChange>
        </w:rPr>
        <w:t xml:space="preserve"> </w:t>
      </w:r>
      <w:r w:rsidRPr="003140DF">
        <w:rPr>
          <w:lang w:val="en-GB"/>
          <w:rPrChange w:id="3142" w:author="schulz" w:date="2016-01-10T18:02:00Z">
            <w:rPr/>
          </w:rPrChange>
        </w:rPr>
        <w:t>boost</w:t>
      </w:r>
      <w:r w:rsidRPr="003140DF">
        <w:rPr>
          <w:spacing w:val="-16"/>
          <w:lang w:val="en-GB"/>
          <w:rPrChange w:id="3143" w:author="schulz" w:date="2016-01-10T18:02:00Z">
            <w:rPr>
              <w:spacing w:val="-16"/>
            </w:rPr>
          </w:rPrChange>
        </w:rPr>
        <w:t xml:space="preserve"> </w:t>
      </w:r>
      <w:r w:rsidRPr="003140DF">
        <w:rPr>
          <w:lang w:val="en-GB"/>
          <w:rPrChange w:id="3144" w:author="schulz" w:date="2016-01-10T18:02:00Z">
            <w:rPr/>
          </w:rPrChange>
        </w:rPr>
        <w:t>interoperability</w:t>
      </w:r>
      <w:r w:rsidRPr="003140DF">
        <w:rPr>
          <w:spacing w:val="-16"/>
          <w:lang w:val="en-GB"/>
          <w:rPrChange w:id="3145" w:author="schulz" w:date="2016-01-10T18:02:00Z">
            <w:rPr>
              <w:spacing w:val="-16"/>
            </w:rPr>
          </w:rPrChange>
        </w:rPr>
        <w:t xml:space="preserve"> </w:t>
      </w:r>
      <w:r w:rsidRPr="003140DF">
        <w:rPr>
          <w:lang w:val="en-GB"/>
          <w:rPrChange w:id="3146" w:author="schulz" w:date="2016-01-10T18:02:00Z">
            <w:rPr/>
          </w:rPrChange>
        </w:rPr>
        <w:t>with</w:t>
      </w:r>
      <w:r w:rsidRPr="003140DF">
        <w:rPr>
          <w:spacing w:val="-16"/>
          <w:lang w:val="en-GB"/>
          <w:rPrChange w:id="3147" w:author="schulz" w:date="2016-01-10T18:02:00Z">
            <w:rPr>
              <w:spacing w:val="-16"/>
            </w:rPr>
          </w:rPrChange>
        </w:rPr>
        <w:t xml:space="preserve"> </w:t>
      </w:r>
      <w:r w:rsidRPr="003140DF">
        <w:rPr>
          <w:lang w:val="en-GB"/>
          <w:rPrChange w:id="3148" w:author="schulz" w:date="2016-01-10T18:02:00Z">
            <w:rPr/>
          </w:rPrChange>
        </w:rPr>
        <w:t>the</w:t>
      </w:r>
      <w:r w:rsidRPr="003140DF">
        <w:rPr>
          <w:spacing w:val="-16"/>
          <w:lang w:val="en-GB"/>
          <w:rPrChange w:id="3149" w:author="schulz" w:date="2016-01-10T18:02:00Z">
            <w:rPr>
              <w:spacing w:val="-16"/>
            </w:rPr>
          </w:rPrChange>
        </w:rPr>
        <w:t xml:space="preserve"> </w:t>
      </w:r>
      <w:r w:rsidRPr="003140DF">
        <w:rPr>
          <w:lang w:val="en-GB"/>
          <w:rPrChange w:id="3150" w:author="schulz" w:date="2016-01-10T18:02:00Z">
            <w:rPr/>
          </w:rPrChange>
        </w:rPr>
        <w:t>support</w:t>
      </w:r>
      <w:r w:rsidRPr="003140DF">
        <w:rPr>
          <w:spacing w:val="-16"/>
          <w:lang w:val="en-GB"/>
          <w:rPrChange w:id="3151" w:author="schulz" w:date="2016-01-10T18:02:00Z">
            <w:rPr>
              <w:spacing w:val="-16"/>
            </w:rPr>
          </w:rPrChange>
        </w:rPr>
        <w:t xml:space="preserve"> </w:t>
      </w:r>
      <w:r w:rsidRPr="003140DF">
        <w:rPr>
          <w:lang w:val="en-GB"/>
          <w:rPrChange w:id="3152" w:author="schulz" w:date="2016-01-10T18:02:00Z">
            <w:rPr/>
          </w:rPrChange>
        </w:rPr>
        <w:t>of</w:t>
      </w:r>
      <w:r w:rsidRPr="003140DF">
        <w:rPr>
          <w:spacing w:val="-16"/>
          <w:lang w:val="en-GB"/>
          <w:rPrChange w:id="3153" w:author="schulz" w:date="2016-01-10T18:02:00Z">
            <w:rPr>
              <w:spacing w:val="-16"/>
            </w:rPr>
          </w:rPrChange>
        </w:rPr>
        <w:t xml:space="preserve"> </w:t>
      </w:r>
      <w:r w:rsidRPr="003140DF">
        <w:rPr>
          <w:lang w:val="en-GB"/>
          <w:rPrChange w:id="3154" w:author="schulz" w:date="2016-01-10T18:02:00Z">
            <w:rPr/>
          </w:rPrChange>
        </w:rPr>
        <w:t>formal</w:t>
      </w:r>
      <w:r w:rsidRPr="003140DF">
        <w:rPr>
          <w:spacing w:val="-16"/>
          <w:lang w:val="en-GB"/>
          <w:rPrChange w:id="3155" w:author="schulz" w:date="2016-01-10T18:02:00Z">
            <w:rPr>
              <w:spacing w:val="-16"/>
            </w:rPr>
          </w:rPrChange>
        </w:rPr>
        <w:t xml:space="preserve"> </w:t>
      </w:r>
      <w:r w:rsidRPr="003140DF">
        <w:rPr>
          <w:lang w:val="en-GB"/>
          <w:rPrChange w:id="3156" w:author="schulz" w:date="2016-01-10T18:02:00Z">
            <w:rPr/>
          </w:rPrChange>
        </w:rPr>
        <w:t>ontologies.</w:t>
      </w:r>
      <w:r w:rsidRPr="003140DF">
        <w:rPr>
          <w:w w:val="99"/>
          <w:lang w:val="en-GB"/>
          <w:rPrChange w:id="3157" w:author="schulz" w:date="2016-01-10T18:02:00Z">
            <w:rPr>
              <w:w w:val="99"/>
            </w:rPr>
          </w:rPrChange>
        </w:rPr>
        <w:t xml:space="preserve"> </w:t>
      </w:r>
      <w:r w:rsidRPr="003140DF">
        <w:rPr>
          <w:spacing w:val="-3"/>
          <w:lang w:val="en-GB"/>
          <w:rPrChange w:id="3158" w:author="schulz" w:date="2016-01-10T18:02:00Z">
            <w:rPr>
              <w:spacing w:val="-3"/>
            </w:rPr>
          </w:rPrChange>
        </w:rPr>
        <w:t>However,</w:t>
      </w:r>
      <w:r w:rsidRPr="003140DF">
        <w:rPr>
          <w:spacing w:val="3"/>
          <w:lang w:val="en-GB"/>
          <w:rPrChange w:id="3159" w:author="schulz" w:date="2016-01-10T18:02:00Z">
            <w:rPr>
              <w:spacing w:val="3"/>
            </w:rPr>
          </w:rPrChange>
        </w:rPr>
        <w:t xml:space="preserve"> </w:t>
      </w:r>
      <w:r w:rsidRPr="003140DF">
        <w:rPr>
          <w:lang w:val="en-GB"/>
          <w:rPrChange w:id="3160" w:author="schulz" w:date="2016-01-10T18:02:00Z">
            <w:rPr/>
          </w:rPrChange>
        </w:rPr>
        <w:t>the</w:t>
      </w:r>
      <w:r w:rsidRPr="003140DF">
        <w:rPr>
          <w:spacing w:val="1"/>
          <w:lang w:val="en-GB"/>
          <w:rPrChange w:id="3161" w:author="schulz" w:date="2016-01-10T18:02:00Z">
            <w:rPr>
              <w:spacing w:val="1"/>
            </w:rPr>
          </w:rPrChange>
        </w:rPr>
        <w:t xml:space="preserve"> </w:t>
      </w:r>
      <w:r w:rsidRPr="003140DF">
        <w:rPr>
          <w:lang w:val="en-GB"/>
          <w:rPrChange w:id="3162" w:author="schulz" w:date="2016-01-10T18:02:00Z">
            <w:rPr/>
          </w:rPrChange>
        </w:rPr>
        <w:t>usage of</w:t>
      </w:r>
      <w:r w:rsidRPr="003140DF">
        <w:rPr>
          <w:spacing w:val="1"/>
          <w:lang w:val="en-GB"/>
          <w:rPrChange w:id="3163" w:author="schulz" w:date="2016-01-10T18:02:00Z">
            <w:rPr>
              <w:spacing w:val="1"/>
            </w:rPr>
          </w:rPrChange>
        </w:rPr>
        <w:t xml:space="preserve"> </w:t>
      </w:r>
      <w:r w:rsidRPr="003140DF">
        <w:rPr>
          <w:lang w:val="en-GB"/>
          <w:rPrChange w:id="3164" w:author="schulz" w:date="2016-01-10T18:02:00Z">
            <w:rPr/>
          </w:rPrChange>
        </w:rPr>
        <w:t>principled</w:t>
      </w:r>
      <w:r w:rsidRPr="003140DF">
        <w:rPr>
          <w:spacing w:val="1"/>
          <w:lang w:val="en-GB"/>
          <w:rPrChange w:id="3165" w:author="schulz" w:date="2016-01-10T18:02:00Z">
            <w:rPr>
              <w:spacing w:val="1"/>
            </w:rPr>
          </w:rPrChange>
        </w:rPr>
        <w:t xml:space="preserve"> </w:t>
      </w:r>
      <w:r w:rsidRPr="003140DF">
        <w:rPr>
          <w:lang w:val="en-GB"/>
          <w:rPrChange w:id="3166" w:author="schulz" w:date="2016-01-10T18:02:00Z">
            <w:rPr/>
          </w:rPrChange>
        </w:rPr>
        <w:t>ontologies</w:t>
      </w:r>
      <w:r w:rsidRPr="003140DF">
        <w:rPr>
          <w:spacing w:val="1"/>
          <w:lang w:val="en-GB"/>
          <w:rPrChange w:id="3167" w:author="schulz" w:date="2016-01-10T18:02:00Z">
            <w:rPr>
              <w:spacing w:val="1"/>
            </w:rPr>
          </w:rPrChange>
        </w:rPr>
        <w:t xml:space="preserve"> </w:t>
      </w:r>
      <w:r w:rsidRPr="003140DF">
        <w:rPr>
          <w:lang w:val="en-GB"/>
          <w:rPrChange w:id="3168" w:author="schulz" w:date="2016-01-10T18:02:00Z">
            <w:rPr/>
          </w:rPrChange>
        </w:rPr>
        <w:t>as guidance</w:t>
      </w:r>
      <w:r w:rsidRPr="003140DF">
        <w:rPr>
          <w:spacing w:val="1"/>
          <w:lang w:val="en-GB"/>
          <w:rPrChange w:id="3169" w:author="schulz" w:date="2016-01-10T18:02:00Z">
            <w:rPr>
              <w:spacing w:val="1"/>
            </w:rPr>
          </w:rPrChange>
        </w:rPr>
        <w:t xml:space="preserve"> </w:t>
      </w:r>
      <w:r w:rsidRPr="003140DF">
        <w:rPr>
          <w:lang w:val="en-GB"/>
          <w:rPrChange w:id="3170" w:author="schulz" w:date="2016-01-10T18:02:00Z">
            <w:rPr/>
          </w:rPrChange>
        </w:rPr>
        <w:t>for</w:t>
      </w:r>
      <w:r w:rsidRPr="003140DF">
        <w:rPr>
          <w:spacing w:val="1"/>
          <w:lang w:val="en-GB"/>
          <w:rPrChange w:id="3171" w:author="schulz" w:date="2016-01-10T18:02:00Z">
            <w:rPr>
              <w:spacing w:val="1"/>
            </w:rPr>
          </w:rPrChange>
        </w:rPr>
        <w:t xml:space="preserve"> </w:t>
      </w:r>
      <w:r w:rsidRPr="003140DF">
        <w:rPr>
          <w:lang w:val="en-GB"/>
          <w:rPrChange w:id="3172" w:author="schulz" w:date="2016-01-10T18:02:00Z">
            <w:rPr/>
          </w:rPrChange>
        </w:rPr>
        <w:t>interpreting</w:t>
      </w:r>
      <w:r w:rsidRPr="003140DF">
        <w:rPr>
          <w:spacing w:val="27"/>
          <w:w w:val="99"/>
          <w:lang w:val="en-GB"/>
          <w:rPrChange w:id="3173" w:author="schulz" w:date="2016-01-10T18:02:00Z">
            <w:rPr>
              <w:spacing w:val="27"/>
              <w:w w:val="99"/>
            </w:rPr>
          </w:rPrChange>
        </w:rPr>
        <w:t xml:space="preserve"> </w:t>
      </w:r>
      <w:r w:rsidRPr="003140DF">
        <w:rPr>
          <w:lang w:val="en-GB"/>
          <w:rPrChange w:id="3174" w:author="schulz" w:date="2016-01-10T18:02:00Z">
            <w:rPr/>
          </w:rPrChange>
        </w:rPr>
        <w:t>data</w:t>
      </w:r>
      <w:r w:rsidRPr="003140DF">
        <w:rPr>
          <w:spacing w:val="-8"/>
          <w:lang w:val="en-GB"/>
          <w:rPrChange w:id="3175" w:author="schulz" w:date="2016-01-10T18:02:00Z">
            <w:rPr>
              <w:spacing w:val="-8"/>
            </w:rPr>
          </w:rPrChange>
        </w:rPr>
        <w:t xml:space="preserve"> </w:t>
      </w:r>
      <w:r w:rsidRPr="003140DF">
        <w:rPr>
          <w:lang w:val="en-GB"/>
          <w:rPrChange w:id="3176" w:author="schulz" w:date="2016-01-10T18:02:00Z">
            <w:rPr/>
          </w:rPrChange>
        </w:rPr>
        <w:t>is</w:t>
      </w:r>
      <w:r w:rsidRPr="003140DF">
        <w:rPr>
          <w:spacing w:val="-9"/>
          <w:lang w:val="en-GB"/>
          <w:rPrChange w:id="3177" w:author="schulz" w:date="2016-01-10T18:02:00Z">
            <w:rPr>
              <w:spacing w:val="-9"/>
            </w:rPr>
          </w:rPrChange>
        </w:rPr>
        <w:t xml:space="preserve"> </w:t>
      </w:r>
      <w:r w:rsidRPr="003140DF">
        <w:rPr>
          <w:lang w:val="en-GB"/>
          <w:rPrChange w:id="3178" w:author="schulz" w:date="2016-01-10T18:02:00Z">
            <w:rPr/>
          </w:rPrChange>
        </w:rPr>
        <w:t>quite</w:t>
      </w:r>
      <w:r w:rsidRPr="003140DF">
        <w:rPr>
          <w:spacing w:val="-8"/>
          <w:lang w:val="en-GB"/>
          <w:rPrChange w:id="3179" w:author="schulz" w:date="2016-01-10T18:02:00Z">
            <w:rPr>
              <w:spacing w:val="-8"/>
            </w:rPr>
          </w:rPrChange>
        </w:rPr>
        <w:t xml:space="preserve"> </w:t>
      </w:r>
      <w:r w:rsidRPr="003140DF">
        <w:rPr>
          <w:lang w:val="en-GB"/>
          <w:rPrChange w:id="3180" w:author="schulz" w:date="2016-01-10T18:02:00Z">
            <w:rPr/>
          </w:rPrChange>
        </w:rPr>
        <w:t>limited.</w:t>
      </w:r>
      <w:r w:rsidRPr="003140DF">
        <w:rPr>
          <w:spacing w:val="-7"/>
          <w:lang w:val="en-GB"/>
          <w:rPrChange w:id="3181" w:author="schulz" w:date="2016-01-10T18:02:00Z">
            <w:rPr>
              <w:spacing w:val="-7"/>
            </w:rPr>
          </w:rPrChange>
        </w:rPr>
        <w:t xml:space="preserve"> </w:t>
      </w:r>
      <w:r w:rsidRPr="003140DF">
        <w:rPr>
          <w:lang w:val="en-GB"/>
          <w:rPrChange w:id="3182" w:author="schulz" w:date="2016-01-10T18:02:00Z">
            <w:rPr/>
          </w:rPrChange>
        </w:rPr>
        <w:t>Earlier</w:t>
      </w:r>
      <w:del w:id="3183" w:author="schulz" w:date="2016-01-10T21:00:00Z">
        <w:r w:rsidRPr="003140DF" w:rsidDel="00671349">
          <w:rPr>
            <w:spacing w:val="-8"/>
            <w:lang w:val="en-GB"/>
            <w:rPrChange w:id="3184" w:author="schulz" w:date="2016-01-10T18:02:00Z">
              <w:rPr>
                <w:spacing w:val="-8"/>
              </w:rPr>
            </w:rPrChange>
          </w:rPr>
          <w:delText xml:space="preserve"> </w:delText>
        </w:r>
      </w:del>
      <w:r w:rsidRPr="003140DF">
        <w:rPr>
          <w:lang w:val="en-GB"/>
          <w:rPrChange w:id="3185" w:author="schulz" w:date="2016-01-10T18:02:00Z">
            <w:rPr/>
          </w:rPrChange>
        </w:rPr>
        <w:t>,</w:t>
      </w:r>
      <w:r w:rsidRPr="003140DF">
        <w:rPr>
          <w:spacing w:val="-7"/>
          <w:lang w:val="en-GB"/>
          <w:rPrChange w:id="3186" w:author="schulz" w:date="2016-01-10T18:02:00Z">
            <w:rPr>
              <w:spacing w:val="-7"/>
            </w:rPr>
          </w:rPrChange>
        </w:rPr>
        <w:t xml:space="preserve"> </w:t>
      </w:r>
      <w:r w:rsidRPr="003140DF">
        <w:rPr>
          <w:lang w:val="en-GB"/>
          <w:rPrChange w:id="3187" w:author="schulz" w:date="2016-01-10T18:02:00Z">
            <w:rPr/>
          </w:rPrChange>
        </w:rPr>
        <w:t>we</w:t>
      </w:r>
      <w:r w:rsidRPr="003140DF">
        <w:rPr>
          <w:spacing w:val="-8"/>
          <w:lang w:val="en-GB"/>
          <w:rPrChange w:id="3188" w:author="schulz" w:date="2016-01-10T18:02:00Z">
            <w:rPr>
              <w:spacing w:val="-8"/>
            </w:rPr>
          </w:rPrChange>
        </w:rPr>
        <w:t xml:space="preserve"> </w:t>
      </w:r>
      <w:r w:rsidRPr="003140DF">
        <w:rPr>
          <w:lang w:val="en-GB"/>
          <w:rPrChange w:id="3189" w:author="schulz" w:date="2016-01-10T18:02:00Z">
            <w:rPr/>
          </w:rPrChange>
        </w:rPr>
        <w:t>described</w:t>
      </w:r>
      <w:r w:rsidRPr="003140DF">
        <w:rPr>
          <w:spacing w:val="-8"/>
          <w:lang w:val="en-GB"/>
          <w:rPrChange w:id="3190" w:author="schulz" w:date="2016-01-10T18:02:00Z">
            <w:rPr>
              <w:spacing w:val="-8"/>
            </w:rPr>
          </w:rPrChange>
        </w:rPr>
        <w:t xml:space="preserve"> </w:t>
      </w:r>
      <w:r w:rsidRPr="003140DF">
        <w:rPr>
          <w:spacing w:val="-2"/>
          <w:lang w:val="en-GB"/>
          <w:rPrChange w:id="3191" w:author="schulz" w:date="2016-01-10T18:02:00Z">
            <w:rPr>
              <w:spacing w:val="-2"/>
            </w:rPr>
          </w:rPrChange>
        </w:rPr>
        <w:t>how</w:t>
      </w:r>
      <w:r w:rsidRPr="003140DF">
        <w:rPr>
          <w:spacing w:val="-8"/>
          <w:lang w:val="en-GB"/>
          <w:rPrChange w:id="3192" w:author="schulz" w:date="2016-01-10T18:02:00Z">
            <w:rPr>
              <w:spacing w:val="-8"/>
            </w:rPr>
          </w:rPrChange>
        </w:rPr>
        <w:t xml:space="preserve"> </w:t>
      </w:r>
      <w:r w:rsidRPr="003140DF">
        <w:rPr>
          <w:lang w:val="en-GB"/>
          <w:rPrChange w:id="3193" w:author="schulz" w:date="2016-01-10T18:02:00Z">
            <w:rPr/>
          </w:rPrChange>
        </w:rPr>
        <w:t>the</w:t>
      </w:r>
      <w:r w:rsidRPr="003140DF">
        <w:rPr>
          <w:spacing w:val="-8"/>
          <w:lang w:val="en-GB"/>
          <w:rPrChange w:id="3194" w:author="schulz" w:date="2016-01-10T18:02:00Z">
            <w:rPr>
              <w:spacing w:val="-8"/>
            </w:rPr>
          </w:rPrChange>
        </w:rPr>
        <w:t xml:space="preserve"> </w:t>
      </w:r>
      <w:r w:rsidRPr="003140DF">
        <w:rPr>
          <w:lang w:val="en-GB"/>
          <w:rPrChange w:id="3195" w:author="schulz" w:date="2016-01-10T18:02:00Z">
            <w:rPr/>
          </w:rPrChange>
        </w:rPr>
        <w:t>content</w:t>
      </w:r>
      <w:r w:rsidRPr="003140DF">
        <w:rPr>
          <w:spacing w:val="-8"/>
          <w:lang w:val="en-GB"/>
          <w:rPrChange w:id="3196" w:author="schulz" w:date="2016-01-10T18:02:00Z">
            <w:rPr>
              <w:spacing w:val="-8"/>
            </w:rPr>
          </w:rPrChange>
        </w:rPr>
        <w:t xml:space="preserve"> </w:t>
      </w:r>
      <w:r w:rsidRPr="003140DF">
        <w:rPr>
          <w:lang w:val="en-GB"/>
          <w:rPrChange w:id="3197" w:author="schulz" w:date="2016-01-10T18:02:00Z">
            <w:rPr/>
          </w:rPrChange>
        </w:rPr>
        <w:t>of</w:t>
      </w:r>
      <w:r w:rsidRPr="003140DF">
        <w:rPr>
          <w:spacing w:val="-8"/>
          <w:lang w:val="en-GB"/>
          <w:rPrChange w:id="3198" w:author="schulz" w:date="2016-01-10T18:02:00Z">
            <w:rPr>
              <w:spacing w:val="-8"/>
            </w:rPr>
          </w:rPrChange>
        </w:rPr>
        <w:t xml:space="preserve"> </w:t>
      </w:r>
      <w:r w:rsidRPr="003140DF">
        <w:rPr>
          <w:lang w:val="en-GB"/>
          <w:rPrChange w:id="3199" w:author="schulz" w:date="2016-01-10T18:02:00Z">
            <w:rPr/>
          </w:rPrChange>
        </w:rPr>
        <w:t>tables</w:t>
      </w:r>
      <w:r w:rsidRPr="003140DF">
        <w:rPr>
          <w:spacing w:val="-8"/>
          <w:lang w:val="en-GB"/>
          <w:rPrChange w:id="3200" w:author="schulz" w:date="2016-01-10T18:02:00Z">
            <w:rPr>
              <w:spacing w:val="-8"/>
            </w:rPr>
          </w:rPrChange>
        </w:rPr>
        <w:t xml:space="preserve"> </w:t>
      </w:r>
      <w:r w:rsidRPr="003140DF">
        <w:rPr>
          <w:lang w:val="en-GB"/>
          <w:rPrChange w:id="3201" w:author="schulz" w:date="2016-01-10T18:02:00Z">
            <w:rPr/>
          </w:rPrChange>
        </w:rPr>
        <w:t>from</w:t>
      </w:r>
      <w:r w:rsidRPr="003140DF">
        <w:rPr>
          <w:spacing w:val="22"/>
          <w:w w:val="99"/>
          <w:lang w:val="en-GB"/>
          <w:rPrChange w:id="3202" w:author="schulz" w:date="2016-01-10T18:02:00Z">
            <w:rPr>
              <w:spacing w:val="22"/>
              <w:w w:val="99"/>
            </w:rPr>
          </w:rPrChange>
        </w:rPr>
        <w:t xml:space="preserve"> </w:t>
      </w:r>
      <w:r w:rsidRPr="003140DF">
        <w:rPr>
          <w:lang w:val="en-GB"/>
          <w:rPrChange w:id="3203" w:author="schulz" w:date="2016-01-10T18:02:00Z">
            <w:rPr/>
          </w:rPrChange>
        </w:rPr>
        <w:t>scientific</w:t>
      </w:r>
      <w:r w:rsidRPr="003140DF">
        <w:rPr>
          <w:spacing w:val="-4"/>
          <w:lang w:val="en-GB"/>
          <w:rPrChange w:id="3204" w:author="schulz" w:date="2016-01-10T18:02:00Z">
            <w:rPr>
              <w:spacing w:val="-4"/>
            </w:rPr>
          </w:rPrChange>
        </w:rPr>
        <w:t xml:space="preserve"> </w:t>
      </w:r>
      <w:r w:rsidRPr="003140DF">
        <w:rPr>
          <w:lang w:val="en-GB"/>
          <w:rPrChange w:id="3205" w:author="schulz" w:date="2016-01-10T18:02:00Z">
            <w:rPr/>
          </w:rPrChange>
        </w:rPr>
        <w:t>publications</w:t>
      </w:r>
      <w:r w:rsidRPr="003140DF">
        <w:rPr>
          <w:spacing w:val="-4"/>
          <w:lang w:val="en-GB"/>
          <w:rPrChange w:id="3206" w:author="schulz" w:date="2016-01-10T18:02:00Z">
            <w:rPr>
              <w:spacing w:val="-4"/>
            </w:rPr>
          </w:rPrChange>
        </w:rPr>
        <w:t xml:space="preserve"> </w:t>
      </w:r>
      <w:r w:rsidRPr="003140DF">
        <w:rPr>
          <w:lang w:val="en-GB"/>
          <w:rPrChange w:id="3207" w:author="schulz" w:date="2016-01-10T18:02:00Z">
            <w:rPr/>
          </w:rPrChange>
        </w:rPr>
        <w:t>can</w:t>
      </w:r>
      <w:r w:rsidRPr="003140DF">
        <w:rPr>
          <w:spacing w:val="-4"/>
          <w:lang w:val="en-GB"/>
          <w:rPrChange w:id="3208" w:author="schulz" w:date="2016-01-10T18:02:00Z">
            <w:rPr>
              <w:spacing w:val="-4"/>
            </w:rPr>
          </w:rPrChange>
        </w:rPr>
        <w:t xml:space="preserve"> </w:t>
      </w:r>
      <w:r w:rsidRPr="003140DF">
        <w:rPr>
          <w:lang w:val="en-GB"/>
          <w:rPrChange w:id="3209" w:author="schulz" w:date="2016-01-10T18:02:00Z">
            <w:rPr/>
          </w:rPrChange>
        </w:rPr>
        <w:t>be</w:t>
      </w:r>
      <w:r w:rsidRPr="003140DF">
        <w:rPr>
          <w:spacing w:val="-4"/>
          <w:lang w:val="en-GB"/>
          <w:rPrChange w:id="3210" w:author="schulz" w:date="2016-01-10T18:02:00Z">
            <w:rPr>
              <w:spacing w:val="-4"/>
            </w:rPr>
          </w:rPrChange>
        </w:rPr>
        <w:t xml:space="preserve"> </w:t>
      </w:r>
      <w:r w:rsidRPr="003140DF">
        <w:rPr>
          <w:lang w:val="en-GB"/>
          <w:rPrChange w:id="3211" w:author="schulz" w:date="2016-01-10T18:02:00Z">
            <w:rPr/>
          </w:rPrChange>
        </w:rPr>
        <w:t>interpreted</w:t>
      </w:r>
      <w:r w:rsidRPr="003140DF">
        <w:rPr>
          <w:spacing w:val="-4"/>
          <w:lang w:val="en-GB"/>
          <w:rPrChange w:id="3212" w:author="schulz" w:date="2016-01-10T18:02:00Z">
            <w:rPr>
              <w:spacing w:val="-4"/>
            </w:rPr>
          </w:rPrChange>
        </w:rPr>
        <w:t xml:space="preserve"> </w:t>
      </w:r>
      <w:r w:rsidRPr="003140DF">
        <w:rPr>
          <w:lang w:val="en-GB"/>
          <w:rPrChange w:id="3213" w:author="schulz" w:date="2016-01-10T18:02:00Z">
            <w:rPr/>
          </w:rPrChange>
        </w:rPr>
        <w:t>using</w:t>
      </w:r>
      <w:r w:rsidRPr="003140DF">
        <w:rPr>
          <w:spacing w:val="-4"/>
          <w:lang w:val="en-GB"/>
          <w:rPrChange w:id="3214" w:author="schulz" w:date="2016-01-10T18:02:00Z">
            <w:rPr>
              <w:spacing w:val="-4"/>
            </w:rPr>
          </w:rPrChange>
        </w:rPr>
        <w:t xml:space="preserve"> </w:t>
      </w:r>
      <w:r w:rsidRPr="003140DF">
        <w:rPr>
          <w:lang w:val="en-GB"/>
          <w:rPrChange w:id="3215" w:author="schulz" w:date="2016-01-10T18:02:00Z">
            <w:rPr/>
          </w:rPrChange>
        </w:rPr>
        <w:t>formal</w:t>
      </w:r>
      <w:r w:rsidRPr="003140DF">
        <w:rPr>
          <w:spacing w:val="-4"/>
          <w:lang w:val="en-GB"/>
          <w:rPrChange w:id="3216" w:author="schulz" w:date="2016-01-10T18:02:00Z">
            <w:rPr>
              <w:spacing w:val="-4"/>
            </w:rPr>
          </w:rPrChange>
        </w:rPr>
        <w:t xml:space="preserve"> </w:t>
      </w:r>
      <w:r w:rsidRPr="003140DF">
        <w:rPr>
          <w:lang w:val="en-GB"/>
          <w:rPrChange w:id="3217" w:author="schulz" w:date="2016-01-10T18:02:00Z">
            <w:rPr/>
          </w:rPrChange>
        </w:rPr>
        <w:t>ontologies</w:t>
      </w:r>
      <w:r w:rsidRPr="003140DF">
        <w:rPr>
          <w:spacing w:val="-4"/>
          <w:lang w:val="en-GB"/>
          <w:rPrChange w:id="3218" w:author="schulz" w:date="2016-01-10T18:02:00Z">
            <w:rPr>
              <w:spacing w:val="-4"/>
            </w:rPr>
          </w:rPrChange>
        </w:rPr>
        <w:t xml:space="preserve"> </w:t>
      </w:r>
      <w:r w:rsidRPr="003140DF">
        <w:rPr>
          <w:lang w:val="en-GB"/>
          <w:rPrChange w:id="3219" w:author="schulz" w:date="2016-01-10T18:02:00Z">
            <w:rPr/>
          </w:rPrChange>
        </w:rPr>
        <w:t>under</w:t>
      </w:r>
      <w:r w:rsidRPr="003140DF">
        <w:rPr>
          <w:spacing w:val="-4"/>
          <w:lang w:val="en-GB"/>
          <w:rPrChange w:id="3220" w:author="schulz" w:date="2016-01-10T18:02:00Z">
            <w:rPr>
              <w:spacing w:val="-4"/>
            </w:rPr>
          </w:rPrChange>
        </w:rPr>
        <w:t xml:space="preserve"> </w:t>
      </w:r>
      <w:r w:rsidRPr="003140DF">
        <w:rPr>
          <w:lang w:val="en-GB"/>
          <w:rPrChange w:id="3221" w:author="schulz" w:date="2016-01-10T18:02:00Z">
            <w:rPr/>
          </w:rPrChange>
        </w:rPr>
        <w:t>a</w:t>
      </w:r>
      <w:r w:rsidRPr="003140DF">
        <w:rPr>
          <w:w w:val="99"/>
          <w:lang w:val="en-GB"/>
          <w:rPrChange w:id="3222" w:author="schulz" w:date="2016-01-10T18:02:00Z">
            <w:rPr>
              <w:w w:val="99"/>
            </w:rPr>
          </w:rPrChange>
        </w:rPr>
        <w:t xml:space="preserve"> </w:t>
      </w:r>
      <w:r w:rsidRPr="003140DF">
        <w:rPr>
          <w:lang w:val="en-GB"/>
          <w:rPrChange w:id="3223" w:author="schulz" w:date="2016-01-10T18:02:00Z">
            <w:rPr/>
          </w:rPrChange>
        </w:rPr>
        <w:t>rigid</w:t>
      </w:r>
      <w:r w:rsidRPr="003140DF">
        <w:rPr>
          <w:spacing w:val="-14"/>
          <w:lang w:val="en-GB"/>
          <w:rPrChange w:id="3224" w:author="schulz" w:date="2016-01-10T18:02:00Z">
            <w:rPr>
              <w:spacing w:val="-14"/>
            </w:rPr>
          </w:rPrChange>
        </w:rPr>
        <w:t xml:space="preserve"> </w:t>
      </w:r>
      <w:r w:rsidRPr="003140DF">
        <w:rPr>
          <w:lang w:val="en-GB"/>
          <w:rPrChange w:id="3225" w:author="schulz" w:date="2016-01-10T18:02:00Z">
            <w:rPr/>
          </w:rPrChange>
        </w:rPr>
        <w:t>upper</w:t>
      </w:r>
      <w:r w:rsidRPr="003140DF">
        <w:rPr>
          <w:spacing w:val="-13"/>
          <w:lang w:val="en-GB"/>
          <w:rPrChange w:id="3226" w:author="schulz" w:date="2016-01-10T18:02:00Z">
            <w:rPr>
              <w:spacing w:val="-13"/>
            </w:rPr>
          </w:rPrChange>
        </w:rPr>
        <w:t xml:space="preserve"> </w:t>
      </w:r>
      <w:r w:rsidRPr="003140DF">
        <w:rPr>
          <w:spacing w:val="-2"/>
          <w:lang w:val="en-GB"/>
          <w:rPrChange w:id="3227" w:author="schulz" w:date="2016-01-10T18:02:00Z">
            <w:rPr>
              <w:spacing w:val="-2"/>
            </w:rPr>
          </w:rPrChange>
        </w:rPr>
        <w:t>level,</w:t>
      </w:r>
      <w:r w:rsidRPr="003140DF">
        <w:rPr>
          <w:spacing w:val="-11"/>
          <w:lang w:val="en-GB"/>
          <w:rPrChange w:id="3228" w:author="schulz" w:date="2016-01-10T18:02:00Z">
            <w:rPr>
              <w:spacing w:val="-11"/>
            </w:rPr>
          </w:rPrChange>
        </w:rPr>
        <w:t xml:space="preserve"> </w:t>
      </w:r>
      <w:r w:rsidRPr="003140DF">
        <w:rPr>
          <w:lang w:val="en-GB"/>
          <w:rPrChange w:id="3229" w:author="schulz" w:date="2016-01-10T18:02:00Z">
            <w:rPr/>
          </w:rPrChange>
        </w:rPr>
        <w:t>also</w:t>
      </w:r>
      <w:r w:rsidRPr="003140DF">
        <w:rPr>
          <w:spacing w:val="-13"/>
          <w:lang w:val="en-GB"/>
          <w:rPrChange w:id="3230" w:author="schulz" w:date="2016-01-10T18:02:00Z">
            <w:rPr>
              <w:spacing w:val="-13"/>
            </w:rPr>
          </w:rPrChange>
        </w:rPr>
        <w:t xml:space="preserve"> </w:t>
      </w:r>
      <w:r w:rsidRPr="003140DF">
        <w:rPr>
          <w:lang w:val="en-GB"/>
          <w:rPrChange w:id="3231" w:author="schulz" w:date="2016-01-10T18:02:00Z">
            <w:rPr/>
          </w:rPrChange>
        </w:rPr>
        <w:t>using</w:t>
      </w:r>
      <w:r w:rsidRPr="003140DF">
        <w:rPr>
          <w:spacing w:val="-14"/>
          <w:lang w:val="en-GB"/>
          <w:rPrChange w:id="3232" w:author="schulz" w:date="2016-01-10T18:02:00Z">
            <w:rPr>
              <w:spacing w:val="-14"/>
            </w:rPr>
          </w:rPrChange>
        </w:rPr>
        <w:t xml:space="preserve"> </w:t>
      </w:r>
      <w:r w:rsidRPr="003140DF">
        <w:rPr>
          <w:spacing w:val="-1"/>
          <w:lang w:val="en-GB"/>
          <w:rPrChange w:id="3233" w:author="schulz" w:date="2016-01-10T18:02:00Z">
            <w:rPr>
              <w:spacing w:val="-1"/>
            </w:rPr>
          </w:rPrChange>
        </w:rPr>
        <w:t>competency</w:t>
      </w:r>
      <w:r w:rsidRPr="003140DF">
        <w:rPr>
          <w:spacing w:val="-13"/>
          <w:lang w:val="en-GB"/>
          <w:rPrChange w:id="3234" w:author="schulz" w:date="2016-01-10T18:02:00Z">
            <w:rPr>
              <w:spacing w:val="-13"/>
            </w:rPr>
          </w:rPrChange>
        </w:rPr>
        <w:t xml:space="preserve"> </w:t>
      </w:r>
      <w:r w:rsidRPr="003140DF">
        <w:rPr>
          <w:lang w:val="en-GB"/>
          <w:rPrChange w:id="3235" w:author="schulz" w:date="2016-01-10T18:02:00Z">
            <w:rPr/>
          </w:rPrChange>
        </w:rPr>
        <w:t>questions</w:t>
      </w:r>
      <w:r w:rsidRPr="003140DF">
        <w:rPr>
          <w:spacing w:val="-13"/>
          <w:lang w:val="en-GB"/>
          <w:rPrChange w:id="3236" w:author="schulz" w:date="2016-01-10T18:02:00Z">
            <w:rPr>
              <w:spacing w:val="-13"/>
            </w:rPr>
          </w:rPrChange>
        </w:rPr>
        <w:t xml:space="preserve"> </w:t>
      </w:r>
      <w:r w:rsidRPr="003140DF">
        <w:rPr>
          <w:lang w:val="en-GB"/>
          <w:rPrChange w:id="3237" w:author="schulz" w:date="2016-01-10T18:02:00Z">
            <w:rPr/>
          </w:rPrChange>
        </w:rPr>
        <w:t>for</w:t>
      </w:r>
      <w:r w:rsidRPr="003140DF">
        <w:rPr>
          <w:spacing w:val="-13"/>
          <w:lang w:val="en-GB"/>
          <w:rPrChange w:id="3238" w:author="schulz" w:date="2016-01-10T18:02:00Z">
            <w:rPr>
              <w:spacing w:val="-13"/>
            </w:rPr>
          </w:rPrChange>
        </w:rPr>
        <w:t xml:space="preserve"> </w:t>
      </w:r>
      <w:r w:rsidRPr="003140DF">
        <w:rPr>
          <w:spacing w:val="-1"/>
          <w:lang w:val="en-GB"/>
          <w:rPrChange w:id="3239" w:author="schulz" w:date="2016-01-10T18:02:00Z">
            <w:rPr>
              <w:spacing w:val="-1"/>
            </w:rPr>
          </w:rPrChange>
        </w:rPr>
        <w:t>evaluation</w:t>
      </w:r>
      <w:r w:rsidRPr="003140DF">
        <w:rPr>
          <w:spacing w:val="-13"/>
          <w:lang w:val="en-GB"/>
          <w:rPrChange w:id="3240" w:author="schulz" w:date="2016-01-10T18:02:00Z">
            <w:rPr>
              <w:spacing w:val="-13"/>
            </w:rPr>
          </w:rPrChange>
        </w:rPr>
        <w:t xml:space="preserve"> </w:t>
      </w:r>
      <w:r w:rsidRPr="003140DF">
        <w:rPr>
          <w:lang w:val="en-GB"/>
          <w:rPrChange w:id="3241" w:author="schulz" w:date="2016-01-10T18:02:00Z">
            <w:rPr/>
          </w:rPrChange>
        </w:rPr>
        <w:t>(Santana</w:t>
      </w:r>
      <w:r w:rsidRPr="003140DF">
        <w:rPr>
          <w:spacing w:val="29"/>
          <w:w w:val="99"/>
          <w:lang w:val="en-GB"/>
          <w:rPrChange w:id="3242" w:author="schulz" w:date="2016-01-10T18:02:00Z">
            <w:rPr>
              <w:spacing w:val="29"/>
              <w:w w:val="99"/>
            </w:rPr>
          </w:rPrChange>
        </w:rPr>
        <w:t xml:space="preserve"> </w:t>
      </w:r>
      <w:r w:rsidRPr="003140DF">
        <w:rPr>
          <w:i/>
          <w:iCs/>
          <w:lang w:val="en-GB"/>
          <w:rPrChange w:id="3243" w:author="schulz" w:date="2016-01-10T18:02:00Z">
            <w:rPr>
              <w:i/>
              <w:iCs/>
            </w:rPr>
          </w:rPrChange>
        </w:rPr>
        <w:t>et</w:t>
      </w:r>
      <w:r w:rsidRPr="003140DF">
        <w:rPr>
          <w:i/>
          <w:iCs/>
          <w:spacing w:val="-5"/>
          <w:lang w:val="en-GB"/>
          <w:rPrChange w:id="3244" w:author="schulz" w:date="2016-01-10T18:02:00Z">
            <w:rPr>
              <w:i/>
              <w:iCs/>
              <w:spacing w:val="-5"/>
            </w:rPr>
          </w:rPrChange>
        </w:rPr>
        <w:t xml:space="preserve"> </w:t>
      </w:r>
      <w:r w:rsidRPr="003140DF">
        <w:rPr>
          <w:i/>
          <w:iCs/>
          <w:lang w:val="en-GB"/>
          <w:rPrChange w:id="3245" w:author="schulz" w:date="2016-01-10T18:02:00Z">
            <w:rPr>
              <w:i/>
              <w:iCs/>
            </w:rPr>
          </w:rPrChange>
        </w:rPr>
        <w:t>al.</w:t>
      </w:r>
      <w:r w:rsidRPr="003140DF">
        <w:rPr>
          <w:lang w:val="en-GB"/>
          <w:rPrChange w:id="3246" w:author="schulz" w:date="2016-01-10T18:02:00Z">
            <w:rPr/>
          </w:rPrChange>
        </w:rPr>
        <w:t>,</w:t>
      </w:r>
      <w:r w:rsidRPr="003140DF">
        <w:rPr>
          <w:spacing w:val="-5"/>
          <w:lang w:val="en-GB"/>
          <w:rPrChange w:id="3247" w:author="schulz" w:date="2016-01-10T18:02:00Z">
            <w:rPr>
              <w:spacing w:val="-5"/>
            </w:rPr>
          </w:rPrChange>
        </w:rPr>
        <w:t xml:space="preserve"> </w:t>
      </w:r>
      <w:r w:rsidRPr="003140DF">
        <w:rPr>
          <w:lang w:val="en-GB"/>
          <w:rPrChange w:id="3248" w:author="schulz" w:date="2016-01-10T18:02:00Z">
            <w:rPr/>
          </w:rPrChange>
        </w:rPr>
        <w:t>2011).</w:t>
      </w:r>
      <w:ins w:id="3249" w:author="schulz" w:date="2016-01-10T21:00:00Z">
        <w:r w:rsidR="00671349">
          <w:rPr>
            <w:lang w:val="en-GB"/>
          </w:rPr>
          <w:t xml:space="preserve"> </w:t>
        </w:r>
      </w:ins>
    </w:p>
    <w:p w14:paraId="7AB7C698" w14:textId="3B9D46E6" w:rsidR="00F20945" w:rsidRPr="00CB2034" w:rsidRDefault="00F20945">
      <w:pPr>
        <w:pStyle w:val="Corpodetexto"/>
        <w:kinsoku w:val="0"/>
        <w:overflowPunct w:val="0"/>
        <w:spacing w:line="285" w:lineRule="auto"/>
        <w:ind w:right="2059" w:firstLine="239"/>
        <w:jc w:val="both"/>
        <w:rPr>
          <w:lang w:val="en-GB"/>
        </w:rPr>
      </w:pPr>
      <w:r w:rsidRPr="003140DF">
        <w:rPr>
          <w:lang w:val="en-GB"/>
          <w:rPrChange w:id="3250" w:author="schulz" w:date="2016-01-10T18:02:00Z">
            <w:rPr/>
          </w:rPrChange>
        </w:rPr>
        <w:t>An</w:t>
      </w:r>
      <w:r w:rsidRPr="003140DF">
        <w:rPr>
          <w:spacing w:val="-3"/>
          <w:lang w:val="en-GB"/>
          <w:rPrChange w:id="3251" w:author="schulz" w:date="2016-01-10T18:02:00Z">
            <w:rPr>
              <w:spacing w:val="-3"/>
            </w:rPr>
          </w:rPrChange>
        </w:rPr>
        <w:t xml:space="preserve"> </w:t>
      </w:r>
      <w:r w:rsidRPr="003140DF">
        <w:rPr>
          <w:spacing w:val="-1"/>
          <w:lang w:val="en-GB"/>
          <w:rPrChange w:id="3252" w:author="schulz" w:date="2016-01-10T18:02:00Z">
            <w:rPr>
              <w:spacing w:val="-1"/>
            </w:rPr>
          </w:rPrChange>
        </w:rPr>
        <w:t>improvement</w:t>
      </w:r>
      <w:r w:rsidRPr="003140DF">
        <w:rPr>
          <w:spacing w:val="-2"/>
          <w:lang w:val="en-GB"/>
          <w:rPrChange w:id="3253" w:author="schulz" w:date="2016-01-10T18:02:00Z">
            <w:rPr>
              <w:spacing w:val="-2"/>
            </w:rPr>
          </w:rPrChange>
        </w:rPr>
        <w:t xml:space="preserve"> </w:t>
      </w:r>
      <w:r w:rsidRPr="003140DF">
        <w:rPr>
          <w:lang w:val="en-GB"/>
          <w:rPrChange w:id="3254" w:author="schulz" w:date="2016-01-10T18:02:00Z">
            <w:rPr/>
          </w:rPrChange>
        </w:rPr>
        <w:t>of</w:t>
      </w:r>
      <w:r w:rsidRPr="003140DF">
        <w:rPr>
          <w:spacing w:val="-3"/>
          <w:lang w:val="en-GB"/>
          <w:rPrChange w:id="3255" w:author="schulz" w:date="2016-01-10T18:02:00Z">
            <w:rPr>
              <w:spacing w:val="-3"/>
            </w:rPr>
          </w:rPrChange>
        </w:rPr>
        <w:t xml:space="preserve"> </w:t>
      </w:r>
      <w:r w:rsidRPr="003140DF">
        <w:rPr>
          <w:lang w:val="en-GB"/>
          <w:rPrChange w:id="3256" w:author="schulz" w:date="2016-01-10T18:02:00Z">
            <w:rPr/>
          </w:rPrChange>
        </w:rPr>
        <w:t>our</w:t>
      </w:r>
      <w:r w:rsidRPr="003140DF">
        <w:rPr>
          <w:spacing w:val="-2"/>
          <w:lang w:val="en-GB"/>
          <w:rPrChange w:id="3257" w:author="schulz" w:date="2016-01-10T18:02:00Z">
            <w:rPr>
              <w:spacing w:val="-2"/>
            </w:rPr>
          </w:rPrChange>
        </w:rPr>
        <w:t xml:space="preserve"> </w:t>
      </w:r>
      <w:r w:rsidRPr="003140DF">
        <w:rPr>
          <w:spacing w:val="-1"/>
          <w:lang w:val="en-GB"/>
          <w:rPrChange w:id="3258" w:author="schulz" w:date="2016-01-10T18:02:00Z">
            <w:rPr>
              <w:spacing w:val="-1"/>
            </w:rPr>
          </w:rPrChange>
        </w:rPr>
        <w:t>work</w:t>
      </w:r>
      <w:r w:rsidRPr="003140DF">
        <w:rPr>
          <w:spacing w:val="-2"/>
          <w:lang w:val="en-GB"/>
          <w:rPrChange w:id="3259" w:author="schulz" w:date="2016-01-10T18:02:00Z">
            <w:rPr>
              <w:spacing w:val="-2"/>
            </w:rPr>
          </w:rPrChange>
        </w:rPr>
        <w:t xml:space="preserve"> </w:t>
      </w:r>
      <w:ins w:id="3260" w:author="schulz" w:date="2016-01-10T21:01:00Z">
        <w:r w:rsidR="00671349">
          <w:rPr>
            <w:lang w:val="en-GB"/>
          </w:rPr>
          <w:t xml:space="preserve">could be </w:t>
        </w:r>
      </w:ins>
      <w:r w:rsidRPr="003140DF">
        <w:rPr>
          <w:lang w:val="en-GB"/>
          <w:rPrChange w:id="3261" w:author="schulz" w:date="2016-01-10T18:02:00Z">
            <w:rPr/>
          </w:rPrChange>
        </w:rPr>
        <w:t>the</w:t>
      </w:r>
      <w:r w:rsidRPr="003140DF">
        <w:rPr>
          <w:spacing w:val="-2"/>
          <w:lang w:val="en-GB"/>
          <w:rPrChange w:id="3262" w:author="schulz" w:date="2016-01-10T18:02:00Z">
            <w:rPr>
              <w:spacing w:val="-2"/>
            </w:rPr>
          </w:rPrChange>
        </w:rPr>
        <w:t xml:space="preserve"> </w:t>
      </w:r>
      <w:r w:rsidRPr="003140DF">
        <w:rPr>
          <w:lang w:val="en-GB"/>
          <w:rPrChange w:id="3263" w:author="schulz" w:date="2016-01-10T18:02:00Z">
            <w:rPr/>
          </w:rPrChange>
        </w:rPr>
        <w:t>possibility</w:t>
      </w:r>
      <w:r w:rsidRPr="003140DF">
        <w:rPr>
          <w:spacing w:val="-3"/>
          <w:lang w:val="en-GB"/>
          <w:rPrChange w:id="3264" w:author="schulz" w:date="2016-01-10T18:02:00Z">
            <w:rPr>
              <w:spacing w:val="-3"/>
            </w:rPr>
          </w:rPrChange>
        </w:rPr>
        <w:t xml:space="preserve"> </w:t>
      </w:r>
      <w:r w:rsidRPr="003140DF">
        <w:rPr>
          <w:lang w:val="en-GB"/>
          <w:rPrChange w:id="3265" w:author="schulz" w:date="2016-01-10T18:02:00Z">
            <w:rPr/>
          </w:rPrChange>
        </w:rPr>
        <w:t>of</w:t>
      </w:r>
      <w:r w:rsidRPr="003140DF">
        <w:rPr>
          <w:spacing w:val="-2"/>
          <w:lang w:val="en-GB"/>
          <w:rPrChange w:id="3266" w:author="schulz" w:date="2016-01-10T18:02:00Z">
            <w:rPr>
              <w:spacing w:val="-2"/>
            </w:rPr>
          </w:rPrChange>
        </w:rPr>
        <w:t xml:space="preserve"> </w:t>
      </w:r>
      <w:r w:rsidRPr="003140DF">
        <w:rPr>
          <w:lang w:val="en-GB"/>
          <w:rPrChange w:id="3267" w:author="schulz" w:date="2016-01-10T18:02:00Z">
            <w:rPr/>
          </w:rPrChange>
        </w:rPr>
        <w:t>using</w:t>
      </w:r>
      <w:r w:rsidRPr="003140DF">
        <w:rPr>
          <w:spacing w:val="-2"/>
          <w:lang w:val="en-GB"/>
          <w:rPrChange w:id="3268" w:author="schulz" w:date="2016-01-10T18:02:00Z">
            <w:rPr>
              <w:spacing w:val="-2"/>
            </w:rPr>
          </w:rPrChange>
        </w:rPr>
        <w:t xml:space="preserve"> </w:t>
      </w:r>
      <w:r w:rsidRPr="003140DF">
        <w:rPr>
          <w:lang w:val="en-GB"/>
          <w:rPrChange w:id="3269" w:author="schulz" w:date="2016-01-10T18:02:00Z">
            <w:rPr/>
          </w:rPrChange>
        </w:rPr>
        <w:t>more</w:t>
      </w:r>
      <w:r w:rsidRPr="003140DF">
        <w:rPr>
          <w:spacing w:val="28"/>
          <w:w w:val="99"/>
          <w:lang w:val="en-GB"/>
          <w:rPrChange w:id="3270" w:author="schulz" w:date="2016-01-10T18:02:00Z">
            <w:rPr>
              <w:spacing w:val="28"/>
              <w:w w:val="99"/>
            </w:rPr>
          </w:rPrChange>
        </w:rPr>
        <w:t xml:space="preserve"> </w:t>
      </w:r>
      <w:r w:rsidRPr="003140DF">
        <w:rPr>
          <w:spacing w:val="-1"/>
          <w:lang w:val="en-GB"/>
          <w:rPrChange w:id="3271" w:author="schulz" w:date="2016-01-10T18:02:00Z">
            <w:rPr>
              <w:spacing w:val="-1"/>
            </w:rPr>
          </w:rPrChange>
        </w:rPr>
        <w:t>expressive</w:t>
      </w:r>
      <w:r w:rsidRPr="003140DF">
        <w:rPr>
          <w:spacing w:val="-10"/>
          <w:lang w:val="en-GB"/>
          <w:rPrChange w:id="3272" w:author="schulz" w:date="2016-01-10T18:02:00Z">
            <w:rPr>
              <w:spacing w:val="-10"/>
            </w:rPr>
          </w:rPrChange>
        </w:rPr>
        <w:t xml:space="preserve"> </w:t>
      </w:r>
      <w:r w:rsidRPr="003140DF">
        <w:rPr>
          <w:spacing w:val="-1"/>
          <w:lang w:val="en-GB"/>
          <w:rPrChange w:id="3273" w:author="schulz" w:date="2016-01-10T18:02:00Z">
            <w:rPr>
              <w:spacing w:val="-1"/>
            </w:rPr>
          </w:rPrChange>
        </w:rPr>
        <w:t>power</w:t>
      </w:r>
      <w:r w:rsidRPr="003140DF">
        <w:rPr>
          <w:spacing w:val="-10"/>
          <w:lang w:val="en-GB"/>
          <w:rPrChange w:id="3274" w:author="schulz" w:date="2016-01-10T18:02:00Z">
            <w:rPr>
              <w:spacing w:val="-10"/>
            </w:rPr>
          </w:rPrChange>
        </w:rPr>
        <w:t xml:space="preserve"> </w:t>
      </w:r>
      <w:r w:rsidRPr="003140DF">
        <w:rPr>
          <w:lang w:val="en-GB"/>
          <w:rPrChange w:id="3275" w:author="schulz" w:date="2016-01-10T18:02:00Z">
            <w:rPr/>
          </w:rPrChange>
        </w:rPr>
        <w:t>to</w:t>
      </w:r>
      <w:r w:rsidRPr="003140DF">
        <w:rPr>
          <w:spacing w:val="-11"/>
          <w:lang w:val="en-GB"/>
          <w:rPrChange w:id="3276" w:author="schulz" w:date="2016-01-10T18:02:00Z">
            <w:rPr>
              <w:spacing w:val="-11"/>
            </w:rPr>
          </w:rPrChange>
        </w:rPr>
        <w:t xml:space="preserve"> </w:t>
      </w:r>
      <w:r w:rsidRPr="003140DF">
        <w:rPr>
          <w:spacing w:val="-1"/>
          <w:lang w:val="en-GB"/>
          <w:rPrChange w:id="3277" w:author="schulz" w:date="2016-01-10T18:02:00Z">
            <w:rPr>
              <w:spacing w:val="-1"/>
            </w:rPr>
          </w:rPrChange>
        </w:rPr>
        <w:t>retrieve</w:t>
      </w:r>
      <w:r w:rsidRPr="003140DF">
        <w:rPr>
          <w:spacing w:val="-10"/>
          <w:lang w:val="en-GB"/>
          <w:rPrChange w:id="3278" w:author="schulz" w:date="2016-01-10T18:02:00Z">
            <w:rPr>
              <w:spacing w:val="-10"/>
            </w:rPr>
          </w:rPrChange>
        </w:rPr>
        <w:t xml:space="preserve"> </w:t>
      </w:r>
      <w:r w:rsidRPr="003140DF">
        <w:rPr>
          <w:lang w:val="en-GB"/>
          <w:rPrChange w:id="3279" w:author="schulz" w:date="2016-01-10T18:02:00Z">
            <w:rPr/>
          </w:rPrChange>
        </w:rPr>
        <w:t>generalizable</w:t>
      </w:r>
      <w:r w:rsidRPr="003140DF">
        <w:rPr>
          <w:spacing w:val="-10"/>
          <w:lang w:val="en-GB"/>
          <w:rPrChange w:id="3280" w:author="schulz" w:date="2016-01-10T18:02:00Z">
            <w:rPr>
              <w:spacing w:val="-10"/>
            </w:rPr>
          </w:rPrChange>
        </w:rPr>
        <w:t xml:space="preserve"> </w:t>
      </w:r>
      <w:r w:rsidRPr="003140DF">
        <w:rPr>
          <w:lang w:val="en-GB"/>
          <w:rPrChange w:id="3281" w:author="schulz" w:date="2016-01-10T18:02:00Z">
            <w:rPr/>
          </w:rPrChange>
        </w:rPr>
        <w:t>content</w:t>
      </w:r>
      <w:r w:rsidRPr="003140DF">
        <w:rPr>
          <w:spacing w:val="-10"/>
          <w:lang w:val="en-GB"/>
          <w:rPrChange w:id="3282" w:author="schulz" w:date="2016-01-10T18:02:00Z">
            <w:rPr>
              <w:spacing w:val="-10"/>
            </w:rPr>
          </w:rPrChange>
        </w:rPr>
        <w:t xml:space="preserve"> </w:t>
      </w:r>
      <w:r w:rsidRPr="003140DF">
        <w:rPr>
          <w:lang w:val="en-GB"/>
          <w:rPrChange w:id="3283" w:author="schulz" w:date="2016-01-10T18:02:00Z">
            <w:rPr/>
          </w:rPrChange>
        </w:rPr>
        <w:t>by</w:t>
      </w:r>
      <w:r w:rsidRPr="003140DF">
        <w:rPr>
          <w:spacing w:val="-10"/>
          <w:lang w:val="en-GB"/>
          <w:rPrChange w:id="3284" w:author="schulz" w:date="2016-01-10T18:02:00Z">
            <w:rPr>
              <w:spacing w:val="-10"/>
            </w:rPr>
          </w:rPrChange>
        </w:rPr>
        <w:t xml:space="preserve"> </w:t>
      </w:r>
      <w:r w:rsidRPr="003140DF">
        <w:rPr>
          <w:lang w:val="en-GB"/>
          <w:rPrChange w:id="3285" w:author="schulz" w:date="2016-01-10T18:02:00Z">
            <w:rPr/>
          </w:rPrChange>
        </w:rPr>
        <w:t>means</w:t>
      </w:r>
      <w:r w:rsidRPr="003140DF">
        <w:rPr>
          <w:spacing w:val="-11"/>
          <w:lang w:val="en-GB"/>
          <w:rPrChange w:id="3286" w:author="schulz" w:date="2016-01-10T18:02:00Z">
            <w:rPr>
              <w:spacing w:val="-11"/>
            </w:rPr>
          </w:rPrChange>
        </w:rPr>
        <w:t xml:space="preserve"> </w:t>
      </w:r>
      <w:r w:rsidRPr="003140DF">
        <w:rPr>
          <w:lang w:val="en-GB"/>
          <w:rPrChange w:id="3287" w:author="schulz" w:date="2016-01-10T18:02:00Z">
            <w:rPr/>
          </w:rPrChange>
        </w:rPr>
        <w:t>of</w:t>
      </w:r>
      <w:r w:rsidRPr="003140DF">
        <w:rPr>
          <w:spacing w:val="-10"/>
          <w:lang w:val="en-GB"/>
          <w:rPrChange w:id="3288" w:author="schulz" w:date="2016-01-10T18:02:00Z">
            <w:rPr>
              <w:spacing w:val="-10"/>
            </w:rPr>
          </w:rPrChange>
        </w:rPr>
        <w:t xml:space="preserve"> </w:t>
      </w:r>
      <w:r w:rsidRPr="003140DF">
        <w:rPr>
          <w:lang w:val="en-GB"/>
          <w:rPrChange w:id="3289" w:author="schulz" w:date="2016-01-10T18:02:00Z">
            <w:rPr/>
          </w:rPrChange>
        </w:rPr>
        <w:t>DL</w:t>
      </w:r>
      <w:r w:rsidRPr="003140DF">
        <w:rPr>
          <w:spacing w:val="-10"/>
          <w:lang w:val="en-GB"/>
          <w:rPrChange w:id="3290" w:author="schulz" w:date="2016-01-10T18:02:00Z">
            <w:rPr>
              <w:spacing w:val="-10"/>
            </w:rPr>
          </w:rPrChange>
        </w:rPr>
        <w:t xml:space="preserve"> </w:t>
      </w:r>
      <w:r w:rsidRPr="003140DF">
        <w:rPr>
          <w:spacing w:val="-2"/>
          <w:lang w:val="en-GB"/>
          <w:rPrChange w:id="3291" w:author="schulz" w:date="2016-01-10T18:02:00Z">
            <w:rPr>
              <w:spacing w:val="-2"/>
            </w:rPr>
          </w:rPrChange>
        </w:rPr>
        <w:t>Query.</w:t>
      </w:r>
      <w:r w:rsidRPr="003140DF">
        <w:rPr>
          <w:spacing w:val="24"/>
          <w:w w:val="99"/>
          <w:lang w:val="en-GB"/>
          <w:rPrChange w:id="3292" w:author="schulz" w:date="2016-01-10T18:02:00Z">
            <w:rPr>
              <w:spacing w:val="24"/>
              <w:w w:val="99"/>
            </w:rPr>
          </w:rPrChange>
        </w:rPr>
        <w:t xml:space="preserve"> </w:t>
      </w:r>
      <w:r w:rsidRPr="003140DF">
        <w:rPr>
          <w:lang w:val="en-GB"/>
          <w:rPrChange w:id="3293" w:author="schulz" w:date="2016-01-10T18:02:00Z">
            <w:rPr/>
          </w:rPrChange>
        </w:rPr>
        <w:t>The</w:t>
      </w:r>
      <w:r w:rsidRPr="003140DF">
        <w:rPr>
          <w:spacing w:val="-3"/>
          <w:lang w:val="en-GB"/>
          <w:rPrChange w:id="3294" w:author="schulz" w:date="2016-01-10T18:02:00Z">
            <w:rPr>
              <w:spacing w:val="-3"/>
            </w:rPr>
          </w:rPrChange>
        </w:rPr>
        <w:t xml:space="preserve"> </w:t>
      </w:r>
      <w:r w:rsidRPr="003140DF">
        <w:rPr>
          <w:spacing w:val="-1"/>
          <w:lang w:val="en-GB"/>
          <w:rPrChange w:id="3295" w:author="schulz" w:date="2016-01-10T18:02:00Z">
            <w:rPr>
              <w:spacing w:val="-1"/>
            </w:rPr>
          </w:rPrChange>
        </w:rPr>
        <w:t>retrieval</w:t>
      </w:r>
      <w:r w:rsidRPr="003140DF">
        <w:rPr>
          <w:spacing w:val="-3"/>
          <w:lang w:val="en-GB"/>
          <w:rPrChange w:id="3296" w:author="schulz" w:date="2016-01-10T18:02:00Z">
            <w:rPr>
              <w:spacing w:val="-3"/>
            </w:rPr>
          </w:rPrChange>
        </w:rPr>
        <w:t xml:space="preserve"> </w:t>
      </w:r>
      <w:r w:rsidRPr="003140DF">
        <w:rPr>
          <w:lang w:val="en-GB"/>
          <w:rPrChange w:id="3297" w:author="schulz" w:date="2016-01-10T18:02:00Z">
            <w:rPr/>
          </w:rPrChange>
        </w:rPr>
        <w:t>of</w:t>
      </w:r>
      <w:r w:rsidRPr="003140DF">
        <w:rPr>
          <w:spacing w:val="-3"/>
          <w:lang w:val="en-GB"/>
          <w:rPrChange w:id="3298" w:author="schulz" w:date="2016-01-10T18:02:00Z">
            <w:rPr>
              <w:spacing w:val="-3"/>
            </w:rPr>
          </w:rPrChange>
        </w:rPr>
        <w:t xml:space="preserve"> </w:t>
      </w:r>
      <w:r w:rsidRPr="003140DF">
        <w:rPr>
          <w:spacing w:val="-1"/>
          <w:lang w:val="en-GB"/>
          <w:rPrChange w:id="3299" w:author="schulz" w:date="2016-01-10T18:02:00Z">
            <w:rPr>
              <w:spacing w:val="-1"/>
            </w:rPr>
          </w:rPrChange>
        </w:rPr>
        <w:t>OBDA-based</w:t>
      </w:r>
      <w:r w:rsidRPr="003140DF">
        <w:rPr>
          <w:spacing w:val="-2"/>
          <w:lang w:val="en-GB"/>
          <w:rPrChange w:id="3300" w:author="schulz" w:date="2016-01-10T18:02:00Z">
            <w:rPr>
              <w:spacing w:val="-2"/>
            </w:rPr>
          </w:rPrChange>
        </w:rPr>
        <w:t xml:space="preserve"> </w:t>
      </w:r>
      <w:r w:rsidRPr="003140DF">
        <w:rPr>
          <w:lang w:val="en-GB"/>
          <w:rPrChange w:id="3301" w:author="schulz" w:date="2016-01-10T18:02:00Z">
            <w:rPr/>
          </w:rPrChange>
        </w:rPr>
        <w:t>approaches,</w:t>
      </w:r>
      <w:r w:rsidRPr="003140DF">
        <w:rPr>
          <w:spacing w:val="-1"/>
          <w:lang w:val="en-GB"/>
          <w:rPrChange w:id="3302" w:author="schulz" w:date="2016-01-10T18:02:00Z">
            <w:rPr>
              <w:spacing w:val="-1"/>
            </w:rPr>
          </w:rPrChange>
        </w:rPr>
        <w:t xml:space="preserve"> like</w:t>
      </w:r>
      <w:r w:rsidRPr="003140DF">
        <w:rPr>
          <w:spacing w:val="-3"/>
          <w:lang w:val="en-GB"/>
          <w:rPrChange w:id="3303" w:author="schulz" w:date="2016-01-10T18:02:00Z">
            <w:rPr>
              <w:spacing w:val="-3"/>
            </w:rPr>
          </w:rPrChange>
        </w:rPr>
        <w:t xml:space="preserve"> SPARQL </w:t>
      </w:r>
      <w:r w:rsidRPr="003140DF">
        <w:rPr>
          <w:lang w:val="en-GB"/>
          <w:rPrChange w:id="3304" w:author="schulz" w:date="2016-01-10T18:02:00Z">
            <w:rPr/>
          </w:rPrChange>
        </w:rPr>
        <w:t>endpoints</w:t>
      </w:r>
      <w:r w:rsidRPr="003140DF">
        <w:rPr>
          <w:spacing w:val="-3"/>
          <w:lang w:val="en-GB"/>
          <w:rPrChange w:id="3305" w:author="schulz" w:date="2016-01-10T18:02:00Z">
            <w:rPr>
              <w:spacing w:val="-3"/>
            </w:rPr>
          </w:rPrChange>
        </w:rPr>
        <w:t xml:space="preserve"> </w:t>
      </w:r>
      <w:r w:rsidRPr="003140DF">
        <w:rPr>
          <w:spacing w:val="-1"/>
          <w:lang w:val="en-GB"/>
          <w:rPrChange w:id="3306" w:author="schulz" w:date="2016-01-10T18:02:00Z">
            <w:rPr>
              <w:spacing w:val="-1"/>
            </w:rPr>
          </w:rPrChange>
        </w:rPr>
        <w:t>fairly</w:t>
      </w:r>
      <w:r w:rsidRPr="003140DF">
        <w:rPr>
          <w:spacing w:val="27"/>
          <w:w w:val="99"/>
          <w:lang w:val="en-GB"/>
          <w:rPrChange w:id="3307" w:author="schulz" w:date="2016-01-10T18:02:00Z">
            <w:rPr>
              <w:spacing w:val="27"/>
              <w:w w:val="99"/>
            </w:rPr>
          </w:rPrChange>
        </w:rPr>
        <w:t xml:space="preserve"> </w:t>
      </w:r>
      <w:r w:rsidRPr="003140DF">
        <w:rPr>
          <w:lang w:val="en-GB"/>
          <w:rPrChange w:id="3308" w:author="schulz" w:date="2016-01-10T18:02:00Z">
            <w:rPr/>
          </w:rPrChange>
        </w:rPr>
        <w:t>supports</w:t>
      </w:r>
      <w:r w:rsidRPr="003140DF">
        <w:rPr>
          <w:spacing w:val="4"/>
          <w:lang w:val="en-GB"/>
          <w:rPrChange w:id="3309" w:author="schulz" w:date="2016-01-10T18:02:00Z">
            <w:rPr>
              <w:spacing w:val="4"/>
            </w:rPr>
          </w:rPrChange>
        </w:rPr>
        <w:t xml:space="preserve"> </w:t>
      </w:r>
      <w:r w:rsidRPr="003140DF">
        <w:rPr>
          <w:lang w:val="en-GB"/>
          <w:rPrChange w:id="3310" w:author="schulz" w:date="2016-01-10T18:02:00Z">
            <w:rPr/>
          </w:rPrChange>
        </w:rPr>
        <w:t>reasoning</w:t>
      </w:r>
      <w:r w:rsidRPr="003140DF">
        <w:rPr>
          <w:spacing w:val="4"/>
          <w:lang w:val="en-GB"/>
          <w:rPrChange w:id="3311" w:author="schulz" w:date="2016-01-10T18:02:00Z">
            <w:rPr>
              <w:spacing w:val="4"/>
            </w:rPr>
          </w:rPrChange>
        </w:rPr>
        <w:t xml:space="preserve"> </w:t>
      </w:r>
      <w:r w:rsidRPr="003140DF">
        <w:rPr>
          <w:lang w:val="en-GB"/>
          <w:rPrChange w:id="3312" w:author="schulz" w:date="2016-01-10T18:02:00Z">
            <w:rPr/>
          </w:rPrChange>
        </w:rPr>
        <w:t>that</w:t>
      </w:r>
      <w:r w:rsidRPr="003140DF">
        <w:rPr>
          <w:spacing w:val="4"/>
          <w:lang w:val="en-GB"/>
          <w:rPrChange w:id="3313" w:author="schulz" w:date="2016-01-10T18:02:00Z">
            <w:rPr>
              <w:spacing w:val="4"/>
            </w:rPr>
          </w:rPrChange>
        </w:rPr>
        <w:t xml:space="preserve"> </w:t>
      </w:r>
      <w:r w:rsidRPr="003140DF">
        <w:rPr>
          <w:lang w:val="en-GB"/>
          <w:rPrChange w:id="3314" w:author="schulz" w:date="2016-01-10T18:02:00Z">
            <w:rPr/>
          </w:rPrChange>
        </w:rPr>
        <w:t>goes</w:t>
      </w:r>
      <w:r w:rsidRPr="003140DF">
        <w:rPr>
          <w:spacing w:val="4"/>
          <w:lang w:val="en-GB"/>
          <w:rPrChange w:id="3315" w:author="schulz" w:date="2016-01-10T18:02:00Z">
            <w:rPr>
              <w:spacing w:val="4"/>
            </w:rPr>
          </w:rPrChange>
        </w:rPr>
        <w:t xml:space="preserve"> </w:t>
      </w:r>
      <w:r w:rsidRPr="003140DF">
        <w:rPr>
          <w:spacing w:val="-1"/>
          <w:lang w:val="en-GB"/>
          <w:rPrChange w:id="3316" w:author="schulz" w:date="2016-01-10T18:02:00Z">
            <w:rPr>
              <w:spacing w:val="-1"/>
            </w:rPr>
          </w:rPrChange>
        </w:rPr>
        <w:t>beyond</w:t>
      </w:r>
      <w:r w:rsidRPr="003140DF">
        <w:rPr>
          <w:spacing w:val="4"/>
          <w:lang w:val="en-GB"/>
          <w:rPrChange w:id="3317" w:author="schulz" w:date="2016-01-10T18:02:00Z">
            <w:rPr>
              <w:spacing w:val="4"/>
            </w:rPr>
          </w:rPrChange>
        </w:rPr>
        <w:t xml:space="preserve"> </w:t>
      </w:r>
      <w:r w:rsidRPr="003140DF">
        <w:rPr>
          <w:lang w:val="en-GB"/>
          <w:rPrChange w:id="3318" w:author="schulz" w:date="2016-01-10T18:02:00Z">
            <w:rPr/>
          </w:rPrChange>
        </w:rPr>
        <w:t>what</w:t>
      </w:r>
      <w:r w:rsidRPr="003140DF">
        <w:rPr>
          <w:spacing w:val="4"/>
          <w:lang w:val="en-GB"/>
          <w:rPrChange w:id="3319" w:author="schulz" w:date="2016-01-10T18:02:00Z">
            <w:rPr>
              <w:spacing w:val="4"/>
            </w:rPr>
          </w:rPrChange>
        </w:rPr>
        <w:t xml:space="preserve"> </w:t>
      </w:r>
      <w:r w:rsidRPr="003140DF">
        <w:rPr>
          <w:lang w:val="en-GB"/>
          <w:rPrChange w:id="3320" w:author="schulz" w:date="2016-01-10T18:02:00Z">
            <w:rPr/>
          </w:rPrChange>
        </w:rPr>
        <w:t>is</w:t>
      </w:r>
      <w:r w:rsidRPr="003140DF">
        <w:rPr>
          <w:spacing w:val="4"/>
          <w:lang w:val="en-GB"/>
          <w:rPrChange w:id="3321" w:author="schulz" w:date="2016-01-10T18:02:00Z">
            <w:rPr>
              <w:spacing w:val="4"/>
            </w:rPr>
          </w:rPrChange>
        </w:rPr>
        <w:t xml:space="preserve"> </w:t>
      </w:r>
      <w:r w:rsidRPr="003140DF">
        <w:rPr>
          <w:spacing w:val="-1"/>
          <w:lang w:val="en-GB"/>
          <w:rPrChange w:id="3322" w:author="schulz" w:date="2016-01-10T18:02:00Z">
            <w:rPr>
              <w:spacing w:val="-1"/>
            </w:rPr>
          </w:rPrChange>
        </w:rPr>
        <w:t>available</w:t>
      </w:r>
      <w:r w:rsidRPr="003140DF">
        <w:rPr>
          <w:spacing w:val="4"/>
          <w:lang w:val="en-GB"/>
          <w:rPrChange w:id="3323" w:author="schulz" w:date="2016-01-10T18:02:00Z">
            <w:rPr>
              <w:spacing w:val="4"/>
            </w:rPr>
          </w:rPrChange>
        </w:rPr>
        <w:t xml:space="preserve"> </w:t>
      </w:r>
      <w:r w:rsidRPr="003140DF">
        <w:rPr>
          <w:lang w:val="en-GB"/>
          <w:rPrChange w:id="3324" w:author="schulz" w:date="2016-01-10T18:02:00Z">
            <w:rPr/>
          </w:rPrChange>
        </w:rPr>
        <w:t>in</w:t>
      </w:r>
      <w:r w:rsidRPr="003140DF">
        <w:rPr>
          <w:spacing w:val="4"/>
          <w:lang w:val="en-GB"/>
          <w:rPrChange w:id="3325" w:author="schulz" w:date="2016-01-10T18:02:00Z">
            <w:rPr>
              <w:spacing w:val="4"/>
            </w:rPr>
          </w:rPrChange>
        </w:rPr>
        <w:t xml:space="preserve"> </w:t>
      </w:r>
      <w:r w:rsidRPr="003140DF">
        <w:rPr>
          <w:lang w:val="en-GB"/>
          <w:rPrChange w:id="3326" w:author="schulz" w:date="2016-01-10T18:02:00Z">
            <w:rPr/>
          </w:rPrChange>
        </w:rPr>
        <w:t>current</w:t>
      </w:r>
      <w:r w:rsidRPr="003140DF">
        <w:rPr>
          <w:spacing w:val="5"/>
          <w:lang w:val="en-GB"/>
          <w:rPrChange w:id="3327" w:author="schulz" w:date="2016-01-10T18:02:00Z">
            <w:rPr>
              <w:spacing w:val="5"/>
            </w:rPr>
          </w:rPrChange>
        </w:rPr>
        <w:t xml:space="preserve"> </w:t>
      </w:r>
      <w:proofErr w:type="spellStart"/>
      <w:r w:rsidRPr="003140DF">
        <w:rPr>
          <w:lang w:val="en-GB"/>
          <w:rPrChange w:id="3328" w:author="schulz" w:date="2016-01-10T18:02:00Z">
            <w:rPr/>
          </w:rPrChange>
        </w:rPr>
        <w:t>relatio</w:t>
      </w:r>
      <w:proofErr w:type="spellEnd"/>
      <w:r w:rsidRPr="003140DF">
        <w:rPr>
          <w:lang w:val="en-GB"/>
          <w:rPrChange w:id="3329" w:author="schulz" w:date="2016-01-10T18:02:00Z">
            <w:rPr/>
          </w:rPrChange>
        </w:rPr>
        <w:t>-</w:t>
      </w:r>
      <w:r w:rsidRPr="003140DF">
        <w:rPr>
          <w:spacing w:val="25"/>
          <w:w w:val="99"/>
          <w:lang w:val="en-GB"/>
          <w:rPrChange w:id="3330" w:author="schulz" w:date="2016-01-10T18:02:00Z">
            <w:rPr>
              <w:spacing w:val="25"/>
              <w:w w:val="99"/>
            </w:rPr>
          </w:rPrChange>
        </w:rPr>
        <w:t xml:space="preserve"> </w:t>
      </w:r>
      <w:proofErr w:type="spellStart"/>
      <w:r w:rsidRPr="003140DF">
        <w:rPr>
          <w:lang w:val="en-GB"/>
          <w:rPrChange w:id="3331" w:author="schulz" w:date="2016-01-10T18:02:00Z">
            <w:rPr/>
          </w:rPrChange>
        </w:rPr>
        <w:t>nal</w:t>
      </w:r>
      <w:proofErr w:type="spellEnd"/>
      <w:r w:rsidRPr="003140DF">
        <w:rPr>
          <w:spacing w:val="-3"/>
          <w:lang w:val="en-GB"/>
          <w:rPrChange w:id="3332" w:author="schulz" w:date="2016-01-10T18:02:00Z">
            <w:rPr>
              <w:spacing w:val="-3"/>
            </w:rPr>
          </w:rPrChange>
        </w:rPr>
        <w:t xml:space="preserve"> </w:t>
      </w:r>
      <w:r w:rsidRPr="003140DF">
        <w:rPr>
          <w:lang w:val="en-GB"/>
          <w:rPrChange w:id="3333" w:author="schulz" w:date="2016-01-10T18:02:00Z">
            <w:rPr/>
          </w:rPrChange>
        </w:rPr>
        <w:t>queries</w:t>
      </w:r>
      <w:r w:rsidRPr="003140DF">
        <w:rPr>
          <w:spacing w:val="-2"/>
          <w:lang w:val="en-GB"/>
          <w:rPrChange w:id="3334" w:author="schulz" w:date="2016-01-10T18:02:00Z">
            <w:rPr>
              <w:spacing w:val="-2"/>
            </w:rPr>
          </w:rPrChange>
        </w:rPr>
        <w:t xml:space="preserve"> </w:t>
      </w:r>
      <w:r w:rsidRPr="003140DF">
        <w:rPr>
          <w:lang w:val="en-GB"/>
          <w:rPrChange w:id="3335" w:author="schulz" w:date="2016-01-10T18:02:00Z">
            <w:rPr/>
          </w:rPrChange>
        </w:rPr>
        <w:t>(Angles</w:t>
      </w:r>
      <w:r w:rsidRPr="003140DF">
        <w:rPr>
          <w:spacing w:val="-3"/>
          <w:lang w:val="en-GB"/>
          <w:rPrChange w:id="3336" w:author="schulz" w:date="2016-01-10T18:02:00Z">
            <w:rPr>
              <w:spacing w:val="-3"/>
            </w:rPr>
          </w:rPrChange>
        </w:rPr>
        <w:t xml:space="preserve"> </w:t>
      </w:r>
      <w:r w:rsidRPr="003140DF">
        <w:rPr>
          <w:lang w:val="en-GB"/>
          <w:rPrChange w:id="3337" w:author="schulz" w:date="2016-01-10T18:02:00Z">
            <w:rPr/>
          </w:rPrChange>
        </w:rPr>
        <w:t>and</w:t>
      </w:r>
      <w:r w:rsidRPr="003140DF">
        <w:rPr>
          <w:spacing w:val="-2"/>
          <w:lang w:val="en-GB"/>
          <w:rPrChange w:id="3338" w:author="schulz" w:date="2016-01-10T18:02:00Z">
            <w:rPr>
              <w:spacing w:val="-2"/>
            </w:rPr>
          </w:rPrChange>
        </w:rPr>
        <w:t xml:space="preserve"> </w:t>
      </w:r>
      <w:r w:rsidRPr="003140DF">
        <w:rPr>
          <w:lang w:val="en-GB"/>
          <w:rPrChange w:id="3339" w:author="schulz" w:date="2016-01-10T18:02:00Z">
            <w:rPr/>
          </w:rPrChange>
        </w:rPr>
        <w:t>Gutierrez,</w:t>
      </w:r>
      <w:r w:rsidRPr="003140DF">
        <w:rPr>
          <w:spacing w:val="-2"/>
          <w:lang w:val="en-GB"/>
          <w:rPrChange w:id="3340" w:author="schulz" w:date="2016-01-10T18:02:00Z">
            <w:rPr>
              <w:spacing w:val="-2"/>
            </w:rPr>
          </w:rPrChange>
        </w:rPr>
        <w:t xml:space="preserve"> </w:t>
      </w:r>
      <w:r w:rsidRPr="003140DF">
        <w:rPr>
          <w:lang w:val="en-GB"/>
          <w:rPrChange w:id="3341" w:author="schulz" w:date="2016-01-10T18:02:00Z">
            <w:rPr/>
          </w:rPrChange>
        </w:rPr>
        <w:t>2008).</w:t>
      </w:r>
      <w:r w:rsidRPr="003140DF">
        <w:rPr>
          <w:spacing w:val="-2"/>
          <w:lang w:val="en-GB"/>
          <w:rPrChange w:id="3342" w:author="schulz" w:date="2016-01-10T18:02:00Z">
            <w:rPr>
              <w:spacing w:val="-2"/>
            </w:rPr>
          </w:rPrChange>
        </w:rPr>
        <w:t xml:space="preserve"> </w:t>
      </w:r>
      <w:r w:rsidRPr="003140DF">
        <w:rPr>
          <w:lang w:val="en-GB"/>
          <w:rPrChange w:id="3343" w:author="schulz" w:date="2016-01-10T18:02:00Z">
            <w:rPr/>
          </w:rPrChange>
        </w:rPr>
        <w:t>Our</w:t>
      </w:r>
      <w:r w:rsidRPr="003140DF">
        <w:rPr>
          <w:spacing w:val="-2"/>
          <w:lang w:val="en-GB"/>
          <w:rPrChange w:id="3344" w:author="schulz" w:date="2016-01-10T18:02:00Z">
            <w:rPr>
              <w:spacing w:val="-2"/>
            </w:rPr>
          </w:rPrChange>
        </w:rPr>
        <w:t xml:space="preserve"> </w:t>
      </w:r>
      <w:r w:rsidRPr="003140DF">
        <w:rPr>
          <w:lang w:val="en-GB"/>
          <w:rPrChange w:id="3345" w:author="schulz" w:date="2016-01-10T18:02:00Z">
            <w:rPr/>
          </w:rPrChange>
        </w:rPr>
        <w:t>approach</w:t>
      </w:r>
      <w:r w:rsidRPr="003140DF">
        <w:rPr>
          <w:spacing w:val="-3"/>
          <w:lang w:val="en-GB"/>
          <w:rPrChange w:id="3346" w:author="schulz" w:date="2016-01-10T18:02:00Z">
            <w:rPr>
              <w:spacing w:val="-3"/>
            </w:rPr>
          </w:rPrChange>
        </w:rPr>
        <w:t xml:space="preserve"> </w:t>
      </w:r>
      <w:r w:rsidRPr="003140DF">
        <w:rPr>
          <w:spacing w:val="-1"/>
          <w:lang w:val="en-GB"/>
          <w:rPrChange w:id="3347" w:author="schulz" w:date="2016-01-10T18:02:00Z">
            <w:rPr>
              <w:spacing w:val="-1"/>
            </w:rPr>
          </w:rPrChange>
        </w:rPr>
        <w:t>allow</w:t>
      </w:r>
      <w:ins w:id="3348" w:author="schulz" w:date="2016-01-10T21:01:00Z">
        <w:r w:rsidR="00671349">
          <w:rPr>
            <w:spacing w:val="-1"/>
            <w:lang w:val="en-GB"/>
          </w:rPr>
          <w:t>s</w:t>
        </w:r>
      </w:ins>
      <w:r w:rsidRPr="003140DF">
        <w:rPr>
          <w:spacing w:val="-2"/>
          <w:lang w:val="en-GB"/>
          <w:rPrChange w:id="3349" w:author="schulz" w:date="2016-01-10T18:02:00Z">
            <w:rPr>
              <w:spacing w:val="-2"/>
            </w:rPr>
          </w:rPrChange>
        </w:rPr>
        <w:t xml:space="preserve"> </w:t>
      </w:r>
      <w:r w:rsidRPr="003140DF">
        <w:rPr>
          <w:spacing w:val="-1"/>
          <w:lang w:val="en-GB"/>
          <w:rPrChange w:id="3350" w:author="schulz" w:date="2016-01-10T18:02:00Z">
            <w:rPr>
              <w:spacing w:val="-1"/>
            </w:rPr>
          </w:rPrChange>
        </w:rPr>
        <w:t>evaluating</w:t>
      </w:r>
      <w:r w:rsidRPr="003140DF">
        <w:rPr>
          <w:spacing w:val="24"/>
          <w:w w:val="99"/>
          <w:lang w:val="en-GB"/>
          <w:rPrChange w:id="3351" w:author="schulz" w:date="2016-01-10T18:02:00Z">
            <w:rPr>
              <w:spacing w:val="24"/>
              <w:w w:val="99"/>
            </w:rPr>
          </w:rPrChange>
        </w:rPr>
        <w:t xml:space="preserve"> </w:t>
      </w:r>
      <w:r w:rsidRPr="003140DF">
        <w:rPr>
          <w:lang w:val="en-GB"/>
          <w:rPrChange w:id="3352" w:author="schulz" w:date="2016-01-10T18:02:00Z">
            <w:rPr/>
          </w:rPrChange>
        </w:rPr>
        <w:t>databases</w:t>
      </w:r>
      <w:r w:rsidRPr="003140DF">
        <w:rPr>
          <w:spacing w:val="-8"/>
          <w:lang w:val="en-GB"/>
          <w:rPrChange w:id="3353" w:author="schulz" w:date="2016-01-10T18:02:00Z">
            <w:rPr>
              <w:spacing w:val="-8"/>
            </w:rPr>
          </w:rPrChange>
        </w:rPr>
        <w:t xml:space="preserve"> </w:t>
      </w:r>
      <w:r w:rsidRPr="003140DF">
        <w:rPr>
          <w:lang w:val="en-GB"/>
          <w:rPrChange w:id="3354" w:author="schulz" w:date="2016-01-10T18:02:00Z">
            <w:rPr/>
          </w:rPrChange>
        </w:rPr>
        <w:t>from</w:t>
      </w:r>
      <w:r w:rsidRPr="003140DF">
        <w:rPr>
          <w:spacing w:val="-8"/>
          <w:lang w:val="en-GB"/>
          <w:rPrChange w:id="3355" w:author="schulz" w:date="2016-01-10T18:02:00Z">
            <w:rPr>
              <w:spacing w:val="-8"/>
            </w:rPr>
          </w:rPrChange>
        </w:rPr>
        <w:t xml:space="preserve"> </w:t>
      </w:r>
      <w:r w:rsidRPr="003140DF">
        <w:rPr>
          <w:lang w:val="en-GB"/>
          <w:rPrChange w:id="3356" w:author="schulz" w:date="2016-01-10T18:02:00Z">
            <w:rPr/>
          </w:rPrChange>
        </w:rPr>
        <w:t>the</w:t>
      </w:r>
      <w:r w:rsidRPr="003140DF">
        <w:rPr>
          <w:spacing w:val="-8"/>
          <w:lang w:val="en-GB"/>
          <w:rPrChange w:id="3357" w:author="schulz" w:date="2016-01-10T18:02:00Z">
            <w:rPr>
              <w:spacing w:val="-8"/>
            </w:rPr>
          </w:rPrChange>
        </w:rPr>
        <w:t xml:space="preserve"> </w:t>
      </w:r>
      <w:r w:rsidRPr="003140DF">
        <w:rPr>
          <w:lang w:val="en-GB"/>
          <w:rPrChange w:id="3358" w:author="schulz" w:date="2016-01-10T18:02:00Z">
            <w:rPr/>
          </w:rPrChange>
        </w:rPr>
        <w:t>ontological</w:t>
      </w:r>
      <w:r w:rsidRPr="003140DF">
        <w:rPr>
          <w:spacing w:val="-8"/>
          <w:lang w:val="en-GB"/>
          <w:rPrChange w:id="3359" w:author="schulz" w:date="2016-01-10T18:02:00Z">
            <w:rPr>
              <w:spacing w:val="-8"/>
            </w:rPr>
          </w:rPrChange>
        </w:rPr>
        <w:t xml:space="preserve"> </w:t>
      </w:r>
      <w:r w:rsidRPr="003140DF">
        <w:rPr>
          <w:spacing w:val="-2"/>
          <w:lang w:val="en-GB"/>
          <w:rPrChange w:id="3360" w:author="schulz" w:date="2016-01-10T18:02:00Z">
            <w:rPr>
              <w:spacing w:val="-2"/>
            </w:rPr>
          </w:rPrChange>
        </w:rPr>
        <w:t>level,</w:t>
      </w:r>
      <w:r w:rsidRPr="003140DF">
        <w:rPr>
          <w:spacing w:val="-7"/>
          <w:lang w:val="en-GB"/>
          <w:rPrChange w:id="3361" w:author="schulz" w:date="2016-01-10T18:02:00Z">
            <w:rPr>
              <w:spacing w:val="-7"/>
            </w:rPr>
          </w:rPrChange>
        </w:rPr>
        <w:t xml:space="preserve"> </w:t>
      </w:r>
      <w:r w:rsidRPr="003140DF">
        <w:rPr>
          <w:lang w:val="en-GB"/>
          <w:rPrChange w:id="3362" w:author="schulz" w:date="2016-01-10T18:02:00Z">
            <w:rPr/>
          </w:rPrChange>
        </w:rPr>
        <w:t>e.g.</w:t>
      </w:r>
      <w:r w:rsidRPr="003140DF">
        <w:rPr>
          <w:spacing w:val="-7"/>
          <w:lang w:val="en-GB"/>
          <w:rPrChange w:id="3363" w:author="schulz" w:date="2016-01-10T18:02:00Z">
            <w:rPr>
              <w:spacing w:val="-7"/>
            </w:rPr>
          </w:rPrChange>
        </w:rPr>
        <w:t xml:space="preserve"> </w:t>
      </w:r>
      <w:r w:rsidRPr="003140DF">
        <w:rPr>
          <w:lang w:val="en-GB"/>
          <w:rPrChange w:id="3364" w:author="schulz" w:date="2016-01-10T18:02:00Z">
            <w:rPr/>
          </w:rPrChange>
        </w:rPr>
        <w:t>computing</w:t>
      </w:r>
      <w:r w:rsidRPr="003140DF">
        <w:rPr>
          <w:spacing w:val="-8"/>
          <w:lang w:val="en-GB"/>
          <w:rPrChange w:id="3365" w:author="schulz" w:date="2016-01-10T18:02:00Z">
            <w:rPr>
              <w:spacing w:val="-8"/>
            </w:rPr>
          </w:rPrChange>
        </w:rPr>
        <w:t xml:space="preserve"> </w:t>
      </w:r>
      <w:r w:rsidRPr="003140DF">
        <w:rPr>
          <w:lang w:val="en-GB"/>
          <w:rPrChange w:id="3366" w:author="schulz" w:date="2016-01-10T18:02:00Z">
            <w:rPr/>
          </w:rPrChange>
        </w:rPr>
        <w:t>class-subclass</w:t>
      </w:r>
      <w:r w:rsidRPr="003140DF">
        <w:rPr>
          <w:spacing w:val="-8"/>
          <w:lang w:val="en-GB"/>
          <w:rPrChange w:id="3367" w:author="schulz" w:date="2016-01-10T18:02:00Z">
            <w:rPr>
              <w:spacing w:val="-8"/>
            </w:rPr>
          </w:rPrChange>
        </w:rPr>
        <w:t xml:space="preserve"> </w:t>
      </w:r>
      <w:r w:rsidRPr="003140DF">
        <w:rPr>
          <w:lang w:val="en-GB"/>
          <w:rPrChange w:id="3368" w:author="schulz" w:date="2016-01-10T18:02:00Z">
            <w:rPr/>
          </w:rPrChange>
        </w:rPr>
        <w:t>relati</w:t>
      </w:r>
      <w:del w:id="3369" w:author="schulz" w:date="2016-01-10T21:01:00Z">
        <w:r w:rsidRPr="003140DF" w:rsidDel="00671349">
          <w:rPr>
            <w:lang w:val="en-GB"/>
            <w:rPrChange w:id="3370" w:author="schulz" w:date="2016-01-10T18:02:00Z">
              <w:rPr/>
            </w:rPrChange>
          </w:rPr>
          <w:delText>-</w:delText>
        </w:r>
        <w:r w:rsidRPr="003140DF" w:rsidDel="00671349">
          <w:rPr>
            <w:spacing w:val="26"/>
            <w:w w:val="99"/>
            <w:lang w:val="en-GB"/>
            <w:rPrChange w:id="3371" w:author="schulz" w:date="2016-01-10T18:02:00Z">
              <w:rPr>
                <w:spacing w:val="26"/>
                <w:w w:val="99"/>
              </w:rPr>
            </w:rPrChange>
          </w:rPr>
          <w:delText xml:space="preserve"> </w:delText>
        </w:r>
      </w:del>
      <w:r w:rsidRPr="003140DF">
        <w:rPr>
          <w:lang w:val="en-GB"/>
          <w:rPrChange w:id="3372" w:author="schulz" w:date="2016-01-10T18:02:00Z">
            <w:rPr/>
          </w:rPrChange>
        </w:rPr>
        <w:t>ons,</w:t>
      </w:r>
      <w:r w:rsidRPr="003140DF">
        <w:rPr>
          <w:spacing w:val="-3"/>
          <w:lang w:val="en-GB"/>
          <w:rPrChange w:id="3373" w:author="schulz" w:date="2016-01-10T18:02:00Z">
            <w:rPr>
              <w:spacing w:val="-3"/>
            </w:rPr>
          </w:rPrChange>
        </w:rPr>
        <w:t xml:space="preserve"> </w:t>
      </w:r>
      <w:r w:rsidRPr="003140DF">
        <w:rPr>
          <w:spacing w:val="-1"/>
          <w:lang w:val="en-GB"/>
          <w:rPrChange w:id="3374" w:author="schulz" w:date="2016-01-10T18:02:00Z">
            <w:rPr>
              <w:spacing w:val="-1"/>
            </w:rPr>
          </w:rPrChange>
        </w:rPr>
        <w:t>consistency</w:t>
      </w:r>
      <w:r w:rsidRPr="003140DF">
        <w:rPr>
          <w:spacing w:val="-3"/>
          <w:lang w:val="en-GB"/>
          <w:rPrChange w:id="3375" w:author="schulz" w:date="2016-01-10T18:02:00Z">
            <w:rPr>
              <w:spacing w:val="-3"/>
            </w:rPr>
          </w:rPrChange>
        </w:rPr>
        <w:t xml:space="preserve"> </w:t>
      </w:r>
      <w:r w:rsidRPr="003140DF">
        <w:rPr>
          <w:lang w:val="en-GB"/>
          <w:rPrChange w:id="3376" w:author="schulz" w:date="2016-01-10T18:02:00Z">
            <w:rPr/>
          </w:rPrChange>
        </w:rPr>
        <w:t>checking</w:t>
      </w:r>
      <w:r w:rsidRPr="003140DF">
        <w:rPr>
          <w:spacing w:val="-3"/>
          <w:lang w:val="en-GB"/>
          <w:rPrChange w:id="3377" w:author="schulz" w:date="2016-01-10T18:02:00Z">
            <w:rPr>
              <w:spacing w:val="-3"/>
            </w:rPr>
          </w:rPrChange>
        </w:rPr>
        <w:t xml:space="preserve"> </w:t>
      </w:r>
      <w:r w:rsidRPr="003140DF">
        <w:rPr>
          <w:lang w:val="en-GB"/>
          <w:rPrChange w:id="3378" w:author="schulz" w:date="2016-01-10T18:02:00Z">
            <w:rPr/>
          </w:rPrChange>
        </w:rPr>
        <w:t>and</w:t>
      </w:r>
      <w:r w:rsidRPr="003140DF">
        <w:rPr>
          <w:spacing w:val="-4"/>
          <w:lang w:val="en-GB"/>
          <w:rPrChange w:id="3379" w:author="schulz" w:date="2016-01-10T18:02:00Z">
            <w:rPr>
              <w:spacing w:val="-4"/>
            </w:rPr>
          </w:rPrChange>
        </w:rPr>
        <w:t xml:space="preserve"> </w:t>
      </w:r>
      <w:r w:rsidRPr="003140DF">
        <w:rPr>
          <w:lang w:val="en-GB"/>
          <w:rPrChange w:id="3380" w:author="schulz" w:date="2016-01-10T18:02:00Z">
            <w:rPr/>
          </w:rPrChange>
        </w:rPr>
        <w:t>subsumption.</w:t>
      </w:r>
      <w:r w:rsidRPr="003140DF">
        <w:rPr>
          <w:spacing w:val="-2"/>
          <w:lang w:val="en-GB"/>
          <w:rPrChange w:id="3381" w:author="schulz" w:date="2016-01-10T18:02:00Z">
            <w:rPr>
              <w:spacing w:val="-2"/>
            </w:rPr>
          </w:rPrChange>
        </w:rPr>
        <w:t xml:space="preserve"> </w:t>
      </w:r>
      <w:r w:rsidRPr="003140DF">
        <w:rPr>
          <w:lang w:val="en-GB"/>
          <w:rPrChange w:id="3382" w:author="schulz" w:date="2016-01-10T18:02:00Z">
            <w:rPr/>
          </w:rPrChange>
        </w:rPr>
        <w:t>This</w:t>
      </w:r>
      <w:r w:rsidRPr="003140DF">
        <w:rPr>
          <w:spacing w:val="-3"/>
          <w:lang w:val="en-GB"/>
          <w:rPrChange w:id="3383" w:author="schulz" w:date="2016-01-10T18:02:00Z">
            <w:rPr>
              <w:spacing w:val="-3"/>
            </w:rPr>
          </w:rPrChange>
        </w:rPr>
        <w:t xml:space="preserve"> </w:t>
      </w:r>
      <w:r w:rsidRPr="003140DF">
        <w:rPr>
          <w:lang w:val="en-GB"/>
          <w:rPrChange w:id="3384" w:author="schulz" w:date="2016-01-10T18:02:00Z">
            <w:rPr/>
          </w:rPrChange>
        </w:rPr>
        <w:t>reduces</w:t>
      </w:r>
      <w:r w:rsidRPr="003140DF">
        <w:rPr>
          <w:spacing w:val="-4"/>
          <w:lang w:val="en-GB"/>
          <w:rPrChange w:id="3385" w:author="schulz" w:date="2016-01-10T18:02:00Z">
            <w:rPr>
              <w:spacing w:val="-4"/>
            </w:rPr>
          </w:rPrChange>
        </w:rPr>
        <w:t xml:space="preserve"> </w:t>
      </w:r>
      <w:r w:rsidRPr="003140DF">
        <w:rPr>
          <w:lang w:val="en-GB"/>
          <w:rPrChange w:id="3386" w:author="schulz" w:date="2016-01-10T18:02:00Z">
            <w:rPr/>
          </w:rPrChange>
        </w:rPr>
        <w:t>the</w:t>
      </w:r>
      <w:r w:rsidRPr="003140DF">
        <w:rPr>
          <w:spacing w:val="-3"/>
          <w:lang w:val="en-GB"/>
          <w:rPrChange w:id="3387" w:author="schulz" w:date="2016-01-10T18:02:00Z">
            <w:rPr>
              <w:spacing w:val="-3"/>
            </w:rPr>
          </w:rPrChange>
        </w:rPr>
        <w:t xml:space="preserve"> </w:t>
      </w:r>
      <w:ins w:id="3388" w:author="schulz" w:date="2016-01-10T21:02:00Z">
        <w:r w:rsidR="00671349">
          <w:rPr>
            <w:spacing w:val="-1"/>
            <w:lang w:val="en-GB"/>
          </w:rPr>
          <w:t xml:space="preserve">need </w:t>
        </w:r>
      </w:ins>
      <w:r w:rsidRPr="00CB2034">
        <w:rPr>
          <w:lang w:val="en-GB"/>
        </w:rPr>
        <w:t>to</w:t>
      </w:r>
      <w:r w:rsidRPr="00CB2034">
        <w:rPr>
          <w:spacing w:val="5"/>
          <w:lang w:val="en-GB"/>
        </w:rPr>
        <w:t xml:space="preserve"> </w:t>
      </w:r>
      <w:r w:rsidRPr="00CB2034">
        <w:rPr>
          <w:lang w:val="en-GB"/>
        </w:rPr>
        <w:t>manually</w:t>
      </w:r>
      <w:r w:rsidRPr="00CB2034">
        <w:rPr>
          <w:spacing w:val="5"/>
          <w:lang w:val="en-GB"/>
        </w:rPr>
        <w:t xml:space="preserve"> </w:t>
      </w:r>
      <w:r w:rsidRPr="00CB2034">
        <w:rPr>
          <w:lang w:val="en-GB"/>
        </w:rPr>
        <w:t>filter/interpret</w:t>
      </w:r>
      <w:r w:rsidRPr="00CB2034">
        <w:rPr>
          <w:spacing w:val="30"/>
          <w:w w:val="98"/>
          <w:lang w:val="en-GB"/>
        </w:rPr>
        <w:t xml:space="preserve"> </w:t>
      </w:r>
      <w:r w:rsidRPr="00CB2034">
        <w:rPr>
          <w:lang w:val="en-GB"/>
        </w:rPr>
        <w:t>data,</w:t>
      </w:r>
      <w:r w:rsidRPr="00CB2034">
        <w:rPr>
          <w:spacing w:val="16"/>
          <w:lang w:val="en-GB"/>
        </w:rPr>
        <w:t xml:space="preserve"> </w:t>
      </w:r>
      <w:r w:rsidRPr="00CB2034">
        <w:rPr>
          <w:lang w:val="en-GB"/>
        </w:rPr>
        <w:t>without</w:t>
      </w:r>
      <w:r w:rsidRPr="00CB2034">
        <w:rPr>
          <w:spacing w:val="9"/>
          <w:lang w:val="en-GB"/>
        </w:rPr>
        <w:t xml:space="preserve"> </w:t>
      </w:r>
      <w:r w:rsidRPr="00CB2034">
        <w:rPr>
          <w:lang w:val="en-GB"/>
        </w:rPr>
        <w:t>compromising</w:t>
      </w:r>
      <w:r w:rsidRPr="00CB2034">
        <w:rPr>
          <w:spacing w:val="10"/>
          <w:lang w:val="en-GB"/>
        </w:rPr>
        <w:t xml:space="preserve"> </w:t>
      </w:r>
      <w:r w:rsidRPr="00CB2034">
        <w:rPr>
          <w:lang w:val="en-GB"/>
        </w:rPr>
        <w:t>the</w:t>
      </w:r>
      <w:r w:rsidRPr="00CB2034">
        <w:rPr>
          <w:spacing w:val="9"/>
          <w:lang w:val="en-GB"/>
        </w:rPr>
        <w:t xml:space="preserve"> </w:t>
      </w:r>
      <w:r w:rsidRPr="00CB2034">
        <w:rPr>
          <w:lang w:val="en-GB"/>
        </w:rPr>
        <w:t>capability</w:t>
      </w:r>
      <w:r w:rsidRPr="00CB2034">
        <w:rPr>
          <w:spacing w:val="9"/>
          <w:lang w:val="en-GB"/>
        </w:rPr>
        <w:t xml:space="preserve"> </w:t>
      </w:r>
      <w:r w:rsidRPr="00CB2034">
        <w:rPr>
          <w:lang w:val="en-GB"/>
        </w:rPr>
        <w:t>to</w:t>
      </w:r>
      <w:r w:rsidRPr="00CB2034">
        <w:rPr>
          <w:spacing w:val="10"/>
          <w:lang w:val="en-GB"/>
        </w:rPr>
        <w:t xml:space="preserve"> </w:t>
      </w:r>
      <w:r w:rsidRPr="00CB2034">
        <w:rPr>
          <w:lang w:val="en-GB"/>
        </w:rPr>
        <w:t>be</w:t>
      </w:r>
      <w:r w:rsidRPr="00CB2034">
        <w:rPr>
          <w:spacing w:val="10"/>
          <w:lang w:val="en-GB"/>
        </w:rPr>
        <w:t xml:space="preserve"> </w:t>
      </w:r>
      <w:r w:rsidRPr="00CB2034">
        <w:rPr>
          <w:lang w:val="en-GB"/>
        </w:rPr>
        <w:t>queried</w:t>
      </w:r>
      <w:r w:rsidRPr="00CB2034">
        <w:rPr>
          <w:spacing w:val="9"/>
          <w:lang w:val="en-GB"/>
        </w:rPr>
        <w:t xml:space="preserve"> </w:t>
      </w:r>
      <w:r w:rsidRPr="00CB2034">
        <w:rPr>
          <w:lang w:val="en-GB"/>
        </w:rPr>
        <w:t>with</w:t>
      </w:r>
      <w:r w:rsidRPr="00CB2034">
        <w:rPr>
          <w:spacing w:val="9"/>
          <w:lang w:val="en-GB"/>
        </w:rPr>
        <w:t xml:space="preserve"> </w:t>
      </w:r>
      <w:r w:rsidRPr="00CB2034">
        <w:rPr>
          <w:spacing w:val="-3"/>
          <w:lang w:val="en-GB"/>
        </w:rPr>
        <w:t>SPARQL</w:t>
      </w:r>
      <w:r w:rsidRPr="00CB2034">
        <w:rPr>
          <w:spacing w:val="23"/>
          <w:w w:val="99"/>
          <w:lang w:val="en-GB"/>
        </w:rPr>
        <w:t xml:space="preserve"> </w:t>
      </w:r>
      <w:r w:rsidRPr="00CB2034">
        <w:rPr>
          <w:lang w:val="en-GB"/>
        </w:rPr>
        <w:t>endpoints.</w:t>
      </w:r>
    </w:p>
    <w:p w14:paraId="774A9EA4" w14:textId="77777777" w:rsidR="00F20945" w:rsidRPr="00CB2034" w:rsidRDefault="00F20945">
      <w:pPr>
        <w:pStyle w:val="Corpodetexto"/>
        <w:kinsoku w:val="0"/>
        <w:overflowPunct w:val="0"/>
        <w:spacing w:line="285" w:lineRule="auto"/>
        <w:ind w:right="2059" w:firstLine="239"/>
        <w:jc w:val="both"/>
        <w:rPr>
          <w:lang w:val="en-GB"/>
        </w:rPr>
      </w:pPr>
      <w:r w:rsidRPr="00CB2034">
        <w:rPr>
          <w:lang w:val="en-GB"/>
        </w:rPr>
        <w:t>In</w:t>
      </w:r>
      <w:r w:rsidRPr="00CB2034">
        <w:rPr>
          <w:spacing w:val="12"/>
          <w:lang w:val="en-GB"/>
        </w:rPr>
        <w:t xml:space="preserve"> </w:t>
      </w:r>
      <w:r w:rsidRPr="00CB2034">
        <w:rPr>
          <w:lang w:val="en-GB"/>
        </w:rPr>
        <w:t>this</w:t>
      </w:r>
      <w:r w:rsidRPr="00CB2034">
        <w:rPr>
          <w:spacing w:val="11"/>
          <w:lang w:val="en-GB"/>
        </w:rPr>
        <w:t xml:space="preserve"> </w:t>
      </w:r>
      <w:r w:rsidRPr="00CB2034">
        <w:rPr>
          <w:spacing w:val="-1"/>
          <w:lang w:val="en-GB"/>
        </w:rPr>
        <w:t>work,</w:t>
      </w:r>
      <w:r w:rsidRPr="00CB2034">
        <w:rPr>
          <w:spacing w:val="19"/>
          <w:lang w:val="en-GB"/>
        </w:rPr>
        <w:t xml:space="preserve"> </w:t>
      </w:r>
      <w:r w:rsidRPr="00CB2034">
        <w:rPr>
          <w:lang w:val="en-GB"/>
        </w:rPr>
        <w:t>we</w:t>
      </w:r>
      <w:r w:rsidRPr="00CB2034">
        <w:rPr>
          <w:spacing w:val="12"/>
          <w:lang w:val="en-GB"/>
        </w:rPr>
        <w:t xml:space="preserve"> </w:t>
      </w:r>
      <w:r w:rsidRPr="00CB2034">
        <w:rPr>
          <w:spacing w:val="-1"/>
          <w:lang w:val="en-GB"/>
        </w:rPr>
        <w:t>re-af</w:t>
      </w:r>
      <w:r w:rsidRPr="00CB2034">
        <w:rPr>
          <w:spacing w:val="-2"/>
          <w:lang w:val="en-GB"/>
        </w:rPr>
        <w:t>firm</w:t>
      </w:r>
      <w:r w:rsidRPr="00CB2034">
        <w:rPr>
          <w:spacing w:val="11"/>
          <w:lang w:val="en-GB"/>
        </w:rPr>
        <w:t xml:space="preserve"> </w:t>
      </w:r>
      <w:r w:rsidRPr="00CB2034">
        <w:rPr>
          <w:lang w:val="en-GB"/>
        </w:rPr>
        <w:t>and</w:t>
      </w:r>
      <w:r w:rsidRPr="00CB2034">
        <w:rPr>
          <w:spacing w:val="12"/>
          <w:lang w:val="en-GB"/>
        </w:rPr>
        <w:t xml:space="preserve"> </w:t>
      </w:r>
      <w:r w:rsidRPr="00CB2034">
        <w:rPr>
          <w:lang w:val="en-GB"/>
        </w:rPr>
        <w:t>demonstrate</w:t>
      </w:r>
      <w:r w:rsidRPr="00CB2034">
        <w:rPr>
          <w:spacing w:val="11"/>
          <w:lang w:val="en-GB"/>
        </w:rPr>
        <w:t xml:space="preserve"> </w:t>
      </w:r>
      <w:r w:rsidRPr="00CB2034">
        <w:rPr>
          <w:lang w:val="en-GB"/>
        </w:rPr>
        <w:t>the</w:t>
      </w:r>
      <w:r w:rsidRPr="00CB2034">
        <w:rPr>
          <w:spacing w:val="12"/>
          <w:lang w:val="en-GB"/>
        </w:rPr>
        <w:t xml:space="preserve"> </w:t>
      </w:r>
      <w:r w:rsidRPr="00CB2034">
        <w:rPr>
          <w:spacing w:val="-1"/>
          <w:lang w:val="en-GB"/>
        </w:rPr>
        <w:t>power</w:t>
      </w:r>
      <w:r w:rsidRPr="00CB2034">
        <w:rPr>
          <w:spacing w:val="12"/>
          <w:lang w:val="en-GB"/>
        </w:rPr>
        <w:t xml:space="preserve"> </w:t>
      </w:r>
      <w:r w:rsidRPr="00CB2034">
        <w:rPr>
          <w:lang w:val="en-GB"/>
        </w:rPr>
        <w:t>embedded</w:t>
      </w:r>
      <w:r w:rsidRPr="00CB2034">
        <w:rPr>
          <w:spacing w:val="11"/>
          <w:lang w:val="en-GB"/>
        </w:rPr>
        <w:t xml:space="preserve"> </w:t>
      </w:r>
      <w:r w:rsidRPr="00CB2034">
        <w:rPr>
          <w:lang w:val="en-GB"/>
        </w:rPr>
        <w:t>in</w:t>
      </w:r>
      <w:r w:rsidRPr="00CB2034">
        <w:rPr>
          <w:spacing w:val="30"/>
          <w:w w:val="99"/>
          <w:lang w:val="en-GB"/>
        </w:rPr>
        <w:t xml:space="preserve"> </w:t>
      </w:r>
      <w:r w:rsidRPr="00CB2034">
        <w:rPr>
          <w:lang w:val="en-GB"/>
        </w:rPr>
        <w:t>formal</w:t>
      </w:r>
      <w:r w:rsidRPr="00CB2034">
        <w:rPr>
          <w:spacing w:val="-3"/>
          <w:lang w:val="en-GB"/>
        </w:rPr>
        <w:t xml:space="preserve"> </w:t>
      </w:r>
      <w:r w:rsidRPr="00CB2034">
        <w:rPr>
          <w:lang w:val="en-GB"/>
        </w:rPr>
        <w:t>ontologies</w:t>
      </w:r>
      <w:r w:rsidRPr="00CB2034">
        <w:rPr>
          <w:spacing w:val="-3"/>
          <w:lang w:val="en-GB"/>
        </w:rPr>
        <w:t xml:space="preserve"> </w:t>
      </w:r>
      <w:r w:rsidRPr="00CB2034">
        <w:rPr>
          <w:lang w:val="en-GB"/>
        </w:rPr>
        <w:t>to</w:t>
      </w:r>
      <w:r w:rsidRPr="00CB2034">
        <w:rPr>
          <w:spacing w:val="-3"/>
          <w:lang w:val="en-GB"/>
        </w:rPr>
        <w:t xml:space="preserve"> </w:t>
      </w:r>
      <w:r w:rsidRPr="00CB2034">
        <w:rPr>
          <w:lang w:val="en-GB"/>
        </w:rPr>
        <w:t>represent</w:t>
      </w:r>
      <w:r w:rsidRPr="00CB2034">
        <w:rPr>
          <w:spacing w:val="-3"/>
          <w:lang w:val="en-GB"/>
        </w:rPr>
        <w:t xml:space="preserve"> </w:t>
      </w:r>
      <w:r w:rsidRPr="00CB2034">
        <w:rPr>
          <w:lang w:val="en-GB"/>
        </w:rPr>
        <w:t>database</w:t>
      </w:r>
      <w:r w:rsidRPr="00CB2034">
        <w:rPr>
          <w:spacing w:val="-2"/>
          <w:lang w:val="en-GB"/>
        </w:rPr>
        <w:t xml:space="preserve"> </w:t>
      </w:r>
      <w:r w:rsidRPr="00CB2034">
        <w:rPr>
          <w:lang w:val="en-GB"/>
        </w:rPr>
        <w:t>content.</w:t>
      </w:r>
      <w:r w:rsidRPr="00CB2034">
        <w:rPr>
          <w:spacing w:val="-3"/>
          <w:lang w:val="en-GB"/>
        </w:rPr>
        <w:t xml:space="preserve"> </w:t>
      </w:r>
      <w:r w:rsidRPr="00CB2034">
        <w:rPr>
          <w:spacing w:val="-8"/>
          <w:lang w:val="en-GB"/>
        </w:rPr>
        <w:t>We</w:t>
      </w:r>
      <w:r w:rsidRPr="00CB2034">
        <w:rPr>
          <w:spacing w:val="-3"/>
          <w:lang w:val="en-GB"/>
        </w:rPr>
        <w:t xml:space="preserve"> </w:t>
      </w:r>
      <w:r w:rsidRPr="00CB2034">
        <w:rPr>
          <w:lang w:val="en-GB"/>
        </w:rPr>
        <w:t>model</w:t>
      </w:r>
      <w:r w:rsidRPr="00CB2034">
        <w:rPr>
          <w:spacing w:val="-3"/>
          <w:lang w:val="en-GB"/>
        </w:rPr>
        <w:t xml:space="preserve"> </w:t>
      </w:r>
      <w:r w:rsidRPr="00CB2034">
        <w:rPr>
          <w:lang w:val="en-GB"/>
        </w:rPr>
        <w:t>real</w:t>
      </w:r>
      <w:r w:rsidRPr="00CB2034">
        <w:rPr>
          <w:spacing w:val="-3"/>
          <w:lang w:val="en-GB"/>
        </w:rPr>
        <w:t xml:space="preserve"> </w:t>
      </w:r>
      <w:r w:rsidRPr="00CB2034">
        <w:rPr>
          <w:lang w:val="en-GB"/>
        </w:rPr>
        <w:t>data</w:t>
      </w:r>
      <w:r w:rsidRPr="00CB2034">
        <w:rPr>
          <w:spacing w:val="-2"/>
          <w:lang w:val="en-GB"/>
        </w:rPr>
        <w:t xml:space="preserve"> </w:t>
      </w:r>
      <w:r w:rsidRPr="00CB2034">
        <w:rPr>
          <w:lang w:val="en-GB"/>
        </w:rPr>
        <w:t>with</w:t>
      </w:r>
      <w:r w:rsidRPr="00CB2034">
        <w:rPr>
          <w:spacing w:val="21"/>
          <w:w w:val="99"/>
          <w:lang w:val="en-GB"/>
        </w:rPr>
        <w:t xml:space="preserve"> </w:t>
      </w:r>
      <w:r w:rsidRPr="00CB2034">
        <w:rPr>
          <w:lang w:val="en-GB"/>
        </w:rPr>
        <w:t>the</w:t>
      </w:r>
      <w:r w:rsidRPr="00CB2034">
        <w:rPr>
          <w:spacing w:val="4"/>
          <w:lang w:val="en-GB"/>
        </w:rPr>
        <w:t xml:space="preserve"> </w:t>
      </w:r>
      <w:r w:rsidRPr="00CB2034">
        <w:rPr>
          <w:lang w:val="en-GB"/>
        </w:rPr>
        <w:t>support</w:t>
      </w:r>
      <w:r w:rsidRPr="00CB2034">
        <w:rPr>
          <w:spacing w:val="4"/>
          <w:lang w:val="en-GB"/>
        </w:rPr>
        <w:t xml:space="preserve"> </w:t>
      </w:r>
      <w:r w:rsidRPr="00CB2034">
        <w:rPr>
          <w:lang w:val="en-GB"/>
        </w:rPr>
        <w:t>of</w:t>
      </w:r>
      <w:r w:rsidRPr="00CB2034">
        <w:rPr>
          <w:spacing w:val="4"/>
          <w:lang w:val="en-GB"/>
        </w:rPr>
        <w:t xml:space="preserve"> </w:t>
      </w:r>
      <w:r w:rsidRPr="00CB2034">
        <w:rPr>
          <w:lang w:val="en-GB"/>
        </w:rPr>
        <w:t>formal</w:t>
      </w:r>
      <w:r w:rsidRPr="00CB2034">
        <w:rPr>
          <w:spacing w:val="4"/>
          <w:lang w:val="en-GB"/>
        </w:rPr>
        <w:t xml:space="preserve"> </w:t>
      </w:r>
      <w:r w:rsidRPr="00CB2034">
        <w:rPr>
          <w:lang w:val="en-GB"/>
        </w:rPr>
        <w:t>ontologies</w:t>
      </w:r>
      <w:r w:rsidRPr="00CB2034">
        <w:rPr>
          <w:spacing w:val="4"/>
          <w:lang w:val="en-GB"/>
        </w:rPr>
        <w:t xml:space="preserve"> </w:t>
      </w:r>
      <w:r w:rsidRPr="00CB2034">
        <w:rPr>
          <w:lang w:val="en-GB"/>
        </w:rPr>
        <w:t>queries</w:t>
      </w:r>
      <w:r w:rsidRPr="00CB2034">
        <w:rPr>
          <w:spacing w:val="4"/>
          <w:lang w:val="en-GB"/>
        </w:rPr>
        <w:t xml:space="preserve"> </w:t>
      </w:r>
      <w:r w:rsidRPr="00CB2034">
        <w:rPr>
          <w:lang w:val="en-GB"/>
        </w:rPr>
        <w:t>that</w:t>
      </w:r>
      <w:r w:rsidRPr="00CB2034">
        <w:rPr>
          <w:spacing w:val="4"/>
          <w:lang w:val="en-GB"/>
        </w:rPr>
        <w:t xml:space="preserve"> </w:t>
      </w:r>
      <w:r w:rsidRPr="00CB2034">
        <w:rPr>
          <w:lang w:val="en-GB"/>
        </w:rPr>
        <w:t>requires</w:t>
      </w:r>
      <w:r w:rsidRPr="00CB2034">
        <w:rPr>
          <w:spacing w:val="4"/>
          <w:lang w:val="en-GB"/>
        </w:rPr>
        <w:t xml:space="preserve"> </w:t>
      </w:r>
      <w:r w:rsidRPr="00CB2034">
        <w:rPr>
          <w:lang w:val="en-GB"/>
        </w:rPr>
        <w:t>reasoning</w:t>
      </w:r>
      <w:r w:rsidRPr="00CB2034">
        <w:rPr>
          <w:spacing w:val="4"/>
          <w:lang w:val="en-GB"/>
        </w:rPr>
        <w:t xml:space="preserve"> </w:t>
      </w:r>
      <w:r w:rsidRPr="00CB2034">
        <w:rPr>
          <w:lang w:val="en-GB"/>
        </w:rPr>
        <w:t>at</w:t>
      </w:r>
      <w:r w:rsidRPr="00CB2034">
        <w:rPr>
          <w:spacing w:val="4"/>
          <w:lang w:val="en-GB"/>
        </w:rPr>
        <w:t xml:space="preserve"> </w:t>
      </w:r>
      <w:r w:rsidRPr="00CB2034">
        <w:rPr>
          <w:lang w:val="en-GB"/>
        </w:rPr>
        <w:t>some</w:t>
      </w:r>
      <w:r w:rsidRPr="00CB2034">
        <w:rPr>
          <w:w w:val="99"/>
          <w:lang w:val="en-GB"/>
        </w:rPr>
        <w:t xml:space="preserve"> </w:t>
      </w:r>
      <w:r w:rsidRPr="00CB2034">
        <w:rPr>
          <w:spacing w:val="-1"/>
          <w:lang w:val="en-GB"/>
        </w:rPr>
        <w:t>extent,</w:t>
      </w:r>
      <w:r w:rsidRPr="00CB2034">
        <w:rPr>
          <w:spacing w:val="8"/>
          <w:lang w:val="en-GB"/>
        </w:rPr>
        <w:t xml:space="preserve"> </w:t>
      </w:r>
      <w:r w:rsidRPr="00CB2034">
        <w:rPr>
          <w:lang w:val="en-GB"/>
        </w:rPr>
        <w:t>and</w:t>
      </w:r>
      <w:r w:rsidRPr="00CB2034">
        <w:rPr>
          <w:spacing w:val="4"/>
          <w:lang w:val="en-GB"/>
        </w:rPr>
        <w:t xml:space="preserve"> </w:t>
      </w:r>
      <w:r w:rsidRPr="00CB2034">
        <w:rPr>
          <w:spacing w:val="-1"/>
          <w:lang w:val="en-GB"/>
        </w:rPr>
        <w:t>exempt</w:t>
      </w:r>
      <w:r w:rsidRPr="00CB2034">
        <w:rPr>
          <w:spacing w:val="3"/>
          <w:lang w:val="en-GB"/>
        </w:rPr>
        <w:t xml:space="preserve"> </w:t>
      </w:r>
      <w:r w:rsidRPr="00CB2034">
        <w:rPr>
          <w:lang w:val="en-GB"/>
        </w:rPr>
        <w:t>the</w:t>
      </w:r>
      <w:r w:rsidRPr="00CB2034">
        <w:rPr>
          <w:spacing w:val="4"/>
          <w:lang w:val="en-GB"/>
        </w:rPr>
        <w:t xml:space="preserve"> </w:t>
      </w:r>
      <w:r w:rsidRPr="00CB2034">
        <w:rPr>
          <w:lang w:val="en-GB"/>
        </w:rPr>
        <w:t>user</w:t>
      </w:r>
      <w:r w:rsidRPr="00CB2034">
        <w:rPr>
          <w:spacing w:val="4"/>
          <w:lang w:val="en-GB"/>
        </w:rPr>
        <w:t xml:space="preserve"> </w:t>
      </w:r>
      <w:r w:rsidRPr="00CB2034">
        <w:rPr>
          <w:lang w:val="en-GB"/>
        </w:rPr>
        <w:t>to</w:t>
      </w:r>
      <w:r w:rsidRPr="00CB2034">
        <w:rPr>
          <w:spacing w:val="3"/>
          <w:lang w:val="en-GB"/>
        </w:rPr>
        <w:t xml:space="preserve"> </w:t>
      </w:r>
      <w:r w:rsidRPr="00CB2034">
        <w:rPr>
          <w:spacing w:val="-1"/>
          <w:lang w:val="en-GB"/>
        </w:rPr>
        <w:t>know</w:t>
      </w:r>
      <w:r w:rsidRPr="00CB2034">
        <w:rPr>
          <w:spacing w:val="4"/>
          <w:lang w:val="en-GB"/>
        </w:rPr>
        <w:t xml:space="preserve"> </w:t>
      </w:r>
      <w:r w:rsidRPr="00CB2034">
        <w:rPr>
          <w:lang w:val="en-GB"/>
        </w:rPr>
        <w:t>specific</w:t>
      </w:r>
      <w:r w:rsidRPr="00CB2034">
        <w:rPr>
          <w:spacing w:val="4"/>
          <w:lang w:val="en-GB"/>
        </w:rPr>
        <w:t xml:space="preserve"> </w:t>
      </w:r>
      <w:r w:rsidRPr="00CB2034">
        <w:rPr>
          <w:lang w:val="en-GB"/>
        </w:rPr>
        <w:t>domain</w:t>
      </w:r>
      <w:r w:rsidRPr="00CB2034">
        <w:rPr>
          <w:spacing w:val="4"/>
          <w:lang w:val="en-GB"/>
        </w:rPr>
        <w:t xml:space="preserve"> </w:t>
      </w:r>
      <w:r w:rsidRPr="00CB2034">
        <w:rPr>
          <w:lang w:val="en-GB"/>
        </w:rPr>
        <w:t>details</w:t>
      </w:r>
      <w:r w:rsidRPr="00CB2034">
        <w:rPr>
          <w:spacing w:val="3"/>
          <w:lang w:val="en-GB"/>
        </w:rPr>
        <w:t xml:space="preserve"> </w:t>
      </w:r>
      <w:r w:rsidRPr="00CB2034">
        <w:rPr>
          <w:lang w:val="en-GB"/>
        </w:rPr>
        <w:t>to</w:t>
      </w:r>
      <w:r w:rsidRPr="00CB2034">
        <w:rPr>
          <w:spacing w:val="4"/>
          <w:lang w:val="en-GB"/>
        </w:rPr>
        <w:t xml:space="preserve"> </w:t>
      </w:r>
      <w:r w:rsidRPr="00CB2034">
        <w:rPr>
          <w:lang w:val="en-GB"/>
        </w:rPr>
        <w:t>optimize</w:t>
      </w:r>
      <w:r w:rsidRPr="00CB2034">
        <w:rPr>
          <w:spacing w:val="25"/>
          <w:w w:val="99"/>
          <w:lang w:val="en-GB"/>
        </w:rPr>
        <w:t xml:space="preserve"> </w:t>
      </w:r>
      <w:r w:rsidRPr="00CB2034">
        <w:rPr>
          <w:lang w:val="en-GB"/>
        </w:rPr>
        <w:t>domain</w:t>
      </w:r>
      <w:r w:rsidRPr="00CB2034">
        <w:rPr>
          <w:spacing w:val="-6"/>
          <w:lang w:val="en-GB"/>
        </w:rPr>
        <w:t xml:space="preserve"> </w:t>
      </w:r>
      <w:r w:rsidRPr="00CB2034">
        <w:rPr>
          <w:spacing w:val="-2"/>
          <w:lang w:val="en-GB"/>
        </w:rPr>
        <w:t>query,</w:t>
      </w:r>
      <w:r w:rsidRPr="00CB2034">
        <w:rPr>
          <w:spacing w:val="-6"/>
          <w:lang w:val="en-GB"/>
        </w:rPr>
        <w:t xml:space="preserve"> </w:t>
      </w:r>
      <w:r w:rsidRPr="00CB2034">
        <w:rPr>
          <w:spacing w:val="-1"/>
          <w:lang w:val="en-GB"/>
        </w:rPr>
        <w:t>like</w:t>
      </w:r>
      <w:r w:rsidRPr="00CB2034">
        <w:rPr>
          <w:spacing w:val="-6"/>
          <w:lang w:val="en-GB"/>
        </w:rPr>
        <w:t xml:space="preserve"> </w:t>
      </w:r>
      <w:r w:rsidRPr="00CB2034">
        <w:rPr>
          <w:lang w:val="en-GB"/>
        </w:rPr>
        <w:t>when</w:t>
      </w:r>
      <w:r w:rsidRPr="00CB2034">
        <w:rPr>
          <w:spacing w:val="-6"/>
          <w:lang w:val="en-GB"/>
        </w:rPr>
        <w:t xml:space="preserve"> </w:t>
      </w:r>
      <w:r w:rsidRPr="00CB2034">
        <w:rPr>
          <w:lang w:val="en-GB"/>
        </w:rPr>
        <w:t>creating</w:t>
      </w:r>
      <w:r w:rsidRPr="00CB2034">
        <w:rPr>
          <w:spacing w:val="-5"/>
          <w:lang w:val="en-GB"/>
        </w:rPr>
        <w:t xml:space="preserve"> </w:t>
      </w:r>
      <w:r w:rsidRPr="00CB2034">
        <w:rPr>
          <w:lang w:val="en-GB"/>
        </w:rPr>
        <w:t>relational</w:t>
      </w:r>
      <w:r w:rsidRPr="00CB2034">
        <w:rPr>
          <w:spacing w:val="-6"/>
          <w:lang w:val="en-GB"/>
        </w:rPr>
        <w:t xml:space="preserve"> </w:t>
      </w:r>
      <w:r w:rsidRPr="00CB2034">
        <w:rPr>
          <w:lang w:val="en-GB"/>
        </w:rPr>
        <w:t>or</w:t>
      </w:r>
      <w:r w:rsidRPr="00CB2034">
        <w:rPr>
          <w:spacing w:val="-6"/>
          <w:lang w:val="en-GB"/>
        </w:rPr>
        <w:t xml:space="preserve"> </w:t>
      </w:r>
      <w:r w:rsidRPr="00CB2034">
        <w:rPr>
          <w:spacing w:val="-3"/>
          <w:lang w:val="en-GB"/>
        </w:rPr>
        <w:t>SPARQL</w:t>
      </w:r>
      <w:r w:rsidRPr="00CB2034">
        <w:rPr>
          <w:spacing w:val="-6"/>
          <w:lang w:val="en-GB"/>
        </w:rPr>
        <w:t xml:space="preserve"> </w:t>
      </w:r>
      <w:r w:rsidRPr="00CB2034">
        <w:rPr>
          <w:lang w:val="en-GB"/>
        </w:rPr>
        <w:t>queries.</w:t>
      </w:r>
    </w:p>
    <w:p w14:paraId="0160CF4E" w14:textId="77777777" w:rsidR="00CB2034" w:rsidRDefault="00F20945">
      <w:pPr>
        <w:pStyle w:val="Corpodetexto"/>
        <w:kinsoku w:val="0"/>
        <w:overflowPunct w:val="0"/>
        <w:spacing w:line="285" w:lineRule="auto"/>
        <w:ind w:right="2059" w:firstLine="239"/>
        <w:jc w:val="both"/>
        <w:rPr>
          <w:ins w:id="3389" w:author="Filipe Santana" w:date="2016-01-12T09:03:00Z"/>
          <w:lang w:val="en-GB"/>
        </w:rPr>
      </w:pPr>
      <w:r w:rsidRPr="00CB2034">
        <w:rPr>
          <w:spacing w:val="-1"/>
          <w:lang w:val="en-GB"/>
        </w:rPr>
        <w:t>For</w:t>
      </w:r>
      <w:r w:rsidRPr="00CB2034">
        <w:rPr>
          <w:spacing w:val="12"/>
          <w:lang w:val="en-GB"/>
        </w:rPr>
        <w:t xml:space="preserve"> </w:t>
      </w:r>
      <w:r w:rsidRPr="00CB2034">
        <w:rPr>
          <w:lang w:val="en-GB"/>
        </w:rPr>
        <w:t>instance,</w:t>
      </w:r>
      <w:r w:rsidRPr="00CB2034">
        <w:rPr>
          <w:spacing w:val="21"/>
          <w:lang w:val="en-GB"/>
        </w:rPr>
        <w:t xml:space="preserve"> </w:t>
      </w:r>
      <w:r w:rsidRPr="00CB2034">
        <w:rPr>
          <w:lang w:val="en-GB"/>
        </w:rPr>
        <w:t>to</w:t>
      </w:r>
      <w:r w:rsidRPr="00CB2034">
        <w:rPr>
          <w:spacing w:val="12"/>
          <w:lang w:val="en-GB"/>
        </w:rPr>
        <w:t xml:space="preserve"> </w:t>
      </w:r>
      <w:r w:rsidRPr="00CB2034">
        <w:rPr>
          <w:spacing w:val="-1"/>
          <w:lang w:val="en-GB"/>
        </w:rPr>
        <w:t>retrieve</w:t>
      </w:r>
      <w:r w:rsidRPr="00CB2034">
        <w:rPr>
          <w:spacing w:val="13"/>
          <w:lang w:val="en-GB"/>
        </w:rPr>
        <w:t xml:space="preserve"> </w:t>
      </w:r>
      <w:r w:rsidRPr="00CB2034">
        <w:rPr>
          <w:lang w:val="en-GB"/>
        </w:rPr>
        <w:t>a</w:t>
      </w:r>
      <w:r w:rsidRPr="00CB2034">
        <w:rPr>
          <w:spacing w:val="13"/>
          <w:lang w:val="en-GB"/>
        </w:rPr>
        <w:t xml:space="preserve"> </w:t>
      </w:r>
      <w:r w:rsidRPr="00CB2034">
        <w:rPr>
          <w:lang w:val="en-GB"/>
        </w:rPr>
        <w:t>protein</w:t>
      </w:r>
      <w:r w:rsidRPr="00CB2034">
        <w:rPr>
          <w:spacing w:val="13"/>
          <w:lang w:val="en-GB"/>
        </w:rPr>
        <w:t xml:space="preserve"> </w:t>
      </w:r>
      <w:r w:rsidRPr="00CB2034">
        <w:rPr>
          <w:lang w:val="en-GB"/>
        </w:rPr>
        <w:t>that</w:t>
      </w:r>
      <w:r w:rsidRPr="00CB2034">
        <w:rPr>
          <w:spacing w:val="12"/>
          <w:lang w:val="en-GB"/>
        </w:rPr>
        <w:t xml:space="preserve"> </w:t>
      </w:r>
      <w:r w:rsidR="00F235F5">
        <w:rPr>
          <w:lang w:val="en-GB"/>
        </w:rPr>
        <w:t xml:space="preserve">has methylation </w:t>
      </w:r>
      <w:r w:rsidRPr="003140DF">
        <w:rPr>
          <w:lang w:val="en-GB"/>
          <w:rPrChange w:id="3390" w:author="schulz" w:date="2016-01-10T18:02:00Z">
            <w:rPr/>
          </w:rPrChange>
        </w:rPr>
        <w:t>capability</w:t>
      </w:r>
      <w:r w:rsidRPr="003140DF">
        <w:rPr>
          <w:spacing w:val="-1"/>
          <w:lang w:val="en-GB"/>
          <w:rPrChange w:id="3391" w:author="schulz" w:date="2016-01-10T18:02:00Z">
            <w:rPr>
              <w:spacing w:val="-1"/>
            </w:rPr>
          </w:rPrChange>
        </w:rPr>
        <w:t>,</w:t>
      </w:r>
      <w:r w:rsidRPr="003140DF">
        <w:rPr>
          <w:spacing w:val="-11"/>
          <w:lang w:val="en-GB"/>
          <w:rPrChange w:id="3392" w:author="schulz" w:date="2016-01-10T18:02:00Z">
            <w:rPr>
              <w:spacing w:val="-11"/>
            </w:rPr>
          </w:rPrChange>
        </w:rPr>
        <w:t xml:space="preserve"> </w:t>
      </w:r>
      <w:r w:rsidRPr="003140DF">
        <w:rPr>
          <w:lang w:val="en-GB"/>
          <w:rPrChange w:id="3393" w:author="schulz" w:date="2016-01-10T18:02:00Z">
            <w:rPr/>
          </w:rPrChange>
        </w:rPr>
        <w:t>with</w:t>
      </w:r>
      <w:r w:rsidRPr="003140DF">
        <w:rPr>
          <w:spacing w:val="-13"/>
          <w:lang w:val="en-GB"/>
          <w:rPrChange w:id="3394" w:author="schulz" w:date="2016-01-10T18:02:00Z">
            <w:rPr>
              <w:spacing w:val="-13"/>
            </w:rPr>
          </w:rPrChange>
        </w:rPr>
        <w:t xml:space="preserve"> </w:t>
      </w:r>
      <w:r w:rsidRPr="003140DF">
        <w:rPr>
          <w:lang w:val="en-GB"/>
          <w:rPrChange w:id="3395" w:author="schulz" w:date="2016-01-10T18:02:00Z">
            <w:rPr/>
          </w:rPrChange>
        </w:rPr>
        <w:t>relational</w:t>
      </w:r>
      <w:r w:rsidRPr="003140DF">
        <w:rPr>
          <w:spacing w:val="-13"/>
          <w:lang w:val="en-GB"/>
          <w:rPrChange w:id="3396" w:author="schulz" w:date="2016-01-10T18:02:00Z">
            <w:rPr>
              <w:spacing w:val="-13"/>
            </w:rPr>
          </w:rPrChange>
        </w:rPr>
        <w:t xml:space="preserve"> </w:t>
      </w:r>
      <w:r w:rsidRPr="003140DF">
        <w:rPr>
          <w:lang w:val="en-GB"/>
          <w:rPrChange w:id="3397" w:author="schulz" w:date="2016-01-10T18:02:00Z">
            <w:rPr/>
          </w:rPrChange>
        </w:rPr>
        <w:t>or</w:t>
      </w:r>
      <w:r w:rsidRPr="003140DF">
        <w:rPr>
          <w:spacing w:val="-13"/>
          <w:lang w:val="en-GB"/>
          <w:rPrChange w:id="3398" w:author="schulz" w:date="2016-01-10T18:02:00Z">
            <w:rPr>
              <w:spacing w:val="-13"/>
            </w:rPr>
          </w:rPrChange>
        </w:rPr>
        <w:t xml:space="preserve"> </w:t>
      </w:r>
      <w:r w:rsidRPr="003140DF">
        <w:rPr>
          <w:spacing w:val="-3"/>
          <w:lang w:val="en-GB"/>
          <w:rPrChange w:id="3399" w:author="schulz" w:date="2016-01-10T18:02:00Z">
            <w:rPr>
              <w:spacing w:val="-3"/>
            </w:rPr>
          </w:rPrChange>
        </w:rPr>
        <w:t>SPARQL</w:t>
      </w:r>
      <w:r w:rsidRPr="003140DF">
        <w:rPr>
          <w:spacing w:val="-13"/>
          <w:lang w:val="en-GB"/>
          <w:rPrChange w:id="3400" w:author="schulz" w:date="2016-01-10T18:02:00Z">
            <w:rPr>
              <w:spacing w:val="-13"/>
            </w:rPr>
          </w:rPrChange>
        </w:rPr>
        <w:t xml:space="preserve"> </w:t>
      </w:r>
      <w:r w:rsidRPr="003140DF">
        <w:rPr>
          <w:lang w:val="en-GB"/>
          <w:rPrChange w:id="3401" w:author="schulz" w:date="2016-01-10T18:02:00Z">
            <w:rPr/>
          </w:rPrChange>
        </w:rPr>
        <w:t>(without</w:t>
      </w:r>
      <w:r w:rsidRPr="003140DF">
        <w:rPr>
          <w:spacing w:val="-12"/>
          <w:lang w:val="en-GB"/>
          <w:rPrChange w:id="3402" w:author="schulz" w:date="2016-01-10T18:02:00Z">
            <w:rPr>
              <w:spacing w:val="-12"/>
            </w:rPr>
          </w:rPrChange>
        </w:rPr>
        <w:t xml:space="preserve"> </w:t>
      </w:r>
      <w:r w:rsidRPr="003140DF">
        <w:rPr>
          <w:lang w:val="en-GB"/>
          <w:rPrChange w:id="3403" w:author="schulz" w:date="2016-01-10T18:02:00Z">
            <w:rPr/>
          </w:rPrChange>
        </w:rPr>
        <w:t>ontological</w:t>
      </w:r>
      <w:r w:rsidRPr="003140DF">
        <w:rPr>
          <w:spacing w:val="-13"/>
          <w:lang w:val="en-GB"/>
          <w:rPrChange w:id="3404" w:author="schulz" w:date="2016-01-10T18:02:00Z">
            <w:rPr>
              <w:spacing w:val="-13"/>
            </w:rPr>
          </w:rPrChange>
        </w:rPr>
        <w:t xml:space="preserve"> </w:t>
      </w:r>
      <w:r w:rsidRPr="003140DF">
        <w:rPr>
          <w:lang w:val="en-GB"/>
          <w:rPrChange w:id="3405" w:author="schulz" w:date="2016-01-10T18:02:00Z">
            <w:rPr/>
          </w:rPrChange>
        </w:rPr>
        <w:t>treatments),</w:t>
      </w:r>
      <w:r w:rsidRPr="003140DF">
        <w:rPr>
          <w:spacing w:val="28"/>
          <w:w w:val="99"/>
          <w:lang w:val="en-GB"/>
          <w:rPrChange w:id="3406" w:author="schulz" w:date="2016-01-10T18:02:00Z">
            <w:rPr>
              <w:spacing w:val="28"/>
              <w:w w:val="99"/>
            </w:rPr>
          </w:rPrChange>
        </w:rPr>
        <w:t xml:space="preserve"> </w:t>
      </w:r>
      <w:r w:rsidRPr="003140DF">
        <w:rPr>
          <w:lang w:val="en-GB"/>
          <w:rPrChange w:id="3407" w:author="schulz" w:date="2016-01-10T18:02:00Z">
            <w:rPr/>
          </w:rPrChange>
        </w:rPr>
        <w:t>the</w:t>
      </w:r>
      <w:r w:rsidRPr="003140DF">
        <w:rPr>
          <w:spacing w:val="24"/>
          <w:lang w:val="en-GB"/>
          <w:rPrChange w:id="3408" w:author="schulz" w:date="2016-01-10T18:02:00Z">
            <w:rPr>
              <w:spacing w:val="24"/>
            </w:rPr>
          </w:rPrChange>
        </w:rPr>
        <w:t xml:space="preserve"> </w:t>
      </w:r>
      <w:r w:rsidRPr="003140DF">
        <w:rPr>
          <w:lang w:val="en-GB"/>
          <w:rPrChange w:id="3409" w:author="schulz" w:date="2016-01-10T18:02:00Z">
            <w:rPr/>
          </w:rPrChange>
        </w:rPr>
        <w:t>user</w:t>
      </w:r>
      <w:r w:rsidRPr="003140DF">
        <w:rPr>
          <w:spacing w:val="25"/>
          <w:lang w:val="en-GB"/>
          <w:rPrChange w:id="3410" w:author="schulz" w:date="2016-01-10T18:02:00Z">
            <w:rPr>
              <w:spacing w:val="25"/>
            </w:rPr>
          </w:rPrChange>
        </w:rPr>
        <w:t xml:space="preserve"> </w:t>
      </w:r>
      <w:r w:rsidRPr="003140DF">
        <w:rPr>
          <w:lang w:val="en-GB"/>
          <w:rPrChange w:id="3411" w:author="schulz" w:date="2016-01-10T18:02:00Z">
            <w:rPr/>
          </w:rPrChange>
        </w:rPr>
        <w:t>must</w:t>
      </w:r>
      <w:r w:rsidRPr="003140DF">
        <w:rPr>
          <w:spacing w:val="25"/>
          <w:lang w:val="en-GB"/>
          <w:rPrChange w:id="3412" w:author="schulz" w:date="2016-01-10T18:02:00Z">
            <w:rPr>
              <w:spacing w:val="25"/>
            </w:rPr>
          </w:rPrChange>
        </w:rPr>
        <w:t xml:space="preserve"> </w:t>
      </w:r>
      <w:r w:rsidRPr="003140DF">
        <w:rPr>
          <w:lang w:val="en-GB"/>
          <w:rPrChange w:id="3413" w:author="schulz" w:date="2016-01-10T18:02:00Z">
            <w:rPr/>
          </w:rPrChange>
        </w:rPr>
        <w:t>create</w:t>
      </w:r>
      <w:r w:rsidRPr="003140DF">
        <w:rPr>
          <w:spacing w:val="25"/>
          <w:lang w:val="en-GB"/>
          <w:rPrChange w:id="3414" w:author="schulz" w:date="2016-01-10T18:02:00Z">
            <w:rPr>
              <w:spacing w:val="25"/>
            </w:rPr>
          </w:rPrChange>
        </w:rPr>
        <w:t xml:space="preserve"> </w:t>
      </w:r>
      <w:r w:rsidRPr="003140DF">
        <w:rPr>
          <w:lang w:val="en-GB"/>
          <w:rPrChange w:id="3415" w:author="schulz" w:date="2016-01-10T18:02:00Z">
            <w:rPr/>
          </w:rPrChange>
        </w:rPr>
        <w:t>joins</w:t>
      </w:r>
      <w:r w:rsidRPr="003140DF">
        <w:rPr>
          <w:spacing w:val="25"/>
          <w:lang w:val="en-GB"/>
          <w:rPrChange w:id="3416" w:author="schulz" w:date="2016-01-10T18:02:00Z">
            <w:rPr>
              <w:spacing w:val="25"/>
            </w:rPr>
          </w:rPrChange>
        </w:rPr>
        <w:t xml:space="preserve"> </w:t>
      </w:r>
      <w:r w:rsidRPr="003140DF">
        <w:rPr>
          <w:lang w:val="en-GB"/>
          <w:rPrChange w:id="3417" w:author="schulz" w:date="2016-01-10T18:02:00Z">
            <w:rPr/>
          </w:rPrChange>
        </w:rPr>
        <w:t>and</w:t>
      </w:r>
      <w:r w:rsidRPr="003140DF">
        <w:rPr>
          <w:spacing w:val="25"/>
          <w:lang w:val="en-GB"/>
          <w:rPrChange w:id="3418" w:author="schulz" w:date="2016-01-10T18:02:00Z">
            <w:rPr>
              <w:spacing w:val="25"/>
            </w:rPr>
          </w:rPrChange>
        </w:rPr>
        <w:t xml:space="preserve"> </w:t>
      </w:r>
      <w:r w:rsidRPr="003140DF">
        <w:rPr>
          <w:lang w:val="en-GB"/>
          <w:rPrChange w:id="3419" w:author="schulz" w:date="2016-01-10T18:02:00Z">
            <w:rPr/>
          </w:rPrChange>
        </w:rPr>
        <w:t>filters</w:t>
      </w:r>
      <w:r w:rsidRPr="003140DF">
        <w:rPr>
          <w:spacing w:val="25"/>
          <w:lang w:val="en-GB"/>
          <w:rPrChange w:id="3420" w:author="schulz" w:date="2016-01-10T18:02:00Z">
            <w:rPr>
              <w:spacing w:val="25"/>
            </w:rPr>
          </w:rPrChange>
        </w:rPr>
        <w:t xml:space="preserve"> </w:t>
      </w:r>
      <w:r w:rsidRPr="003140DF">
        <w:rPr>
          <w:lang w:val="en-GB"/>
          <w:rPrChange w:id="3421" w:author="schulz" w:date="2016-01-10T18:02:00Z">
            <w:rPr/>
          </w:rPrChange>
        </w:rPr>
        <w:t>to</w:t>
      </w:r>
      <w:r w:rsidRPr="003140DF">
        <w:rPr>
          <w:spacing w:val="25"/>
          <w:lang w:val="en-GB"/>
          <w:rPrChange w:id="3422" w:author="schulz" w:date="2016-01-10T18:02:00Z">
            <w:rPr>
              <w:spacing w:val="25"/>
            </w:rPr>
          </w:rPrChange>
        </w:rPr>
        <w:t xml:space="preserve"> </w:t>
      </w:r>
      <w:r w:rsidRPr="003140DF">
        <w:rPr>
          <w:spacing w:val="-1"/>
          <w:lang w:val="en-GB"/>
          <w:rPrChange w:id="3423" w:author="schulz" w:date="2016-01-10T18:02:00Z">
            <w:rPr>
              <w:spacing w:val="-1"/>
            </w:rPr>
          </w:rPrChange>
        </w:rPr>
        <w:t>gather</w:t>
      </w:r>
      <w:r w:rsidRPr="003140DF">
        <w:rPr>
          <w:spacing w:val="25"/>
          <w:lang w:val="en-GB"/>
          <w:rPrChange w:id="3424" w:author="schulz" w:date="2016-01-10T18:02:00Z">
            <w:rPr>
              <w:spacing w:val="25"/>
            </w:rPr>
          </w:rPrChange>
        </w:rPr>
        <w:t xml:space="preserve"> </w:t>
      </w:r>
      <w:r w:rsidRPr="003140DF">
        <w:rPr>
          <w:lang w:val="en-GB"/>
          <w:rPrChange w:id="3425" w:author="schulz" w:date="2016-01-10T18:02:00Z">
            <w:rPr/>
          </w:rPrChange>
        </w:rPr>
        <w:t>content</w:t>
      </w:r>
      <w:r w:rsidRPr="003140DF">
        <w:rPr>
          <w:spacing w:val="25"/>
          <w:lang w:val="en-GB"/>
          <w:rPrChange w:id="3426" w:author="schulz" w:date="2016-01-10T18:02:00Z">
            <w:rPr>
              <w:spacing w:val="25"/>
            </w:rPr>
          </w:rPrChange>
        </w:rPr>
        <w:t xml:space="preserve"> </w:t>
      </w:r>
      <w:r w:rsidRPr="003140DF">
        <w:rPr>
          <w:lang w:val="en-GB"/>
          <w:rPrChange w:id="3427" w:author="schulz" w:date="2016-01-10T18:02:00Z">
            <w:rPr/>
          </w:rPrChange>
        </w:rPr>
        <w:t>from</w:t>
      </w:r>
      <w:r w:rsidRPr="003140DF">
        <w:rPr>
          <w:spacing w:val="25"/>
          <w:lang w:val="en-GB"/>
          <w:rPrChange w:id="3428" w:author="schulz" w:date="2016-01-10T18:02:00Z">
            <w:rPr>
              <w:spacing w:val="25"/>
            </w:rPr>
          </w:rPrChange>
        </w:rPr>
        <w:t xml:space="preserve"> </w:t>
      </w:r>
      <w:r w:rsidRPr="003140DF">
        <w:rPr>
          <w:spacing w:val="-1"/>
          <w:lang w:val="en-GB"/>
          <w:rPrChange w:id="3429" w:author="schulz" w:date="2016-01-10T18:02:00Z">
            <w:rPr>
              <w:spacing w:val="-1"/>
            </w:rPr>
          </w:rPrChange>
        </w:rPr>
        <w:t>different</w:t>
      </w:r>
      <w:r w:rsidRPr="003140DF">
        <w:rPr>
          <w:spacing w:val="21"/>
          <w:w w:val="99"/>
          <w:lang w:val="en-GB"/>
          <w:rPrChange w:id="3430" w:author="schulz" w:date="2016-01-10T18:02:00Z">
            <w:rPr>
              <w:spacing w:val="21"/>
              <w:w w:val="99"/>
            </w:rPr>
          </w:rPrChange>
        </w:rPr>
        <w:t xml:space="preserve"> </w:t>
      </w:r>
      <w:r w:rsidRPr="003140DF">
        <w:rPr>
          <w:lang w:val="en-GB"/>
          <w:rPrChange w:id="3431" w:author="schulz" w:date="2016-01-10T18:02:00Z">
            <w:rPr/>
          </w:rPrChange>
        </w:rPr>
        <w:t>tables/filters.</w:t>
      </w:r>
      <w:r w:rsidRPr="003140DF">
        <w:rPr>
          <w:spacing w:val="26"/>
          <w:lang w:val="en-GB"/>
          <w:rPrChange w:id="3432" w:author="schulz" w:date="2016-01-10T18:02:00Z">
            <w:rPr>
              <w:spacing w:val="26"/>
            </w:rPr>
          </w:rPrChange>
        </w:rPr>
        <w:t xml:space="preserve"> </w:t>
      </w:r>
      <w:r w:rsidRPr="003140DF">
        <w:rPr>
          <w:spacing w:val="-2"/>
          <w:lang w:val="en-GB"/>
          <w:rPrChange w:id="3433" w:author="schulz" w:date="2016-01-10T18:02:00Z">
            <w:rPr>
              <w:spacing w:val="-2"/>
            </w:rPr>
          </w:rPrChange>
        </w:rPr>
        <w:t>With</w:t>
      </w:r>
      <w:r w:rsidRPr="003140DF">
        <w:rPr>
          <w:spacing w:val="16"/>
          <w:lang w:val="en-GB"/>
          <w:rPrChange w:id="3434" w:author="schulz" w:date="2016-01-10T18:02:00Z">
            <w:rPr>
              <w:spacing w:val="16"/>
            </w:rPr>
          </w:rPrChange>
        </w:rPr>
        <w:t xml:space="preserve"> </w:t>
      </w:r>
      <w:r w:rsidRPr="003140DF">
        <w:rPr>
          <w:lang w:val="en-GB"/>
          <w:rPrChange w:id="3435" w:author="schulz" w:date="2016-01-10T18:02:00Z">
            <w:rPr/>
          </w:rPrChange>
        </w:rPr>
        <w:t>DL</w:t>
      </w:r>
      <w:r w:rsidRPr="003140DF">
        <w:rPr>
          <w:spacing w:val="17"/>
          <w:lang w:val="en-GB"/>
          <w:rPrChange w:id="3436" w:author="schulz" w:date="2016-01-10T18:02:00Z">
            <w:rPr>
              <w:spacing w:val="17"/>
            </w:rPr>
          </w:rPrChange>
        </w:rPr>
        <w:t xml:space="preserve"> </w:t>
      </w:r>
      <w:r w:rsidRPr="003140DF">
        <w:rPr>
          <w:spacing w:val="-2"/>
          <w:lang w:val="en-GB"/>
          <w:rPrChange w:id="3437" w:author="schulz" w:date="2016-01-10T18:02:00Z">
            <w:rPr>
              <w:spacing w:val="-2"/>
            </w:rPr>
          </w:rPrChange>
        </w:rPr>
        <w:t>query,</w:t>
      </w:r>
      <w:r w:rsidRPr="003140DF">
        <w:rPr>
          <w:spacing w:val="26"/>
          <w:lang w:val="en-GB"/>
          <w:rPrChange w:id="3438" w:author="schulz" w:date="2016-01-10T18:02:00Z">
            <w:rPr>
              <w:spacing w:val="26"/>
            </w:rPr>
          </w:rPrChange>
        </w:rPr>
        <w:t xml:space="preserve"> </w:t>
      </w:r>
      <w:r w:rsidRPr="003140DF">
        <w:rPr>
          <w:lang w:val="en-GB"/>
          <w:rPrChange w:id="3439" w:author="schulz" w:date="2016-01-10T18:02:00Z">
            <w:rPr/>
          </w:rPrChange>
        </w:rPr>
        <w:t>we</w:t>
      </w:r>
      <w:r w:rsidRPr="003140DF">
        <w:rPr>
          <w:spacing w:val="16"/>
          <w:lang w:val="en-GB"/>
          <w:rPrChange w:id="3440" w:author="schulz" w:date="2016-01-10T18:02:00Z">
            <w:rPr>
              <w:spacing w:val="16"/>
            </w:rPr>
          </w:rPrChange>
        </w:rPr>
        <w:t xml:space="preserve"> </w:t>
      </w:r>
      <w:r w:rsidRPr="003140DF">
        <w:rPr>
          <w:lang w:val="en-GB"/>
          <w:rPrChange w:id="3441" w:author="schulz" w:date="2016-01-10T18:02:00Z">
            <w:rPr/>
          </w:rPrChange>
        </w:rPr>
        <w:t>only</w:t>
      </w:r>
      <w:r w:rsidRPr="003140DF">
        <w:rPr>
          <w:spacing w:val="16"/>
          <w:lang w:val="en-GB"/>
          <w:rPrChange w:id="3442" w:author="schulz" w:date="2016-01-10T18:02:00Z">
            <w:rPr>
              <w:spacing w:val="16"/>
            </w:rPr>
          </w:rPrChange>
        </w:rPr>
        <w:t xml:space="preserve"> </w:t>
      </w:r>
      <w:r w:rsidRPr="003140DF">
        <w:rPr>
          <w:lang w:val="en-GB"/>
          <w:rPrChange w:id="3443" w:author="schulz" w:date="2016-01-10T18:02:00Z">
            <w:rPr/>
          </w:rPrChange>
        </w:rPr>
        <w:t>need</w:t>
      </w:r>
      <w:r w:rsidRPr="003140DF">
        <w:rPr>
          <w:spacing w:val="17"/>
          <w:lang w:val="en-GB"/>
          <w:rPrChange w:id="3444" w:author="schulz" w:date="2016-01-10T18:02:00Z">
            <w:rPr>
              <w:spacing w:val="17"/>
            </w:rPr>
          </w:rPrChange>
        </w:rPr>
        <w:t xml:space="preserve"> </w:t>
      </w:r>
      <w:r w:rsidRPr="003140DF">
        <w:rPr>
          <w:lang w:val="en-GB"/>
          <w:rPrChange w:id="3445" w:author="schulz" w:date="2016-01-10T18:02:00Z">
            <w:rPr/>
          </w:rPrChange>
        </w:rPr>
        <w:t>to</w:t>
      </w:r>
      <w:r w:rsidRPr="003140DF">
        <w:rPr>
          <w:spacing w:val="16"/>
          <w:lang w:val="en-GB"/>
          <w:rPrChange w:id="3446" w:author="schulz" w:date="2016-01-10T18:02:00Z">
            <w:rPr>
              <w:spacing w:val="16"/>
            </w:rPr>
          </w:rPrChange>
        </w:rPr>
        <w:t xml:space="preserve"> </w:t>
      </w:r>
      <w:r w:rsidRPr="003140DF">
        <w:rPr>
          <w:lang w:val="en-GB"/>
          <w:rPrChange w:id="3447" w:author="schulz" w:date="2016-01-10T18:02:00Z">
            <w:rPr/>
          </w:rPrChange>
        </w:rPr>
        <w:t>define</w:t>
      </w:r>
      <w:r w:rsidRPr="003140DF">
        <w:rPr>
          <w:spacing w:val="16"/>
          <w:lang w:val="en-GB"/>
          <w:rPrChange w:id="3448" w:author="schulz" w:date="2016-01-10T18:02:00Z">
            <w:rPr>
              <w:spacing w:val="16"/>
            </w:rPr>
          </w:rPrChange>
        </w:rPr>
        <w:t xml:space="preserve"> </w:t>
      </w:r>
      <w:r w:rsidRPr="003140DF">
        <w:rPr>
          <w:spacing w:val="-2"/>
          <w:lang w:val="en-GB"/>
          <w:rPrChange w:id="3449" w:author="schulz" w:date="2016-01-10T18:02:00Z">
            <w:rPr>
              <w:spacing w:val="-2"/>
            </w:rPr>
          </w:rPrChange>
        </w:rPr>
        <w:t>how</w:t>
      </w:r>
      <w:r w:rsidRPr="003140DF">
        <w:rPr>
          <w:spacing w:val="17"/>
          <w:lang w:val="en-GB"/>
          <w:rPrChange w:id="3450" w:author="schulz" w:date="2016-01-10T18:02:00Z">
            <w:rPr>
              <w:spacing w:val="17"/>
            </w:rPr>
          </w:rPrChange>
        </w:rPr>
        <w:t xml:space="preserve"> </w:t>
      </w:r>
      <w:r w:rsidRPr="003140DF">
        <w:rPr>
          <w:lang w:val="en-GB"/>
          <w:rPrChange w:id="3451" w:author="schulz" w:date="2016-01-10T18:02:00Z">
            <w:rPr/>
          </w:rPrChange>
        </w:rPr>
        <w:t>the</w:t>
      </w:r>
      <w:r w:rsidRPr="003140DF">
        <w:rPr>
          <w:spacing w:val="16"/>
          <w:lang w:val="en-GB"/>
          <w:rPrChange w:id="3452" w:author="schulz" w:date="2016-01-10T18:02:00Z">
            <w:rPr>
              <w:spacing w:val="16"/>
            </w:rPr>
          </w:rPrChange>
        </w:rPr>
        <w:t xml:space="preserve"> </w:t>
      </w:r>
      <w:r w:rsidRPr="003140DF">
        <w:rPr>
          <w:lang w:val="en-GB"/>
          <w:rPrChange w:id="3453" w:author="schulz" w:date="2016-01-10T18:02:00Z">
            <w:rPr/>
          </w:rPrChange>
        </w:rPr>
        <w:t>process</w:t>
      </w:r>
      <w:r w:rsidRPr="003140DF">
        <w:rPr>
          <w:spacing w:val="25"/>
          <w:w w:val="99"/>
          <w:lang w:val="en-GB"/>
          <w:rPrChange w:id="3454" w:author="schulz" w:date="2016-01-10T18:02:00Z">
            <w:rPr>
              <w:spacing w:val="25"/>
              <w:w w:val="99"/>
            </w:rPr>
          </w:rPrChange>
        </w:rPr>
        <w:t xml:space="preserve"> </w:t>
      </w:r>
      <w:r w:rsidRPr="003140DF">
        <w:rPr>
          <w:spacing w:val="-2"/>
          <w:lang w:val="en-GB"/>
          <w:rPrChange w:id="3455" w:author="schulz" w:date="2016-01-10T18:02:00Z">
            <w:rPr>
              <w:spacing w:val="-2"/>
            </w:rPr>
          </w:rPrChange>
        </w:rPr>
        <w:t>behave</w:t>
      </w:r>
      <w:r w:rsidR="00F235F5">
        <w:rPr>
          <w:spacing w:val="-2"/>
          <w:lang w:val="en-GB"/>
        </w:rPr>
        <w:t>s</w:t>
      </w:r>
      <w:r w:rsidRPr="003140DF">
        <w:rPr>
          <w:spacing w:val="-8"/>
          <w:lang w:val="en-GB"/>
          <w:rPrChange w:id="3456" w:author="schulz" w:date="2016-01-10T18:02:00Z">
            <w:rPr>
              <w:spacing w:val="-8"/>
            </w:rPr>
          </w:rPrChange>
        </w:rPr>
        <w:t xml:space="preserve"> </w:t>
      </w:r>
      <w:r w:rsidRPr="003140DF">
        <w:rPr>
          <w:lang w:val="en-GB"/>
          <w:rPrChange w:id="3457" w:author="schulz" w:date="2016-01-10T18:02:00Z">
            <w:rPr/>
          </w:rPrChange>
        </w:rPr>
        <w:t>and</w:t>
      </w:r>
      <w:r w:rsidRPr="003140DF">
        <w:rPr>
          <w:spacing w:val="-8"/>
          <w:lang w:val="en-GB"/>
          <w:rPrChange w:id="3458" w:author="schulz" w:date="2016-01-10T18:02:00Z">
            <w:rPr>
              <w:spacing w:val="-8"/>
            </w:rPr>
          </w:rPrChange>
        </w:rPr>
        <w:t xml:space="preserve"> </w:t>
      </w:r>
      <w:r w:rsidRPr="003140DF">
        <w:rPr>
          <w:spacing w:val="-2"/>
          <w:lang w:val="en-GB"/>
          <w:rPrChange w:id="3459" w:author="schulz" w:date="2016-01-10T18:02:00Z">
            <w:rPr>
              <w:spacing w:val="-2"/>
            </w:rPr>
          </w:rPrChange>
        </w:rPr>
        <w:t>leave</w:t>
      </w:r>
      <w:r w:rsidRPr="003140DF">
        <w:rPr>
          <w:spacing w:val="-7"/>
          <w:lang w:val="en-GB"/>
          <w:rPrChange w:id="3460" w:author="schulz" w:date="2016-01-10T18:02:00Z">
            <w:rPr>
              <w:spacing w:val="-7"/>
            </w:rPr>
          </w:rPrChange>
        </w:rPr>
        <w:t xml:space="preserve"> </w:t>
      </w:r>
      <w:r w:rsidRPr="003140DF">
        <w:rPr>
          <w:lang w:val="en-GB"/>
          <w:rPrChange w:id="3461" w:author="schulz" w:date="2016-01-10T18:02:00Z">
            <w:rPr/>
          </w:rPrChange>
        </w:rPr>
        <w:t>the</w:t>
      </w:r>
      <w:r w:rsidRPr="003140DF">
        <w:rPr>
          <w:spacing w:val="-8"/>
          <w:lang w:val="en-GB"/>
          <w:rPrChange w:id="3462" w:author="schulz" w:date="2016-01-10T18:02:00Z">
            <w:rPr>
              <w:spacing w:val="-8"/>
            </w:rPr>
          </w:rPrChange>
        </w:rPr>
        <w:t xml:space="preserve"> </w:t>
      </w:r>
      <w:r w:rsidRPr="003140DF">
        <w:rPr>
          <w:lang w:val="en-GB"/>
          <w:rPrChange w:id="3463" w:author="schulz" w:date="2016-01-10T18:02:00Z">
            <w:rPr/>
          </w:rPrChange>
        </w:rPr>
        <w:t>querying</w:t>
      </w:r>
      <w:r w:rsidRPr="003140DF">
        <w:rPr>
          <w:spacing w:val="-7"/>
          <w:lang w:val="en-GB"/>
          <w:rPrChange w:id="3464" w:author="schulz" w:date="2016-01-10T18:02:00Z">
            <w:rPr>
              <w:spacing w:val="-7"/>
            </w:rPr>
          </w:rPrChange>
        </w:rPr>
        <w:t xml:space="preserve"> </w:t>
      </w:r>
      <w:r w:rsidRPr="003140DF">
        <w:rPr>
          <w:lang w:val="en-GB"/>
          <w:rPrChange w:id="3465" w:author="schulz" w:date="2016-01-10T18:02:00Z">
            <w:rPr/>
          </w:rPrChange>
        </w:rPr>
        <w:t>and</w:t>
      </w:r>
      <w:r w:rsidRPr="003140DF">
        <w:rPr>
          <w:spacing w:val="-8"/>
          <w:lang w:val="en-GB"/>
          <w:rPrChange w:id="3466" w:author="schulz" w:date="2016-01-10T18:02:00Z">
            <w:rPr>
              <w:spacing w:val="-8"/>
            </w:rPr>
          </w:rPrChange>
        </w:rPr>
        <w:t xml:space="preserve"> </w:t>
      </w:r>
      <w:r w:rsidRPr="003140DF">
        <w:rPr>
          <w:lang w:val="en-GB"/>
          <w:rPrChange w:id="3467" w:author="schulz" w:date="2016-01-10T18:02:00Z">
            <w:rPr/>
          </w:rPrChange>
        </w:rPr>
        <w:t>computing</w:t>
      </w:r>
      <w:r w:rsidRPr="003140DF">
        <w:rPr>
          <w:spacing w:val="-8"/>
          <w:lang w:val="en-GB"/>
          <w:rPrChange w:id="3468" w:author="schulz" w:date="2016-01-10T18:02:00Z">
            <w:rPr>
              <w:spacing w:val="-8"/>
            </w:rPr>
          </w:rPrChange>
        </w:rPr>
        <w:t xml:space="preserve"> </w:t>
      </w:r>
      <w:r w:rsidRPr="003140DF">
        <w:rPr>
          <w:spacing w:val="-1"/>
          <w:lang w:val="en-GB"/>
          <w:rPrChange w:id="3469" w:author="schulz" w:date="2016-01-10T18:02:00Z">
            <w:rPr>
              <w:spacing w:val="-1"/>
            </w:rPr>
          </w:rPrChange>
        </w:rPr>
        <w:t>complexity</w:t>
      </w:r>
      <w:r w:rsidRPr="003140DF">
        <w:rPr>
          <w:spacing w:val="-7"/>
          <w:lang w:val="en-GB"/>
          <w:rPrChange w:id="3470" w:author="schulz" w:date="2016-01-10T18:02:00Z">
            <w:rPr>
              <w:spacing w:val="-7"/>
            </w:rPr>
          </w:rPrChange>
        </w:rPr>
        <w:t xml:space="preserve"> </w:t>
      </w:r>
      <w:r w:rsidRPr="003140DF">
        <w:rPr>
          <w:lang w:val="en-GB"/>
          <w:rPrChange w:id="3471" w:author="schulz" w:date="2016-01-10T18:02:00Z">
            <w:rPr/>
          </w:rPrChange>
        </w:rPr>
        <w:t>to</w:t>
      </w:r>
      <w:r w:rsidRPr="003140DF">
        <w:rPr>
          <w:spacing w:val="-7"/>
          <w:lang w:val="en-GB"/>
          <w:rPrChange w:id="3472" w:author="schulz" w:date="2016-01-10T18:02:00Z">
            <w:rPr>
              <w:spacing w:val="-7"/>
            </w:rPr>
          </w:rPrChange>
        </w:rPr>
        <w:t xml:space="preserve"> </w:t>
      </w:r>
      <w:r w:rsidRPr="003140DF">
        <w:rPr>
          <w:lang w:val="en-GB"/>
          <w:rPrChange w:id="3473" w:author="schulz" w:date="2016-01-10T18:02:00Z">
            <w:rPr/>
          </w:rPrChange>
        </w:rPr>
        <w:t>the</w:t>
      </w:r>
      <w:r w:rsidRPr="003140DF">
        <w:rPr>
          <w:spacing w:val="-8"/>
          <w:lang w:val="en-GB"/>
          <w:rPrChange w:id="3474" w:author="schulz" w:date="2016-01-10T18:02:00Z">
            <w:rPr>
              <w:spacing w:val="-8"/>
            </w:rPr>
          </w:rPrChange>
        </w:rPr>
        <w:t xml:space="preserve"> </w:t>
      </w:r>
      <w:r w:rsidRPr="003140DF">
        <w:rPr>
          <w:lang w:val="en-GB"/>
          <w:rPrChange w:id="3475" w:author="schulz" w:date="2016-01-10T18:02:00Z">
            <w:rPr/>
          </w:rPrChange>
        </w:rPr>
        <w:t>machine.</w:t>
      </w:r>
      <w:r w:rsidRPr="003140DF">
        <w:rPr>
          <w:spacing w:val="31"/>
          <w:w w:val="99"/>
          <w:lang w:val="en-GB"/>
          <w:rPrChange w:id="3476" w:author="schulz" w:date="2016-01-10T18:02:00Z">
            <w:rPr>
              <w:spacing w:val="31"/>
              <w:w w:val="99"/>
            </w:rPr>
          </w:rPrChange>
        </w:rPr>
        <w:t xml:space="preserve"> </w:t>
      </w:r>
      <w:r w:rsidRPr="003140DF">
        <w:rPr>
          <w:lang w:val="en-GB"/>
          <w:rPrChange w:id="3477" w:author="schulz" w:date="2016-01-10T18:02:00Z">
            <w:rPr/>
          </w:rPrChange>
        </w:rPr>
        <w:t>One</w:t>
      </w:r>
      <w:r w:rsidRPr="003140DF">
        <w:rPr>
          <w:spacing w:val="4"/>
          <w:lang w:val="en-GB"/>
          <w:rPrChange w:id="3478" w:author="schulz" w:date="2016-01-10T18:02:00Z">
            <w:rPr>
              <w:spacing w:val="4"/>
            </w:rPr>
          </w:rPrChange>
        </w:rPr>
        <w:t xml:space="preserve"> </w:t>
      </w:r>
      <w:r w:rsidRPr="003140DF">
        <w:rPr>
          <w:lang w:val="en-GB"/>
          <w:rPrChange w:id="3479" w:author="schulz" w:date="2016-01-10T18:02:00Z">
            <w:rPr/>
          </w:rPrChange>
        </w:rPr>
        <w:t>may</w:t>
      </w:r>
      <w:r w:rsidRPr="003140DF">
        <w:rPr>
          <w:spacing w:val="4"/>
          <w:lang w:val="en-GB"/>
          <w:rPrChange w:id="3480" w:author="schulz" w:date="2016-01-10T18:02:00Z">
            <w:rPr>
              <w:spacing w:val="4"/>
            </w:rPr>
          </w:rPrChange>
        </w:rPr>
        <w:t xml:space="preserve"> </w:t>
      </w:r>
      <w:r w:rsidRPr="003140DF">
        <w:rPr>
          <w:spacing w:val="-1"/>
          <w:lang w:val="en-GB"/>
          <w:rPrChange w:id="3481" w:author="schulz" w:date="2016-01-10T18:02:00Z">
            <w:rPr>
              <w:spacing w:val="-1"/>
            </w:rPr>
          </w:rPrChange>
        </w:rPr>
        <w:t>argue</w:t>
      </w:r>
      <w:r w:rsidRPr="003140DF">
        <w:rPr>
          <w:spacing w:val="4"/>
          <w:lang w:val="en-GB"/>
          <w:rPrChange w:id="3482" w:author="schulz" w:date="2016-01-10T18:02:00Z">
            <w:rPr>
              <w:spacing w:val="4"/>
            </w:rPr>
          </w:rPrChange>
        </w:rPr>
        <w:t xml:space="preserve"> </w:t>
      </w:r>
      <w:r w:rsidRPr="003140DF">
        <w:rPr>
          <w:lang w:val="en-GB"/>
          <w:rPrChange w:id="3483" w:author="schulz" w:date="2016-01-10T18:02:00Z">
            <w:rPr/>
          </w:rPrChange>
        </w:rPr>
        <w:t>that</w:t>
      </w:r>
      <w:r w:rsidRPr="003140DF">
        <w:rPr>
          <w:spacing w:val="4"/>
          <w:lang w:val="en-GB"/>
          <w:rPrChange w:id="3484" w:author="schulz" w:date="2016-01-10T18:02:00Z">
            <w:rPr>
              <w:spacing w:val="4"/>
            </w:rPr>
          </w:rPrChange>
        </w:rPr>
        <w:t xml:space="preserve"> </w:t>
      </w:r>
      <w:r w:rsidR="00F235F5">
        <w:rPr>
          <w:lang w:val="en-GB"/>
        </w:rPr>
        <w:t xml:space="preserve">this </w:t>
      </w:r>
      <w:r w:rsidRPr="003140DF">
        <w:rPr>
          <w:lang w:val="en-GB"/>
          <w:rPrChange w:id="3485" w:author="schulz" w:date="2016-01-10T18:02:00Z">
            <w:rPr/>
          </w:rPrChange>
        </w:rPr>
        <w:t>approach</w:t>
      </w:r>
      <w:r w:rsidRPr="003140DF">
        <w:rPr>
          <w:spacing w:val="5"/>
          <w:lang w:val="en-GB"/>
          <w:rPrChange w:id="3486" w:author="schulz" w:date="2016-01-10T18:02:00Z">
            <w:rPr>
              <w:spacing w:val="5"/>
            </w:rPr>
          </w:rPrChange>
        </w:rPr>
        <w:t xml:space="preserve"> </w:t>
      </w:r>
      <w:r w:rsidRPr="003140DF">
        <w:rPr>
          <w:lang w:val="en-GB"/>
          <w:rPrChange w:id="3487" w:author="schulz" w:date="2016-01-10T18:02:00Z">
            <w:rPr/>
          </w:rPrChange>
        </w:rPr>
        <w:t>generates</w:t>
      </w:r>
      <w:r w:rsidRPr="003140DF">
        <w:rPr>
          <w:spacing w:val="4"/>
          <w:lang w:val="en-GB"/>
          <w:rPrChange w:id="3488" w:author="schulz" w:date="2016-01-10T18:02:00Z">
            <w:rPr>
              <w:spacing w:val="4"/>
            </w:rPr>
          </w:rPrChange>
        </w:rPr>
        <w:t xml:space="preserve"> </w:t>
      </w:r>
      <w:r w:rsidRPr="003140DF">
        <w:rPr>
          <w:lang w:val="en-GB"/>
          <w:rPrChange w:id="3489" w:author="schulz" w:date="2016-01-10T18:02:00Z">
            <w:rPr/>
          </w:rPrChange>
        </w:rPr>
        <w:t>more</w:t>
      </w:r>
      <w:r w:rsidRPr="003140DF">
        <w:rPr>
          <w:spacing w:val="4"/>
          <w:lang w:val="en-GB"/>
          <w:rPrChange w:id="3490" w:author="schulz" w:date="2016-01-10T18:02:00Z">
            <w:rPr>
              <w:spacing w:val="4"/>
            </w:rPr>
          </w:rPrChange>
        </w:rPr>
        <w:t xml:space="preserve"> </w:t>
      </w:r>
      <w:r w:rsidRPr="003140DF">
        <w:rPr>
          <w:spacing w:val="-1"/>
          <w:lang w:val="en-GB"/>
          <w:rPrChange w:id="3491" w:author="schulz" w:date="2016-01-10T18:02:00Z">
            <w:rPr>
              <w:spacing w:val="-1"/>
            </w:rPr>
          </w:rPrChange>
        </w:rPr>
        <w:t>complexity</w:t>
      </w:r>
      <w:r w:rsidRPr="003140DF">
        <w:rPr>
          <w:spacing w:val="4"/>
          <w:lang w:val="en-GB"/>
          <w:rPrChange w:id="3492" w:author="schulz" w:date="2016-01-10T18:02:00Z">
            <w:rPr>
              <w:spacing w:val="4"/>
            </w:rPr>
          </w:rPrChange>
        </w:rPr>
        <w:t xml:space="preserve"> </w:t>
      </w:r>
      <w:r w:rsidRPr="003140DF">
        <w:rPr>
          <w:lang w:val="en-GB"/>
          <w:rPrChange w:id="3493" w:author="schulz" w:date="2016-01-10T18:02:00Z">
            <w:rPr/>
          </w:rPrChange>
        </w:rPr>
        <w:t>to</w:t>
      </w:r>
      <w:r w:rsidRPr="003140DF">
        <w:rPr>
          <w:spacing w:val="4"/>
          <w:lang w:val="en-GB"/>
          <w:rPrChange w:id="3494" w:author="schulz" w:date="2016-01-10T18:02:00Z">
            <w:rPr>
              <w:spacing w:val="4"/>
            </w:rPr>
          </w:rPrChange>
        </w:rPr>
        <w:t xml:space="preserve"> </w:t>
      </w:r>
      <w:r w:rsidRPr="003140DF">
        <w:rPr>
          <w:lang w:val="en-GB"/>
          <w:rPrChange w:id="3495" w:author="schulz" w:date="2016-01-10T18:02:00Z">
            <w:rPr/>
          </w:rPrChange>
        </w:rPr>
        <w:t>domain</w:t>
      </w:r>
      <w:r w:rsidRPr="003140DF">
        <w:rPr>
          <w:spacing w:val="30"/>
          <w:w w:val="99"/>
          <w:lang w:val="en-GB"/>
          <w:rPrChange w:id="3496" w:author="schulz" w:date="2016-01-10T18:02:00Z">
            <w:rPr>
              <w:spacing w:val="30"/>
              <w:w w:val="99"/>
            </w:rPr>
          </w:rPrChange>
        </w:rPr>
        <w:t xml:space="preserve"> </w:t>
      </w:r>
      <w:r w:rsidRPr="003140DF">
        <w:rPr>
          <w:lang w:val="en-GB"/>
          <w:rPrChange w:id="3497" w:author="schulz" w:date="2016-01-10T18:02:00Z">
            <w:rPr/>
          </w:rPrChange>
        </w:rPr>
        <w:t>representation</w:t>
      </w:r>
      <w:r w:rsidR="00F235F5">
        <w:rPr>
          <w:lang w:val="en-GB"/>
        </w:rPr>
        <w:t>s</w:t>
      </w:r>
      <w:r w:rsidRPr="003140DF">
        <w:rPr>
          <w:lang w:val="en-GB"/>
          <w:rPrChange w:id="3498" w:author="schulz" w:date="2016-01-10T18:02:00Z">
            <w:rPr/>
          </w:rPrChange>
        </w:rPr>
        <w:t>.</w:t>
      </w:r>
      <w:r w:rsidRPr="003140DF">
        <w:rPr>
          <w:spacing w:val="4"/>
          <w:lang w:val="en-GB"/>
          <w:rPrChange w:id="3499" w:author="schulz" w:date="2016-01-10T18:02:00Z">
            <w:rPr>
              <w:spacing w:val="4"/>
            </w:rPr>
          </w:rPrChange>
        </w:rPr>
        <w:t xml:space="preserve"> </w:t>
      </w:r>
      <w:r w:rsidRPr="003140DF">
        <w:rPr>
          <w:spacing w:val="-3"/>
          <w:lang w:val="en-GB"/>
          <w:rPrChange w:id="3500" w:author="schulz" w:date="2016-01-10T18:02:00Z">
            <w:rPr>
              <w:spacing w:val="-3"/>
            </w:rPr>
          </w:rPrChange>
        </w:rPr>
        <w:t>However,</w:t>
      </w:r>
      <w:r w:rsidRPr="003140DF">
        <w:rPr>
          <w:spacing w:val="5"/>
          <w:lang w:val="en-GB"/>
          <w:rPrChange w:id="3501" w:author="schulz" w:date="2016-01-10T18:02:00Z">
            <w:rPr>
              <w:spacing w:val="5"/>
            </w:rPr>
          </w:rPrChange>
        </w:rPr>
        <w:t xml:space="preserve"> </w:t>
      </w:r>
      <w:r w:rsidRPr="003140DF">
        <w:rPr>
          <w:lang w:val="en-GB"/>
          <w:rPrChange w:id="3502" w:author="schulz" w:date="2016-01-10T18:02:00Z">
            <w:rPr/>
          </w:rPrChange>
        </w:rPr>
        <w:t>this</w:t>
      </w:r>
      <w:r w:rsidRPr="003140DF">
        <w:rPr>
          <w:spacing w:val="1"/>
          <w:lang w:val="en-GB"/>
          <w:rPrChange w:id="3503" w:author="schulz" w:date="2016-01-10T18:02:00Z">
            <w:rPr>
              <w:spacing w:val="1"/>
            </w:rPr>
          </w:rPrChange>
        </w:rPr>
        <w:t xml:space="preserve"> </w:t>
      </w:r>
      <w:r w:rsidRPr="003140DF">
        <w:rPr>
          <w:spacing w:val="-1"/>
          <w:lang w:val="en-GB"/>
          <w:rPrChange w:id="3504" w:author="schulz" w:date="2016-01-10T18:02:00Z">
            <w:rPr>
              <w:spacing w:val="-1"/>
            </w:rPr>
          </w:rPrChange>
        </w:rPr>
        <w:t>complexity</w:t>
      </w:r>
      <w:r w:rsidRPr="003140DF">
        <w:rPr>
          <w:spacing w:val="2"/>
          <w:lang w:val="en-GB"/>
          <w:rPrChange w:id="3505" w:author="schulz" w:date="2016-01-10T18:02:00Z">
            <w:rPr>
              <w:spacing w:val="2"/>
            </w:rPr>
          </w:rPrChange>
        </w:rPr>
        <w:t xml:space="preserve"> </w:t>
      </w:r>
      <w:r w:rsidRPr="003140DF">
        <w:rPr>
          <w:lang w:val="en-GB"/>
          <w:rPrChange w:id="3506" w:author="schulz" w:date="2016-01-10T18:02:00Z">
            <w:rPr/>
          </w:rPrChange>
        </w:rPr>
        <w:t>is</w:t>
      </w:r>
      <w:r w:rsidRPr="003140DF">
        <w:rPr>
          <w:spacing w:val="2"/>
          <w:lang w:val="en-GB"/>
          <w:rPrChange w:id="3507" w:author="schulz" w:date="2016-01-10T18:02:00Z">
            <w:rPr>
              <w:spacing w:val="2"/>
            </w:rPr>
          </w:rPrChange>
        </w:rPr>
        <w:t xml:space="preserve"> </w:t>
      </w:r>
      <w:r w:rsidRPr="003140DF">
        <w:rPr>
          <w:lang w:val="en-GB"/>
          <w:rPrChange w:id="3508" w:author="schulz" w:date="2016-01-10T18:02:00Z">
            <w:rPr/>
          </w:rPrChange>
        </w:rPr>
        <w:t>restricted</w:t>
      </w:r>
      <w:r w:rsidRPr="003140DF">
        <w:rPr>
          <w:spacing w:val="27"/>
          <w:w w:val="99"/>
          <w:lang w:val="en-GB"/>
          <w:rPrChange w:id="3509" w:author="schulz" w:date="2016-01-10T18:02:00Z">
            <w:rPr>
              <w:spacing w:val="27"/>
              <w:w w:val="99"/>
            </w:rPr>
          </w:rPrChange>
        </w:rPr>
        <w:t xml:space="preserve"> </w:t>
      </w:r>
      <w:r w:rsidRPr="003140DF">
        <w:rPr>
          <w:lang w:val="en-GB"/>
          <w:rPrChange w:id="3510" w:author="schulz" w:date="2016-01-10T18:02:00Z">
            <w:rPr/>
          </w:rPrChange>
        </w:rPr>
        <w:t>to</w:t>
      </w:r>
      <w:r w:rsidRPr="003140DF">
        <w:rPr>
          <w:spacing w:val="-4"/>
          <w:lang w:val="en-GB"/>
          <w:rPrChange w:id="3511" w:author="schulz" w:date="2016-01-10T18:02:00Z">
            <w:rPr>
              <w:spacing w:val="-4"/>
            </w:rPr>
          </w:rPrChange>
        </w:rPr>
        <w:t xml:space="preserve"> </w:t>
      </w:r>
      <w:r w:rsidRPr="003140DF">
        <w:rPr>
          <w:lang w:val="en-GB"/>
          <w:rPrChange w:id="3512" w:author="schulz" w:date="2016-01-10T18:02:00Z">
            <w:rPr/>
          </w:rPrChange>
        </w:rPr>
        <w:t>the</w:t>
      </w:r>
      <w:r w:rsidRPr="003140DF">
        <w:rPr>
          <w:spacing w:val="-3"/>
          <w:lang w:val="en-GB"/>
          <w:rPrChange w:id="3513" w:author="schulz" w:date="2016-01-10T18:02:00Z">
            <w:rPr>
              <w:spacing w:val="-3"/>
            </w:rPr>
          </w:rPrChange>
        </w:rPr>
        <w:t xml:space="preserve"> </w:t>
      </w:r>
      <w:r w:rsidRPr="003140DF">
        <w:rPr>
          <w:lang w:val="en-GB"/>
          <w:rPrChange w:id="3514" w:author="schulz" w:date="2016-01-10T18:02:00Z">
            <w:rPr/>
          </w:rPrChange>
        </w:rPr>
        <w:t>representational</w:t>
      </w:r>
      <w:r w:rsidRPr="003140DF">
        <w:rPr>
          <w:spacing w:val="-3"/>
          <w:lang w:val="en-GB"/>
          <w:rPrChange w:id="3515" w:author="schulz" w:date="2016-01-10T18:02:00Z">
            <w:rPr>
              <w:spacing w:val="-3"/>
            </w:rPr>
          </w:rPrChange>
        </w:rPr>
        <w:t xml:space="preserve"> </w:t>
      </w:r>
      <w:r w:rsidRPr="003140DF">
        <w:rPr>
          <w:spacing w:val="-2"/>
          <w:lang w:val="en-GB"/>
          <w:rPrChange w:id="3516" w:author="schulz" w:date="2016-01-10T18:02:00Z">
            <w:rPr>
              <w:spacing w:val="-2"/>
            </w:rPr>
          </w:rPrChange>
        </w:rPr>
        <w:t>level,</w:t>
      </w:r>
      <w:r w:rsidRPr="003140DF">
        <w:rPr>
          <w:spacing w:val="-3"/>
          <w:lang w:val="en-GB"/>
          <w:rPrChange w:id="3517" w:author="schulz" w:date="2016-01-10T18:02:00Z">
            <w:rPr>
              <w:spacing w:val="-3"/>
            </w:rPr>
          </w:rPrChange>
        </w:rPr>
        <w:t xml:space="preserve"> </w:t>
      </w:r>
      <w:r w:rsidRPr="003140DF">
        <w:rPr>
          <w:lang w:val="en-GB"/>
          <w:rPrChange w:id="3518" w:author="schulz" w:date="2016-01-10T18:02:00Z">
            <w:rPr/>
          </w:rPrChange>
        </w:rPr>
        <w:t>and</w:t>
      </w:r>
      <w:r w:rsidRPr="003140DF">
        <w:rPr>
          <w:spacing w:val="-4"/>
          <w:lang w:val="en-GB"/>
          <w:rPrChange w:id="3519" w:author="schulz" w:date="2016-01-10T18:02:00Z">
            <w:rPr>
              <w:spacing w:val="-4"/>
            </w:rPr>
          </w:rPrChange>
        </w:rPr>
        <w:t xml:space="preserve"> </w:t>
      </w:r>
      <w:r w:rsidRPr="003140DF">
        <w:rPr>
          <w:lang w:val="en-GB"/>
          <w:rPrChange w:id="3520" w:author="schulz" w:date="2016-01-10T18:02:00Z">
            <w:rPr/>
          </w:rPrChange>
        </w:rPr>
        <w:t>it</w:t>
      </w:r>
      <w:r w:rsidRPr="003140DF">
        <w:rPr>
          <w:spacing w:val="-3"/>
          <w:lang w:val="en-GB"/>
          <w:rPrChange w:id="3521" w:author="schulz" w:date="2016-01-10T18:02:00Z">
            <w:rPr>
              <w:spacing w:val="-3"/>
            </w:rPr>
          </w:rPrChange>
        </w:rPr>
        <w:t xml:space="preserve"> </w:t>
      </w:r>
      <w:r w:rsidRPr="003140DF">
        <w:rPr>
          <w:lang w:val="en-GB"/>
          <w:rPrChange w:id="3522" w:author="schulz" w:date="2016-01-10T18:02:00Z">
            <w:rPr/>
          </w:rPrChange>
        </w:rPr>
        <w:t>is</w:t>
      </w:r>
      <w:r w:rsidR="00F235F5">
        <w:rPr>
          <w:lang w:val="en-GB"/>
        </w:rPr>
        <w:t xml:space="preserve">, </w:t>
      </w:r>
      <w:r w:rsidRPr="003140DF">
        <w:rPr>
          <w:lang w:val="en-GB"/>
          <w:rPrChange w:id="3523" w:author="schulz" w:date="2016-01-10T18:02:00Z">
            <w:rPr/>
          </w:rPrChange>
        </w:rPr>
        <w:t>at</w:t>
      </w:r>
      <w:r w:rsidRPr="003140DF">
        <w:rPr>
          <w:spacing w:val="-3"/>
          <w:lang w:val="en-GB"/>
          <w:rPrChange w:id="3524" w:author="schulz" w:date="2016-01-10T18:02:00Z">
            <w:rPr>
              <w:spacing w:val="-3"/>
            </w:rPr>
          </w:rPrChange>
        </w:rPr>
        <w:t xml:space="preserve"> </w:t>
      </w:r>
      <w:r w:rsidRPr="003140DF">
        <w:rPr>
          <w:lang w:val="en-GB"/>
          <w:rPrChange w:id="3525" w:author="schulz" w:date="2016-01-10T18:02:00Z">
            <w:rPr/>
          </w:rPrChange>
        </w:rPr>
        <w:t>some</w:t>
      </w:r>
      <w:r w:rsidRPr="003140DF">
        <w:rPr>
          <w:spacing w:val="-3"/>
          <w:lang w:val="en-GB"/>
          <w:rPrChange w:id="3526" w:author="schulz" w:date="2016-01-10T18:02:00Z">
            <w:rPr>
              <w:spacing w:val="-3"/>
            </w:rPr>
          </w:rPrChange>
        </w:rPr>
        <w:t xml:space="preserve"> </w:t>
      </w:r>
      <w:r w:rsidRPr="003140DF">
        <w:rPr>
          <w:spacing w:val="-1"/>
          <w:lang w:val="en-GB"/>
          <w:rPrChange w:id="3527" w:author="schulz" w:date="2016-01-10T18:02:00Z">
            <w:rPr>
              <w:spacing w:val="-1"/>
            </w:rPr>
          </w:rPrChange>
        </w:rPr>
        <w:t>extent</w:t>
      </w:r>
      <w:r w:rsidR="00F235F5">
        <w:rPr>
          <w:spacing w:val="-1"/>
          <w:lang w:val="en-GB"/>
        </w:rPr>
        <w:t xml:space="preserve">, </w:t>
      </w:r>
      <w:r w:rsidRPr="003140DF">
        <w:rPr>
          <w:lang w:val="en-GB"/>
          <w:rPrChange w:id="3528" w:author="schulz" w:date="2016-01-10T18:02:00Z">
            <w:rPr/>
          </w:rPrChange>
        </w:rPr>
        <w:t>already</w:t>
      </w:r>
      <w:r w:rsidRPr="003140DF">
        <w:rPr>
          <w:spacing w:val="-3"/>
          <w:lang w:val="en-GB"/>
          <w:rPrChange w:id="3529" w:author="schulz" w:date="2016-01-10T18:02:00Z">
            <w:rPr>
              <w:spacing w:val="-3"/>
            </w:rPr>
          </w:rPrChange>
        </w:rPr>
        <w:t xml:space="preserve"> </w:t>
      </w:r>
      <w:r w:rsidRPr="003140DF">
        <w:rPr>
          <w:spacing w:val="-1"/>
          <w:lang w:val="en-GB"/>
          <w:rPrChange w:id="3530" w:author="schulz" w:date="2016-01-10T18:02:00Z">
            <w:rPr>
              <w:spacing w:val="-1"/>
            </w:rPr>
          </w:rPrChange>
        </w:rPr>
        <w:t>covered</w:t>
      </w:r>
      <w:r w:rsidRPr="003140DF">
        <w:rPr>
          <w:spacing w:val="-3"/>
          <w:lang w:val="en-GB"/>
          <w:rPrChange w:id="3531" w:author="schulz" w:date="2016-01-10T18:02:00Z">
            <w:rPr>
              <w:spacing w:val="-3"/>
            </w:rPr>
          </w:rPrChange>
        </w:rPr>
        <w:t xml:space="preserve"> </w:t>
      </w:r>
      <w:r w:rsidRPr="003140DF">
        <w:rPr>
          <w:lang w:val="en-GB"/>
          <w:rPrChange w:id="3532" w:author="schulz" w:date="2016-01-10T18:02:00Z">
            <w:rPr/>
          </w:rPrChange>
        </w:rPr>
        <w:t>by</w:t>
      </w:r>
      <w:r w:rsidRPr="003140DF">
        <w:rPr>
          <w:spacing w:val="21"/>
          <w:w w:val="99"/>
          <w:lang w:val="en-GB"/>
          <w:rPrChange w:id="3533" w:author="schulz" w:date="2016-01-10T18:02:00Z">
            <w:rPr>
              <w:spacing w:val="21"/>
              <w:w w:val="99"/>
            </w:rPr>
          </w:rPrChange>
        </w:rPr>
        <w:t xml:space="preserve"> </w:t>
      </w:r>
      <w:r w:rsidRPr="003140DF">
        <w:rPr>
          <w:lang w:val="en-GB"/>
          <w:rPrChange w:id="3534" w:author="schulz" w:date="2016-01-10T18:02:00Z">
            <w:rPr/>
          </w:rPrChange>
        </w:rPr>
        <w:t>most</w:t>
      </w:r>
      <w:r w:rsidRPr="003140DF">
        <w:rPr>
          <w:spacing w:val="-9"/>
          <w:lang w:val="en-GB"/>
          <w:rPrChange w:id="3535" w:author="schulz" w:date="2016-01-10T18:02:00Z">
            <w:rPr>
              <w:spacing w:val="-9"/>
            </w:rPr>
          </w:rPrChange>
        </w:rPr>
        <w:t xml:space="preserve"> </w:t>
      </w:r>
      <w:r w:rsidRPr="003140DF">
        <w:rPr>
          <w:lang w:val="en-GB"/>
          <w:rPrChange w:id="3536" w:author="schulz" w:date="2016-01-10T18:02:00Z">
            <w:rPr/>
          </w:rPrChange>
        </w:rPr>
        <w:t>formal</w:t>
      </w:r>
      <w:r w:rsidRPr="003140DF">
        <w:rPr>
          <w:spacing w:val="-8"/>
          <w:lang w:val="en-GB"/>
          <w:rPrChange w:id="3537" w:author="schulz" w:date="2016-01-10T18:02:00Z">
            <w:rPr>
              <w:spacing w:val="-8"/>
            </w:rPr>
          </w:rPrChange>
        </w:rPr>
        <w:t xml:space="preserve"> </w:t>
      </w:r>
      <w:r w:rsidRPr="003140DF">
        <w:rPr>
          <w:lang w:val="en-GB"/>
          <w:rPrChange w:id="3538" w:author="schulz" w:date="2016-01-10T18:02:00Z">
            <w:rPr/>
          </w:rPrChange>
        </w:rPr>
        <w:t>biomedical</w:t>
      </w:r>
      <w:r w:rsidRPr="003140DF">
        <w:rPr>
          <w:spacing w:val="-8"/>
          <w:lang w:val="en-GB"/>
          <w:rPrChange w:id="3539" w:author="schulz" w:date="2016-01-10T18:02:00Z">
            <w:rPr>
              <w:spacing w:val="-8"/>
            </w:rPr>
          </w:rPrChange>
        </w:rPr>
        <w:t xml:space="preserve"> </w:t>
      </w:r>
      <w:r w:rsidRPr="003140DF">
        <w:rPr>
          <w:lang w:val="en-GB"/>
          <w:rPrChange w:id="3540" w:author="schulz" w:date="2016-01-10T18:02:00Z">
            <w:rPr/>
          </w:rPrChange>
        </w:rPr>
        <w:t>ontologies.</w:t>
      </w:r>
      <w:ins w:id="3541" w:author="schulz" w:date="2016-01-10T21:05:00Z">
        <w:r w:rsidR="00F235F5">
          <w:rPr>
            <w:lang w:val="en-GB"/>
          </w:rPr>
          <w:t xml:space="preserve"> </w:t>
        </w:r>
      </w:ins>
    </w:p>
    <w:p w14:paraId="04B4E94D" w14:textId="6DA8D784" w:rsidR="00F20945" w:rsidRPr="003140DF" w:rsidRDefault="00F235F5">
      <w:pPr>
        <w:pStyle w:val="Corpodetexto"/>
        <w:kinsoku w:val="0"/>
        <w:overflowPunct w:val="0"/>
        <w:spacing w:line="285" w:lineRule="auto"/>
        <w:ind w:right="2059" w:firstLine="239"/>
        <w:jc w:val="both"/>
        <w:rPr>
          <w:lang w:val="en-GB"/>
          <w:rPrChange w:id="3542" w:author="schulz" w:date="2016-01-10T18:02:00Z">
            <w:rPr/>
          </w:rPrChange>
        </w:rPr>
      </w:pPr>
      <w:ins w:id="3543" w:author="schulz" w:date="2016-01-10T21:05:00Z">
        <w:r>
          <w:rPr>
            <w:lang w:val="en-GB"/>
          </w:rPr>
          <w:t xml:space="preserve">The complexity – in the sense of manual creation of ontology patterns, however, appears necessary </w:t>
        </w:r>
      </w:ins>
      <w:ins w:id="3544" w:author="schulz" w:date="2016-01-10T21:07:00Z">
        <w:r>
          <w:rPr>
            <w:lang w:val="en-GB"/>
          </w:rPr>
          <w:t xml:space="preserve">in order </w:t>
        </w:r>
      </w:ins>
      <w:ins w:id="3545" w:author="schulz" w:date="2016-01-10T21:05:00Z">
        <w:r>
          <w:rPr>
            <w:lang w:val="en-GB"/>
          </w:rPr>
          <w:t xml:space="preserve">to </w:t>
        </w:r>
      </w:ins>
      <w:ins w:id="3546" w:author="schulz" w:date="2016-01-10T21:06:00Z">
        <w:r>
          <w:rPr>
            <w:lang w:val="en-GB"/>
          </w:rPr>
          <w:t xml:space="preserve">produce a </w:t>
        </w:r>
      </w:ins>
      <w:ins w:id="3547" w:author="schulz" w:date="2016-01-10T21:08:00Z">
        <w:r>
          <w:rPr>
            <w:lang w:val="en-GB"/>
          </w:rPr>
          <w:t>precise</w:t>
        </w:r>
      </w:ins>
      <w:ins w:id="3548" w:author="schulz" w:date="2016-01-10T21:06:00Z">
        <w:r>
          <w:rPr>
            <w:lang w:val="en-GB"/>
          </w:rPr>
          <w:t xml:space="preserve">, ontology-based picture of </w:t>
        </w:r>
      </w:ins>
      <w:ins w:id="3549" w:author="schulz" w:date="2016-01-10T21:08:00Z">
        <w:r>
          <w:rPr>
            <w:lang w:val="en-GB"/>
          </w:rPr>
          <w:t>w</w:t>
        </w:r>
      </w:ins>
      <w:ins w:id="3550" w:author="schulz" w:date="2016-01-10T21:06:00Z">
        <w:r>
          <w:rPr>
            <w:lang w:val="en-GB"/>
          </w:rPr>
          <w:t>hat a database really represents</w:t>
        </w:r>
      </w:ins>
      <w:ins w:id="3551" w:author="schulz" w:date="2016-01-10T21:07:00Z">
        <w:r>
          <w:rPr>
            <w:lang w:val="en-GB"/>
          </w:rPr>
          <w:t>,</w:t>
        </w:r>
      </w:ins>
      <w:ins w:id="3552" w:author="schulz" w:date="2016-01-10T21:06:00Z">
        <w:r>
          <w:rPr>
            <w:lang w:val="en-GB"/>
          </w:rPr>
          <w:t xml:space="preserve"> and how the informal database-ontology links are to be interpreted. </w:t>
        </w:r>
      </w:ins>
      <w:ins w:id="3553" w:author="schulz" w:date="2016-01-10T21:08:00Z">
        <w:r>
          <w:rPr>
            <w:lang w:val="en-GB"/>
          </w:rPr>
          <w:t xml:space="preserve">The solution completely refrains from representing the denoting entities (data instances), setting the full focus on the denotations, hence its </w:t>
        </w:r>
      </w:ins>
      <w:ins w:id="3554" w:author="schulz" w:date="2016-01-10T21:10:00Z">
        <w:r>
          <w:rPr>
            <w:lang w:val="en-GB"/>
          </w:rPr>
          <w:t xml:space="preserve">fulfils its goals without </w:t>
        </w:r>
        <w:proofErr w:type="spellStart"/>
        <w:r>
          <w:rPr>
            <w:lang w:val="en-GB"/>
          </w:rPr>
          <w:t>ABox</w:t>
        </w:r>
        <w:proofErr w:type="spellEnd"/>
        <w:r>
          <w:rPr>
            <w:lang w:val="en-GB"/>
          </w:rPr>
          <w:t xml:space="preserve"> reasoning.</w:t>
        </w:r>
      </w:ins>
    </w:p>
    <w:p w14:paraId="2B66DBDB" w14:textId="31FAA629" w:rsidR="00F20945" w:rsidRPr="003140DF" w:rsidRDefault="00F20945">
      <w:pPr>
        <w:pStyle w:val="Corpodetexto"/>
        <w:kinsoku w:val="0"/>
        <w:overflowPunct w:val="0"/>
        <w:spacing w:line="285" w:lineRule="auto"/>
        <w:ind w:right="2059" w:firstLine="239"/>
        <w:jc w:val="both"/>
        <w:rPr>
          <w:lang w:val="en-GB"/>
          <w:rPrChange w:id="3555" w:author="schulz" w:date="2016-01-10T18:02:00Z">
            <w:rPr/>
          </w:rPrChange>
        </w:rPr>
      </w:pPr>
      <w:r w:rsidRPr="003140DF">
        <w:rPr>
          <w:lang w:val="en-GB"/>
          <w:rPrChange w:id="3556" w:author="schulz" w:date="2016-01-10T18:02:00Z">
            <w:rPr/>
          </w:rPrChange>
        </w:rPr>
        <w:t>Current</w:t>
      </w:r>
      <w:r w:rsidRPr="003140DF">
        <w:rPr>
          <w:spacing w:val="-7"/>
          <w:lang w:val="en-GB"/>
          <w:rPrChange w:id="3557" w:author="schulz" w:date="2016-01-10T18:02:00Z">
            <w:rPr>
              <w:spacing w:val="-7"/>
            </w:rPr>
          </w:rPrChange>
        </w:rPr>
        <w:t xml:space="preserve"> </w:t>
      </w:r>
      <w:r w:rsidRPr="003140DF">
        <w:rPr>
          <w:lang w:val="en-GB"/>
          <w:rPrChange w:id="3558" w:author="schulz" w:date="2016-01-10T18:02:00Z">
            <w:rPr/>
          </w:rPrChange>
        </w:rPr>
        <w:t>solutions</w:t>
      </w:r>
      <w:r w:rsidRPr="003140DF">
        <w:rPr>
          <w:spacing w:val="-7"/>
          <w:lang w:val="en-GB"/>
          <w:rPrChange w:id="3559" w:author="schulz" w:date="2016-01-10T18:02:00Z">
            <w:rPr>
              <w:spacing w:val="-7"/>
            </w:rPr>
          </w:rPrChange>
        </w:rPr>
        <w:t xml:space="preserve"> </w:t>
      </w:r>
      <w:r w:rsidRPr="003140DF">
        <w:rPr>
          <w:lang w:val="en-GB"/>
          <w:rPrChange w:id="3560" w:author="schulz" w:date="2016-01-10T18:02:00Z">
            <w:rPr/>
          </w:rPrChange>
        </w:rPr>
        <w:t>to</w:t>
      </w:r>
      <w:r w:rsidRPr="003140DF">
        <w:rPr>
          <w:spacing w:val="-7"/>
          <w:lang w:val="en-GB"/>
          <w:rPrChange w:id="3561" w:author="schulz" w:date="2016-01-10T18:02:00Z">
            <w:rPr>
              <w:spacing w:val="-7"/>
            </w:rPr>
          </w:rPrChange>
        </w:rPr>
        <w:t xml:space="preserve"> </w:t>
      </w:r>
      <w:r w:rsidRPr="003140DF">
        <w:rPr>
          <w:lang w:val="en-GB"/>
          <w:rPrChange w:id="3562" w:author="schulz" w:date="2016-01-10T18:02:00Z">
            <w:rPr/>
          </w:rPrChange>
        </w:rPr>
        <w:t>acquire</w:t>
      </w:r>
      <w:r w:rsidRPr="003140DF">
        <w:rPr>
          <w:spacing w:val="-6"/>
          <w:lang w:val="en-GB"/>
          <w:rPrChange w:id="3563" w:author="schulz" w:date="2016-01-10T18:02:00Z">
            <w:rPr>
              <w:spacing w:val="-6"/>
            </w:rPr>
          </w:rPrChange>
        </w:rPr>
        <w:t xml:space="preserve"> </w:t>
      </w:r>
      <w:r w:rsidRPr="003140DF">
        <w:rPr>
          <w:lang w:val="en-GB"/>
          <w:rPrChange w:id="3564" w:author="schulz" w:date="2016-01-10T18:02:00Z">
            <w:rPr/>
          </w:rPrChange>
        </w:rPr>
        <w:t>and</w:t>
      </w:r>
      <w:r w:rsidRPr="003140DF">
        <w:rPr>
          <w:spacing w:val="-7"/>
          <w:lang w:val="en-GB"/>
          <w:rPrChange w:id="3565" w:author="schulz" w:date="2016-01-10T18:02:00Z">
            <w:rPr>
              <w:spacing w:val="-7"/>
            </w:rPr>
          </w:rPrChange>
        </w:rPr>
        <w:t xml:space="preserve"> </w:t>
      </w:r>
      <w:r w:rsidRPr="003140DF">
        <w:rPr>
          <w:lang w:val="en-GB"/>
          <w:rPrChange w:id="3566" w:author="schulz" w:date="2016-01-10T18:02:00Z">
            <w:rPr/>
          </w:rPrChange>
        </w:rPr>
        <w:t>process</w:t>
      </w:r>
      <w:r w:rsidRPr="003140DF">
        <w:rPr>
          <w:spacing w:val="-7"/>
          <w:lang w:val="en-GB"/>
          <w:rPrChange w:id="3567" w:author="schulz" w:date="2016-01-10T18:02:00Z">
            <w:rPr>
              <w:spacing w:val="-7"/>
            </w:rPr>
          </w:rPrChange>
        </w:rPr>
        <w:t xml:space="preserve"> </w:t>
      </w:r>
      <w:r w:rsidRPr="003140DF">
        <w:rPr>
          <w:lang w:val="en-GB"/>
          <w:rPrChange w:id="3568" w:author="schulz" w:date="2016-01-10T18:02:00Z">
            <w:rPr/>
          </w:rPrChange>
        </w:rPr>
        <w:t>life</w:t>
      </w:r>
      <w:r w:rsidRPr="003140DF">
        <w:rPr>
          <w:spacing w:val="-7"/>
          <w:lang w:val="en-GB"/>
          <w:rPrChange w:id="3569" w:author="schulz" w:date="2016-01-10T18:02:00Z">
            <w:rPr>
              <w:spacing w:val="-7"/>
            </w:rPr>
          </w:rPrChange>
        </w:rPr>
        <w:t xml:space="preserve"> </w:t>
      </w:r>
      <w:r w:rsidRPr="003140DF">
        <w:rPr>
          <w:lang w:val="en-GB"/>
          <w:rPrChange w:id="3570" w:author="schulz" w:date="2016-01-10T18:02:00Z">
            <w:rPr/>
          </w:rPrChange>
        </w:rPr>
        <w:t>science</w:t>
      </w:r>
      <w:r w:rsidRPr="003140DF">
        <w:rPr>
          <w:spacing w:val="-6"/>
          <w:lang w:val="en-GB"/>
          <w:rPrChange w:id="3571" w:author="schulz" w:date="2016-01-10T18:02:00Z">
            <w:rPr>
              <w:spacing w:val="-6"/>
            </w:rPr>
          </w:rPrChange>
        </w:rPr>
        <w:t xml:space="preserve"> </w:t>
      </w:r>
      <w:r w:rsidRPr="003140DF">
        <w:rPr>
          <w:lang w:val="en-GB"/>
          <w:rPrChange w:id="3572" w:author="schulz" w:date="2016-01-10T18:02:00Z">
            <w:rPr/>
          </w:rPrChange>
        </w:rPr>
        <w:t>data</w:t>
      </w:r>
      <w:r w:rsidRPr="003140DF">
        <w:rPr>
          <w:spacing w:val="-7"/>
          <w:lang w:val="en-GB"/>
          <w:rPrChange w:id="3573" w:author="schulz" w:date="2016-01-10T18:02:00Z">
            <w:rPr>
              <w:spacing w:val="-7"/>
            </w:rPr>
          </w:rPrChange>
        </w:rPr>
        <w:t xml:space="preserve"> </w:t>
      </w:r>
      <w:r w:rsidRPr="003140DF">
        <w:rPr>
          <w:spacing w:val="-2"/>
          <w:lang w:val="en-GB"/>
          <w:rPrChange w:id="3574" w:author="schulz" w:date="2016-01-10T18:02:00Z">
            <w:rPr>
              <w:spacing w:val="-2"/>
            </w:rPr>
          </w:rPrChange>
        </w:rPr>
        <w:t>have</w:t>
      </w:r>
      <w:r w:rsidRPr="003140DF">
        <w:rPr>
          <w:spacing w:val="-7"/>
          <w:lang w:val="en-GB"/>
          <w:rPrChange w:id="3575" w:author="schulz" w:date="2016-01-10T18:02:00Z">
            <w:rPr>
              <w:spacing w:val="-7"/>
            </w:rPr>
          </w:rPrChange>
        </w:rPr>
        <w:t xml:space="preserve"> </w:t>
      </w:r>
      <w:r w:rsidRPr="003140DF">
        <w:rPr>
          <w:lang w:val="en-GB"/>
          <w:rPrChange w:id="3576" w:author="schulz" w:date="2016-01-10T18:02:00Z">
            <w:rPr/>
          </w:rPrChange>
        </w:rPr>
        <w:t>mainly</w:t>
      </w:r>
      <w:r w:rsidRPr="003140DF">
        <w:rPr>
          <w:spacing w:val="22"/>
          <w:w w:val="99"/>
          <w:lang w:val="en-GB"/>
          <w:rPrChange w:id="3577" w:author="schulz" w:date="2016-01-10T18:02:00Z">
            <w:rPr>
              <w:spacing w:val="22"/>
              <w:w w:val="99"/>
            </w:rPr>
          </w:rPrChange>
        </w:rPr>
        <w:t xml:space="preserve"> </w:t>
      </w:r>
      <w:r w:rsidRPr="003140DF">
        <w:rPr>
          <w:lang w:val="en-GB"/>
          <w:rPrChange w:id="3578" w:author="schulz" w:date="2016-01-10T18:02:00Z">
            <w:rPr/>
          </w:rPrChange>
        </w:rPr>
        <w:t>focused</w:t>
      </w:r>
      <w:r w:rsidRPr="003140DF">
        <w:rPr>
          <w:spacing w:val="13"/>
          <w:lang w:val="en-GB"/>
          <w:rPrChange w:id="3579" w:author="schulz" w:date="2016-01-10T18:02:00Z">
            <w:rPr>
              <w:spacing w:val="13"/>
            </w:rPr>
          </w:rPrChange>
        </w:rPr>
        <w:t xml:space="preserve"> </w:t>
      </w:r>
      <w:r w:rsidRPr="003140DF">
        <w:rPr>
          <w:lang w:val="en-GB"/>
          <w:rPrChange w:id="3580" w:author="schulz" w:date="2016-01-10T18:02:00Z">
            <w:rPr/>
          </w:rPrChange>
        </w:rPr>
        <w:t>on</w:t>
      </w:r>
      <w:r w:rsidRPr="003140DF">
        <w:rPr>
          <w:spacing w:val="12"/>
          <w:lang w:val="en-GB"/>
          <w:rPrChange w:id="3581" w:author="schulz" w:date="2016-01-10T18:02:00Z">
            <w:rPr>
              <w:spacing w:val="12"/>
            </w:rPr>
          </w:rPrChange>
        </w:rPr>
        <w:t xml:space="preserve"> </w:t>
      </w:r>
      <w:r w:rsidRPr="003140DF">
        <w:rPr>
          <w:lang w:val="en-GB"/>
          <w:rPrChange w:id="3582" w:author="schulz" w:date="2016-01-10T18:02:00Z">
            <w:rPr/>
          </w:rPrChange>
        </w:rPr>
        <w:t>the</w:t>
      </w:r>
      <w:r w:rsidRPr="003140DF">
        <w:rPr>
          <w:spacing w:val="13"/>
          <w:lang w:val="en-GB"/>
          <w:rPrChange w:id="3583" w:author="schulz" w:date="2016-01-10T18:02:00Z">
            <w:rPr>
              <w:spacing w:val="13"/>
            </w:rPr>
          </w:rPrChange>
        </w:rPr>
        <w:t xml:space="preserve"> </w:t>
      </w:r>
      <w:r w:rsidRPr="003140DF">
        <w:rPr>
          <w:lang w:val="en-GB"/>
          <w:rPrChange w:id="3584" w:author="schulz" w:date="2016-01-10T18:02:00Z">
            <w:rPr/>
          </w:rPrChange>
        </w:rPr>
        <w:t>analysis</w:t>
      </w:r>
      <w:r w:rsidRPr="003140DF">
        <w:rPr>
          <w:spacing w:val="13"/>
          <w:lang w:val="en-GB"/>
          <w:rPrChange w:id="3585" w:author="schulz" w:date="2016-01-10T18:02:00Z">
            <w:rPr>
              <w:spacing w:val="13"/>
            </w:rPr>
          </w:rPrChange>
        </w:rPr>
        <w:t xml:space="preserve"> </w:t>
      </w:r>
      <w:r w:rsidRPr="003140DF">
        <w:rPr>
          <w:lang w:val="en-GB"/>
          <w:rPrChange w:id="3586" w:author="schulz" w:date="2016-01-10T18:02:00Z">
            <w:rPr/>
          </w:rPrChange>
        </w:rPr>
        <w:t>of</w:t>
      </w:r>
      <w:r w:rsidRPr="003140DF">
        <w:rPr>
          <w:spacing w:val="13"/>
          <w:lang w:val="en-GB"/>
          <w:rPrChange w:id="3587" w:author="schulz" w:date="2016-01-10T18:02:00Z">
            <w:rPr>
              <w:spacing w:val="13"/>
            </w:rPr>
          </w:rPrChange>
        </w:rPr>
        <w:t xml:space="preserve"> </w:t>
      </w:r>
      <w:r w:rsidRPr="003140DF">
        <w:rPr>
          <w:spacing w:val="-1"/>
          <w:lang w:val="en-GB"/>
          <w:rPrChange w:id="3588" w:author="schulz" w:date="2016-01-10T18:02:00Z">
            <w:rPr>
              <w:spacing w:val="-1"/>
            </w:rPr>
          </w:rPrChange>
        </w:rPr>
        <w:t>networks,</w:t>
      </w:r>
      <w:r w:rsidRPr="003140DF">
        <w:rPr>
          <w:spacing w:val="22"/>
          <w:lang w:val="en-GB"/>
          <w:rPrChange w:id="3589" w:author="schulz" w:date="2016-01-10T18:02:00Z">
            <w:rPr>
              <w:spacing w:val="22"/>
            </w:rPr>
          </w:rPrChange>
        </w:rPr>
        <w:t xml:space="preserve"> </w:t>
      </w:r>
      <w:r w:rsidRPr="003140DF">
        <w:rPr>
          <w:spacing w:val="-1"/>
          <w:lang w:val="en-GB"/>
          <w:rPrChange w:id="3590" w:author="schulz" w:date="2016-01-10T18:02:00Z">
            <w:rPr>
              <w:spacing w:val="-1"/>
            </w:rPr>
          </w:rPrChange>
        </w:rPr>
        <w:t>pathways,</w:t>
      </w:r>
      <w:r w:rsidRPr="003140DF">
        <w:rPr>
          <w:spacing w:val="21"/>
          <w:lang w:val="en-GB"/>
          <w:rPrChange w:id="3591" w:author="schulz" w:date="2016-01-10T18:02:00Z">
            <w:rPr>
              <w:spacing w:val="21"/>
            </w:rPr>
          </w:rPrChange>
        </w:rPr>
        <w:t xml:space="preserve"> </w:t>
      </w:r>
      <w:r w:rsidRPr="003140DF">
        <w:rPr>
          <w:lang w:val="en-GB"/>
          <w:rPrChange w:id="3592" w:author="schulz" w:date="2016-01-10T18:02:00Z">
            <w:rPr/>
          </w:rPrChange>
        </w:rPr>
        <w:t>and</w:t>
      </w:r>
      <w:r w:rsidRPr="003140DF">
        <w:rPr>
          <w:spacing w:val="13"/>
          <w:lang w:val="en-GB"/>
          <w:rPrChange w:id="3593" w:author="schulz" w:date="2016-01-10T18:02:00Z">
            <w:rPr>
              <w:spacing w:val="13"/>
            </w:rPr>
          </w:rPrChange>
        </w:rPr>
        <w:t xml:space="preserve"> </w:t>
      </w:r>
      <w:r w:rsidRPr="003140DF">
        <w:rPr>
          <w:lang w:val="en-GB"/>
          <w:rPrChange w:id="3594" w:author="schulz" w:date="2016-01-10T18:02:00Z">
            <w:rPr/>
          </w:rPrChange>
        </w:rPr>
        <w:t>sequences.</w:t>
      </w:r>
      <w:r w:rsidRPr="003140DF">
        <w:rPr>
          <w:spacing w:val="21"/>
          <w:lang w:val="en-GB"/>
          <w:rPrChange w:id="3595" w:author="schulz" w:date="2016-01-10T18:02:00Z">
            <w:rPr>
              <w:spacing w:val="21"/>
            </w:rPr>
          </w:rPrChange>
        </w:rPr>
        <w:t xml:space="preserve"> </w:t>
      </w:r>
      <w:r w:rsidRPr="003140DF">
        <w:rPr>
          <w:lang w:val="en-GB"/>
          <w:rPrChange w:id="3596" w:author="schulz" w:date="2016-01-10T18:02:00Z">
            <w:rPr/>
          </w:rPrChange>
        </w:rPr>
        <w:t>Recent</w:t>
      </w:r>
      <w:r w:rsidRPr="003140DF">
        <w:rPr>
          <w:spacing w:val="29"/>
          <w:w w:val="99"/>
          <w:lang w:val="en-GB"/>
          <w:rPrChange w:id="3597" w:author="schulz" w:date="2016-01-10T18:02:00Z">
            <w:rPr>
              <w:spacing w:val="29"/>
              <w:w w:val="99"/>
            </w:rPr>
          </w:rPrChange>
        </w:rPr>
        <w:t xml:space="preserve"> </w:t>
      </w:r>
      <w:r w:rsidRPr="003140DF">
        <w:rPr>
          <w:spacing w:val="-1"/>
          <w:lang w:val="en-GB"/>
          <w:rPrChange w:id="3598" w:author="schulz" w:date="2016-01-10T18:02:00Z">
            <w:rPr>
              <w:spacing w:val="-1"/>
            </w:rPr>
          </w:rPrChange>
        </w:rPr>
        <w:t>work</w:t>
      </w:r>
      <w:r w:rsidRPr="003140DF">
        <w:rPr>
          <w:spacing w:val="20"/>
          <w:lang w:val="en-GB"/>
          <w:rPrChange w:id="3599" w:author="schulz" w:date="2016-01-10T18:02:00Z">
            <w:rPr>
              <w:spacing w:val="20"/>
            </w:rPr>
          </w:rPrChange>
        </w:rPr>
        <w:t xml:space="preserve"> </w:t>
      </w:r>
      <w:r w:rsidRPr="003140DF">
        <w:rPr>
          <w:lang w:val="en-GB"/>
          <w:rPrChange w:id="3600" w:author="schulz" w:date="2016-01-10T18:02:00Z">
            <w:rPr/>
          </w:rPrChange>
        </w:rPr>
        <w:t>has</w:t>
      </w:r>
      <w:r w:rsidRPr="003140DF">
        <w:rPr>
          <w:spacing w:val="20"/>
          <w:lang w:val="en-GB"/>
          <w:rPrChange w:id="3601" w:author="schulz" w:date="2016-01-10T18:02:00Z">
            <w:rPr>
              <w:spacing w:val="20"/>
            </w:rPr>
          </w:rPrChange>
        </w:rPr>
        <w:t xml:space="preserve"> </w:t>
      </w:r>
      <w:r w:rsidRPr="003140DF">
        <w:rPr>
          <w:lang w:val="en-GB"/>
          <w:rPrChange w:id="3602" w:author="schulz" w:date="2016-01-10T18:02:00Z">
            <w:rPr/>
          </w:rPrChange>
        </w:rPr>
        <w:t>been</w:t>
      </w:r>
      <w:r w:rsidRPr="003140DF">
        <w:rPr>
          <w:spacing w:val="20"/>
          <w:lang w:val="en-GB"/>
          <w:rPrChange w:id="3603" w:author="schulz" w:date="2016-01-10T18:02:00Z">
            <w:rPr>
              <w:spacing w:val="20"/>
            </w:rPr>
          </w:rPrChange>
        </w:rPr>
        <w:t xml:space="preserve"> </w:t>
      </w:r>
      <w:r w:rsidRPr="003140DF">
        <w:rPr>
          <w:lang w:val="en-GB"/>
          <w:rPrChange w:id="3604" w:author="schulz" w:date="2016-01-10T18:02:00Z">
            <w:rPr/>
          </w:rPrChange>
        </w:rPr>
        <w:t>concerned</w:t>
      </w:r>
      <w:r w:rsidRPr="003140DF">
        <w:rPr>
          <w:spacing w:val="21"/>
          <w:lang w:val="en-GB"/>
          <w:rPrChange w:id="3605" w:author="schulz" w:date="2016-01-10T18:02:00Z">
            <w:rPr>
              <w:spacing w:val="21"/>
            </w:rPr>
          </w:rPrChange>
        </w:rPr>
        <w:t xml:space="preserve"> </w:t>
      </w:r>
      <w:r w:rsidRPr="003140DF">
        <w:rPr>
          <w:lang w:val="en-GB"/>
          <w:rPrChange w:id="3606" w:author="schulz" w:date="2016-01-10T18:02:00Z">
            <w:rPr/>
          </w:rPrChange>
        </w:rPr>
        <w:t>with</w:t>
      </w:r>
      <w:r w:rsidRPr="003140DF">
        <w:rPr>
          <w:spacing w:val="20"/>
          <w:lang w:val="en-GB"/>
          <w:rPrChange w:id="3607" w:author="schulz" w:date="2016-01-10T18:02:00Z">
            <w:rPr>
              <w:spacing w:val="20"/>
            </w:rPr>
          </w:rPrChange>
        </w:rPr>
        <w:t xml:space="preserve"> </w:t>
      </w:r>
      <w:r w:rsidRPr="003140DF">
        <w:rPr>
          <w:lang w:val="en-GB"/>
          <w:rPrChange w:id="3608" w:author="schulz" w:date="2016-01-10T18:02:00Z">
            <w:rPr/>
          </w:rPrChange>
        </w:rPr>
        <w:t>the</w:t>
      </w:r>
      <w:r w:rsidRPr="003140DF">
        <w:rPr>
          <w:spacing w:val="20"/>
          <w:lang w:val="en-GB"/>
          <w:rPrChange w:id="3609" w:author="schulz" w:date="2016-01-10T18:02:00Z">
            <w:rPr>
              <w:spacing w:val="20"/>
            </w:rPr>
          </w:rPrChange>
        </w:rPr>
        <w:t xml:space="preserve"> </w:t>
      </w:r>
      <w:r w:rsidRPr="003140DF">
        <w:rPr>
          <w:lang w:val="en-GB"/>
          <w:rPrChange w:id="3610" w:author="schulz" w:date="2016-01-10T18:02:00Z">
            <w:rPr/>
          </w:rPrChange>
        </w:rPr>
        <w:t>functional</w:t>
      </w:r>
      <w:r w:rsidRPr="003140DF">
        <w:rPr>
          <w:spacing w:val="20"/>
          <w:lang w:val="en-GB"/>
          <w:rPrChange w:id="3611" w:author="schulz" w:date="2016-01-10T18:02:00Z">
            <w:rPr>
              <w:spacing w:val="20"/>
            </w:rPr>
          </w:rPrChange>
        </w:rPr>
        <w:t xml:space="preserve"> </w:t>
      </w:r>
      <w:r w:rsidRPr="003140DF">
        <w:rPr>
          <w:lang w:val="en-GB"/>
          <w:rPrChange w:id="3612" w:author="schulz" w:date="2016-01-10T18:02:00Z">
            <w:rPr/>
          </w:rPrChange>
        </w:rPr>
        <w:t>analysis</w:t>
      </w:r>
      <w:r w:rsidRPr="003140DF">
        <w:rPr>
          <w:spacing w:val="21"/>
          <w:lang w:val="en-GB"/>
          <w:rPrChange w:id="3613" w:author="schulz" w:date="2016-01-10T18:02:00Z">
            <w:rPr>
              <w:spacing w:val="21"/>
            </w:rPr>
          </w:rPrChange>
        </w:rPr>
        <w:t xml:space="preserve"> </w:t>
      </w:r>
      <w:r w:rsidRPr="003140DF">
        <w:rPr>
          <w:lang w:val="en-GB"/>
          <w:rPrChange w:id="3614" w:author="schulz" w:date="2016-01-10T18:02:00Z">
            <w:rPr/>
          </w:rPrChange>
        </w:rPr>
        <w:t>of</w:t>
      </w:r>
      <w:r w:rsidRPr="003140DF">
        <w:rPr>
          <w:spacing w:val="20"/>
          <w:lang w:val="en-GB"/>
          <w:rPrChange w:id="3615" w:author="schulz" w:date="2016-01-10T18:02:00Z">
            <w:rPr>
              <w:spacing w:val="20"/>
            </w:rPr>
          </w:rPrChange>
        </w:rPr>
        <w:t xml:space="preserve"> </w:t>
      </w:r>
      <w:r w:rsidRPr="003140DF">
        <w:rPr>
          <w:lang w:val="en-GB"/>
          <w:rPrChange w:id="3616" w:author="schulz" w:date="2016-01-10T18:02:00Z">
            <w:rPr/>
          </w:rPrChange>
        </w:rPr>
        <w:t>data,</w:t>
      </w:r>
      <w:r w:rsidRPr="003140DF">
        <w:rPr>
          <w:spacing w:val="31"/>
          <w:lang w:val="en-GB"/>
          <w:rPrChange w:id="3617" w:author="schulz" w:date="2016-01-10T18:02:00Z">
            <w:rPr>
              <w:spacing w:val="31"/>
            </w:rPr>
          </w:rPrChange>
        </w:rPr>
        <w:t xml:space="preserve"> </w:t>
      </w:r>
      <w:r w:rsidRPr="003140DF">
        <w:rPr>
          <w:lang w:val="en-GB"/>
          <w:rPrChange w:id="3618" w:author="schulz" w:date="2016-01-10T18:02:00Z">
            <w:rPr/>
          </w:rPrChange>
        </w:rPr>
        <w:t>mostly</w:t>
      </w:r>
      <w:r w:rsidRPr="003140DF">
        <w:rPr>
          <w:spacing w:val="22"/>
          <w:w w:val="99"/>
          <w:lang w:val="en-GB"/>
          <w:rPrChange w:id="3619" w:author="schulz" w:date="2016-01-10T18:02:00Z">
            <w:rPr>
              <w:spacing w:val="22"/>
              <w:w w:val="99"/>
            </w:rPr>
          </w:rPrChange>
        </w:rPr>
        <w:t xml:space="preserve"> </w:t>
      </w:r>
      <w:r w:rsidRPr="003140DF">
        <w:rPr>
          <w:lang w:val="en-GB"/>
          <w:rPrChange w:id="3620" w:author="schulz" w:date="2016-01-10T18:02:00Z">
            <w:rPr/>
          </w:rPrChange>
        </w:rPr>
        <w:t>limited</w:t>
      </w:r>
      <w:r w:rsidRPr="003140DF">
        <w:rPr>
          <w:spacing w:val="1"/>
          <w:lang w:val="en-GB"/>
          <w:rPrChange w:id="3621" w:author="schulz" w:date="2016-01-10T18:02:00Z">
            <w:rPr>
              <w:spacing w:val="1"/>
            </w:rPr>
          </w:rPrChange>
        </w:rPr>
        <w:t xml:space="preserve"> </w:t>
      </w:r>
      <w:r w:rsidRPr="003140DF">
        <w:rPr>
          <w:lang w:val="en-GB"/>
          <w:rPrChange w:id="3622" w:author="schulz" w:date="2016-01-10T18:02:00Z">
            <w:rPr/>
          </w:rPrChange>
        </w:rPr>
        <w:t>to</w:t>
      </w:r>
      <w:r w:rsidRPr="003140DF">
        <w:rPr>
          <w:spacing w:val="1"/>
          <w:lang w:val="en-GB"/>
          <w:rPrChange w:id="3623" w:author="schulz" w:date="2016-01-10T18:02:00Z">
            <w:rPr>
              <w:spacing w:val="1"/>
            </w:rPr>
          </w:rPrChange>
        </w:rPr>
        <w:t xml:space="preserve"> </w:t>
      </w:r>
      <w:r w:rsidRPr="003140DF">
        <w:rPr>
          <w:lang w:val="en-GB"/>
          <w:rPrChange w:id="3624" w:author="schulz" w:date="2016-01-10T18:02:00Z">
            <w:rPr/>
          </w:rPrChange>
        </w:rPr>
        <w:t>syntactic</w:t>
      </w:r>
      <w:r w:rsidRPr="003140DF">
        <w:rPr>
          <w:spacing w:val="1"/>
          <w:lang w:val="en-GB"/>
          <w:rPrChange w:id="3625" w:author="schulz" w:date="2016-01-10T18:02:00Z">
            <w:rPr>
              <w:spacing w:val="1"/>
            </w:rPr>
          </w:rPrChange>
        </w:rPr>
        <w:t xml:space="preserve"> </w:t>
      </w:r>
      <w:r w:rsidRPr="003140DF">
        <w:rPr>
          <w:lang w:val="en-GB"/>
          <w:rPrChange w:id="3626" w:author="schulz" w:date="2016-01-10T18:02:00Z">
            <w:rPr/>
          </w:rPrChange>
        </w:rPr>
        <w:t>approaches,</w:t>
      </w:r>
      <w:r w:rsidRPr="003140DF">
        <w:rPr>
          <w:spacing w:val="4"/>
          <w:lang w:val="en-GB"/>
          <w:rPrChange w:id="3627" w:author="schulz" w:date="2016-01-10T18:02:00Z">
            <w:rPr>
              <w:spacing w:val="4"/>
            </w:rPr>
          </w:rPrChange>
        </w:rPr>
        <w:t xml:space="preserve"> </w:t>
      </w:r>
      <w:r w:rsidRPr="003140DF">
        <w:rPr>
          <w:lang w:val="en-GB"/>
          <w:rPrChange w:id="3628" w:author="schulz" w:date="2016-01-10T18:02:00Z">
            <w:rPr/>
          </w:rPrChange>
        </w:rPr>
        <w:t>without</w:t>
      </w:r>
      <w:r w:rsidRPr="003140DF">
        <w:rPr>
          <w:spacing w:val="1"/>
          <w:lang w:val="en-GB"/>
          <w:rPrChange w:id="3629" w:author="schulz" w:date="2016-01-10T18:02:00Z">
            <w:rPr>
              <w:spacing w:val="1"/>
            </w:rPr>
          </w:rPrChange>
        </w:rPr>
        <w:t xml:space="preserve"> </w:t>
      </w:r>
      <w:r w:rsidRPr="003140DF">
        <w:rPr>
          <w:spacing w:val="-1"/>
          <w:lang w:val="en-GB"/>
          <w:rPrChange w:id="3630" w:author="schulz" w:date="2016-01-10T18:02:00Z">
            <w:rPr>
              <w:spacing w:val="-1"/>
            </w:rPr>
          </w:rPrChange>
        </w:rPr>
        <w:t>suf</w:t>
      </w:r>
      <w:r w:rsidRPr="003140DF">
        <w:rPr>
          <w:spacing w:val="-2"/>
          <w:lang w:val="en-GB"/>
          <w:rPrChange w:id="3631" w:author="schulz" w:date="2016-01-10T18:02:00Z">
            <w:rPr>
              <w:spacing w:val="-2"/>
            </w:rPr>
          </w:rPrChange>
        </w:rPr>
        <w:t>ficiently</w:t>
      </w:r>
      <w:r w:rsidRPr="003140DF">
        <w:rPr>
          <w:spacing w:val="1"/>
          <w:lang w:val="en-GB"/>
          <w:rPrChange w:id="3632" w:author="schulz" w:date="2016-01-10T18:02:00Z">
            <w:rPr>
              <w:spacing w:val="1"/>
            </w:rPr>
          </w:rPrChange>
        </w:rPr>
        <w:t xml:space="preserve"> </w:t>
      </w:r>
      <w:ins w:id="3633" w:author="schulz" w:date="2016-01-10T21:10:00Z">
        <w:r w:rsidR="00F235F5" w:rsidRPr="003140DF">
          <w:rPr>
            <w:lang w:val="en-GB"/>
            <w:rPrChange w:id="3634" w:author="schulz" w:date="2016-01-10T18:02:00Z">
              <w:rPr/>
            </w:rPrChange>
          </w:rPr>
          <w:t>analy</w:t>
        </w:r>
        <w:r w:rsidR="00F235F5">
          <w:rPr>
            <w:lang w:val="en-GB"/>
          </w:rPr>
          <w:t>s</w:t>
        </w:r>
        <w:r w:rsidR="00F235F5" w:rsidRPr="003140DF">
          <w:rPr>
            <w:lang w:val="en-GB"/>
            <w:rPrChange w:id="3635" w:author="schulz" w:date="2016-01-10T18:02:00Z">
              <w:rPr/>
            </w:rPrChange>
          </w:rPr>
          <w:t>ing</w:t>
        </w:r>
        <w:r w:rsidR="00F235F5" w:rsidRPr="003140DF">
          <w:rPr>
            <w:spacing w:val="1"/>
            <w:lang w:val="en-GB"/>
            <w:rPrChange w:id="3636" w:author="schulz" w:date="2016-01-10T18:02:00Z">
              <w:rPr>
                <w:spacing w:val="1"/>
              </w:rPr>
            </w:rPrChange>
          </w:rPr>
          <w:t xml:space="preserve"> </w:t>
        </w:r>
      </w:ins>
      <w:r w:rsidRPr="003140DF">
        <w:rPr>
          <w:lang w:val="en-GB"/>
          <w:rPrChange w:id="3637" w:author="schulz" w:date="2016-01-10T18:02:00Z">
            <w:rPr/>
          </w:rPrChange>
        </w:rPr>
        <w:t>the</w:t>
      </w:r>
      <w:r w:rsidRPr="003140DF">
        <w:rPr>
          <w:spacing w:val="1"/>
          <w:lang w:val="en-GB"/>
          <w:rPrChange w:id="3638" w:author="schulz" w:date="2016-01-10T18:02:00Z">
            <w:rPr>
              <w:spacing w:val="1"/>
            </w:rPr>
          </w:rPrChange>
        </w:rPr>
        <w:t xml:space="preserve"> </w:t>
      </w:r>
      <w:r w:rsidRPr="003140DF">
        <w:rPr>
          <w:lang w:val="en-GB"/>
          <w:rPrChange w:id="3639" w:author="schulz" w:date="2016-01-10T18:02:00Z">
            <w:rPr/>
          </w:rPrChange>
        </w:rPr>
        <w:t>partly</w:t>
      </w:r>
      <w:r w:rsidRPr="003140DF">
        <w:rPr>
          <w:spacing w:val="28"/>
          <w:w w:val="99"/>
          <w:lang w:val="en-GB"/>
          <w:rPrChange w:id="3640" w:author="schulz" w:date="2016-01-10T18:02:00Z">
            <w:rPr>
              <w:spacing w:val="28"/>
              <w:w w:val="99"/>
            </w:rPr>
          </w:rPrChange>
        </w:rPr>
        <w:t xml:space="preserve"> </w:t>
      </w:r>
      <w:r w:rsidRPr="003140DF">
        <w:rPr>
          <w:lang w:val="en-GB"/>
          <w:rPrChange w:id="3641" w:author="schulz" w:date="2016-01-10T18:02:00Z">
            <w:rPr/>
          </w:rPrChange>
        </w:rPr>
        <w:t>implicit</w:t>
      </w:r>
      <w:r w:rsidRPr="003140DF">
        <w:rPr>
          <w:spacing w:val="-6"/>
          <w:lang w:val="en-GB"/>
          <w:rPrChange w:id="3642" w:author="schulz" w:date="2016-01-10T18:02:00Z">
            <w:rPr>
              <w:spacing w:val="-6"/>
            </w:rPr>
          </w:rPrChange>
        </w:rPr>
        <w:t xml:space="preserve"> </w:t>
      </w:r>
      <w:r w:rsidRPr="003140DF">
        <w:rPr>
          <w:lang w:val="en-GB"/>
          <w:rPrChange w:id="3643" w:author="schulz" w:date="2016-01-10T18:02:00Z">
            <w:rPr/>
          </w:rPrChange>
        </w:rPr>
        <w:t>meaning</w:t>
      </w:r>
      <w:r w:rsidRPr="003140DF">
        <w:rPr>
          <w:spacing w:val="-5"/>
          <w:lang w:val="en-GB"/>
          <w:rPrChange w:id="3644" w:author="schulz" w:date="2016-01-10T18:02:00Z">
            <w:rPr>
              <w:spacing w:val="-5"/>
            </w:rPr>
          </w:rPrChange>
        </w:rPr>
        <w:t xml:space="preserve"> </w:t>
      </w:r>
      <w:r w:rsidRPr="003140DF">
        <w:rPr>
          <w:lang w:val="en-GB"/>
          <w:rPrChange w:id="3645" w:author="schulz" w:date="2016-01-10T18:02:00Z">
            <w:rPr/>
          </w:rPrChange>
        </w:rPr>
        <w:t>under</w:t>
      </w:r>
      <w:r w:rsidRPr="003140DF">
        <w:rPr>
          <w:spacing w:val="-6"/>
          <w:lang w:val="en-GB"/>
          <w:rPrChange w:id="3646" w:author="schulz" w:date="2016-01-10T18:02:00Z">
            <w:rPr>
              <w:spacing w:val="-6"/>
            </w:rPr>
          </w:rPrChange>
        </w:rPr>
        <w:t xml:space="preserve"> </w:t>
      </w:r>
      <w:r w:rsidRPr="003140DF">
        <w:rPr>
          <w:lang w:val="en-GB"/>
          <w:rPrChange w:id="3647" w:author="schulz" w:date="2016-01-10T18:02:00Z">
            <w:rPr/>
          </w:rPrChange>
        </w:rPr>
        <w:t>the</w:t>
      </w:r>
      <w:r w:rsidRPr="003140DF">
        <w:rPr>
          <w:spacing w:val="-5"/>
          <w:lang w:val="en-GB"/>
          <w:rPrChange w:id="3648" w:author="schulz" w:date="2016-01-10T18:02:00Z">
            <w:rPr>
              <w:spacing w:val="-5"/>
            </w:rPr>
          </w:rPrChange>
        </w:rPr>
        <w:t xml:space="preserve"> </w:t>
      </w:r>
      <w:r w:rsidRPr="003140DF">
        <w:rPr>
          <w:spacing w:val="-1"/>
          <w:lang w:val="en-GB"/>
          <w:rPrChange w:id="3649" w:author="schulz" w:date="2016-01-10T18:02:00Z">
            <w:rPr>
              <w:spacing w:val="-1"/>
            </w:rPr>
          </w:rPrChange>
        </w:rPr>
        <w:t>surface</w:t>
      </w:r>
      <w:r w:rsidRPr="003140DF">
        <w:rPr>
          <w:spacing w:val="-6"/>
          <w:lang w:val="en-GB"/>
          <w:rPrChange w:id="3650" w:author="schulz" w:date="2016-01-10T18:02:00Z">
            <w:rPr>
              <w:spacing w:val="-6"/>
            </w:rPr>
          </w:rPrChange>
        </w:rPr>
        <w:t xml:space="preserve"> </w:t>
      </w:r>
      <w:r w:rsidRPr="003140DF">
        <w:rPr>
          <w:lang w:val="en-GB"/>
          <w:rPrChange w:id="3651" w:author="schulz" w:date="2016-01-10T18:02:00Z">
            <w:rPr/>
          </w:rPrChange>
        </w:rPr>
        <w:t>of</w:t>
      </w:r>
      <w:r w:rsidRPr="003140DF">
        <w:rPr>
          <w:spacing w:val="-5"/>
          <w:lang w:val="en-GB"/>
          <w:rPrChange w:id="3652" w:author="schulz" w:date="2016-01-10T18:02:00Z">
            <w:rPr>
              <w:spacing w:val="-5"/>
            </w:rPr>
          </w:rPrChange>
        </w:rPr>
        <w:t xml:space="preserve"> </w:t>
      </w:r>
      <w:r w:rsidRPr="003140DF">
        <w:rPr>
          <w:lang w:val="en-GB"/>
          <w:rPrChange w:id="3653" w:author="schulz" w:date="2016-01-10T18:02:00Z">
            <w:rPr/>
          </w:rPrChange>
        </w:rPr>
        <w:t>data</w:t>
      </w:r>
      <w:r w:rsidRPr="003140DF">
        <w:rPr>
          <w:spacing w:val="-6"/>
          <w:lang w:val="en-GB"/>
          <w:rPrChange w:id="3654" w:author="schulz" w:date="2016-01-10T18:02:00Z">
            <w:rPr>
              <w:spacing w:val="-6"/>
            </w:rPr>
          </w:rPrChange>
        </w:rPr>
        <w:t xml:space="preserve"> </w:t>
      </w:r>
      <w:r w:rsidRPr="003140DF">
        <w:rPr>
          <w:lang w:val="en-GB"/>
          <w:rPrChange w:id="3655" w:author="schulz" w:date="2016-01-10T18:02:00Z">
            <w:rPr/>
          </w:rPrChange>
        </w:rPr>
        <w:t>structures.</w:t>
      </w:r>
    </w:p>
    <w:p w14:paraId="240D32D5" w14:textId="3EF2A8CA" w:rsidR="00CC2744" w:rsidRDefault="00CC2744">
      <w:pPr>
        <w:pStyle w:val="Corpodetexto"/>
        <w:kinsoku w:val="0"/>
        <w:overflowPunct w:val="0"/>
        <w:spacing w:line="285" w:lineRule="auto"/>
        <w:ind w:right="2059" w:firstLine="239"/>
        <w:jc w:val="both"/>
        <w:rPr>
          <w:ins w:id="3656" w:author="schulz" w:date="2016-01-10T21:13:00Z"/>
          <w:spacing w:val="-3"/>
          <w:lang w:val="en-GB"/>
        </w:rPr>
      </w:pPr>
      <w:ins w:id="3657" w:author="schulz" w:date="2016-01-10T21:13:00Z">
        <w:r>
          <w:rPr>
            <w:spacing w:val="-3"/>
            <w:lang w:val="en-GB"/>
          </w:rPr>
          <w:t xml:space="preserve">Several limitations need to be highlighted: </w:t>
        </w:r>
      </w:ins>
    </w:p>
    <w:p w14:paraId="2963D9CA" w14:textId="6D49EAAF" w:rsidR="00AD762B" w:rsidRDefault="00CC2744">
      <w:pPr>
        <w:pStyle w:val="Corpodetexto"/>
        <w:numPr>
          <w:ilvl w:val="0"/>
          <w:numId w:val="13"/>
        </w:numPr>
        <w:kinsoku w:val="0"/>
        <w:overflowPunct w:val="0"/>
        <w:spacing w:line="285" w:lineRule="auto"/>
        <w:ind w:right="2059"/>
        <w:jc w:val="both"/>
        <w:rPr>
          <w:ins w:id="3658" w:author="schulz" w:date="2016-01-10T21:25:00Z"/>
          <w:lang w:val="en-GB"/>
        </w:rPr>
        <w:pPrChange w:id="3659" w:author="schulz" w:date="2016-01-10T21:14:00Z">
          <w:pPr>
            <w:pStyle w:val="Corpodetexto"/>
            <w:numPr>
              <w:numId w:val="13"/>
            </w:numPr>
            <w:kinsoku w:val="0"/>
            <w:overflowPunct w:val="0"/>
            <w:spacing w:line="285" w:lineRule="auto"/>
            <w:ind w:left="917" w:right="2059" w:firstLine="239"/>
            <w:jc w:val="both"/>
          </w:pPr>
        </w:pPrChange>
      </w:pPr>
      <w:ins w:id="3660" w:author="schulz" w:date="2016-01-10T21:14:00Z">
        <w:r>
          <w:rPr>
            <w:lang w:val="en-GB"/>
          </w:rPr>
          <w:t>Considerable s</w:t>
        </w:r>
      </w:ins>
      <w:r w:rsidR="00F20945" w:rsidRPr="003140DF">
        <w:rPr>
          <w:lang w:val="en-GB"/>
          <w:rPrChange w:id="3661" w:author="schulz" w:date="2016-01-10T18:02:00Z">
            <w:rPr/>
          </w:rPrChange>
        </w:rPr>
        <w:t>caling</w:t>
      </w:r>
      <w:r w:rsidR="00F20945" w:rsidRPr="003140DF">
        <w:rPr>
          <w:spacing w:val="17"/>
          <w:lang w:val="en-GB"/>
          <w:rPrChange w:id="3662" w:author="schulz" w:date="2016-01-10T18:02:00Z">
            <w:rPr>
              <w:spacing w:val="17"/>
            </w:rPr>
          </w:rPrChange>
        </w:rPr>
        <w:t xml:space="preserve"> </w:t>
      </w:r>
      <w:r w:rsidR="00F20945" w:rsidRPr="003140DF">
        <w:rPr>
          <w:lang w:val="en-GB"/>
          <w:rPrChange w:id="3663" w:author="schulz" w:date="2016-01-10T18:02:00Z">
            <w:rPr/>
          </w:rPrChange>
        </w:rPr>
        <w:t>problems</w:t>
      </w:r>
      <w:r w:rsidR="00F20945" w:rsidRPr="003140DF">
        <w:rPr>
          <w:spacing w:val="17"/>
          <w:lang w:val="en-GB"/>
          <w:rPrChange w:id="3664" w:author="schulz" w:date="2016-01-10T18:02:00Z">
            <w:rPr>
              <w:spacing w:val="17"/>
            </w:rPr>
          </w:rPrChange>
        </w:rPr>
        <w:t xml:space="preserve"> </w:t>
      </w:r>
      <w:ins w:id="3665" w:author="schulz" w:date="2016-01-10T21:14:00Z">
        <w:r>
          <w:rPr>
            <w:spacing w:val="17"/>
            <w:lang w:val="en-GB"/>
          </w:rPr>
          <w:t xml:space="preserve">issues could be </w:t>
        </w:r>
        <w:r>
          <w:rPr>
            <w:spacing w:val="17"/>
            <w:lang w:val="en-GB"/>
          </w:rPr>
          <w:lastRenderedPageBreak/>
          <w:t xml:space="preserve">demonstrated </w:t>
        </w:r>
      </w:ins>
      <w:r w:rsidR="00F20945" w:rsidRPr="003140DF">
        <w:rPr>
          <w:lang w:val="en-GB"/>
          <w:rPrChange w:id="3666" w:author="schulz" w:date="2016-01-10T18:02:00Z">
            <w:rPr/>
          </w:rPrChange>
        </w:rPr>
        <w:t>when</w:t>
      </w:r>
      <w:r w:rsidR="00F20945" w:rsidRPr="003140DF">
        <w:rPr>
          <w:spacing w:val="17"/>
          <w:lang w:val="en-GB"/>
          <w:rPrChange w:id="3667" w:author="schulz" w:date="2016-01-10T18:02:00Z">
            <w:rPr>
              <w:spacing w:val="17"/>
            </w:rPr>
          </w:rPrChange>
        </w:rPr>
        <w:t xml:space="preserve"> </w:t>
      </w:r>
      <w:r w:rsidR="00F20945" w:rsidRPr="003140DF">
        <w:rPr>
          <w:lang w:val="en-GB"/>
          <w:rPrChange w:id="3668" w:author="schulz" w:date="2016-01-10T18:02:00Z">
            <w:rPr/>
          </w:rPrChange>
        </w:rPr>
        <w:t>increasing</w:t>
      </w:r>
      <w:r w:rsidR="00F20945" w:rsidRPr="003140DF">
        <w:rPr>
          <w:spacing w:val="17"/>
          <w:lang w:val="en-GB"/>
          <w:rPrChange w:id="3669" w:author="schulz" w:date="2016-01-10T18:02:00Z">
            <w:rPr>
              <w:spacing w:val="17"/>
            </w:rPr>
          </w:rPrChange>
        </w:rPr>
        <w:t xml:space="preserve"> </w:t>
      </w:r>
      <w:r w:rsidR="00F20945" w:rsidRPr="003140DF">
        <w:rPr>
          <w:lang w:val="en-GB"/>
          <w:rPrChange w:id="3670" w:author="schulz" w:date="2016-01-10T18:02:00Z">
            <w:rPr/>
          </w:rPrChange>
        </w:rPr>
        <w:t>the</w:t>
      </w:r>
      <w:r w:rsidR="00F20945" w:rsidRPr="003140DF">
        <w:rPr>
          <w:spacing w:val="17"/>
          <w:lang w:val="en-GB"/>
          <w:rPrChange w:id="3671" w:author="schulz" w:date="2016-01-10T18:02:00Z">
            <w:rPr>
              <w:spacing w:val="17"/>
            </w:rPr>
          </w:rPrChange>
        </w:rPr>
        <w:t xml:space="preserve"> </w:t>
      </w:r>
      <w:r w:rsidR="00F20945" w:rsidRPr="003140DF">
        <w:rPr>
          <w:lang w:val="en-GB"/>
          <w:rPrChange w:id="3672" w:author="schulz" w:date="2016-01-10T18:02:00Z">
            <w:rPr/>
          </w:rPrChange>
        </w:rPr>
        <w:t>size</w:t>
      </w:r>
      <w:r w:rsidR="00F20945" w:rsidRPr="003140DF">
        <w:rPr>
          <w:spacing w:val="17"/>
          <w:lang w:val="en-GB"/>
          <w:rPrChange w:id="3673" w:author="schulz" w:date="2016-01-10T18:02:00Z">
            <w:rPr>
              <w:spacing w:val="17"/>
            </w:rPr>
          </w:rPrChange>
        </w:rPr>
        <w:t xml:space="preserve"> </w:t>
      </w:r>
      <w:r w:rsidR="00F20945" w:rsidRPr="003140DF">
        <w:rPr>
          <w:lang w:val="en-GB"/>
          <w:rPrChange w:id="3674" w:author="schulz" w:date="2016-01-10T18:02:00Z">
            <w:rPr/>
          </w:rPrChange>
        </w:rPr>
        <w:t>of</w:t>
      </w:r>
      <w:r w:rsidR="00F20945" w:rsidRPr="003140DF">
        <w:rPr>
          <w:spacing w:val="17"/>
          <w:lang w:val="en-GB"/>
          <w:rPrChange w:id="3675" w:author="schulz" w:date="2016-01-10T18:02:00Z">
            <w:rPr>
              <w:spacing w:val="17"/>
            </w:rPr>
          </w:rPrChange>
        </w:rPr>
        <w:t xml:space="preserve"> </w:t>
      </w:r>
      <w:r w:rsidR="00F20945" w:rsidRPr="003140DF">
        <w:rPr>
          <w:lang w:val="en-GB"/>
          <w:rPrChange w:id="3676" w:author="schulz" w:date="2016-01-10T18:02:00Z">
            <w:rPr/>
          </w:rPrChange>
        </w:rPr>
        <w:t>data</w:t>
      </w:r>
      <w:ins w:id="3677" w:author="schulz" w:date="2016-01-10T21:14:00Z">
        <w:r>
          <w:rPr>
            <w:lang w:val="en-GB"/>
          </w:rPr>
          <w:t>. Th</w:t>
        </w:r>
      </w:ins>
      <w:ins w:id="3678" w:author="schulz" w:date="2016-01-10T21:16:00Z">
        <w:r>
          <w:rPr>
            <w:lang w:val="en-GB"/>
          </w:rPr>
          <w:t>is</w:t>
        </w:r>
      </w:ins>
      <w:ins w:id="3679" w:author="schulz" w:date="2016-01-10T21:14:00Z">
        <w:r>
          <w:rPr>
            <w:lang w:val="en-GB"/>
          </w:rPr>
          <w:t xml:space="preserve"> can partially be </w:t>
        </w:r>
      </w:ins>
      <w:ins w:id="3680" w:author="schulz" w:date="2016-01-10T21:15:00Z">
        <w:r>
          <w:rPr>
            <w:lang w:val="en-GB"/>
          </w:rPr>
          <w:t xml:space="preserve">mitigated by </w:t>
        </w:r>
      </w:ins>
      <w:ins w:id="3681" w:author="schulz" w:date="2016-01-10T21:17:00Z">
        <w:r>
          <w:rPr>
            <w:lang w:val="en-GB"/>
          </w:rPr>
          <w:t>narrowing down th</w:t>
        </w:r>
        <w:r w:rsidR="00AD762B">
          <w:rPr>
            <w:lang w:val="en-GB"/>
          </w:rPr>
          <w:t xml:space="preserve">e database </w:t>
        </w:r>
        <w:r>
          <w:rPr>
            <w:lang w:val="en-GB"/>
          </w:rPr>
          <w:t>con</w:t>
        </w:r>
      </w:ins>
      <w:ins w:id="3682" w:author="schulz" w:date="2016-01-10T21:22:00Z">
        <w:r w:rsidR="00AD762B">
          <w:rPr>
            <w:lang w:val="en-GB"/>
          </w:rPr>
          <w:t xml:space="preserve">tent of interest, such as done in </w:t>
        </w:r>
      </w:ins>
      <w:ins w:id="3683" w:author="schulz" w:date="2016-01-10T21:23:00Z">
        <w:r w:rsidR="00AD762B">
          <w:rPr>
            <w:lang w:val="en-GB"/>
          </w:rPr>
          <w:t xml:space="preserve">this example, where the content was filtered by one chemical entity, viz. </w:t>
        </w:r>
        <w:proofErr w:type="spellStart"/>
        <w:r w:rsidR="00AD762B">
          <w:rPr>
            <w:lang w:val="en-GB"/>
          </w:rPr>
          <w:t>Hcy</w:t>
        </w:r>
        <w:proofErr w:type="spellEnd"/>
        <w:r w:rsidR="00AD762B">
          <w:rPr>
            <w:lang w:val="en-GB"/>
          </w:rPr>
          <w:t xml:space="preserve">. </w:t>
        </w:r>
      </w:ins>
    </w:p>
    <w:p w14:paraId="76A6EE00" w14:textId="77777777" w:rsidR="00AD762B" w:rsidRDefault="00AD762B">
      <w:pPr>
        <w:pStyle w:val="Corpodetexto"/>
        <w:numPr>
          <w:ilvl w:val="0"/>
          <w:numId w:val="13"/>
        </w:numPr>
        <w:kinsoku w:val="0"/>
        <w:overflowPunct w:val="0"/>
        <w:spacing w:line="285" w:lineRule="auto"/>
        <w:ind w:right="2059"/>
        <w:jc w:val="both"/>
        <w:rPr>
          <w:ins w:id="3684" w:author="schulz" w:date="2016-01-10T21:26:00Z"/>
          <w:lang w:val="en-GB"/>
        </w:rPr>
        <w:pPrChange w:id="3685" w:author="schulz" w:date="2016-01-10T21:14:00Z">
          <w:pPr>
            <w:pStyle w:val="Corpodetexto"/>
            <w:numPr>
              <w:numId w:val="13"/>
            </w:numPr>
            <w:kinsoku w:val="0"/>
            <w:overflowPunct w:val="0"/>
            <w:spacing w:line="285" w:lineRule="auto"/>
            <w:ind w:left="917" w:right="2059" w:firstLine="239"/>
            <w:jc w:val="both"/>
          </w:pPr>
        </w:pPrChange>
      </w:pPr>
      <w:ins w:id="3686" w:author="schulz" w:date="2016-01-10T21:24:00Z">
        <w:r>
          <w:rPr>
            <w:lang w:val="en-GB"/>
          </w:rPr>
          <w:t xml:space="preserve">Another </w:t>
        </w:r>
      </w:ins>
      <w:ins w:id="3687" w:author="schulz" w:date="2016-01-10T21:25:00Z">
        <w:r>
          <w:rPr>
            <w:lang w:val="en-GB"/>
          </w:rPr>
          <w:t xml:space="preserve">strategy for addressing computational issues would </w:t>
        </w:r>
      </w:ins>
      <w:ins w:id="3688" w:author="schulz" w:date="2016-01-10T21:24:00Z">
        <w:r>
          <w:rPr>
            <w:lang w:val="en-GB"/>
          </w:rPr>
          <w:t xml:space="preserve">be to decrease the ontology expressiveness. </w:t>
        </w:r>
      </w:ins>
      <w:ins w:id="3689" w:author="schulz" w:date="2016-01-10T21:25:00Z">
        <w:r>
          <w:rPr>
            <w:lang w:val="en-GB"/>
          </w:rPr>
          <w:t xml:space="preserve">The ontology patterns presented in this paper used </w:t>
        </w:r>
      </w:ins>
      <w:ins w:id="3690" w:author="schulz" w:date="2016-01-10T21:26:00Z">
        <w:r>
          <w:rPr>
            <w:lang w:val="en-GB"/>
          </w:rPr>
          <w:t>disjunctions</w:t>
        </w:r>
      </w:ins>
      <w:ins w:id="3691" w:author="schulz" w:date="2016-01-10T21:25:00Z">
        <w:r>
          <w:rPr>
            <w:lang w:val="en-GB"/>
          </w:rPr>
          <w:t xml:space="preserve"> </w:t>
        </w:r>
      </w:ins>
      <w:ins w:id="3692" w:author="schulz" w:date="2016-01-10T21:26:00Z">
        <w:r>
          <w:rPr>
            <w:lang w:val="en-GB"/>
          </w:rPr>
          <w:t xml:space="preserve">and value restrictions, both of which are not supported by the computationally ideal OWL EL profile. </w:t>
        </w:r>
      </w:ins>
      <w:ins w:id="3693" w:author="schulz" w:date="2016-01-10T23:32:00Z">
        <w:r w:rsidR="00FE7BDF">
          <w:rPr>
            <w:lang w:val="en-GB"/>
          </w:rPr>
          <w:t>(to continue)</w:t>
        </w:r>
      </w:ins>
    </w:p>
    <w:p w14:paraId="7D056B1C" w14:textId="77777777" w:rsidR="00AD762B" w:rsidRDefault="00AD762B">
      <w:pPr>
        <w:pStyle w:val="Corpodetexto"/>
        <w:kinsoku w:val="0"/>
        <w:overflowPunct w:val="0"/>
        <w:spacing w:line="285" w:lineRule="auto"/>
        <w:ind w:right="2059"/>
        <w:jc w:val="both"/>
        <w:rPr>
          <w:ins w:id="3694" w:author="schulz" w:date="2016-01-10T21:23:00Z"/>
          <w:lang w:val="en-GB"/>
        </w:rPr>
        <w:pPrChange w:id="3695" w:author="schulz" w:date="2016-01-10T21:27:00Z">
          <w:pPr>
            <w:pStyle w:val="Corpodetexto"/>
            <w:kinsoku w:val="0"/>
            <w:overflowPunct w:val="0"/>
            <w:spacing w:line="285" w:lineRule="auto"/>
            <w:ind w:right="2059" w:firstLine="239"/>
            <w:jc w:val="both"/>
          </w:pPr>
        </w:pPrChange>
      </w:pPr>
      <w:ins w:id="3696" w:author="schulz" w:date="2016-01-10T21:26:00Z">
        <w:r>
          <w:rPr>
            <w:lang w:val="en-GB"/>
          </w:rPr>
          <w:t xml:space="preserve"> </w:t>
        </w:r>
      </w:ins>
    </w:p>
    <w:p w14:paraId="53EB0DC7" w14:textId="77777777" w:rsidR="00F20945" w:rsidRPr="003140DF" w:rsidRDefault="00CC2744">
      <w:pPr>
        <w:pStyle w:val="Corpodetexto"/>
        <w:kinsoku w:val="0"/>
        <w:overflowPunct w:val="0"/>
        <w:spacing w:line="285" w:lineRule="auto"/>
        <w:ind w:right="2059"/>
        <w:jc w:val="both"/>
        <w:rPr>
          <w:lang w:val="en-GB"/>
          <w:rPrChange w:id="3697" w:author="schulz" w:date="2016-01-10T18:02:00Z">
            <w:rPr/>
          </w:rPrChange>
        </w:rPr>
        <w:pPrChange w:id="3698" w:author="schulz" w:date="2016-01-10T21:24:00Z">
          <w:pPr>
            <w:pStyle w:val="Corpodetexto"/>
            <w:kinsoku w:val="0"/>
            <w:overflowPunct w:val="0"/>
            <w:spacing w:line="285" w:lineRule="auto"/>
            <w:ind w:right="2059" w:firstLine="239"/>
            <w:jc w:val="both"/>
          </w:pPr>
        </w:pPrChange>
      </w:pPr>
      <w:ins w:id="3699" w:author="schulz" w:date="2016-01-10T21:14:00Z">
        <w:r>
          <w:rPr>
            <w:lang w:val="en-GB"/>
          </w:rPr>
          <w:t xml:space="preserve"> </w:t>
        </w:r>
      </w:ins>
    </w:p>
    <w:p w14:paraId="7B7C67D3" w14:textId="77777777" w:rsidR="00F20945" w:rsidRPr="002C029A" w:rsidRDefault="00F20945">
      <w:pPr>
        <w:pStyle w:val="Corpodetexto"/>
        <w:kinsoku w:val="0"/>
        <w:overflowPunct w:val="0"/>
        <w:spacing w:line="285" w:lineRule="auto"/>
        <w:ind w:right="2059" w:firstLine="239"/>
        <w:jc w:val="both"/>
        <w:rPr>
          <w:lang w:val="en-GB"/>
        </w:rPr>
        <w:sectPr w:rsidR="00F20945" w:rsidRPr="002C029A">
          <w:type w:val="continuous"/>
          <w:pgSz w:w="14180" w:h="20020"/>
          <w:pgMar w:top="2080" w:right="160" w:bottom="2080" w:left="160" w:header="720" w:footer="720" w:gutter="0"/>
          <w:cols w:num="2" w:space="720" w:equalWidth="0">
            <w:col w:w="6771" w:space="40"/>
            <w:col w:w="7049"/>
          </w:cols>
          <w:noEndnote/>
        </w:sectPr>
      </w:pPr>
    </w:p>
    <w:p w14:paraId="6EA8165D" w14:textId="77777777" w:rsidR="00F20945" w:rsidRPr="003140DF" w:rsidRDefault="00F20945">
      <w:pPr>
        <w:pStyle w:val="Corpodetexto"/>
        <w:kinsoku w:val="0"/>
        <w:overflowPunct w:val="0"/>
        <w:spacing w:before="10"/>
        <w:ind w:left="0"/>
        <w:rPr>
          <w:sz w:val="11"/>
          <w:szCs w:val="11"/>
          <w:lang w:val="en-GB"/>
          <w:rPrChange w:id="3700" w:author="schulz" w:date="2016-01-10T18:02:00Z">
            <w:rPr>
              <w:sz w:val="11"/>
              <w:szCs w:val="11"/>
            </w:rPr>
          </w:rPrChange>
        </w:rPr>
      </w:pPr>
    </w:p>
    <w:p w14:paraId="416EF2C8" w14:textId="77777777" w:rsidR="00F20945" w:rsidRPr="002C029A" w:rsidRDefault="00F20945">
      <w:pPr>
        <w:pStyle w:val="Corpodetexto"/>
        <w:kinsoku w:val="0"/>
        <w:overflowPunct w:val="0"/>
        <w:spacing w:before="10"/>
        <w:ind w:left="0"/>
        <w:rPr>
          <w:sz w:val="11"/>
          <w:szCs w:val="11"/>
          <w:lang w:val="en-GB"/>
        </w:rPr>
        <w:sectPr w:rsidR="00F20945" w:rsidRPr="002C029A">
          <w:headerReference w:type="default" r:id="rId25"/>
          <w:footerReference w:type="default" r:id="rId26"/>
          <w:pgSz w:w="14180" w:h="20020"/>
          <w:pgMar w:top="3020" w:right="160" w:bottom="2080" w:left="160" w:header="1385" w:footer="1890" w:gutter="0"/>
          <w:pgNumType w:start="9"/>
          <w:cols w:space="720" w:equalWidth="0">
            <w:col w:w="13860"/>
          </w:cols>
          <w:noEndnote/>
        </w:sectPr>
      </w:pPr>
    </w:p>
    <w:p w14:paraId="5864CC61" w14:textId="77777777" w:rsidR="00F20945" w:rsidRPr="003140DF" w:rsidRDefault="00F20945">
      <w:pPr>
        <w:pStyle w:val="Corpodetexto"/>
        <w:kinsoku w:val="0"/>
        <w:overflowPunct w:val="0"/>
        <w:spacing w:before="73" w:line="285" w:lineRule="auto"/>
        <w:ind w:left="2061"/>
        <w:jc w:val="both"/>
        <w:rPr>
          <w:lang w:val="en-GB"/>
          <w:rPrChange w:id="3733" w:author="schulz" w:date="2016-01-10T18:02:00Z">
            <w:rPr/>
          </w:rPrChange>
        </w:rPr>
      </w:pPr>
      <w:r w:rsidRPr="003140DF">
        <w:rPr>
          <w:lang w:val="en-GB"/>
          <w:rPrChange w:id="3734" w:author="schulz" w:date="2016-01-10T18:02:00Z">
            <w:rPr/>
          </w:rPrChange>
        </w:rPr>
        <w:lastRenderedPageBreak/>
        <w:t>and</w:t>
      </w:r>
      <w:r w:rsidRPr="003140DF">
        <w:rPr>
          <w:spacing w:val="9"/>
          <w:lang w:val="en-GB"/>
          <w:rPrChange w:id="3735" w:author="schulz" w:date="2016-01-10T18:02:00Z">
            <w:rPr>
              <w:spacing w:val="9"/>
            </w:rPr>
          </w:rPrChange>
        </w:rPr>
        <w:t xml:space="preserve"> </w:t>
      </w:r>
      <w:r w:rsidRPr="003140DF">
        <w:rPr>
          <w:lang w:val="en-GB"/>
          <w:rPrChange w:id="3736" w:author="schulz" w:date="2016-01-10T18:02:00Z">
            <w:rPr/>
          </w:rPrChange>
        </w:rPr>
        <w:t>ontologies.</w:t>
      </w:r>
      <w:r w:rsidRPr="003140DF">
        <w:rPr>
          <w:spacing w:val="16"/>
          <w:lang w:val="en-GB"/>
          <w:rPrChange w:id="3737" w:author="schulz" w:date="2016-01-10T18:02:00Z">
            <w:rPr>
              <w:spacing w:val="16"/>
            </w:rPr>
          </w:rPrChange>
        </w:rPr>
        <w:t xml:space="preserve"> </w:t>
      </w:r>
      <w:r w:rsidRPr="003140DF">
        <w:rPr>
          <w:lang w:val="en-GB"/>
          <w:rPrChange w:id="3738" w:author="schulz" w:date="2016-01-10T18:02:00Z">
            <w:rPr/>
          </w:rPrChange>
        </w:rPr>
        <w:t>Other</w:t>
      </w:r>
      <w:r w:rsidRPr="003140DF">
        <w:rPr>
          <w:spacing w:val="10"/>
          <w:lang w:val="en-GB"/>
          <w:rPrChange w:id="3739" w:author="schulz" w:date="2016-01-10T18:02:00Z">
            <w:rPr>
              <w:spacing w:val="10"/>
            </w:rPr>
          </w:rPrChange>
        </w:rPr>
        <w:t xml:space="preserve"> </w:t>
      </w:r>
      <w:r w:rsidRPr="003140DF">
        <w:rPr>
          <w:lang w:val="en-GB"/>
          <w:rPrChange w:id="3740" w:author="schulz" w:date="2016-01-10T18:02:00Z">
            <w:rPr/>
          </w:rPrChange>
        </w:rPr>
        <w:t>limitation</w:t>
      </w:r>
      <w:r w:rsidRPr="003140DF">
        <w:rPr>
          <w:spacing w:val="10"/>
          <w:lang w:val="en-GB"/>
          <w:rPrChange w:id="3741" w:author="schulz" w:date="2016-01-10T18:02:00Z">
            <w:rPr>
              <w:spacing w:val="10"/>
            </w:rPr>
          </w:rPrChange>
        </w:rPr>
        <w:t xml:space="preserve"> </w:t>
      </w:r>
      <w:r w:rsidRPr="003140DF">
        <w:rPr>
          <w:lang w:val="en-GB"/>
          <w:rPrChange w:id="3742" w:author="schulz" w:date="2016-01-10T18:02:00Z">
            <w:rPr/>
          </w:rPrChange>
        </w:rPr>
        <w:t>is</w:t>
      </w:r>
      <w:r w:rsidRPr="003140DF">
        <w:rPr>
          <w:spacing w:val="9"/>
          <w:lang w:val="en-GB"/>
          <w:rPrChange w:id="3743" w:author="schulz" w:date="2016-01-10T18:02:00Z">
            <w:rPr>
              <w:spacing w:val="9"/>
            </w:rPr>
          </w:rPrChange>
        </w:rPr>
        <w:t xml:space="preserve"> </w:t>
      </w:r>
      <w:r w:rsidRPr="003140DF">
        <w:rPr>
          <w:lang w:val="en-GB"/>
          <w:rPrChange w:id="3744" w:author="schulz" w:date="2016-01-10T18:02:00Z">
            <w:rPr/>
          </w:rPrChange>
        </w:rPr>
        <w:t>the</w:t>
      </w:r>
      <w:r w:rsidRPr="003140DF">
        <w:rPr>
          <w:spacing w:val="10"/>
          <w:lang w:val="en-GB"/>
          <w:rPrChange w:id="3745" w:author="schulz" w:date="2016-01-10T18:02:00Z">
            <w:rPr>
              <w:spacing w:val="10"/>
            </w:rPr>
          </w:rPrChange>
        </w:rPr>
        <w:t xml:space="preserve"> </w:t>
      </w:r>
      <w:r w:rsidRPr="003140DF">
        <w:rPr>
          <w:lang w:val="en-GB"/>
          <w:rPrChange w:id="3746" w:author="schulz" w:date="2016-01-10T18:02:00Z">
            <w:rPr/>
          </w:rPrChange>
        </w:rPr>
        <w:t>understanding</w:t>
      </w:r>
      <w:r w:rsidRPr="003140DF">
        <w:rPr>
          <w:spacing w:val="10"/>
          <w:lang w:val="en-GB"/>
          <w:rPrChange w:id="3747" w:author="schulz" w:date="2016-01-10T18:02:00Z">
            <w:rPr>
              <w:spacing w:val="10"/>
            </w:rPr>
          </w:rPrChange>
        </w:rPr>
        <w:t xml:space="preserve"> </w:t>
      </w:r>
      <w:r w:rsidRPr="003140DF">
        <w:rPr>
          <w:lang w:val="en-GB"/>
          <w:rPrChange w:id="3748" w:author="schulz" w:date="2016-01-10T18:02:00Z">
            <w:rPr/>
          </w:rPrChange>
        </w:rPr>
        <w:t>of</w:t>
      </w:r>
      <w:r w:rsidRPr="003140DF">
        <w:rPr>
          <w:spacing w:val="9"/>
          <w:lang w:val="en-GB"/>
          <w:rPrChange w:id="3749" w:author="schulz" w:date="2016-01-10T18:02:00Z">
            <w:rPr>
              <w:spacing w:val="9"/>
            </w:rPr>
          </w:rPrChange>
        </w:rPr>
        <w:t xml:space="preserve"> </w:t>
      </w:r>
      <w:r w:rsidRPr="003140DF">
        <w:rPr>
          <w:lang w:val="en-GB"/>
          <w:rPrChange w:id="3750" w:author="schulz" w:date="2016-01-10T18:02:00Z">
            <w:rPr/>
          </w:rPrChange>
        </w:rPr>
        <w:t>the</w:t>
      </w:r>
      <w:r w:rsidRPr="003140DF">
        <w:rPr>
          <w:spacing w:val="10"/>
          <w:lang w:val="en-GB"/>
          <w:rPrChange w:id="3751" w:author="schulz" w:date="2016-01-10T18:02:00Z">
            <w:rPr>
              <w:spacing w:val="10"/>
            </w:rPr>
          </w:rPrChange>
        </w:rPr>
        <w:t xml:space="preserve"> </w:t>
      </w:r>
      <w:r w:rsidRPr="003140DF">
        <w:rPr>
          <w:lang w:val="en-GB"/>
          <w:rPrChange w:id="3752" w:author="schulz" w:date="2016-01-10T18:02:00Z">
            <w:rPr/>
          </w:rPrChange>
        </w:rPr>
        <w:t>ontological</w:t>
      </w:r>
      <w:r w:rsidRPr="003140DF">
        <w:rPr>
          <w:w w:val="99"/>
          <w:lang w:val="en-GB"/>
          <w:rPrChange w:id="3753" w:author="schulz" w:date="2016-01-10T18:02:00Z">
            <w:rPr>
              <w:w w:val="99"/>
            </w:rPr>
          </w:rPrChange>
        </w:rPr>
        <w:t xml:space="preserve"> </w:t>
      </w:r>
      <w:r w:rsidRPr="003140DF">
        <w:rPr>
          <w:lang w:val="en-GB"/>
          <w:rPrChange w:id="3754" w:author="schulz" w:date="2016-01-10T18:02:00Z">
            <w:rPr/>
          </w:rPrChange>
        </w:rPr>
        <w:t>representation</w:t>
      </w:r>
      <w:r w:rsidRPr="003140DF">
        <w:rPr>
          <w:spacing w:val="-15"/>
          <w:lang w:val="en-GB"/>
          <w:rPrChange w:id="3755" w:author="schulz" w:date="2016-01-10T18:02:00Z">
            <w:rPr>
              <w:spacing w:val="-15"/>
            </w:rPr>
          </w:rPrChange>
        </w:rPr>
        <w:t xml:space="preserve"> </w:t>
      </w:r>
      <w:r w:rsidRPr="003140DF">
        <w:rPr>
          <w:lang w:val="en-GB"/>
          <w:rPrChange w:id="3756" w:author="schulz" w:date="2016-01-10T18:02:00Z">
            <w:rPr/>
          </w:rPrChange>
        </w:rPr>
        <w:t>from</w:t>
      </w:r>
      <w:r w:rsidRPr="003140DF">
        <w:rPr>
          <w:spacing w:val="-15"/>
          <w:lang w:val="en-GB"/>
          <w:rPrChange w:id="3757" w:author="schulz" w:date="2016-01-10T18:02:00Z">
            <w:rPr>
              <w:spacing w:val="-15"/>
            </w:rPr>
          </w:rPrChange>
        </w:rPr>
        <w:t xml:space="preserve"> </w:t>
      </w:r>
      <w:r w:rsidRPr="003140DF">
        <w:rPr>
          <w:lang w:val="en-GB"/>
          <w:rPrChange w:id="3758" w:author="schulz" w:date="2016-01-10T18:02:00Z">
            <w:rPr/>
          </w:rPrChange>
        </w:rPr>
        <w:t>a</w:t>
      </w:r>
      <w:r w:rsidRPr="003140DF">
        <w:rPr>
          <w:spacing w:val="-14"/>
          <w:lang w:val="en-GB"/>
          <w:rPrChange w:id="3759" w:author="schulz" w:date="2016-01-10T18:02:00Z">
            <w:rPr>
              <w:spacing w:val="-14"/>
            </w:rPr>
          </w:rPrChange>
        </w:rPr>
        <w:t xml:space="preserve"> </w:t>
      </w:r>
      <w:r w:rsidRPr="003140DF">
        <w:rPr>
          <w:lang w:val="en-GB"/>
          <w:rPrChange w:id="3760" w:author="schulz" w:date="2016-01-10T18:02:00Z">
            <w:rPr/>
          </w:rPrChange>
        </w:rPr>
        <w:t>usability</w:t>
      </w:r>
      <w:r w:rsidRPr="003140DF">
        <w:rPr>
          <w:spacing w:val="-15"/>
          <w:lang w:val="en-GB"/>
          <w:rPrChange w:id="3761" w:author="schulz" w:date="2016-01-10T18:02:00Z">
            <w:rPr>
              <w:spacing w:val="-15"/>
            </w:rPr>
          </w:rPrChange>
        </w:rPr>
        <w:t xml:space="preserve"> </w:t>
      </w:r>
      <w:r w:rsidRPr="003140DF">
        <w:rPr>
          <w:lang w:val="en-GB"/>
          <w:rPrChange w:id="3762" w:author="schulz" w:date="2016-01-10T18:02:00Z">
            <w:rPr/>
          </w:rPrChange>
        </w:rPr>
        <w:t>point</w:t>
      </w:r>
      <w:r w:rsidRPr="003140DF">
        <w:rPr>
          <w:spacing w:val="-14"/>
          <w:lang w:val="en-GB"/>
          <w:rPrChange w:id="3763" w:author="schulz" w:date="2016-01-10T18:02:00Z">
            <w:rPr>
              <w:spacing w:val="-14"/>
            </w:rPr>
          </w:rPrChange>
        </w:rPr>
        <w:t xml:space="preserve"> </w:t>
      </w:r>
      <w:r w:rsidRPr="003140DF">
        <w:rPr>
          <w:lang w:val="en-GB"/>
          <w:rPrChange w:id="3764" w:author="schulz" w:date="2016-01-10T18:02:00Z">
            <w:rPr/>
          </w:rPrChange>
        </w:rPr>
        <w:t>of</w:t>
      </w:r>
      <w:r w:rsidRPr="003140DF">
        <w:rPr>
          <w:spacing w:val="-15"/>
          <w:lang w:val="en-GB"/>
          <w:rPrChange w:id="3765" w:author="schulz" w:date="2016-01-10T18:02:00Z">
            <w:rPr>
              <w:spacing w:val="-15"/>
            </w:rPr>
          </w:rPrChange>
        </w:rPr>
        <w:t xml:space="preserve"> </w:t>
      </w:r>
      <w:r w:rsidRPr="003140DF">
        <w:rPr>
          <w:spacing w:val="-3"/>
          <w:lang w:val="en-GB"/>
          <w:rPrChange w:id="3766" w:author="schulz" w:date="2016-01-10T18:02:00Z">
            <w:rPr>
              <w:spacing w:val="-3"/>
            </w:rPr>
          </w:rPrChange>
        </w:rPr>
        <w:t>view.</w:t>
      </w:r>
      <w:r w:rsidRPr="003140DF">
        <w:rPr>
          <w:spacing w:val="-12"/>
          <w:lang w:val="en-GB"/>
          <w:rPrChange w:id="3767" w:author="schulz" w:date="2016-01-10T18:02:00Z">
            <w:rPr>
              <w:spacing w:val="-12"/>
            </w:rPr>
          </w:rPrChange>
        </w:rPr>
        <w:t xml:space="preserve"> </w:t>
      </w:r>
      <w:r w:rsidRPr="003140DF">
        <w:rPr>
          <w:lang w:val="en-GB"/>
          <w:rPrChange w:id="3768" w:author="schulz" w:date="2016-01-10T18:02:00Z">
            <w:rPr/>
          </w:rPrChange>
        </w:rPr>
        <w:t>The</w:t>
      </w:r>
      <w:r w:rsidRPr="003140DF">
        <w:rPr>
          <w:spacing w:val="-14"/>
          <w:lang w:val="en-GB"/>
          <w:rPrChange w:id="3769" w:author="schulz" w:date="2016-01-10T18:02:00Z">
            <w:rPr>
              <w:spacing w:val="-14"/>
            </w:rPr>
          </w:rPrChange>
        </w:rPr>
        <w:t xml:space="preserve"> </w:t>
      </w:r>
      <w:r w:rsidRPr="003140DF">
        <w:rPr>
          <w:lang w:val="en-GB"/>
          <w:rPrChange w:id="3770" w:author="schulz" w:date="2016-01-10T18:02:00Z">
            <w:rPr/>
          </w:rPrChange>
        </w:rPr>
        <w:t>description</w:t>
      </w:r>
      <w:r w:rsidRPr="003140DF">
        <w:rPr>
          <w:spacing w:val="-15"/>
          <w:lang w:val="en-GB"/>
          <w:rPrChange w:id="3771" w:author="schulz" w:date="2016-01-10T18:02:00Z">
            <w:rPr>
              <w:spacing w:val="-15"/>
            </w:rPr>
          </w:rPrChange>
        </w:rPr>
        <w:t xml:space="preserve"> </w:t>
      </w:r>
      <w:r w:rsidRPr="003140DF">
        <w:rPr>
          <w:lang w:val="en-GB"/>
          <w:rPrChange w:id="3772" w:author="schulz" w:date="2016-01-10T18:02:00Z">
            <w:rPr/>
          </w:rPrChange>
        </w:rPr>
        <w:t>of</w:t>
      </w:r>
      <w:r w:rsidRPr="003140DF">
        <w:rPr>
          <w:spacing w:val="-15"/>
          <w:lang w:val="en-GB"/>
          <w:rPrChange w:id="3773" w:author="schulz" w:date="2016-01-10T18:02:00Z">
            <w:rPr>
              <w:spacing w:val="-15"/>
            </w:rPr>
          </w:rPrChange>
        </w:rPr>
        <w:t xml:space="preserve"> </w:t>
      </w:r>
      <w:r w:rsidRPr="003140DF">
        <w:rPr>
          <w:lang w:val="en-GB"/>
          <w:rPrChange w:id="3774" w:author="schulz" w:date="2016-01-10T18:02:00Z">
            <w:rPr/>
          </w:rPrChange>
        </w:rPr>
        <w:t>the</w:t>
      </w:r>
      <w:r w:rsidRPr="003140DF">
        <w:rPr>
          <w:spacing w:val="-14"/>
          <w:lang w:val="en-GB"/>
          <w:rPrChange w:id="3775" w:author="schulz" w:date="2016-01-10T18:02:00Z">
            <w:rPr>
              <w:spacing w:val="-14"/>
            </w:rPr>
          </w:rPrChange>
        </w:rPr>
        <w:t xml:space="preserve"> </w:t>
      </w:r>
      <w:r w:rsidRPr="003140DF">
        <w:rPr>
          <w:lang w:val="en-GB"/>
          <w:rPrChange w:id="3776" w:author="schulz" w:date="2016-01-10T18:02:00Z">
            <w:rPr/>
          </w:rPrChange>
        </w:rPr>
        <w:t>formal</w:t>
      </w:r>
      <w:r w:rsidRPr="003140DF">
        <w:rPr>
          <w:spacing w:val="20"/>
          <w:w w:val="99"/>
          <w:lang w:val="en-GB"/>
          <w:rPrChange w:id="3777" w:author="schulz" w:date="2016-01-10T18:02:00Z">
            <w:rPr>
              <w:spacing w:val="20"/>
              <w:w w:val="99"/>
            </w:rPr>
          </w:rPrChange>
        </w:rPr>
        <w:t xml:space="preserve"> </w:t>
      </w:r>
      <w:r w:rsidRPr="003140DF">
        <w:rPr>
          <w:lang w:val="en-GB"/>
          <w:rPrChange w:id="3778" w:author="schulz" w:date="2016-01-10T18:02:00Z">
            <w:rPr/>
          </w:rPrChange>
        </w:rPr>
        <w:t>aspects</w:t>
      </w:r>
      <w:r w:rsidRPr="003140DF">
        <w:rPr>
          <w:spacing w:val="-6"/>
          <w:lang w:val="en-GB"/>
          <w:rPrChange w:id="3779" w:author="schulz" w:date="2016-01-10T18:02:00Z">
            <w:rPr>
              <w:spacing w:val="-6"/>
            </w:rPr>
          </w:rPrChange>
        </w:rPr>
        <w:t xml:space="preserve"> </w:t>
      </w:r>
      <w:r w:rsidRPr="003140DF">
        <w:rPr>
          <w:lang w:val="en-GB"/>
          <w:rPrChange w:id="3780" w:author="schulz" w:date="2016-01-10T18:02:00Z">
            <w:rPr/>
          </w:rPrChange>
        </w:rPr>
        <w:t>entails</w:t>
      </w:r>
      <w:r w:rsidRPr="003140DF">
        <w:rPr>
          <w:spacing w:val="-6"/>
          <w:lang w:val="en-GB"/>
          <w:rPrChange w:id="3781" w:author="schulz" w:date="2016-01-10T18:02:00Z">
            <w:rPr>
              <w:spacing w:val="-6"/>
            </w:rPr>
          </w:rPrChange>
        </w:rPr>
        <w:t xml:space="preserve"> </w:t>
      </w:r>
      <w:r w:rsidRPr="003140DF">
        <w:rPr>
          <w:lang w:val="en-GB"/>
          <w:rPrChange w:id="3782" w:author="schulz" w:date="2016-01-10T18:02:00Z">
            <w:rPr/>
          </w:rPrChange>
        </w:rPr>
        <w:t>a</w:t>
      </w:r>
      <w:r w:rsidRPr="003140DF">
        <w:rPr>
          <w:spacing w:val="-6"/>
          <w:lang w:val="en-GB"/>
          <w:rPrChange w:id="3783" w:author="schulz" w:date="2016-01-10T18:02:00Z">
            <w:rPr>
              <w:spacing w:val="-6"/>
            </w:rPr>
          </w:rPrChange>
        </w:rPr>
        <w:t xml:space="preserve"> </w:t>
      </w:r>
      <w:r w:rsidRPr="003140DF">
        <w:rPr>
          <w:lang w:val="en-GB"/>
          <w:rPrChange w:id="3784" w:author="schulz" w:date="2016-01-10T18:02:00Z">
            <w:rPr/>
          </w:rPrChange>
        </w:rPr>
        <w:t>deeper</w:t>
      </w:r>
      <w:r w:rsidRPr="003140DF">
        <w:rPr>
          <w:spacing w:val="-6"/>
          <w:lang w:val="en-GB"/>
          <w:rPrChange w:id="3785" w:author="schulz" w:date="2016-01-10T18:02:00Z">
            <w:rPr>
              <w:spacing w:val="-6"/>
            </w:rPr>
          </w:rPrChange>
        </w:rPr>
        <w:t xml:space="preserve"> </w:t>
      </w:r>
      <w:r w:rsidRPr="003140DF">
        <w:rPr>
          <w:lang w:val="en-GB"/>
          <w:rPrChange w:id="3786" w:author="schulz" w:date="2016-01-10T18:02:00Z">
            <w:rPr/>
          </w:rPrChange>
        </w:rPr>
        <w:t>understanding</w:t>
      </w:r>
      <w:r w:rsidRPr="003140DF">
        <w:rPr>
          <w:spacing w:val="-6"/>
          <w:lang w:val="en-GB"/>
          <w:rPrChange w:id="3787" w:author="schulz" w:date="2016-01-10T18:02:00Z">
            <w:rPr>
              <w:spacing w:val="-6"/>
            </w:rPr>
          </w:rPrChange>
        </w:rPr>
        <w:t xml:space="preserve"> </w:t>
      </w:r>
      <w:r w:rsidRPr="003140DF">
        <w:rPr>
          <w:lang w:val="en-GB"/>
          <w:rPrChange w:id="3788" w:author="schulz" w:date="2016-01-10T18:02:00Z">
            <w:rPr/>
          </w:rPrChange>
        </w:rPr>
        <w:t>of</w:t>
      </w:r>
      <w:r w:rsidRPr="003140DF">
        <w:rPr>
          <w:spacing w:val="-6"/>
          <w:lang w:val="en-GB"/>
          <w:rPrChange w:id="3789" w:author="schulz" w:date="2016-01-10T18:02:00Z">
            <w:rPr>
              <w:spacing w:val="-6"/>
            </w:rPr>
          </w:rPrChange>
        </w:rPr>
        <w:t xml:space="preserve"> </w:t>
      </w:r>
      <w:r w:rsidRPr="003140DF">
        <w:rPr>
          <w:lang w:val="en-GB"/>
          <w:rPrChange w:id="3790" w:author="schulz" w:date="2016-01-10T18:02:00Z">
            <w:rPr/>
          </w:rPrChange>
        </w:rPr>
        <w:t>the</w:t>
      </w:r>
      <w:r w:rsidRPr="003140DF">
        <w:rPr>
          <w:spacing w:val="-6"/>
          <w:lang w:val="en-GB"/>
          <w:rPrChange w:id="3791" w:author="schulz" w:date="2016-01-10T18:02:00Z">
            <w:rPr>
              <w:spacing w:val="-6"/>
            </w:rPr>
          </w:rPrChange>
        </w:rPr>
        <w:t xml:space="preserve"> </w:t>
      </w:r>
      <w:r w:rsidRPr="003140DF">
        <w:rPr>
          <w:lang w:val="en-GB"/>
          <w:rPrChange w:id="3792" w:author="schulz" w:date="2016-01-10T18:02:00Z">
            <w:rPr/>
          </w:rPrChange>
        </w:rPr>
        <w:t>ontology(</w:t>
      </w:r>
      <w:proofErr w:type="spellStart"/>
      <w:r w:rsidRPr="003140DF">
        <w:rPr>
          <w:lang w:val="en-GB"/>
          <w:rPrChange w:id="3793" w:author="schulz" w:date="2016-01-10T18:02:00Z">
            <w:rPr/>
          </w:rPrChange>
        </w:rPr>
        <w:t>ies</w:t>
      </w:r>
      <w:proofErr w:type="spellEnd"/>
      <w:r w:rsidRPr="003140DF">
        <w:rPr>
          <w:lang w:val="en-GB"/>
          <w:rPrChange w:id="3794" w:author="schulz" w:date="2016-01-10T18:02:00Z">
            <w:rPr/>
          </w:rPrChange>
        </w:rPr>
        <w:t>)</w:t>
      </w:r>
      <w:r w:rsidRPr="003140DF">
        <w:rPr>
          <w:spacing w:val="-6"/>
          <w:lang w:val="en-GB"/>
          <w:rPrChange w:id="3795" w:author="schulz" w:date="2016-01-10T18:02:00Z">
            <w:rPr>
              <w:spacing w:val="-6"/>
            </w:rPr>
          </w:rPrChange>
        </w:rPr>
        <w:t xml:space="preserve"> </w:t>
      </w:r>
      <w:r w:rsidRPr="003140DF">
        <w:rPr>
          <w:lang w:val="en-GB"/>
          <w:rPrChange w:id="3796" w:author="schulz" w:date="2016-01-10T18:02:00Z">
            <w:rPr/>
          </w:rPrChange>
        </w:rPr>
        <w:t>used,</w:t>
      </w:r>
      <w:r w:rsidRPr="003140DF">
        <w:rPr>
          <w:spacing w:val="-6"/>
          <w:lang w:val="en-GB"/>
          <w:rPrChange w:id="3797" w:author="schulz" w:date="2016-01-10T18:02:00Z">
            <w:rPr>
              <w:spacing w:val="-6"/>
            </w:rPr>
          </w:rPrChange>
        </w:rPr>
        <w:t xml:space="preserve"> </w:t>
      </w:r>
      <w:r w:rsidRPr="003140DF">
        <w:rPr>
          <w:lang w:val="en-GB"/>
          <w:rPrChange w:id="3798" w:author="schulz" w:date="2016-01-10T18:02:00Z">
            <w:rPr/>
          </w:rPrChange>
        </w:rPr>
        <w:t>which</w:t>
      </w:r>
      <w:r w:rsidRPr="003140DF">
        <w:rPr>
          <w:spacing w:val="-6"/>
          <w:lang w:val="en-GB"/>
          <w:rPrChange w:id="3799" w:author="schulz" w:date="2016-01-10T18:02:00Z">
            <w:rPr>
              <w:spacing w:val="-6"/>
            </w:rPr>
          </w:rPrChange>
        </w:rPr>
        <w:t xml:space="preserve"> </w:t>
      </w:r>
      <w:r w:rsidRPr="003140DF">
        <w:rPr>
          <w:lang w:val="en-GB"/>
          <w:rPrChange w:id="3800" w:author="schulz" w:date="2016-01-10T18:02:00Z">
            <w:rPr/>
          </w:rPrChange>
        </w:rPr>
        <w:t>is</w:t>
      </w:r>
      <w:r w:rsidRPr="003140DF">
        <w:rPr>
          <w:w w:val="99"/>
          <w:lang w:val="en-GB"/>
          <w:rPrChange w:id="3801" w:author="schulz" w:date="2016-01-10T18:02:00Z">
            <w:rPr>
              <w:w w:val="99"/>
            </w:rPr>
          </w:rPrChange>
        </w:rPr>
        <w:t xml:space="preserve"> </w:t>
      </w:r>
      <w:r w:rsidRPr="003140DF">
        <w:rPr>
          <w:lang w:val="en-GB"/>
          <w:rPrChange w:id="3802" w:author="schulz" w:date="2016-01-10T18:02:00Z">
            <w:rPr/>
          </w:rPrChange>
        </w:rPr>
        <w:t>not</w:t>
      </w:r>
      <w:r w:rsidRPr="003140DF">
        <w:rPr>
          <w:spacing w:val="-7"/>
          <w:lang w:val="en-GB"/>
          <w:rPrChange w:id="3803" w:author="schulz" w:date="2016-01-10T18:02:00Z">
            <w:rPr>
              <w:spacing w:val="-7"/>
            </w:rPr>
          </w:rPrChange>
        </w:rPr>
        <w:t xml:space="preserve"> </w:t>
      </w:r>
      <w:r w:rsidRPr="003140DF">
        <w:rPr>
          <w:lang w:val="en-GB"/>
          <w:rPrChange w:id="3804" w:author="schulz" w:date="2016-01-10T18:02:00Z">
            <w:rPr/>
          </w:rPrChange>
        </w:rPr>
        <w:t>required</w:t>
      </w:r>
      <w:r w:rsidRPr="003140DF">
        <w:rPr>
          <w:spacing w:val="-6"/>
          <w:lang w:val="en-GB"/>
          <w:rPrChange w:id="3805" w:author="schulz" w:date="2016-01-10T18:02:00Z">
            <w:rPr>
              <w:spacing w:val="-6"/>
            </w:rPr>
          </w:rPrChange>
        </w:rPr>
        <w:t xml:space="preserve"> </w:t>
      </w:r>
      <w:r w:rsidRPr="003140DF">
        <w:rPr>
          <w:lang w:val="en-GB"/>
          <w:rPrChange w:id="3806" w:author="schulz" w:date="2016-01-10T18:02:00Z">
            <w:rPr/>
          </w:rPrChange>
        </w:rPr>
        <w:t>when</w:t>
      </w:r>
      <w:r w:rsidRPr="003140DF">
        <w:rPr>
          <w:spacing w:val="-6"/>
          <w:lang w:val="en-GB"/>
          <w:rPrChange w:id="3807" w:author="schulz" w:date="2016-01-10T18:02:00Z">
            <w:rPr>
              <w:spacing w:val="-6"/>
            </w:rPr>
          </w:rPrChange>
        </w:rPr>
        <w:t xml:space="preserve"> </w:t>
      </w:r>
      <w:r w:rsidRPr="003140DF">
        <w:rPr>
          <w:lang w:val="en-GB"/>
          <w:rPrChange w:id="3808" w:author="schulz" w:date="2016-01-10T18:02:00Z">
            <w:rPr/>
          </w:rPrChange>
        </w:rPr>
        <w:t>creating</w:t>
      </w:r>
      <w:r w:rsidRPr="003140DF">
        <w:rPr>
          <w:spacing w:val="-7"/>
          <w:lang w:val="en-GB"/>
          <w:rPrChange w:id="3809" w:author="schulz" w:date="2016-01-10T18:02:00Z">
            <w:rPr>
              <w:spacing w:val="-7"/>
            </w:rPr>
          </w:rPrChange>
        </w:rPr>
        <w:t xml:space="preserve"> </w:t>
      </w:r>
      <w:r w:rsidRPr="003140DF">
        <w:rPr>
          <w:lang w:val="en-GB"/>
          <w:rPrChange w:id="3810" w:author="schulz" w:date="2016-01-10T18:02:00Z">
            <w:rPr/>
          </w:rPrChange>
        </w:rPr>
        <w:t>database</w:t>
      </w:r>
      <w:r w:rsidRPr="003140DF">
        <w:rPr>
          <w:spacing w:val="-6"/>
          <w:lang w:val="en-GB"/>
          <w:rPrChange w:id="3811" w:author="schulz" w:date="2016-01-10T18:02:00Z">
            <w:rPr>
              <w:spacing w:val="-6"/>
            </w:rPr>
          </w:rPrChange>
        </w:rPr>
        <w:t xml:space="preserve"> </w:t>
      </w:r>
      <w:r w:rsidRPr="003140DF">
        <w:rPr>
          <w:lang w:val="en-GB"/>
          <w:rPrChange w:id="3812" w:author="schulz" w:date="2016-01-10T18:02:00Z">
            <w:rPr/>
          </w:rPrChange>
        </w:rPr>
        <w:t>schema</w:t>
      </w:r>
      <w:r w:rsidRPr="003140DF">
        <w:rPr>
          <w:spacing w:val="-6"/>
          <w:lang w:val="en-GB"/>
          <w:rPrChange w:id="3813" w:author="schulz" w:date="2016-01-10T18:02:00Z">
            <w:rPr>
              <w:spacing w:val="-6"/>
            </w:rPr>
          </w:rPrChange>
        </w:rPr>
        <w:t xml:space="preserve"> </w:t>
      </w:r>
      <w:r w:rsidRPr="003140DF">
        <w:rPr>
          <w:lang w:val="en-GB"/>
          <w:rPrChange w:id="3814" w:author="schulz" w:date="2016-01-10T18:02:00Z">
            <w:rPr/>
          </w:rPrChange>
        </w:rPr>
        <w:t>or</w:t>
      </w:r>
      <w:r w:rsidRPr="003140DF">
        <w:rPr>
          <w:spacing w:val="-7"/>
          <w:lang w:val="en-GB"/>
          <w:rPrChange w:id="3815" w:author="schulz" w:date="2016-01-10T18:02:00Z">
            <w:rPr>
              <w:spacing w:val="-7"/>
            </w:rPr>
          </w:rPrChange>
        </w:rPr>
        <w:t xml:space="preserve"> </w:t>
      </w:r>
      <w:r w:rsidRPr="003140DF">
        <w:rPr>
          <w:lang w:val="en-GB"/>
          <w:rPrChange w:id="3816" w:author="schulz" w:date="2016-01-10T18:02:00Z">
            <w:rPr/>
          </w:rPrChange>
        </w:rPr>
        <w:t>informal</w:t>
      </w:r>
      <w:r w:rsidRPr="003140DF">
        <w:rPr>
          <w:spacing w:val="-6"/>
          <w:lang w:val="en-GB"/>
          <w:rPrChange w:id="3817" w:author="schulz" w:date="2016-01-10T18:02:00Z">
            <w:rPr>
              <w:spacing w:val="-6"/>
            </w:rPr>
          </w:rPrChange>
        </w:rPr>
        <w:t xml:space="preserve"> </w:t>
      </w:r>
      <w:r w:rsidRPr="003140DF">
        <w:rPr>
          <w:lang w:val="en-GB"/>
          <w:rPrChange w:id="3818" w:author="schulz" w:date="2016-01-10T18:02:00Z">
            <w:rPr/>
          </w:rPrChange>
        </w:rPr>
        <w:t>representation.</w:t>
      </w:r>
    </w:p>
    <w:p w14:paraId="2E018A65" w14:textId="77777777" w:rsidR="00F20945" w:rsidRPr="003140DF" w:rsidRDefault="00F20945">
      <w:pPr>
        <w:pStyle w:val="Corpodetexto"/>
        <w:kinsoku w:val="0"/>
        <w:overflowPunct w:val="0"/>
        <w:spacing w:line="285" w:lineRule="auto"/>
        <w:ind w:left="2061" w:firstLine="239"/>
        <w:jc w:val="both"/>
        <w:rPr>
          <w:lang w:val="en-GB"/>
          <w:rPrChange w:id="3819" w:author="schulz" w:date="2016-01-10T18:02:00Z">
            <w:rPr/>
          </w:rPrChange>
        </w:rPr>
      </w:pPr>
      <w:r w:rsidRPr="003140DF">
        <w:rPr>
          <w:lang w:val="en-GB"/>
          <w:rPrChange w:id="3820" w:author="schulz" w:date="2016-01-10T18:02:00Z">
            <w:rPr/>
          </w:rPrChange>
        </w:rPr>
        <w:t>Further</w:t>
      </w:r>
      <w:r w:rsidRPr="003140DF">
        <w:rPr>
          <w:spacing w:val="-8"/>
          <w:lang w:val="en-GB"/>
          <w:rPrChange w:id="3821" w:author="schulz" w:date="2016-01-10T18:02:00Z">
            <w:rPr>
              <w:spacing w:val="-8"/>
            </w:rPr>
          </w:rPrChange>
        </w:rPr>
        <w:t xml:space="preserve"> </w:t>
      </w:r>
      <w:r w:rsidRPr="003140DF">
        <w:rPr>
          <w:spacing w:val="-1"/>
          <w:lang w:val="en-GB"/>
          <w:rPrChange w:id="3822" w:author="schulz" w:date="2016-01-10T18:02:00Z">
            <w:rPr>
              <w:spacing w:val="-1"/>
            </w:rPr>
          </w:rPrChange>
        </w:rPr>
        <w:t>investigations</w:t>
      </w:r>
      <w:r w:rsidRPr="003140DF">
        <w:rPr>
          <w:spacing w:val="-7"/>
          <w:lang w:val="en-GB"/>
          <w:rPrChange w:id="3823" w:author="schulz" w:date="2016-01-10T18:02:00Z">
            <w:rPr>
              <w:spacing w:val="-7"/>
            </w:rPr>
          </w:rPrChange>
        </w:rPr>
        <w:t xml:space="preserve"> </w:t>
      </w:r>
      <w:r w:rsidRPr="003140DF">
        <w:rPr>
          <w:lang w:val="en-GB"/>
          <w:rPrChange w:id="3824" w:author="schulz" w:date="2016-01-10T18:02:00Z">
            <w:rPr/>
          </w:rPrChange>
        </w:rPr>
        <w:t>are</w:t>
      </w:r>
      <w:r w:rsidRPr="003140DF">
        <w:rPr>
          <w:spacing w:val="-7"/>
          <w:lang w:val="en-GB"/>
          <w:rPrChange w:id="3825" w:author="schulz" w:date="2016-01-10T18:02:00Z">
            <w:rPr>
              <w:spacing w:val="-7"/>
            </w:rPr>
          </w:rPrChange>
        </w:rPr>
        <w:t xml:space="preserve"> </w:t>
      </w:r>
      <w:r w:rsidRPr="003140DF">
        <w:rPr>
          <w:lang w:val="en-GB"/>
          <w:rPrChange w:id="3826" w:author="schulz" w:date="2016-01-10T18:02:00Z">
            <w:rPr/>
          </w:rPrChange>
        </w:rPr>
        <w:t>required</w:t>
      </w:r>
      <w:r w:rsidRPr="003140DF">
        <w:rPr>
          <w:spacing w:val="-7"/>
          <w:lang w:val="en-GB"/>
          <w:rPrChange w:id="3827" w:author="schulz" w:date="2016-01-10T18:02:00Z">
            <w:rPr>
              <w:spacing w:val="-7"/>
            </w:rPr>
          </w:rPrChange>
        </w:rPr>
        <w:t xml:space="preserve"> </w:t>
      </w:r>
      <w:r w:rsidRPr="003140DF">
        <w:rPr>
          <w:lang w:val="en-GB"/>
          <w:rPrChange w:id="3828" w:author="schulz" w:date="2016-01-10T18:02:00Z">
            <w:rPr/>
          </w:rPrChange>
        </w:rPr>
        <w:t>to</w:t>
      </w:r>
      <w:r w:rsidRPr="003140DF">
        <w:rPr>
          <w:spacing w:val="-7"/>
          <w:lang w:val="en-GB"/>
          <w:rPrChange w:id="3829" w:author="schulz" w:date="2016-01-10T18:02:00Z">
            <w:rPr>
              <w:spacing w:val="-7"/>
            </w:rPr>
          </w:rPrChange>
        </w:rPr>
        <w:t xml:space="preserve"> </w:t>
      </w:r>
      <w:r w:rsidRPr="003140DF">
        <w:rPr>
          <w:lang w:val="en-GB"/>
          <w:rPrChange w:id="3830" w:author="schulz" w:date="2016-01-10T18:02:00Z">
            <w:rPr/>
          </w:rPrChange>
        </w:rPr>
        <w:t>address</w:t>
      </w:r>
      <w:r w:rsidRPr="003140DF">
        <w:rPr>
          <w:spacing w:val="-7"/>
          <w:lang w:val="en-GB"/>
          <w:rPrChange w:id="3831" w:author="schulz" w:date="2016-01-10T18:02:00Z">
            <w:rPr>
              <w:spacing w:val="-7"/>
            </w:rPr>
          </w:rPrChange>
        </w:rPr>
        <w:t xml:space="preserve"> </w:t>
      </w:r>
      <w:r w:rsidRPr="003140DF">
        <w:rPr>
          <w:lang w:val="en-GB"/>
          <w:rPrChange w:id="3832" w:author="schulz" w:date="2016-01-10T18:02:00Z">
            <w:rPr/>
          </w:rPrChange>
        </w:rPr>
        <w:t>the</w:t>
      </w:r>
      <w:r w:rsidRPr="003140DF">
        <w:rPr>
          <w:spacing w:val="-8"/>
          <w:lang w:val="en-GB"/>
          <w:rPrChange w:id="3833" w:author="schulz" w:date="2016-01-10T18:02:00Z">
            <w:rPr>
              <w:spacing w:val="-8"/>
            </w:rPr>
          </w:rPrChange>
        </w:rPr>
        <w:t xml:space="preserve"> </w:t>
      </w:r>
      <w:r w:rsidRPr="003140DF">
        <w:rPr>
          <w:lang w:val="en-GB"/>
          <w:rPrChange w:id="3834" w:author="schulz" w:date="2016-01-10T18:02:00Z">
            <w:rPr/>
          </w:rPrChange>
        </w:rPr>
        <w:t>impact</w:t>
      </w:r>
      <w:r w:rsidRPr="003140DF">
        <w:rPr>
          <w:spacing w:val="-7"/>
          <w:lang w:val="en-GB"/>
          <w:rPrChange w:id="3835" w:author="schulz" w:date="2016-01-10T18:02:00Z">
            <w:rPr>
              <w:spacing w:val="-7"/>
            </w:rPr>
          </w:rPrChange>
        </w:rPr>
        <w:t xml:space="preserve"> </w:t>
      </w:r>
      <w:r w:rsidRPr="003140DF">
        <w:rPr>
          <w:lang w:val="en-GB"/>
          <w:rPrChange w:id="3836" w:author="schulz" w:date="2016-01-10T18:02:00Z">
            <w:rPr/>
          </w:rPrChange>
        </w:rPr>
        <w:t>that</w:t>
      </w:r>
      <w:r w:rsidRPr="003140DF">
        <w:rPr>
          <w:spacing w:val="-7"/>
          <w:lang w:val="en-GB"/>
          <w:rPrChange w:id="3837" w:author="schulz" w:date="2016-01-10T18:02:00Z">
            <w:rPr>
              <w:spacing w:val="-7"/>
            </w:rPr>
          </w:rPrChange>
        </w:rPr>
        <w:t xml:space="preserve"> </w:t>
      </w:r>
      <w:r w:rsidRPr="003140DF">
        <w:rPr>
          <w:lang w:val="en-GB"/>
          <w:rPrChange w:id="3838" w:author="schulz" w:date="2016-01-10T18:02:00Z">
            <w:rPr/>
          </w:rPrChange>
        </w:rPr>
        <w:t>database</w:t>
      </w:r>
      <w:r w:rsidRPr="003140DF">
        <w:rPr>
          <w:spacing w:val="24"/>
          <w:w w:val="99"/>
          <w:lang w:val="en-GB"/>
          <w:rPrChange w:id="3839" w:author="schulz" w:date="2016-01-10T18:02:00Z">
            <w:rPr>
              <w:spacing w:val="24"/>
              <w:w w:val="99"/>
            </w:rPr>
          </w:rPrChange>
        </w:rPr>
        <w:t xml:space="preserve"> </w:t>
      </w:r>
      <w:r w:rsidRPr="003140DF">
        <w:rPr>
          <w:lang w:val="en-GB"/>
          <w:rPrChange w:id="3840" w:author="schulz" w:date="2016-01-10T18:02:00Z">
            <w:rPr/>
          </w:rPrChange>
        </w:rPr>
        <w:t>updates</w:t>
      </w:r>
      <w:r w:rsidRPr="003140DF">
        <w:rPr>
          <w:spacing w:val="-12"/>
          <w:lang w:val="en-GB"/>
          <w:rPrChange w:id="3841" w:author="schulz" w:date="2016-01-10T18:02:00Z">
            <w:rPr>
              <w:spacing w:val="-12"/>
            </w:rPr>
          </w:rPrChange>
        </w:rPr>
        <w:t xml:space="preserve"> </w:t>
      </w:r>
      <w:r w:rsidRPr="003140DF">
        <w:rPr>
          <w:lang w:val="en-GB"/>
          <w:rPrChange w:id="3842" w:author="schulz" w:date="2016-01-10T18:02:00Z">
            <w:rPr/>
          </w:rPrChange>
        </w:rPr>
        <w:t>may</w:t>
      </w:r>
      <w:r w:rsidRPr="003140DF">
        <w:rPr>
          <w:spacing w:val="-11"/>
          <w:lang w:val="en-GB"/>
          <w:rPrChange w:id="3843" w:author="schulz" w:date="2016-01-10T18:02:00Z">
            <w:rPr>
              <w:spacing w:val="-11"/>
            </w:rPr>
          </w:rPrChange>
        </w:rPr>
        <w:t xml:space="preserve"> </w:t>
      </w:r>
      <w:r w:rsidRPr="003140DF">
        <w:rPr>
          <w:lang w:val="en-GB"/>
          <w:rPrChange w:id="3844" w:author="schulz" w:date="2016-01-10T18:02:00Z">
            <w:rPr/>
          </w:rPrChange>
        </w:rPr>
        <w:t>generate.</w:t>
      </w:r>
      <w:r w:rsidRPr="003140DF">
        <w:rPr>
          <w:spacing w:val="-9"/>
          <w:lang w:val="en-GB"/>
          <w:rPrChange w:id="3845" w:author="schulz" w:date="2016-01-10T18:02:00Z">
            <w:rPr>
              <w:spacing w:val="-9"/>
            </w:rPr>
          </w:rPrChange>
        </w:rPr>
        <w:t xml:space="preserve"> </w:t>
      </w:r>
      <w:r w:rsidRPr="003140DF">
        <w:rPr>
          <w:lang w:val="en-GB"/>
          <w:rPrChange w:id="3846" w:author="schulz" w:date="2016-01-10T18:02:00Z">
            <w:rPr/>
          </w:rPrChange>
        </w:rPr>
        <w:t>Database</w:t>
      </w:r>
      <w:r w:rsidRPr="003140DF">
        <w:rPr>
          <w:spacing w:val="-12"/>
          <w:lang w:val="en-GB"/>
          <w:rPrChange w:id="3847" w:author="schulz" w:date="2016-01-10T18:02:00Z">
            <w:rPr>
              <w:spacing w:val="-12"/>
            </w:rPr>
          </w:rPrChange>
        </w:rPr>
        <w:t xml:space="preserve"> </w:t>
      </w:r>
      <w:r w:rsidRPr="003140DF">
        <w:rPr>
          <w:lang w:val="en-GB"/>
          <w:rPrChange w:id="3848" w:author="schulz" w:date="2016-01-10T18:02:00Z">
            <w:rPr/>
          </w:rPrChange>
        </w:rPr>
        <w:t>updates</w:t>
      </w:r>
      <w:r w:rsidRPr="003140DF">
        <w:rPr>
          <w:spacing w:val="-11"/>
          <w:lang w:val="en-GB"/>
          <w:rPrChange w:id="3849" w:author="schulz" w:date="2016-01-10T18:02:00Z">
            <w:rPr>
              <w:spacing w:val="-11"/>
            </w:rPr>
          </w:rPrChange>
        </w:rPr>
        <w:t xml:space="preserve"> </w:t>
      </w:r>
      <w:r w:rsidRPr="003140DF">
        <w:rPr>
          <w:lang w:val="en-GB"/>
          <w:rPrChange w:id="3850" w:author="schulz" w:date="2016-01-10T18:02:00Z">
            <w:rPr/>
          </w:rPrChange>
        </w:rPr>
        <w:t>may</w:t>
      </w:r>
      <w:r w:rsidRPr="003140DF">
        <w:rPr>
          <w:spacing w:val="-11"/>
          <w:lang w:val="en-GB"/>
          <w:rPrChange w:id="3851" w:author="schulz" w:date="2016-01-10T18:02:00Z">
            <w:rPr>
              <w:spacing w:val="-11"/>
            </w:rPr>
          </w:rPrChange>
        </w:rPr>
        <w:t xml:space="preserve"> </w:t>
      </w:r>
      <w:r w:rsidRPr="003140DF">
        <w:rPr>
          <w:lang w:val="en-GB"/>
          <w:rPrChange w:id="3852" w:author="schulz" w:date="2016-01-10T18:02:00Z">
            <w:rPr/>
          </w:rPrChange>
        </w:rPr>
        <w:t>generate</w:t>
      </w:r>
      <w:r w:rsidRPr="003140DF">
        <w:rPr>
          <w:spacing w:val="-11"/>
          <w:lang w:val="en-GB"/>
          <w:rPrChange w:id="3853" w:author="schulz" w:date="2016-01-10T18:02:00Z">
            <w:rPr>
              <w:spacing w:val="-11"/>
            </w:rPr>
          </w:rPrChange>
        </w:rPr>
        <w:t xml:space="preserve"> </w:t>
      </w:r>
      <w:r w:rsidRPr="003140DF">
        <w:rPr>
          <w:lang w:val="en-GB"/>
          <w:rPrChange w:id="3854" w:author="schulz" w:date="2016-01-10T18:02:00Z">
            <w:rPr/>
          </w:rPrChange>
        </w:rPr>
        <w:t>modification</w:t>
      </w:r>
      <w:r w:rsidRPr="003140DF">
        <w:rPr>
          <w:spacing w:val="-11"/>
          <w:lang w:val="en-GB"/>
          <w:rPrChange w:id="3855" w:author="schulz" w:date="2016-01-10T18:02:00Z">
            <w:rPr>
              <w:spacing w:val="-11"/>
            </w:rPr>
          </w:rPrChange>
        </w:rPr>
        <w:t xml:space="preserve"> </w:t>
      </w:r>
      <w:r w:rsidRPr="003140DF">
        <w:rPr>
          <w:lang w:val="en-GB"/>
          <w:rPrChange w:id="3856" w:author="schulz" w:date="2016-01-10T18:02:00Z">
            <w:rPr/>
          </w:rPrChange>
        </w:rPr>
        <w:t>in</w:t>
      </w:r>
      <w:r w:rsidRPr="003140DF">
        <w:rPr>
          <w:spacing w:val="-12"/>
          <w:lang w:val="en-GB"/>
          <w:rPrChange w:id="3857" w:author="schulz" w:date="2016-01-10T18:02:00Z">
            <w:rPr>
              <w:spacing w:val="-12"/>
            </w:rPr>
          </w:rPrChange>
        </w:rPr>
        <w:t xml:space="preserve"> </w:t>
      </w:r>
      <w:r w:rsidRPr="003140DF">
        <w:rPr>
          <w:lang w:val="en-GB"/>
          <w:rPrChange w:id="3858" w:author="schulz" w:date="2016-01-10T18:02:00Z">
            <w:rPr/>
          </w:rPrChange>
        </w:rPr>
        <w:t>the</w:t>
      </w:r>
      <w:r w:rsidRPr="003140DF">
        <w:rPr>
          <w:w w:val="99"/>
          <w:lang w:val="en-GB"/>
          <w:rPrChange w:id="3859" w:author="schulz" w:date="2016-01-10T18:02:00Z">
            <w:rPr>
              <w:w w:val="99"/>
            </w:rPr>
          </w:rPrChange>
        </w:rPr>
        <w:t xml:space="preserve"> </w:t>
      </w:r>
      <w:r w:rsidRPr="003140DF">
        <w:rPr>
          <w:lang w:val="en-GB"/>
          <w:rPrChange w:id="3860" w:author="schulz" w:date="2016-01-10T18:02:00Z">
            <w:rPr/>
          </w:rPrChange>
        </w:rPr>
        <w:t>schema</w:t>
      </w:r>
      <w:r w:rsidRPr="003140DF">
        <w:rPr>
          <w:spacing w:val="-3"/>
          <w:lang w:val="en-GB"/>
          <w:rPrChange w:id="3861" w:author="schulz" w:date="2016-01-10T18:02:00Z">
            <w:rPr>
              <w:spacing w:val="-3"/>
            </w:rPr>
          </w:rPrChange>
        </w:rPr>
        <w:t xml:space="preserve"> </w:t>
      </w:r>
      <w:r w:rsidRPr="003140DF">
        <w:rPr>
          <w:spacing w:val="-2"/>
          <w:lang w:val="en-GB"/>
          <w:rPrChange w:id="3862" w:author="schulz" w:date="2016-01-10T18:02:00Z">
            <w:rPr>
              <w:spacing w:val="-2"/>
            </w:rPr>
          </w:rPrChange>
        </w:rPr>
        <w:t>level</w:t>
      </w:r>
      <w:r w:rsidRPr="003140DF">
        <w:rPr>
          <w:spacing w:val="-3"/>
          <w:lang w:val="en-GB"/>
          <w:rPrChange w:id="3863" w:author="schulz" w:date="2016-01-10T18:02:00Z">
            <w:rPr>
              <w:spacing w:val="-3"/>
            </w:rPr>
          </w:rPrChange>
        </w:rPr>
        <w:t xml:space="preserve"> </w:t>
      </w:r>
      <w:r w:rsidRPr="003140DF">
        <w:rPr>
          <w:lang w:val="en-GB"/>
          <w:rPrChange w:id="3864" w:author="schulz" w:date="2016-01-10T18:02:00Z">
            <w:rPr/>
          </w:rPrChange>
        </w:rPr>
        <w:t>that</w:t>
      </w:r>
      <w:r w:rsidRPr="003140DF">
        <w:rPr>
          <w:spacing w:val="-3"/>
          <w:lang w:val="en-GB"/>
          <w:rPrChange w:id="3865" w:author="schulz" w:date="2016-01-10T18:02:00Z">
            <w:rPr>
              <w:spacing w:val="-3"/>
            </w:rPr>
          </w:rPrChange>
        </w:rPr>
        <w:t xml:space="preserve"> </w:t>
      </w:r>
      <w:r w:rsidRPr="003140DF">
        <w:rPr>
          <w:lang w:val="en-GB"/>
          <w:rPrChange w:id="3866" w:author="schulz" w:date="2016-01-10T18:02:00Z">
            <w:rPr/>
          </w:rPrChange>
        </w:rPr>
        <w:t>can</w:t>
      </w:r>
      <w:r w:rsidRPr="003140DF">
        <w:rPr>
          <w:spacing w:val="-3"/>
          <w:lang w:val="en-GB"/>
          <w:rPrChange w:id="3867" w:author="schulz" w:date="2016-01-10T18:02:00Z">
            <w:rPr>
              <w:spacing w:val="-3"/>
            </w:rPr>
          </w:rPrChange>
        </w:rPr>
        <w:t xml:space="preserve"> </w:t>
      </w:r>
      <w:r w:rsidRPr="003140DF">
        <w:rPr>
          <w:lang w:val="en-GB"/>
          <w:rPrChange w:id="3868" w:author="schulz" w:date="2016-01-10T18:02:00Z">
            <w:rPr/>
          </w:rPrChange>
        </w:rPr>
        <w:t>lead</w:t>
      </w:r>
      <w:r w:rsidRPr="003140DF">
        <w:rPr>
          <w:spacing w:val="-3"/>
          <w:lang w:val="en-GB"/>
          <w:rPrChange w:id="3869" w:author="schulz" w:date="2016-01-10T18:02:00Z">
            <w:rPr>
              <w:spacing w:val="-3"/>
            </w:rPr>
          </w:rPrChange>
        </w:rPr>
        <w:t xml:space="preserve"> </w:t>
      </w:r>
      <w:r w:rsidRPr="003140DF">
        <w:rPr>
          <w:lang w:val="en-GB"/>
          <w:rPrChange w:id="3870" w:author="schulz" w:date="2016-01-10T18:02:00Z">
            <w:rPr/>
          </w:rPrChange>
        </w:rPr>
        <w:t>to</w:t>
      </w:r>
      <w:r w:rsidRPr="003140DF">
        <w:rPr>
          <w:spacing w:val="-3"/>
          <w:lang w:val="en-GB"/>
          <w:rPrChange w:id="3871" w:author="schulz" w:date="2016-01-10T18:02:00Z">
            <w:rPr>
              <w:spacing w:val="-3"/>
            </w:rPr>
          </w:rPrChange>
        </w:rPr>
        <w:t xml:space="preserve"> </w:t>
      </w:r>
      <w:r w:rsidRPr="003140DF">
        <w:rPr>
          <w:lang w:val="en-GB"/>
          <w:rPrChange w:id="3872" w:author="schulz" w:date="2016-01-10T18:02:00Z">
            <w:rPr/>
          </w:rPrChange>
        </w:rPr>
        <w:t>adaptations</w:t>
      </w:r>
      <w:r w:rsidRPr="003140DF">
        <w:rPr>
          <w:spacing w:val="-3"/>
          <w:lang w:val="en-GB"/>
          <w:rPrChange w:id="3873" w:author="schulz" w:date="2016-01-10T18:02:00Z">
            <w:rPr>
              <w:spacing w:val="-3"/>
            </w:rPr>
          </w:rPrChange>
        </w:rPr>
        <w:t xml:space="preserve"> </w:t>
      </w:r>
      <w:r w:rsidRPr="003140DF">
        <w:rPr>
          <w:lang w:val="en-GB"/>
          <w:rPrChange w:id="3874" w:author="schulz" w:date="2016-01-10T18:02:00Z">
            <w:rPr/>
          </w:rPrChange>
        </w:rPr>
        <w:t>on</w:t>
      </w:r>
      <w:r w:rsidRPr="003140DF">
        <w:rPr>
          <w:spacing w:val="-3"/>
          <w:lang w:val="en-GB"/>
          <w:rPrChange w:id="3875" w:author="schulz" w:date="2016-01-10T18:02:00Z">
            <w:rPr>
              <w:spacing w:val="-3"/>
            </w:rPr>
          </w:rPrChange>
        </w:rPr>
        <w:t xml:space="preserve"> </w:t>
      </w:r>
      <w:r w:rsidRPr="003140DF">
        <w:rPr>
          <w:lang w:val="en-GB"/>
          <w:rPrChange w:id="3876" w:author="schulz" w:date="2016-01-10T18:02:00Z">
            <w:rPr/>
          </w:rPrChange>
        </w:rPr>
        <w:t>the</w:t>
      </w:r>
      <w:r w:rsidRPr="003140DF">
        <w:rPr>
          <w:spacing w:val="-3"/>
          <w:lang w:val="en-GB"/>
          <w:rPrChange w:id="3877" w:author="schulz" w:date="2016-01-10T18:02:00Z">
            <w:rPr>
              <w:spacing w:val="-3"/>
            </w:rPr>
          </w:rPrChange>
        </w:rPr>
        <w:t xml:space="preserve"> </w:t>
      </w:r>
      <w:r w:rsidRPr="003140DF">
        <w:rPr>
          <w:lang w:val="en-GB"/>
          <w:rPrChange w:id="3878" w:author="schulz" w:date="2016-01-10T18:02:00Z">
            <w:rPr/>
          </w:rPrChange>
        </w:rPr>
        <w:t>interpretation</w:t>
      </w:r>
      <w:r w:rsidRPr="003140DF">
        <w:rPr>
          <w:spacing w:val="-3"/>
          <w:lang w:val="en-GB"/>
          <w:rPrChange w:id="3879" w:author="schulz" w:date="2016-01-10T18:02:00Z">
            <w:rPr>
              <w:spacing w:val="-3"/>
            </w:rPr>
          </w:rPrChange>
        </w:rPr>
        <w:t xml:space="preserve"> </w:t>
      </w:r>
      <w:r w:rsidRPr="003140DF">
        <w:rPr>
          <w:lang w:val="en-GB"/>
          <w:rPrChange w:id="3880" w:author="schulz" w:date="2016-01-10T18:02:00Z">
            <w:rPr/>
          </w:rPrChange>
        </w:rPr>
        <w:t>procedure,</w:t>
      </w:r>
      <w:r w:rsidRPr="003140DF">
        <w:rPr>
          <w:spacing w:val="24"/>
          <w:w w:val="99"/>
          <w:lang w:val="en-GB"/>
          <w:rPrChange w:id="3881" w:author="schulz" w:date="2016-01-10T18:02:00Z">
            <w:rPr>
              <w:spacing w:val="24"/>
              <w:w w:val="99"/>
            </w:rPr>
          </w:rPrChange>
        </w:rPr>
        <w:t xml:space="preserve"> </w:t>
      </w:r>
      <w:r w:rsidRPr="003140DF">
        <w:rPr>
          <w:lang w:val="en-GB"/>
          <w:rPrChange w:id="3882" w:author="schulz" w:date="2016-01-10T18:02:00Z">
            <w:rPr/>
          </w:rPrChange>
        </w:rPr>
        <w:t>such</w:t>
      </w:r>
      <w:r w:rsidRPr="003140DF">
        <w:rPr>
          <w:spacing w:val="15"/>
          <w:lang w:val="en-GB"/>
          <w:rPrChange w:id="3883" w:author="schulz" w:date="2016-01-10T18:02:00Z">
            <w:rPr>
              <w:spacing w:val="15"/>
            </w:rPr>
          </w:rPrChange>
        </w:rPr>
        <w:t xml:space="preserve"> </w:t>
      </w:r>
      <w:r w:rsidRPr="003140DF">
        <w:rPr>
          <w:lang w:val="en-GB"/>
          <w:rPrChange w:id="3884" w:author="schulz" w:date="2016-01-10T18:02:00Z">
            <w:rPr/>
          </w:rPrChange>
        </w:rPr>
        <w:t>as</w:t>
      </w:r>
      <w:r w:rsidRPr="003140DF">
        <w:rPr>
          <w:spacing w:val="15"/>
          <w:lang w:val="en-GB"/>
          <w:rPrChange w:id="3885" w:author="schulz" w:date="2016-01-10T18:02:00Z">
            <w:rPr>
              <w:spacing w:val="15"/>
            </w:rPr>
          </w:rPrChange>
        </w:rPr>
        <w:t xml:space="preserve"> </w:t>
      </w:r>
      <w:r w:rsidRPr="003140DF">
        <w:rPr>
          <w:lang w:val="en-GB"/>
          <w:rPrChange w:id="3886" w:author="schulz" w:date="2016-01-10T18:02:00Z">
            <w:rPr/>
          </w:rPrChange>
        </w:rPr>
        <w:t>table</w:t>
      </w:r>
      <w:r w:rsidRPr="003140DF">
        <w:rPr>
          <w:spacing w:val="15"/>
          <w:lang w:val="en-GB"/>
          <w:rPrChange w:id="3887" w:author="schulz" w:date="2016-01-10T18:02:00Z">
            <w:rPr>
              <w:spacing w:val="15"/>
            </w:rPr>
          </w:rPrChange>
        </w:rPr>
        <w:t xml:space="preserve"> </w:t>
      </w:r>
      <w:r w:rsidRPr="003140DF">
        <w:rPr>
          <w:lang w:val="en-GB"/>
          <w:rPrChange w:id="3888" w:author="schulz" w:date="2016-01-10T18:02:00Z">
            <w:rPr/>
          </w:rPrChange>
        </w:rPr>
        <w:t>joins</w:t>
      </w:r>
      <w:r w:rsidRPr="003140DF">
        <w:rPr>
          <w:spacing w:val="15"/>
          <w:lang w:val="en-GB"/>
          <w:rPrChange w:id="3889" w:author="schulz" w:date="2016-01-10T18:02:00Z">
            <w:rPr>
              <w:spacing w:val="15"/>
            </w:rPr>
          </w:rPrChange>
        </w:rPr>
        <w:t xml:space="preserve"> </w:t>
      </w:r>
      <w:r w:rsidRPr="003140DF">
        <w:rPr>
          <w:lang w:val="en-GB"/>
          <w:rPrChange w:id="3890" w:author="schulz" w:date="2016-01-10T18:02:00Z">
            <w:rPr/>
          </w:rPrChange>
        </w:rPr>
        <w:t>or</w:t>
      </w:r>
      <w:r w:rsidRPr="003140DF">
        <w:rPr>
          <w:spacing w:val="15"/>
          <w:lang w:val="en-GB"/>
          <w:rPrChange w:id="3891" w:author="schulz" w:date="2016-01-10T18:02:00Z">
            <w:rPr>
              <w:spacing w:val="15"/>
            </w:rPr>
          </w:rPrChange>
        </w:rPr>
        <w:t xml:space="preserve"> </w:t>
      </w:r>
      <w:r w:rsidRPr="003140DF">
        <w:rPr>
          <w:lang w:val="en-GB"/>
          <w:rPrChange w:id="3892" w:author="schulz" w:date="2016-01-10T18:02:00Z">
            <w:rPr/>
          </w:rPrChange>
        </w:rPr>
        <w:t>the</w:t>
      </w:r>
      <w:r w:rsidRPr="003140DF">
        <w:rPr>
          <w:spacing w:val="15"/>
          <w:lang w:val="en-GB"/>
          <w:rPrChange w:id="3893" w:author="schulz" w:date="2016-01-10T18:02:00Z">
            <w:rPr>
              <w:spacing w:val="15"/>
            </w:rPr>
          </w:rPrChange>
        </w:rPr>
        <w:t xml:space="preserve"> </w:t>
      </w:r>
      <w:r w:rsidRPr="003140DF">
        <w:rPr>
          <w:lang w:val="en-GB"/>
          <w:rPrChange w:id="3894" w:author="schulz" w:date="2016-01-10T18:02:00Z">
            <w:rPr/>
          </w:rPrChange>
        </w:rPr>
        <w:t>obsolescence</w:t>
      </w:r>
      <w:r w:rsidRPr="003140DF">
        <w:rPr>
          <w:spacing w:val="15"/>
          <w:lang w:val="en-GB"/>
          <w:rPrChange w:id="3895" w:author="schulz" w:date="2016-01-10T18:02:00Z">
            <w:rPr>
              <w:spacing w:val="15"/>
            </w:rPr>
          </w:rPrChange>
        </w:rPr>
        <w:t xml:space="preserve"> </w:t>
      </w:r>
      <w:r w:rsidRPr="003140DF">
        <w:rPr>
          <w:lang w:val="en-GB"/>
          <w:rPrChange w:id="3896" w:author="schulz" w:date="2016-01-10T18:02:00Z">
            <w:rPr/>
          </w:rPrChange>
        </w:rPr>
        <w:t>of</w:t>
      </w:r>
      <w:r w:rsidRPr="003140DF">
        <w:rPr>
          <w:spacing w:val="15"/>
          <w:lang w:val="en-GB"/>
          <w:rPrChange w:id="3897" w:author="schulz" w:date="2016-01-10T18:02:00Z">
            <w:rPr>
              <w:spacing w:val="15"/>
            </w:rPr>
          </w:rPrChange>
        </w:rPr>
        <w:t xml:space="preserve"> </w:t>
      </w:r>
      <w:r w:rsidRPr="003140DF">
        <w:rPr>
          <w:lang w:val="en-GB"/>
          <w:rPrChange w:id="3898" w:author="schulz" w:date="2016-01-10T18:02:00Z">
            <w:rPr/>
          </w:rPrChange>
        </w:rPr>
        <w:t>certain</w:t>
      </w:r>
      <w:r w:rsidRPr="003140DF">
        <w:rPr>
          <w:spacing w:val="15"/>
          <w:lang w:val="en-GB"/>
          <w:rPrChange w:id="3899" w:author="schulz" w:date="2016-01-10T18:02:00Z">
            <w:rPr>
              <w:spacing w:val="15"/>
            </w:rPr>
          </w:rPrChange>
        </w:rPr>
        <w:t xml:space="preserve"> </w:t>
      </w:r>
      <w:r w:rsidRPr="003140DF">
        <w:rPr>
          <w:lang w:val="en-GB"/>
          <w:rPrChange w:id="3900" w:author="schulz" w:date="2016-01-10T18:02:00Z">
            <w:rPr/>
          </w:rPrChange>
        </w:rPr>
        <w:t>content.</w:t>
      </w:r>
      <w:r w:rsidRPr="003140DF">
        <w:rPr>
          <w:spacing w:val="25"/>
          <w:lang w:val="en-GB"/>
          <w:rPrChange w:id="3901" w:author="schulz" w:date="2016-01-10T18:02:00Z">
            <w:rPr>
              <w:spacing w:val="25"/>
            </w:rPr>
          </w:rPrChange>
        </w:rPr>
        <w:t xml:space="preserve"> </w:t>
      </w:r>
      <w:r w:rsidRPr="003140DF">
        <w:rPr>
          <w:spacing w:val="-8"/>
          <w:lang w:val="en-GB"/>
          <w:rPrChange w:id="3902" w:author="schulz" w:date="2016-01-10T18:02:00Z">
            <w:rPr>
              <w:spacing w:val="-8"/>
            </w:rPr>
          </w:rPrChange>
        </w:rPr>
        <w:t>We</w:t>
      </w:r>
      <w:r w:rsidRPr="003140DF">
        <w:rPr>
          <w:spacing w:val="15"/>
          <w:lang w:val="en-GB"/>
          <w:rPrChange w:id="3903" w:author="schulz" w:date="2016-01-10T18:02:00Z">
            <w:rPr>
              <w:spacing w:val="15"/>
            </w:rPr>
          </w:rPrChange>
        </w:rPr>
        <w:t xml:space="preserve"> </w:t>
      </w:r>
      <w:r w:rsidRPr="003140DF">
        <w:rPr>
          <w:lang w:val="en-GB"/>
          <w:rPrChange w:id="3904" w:author="schulz" w:date="2016-01-10T18:02:00Z">
            <w:rPr/>
          </w:rPrChange>
        </w:rPr>
        <w:t>are</w:t>
      </w:r>
      <w:r w:rsidRPr="003140DF">
        <w:rPr>
          <w:spacing w:val="15"/>
          <w:lang w:val="en-GB"/>
          <w:rPrChange w:id="3905" w:author="schulz" w:date="2016-01-10T18:02:00Z">
            <w:rPr>
              <w:spacing w:val="15"/>
            </w:rPr>
          </w:rPrChange>
        </w:rPr>
        <w:t xml:space="preserve"> </w:t>
      </w:r>
      <w:r w:rsidRPr="003140DF">
        <w:rPr>
          <w:spacing w:val="-1"/>
          <w:lang w:val="en-GB"/>
          <w:rPrChange w:id="3906" w:author="schulz" w:date="2016-01-10T18:02:00Z">
            <w:rPr>
              <w:spacing w:val="-1"/>
            </w:rPr>
          </w:rPrChange>
        </w:rPr>
        <w:t>cur-</w:t>
      </w:r>
      <w:r w:rsidRPr="003140DF">
        <w:rPr>
          <w:spacing w:val="22"/>
          <w:w w:val="99"/>
          <w:lang w:val="en-GB"/>
          <w:rPrChange w:id="3907" w:author="schulz" w:date="2016-01-10T18:02:00Z">
            <w:rPr>
              <w:spacing w:val="22"/>
              <w:w w:val="99"/>
            </w:rPr>
          </w:rPrChange>
        </w:rPr>
        <w:t xml:space="preserve"> </w:t>
      </w:r>
      <w:proofErr w:type="spellStart"/>
      <w:r w:rsidRPr="003140DF">
        <w:rPr>
          <w:lang w:val="en-GB"/>
          <w:rPrChange w:id="3908" w:author="schulz" w:date="2016-01-10T18:02:00Z">
            <w:rPr/>
          </w:rPrChange>
        </w:rPr>
        <w:t>rently</w:t>
      </w:r>
      <w:proofErr w:type="spellEnd"/>
      <w:r w:rsidRPr="003140DF">
        <w:rPr>
          <w:spacing w:val="-6"/>
          <w:lang w:val="en-GB"/>
          <w:rPrChange w:id="3909" w:author="schulz" w:date="2016-01-10T18:02:00Z">
            <w:rPr>
              <w:spacing w:val="-6"/>
            </w:rPr>
          </w:rPrChange>
        </w:rPr>
        <w:t xml:space="preserve"> </w:t>
      </w:r>
      <w:r w:rsidRPr="003140DF">
        <w:rPr>
          <w:spacing w:val="-1"/>
          <w:lang w:val="en-GB"/>
          <w:rPrChange w:id="3910" w:author="schulz" w:date="2016-01-10T18:02:00Z">
            <w:rPr>
              <w:spacing w:val="-1"/>
            </w:rPr>
          </w:rPrChange>
        </w:rPr>
        <w:t>developing</w:t>
      </w:r>
      <w:r w:rsidRPr="003140DF">
        <w:rPr>
          <w:spacing w:val="-5"/>
          <w:lang w:val="en-GB"/>
          <w:rPrChange w:id="3911" w:author="schulz" w:date="2016-01-10T18:02:00Z">
            <w:rPr>
              <w:spacing w:val="-5"/>
            </w:rPr>
          </w:rPrChange>
        </w:rPr>
        <w:t xml:space="preserve"> </w:t>
      </w:r>
      <w:r w:rsidRPr="003140DF">
        <w:rPr>
          <w:lang w:val="en-GB"/>
          <w:rPrChange w:id="3912" w:author="schulz" w:date="2016-01-10T18:02:00Z">
            <w:rPr/>
          </w:rPrChange>
        </w:rPr>
        <w:t>a</w:t>
      </w:r>
      <w:r w:rsidRPr="003140DF">
        <w:rPr>
          <w:spacing w:val="-6"/>
          <w:lang w:val="en-GB"/>
          <w:rPrChange w:id="3913" w:author="schulz" w:date="2016-01-10T18:02:00Z">
            <w:rPr>
              <w:spacing w:val="-6"/>
            </w:rPr>
          </w:rPrChange>
        </w:rPr>
        <w:t xml:space="preserve"> </w:t>
      </w:r>
      <w:r w:rsidRPr="003140DF">
        <w:rPr>
          <w:lang w:val="en-GB"/>
          <w:rPrChange w:id="3914" w:author="schulz" w:date="2016-01-10T18:02:00Z">
            <w:rPr/>
          </w:rPrChange>
        </w:rPr>
        <w:t>system</w:t>
      </w:r>
      <w:r w:rsidRPr="003140DF">
        <w:rPr>
          <w:spacing w:val="-5"/>
          <w:lang w:val="en-GB"/>
          <w:rPrChange w:id="3915" w:author="schulz" w:date="2016-01-10T18:02:00Z">
            <w:rPr>
              <w:spacing w:val="-5"/>
            </w:rPr>
          </w:rPrChange>
        </w:rPr>
        <w:t xml:space="preserve"> </w:t>
      </w:r>
      <w:r w:rsidRPr="003140DF">
        <w:rPr>
          <w:lang w:val="en-GB"/>
          <w:rPrChange w:id="3916" w:author="schulz" w:date="2016-01-10T18:02:00Z">
            <w:rPr/>
          </w:rPrChange>
        </w:rPr>
        <w:t>to</w:t>
      </w:r>
      <w:r w:rsidRPr="003140DF">
        <w:rPr>
          <w:spacing w:val="-5"/>
          <w:lang w:val="en-GB"/>
          <w:rPrChange w:id="3917" w:author="schulz" w:date="2016-01-10T18:02:00Z">
            <w:rPr>
              <w:spacing w:val="-5"/>
            </w:rPr>
          </w:rPrChange>
        </w:rPr>
        <w:t xml:space="preserve"> </w:t>
      </w:r>
      <w:r w:rsidRPr="003140DF">
        <w:rPr>
          <w:lang w:val="en-GB"/>
          <w:rPrChange w:id="3918" w:author="schulz" w:date="2016-01-10T18:02:00Z">
            <w:rPr/>
          </w:rPrChange>
        </w:rPr>
        <w:t>support</w:t>
      </w:r>
      <w:r w:rsidRPr="003140DF">
        <w:rPr>
          <w:spacing w:val="-6"/>
          <w:lang w:val="en-GB"/>
          <w:rPrChange w:id="3919" w:author="schulz" w:date="2016-01-10T18:02:00Z">
            <w:rPr>
              <w:spacing w:val="-6"/>
            </w:rPr>
          </w:rPrChange>
        </w:rPr>
        <w:t xml:space="preserve"> </w:t>
      </w:r>
      <w:r w:rsidRPr="003140DF">
        <w:rPr>
          <w:lang w:val="en-GB"/>
          <w:rPrChange w:id="3920" w:author="schulz" w:date="2016-01-10T18:02:00Z">
            <w:rPr/>
          </w:rPrChange>
        </w:rPr>
        <w:t>the</w:t>
      </w:r>
      <w:r w:rsidRPr="003140DF">
        <w:rPr>
          <w:spacing w:val="-5"/>
          <w:lang w:val="en-GB"/>
          <w:rPrChange w:id="3921" w:author="schulz" w:date="2016-01-10T18:02:00Z">
            <w:rPr>
              <w:spacing w:val="-5"/>
            </w:rPr>
          </w:rPrChange>
        </w:rPr>
        <w:t xml:space="preserve"> </w:t>
      </w:r>
      <w:r w:rsidRPr="003140DF">
        <w:rPr>
          <w:lang w:val="en-GB"/>
          <w:rPrChange w:id="3922" w:author="schulz" w:date="2016-01-10T18:02:00Z">
            <w:rPr/>
          </w:rPrChange>
        </w:rPr>
        <w:t>interpretation</w:t>
      </w:r>
      <w:r w:rsidRPr="003140DF">
        <w:rPr>
          <w:spacing w:val="-6"/>
          <w:lang w:val="en-GB"/>
          <w:rPrChange w:id="3923" w:author="schulz" w:date="2016-01-10T18:02:00Z">
            <w:rPr>
              <w:spacing w:val="-6"/>
            </w:rPr>
          </w:rPrChange>
        </w:rPr>
        <w:t xml:space="preserve"> </w:t>
      </w:r>
      <w:r w:rsidRPr="003140DF">
        <w:rPr>
          <w:lang w:val="en-GB"/>
          <w:rPrChange w:id="3924" w:author="schulz" w:date="2016-01-10T18:02:00Z">
            <w:rPr/>
          </w:rPrChange>
        </w:rPr>
        <w:t>procedure,</w:t>
      </w:r>
      <w:r w:rsidRPr="003140DF">
        <w:rPr>
          <w:spacing w:val="-5"/>
          <w:lang w:val="en-GB"/>
          <w:rPrChange w:id="3925" w:author="schulz" w:date="2016-01-10T18:02:00Z">
            <w:rPr>
              <w:spacing w:val="-5"/>
            </w:rPr>
          </w:rPrChange>
        </w:rPr>
        <w:t xml:space="preserve"> </w:t>
      </w:r>
      <w:r w:rsidRPr="003140DF">
        <w:rPr>
          <w:lang w:val="en-GB"/>
          <w:rPrChange w:id="3926" w:author="schulz" w:date="2016-01-10T18:02:00Z">
            <w:rPr/>
          </w:rPrChange>
        </w:rPr>
        <w:t>which</w:t>
      </w:r>
      <w:r w:rsidRPr="003140DF">
        <w:rPr>
          <w:spacing w:val="24"/>
          <w:w w:val="99"/>
          <w:lang w:val="en-GB"/>
          <w:rPrChange w:id="3927" w:author="schulz" w:date="2016-01-10T18:02:00Z">
            <w:rPr>
              <w:spacing w:val="24"/>
              <w:w w:val="99"/>
            </w:rPr>
          </w:rPrChange>
        </w:rPr>
        <w:t xml:space="preserve"> </w:t>
      </w:r>
      <w:r w:rsidRPr="003140DF">
        <w:rPr>
          <w:spacing w:val="-1"/>
          <w:lang w:val="en-GB"/>
          <w:rPrChange w:id="3928" w:author="schulz" w:date="2016-01-10T18:02:00Z">
            <w:rPr>
              <w:spacing w:val="-1"/>
            </w:rPr>
          </w:rPrChange>
        </w:rPr>
        <w:t>would</w:t>
      </w:r>
      <w:r w:rsidRPr="003140DF">
        <w:rPr>
          <w:spacing w:val="5"/>
          <w:lang w:val="en-GB"/>
          <w:rPrChange w:id="3929" w:author="schulz" w:date="2016-01-10T18:02:00Z">
            <w:rPr>
              <w:spacing w:val="5"/>
            </w:rPr>
          </w:rPrChange>
        </w:rPr>
        <w:t xml:space="preserve"> </w:t>
      </w:r>
      <w:r w:rsidRPr="003140DF">
        <w:rPr>
          <w:lang w:val="en-GB"/>
          <w:rPrChange w:id="3930" w:author="schulz" w:date="2016-01-10T18:02:00Z">
            <w:rPr/>
          </w:rPrChange>
        </w:rPr>
        <w:t>minimize</w:t>
      </w:r>
      <w:r w:rsidRPr="003140DF">
        <w:rPr>
          <w:spacing w:val="5"/>
          <w:lang w:val="en-GB"/>
          <w:rPrChange w:id="3931" w:author="schulz" w:date="2016-01-10T18:02:00Z">
            <w:rPr>
              <w:spacing w:val="5"/>
            </w:rPr>
          </w:rPrChange>
        </w:rPr>
        <w:t xml:space="preserve"> </w:t>
      </w:r>
      <w:r w:rsidRPr="003140DF">
        <w:rPr>
          <w:lang w:val="en-GB"/>
          <w:rPrChange w:id="3932" w:author="schulz" w:date="2016-01-10T18:02:00Z">
            <w:rPr/>
          </w:rPrChange>
        </w:rPr>
        <w:t>the</w:t>
      </w:r>
      <w:r w:rsidRPr="003140DF">
        <w:rPr>
          <w:spacing w:val="5"/>
          <w:lang w:val="en-GB"/>
          <w:rPrChange w:id="3933" w:author="schulz" w:date="2016-01-10T18:02:00Z">
            <w:rPr>
              <w:spacing w:val="5"/>
            </w:rPr>
          </w:rPrChange>
        </w:rPr>
        <w:t xml:space="preserve"> </w:t>
      </w:r>
      <w:r w:rsidRPr="003140DF">
        <w:rPr>
          <w:lang w:val="en-GB"/>
          <w:rPrChange w:id="3934" w:author="schulz" w:date="2016-01-10T18:02:00Z">
            <w:rPr/>
          </w:rPrChange>
        </w:rPr>
        <w:t>deep</w:t>
      </w:r>
      <w:r w:rsidRPr="003140DF">
        <w:rPr>
          <w:spacing w:val="5"/>
          <w:lang w:val="en-GB"/>
          <w:rPrChange w:id="3935" w:author="schulz" w:date="2016-01-10T18:02:00Z">
            <w:rPr>
              <w:spacing w:val="5"/>
            </w:rPr>
          </w:rPrChange>
        </w:rPr>
        <w:t xml:space="preserve"> </w:t>
      </w:r>
      <w:r w:rsidRPr="003140DF">
        <w:rPr>
          <w:lang w:val="en-GB"/>
          <w:rPrChange w:id="3936" w:author="schulz" w:date="2016-01-10T18:02:00Z">
            <w:rPr/>
          </w:rPrChange>
        </w:rPr>
        <w:t>ontological</w:t>
      </w:r>
      <w:r w:rsidRPr="003140DF">
        <w:rPr>
          <w:spacing w:val="5"/>
          <w:lang w:val="en-GB"/>
          <w:rPrChange w:id="3937" w:author="schulz" w:date="2016-01-10T18:02:00Z">
            <w:rPr>
              <w:spacing w:val="5"/>
            </w:rPr>
          </w:rPrChange>
        </w:rPr>
        <w:t xml:space="preserve"> </w:t>
      </w:r>
      <w:r w:rsidRPr="003140DF">
        <w:rPr>
          <w:lang w:val="en-GB"/>
          <w:rPrChange w:id="3938" w:author="schulz" w:date="2016-01-10T18:02:00Z">
            <w:rPr/>
          </w:rPrChange>
        </w:rPr>
        <w:t>understanding</w:t>
      </w:r>
      <w:r w:rsidRPr="003140DF">
        <w:rPr>
          <w:spacing w:val="5"/>
          <w:lang w:val="en-GB"/>
          <w:rPrChange w:id="3939" w:author="schulz" w:date="2016-01-10T18:02:00Z">
            <w:rPr>
              <w:spacing w:val="5"/>
            </w:rPr>
          </w:rPrChange>
        </w:rPr>
        <w:t xml:space="preserve"> </w:t>
      </w:r>
      <w:r w:rsidRPr="003140DF">
        <w:rPr>
          <w:lang w:val="en-GB"/>
          <w:rPrChange w:id="3940" w:author="schulz" w:date="2016-01-10T18:02:00Z">
            <w:rPr/>
          </w:rPrChange>
        </w:rPr>
        <w:t>required</w:t>
      </w:r>
      <w:r w:rsidRPr="003140DF">
        <w:rPr>
          <w:spacing w:val="5"/>
          <w:lang w:val="en-GB"/>
          <w:rPrChange w:id="3941" w:author="schulz" w:date="2016-01-10T18:02:00Z">
            <w:rPr>
              <w:spacing w:val="5"/>
            </w:rPr>
          </w:rPrChange>
        </w:rPr>
        <w:t xml:space="preserve"> </w:t>
      </w:r>
      <w:r w:rsidRPr="003140DF">
        <w:rPr>
          <w:lang w:val="en-GB"/>
          <w:rPrChange w:id="3942" w:author="schulz" w:date="2016-01-10T18:02:00Z">
            <w:rPr/>
          </w:rPrChange>
        </w:rPr>
        <w:t>by</w:t>
      </w:r>
      <w:r w:rsidRPr="003140DF">
        <w:rPr>
          <w:spacing w:val="5"/>
          <w:lang w:val="en-GB"/>
          <w:rPrChange w:id="3943" w:author="schulz" w:date="2016-01-10T18:02:00Z">
            <w:rPr>
              <w:spacing w:val="5"/>
            </w:rPr>
          </w:rPrChange>
        </w:rPr>
        <w:t xml:space="preserve"> </w:t>
      </w:r>
      <w:r w:rsidRPr="003140DF">
        <w:rPr>
          <w:lang w:val="en-GB"/>
          <w:rPrChange w:id="3944" w:author="schulz" w:date="2016-01-10T18:02:00Z">
            <w:rPr/>
          </w:rPrChange>
        </w:rPr>
        <w:t>current</w:t>
      </w:r>
      <w:r w:rsidRPr="003140DF">
        <w:rPr>
          <w:spacing w:val="23"/>
          <w:w w:val="99"/>
          <w:lang w:val="en-GB"/>
          <w:rPrChange w:id="3945" w:author="schulz" w:date="2016-01-10T18:02:00Z">
            <w:rPr>
              <w:spacing w:val="23"/>
              <w:w w:val="99"/>
            </w:rPr>
          </w:rPrChange>
        </w:rPr>
        <w:t xml:space="preserve"> </w:t>
      </w:r>
      <w:r w:rsidRPr="003140DF">
        <w:rPr>
          <w:lang w:val="en-GB"/>
          <w:rPrChange w:id="3946" w:author="schulz" w:date="2016-01-10T18:02:00Z">
            <w:rPr/>
          </w:rPrChange>
        </w:rPr>
        <w:t>approach,</w:t>
      </w:r>
      <w:r w:rsidRPr="003140DF">
        <w:rPr>
          <w:spacing w:val="-7"/>
          <w:lang w:val="en-GB"/>
          <w:rPrChange w:id="3947" w:author="schulz" w:date="2016-01-10T18:02:00Z">
            <w:rPr>
              <w:spacing w:val="-7"/>
            </w:rPr>
          </w:rPrChange>
        </w:rPr>
        <w:t xml:space="preserve"> </w:t>
      </w:r>
      <w:r w:rsidRPr="003140DF">
        <w:rPr>
          <w:lang w:val="en-GB"/>
          <w:rPrChange w:id="3948" w:author="schulz" w:date="2016-01-10T18:02:00Z">
            <w:rPr/>
          </w:rPrChange>
        </w:rPr>
        <w:t>and</w:t>
      </w:r>
      <w:r w:rsidRPr="003140DF">
        <w:rPr>
          <w:spacing w:val="-6"/>
          <w:lang w:val="en-GB"/>
          <w:rPrChange w:id="3949" w:author="schulz" w:date="2016-01-10T18:02:00Z">
            <w:rPr>
              <w:spacing w:val="-6"/>
            </w:rPr>
          </w:rPrChange>
        </w:rPr>
        <w:t xml:space="preserve"> </w:t>
      </w:r>
      <w:r w:rsidRPr="003140DF">
        <w:rPr>
          <w:lang w:val="en-GB"/>
          <w:rPrChange w:id="3950" w:author="schulz" w:date="2016-01-10T18:02:00Z">
            <w:rPr/>
          </w:rPrChange>
        </w:rPr>
        <w:t>address</w:t>
      </w:r>
      <w:r w:rsidRPr="003140DF">
        <w:rPr>
          <w:spacing w:val="-6"/>
          <w:lang w:val="en-GB"/>
          <w:rPrChange w:id="3951" w:author="schulz" w:date="2016-01-10T18:02:00Z">
            <w:rPr>
              <w:spacing w:val="-6"/>
            </w:rPr>
          </w:rPrChange>
        </w:rPr>
        <w:t xml:space="preserve"> </w:t>
      </w:r>
      <w:r w:rsidRPr="003140DF">
        <w:rPr>
          <w:lang w:val="en-GB"/>
          <w:rPrChange w:id="3952" w:author="schulz" w:date="2016-01-10T18:02:00Z">
            <w:rPr/>
          </w:rPrChange>
        </w:rPr>
        <w:t>the</w:t>
      </w:r>
      <w:r w:rsidRPr="003140DF">
        <w:rPr>
          <w:spacing w:val="-6"/>
          <w:lang w:val="en-GB"/>
          <w:rPrChange w:id="3953" w:author="schulz" w:date="2016-01-10T18:02:00Z">
            <w:rPr>
              <w:spacing w:val="-6"/>
            </w:rPr>
          </w:rPrChange>
        </w:rPr>
        <w:t xml:space="preserve"> </w:t>
      </w:r>
      <w:r w:rsidRPr="003140DF">
        <w:rPr>
          <w:lang w:val="en-GB"/>
          <w:rPrChange w:id="3954" w:author="schulz" w:date="2016-01-10T18:02:00Z">
            <w:rPr/>
          </w:rPrChange>
        </w:rPr>
        <w:t>inherent</w:t>
      </w:r>
      <w:r w:rsidRPr="003140DF">
        <w:rPr>
          <w:spacing w:val="-6"/>
          <w:lang w:val="en-GB"/>
          <w:rPrChange w:id="3955" w:author="schulz" w:date="2016-01-10T18:02:00Z">
            <w:rPr>
              <w:spacing w:val="-6"/>
            </w:rPr>
          </w:rPrChange>
        </w:rPr>
        <w:t xml:space="preserve"> </w:t>
      </w:r>
      <w:r w:rsidRPr="003140DF">
        <w:rPr>
          <w:spacing w:val="-1"/>
          <w:lang w:val="en-GB"/>
          <w:rPrChange w:id="3956" w:author="schulz" w:date="2016-01-10T18:02:00Z">
            <w:rPr>
              <w:spacing w:val="-1"/>
            </w:rPr>
          </w:rPrChange>
        </w:rPr>
        <w:t>awareness</w:t>
      </w:r>
      <w:r w:rsidRPr="003140DF">
        <w:rPr>
          <w:spacing w:val="-6"/>
          <w:lang w:val="en-GB"/>
          <w:rPrChange w:id="3957" w:author="schulz" w:date="2016-01-10T18:02:00Z">
            <w:rPr>
              <w:spacing w:val="-6"/>
            </w:rPr>
          </w:rPrChange>
        </w:rPr>
        <w:t xml:space="preserve"> </w:t>
      </w:r>
      <w:r w:rsidRPr="003140DF">
        <w:rPr>
          <w:lang w:val="en-GB"/>
          <w:rPrChange w:id="3958" w:author="schulz" w:date="2016-01-10T18:02:00Z">
            <w:rPr/>
          </w:rPrChange>
        </w:rPr>
        <w:t>of</w:t>
      </w:r>
      <w:r w:rsidRPr="003140DF">
        <w:rPr>
          <w:spacing w:val="-6"/>
          <w:lang w:val="en-GB"/>
          <w:rPrChange w:id="3959" w:author="schulz" w:date="2016-01-10T18:02:00Z">
            <w:rPr>
              <w:spacing w:val="-6"/>
            </w:rPr>
          </w:rPrChange>
        </w:rPr>
        <w:t xml:space="preserve"> </w:t>
      </w:r>
      <w:r w:rsidRPr="003140DF">
        <w:rPr>
          <w:lang w:val="en-GB"/>
          <w:rPrChange w:id="3960" w:author="schulz" w:date="2016-01-10T18:02:00Z">
            <w:rPr/>
          </w:rPrChange>
        </w:rPr>
        <w:t>data</w:t>
      </w:r>
      <w:r w:rsidRPr="003140DF">
        <w:rPr>
          <w:spacing w:val="-6"/>
          <w:lang w:val="en-GB"/>
          <w:rPrChange w:id="3961" w:author="schulz" w:date="2016-01-10T18:02:00Z">
            <w:rPr>
              <w:spacing w:val="-6"/>
            </w:rPr>
          </w:rPrChange>
        </w:rPr>
        <w:t xml:space="preserve"> </w:t>
      </w:r>
      <w:r w:rsidRPr="003140DF">
        <w:rPr>
          <w:lang w:val="en-GB"/>
          <w:rPrChange w:id="3962" w:author="schulz" w:date="2016-01-10T18:02:00Z">
            <w:rPr/>
          </w:rPrChange>
        </w:rPr>
        <w:t>interpretation.</w:t>
      </w:r>
    </w:p>
    <w:p w14:paraId="0C27006A" w14:textId="77777777" w:rsidR="00F20945" w:rsidRPr="003140DF" w:rsidRDefault="00F20945">
      <w:pPr>
        <w:pStyle w:val="Corpodetexto"/>
        <w:kinsoku w:val="0"/>
        <w:overflowPunct w:val="0"/>
        <w:spacing w:before="0"/>
        <w:ind w:left="0"/>
        <w:rPr>
          <w:lang w:val="en-GB"/>
          <w:rPrChange w:id="3963" w:author="schulz" w:date="2016-01-10T18:02:00Z">
            <w:rPr/>
          </w:rPrChange>
        </w:rPr>
      </w:pPr>
    </w:p>
    <w:p w14:paraId="4F478D11" w14:textId="77777777" w:rsidR="00F20945" w:rsidRPr="003140DF" w:rsidRDefault="00F20945">
      <w:pPr>
        <w:pStyle w:val="Corpodetexto"/>
        <w:kinsoku w:val="0"/>
        <w:overflowPunct w:val="0"/>
        <w:spacing w:before="11"/>
        <w:ind w:left="0"/>
        <w:rPr>
          <w:sz w:val="22"/>
          <w:szCs w:val="22"/>
          <w:lang w:val="en-GB"/>
          <w:rPrChange w:id="3964" w:author="schulz" w:date="2016-01-10T18:02:00Z">
            <w:rPr>
              <w:sz w:val="22"/>
              <w:szCs w:val="22"/>
            </w:rPr>
          </w:rPrChange>
        </w:rPr>
      </w:pPr>
    </w:p>
    <w:p w14:paraId="06FBA59D" w14:textId="77777777" w:rsidR="00F20945" w:rsidRPr="003140DF" w:rsidRDefault="00F20945">
      <w:pPr>
        <w:pStyle w:val="Ttulo1"/>
        <w:numPr>
          <w:ilvl w:val="0"/>
          <w:numId w:val="12"/>
        </w:numPr>
        <w:tabs>
          <w:tab w:val="left" w:pos="2229"/>
        </w:tabs>
        <w:kinsoku w:val="0"/>
        <w:overflowPunct w:val="0"/>
        <w:ind w:left="2228"/>
        <w:jc w:val="both"/>
        <w:rPr>
          <w:b w:val="0"/>
          <w:bCs w:val="0"/>
          <w:lang w:val="en-GB"/>
          <w:rPrChange w:id="3965" w:author="schulz" w:date="2016-01-10T18:02:00Z">
            <w:rPr>
              <w:b w:val="0"/>
              <w:bCs w:val="0"/>
            </w:rPr>
          </w:rPrChange>
        </w:rPr>
      </w:pPr>
      <w:r w:rsidRPr="003140DF">
        <w:rPr>
          <w:spacing w:val="-1"/>
          <w:lang w:val="en-GB"/>
          <w:rPrChange w:id="3966" w:author="schulz" w:date="2016-01-10T18:02:00Z">
            <w:rPr>
              <w:spacing w:val="-1"/>
            </w:rPr>
          </w:rPrChange>
        </w:rPr>
        <w:t>Conclusion</w:t>
      </w:r>
    </w:p>
    <w:p w14:paraId="7F0D22BE" w14:textId="77777777" w:rsidR="00F20945" w:rsidRPr="003140DF" w:rsidRDefault="00F20945">
      <w:pPr>
        <w:pStyle w:val="Corpodetexto"/>
        <w:kinsoku w:val="0"/>
        <w:overflowPunct w:val="0"/>
        <w:spacing w:before="107" w:line="285" w:lineRule="auto"/>
        <w:ind w:left="2061"/>
        <w:jc w:val="both"/>
        <w:rPr>
          <w:lang w:val="en-GB"/>
          <w:rPrChange w:id="3967" w:author="schulz" w:date="2016-01-10T18:02:00Z">
            <w:rPr/>
          </w:rPrChange>
        </w:rPr>
      </w:pPr>
      <w:r w:rsidRPr="003140DF">
        <w:rPr>
          <w:spacing w:val="-8"/>
          <w:lang w:val="en-GB"/>
          <w:rPrChange w:id="3968" w:author="schulz" w:date="2016-01-10T18:02:00Z">
            <w:rPr>
              <w:spacing w:val="-8"/>
            </w:rPr>
          </w:rPrChange>
        </w:rPr>
        <w:t>We</w:t>
      </w:r>
      <w:r w:rsidRPr="003140DF">
        <w:rPr>
          <w:spacing w:val="-16"/>
          <w:lang w:val="en-GB"/>
          <w:rPrChange w:id="3969" w:author="schulz" w:date="2016-01-10T18:02:00Z">
            <w:rPr>
              <w:spacing w:val="-16"/>
            </w:rPr>
          </w:rPrChange>
        </w:rPr>
        <w:t xml:space="preserve"> </w:t>
      </w:r>
      <w:r w:rsidRPr="003140DF">
        <w:rPr>
          <w:lang w:val="en-GB"/>
          <w:rPrChange w:id="3970" w:author="schulz" w:date="2016-01-10T18:02:00Z">
            <w:rPr/>
          </w:rPrChange>
        </w:rPr>
        <w:t>presented</w:t>
      </w:r>
      <w:r w:rsidRPr="003140DF">
        <w:rPr>
          <w:spacing w:val="-16"/>
          <w:lang w:val="en-GB"/>
          <w:rPrChange w:id="3971" w:author="schulz" w:date="2016-01-10T18:02:00Z">
            <w:rPr>
              <w:spacing w:val="-16"/>
            </w:rPr>
          </w:rPrChange>
        </w:rPr>
        <w:t xml:space="preserve"> </w:t>
      </w:r>
      <w:r w:rsidRPr="003140DF">
        <w:rPr>
          <w:lang w:val="en-GB"/>
          <w:rPrChange w:id="3972" w:author="schulz" w:date="2016-01-10T18:02:00Z">
            <w:rPr/>
          </w:rPrChange>
        </w:rPr>
        <w:t>an</w:t>
      </w:r>
      <w:r w:rsidRPr="003140DF">
        <w:rPr>
          <w:spacing w:val="-15"/>
          <w:lang w:val="en-GB"/>
          <w:rPrChange w:id="3973" w:author="schulz" w:date="2016-01-10T18:02:00Z">
            <w:rPr>
              <w:spacing w:val="-15"/>
            </w:rPr>
          </w:rPrChange>
        </w:rPr>
        <w:t xml:space="preserve"> </w:t>
      </w:r>
      <w:r w:rsidRPr="003140DF">
        <w:rPr>
          <w:lang w:val="en-GB"/>
          <w:rPrChange w:id="3974" w:author="schulz" w:date="2016-01-10T18:02:00Z">
            <w:rPr/>
          </w:rPrChange>
        </w:rPr>
        <w:t>ontology</w:t>
      </w:r>
      <w:r w:rsidRPr="003140DF">
        <w:rPr>
          <w:spacing w:val="-16"/>
          <w:lang w:val="en-GB"/>
          <w:rPrChange w:id="3975" w:author="schulz" w:date="2016-01-10T18:02:00Z">
            <w:rPr>
              <w:spacing w:val="-16"/>
            </w:rPr>
          </w:rPrChange>
        </w:rPr>
        <w:t xml:space="preserve"> </w:t>
      </w:r>
      <w:r w:rsidRPr="003140DF">
        <w:rPr>
          <w:lang w:val="en-GB"/>
          <w:rPrChange w:id="3976" w:author="schulz" w:date="2016-01-10T18:02:00Z">
            <w:rPr/>
          </w:rPrChange>
        </w:rPr>
        <w:t>engineering</w:t>
      </w:r>
      <w:r w:rsidRPr="003140DF">
        <w:rPr>
          <w:spacing w:val="-15"/>
          <w:lang w:val="en-GB"/>
          <w:rPrChange w:id="3977" w:author="schulz" w:date="2016-01-10T18:02:00Z">
            <w:rPr>
              <w:spacing w:val="-15"/>
            </w:rPr>
          </w:rPrChange>
        </w:rPr>
        <w:t xml:space="preserve"> </w:t>
      </w:r>
      <w:r w:rsidRPr="003140DF">
        <w:rPr>
          <w:spacing w:val="-1"/>
          <w:lang w:val="en-GB"/>
          <w:rPrChange w:id="3978" w:author="schulz" w:date="2016-01-10T18:02:00Z">
            <w:rPr>
              <w:spacing w:val="-1"/>
            </w:rPr>
          </w:rPrChange>
        </w:rPr>
        <w:t>framework</w:t>
      </w:r>
      <w:r w:rsidRPr="003140DF">
        <w:rPr>
          <w:spacing w:val="-16"/>
          <w:lang w:val="en-GB"/>
          <w:rPrChange w:id="3979" w:author="schulz" w:date="2016-01-10T18:02:00Z">
            <w:rPr>
              <w:spacing w:val="-16"/>
            </w:rPr>
          </w:rPrChange>
        </w:rPr>
        <w:t xml:space="preserve"> </w:t>
      </w:r>
      <w:r w:rsidRPr="003140DF">
        <w:rPr>
          <w:lang w:val="en-GB"/>
          <w:rPrChange w:id="3980" w:author="schulz" w:date="2016-01-10T18:02:00Z">
            <w:rPr/>
          </w:rPrChange>
        </w:rPr>
        <w:t>that</w:t>
      </w:r>
      <w:r w:rsidRPr="003140DF">
        <w:rPr>
          <w:spacing w:val="-15"/>
          <w:lang w:val="en-GB"/>
          <w:rPrChange w:id="3981" w:author="schulz" w:date="2016-01-10T18:02:00Z">
            <w:rPr>
              <w:spacing w:val="-15"/>
            </w:rPr>
          </w:rPrChange>
        </w:rPr>
        <w:t xml:space="preserve"> </w:t>
      </w:r>
      <w:r w:rsidRPr="003140DF">
        <w:rPr>
          <w:lang w:val="en-GB"/>
          <w:rPrChange w:id="3982" w:author="schulz" w:date="2016-01-10T18:02:00Z">
            <w:rPr/>
          </w:rPrChange>
        </w:rPr>
        <w:t>supports</w:t>
      </w:r>
      <w:r w:rsidRPr="003140DF">
        <w:rPr>
          <w:spacing w:val="-16"/>
          <w:lang w:val="en-GB"/>
          <w:rPrChange w:id="3983" w:author="schulz" w:date="2016-01-10T18:02:00Z">
            <w:rPr>
              <w:spacing w:val="-16"/>
            </w:rPr>
          </w:rPrChange>
        </w:rPr>
        <w:t xml:space="preserve"> </w:t>
      </w:r>
      <w:proofErr w:type="spellStart"/>
      <w:r w:rsidRPr="003140DF">
        <w:rPr>
          <w:lang w:val="en-GB"/>
          <w:rPrChange w:id="3984" w:author="schulz" w:date="2016-01-10T18:02:00Z">
            <w:rPr/>
          </w:rPrChange>
        </w:rPr>
        <w:t>interpreta</w:t>
      </w:r>
      <w:proofErr w:type="spellEnd"/>
      <w:r w:rsidRPr="003140DF">
        <w:rPr>
          <w:lang w:val="en-GB"/>
          <w:rPrChange w:id="3985" w:author="schulz" w:date="2016-01-10T18:02:00Z">
            <w:rPr/>
          </w:rPrChange>
        </w:rPr>
        <w:t>-</w:t>
      </w:r>
      <w:r w:rsidRPr="003140DF">
        <w:rPr>
          <w:spacing w:val="25"/>
          <w:w w:val="99"/>
          <w:lang w:val="en-GB"/>
          <w:rPrChange w:id="3986" w:author="schulz" w:date="2016-01-10T18:02:00Z">
            <w:rPr>
              <w:spacing w:val="25"/>
              <w:w w:val="99"/>
            </w:rPr>
          </w:rPrChange>
        </w:rPr>
        <w:t xml:space="preserve"> </w:t>
      </w:r>
      <w:proofErr w:type="spellStart"/>
      <w:r w:rsidRPr="003140DF">
        <w:rPr>
          <w:lang w:val="en-GB"/>
          <w:rPrChange w:id="3987" w:author="schulz" w:date="2016-01-10T18:02:00Z">
            <w:rPr/>
          </w:rPrChange>
        </w:rPr>
        <w:t>tion</w:t>
      </w:r>
      <w:proofErr w:type="spellEnd"/>
      <w:r w:rsidRPr="003140DF">
        <w:rPr>
          <w:spacing w:val="-4"/>
          <w:lang w:val="en-GB"/>
          <w:rPrChange w:id="3988" w:author="schulz" w:date="2016-01-10T18:02:00Z">
            <w:rPr>
              <w:spacing w:val="-4"/>
            </w:rPr>
          </w:rPrChange>
        </w:rPr>
        <w:t xml:space="preserve"> </w:t>
      </w:r>
      <w:r w:rsidRPr="003140DF">
        <w:rPr>
          <w:lang w:val="en-GB"/>
          <w:rPrChange w:id="3989" w:author="schulz" w:date="2016-01-10T18:02:00Z">
            <w:rPr/>
          </w:rPrChange>
        </w:rPr>
        <w:t>of</w:t>
      </w:r>
      <w:r w:rsidRPr="003140DF">
        <w:rPr>
          <w:spacing w:val="-4"/>
          <w:lang w:val="en-GB"/>
          <w:rPrChange w:id="3990" w:author="schulz" w:date="2016-01-10T18:02:00Z">
            <w:rPr>
              <w:spacing w:val="-4"/>
            </w:rPr>
          </w:rPrChange>
        </w:rPr>
        <w:t xml:space="preserve"> </w:t>
      </w:r>
      <w:r w:rsidRPr="003140DF">
        <w:rPr>
          <w:lang w:val="en-GB"/>
          <w:rPrChange w:id="3991" w:author="schulz" w:date="2016-01-10T18:02:00Z">
            <w:rPr/>
          </w:rPrChange>
        </w:rPr>
        <w:t>biological</w:t>
      </w:r>
      <w:r w:rsidRPr="003140DF">
        <w:rPr>
          <w:spacing w:val="-4"/>
          <w:lang w:val="en-GB"/>
          <w:rPrChange w:id="3992" w:author="schulz" w:date="2016-01-10T18:02:00Z">
            <w:rPr>
              <w:spacing w:val="-4"/>
            </w:rPr>
          </w:rPrChange>
        </w:rPr>
        <w:t xml:space="preserve"> </w:t>
      </w:r>
      <w:r w:rsidRPr="003140DF">
        <w:rPr>
          <w:lang w:val="en-GB"/>
          <w:rPrChange w:id="3993" w:author="schulz" w:date="2016-01-10T18:02:00Z">
            <w:rPr/>
          </w:rPrChange>
        </w:rPr>
        <w:t>data,</w:t>
      </w:r>
      <w:r w:rsidRPr="003140DF">
        <w:rPr>
          <w:spacing w:val="-4"/>
          <w:lang w:val="en-GB"/>
          <w:rPrChange w:id="3994" w:author="schulz" w:date="2016-01-10T18:02:00Z">
            <w:rPr>
              <w:spacing w:val="-4"/>
            </w:rPr>
          </w:rPrChange>
        </w:rPr>
        <w:t xml:space="preserve"> </w:t>
      </w:r>
      <w:r w:rsidRPr="003140DF">
        <w:rPr>
          <w:lang w:val="en-GB"/>
          <w:rPrChange w:id="3995" w:author="schulz" w:date="2016-01-10T18:02:00Z">
            <w:rPr/>
          </w:rPrChange>
        </w:rPr>
        <w:t>from</w:t>
      </w:r>
      <w:r w:rsidRPr="003140DF">
        <w:rPr>
          <w:spacing w:val="-4"/>
          <w:lang w:val="en-GB"/>
          <w:rPrChange w:id="3996" w:author="schulz" w:date="2016-01-10T18:02:00Z">
            <w:rPr>
              <w:spacing w:val="-4"/>
            </w:rPr>
          </w:rPrChange>
        </w:rPr>
        <w:t xml:space="preserve"> </w:t>
      </w:r>
      <w:r w:rsidRPr="003140DF">
        <w:rPr>
          <w:spacing w:val="-1"/>
          <w:lang w:val="en-GB"/>
          <w:rPrChange w:id="3997" w:author="schulz" w:date="2016-01-10T18:02:00Z">
            <w:rPr>
              <w:spacing w:val="-1"/>
            </w:rPr>
          </w:rPrChange>
        </w:rPr>
        <w:t>different</w:t>
      </w:r>
      <w:r w:rsidRPr="003140DF">
        <w:rPr>
          <w:spacing w:val="-4"/>
          <w:lang w:val="en-GB"/>
          <w:rPrChange w:id="3998" w:author="schulz" w:date="2016-01-10T18:02:00Z">
            <w:rPr>
              <w:spacing w:val="-4"/>
            </w:rPr>
          </w:rPrChange>
        </w:rPr>
        <w:t xml:space="preserve"> </w:t>
      </w:r>
      <w:r w:rsidRPr="003140DF">
        <w:rPr>
          <w:lang w:val="en-GB"/>
          <w:rPrChange w:id="3999" w:author="schulz" w:date="2016-01-10T18:02:00Z">
            <w:rPr/>
          </w:rPrChange>
        </w:rPr>
        <w:t>sources,</w:t>
      </w:r>
      <w:r w:rsidRPr="003140DF">
        <w:rPr>
          <w:spacing w:val="-4"/>
          <w:lang w:val="en-GB"/>
          <w:rPrChange w:id="4000" w:author="schulz" w:date="2016-01-10T18:02:00Z">
            <w:rPr>
              <w:spacing w:val="-4"/>
            </w:rPr>
          </w:rPrChange>
        </w:rPr>
        <w:t xml:space="preserve"> </w:t>
      </w:r>
      <w:r w:rsidRPr="003140DF">
        <w:rPr>
          <w:lang w:val="en-GB"/>
          <w:rPrChange w:id="4001" w:author="schulz" w:date="2016-01-10T18:02:00Z">
            <w:rPr/>
          </w:rPrChange>
        </w:rPr>
        <w:t>using</w:t>
      </w:r>
      <w:r w:rsidRPr="003140DF">
        <w:rPr>
          <w:spacing w:val="-4"/>
          <w:lang w:val="en-GB"/>
          <w:rPrChange w:id="4002" w:author="schulz" w:date="2016-01-10T18:02:00Z">
            <w:rPr>
              <w:spacing w:val="-4"/>
            </w:rPr>
          </w:rPrChange>
        </w:rPr>
        <w:t xml:space="preserve"> </w:t>
      </w:r>
      <w:r w:rsidRPr="003140DF">
        <w:rPr>
          <w:lang w:val="en-GB"/>
          <w:rPrChange w:id="4003" w:author="schulz" w:date="2016-01-10T18:02:00Z">
            <w:rPr/>
          </w:rPrChange>
        </w:rPr>
        <w:t>a</w:t>
      </w:r>
      <w:r w:rsidRPr="003140DF">
        <w:rPr>
          <w:spacing w:val="-3"/>
          <w:lang w:val="en-GB"/>
          <w:rPrChange w:id="4004" w:author="schulz" w:date="2016-01-10T18:02:00Z">
            <w:rPr>
              <w:spacing w:val="-3"/>
            </w:rPr>
          </w:rPrChange>
        </w:rPr>
        <w:t xml:space="preserve"> </w:t>
      </w:r>
      <w:r w:rsidRPr="003140DF">
        <w:rPr>
          <w:lang w:val="en-GB"/>
          <w:rPrChange w:id="4005" w:author="schulz" w:date="2016-01-10T18:02:00Z">
            <w:rPr/>
          </w:rPrChange>
        </w:rPr>
        <w:t>highly</w:t>
      </w:r>
      <w:r w:rsidRPr="003140DF">
        <w:rPr>
          <w:spacing w:val="-4"/>
          <w:lang w:val="en-GB"/>
          <w:rPrChange w:id="4006" w:author="schulz" w:date="2016-01-10T18:02:00Z">
            <w:rPr>
              <w:spacing w:val="-4"/>
            </w:rPr>
          </w:rPrChange>
        </w:rPr>
        <w:t xml:space="preserve"> </w:t>
      </w:r>
      <w:r w:rsidRPr="003140DF">
        <w:rPr>
          <w:lang w:val="en-GB"/>
          <w:rPrChange w:id="4007" w:author="schulz" w:date="2016-01-10T18:02:00Z">
            <w:rPr/>
          </w:rPrChange>
        </w:rPr>
        <w:t>constrained</w:t>
      </w:r>
      <w:r w:rsidRPr="003140DF">
        <w:rPr>
          <w:spacing w:val="25"/>
          <w:w w:val="99"/>
          <w:lang w:val="en-GB"/>
          <w:rPrChange w:id="4008" w:author="schulz" w:date="2016-01-10T18:02:00Z">
            <w:rPr>
              <w:spacing w:val="25"/>
              <w:w w:val="99"/>
            </w:rPr>
          </w:rPrChange>
        </w:rPr>
        <w:t xml:space="preserve"> </w:t>
      </w:r>
      <w:r w:rsidRPr="003140DF">
        <w:rPr>
          <w:spacing w:val="-1"/>
          <w:lang w:val="en-GB"/>
          <w:rPrChange w:id="4009" w:author="schulz" w:date="2016-01-10T18:02:00Z">
            <w:rPr>
              <w:spacing w:val="-1"/>
            </w:rPr>
          </w:rPrChange>
        </w:rPr>
        <w:t>upper-level</w:t>
      </w:r>
      <w:r w:rsidRPr="003140DF">
        <w:rPr>
          <w:spacing w:val="-10"/>
          <w:lang w:val="en-GB"/>
          <w:rPrChange w:id="4010" w:author="schulz" w:date="2016-01-10T18:02:00Z">
            <w:rPr>
              <w:spacing w:val="-10"/>
            </w:rPr>
          </w:rPrChange>
        </w:rPr>
        <w:t xml:space="preserve"> </w:t>
      </w:r>
      <w:r w:rsidRPr="003140DF">
        <w:rPr>
          <w:spacing w:val="-2"/>
          <w:lang w:val="en-GB"/>
          <w:rPrChange w:id="4011" w:author="schulz" w:date="2016-01-10T18:02:00Z">
            <w:rPr>
              <w:spacing w:val="-2"/>
            </w:rPr>
          </w:rPrChange>
        </w:rPr>
        <w:t>ontology,</w:t>
      </w:r>
      <w:r w:rsidRPr="003140DF">
        <w:rPr>
          <w:spacing w:val="-8"/>
          <w:lang w:val="en-GB"/>
          <w:rPrChange w:id="4012" w:author="schulz" w:date="2016-01-10T18:02:00Z">
            <w:rPr>
              <w:spacing w:val="-8"/>
            </w:rPr>
          </w:rPrChange>
        </w:rPr>
        <w:t xml:space="preserve"> </w:t>
      </w:r>
      <w:r w:rsidRPr="003140DF">
        <w:rPr>
          <w:lang w:val="en-GB"/>
          <w:rPrChange w:id="4013" w:author="schulz" w:date="2016-01-10T18:02:00Z">
            <w:rPr/>
          </w:rPrChange>
        </w:rPr>
        <w:t>(BTL2),</w:t>
      </w:r>
      <w:r w:rsidRPr="003140DF">
        <w:rPr>
          <w:spacing w:val="-8"/>
          <w:lang w:val="en-GB"/>
          <w:rPrChange w:id="4014" w:author="schulz" w:date="2016-01-10T18:02:00Z">
            <w:rPr>
              <w:spacing w:val="-8"/>
            </w:rPr>
          </w:rPrChange>
        </w:rPr>
        <w:t xml:space="preserve"> </w:t>
      </w:r>
      <w:r w:rsidRPr="003140DF">
        <w:rPr>
          <w:lang w:val="en-GB"/>
          <w:rPrChange w:id="4015" w:author="schulz" w:date="2016-01-10T18:02:00Z">
            <w:rPr/>
          </w:rPrChange>
        </w:rPr>
        <w:t>to</w:t>
      </w:r>
      <w:r w:rsidRPr="003140DF">
        <w:rPr>
          <w:spacing w:val="-10"/>
          <w:lang w:val="en-GB"/>
          <w:rPrChange w:id="4016" w:author="schulz" w:date="2016-01-10T18:02:00Z">
            <w:rPr>
              <w:spacing w:val="-10"/>
            </w:rPr>
          </w:rPrChange>
        </w:rPr>
        <w:t xml:space="preserve"> </w:t>
      </w:r>
      <w:r w:rsidRPr="003140DF">
        <w:rPr>
          <w:lang w:val="en-GB"/>
          <w:rPrChange w:id="4017" w:author="schulz" w:date="2016-01-10T18:02:00Z">
            <w:rPr/>
          </w:rPrChange>
        </w:rPr>
        <w:t>which</w:t>
      </w:r>
      <w:r w:rsidRPr="003140DF">
        <w:rPr>
          <w:spacing w:val="-10"/>
          <w:lang w:val="en-GB"/>
          <w:rPrChange w:id="4018" w:author="schulz" w:date="2016-01-10T18:02:00Z">
            <w:rPr>
              <w:spacing w:val="-10"/>
            </w:rPr>
          </w:rPrChange>
        </w:rPr>
        <w:t xml:space="preserve"> </w:t>
      </w:r>
      <w:r w:rsidRPr="003140DF">
        <w:rPr>
          <w:lang w:val="en-GB"/>
          <w:rPrChange w:id="4019" w:author="schulz" w:date="2016-01-10T18:02:00Z">
            <w:rPr/>
          </w:rPrChange>
        </w:rPr>
        <w:t>GO,</w:t>
      </w:r>
      <w:r w:rsidRPr="003140DF">
        <w:rPr>
          <w:spacing w:val="-10"/>
          <w:lang w:val="en-GB"/>
          <w:rPrChange w:id="4020" w:author="schulz" w:date="2016-01-10T18:02:00Z">
            <w:rPr>
              <w:spacing w:val="-10"/>
            </w:rPr>
          </w:rPrChange>
        </w:rPr>
        <w:t xml:space="preserve"> </w:t>
      </w:r>
      <w:r w:rsidRPr="003140DF">
        <w:rPr>
          <w:lang w:val="en-GB"/>
          <w:rPrChange w:id="4021" w:author="schulz" w:date="2016-01-10T18:02:00Z">
            <w:rPr/>
          </w:rPrChange>
        </w:rPr>
        <w:t>PR</w:t>
      </w:r>
      <w:r w:rsidRPr="003140DF">
        <w:rPr>
          <w:spacing w:val="-9"/>
          <w:lang w:val="en-GB"/>
          <w:rPrChange w:id="4022" w:author="schulz" w:date="2016-01-10T18:02:00Z">
            <w:rPr>
              <w:spacing w:val="-9"/>
            </w:rPr>
          </w:rPrChange>
        </w:rPr>
        <w:t xml:space="preserve"> </w:t>
      </w:r>
      <w:r w:rsidRPr="003140DF">
        <w:rPr>
          <w:lang w:val="en-GB"/>
          <w:rPrChange w:id="4023" w:author="schulz" w:date="2016-01-10T18:02:00Z">
            <w:rPr/>
          </w:rPrChange>
        </w:rPr>
        <w:t>and</w:t>
      </w:r>
      <w:r w:rsidRPr="003140DF">
        <w:rPr>
          <w:spacing w:val="-9"/>
          <w:lang w:val="en-GB"/>
          <w:rPrChange w:id="4024" w:author="schulz" w:date="2016-01-10T18:02:00Z">
            <w:rPr>
              <w:spacing w:val="-9"/>
            </w:rPr>
          </w:rPrChange>
        </w:rPr>
        <w:t xml:space="preserve"> </w:t>
      </w:r>
      <w:r w:rsidRPr="003140DF">
        <w:rPr>
          <w:lang w:val="en-GB"/>
          <w:rPrChange w:id="4025" w:author="schulz" w:date="2016-01-10T18:02:00Z">
            <w:rPr/>
          </w:rPrChange>
        </w:rPr>
        <w:t>ChEBI</w:t>
      </w:r>
      <w:r w:rsidRPr="003140DF">
        <w:rPr>
          <w:spacing w:val="-10"/>
          <w:lang w:val="en-GB"/>
          <w:rPrChange w:id="4026" w:author="schulz" w:date="2016-01-10T18:02:00Z">
            <w:rPr>
              <w:spacing w:val="-10"/>
            </w:rPr>
          </w:rPrChange>
        </w:rPr>
        <w:t xml:space="preserve"> </w:t>
      </w:r>
      <w:r w:rsidRPr="003140DF">
        <w:rPr>
          <w:lang w:val="en-GB"/>
          <w:rPrChange w:id="4027" w:author="schulz" w:date="2016-01-10T18:02:00Z">
            <w:rPr/>
          </w:rPrChange>
        </w:rPr>
        <w:t>were</w:t>
      </w:r>
      <w:r w:rsidRPr="003140DF">
        <w:rPr>
          <w:spacing w:val="-10"/>
          <w:lang w:val="en-GB"/>
          <w:rPrChange w:id="4028" w:author="schulz" w:date="2016-01-10T18:02:00Z">
            <w:rPr>
              <w:spacing w:val="-10"/>
            </w:rPr>
          </w:rPrChange>
        </w:rPr>
        <w:t xml:space="preserve"> </w:t>
      </w:r>
      <w:r w:rsidRPr="003140DF">
        <w:rPr>
          <w:lang w:val="en-GB"/>
          <w:rPrChange w:id="4029" w:author="schulz" w:date="2016-01-10T18:02:00Z">
            <w:rPr/>
          </w:rPrChange>
        </w:rPr>
        <w:t>aligned.</w:t>
      </w:r>
      <w:r w:rsidRPr="003140DF">
        <w:rPr>
          <w:spacing w:val="28"/>
          <w:w w:val="99"/>
          <w:lang w:val="en-GB"/>
          <w:rPrChange w:id="4030" w:author="schulz" w:date="2016-01-10T18:02:00Z">
            <w:rPr>
              <w:spacing w:val="28"/>
              <w:w w:val="99"/>
            </w:rPr>
          </w:rPrChange>
        </w:rPr>
        <w:t xml:space="preserve"> </w:t>
      </w:r>
      <w:r w:rsidRPr="003140DF">
        <w:rPr>
          <w:lang w:val="en-GB"/>
          <w:rPrChange w:id="4031" w:author="schulz" w:date="2016-01-10T18:02:00Z">
            <w:rPr/>
          </w:rPrChange>
        </w:rPr>
        <w:t>The</w:t>
      </w:r>
      <w:r w:rsidRPr="003140DF">
        <w:rPr>
          <w:spacing w:val="17"/>
          <w:lang w:val="en-GB"/>
          <w:rPrChange w:id="4032" w:author="schulz" w:date="2016-01-10T18:02:00Z">
            <w:rPr>
              <w:spacing w:val="17"/>
            </w:rPr>
          </w:rPrChange>
        </w:rPr>
        <w:t xml:space="preserve"> </w:t>
      </w:r>
      <w:r w:rsidRPr="003140DF">
        <w:rPr>
          <w:lang w:val="en-GB"/>
          <w:rPrChange w:id="4033" w:author="schulz" w:date="2016-01-10T18:02:00Z">
            <w:rPr/>
          </w:rPrChange>
        </w:rPr>
        <w:t>ontology</w:t>
      </w:r>
      <w:r w:rsidRPr="003140DF">
        <w:rPr>
          <w:spacing w:val="17"/>
          <w:lang w:val="en-GB"/>
          <w:rPrChange w:id="4034" w:author="schulz" w:date="2016-01-10T18:02:00Z">
            <w:rPr>
              <w:spacing w:val="17"/>
            </w:rPr>
          </w:rPrChange>
        </w:rPr>
        <w:t xml:space="preserve"> </w:t>
      </w:r>
      <w:r w:rsidRPr="003140DF">
        <w:rPr>
          <w:lang w:val="en-GB"/>
          <w:rPrChange w:id="4035" w:author="schulz" w:date="2016-01-10T18:02:00Z">
            <w:rPr/>
          </w:rPrChange>
        </w:rPr>
        <w:t>analysis</w:t>
      </w:r>
      <w:r w:rsidRPr="003140DF">
        <w:rPr>
          <w:spacing w:val="17"/>
          <w:lang w:val="en-GB"/>
          <w:rPrChange w:id="4036" w:author="schulz" w:date="2016-01-10T18:02:00Z">
            <w:rPr>
              <w:spacing w:val="17"/>
            </w:rPr>
          </w:rPrChange>
        </w:rPr>
        <w:t xml:space="preserve"> </w:t>
      </w:r>
      <w:r w:rsidRPr="003140DF">
        <w:rPr>
          <w:lang w:val="en-GB"/>
          <w:rPrChange w:id="4037" w:author="schulz" w:date="2016-01-10T18:02:00Z">
            <w:rPr/>
          </w:rPrChange>
        </w:rPr>
        <w:t>of</w:t>
      </w:r>
      <w:r w:rsidRPr="003140DF">
        <w:rPr>
          <w:spacing w:val="17"/>
          <w:lang w:val="en-GB"/>
          <w:rPrChange w:id="4038" w:author="schulz" w:date="2016-01-10T18:02:00Z">
            <w:rPr>
              <w:spacing w:val="17"/>
            </w:rPr>
          </w:rPrChange>
        </w:rPr>
        <w:t xml:space="preserve"> </w:t>
      </w:r>
      <w:r w:rsidRPr="003140DF">
        <w:rPr>
          <w:lang w:val="en-GB"/>
          <w:rPrChange w:id="4039" w:author="schulz" w:date="2016-01-10T18:02:00Z">
            <w:rPr/>
          </w:rPrChange>
        </w:rPr>
        <w:t>the</w:t>
      </w:r>
      <w:r w:rsidRPr="003140DF">
        <w:rPr>
          <w:spacing w:val="17"/>
          <w:lang w:val="en-GB"/>
          <w:rPrChange w:id="4040" w:author="schulz" w:date="2016-01-10T18:02:00Z">
            <w:rPr>
              <w:spacing w:val="17"/>
            </w:rPr>
          </w:rPrChange>
        </w:rPr>
        <w:t xml:space="preserve"> </w:t>
      </w:r>
      <w:r w:rsidRPr="003140DF">
        <w:rPr>
          <w:lang w:val="en-GB"/>
          <w:rPrChange w:id="4041" w:author="schulz" w:date="2016-01-10T18:02:00Z">
            <w:rPr/>
          </w:rPrChange>
        </w:rPr>
        <w:t>content</w:t>
      </w:r>
      <w:r w:rsidRPr="003140DF">
        <w:rPr>
          <w:spacing w:val="17"/>
          <w:lang w:val="en-GB"/>
          <w:rPrChange w:id="4042" w:author="schulz" w:date="2016-01-10T18:02:00Z">
            <w:rPr>
              <w:spacing w:val="17"/>
            </w:rPr>
          </w:rPrChange>
        </w:rPr>
        <w:t xml:space="preserve"> </w:t>
      </w:r>
      <w:r w:rsidRPr="003140DF">
        <w:rPr>
          <w:lang w:val="en-GB"/>
          <w:rPrChange w:id="4043" w:author="schulz" w:date="2016-01-10T18:02:00Z">
            <w:rPr/>
          </w:rPrChange>
        </w:rPr>
        <w:t>of</w:t>
      </w:r>
      <w:r w:rsidRPr="003140DF">
        <w:rPr>
          <w:spacing w:val="18"/>
          <w:lang w:val="en-GB"/>
          <w:rPrChange w:id="4044" w:author="schulz" w:date="2016-01-10T18:02:00Z">
            <w:rPr>
              <w:spacing w:val="18"/>
            </w:rPr>
          </w:rPrChange>
        </w:rPr>
        <w:t xml:space="preserve"> </w:t>
      </w:r>
      <w:r w:rsidRPr="003140DF">
        <w:rPr>
          <w:lang w:val="en-GB"/>
          <w:rPrChange w:id="4045" w:author="schulz" w:date="2016-01-10T18:02:00Z">
            <w:rPr/>
          </w:rPrChange>
        </w:rPr>
        <w:t>biological</w:t>
      </w:r>
      <w:r w:rsidRPr="003140DF">
        <w:rPr>
          <w:spacing w:val="17"/>
          <w:lang w:val="en-GB"/>
          <w:rPrChange w:id="4046" w:author="schulz" w:date="2016-01-10T18:02:00Z">
            <w:rPr>
              <w:spacing w:val="17"/>
            </w:rPr>
          </w:rPrChange>
        </w:rPr>
        <w:t xml:space="preserve"> </w:t>
      </w:r>
      <w:r w:rsidRPr="003140DF">
        <w:rPr>
          <w:lang w:val="en-GB"/>
          <w:rPrChange w:id="4047" w:author="schulz" w:date="2016-01-10T18:02:00Z">
            <w:rPr/>
          </w:rPrChange>
        </w:rPr>
        <w:t>databases</w:t>
      </w:r>
      <w:r w:rsidRPr="003140DF">
        <w:rPr>
          <w:spacing w:val="17"/>
          <w:lang w:val="en-GB"/>
          <w:rPrChange w:id="4048" w:author="schulz" w:date="2016-01-10T18:02:00Z">
            <w:rPr>
              <w:spacing w:val="17"/>
            </w:rPr>
          </w:rPrChange>
        </w:rPr>
        <w:t xml:space="preserve"> </w:t>
      </w:r>
      <w:r w:rsidRPr="003140DF">
        <w:rPr>
          <w:lang w:val="en-GB"/>
          <w:rPrChange w:id="4049" w:author="schulz" w:date="2016-01-10T18:02:00Z">
            <w:rPr/>
          </w:rPrChange>
        </w:rPr>
        <w:t>yielded</w:t>
      </w:r>
      <w:r w:rsidRPr="003140DF">
        <w:rPr>
          <w:spacing w:val="17"/>
          <w:lang w:val="en-GB"/>
          <w:rPrChange w:id="4050" w:author="schulz" w:date="2016-01-10T18:02:00Z">
            <w:rPr>
              <w:spacing w:val="17"/>
            </w:rPr>
          </w:rPrChange>
        </w:rPr>
        <w:t xml:space="preserve"> </w:t>
      </w:r>
      <w:r w:rsidRPr="003140DF">
        <w:rPr>
          <w:lang w:val="en-GB"/>
          <w:rPrChange w:id="4051" w:author="schulz" w:date="2016-01-10T18:02:00Z">
            <w:rPr/>
          </w:rPrChange>
        </w:rPr>
        <w:t>a</w:t>
      </w:r>
      <w:r w:rsidRPr="003140DF">
        <w:rPr>
          <w:w w:val="99"/>
          <w:lang w:val="en-GB"/>
          <w:rPrChange w:id="4052" w:author="schulz" w:date="2016-01-10T18:02:00Z">
            <w:rPr>
              <w:w w:val="99"/>
            </w:rPr>
          </w:rPrChange>
        </w:rPr>
        <w:t xml:space="preserve"> </w:t>
      </w:r>
      <w:r w:rsidRPr="003140DF">
        <w:rPr>
          <w:lang w:val="en-GB"/>
          <w:rPrChange w:id="4053" w:author="schulz" w:date="2016-01-10T18:02:00Z">
            <w:rPr/>
          </w:rPrChange>
        </w:rPr>
        <w:t>set of</w:t>
      </w:r>
      <w:r w:rsidRPr="003140DF">
        <w:rPr>
          <w:spacing w:val="1"/>
          <w:lang w:val="en-GB"/>
          <w:rPrChange w:id="4054" w:author="schulz" w:date="2016-01-10T18:02:00Z">
            <w:rPr>
              <w:spacing w:val="1"/>
            </w:rPr>
          </w:rPrChange>
        </w:rPr>
        <w:t xml:space="preserve"> </w:t>
      </w:r>
      <w:r w:rsidRPr="003140DF">
        <w:rPr>
          <w:lang w:val="en-GB"/>
          <w:rPrChange w:id="4055" w:author="schulz" w:date="2016-01-10T18:02:00Z">
            <w:rPr/>
          </w:rPrChange>
        </w:rPr>
        <w:t>ontology patterns,</w:t>
      </w:r>
      <w:r w:rsidRPr="003140DF">
        <w:rPr>
          <w:spacing w:val="3"/>
          <w:lang w:val="en-GB"/>
          <w:rPrChange w:id="4056" w:author="schulz" w:date="2016-01-10T18:02:00Z">
            <w:rPr>
              <w:spacing w:val="3"/>
            </w:rPr>
          </w:rPrChange>
        </w:rPr>
        <w:t xml:space="preserve"> </w:t>
      </w:r>
      <w:r w:rsidRPr="003140DF">
        <w:rPr>
          <w:lang w:val="en-GB"/>
          <w:rPrChange w:id="4057" w:author="schulz" w:date="2016-01-10T18:02:00Z">
            <w:rPr/>
          </w:rPrChange>
        </w:rPr>
        <w:t>which</w:t>
      </w:r>
      <w:r w:rsidRPr="003140DF">
        <w:rPr>
          <w:spacing w:val="1"/>
          <w:lang w:val="en-GB"/>
          <w:rPrChange w:id="4058" w:author="schulz" w:date="2016-01-10T18:02:00Z">
            <w:rPr>
              <w:spacing w:val="1"/>
            </w:rPr>
          </w:rPrChange>
        </w:rPr>
        <w:t xml:space="preserve"> </w:t>
      </w:r>
      <w:r w:rsidRPr="003140DF">
        <w:rPr>
          <w:lang w:val="en-GB"/>
          <w:rPrChange w:id="4059" w:author="schulz" w:date="2016-01-10T18:02:00Z">
            <w:rPr/>
          </w:rPrChange>
        </w:rPr>
        <w:t>were used to translate</w:t>
      </w:r>
      <w:r w:rsidRPr="003140DF">
        <w:rPr>
          <w:spacing w:val="1"/>
          <w:lang w:val="en-GB"/>
          <w:rPrChange w:id="4060" w:author="schulz" w:date="2016-01-10T18:02:00Z">
            <w:rPr>
              <w:spacing w:val="1"/>
            </w:rPr>
          </w:rPrChange>
        </w:rPr>
        <w:t xml:space="preserve"> </w:t>
      </w:r>
      <w:r w:rsidRPr="003140DF">
        <w:rPr>
          <w:lang w:val="en-GB"/>
          <w:rPrChange w:id="4061" w:author="schulz" w:date="2016-01-10T18:02:00Z">
            <w:rPr/>
          </w:rPrChange>
        </w:rPr>
        <w:t>databases</w:t>
      </w:r>
      <w:r w:rsidRPr="002C029A">
        <w:rPr>
          <w:lang w:val="en-GB"/>
        </w:rPr>
        <w:t>’</w:t>
      </w:r>
      <w:r w:rsidRPr="003140DF">
        <w:rPr>
          <w:lang w:val="en-GB"/>
          <w:rPrChange w:id="4062" w:author="schulz" w:date="2016-01-10T18:02:00Z">
            <w:rPr/>
          </w:rPrChange>
        </w:rPr>
        <w:t xml:space="preserve"> content</w:t>
      </w:r>
      <w:r w:rsidRPr="003140DF">
        <w:rPr>
          <w:w w:val="99"/>
          <w:lang w:val="en-GB"/>
          <w:rPrChange w:id="4063" w:author="schulz" w:date="2016-01-10T18:02:00Z">
            <w:rPr>
              <w:w w:val="99"/>
            </w:rPr>
          </w:rPrChange>
        </w:rPr>
        <w:t xml:space="preserve"> </w:t>
      </w:r>
      <w:r w:rsidRPr="003140DF">
        <w:rPr>
          <w:lang w:val="en-GB"/>
          <w:rPrChange w:id="4064" w:author="schulz" w:date="2016-01-10T18:02:00Z">
            <w:rPr/>
          </w:rPrChange>
        </w:rPr>
        <w:t>into</w:t>
      </w:r>
      <w:r w:rsidRPr="003140DF">
        <w:rPr>
          <w:spacing w:val="-10"/>
          <w:lang w:val="en-GB"/>
          <w:rPrChange w:id="4065" w:author="schulz" w:date="2016-01-10T18:02:00Z">
            <w:rPr>
              <w:spacing w:val="-10"/>
            </w:rPr>
          </w:rPrChange>
        </w:rPr>
        <w:t xml:space="preserve"> </w:t>
      </w:r>
      <w:r w:rsidRPr="003140DF">
        <w:rPr>
          <w:lang w:val="en-GB"/>
          <w:rPrChange w:id="4066" w:author="schulz" w:date="2016-01-10T18:02:00Z">
            <w:rPr/>
          </w:rPrChange>
        </w:rPr>
        <w:t>formal</w:t>
      </w:r>
      <w:r w:rsidRPr="003140DF">
        <w:rPr>
          <w:spacing w:val="-9"/>
          <w:lang w:val="en-GB"/>
          <w:rPrChange w:id="4067" w:author="schulz" w:date="2016-01-10T18:02:00Z">
            <w:rPr>
              <w:spacing w:val="-9"/>
            </w:rPr>
          </w:rPrChange>
        </w:rPr>
        <w:t xml:space="preserve"> </w:t>
      </w:r>
      <w:r w:rsidRPr="003140DF">
        <w:rPr>
          <w:lang w:val="en-GB"/>
          <w:rPrChange w:id="4068" w:author="schulz" w:date="2016-01-10T18:02:00Z">
            <w:rPr/>
          </w:rPrChange>
        </w:rPr>
        <w:t>ontologies.</w:t>
      </w:r>
      <w:r w:rsidRPr="003140DF">
        <w:rPr>
          <w:spacing w:val="-8"/>
          <w:lang w:val="en-GB"/>
          <w:rPrChange w:id="4069" w:author="schulz" w:date="2016-01-10T18:02:00Z">
            <w:rPr>
              <w:spacing w:val="-8"/>
            </w:rPr>
          </w:rPrChange>
        </w:rPr>
        <w:t xml:space="preserve"> </w:t>
      </w:r>
      <w:r w:rsidRPr="003140DF">
        <w:rPr>
          <w:lang w:val="en-GB"/>
          <w:rPrChange w:id="4070" w:author="schulz" w:date="2016-01-10T18:02:00Z">
            <w:rPr/>
          </w:rPrChange>
        </w:rPr>
        <w:t>The</w:t>
      </w:r>
      <w:r w:rsidRPr="003140DF">
        <w:rPr>
          <w:spacing w:val="-9"/>
          <w:lang w:val="en-GB"/>
          <w:rPrChange w:id="4071" w:author="schulz" w:date="2016-01-10T18:02:00Z">
            <w:rPr>
              <w:spacing w:val="-9"/>
            </w:rPr>
          </w:rPrChange>
        </w:rPr>
        <w:t xml:space="preserve"> </w:t>
      </w:r>
      <w:r w:rsidRPr="003140DF">
        <w:rPr>
          <w:lang w:val="en-GB"/>
          <w:rPrChange w:id="4072" w:author="schulz" w:date="2016-01-10T18:02:00Z">
            <w:rPr/>
          </w:rPrChange>
        </w:rPr>
        <w:t>resultant</w:t>
      </w:r>
      <w:r w:rsidRPr="003140DF">
        <w:rPr>
          <w:spacing w:val="-9"/>
          <w:lang w:val="en-GB"/>
          <w:rPrChange w:id="4073" w:author="schulz" w:date="2016-01-10T18:02:00Z">
            <w:rPr>
              <w:spacing w:val="-9"/>
            </w:rPr>
          </w:rPrChange>
        </w:rPr>
        <w:t xml:space="preserve"> </w:t>
      </w:r>
      <w:r w:rsidRPr="003140DF">
        <w:rPr>
          <w:lang w:val="en-GB"/>
          <w:rPrChange w:id="4074" w:author="schulz" w:date="2016-01-10T18:02:00Z">
            <w:rPr/>
          </w:rPrChange>
        </w:rPr>
        <w:t>ontological</w:t>
      </w:r>
      <w:r w:rsidRPr="003140DF">
        <w:rPr>
          <w:spacing w:val="-10"/>
          <w:lang w:val="en-GB"/>
          <w:rPrChange w:id="4075" w:author="schulz" w:date="2016-01-10T18:02:00Z">
            <w:rPr>
              <w:spacing w:val="-10"/>
            </w:rPr>
          </w:rPrChange>
        </w:rPr>
        <w:t xml:space="preserve"> </w:t>
      </w:r>
      <w:r w:rsidRPr="003140DF">
        <w:rPr>
          <w:lang w:val="en-GB"/>
          <w:rPrChange w:id="4076" w:author="schulz" w:date="2016-01-10T18:02:00Z">
            <w:rPr/>
          </w:rPrChange>
        </w:rPr>
        <w:t>content</w:t>
      </w:r>
      <w:r w:rsidRPr="003140DF">
        <w:rPr>
          <w:spacing w:val="-9"/>
          <w:lang w:val="en-GB"/>
          <w:rPrChange w:id="4077" w:author="schulz" w:date="2016-01-10T18:02:00Z">
            <w:rPr>
              <w:spacing w:val="-9"/>
            </w:rPr>
          </w:rPrChange>
        </w:rPr>
        <w:t xml:space="preserve"> </w:t>
      </w:r>
      <w:r w:rsidRPr="003140DF">
        <w:rPr>
          <w:spacing w:val="-1"/>
          <w:lang w:val="en-GB"/>
          <w:rPrChange w:id="4078" w:author="schulz" w:date="2016-01-10T18:02:00Z">
            <w:rPr>
              <w:spacing w:val="-1"/>
            </w:rPr>
          </w:rPrChange>
        </w:rPr>
        <w:t>was</w:t>
      </w:r>
      <w:r w:rsidRPr="003140DF">
        <w:rPr>
          <w:spacing w:val="-9"/>
          <w:lang w:val="en-GB"/>
          <w:rPrChange w:id="4079" w:author="schulz" w:date="2016-01-10T18:02:00Z">
            <w:rPr>
              <w:spacing w:val="-9"/>
            </w:rPr>
          </w:rPrChange>
        </w:rPr>
        <w:t xml:space="preserve"> </w:t>
      </w:r>
      <w:r w:rsidRPr="003140DF">
        <w:rPr>
          <w:lang w:val="en-GB"/>
          <w:rPrChange w:id="4080" w:author="schulz" w:date="2016-01-10T18:02:00Z">
            <w:rPr/>
          </w:rPrChange>
        </w:rPr>
        <w:t>presented</w:t>
      </w:r>
      <w:r w:rsidRPr="003140DF">
        <w:rPr>
          <w:spacing w:val="-10"/>
          <w:lang w:val="en-GB"/>
          <w:rPrChange w:id="4081" w:author="schulz" w:date="2016-01-10T18:02:00Z">
            <w:rPr>
              <w:spacing w:val="-10"/>
            </w:rPr>
          </w:rPrChange>
        </w:rPr>
        <w:t xml:space="preserve"> </w:t>
      </w:r>
      <w:r w:rsidRPr="003140DF">
        <w:rPr>
          <w:lang w:val="en-GB"/>
          <w:rPrChange w:id="4082" w:author="schulz" w:date="2016-01-10T18:02:00Z">
            <w:rPr/>
          </w:rPrChange>
        </w:rPr>
        <w:t>to</w:t>
      </w:r>
      <w:r w:rsidRPr="003140DF">
        <w:rPr>
          <w:spacing w:val="21"/>
          <w:w w:val="99"/>
          <w:lang w:val="en-GB"/>
          <w:rPrChange w:id="4083" w:author="schulz" w:date="2016-01-10T18:02:00Z">
            <w:rPr>
              <w:spacing w:val="21"/>
              <w:w w:val="99"/>
            </w:rPr>
          </w:rPrChange>
        </w:rPr>
        <w:t xml:space="preserve"> </w:t>
      </w:r>
      <w:r w:rsidRPr="003140DF">
        <w:rPr>
          <w:lang w:val="en-GB"/>
          <w:rPrChange w:id="4084" w:author="schulz" w:date="2016-01-10T18:02:00Z">
            <w:rPr/>
          </w:rPrChange>
        </w:rPr>
        <w:t>formal</w:t>
      </w:r>
      <w:r w:rsidRPr="003140DF">
        <w:rPr>
          <w:spacing w:val="-6"/>
          <w:lang w:val="en-GB"/>
          <w:rPrChange w:id="4085" w:author="schulz" w:date="2016-01-10T18:02:00Z">
            <w:rPr>
              <w:spacing w:val="-6"/>
            </w:rPr>
          </w:rPrChange>
        </w:rPr>
        <w:t xml:space="preserve"> </w:t>
      </w:r>
      <w:r w:rsidRPr="003140DF">
        <w:rPr>
          <w:spacing w:val="-1"/>
          <w:lang w:val="en-GB"/>
          <w:rPrChange w:id="4086" w:author="schulz" w:date="2016-01-10T18:02:00Z">
            <w:rPr>
              <w:spacing w:val="-1"/>
            </w:rPr>
          </w:rPrChange>
        </w:rPr>
        <w:t>scrutiny</w:t>
      </w:r>
      <w:r w:rsidRPr="003140DF">
        <w:rPr>
          <w:spacing w:val="-5"/>
          <w:lang w:val="en-GB"/>
          <w:rPrChange w:id="4087" w:author="schulz" w:date="2016-01-10T18:02:00Z">
            <w:rPr>
              <w:spacing w:val="-5"/>
            </w:rPr>
          </w:rPrChange>
        </w:rPr>
        <w:t xml:space="preserve"> </w:t>
      </w:r>
      <w:r w:rsidRPr="003140DF">
        <w:rPr>
          <w:lang w:val="en-GB"/>
          <w:rPrChange w:id="4088" w:author="schulz" w:date="2016-01-10T18:02:00Z">
            <w:rPr/>
          </w:rPrChange>
        </w:rPr>
        <w:t>with</w:t>
      </w:r>
      <w:r w:rsidRPr="003140DF">
        <w:rPr>
          <w:spacing w:val="-5"/>
          <w:lang w:val="en-GB"/>
          <w:rPrChange w:id="4089" w:author="schulz" w:date="2016-01-10T18:02:00Z">
            <w:rPr>
              <w:spacing w:val="-5"/>
            </w:rPr>
          </w:rPrChange>
        </w:rPr>
        <w:t xml:space="preserve"> </w:t>
      </w:r>
      <w:r w:rsidRPr="003140DF">
        <w:rPr>
          <w:lang w:val="en-GB"/>
          <w:rPrChange w:id="4090" w:author="schulz" w:date="2016-01-10T18:02:00Z">
            <w:rPr/>
          </w:rPrChange>
        </w:rPr>
        <w:t>DL</w:t>
      </w:r>
      <w:r w:rsidRPr="003140DF">
        <w:rPr>
          <w:spacing w:val="-5"/>
          <w:lang w:val="en-GB"/>
          <w:rPrChange w:id="4091" w:author="schulz" w:date="2016-01-10T18:02:00Z">
            <w:rPr>
              <w:spacing w:val="-5"/>
            </w:rPr>
          </w:rPrChange>
        </w:rPr>
        <w:t xml:space="preserve"> </w:t>
      </w:r>
      <w:r w:rsidRPr="003140DF">
        <w:rPr>
          <w:lang w:val="en-GB"/>
          <w:rPrChange w:id="4092" w:author="schulz" w:date="2016-01-10T18:02:00Z">
            <w:rPr/>
          </w:rPrChange>
        </w:rPr>
        <w:t>queries,</w:t>
      </w:r>
      <w:r w:rsidRPr="003140DF">
        <w:rPr>
          <w:spacing w:val="-5"/>
          <w:lang w:val="en-GB"/>
          <w:rPrChange w:id="4093" w:author="schulz" w:date="2016-01-10T18:02:00Z">
            <w:rPr>
              <w:spacing w:val="-5"/>
            </w:rPr>
          </w:rPrChange>
        </w:rPr>
        <w:t xml:space="preserve"> </w:t>
      </w:r>
      <w:r w:rsidRPr="003140DF">
        <w:rPr>
          <w:lang w:val="en-GB"/>
          <w:rPrChange w:id="4094" w:author="schulz" w:date="2016-01-10T18:02:00Z">
            <w:rPr/>
          </w:rPrChange>
        </w:rPr>
        <w:t>answered</w:t>
      </w:r>
      <w:r w:rsidRPr="003140DF">
        <w:rPr>
          <w:spacing w:val="-6"/>
          <w:lang w:val="en-GB"/>
          <w:rPrChange w:id="4095" w:author="schulz" w:date="2016-01-10T18:02:00Z">
            <w:rPr>
              <w:spacing w:val="-6"/>
            </w:rPr>
          </w:rPrChange>
        </w:rPr>
        <w:t xml:space="preserve"> </w:t>
      </w:r>
      <w:r w:rsidRPr="003140DF">
        <w:rPr>
          <w:lang w:val="en-GB"/>
          <w:rPrChange w:id="4096" w:author="schulz" w:date="2016-01-10T18:02:00Z">
            <w:rPr/>
          </w:rPrChange>
        </w:rPr>
        <w:t>only</w:t>
      </w:r>
      <w:r w:rsidRPr="003140DF">
        <w:rPr>
          <w:spacing w:val="-5"/>
          <w:lang w:val="en-GB"/>
          <w:rPrChange w:id="4097" w:author="schulz" w:date="2016-01-10T18:02:00Z">
            <w:rPr>
              <w:spacing w:val="-5"/>
            </w:rPr>
          </w:rPrChange>
        </w:rPr>
        <w:t xml:space="preserve"> </w:t>
      </w:r>
      <w:r w:rsidRPr="003140DF">
        <w:rPr>
          <w:lang w:val="en-GB"/>
          <w:rPrChange w:id="4098" w:author="schulz" w:date="2016-01-10T18:02:00Z">
            <w:rPr/>
          </w:rPrChange>
        </w:rPr>
        <w:t>by</w:t>
      </w:r>
      <w:r w:rsidRPr="003140DF">
        <w:rPr>
          <w:spacing w:val="-5"/>
          <w:lang w:val="en-GB"/>
          <w:rPrChange w:id="4099" w:author="schulz" w:date="2016-01-10T18:02:00Z">
            <w:rPr>
              <w:spacing w:val="-5"/>
            </w:rPr>
          </w:rPrChange>
        </w:rPr>
        <w:t xml:space="preserve"> </w:t>
      </w:r>
      <w:r w:rsidRPr="003140DF">
        <w:rPr>
          <w:lang w:val="en-GB"/>
          <w:rPrChange w:id="4100" w:author="schulz" w:date="2016-01-10T18:02:00Z">
            <w:rPr/>
          </w:rPrChange>
        </w:rPr>
        <w:t>means</w:t>
      </w:r>
      <w:r w:rsidRPr="003140DF">
        <w:rPr>
          <w:spacing w:val="-5"/>
          <w:lang w:val="en-GB"/>
          <w:rPrChange w:id="4101" w:author="schulz" w:date="2016-01-10T18:02:00Z">
            <w:rPr>
              <w:spacing w:val="-5"/>
            </w:rPr>
          </w:rPrChange>
        </w:rPr>
        <w:t xml:space="preserve"> </w:t>
      </w:r>
      <w:r w:rsidRPr="003140DF">
        <w:rPr>
          <w:lang w:val="en-GB"/>
          <w:rPrChange w:id="4102" w:author="schulz" w:date="2016-01-10T18:02:00Z">
            <w:rPr/>
          </w:rPrChange>
        </w:rPr>
        <w:t>of</w:t>
      </w:r>
      <w:r w:rsidRPr="003140DF">
        <w:rPr>
          <w:spacing w:val="-5"/>
          <w:lang w:val="en-GB"/>
          <w:rPrChange w:id="4103" w:author="schulz" w:date="2016-01-10T18:02:00Z">
            <w:rPr>
              <w:spacing w:val="-5"/>
            </w:rPr>
          </w:rPrChange>
        </w:rPr>
        <w:t xml:space="preserve"> </w:t>
      </w:r>
      <w:r w:rsidRPr="003140DF">
        <w:rPr>
          <w:lang w:val="en-GB"/>
          <w:rPrChange w:id="4104" w:author="schulz" w:date="2016-01-10T18:02:00Z">
            <w:rPr/>
          </w:rPrChange>
        </w:rPr>
        <w:t>reasoning.</w:t>
      </w:r>
    </w:p>
    <w:p w14:paraId="35FAC165" w14:textId="77777777" w:rsidR="00F20945" w:rsidRPr="003140DF" w:rsidRDefault="00F20945">
      <w:pPr>
        <w:pStyle w:val="Corpodetexto"/>
        <w:kinsoku w:val="0"/>
        <w:overflowPunct w:val="0"/>
        <w:spacing w:line="285" w:lineRule="auto"/>
        <w:ind w:left="2061" w:firstLine="239"/>
        <w:jc w:val="both"/>
        <w:rPr>
          <w:lang w:val="en-GB"/>
          <w:rPrChange w:id="4105" w:author="schulz" w:date="2016-01-10T18:02:00Z">
            <w:rPr/>
          </w:rPrChange>
        </w:rPr>
      </w:pPr>
      <w:r w:rsidRPr="003140DF">
        <w:rPr>
          <w:lang w:val="en-GB"/>
          <w:rPrChange w:id="4106" w:author="schulz" w:date="2016-01-10T18:02:00Z">
            <w:rPr/>
          </w:rPrChange>
        </w:rPr>
        <w:t>As</w:t>
      </w:r>
      <w:r w:rsidRPr="003140DF">
        <w:rPr>
          <w:spacing w:val="20"/>
          <w:lang w:val="en-GB"/>
          <w:rPrChange w:id="4107" w:author="schulz" w:date="2016-01-10T18:02:00Z">
            <w:rPr>
              <w:spacing w:val="20"/>
            </w:rPr>
          </w:rPrChange>
        </w:rPr>
        <w:t xml:space="preserve"> </w:t>
      </w:r>
      <w:r w:rsidRPr="003140DF">
        <w:rPr>
          <w:lang w:val="en-GB"/>
          <w:rPrChange w:id="4108" w:author="schulz" w:date="2016-01-10T18:02:00Z">
            <w:rPr/>
          </w:rPrChange>
        </w:rPr>
        <w:t>we</w:t>
      </w:r>
      <w:r w:rsidRPr="003140DF">
        <w:rPr>
          <w:spacing w:val="20"/>
          <w:lang w:val="en-GB"/>
          <w:rPrChange w:id="4109" w:author="schulz" w:date="2016-01-10T18:02:00Z">
            <w:rPr>
              <w:spacing w:val="20"/>
            </w:rPr>
          </w:rPrChange>
        </w:rPr>
        <w:t xml:space="preserve"> </w:t>
      </w:r>
      <w:r w:rsidRPr="003140DF">
        <w:rPr>
          <w:spacing w:val="-1"/>
          <w:lang w:val="en-GB"/>
          <w:rPrChange w:id="4110" w:author="schulz" w:date="2016-01-10T18:02:00Z">
            <w:rPr>
              <w:spacing w:val="-1"/>
            </w:rPr>
          </w:rPrChange>
        </w:rPr>
        <w:t>exemplified</w:t>
      </w:r>
      <w:r w:rsidRPr="003140DF">
        <w:rPr>
          <w:spacing w:val="21"/>
          <w:lang w:val="en-GB"/>
          <w:rPrChange w:id="4111" w:author="schulz" w:date="2016-01-10T18:02:00Z">
            <w:rPr>
              <w:spacing w:val="21"/>
            </w:rPr>
          </w:rPrChange>
        </w:rPr>
        <w:t xml:space="preserve"> </w:t>
      </w:r>
      <w:r w:rsidRPr="003140DF">
        <w:rPr>
          <w:lang w:val="en-GB"/>
          <w:rPrChange w:id="4112" w:author="schulz" w:date="2016-01-10T18:02:00Z">
            <w:rPr/>
          </w:rPrChange>
        </w:rPr>
        <w:t>our</w:t>
      </w:r>
      <w:r w:rsidRPr="003140DF">
        <w:rPr>
          <w:spacing w:val="20"/>
          <w:lang w:val="en-GB"/>
          <w:rPrChange w:id="4113" w:author="schulz" w:date="2016-01-10T18:02:00Z">
            <w:rPr>
              <w:spacing w:val="20"/>
            </w:rPr>
          </w:rPrChange>
        </w:rPr>
        <w:t xml:space="preserve"> </w:t>
      </w:r>
      <w:r w:rsidRPr="003140DF">
        <w:rPr>
          <w:spacing w:val="-1"/>
          <w:lang w:val="en-GB"/>
          <w:rPrChange w:id="4114" w:author="schulz" w:date="2016-01-10T18:02:00Z">
            <w:rPr>
              <w:spacing w:val="-1"/>
            </w:rPr>
          </w:rPrChange>
        </w:rPr>
        <w:t>framework</w:t>
      </w:r>
      <w:r w:rsidRPr="003140DF">
        <w:rPr>
          <w:spacing w:val="21"/>
          <w:lang w:val="en-GB"/>
          <w:rPrChange w:id="4115" w:author="schulz" w:date="2016-01-10T18:02:00Z">
            <w:rPr>
              <w:spacing w:val="21"/>
            </w:rPr>
          </w:rPrChange>
        </w:rPr>
        <w:t xml:space="preserve"> </w:t>
      </w:r>
      <w:r w:rsidRPr="003140DF">
        <w:rPr>
          <w:lang w:val="en-GB"/>
          <w:rPrChange w:id="4116" w:author="schulz" w:date="2016-01-10T18:02:00Z">
            <w:rPr/>
          </w:rPrChange>
        </w:rPr>
        <w:t>under</w:t>
      </w:r>
      <w:r w:rsidRPr="003140DF">
        <w:rPr>
          <w:spacing w:val="20"/>
          <w:lang w:val="en-GB"/>
          <w:rPrChange w:id="4117" w:author="schulz" w:date="2016-01-10T18:02:00Z">
            <w:rPr>
              <w:spacing w:val="20"/>
            </w:rPr>
          </w:rPrChange>
        </w:rPr>
        <w:t xml:space="preserve"> </w:t>
      </w:r>
      <w:r w:rsidRPr="003140DF">
        <w:rPr>
          <w:lang w:val="en-GB"/>
          <w:rPrChange w:id="4118" w:author="schulz" w:date="2016-01-10T18:02:00Z">
            <w:rPr/>
          </w:rPrChange>
        </w:rPr>
        <w:t>the</w:t>
      </w:r>
      <w:r w:rsidRPr="003140DF">
        <w:rPr>
          <w:spacing w:val="21"/>
          <w:lang w:val="en-GB"/>
          <w:rPrChange w:id="4119" w:author="schulz" w:date="2016-01-10T18:02:00Z">
            <w:rPr>
              <w:spacing w:val="21"/>
            </w:rPr>
          </w:rPrChange>
        </w:rPr>
        <w:t xml:space="preserve"> </w:t>
      </w:r>
      <w:r w:rsidRPr="003140DF">
        <w:rPr>
          <w:lang w:val="en-GB"/>
          <w:rPrChange w:id="4120" w:author="schulz" w:date="2016-01-10T18:02:00Z">
            <w:rPr/>
          </w:rPrChange>
        </w:rPr>
        <w:t>biological</w:t>
      </w:r>
      <w:r w:rsidRPr="003140DF">
        <w:rPr>
          <w:spacing w:val="20"/>
          <w:lang w:val="en-GB"/>
          <w:rPrChange w:id="4121" w:author="schulz" w:date="2016-01-10T18:02:00Z">
            <w:rPr>
              <w:spacing w:val="20"/>
            </w:rPr>
          </w:rPrChange>
        </w:rPr>
        <w:t xml:space="preserve"> </w:t>
      </w:r>
      <w:r w:rsidRPr="003140DF">
        <w:rPr>
          <w:lang w:val="en-GB"/>
          <w:rPrChange w:id="4122" w:author="schulz" w:date="2016-01-10T18:02:00Z">
            <w:rPr/>
          </w:rPrChange>
        </w:rPr>
        <w:t>domain,</w:t>
      </w:r>
      <w:r w:rsidRPr="003140DF">
        <w:rPr>
          <w:spacing w:val="33"/>
          <w:lang w:val="en-GB"/>
          <w:rPrChange w:id="4123" w:author="schulz" w:date="2016-01-10T18:02:00Z">
            <w:rPr>
              <w:spacing w:val="33"/>
            </w:rPr>
          </w:rPrChange>
        </w:rPr>
        <w:t xml:space="preserve"> </w:t>
      </w:r>
      <w:r w:rsidRPr="003140DF">
        <w:rPr>
          <w:lang w:val="en-GB"/>
          <w:rPrChange w:id="4124" w:author="schulz" w:date="2016-01-10T18:02:00Z">
            <w:rPr/>
          </w:rPrChange>
        </w:rPr>
        <w:t>it</w:t>
      </w:r>
      <w:r w:rsidRPr="003140DF">
        <w:rPr>
          <w:spacing w:val="29"/>
          <w:w w:val="99"/>
          <w:lang w:val="en-GB"/>
          <w:rPrChange w:id="4125" w:author="schulz" w:date="2016-01-10T18:02:00Z">
            <w:rPr>
              <w:spacing w:val="29"/>
              <w:w w:val="99"/>
            </w:rPr>
          </w:rPrChange>
        </w:rPr>
        <w:t xml:space="preserve"> </w:t>
      </w:r>
      <w:r w:rsidRPr="003140DF">
        <w:rPr>
          <w:lang w:val="en-GB"/>
          <w:rPrChange w:id="4126" w:author="schulz" w:date="2016-01-10T18:02:00Z">
            <w:rPr/>
          </w:rPrChange>
        </w:rPr>
        <w:t>can</w:t>
      </w:r>
      <w:r w:rsidRPr="003140DF">
        <w:rPr>
          <w:spacing w:val="30"/>
          <w:lang w:val="en-GB"/>
          <w:rPrChange w:id="4127" w:author="schulz" w:date="2016-01-10T18:02:00Z">
            <w:rPr>
              <w:spacing w:val="30"/>
            </w:rPr>
          </w:rPrChange>
        </w:rPr>
        <w:t xml:space="preserve"> </w:t>
      </w:r>
      <w:r w:rsidRPr="003140DF">
        <w:rPr>
          <w:lang w:val="en-GB"/>
          <w:rPrChange w:id="4128" w:author="schulz" w:date="2016-01-10T18:02:00Z">
            <w:rPr/>
          </w:rPrChange>
        </w:rPr>
        <w:t>be</w:t>
      </w:r>
      <w:r w:rsidRPr="003140DF">
        <w:rPr>
          <w:spacing w:val="30"/>
          <w:lang w:val="en-GB"/>
          <w:rPrChange w:id="4129" w:author="schulz" w:date="2016-01-10T18:02:00Z">
            <w:rPr>
              <w:spacing w:val="30"/>
            </w:rPr>
          </w:rPrChange>
        </w:rPr>
        <w:t xml:space="preserve"> </w:t>
      </w:r>
      <w:r w:rsidRPr="003140DF">
        <w:rPr>
          <w:lang w:val="en-GB"/>
          <w:rPrChange w:id="4130" w:author="schulz" w:date="2016-01-10T18:02:00Z">
            <w:rPr/>
          </w:rPrChange>
        </w:rPr>
        <w:t>ported</w:t>
      </w:r>
      <w:r w:rsidRPr="003140DF">
        <w:rPr>
          <w:spacing w:val="30"/>
          <w:lang w:val="en-GB"/>
          <w:rPrChange w:id="4131" w:author="schulz" w:date="2016-01-10T18:02:00Z">
            <w:rPr>
              <w:spacing w:val="30"/>
            </w:rPr>
          </w:rPrChange>
        </w:rPr>
        <w:t xml:space="preserve"> </w:t>
      </w:r>
      <w:r w:rsidRPr="003140DF">
        <w:rPr>
          <w:lang w:val="en-GB"/>
          <w:rPrChange w:id="4132" w:author="schulz" w:date="2016-01-10T18:02:00Z">
            <w:rPr/>
          </w:rPrChange>
        </w:rPr>
        <w:t>to</w:t>
      </w:r>
      <w:r w:rsidRPr="003140DF">
        <w:rPr>
          <w:spacing w:val="31"/>
          <w:lang w:val="en-GB"/>
          <w:rPrChange w:id="4133" w:author="schulz" w:date="2016-01-10T18:02:00Z">
            <w:rPr>
              <w:spacing w:val="31"/>
            </w:rPr>
          </w:rPrChange>
        </w:rPr>
        <w:t xml:space="preserve"> </w:t>
      </w:r>
      <w:r w:rsidRPr="003140DF">
        <w:rPr>
          <w:lang w:val="en-GB"/>
          <w:rPrChange w:id="4134" w:author="schulz" w:date="2016-01-10T18:02:00Z">
            <w:rPr/>
          </w:rPrChange>
        </w:rPr>
        <w:t>other</w:t>
      </w:r>
      <w:r w:rsidRPr="003140DF">
        <w:rPr>
          <w:spacing w:val="30"/>
          <w:lang w:val="en-GB"/>
          <w:rPrChange w:id="4135" w:author="schulz" w:date="2016-01-10T18:02:00Z">
            <w:rPr>
              <w:spacing w:val="30"/>
            </w:rPr>
          </w:rPrChange>
        </w:rPr>
        <w:t xml:space="preserve"> </w:t>
      </w:r>
      <w:r w:rsidRPr="003140DF">
        <w:rPr>
          <w:lang w:val="en-GB"/>
          <w:rPrChange w:id="4136" w:author="schulz" w:date="2016-01-10T18:02:00Z">
            <w:rPr/>
          </w:rPrChange>
        </w:rPr>
        <w:t>domains</w:t>
      </w:r>
      <w:r w:rsidRPr="003140DF">
        <w:rPr>
          <w:spacing w:val="30"/>
          <w:lang w:val="en-GB"/>
          <w:rPrChange w:id="4137" w:author="schulz" w:date="2016-01-10T18:02:00Z">
            <w:rPr>
              <w:spacing w:val="30"/>
            </w:rPr>
          </w:rPrChange>
        </w:rPr>
        <w:t xml:space="preserve"> </w:t>
      </w:r>
      <w:r w:rsidRPr="003140DF">
        <w:rPr>
          <w:lang w:val="en-GB"/>
          <w:rPrChange w:id="4138" w:author="schulz" w:date="2016-01-10T18:02:00Z">
            <w:rPr/>
          </w:rPrChange>
        </w:rPr>
        <w:t>that</w:t>
      </w:r>
      <w:r w:rsidRPr="003140DF">
        <w:rPr>
          <w:spacing w:val="30"/>
          <w:lang w:val="en-GB"/>
          <w:rPrChange w:id="4139" w:author="schulz" w:date="2016-01-10T18:02:00Z">
            <w:rPr>
              <w:spacing w:val="30"/>
            </w:rPr>
          </w:rPrChange>
        </w:rPr>
        <w:t xml:space="preserve"> </w:t>
      </w:r>
      <w:r w:rsidRPr="003140DF">
        <w:rPr>
          <w:lang w:val="en-GB"/>
          <w:rPrChange w:id="4140" w:author="schulz" w:date="2016-01-10T18:02:00Z">
            <w:rPr/>
          </w:rPrChange>
        </w:rPr>
        <w:t>include</w:t>
      </w:r>
      <w:del w:id="4141" w:author="schulz" w:date="2016-01-10T19:44:00Z">
        <w:r w:rsidRPr="003140DF" w:rsidDel="00F1026E">
          <w:rPr>
            <w:lang w:val="en-GB"/>
            <w:rPrChange w:id="4142" w:author="schulz" w:date="2016-01-10T18:02:00Z">
              <w:rPr/>
            </w:rPrChange>
          </w:rPr>
          <w:delText>s</w:delText>
        </w:r>
      </w:del>
      <w:r w:rsidRPr="003140DF">
        <w:rPr>
          <w:spacing w:val="31"/>
          <w:lang w:val="en-GB"/>
          <w:rPrChange w:id="4143" w:author="schulz" w:date="2016-01-10T18:02:00Z">
            <w:rPr>
              <w:spacing w:val="31"/>
            </w:rPr>
          </w:rPrChange>
        </w:rPr>
        <w:t xml:space="preserve"> </w:t>
      </w:r>
      <w:r w:rsidRPr="003140DF">
        <w:rPr>
          <w:lang w:val="en-GB"/>
          <w:rPrChange w:id="4144" w:author="schulz" w:date="2016-01-10T18:02:00Z">
            <w:rPr/>
          </w:rPrChange>
        </w:rPr>
        <w:t>highly</w:t>
      </w:r>
      <w:r w:rsidRPr="003140DF">
        <w:rPr>
          <w:spacing w:val="30"/>
          <w:lang w:val="en-GB"/>
          <w:rPrChange w:id="4145" w:author="schulz" w:date="2016-01-10T18:02:00Z">
            <w:rPr>
              <w:spacing w:val="30"/>
            </w:rPr>
          </w:rPrChange>
        </w:rPr>
        <w:t xml:space="preserve"> </w:t>
      </w:r>
      <w:r w:rsidRPr="003140DF">
        <w:rPr>
          <w:lang w:val="en-GB"/>
          <w:rPrChange w:id="4146" w:author="schulz" w:date="2016-01-10T18:02:00Z">
            <w:rPr/>
          </w:rPrChange>
        </w:rPr>
        <w:t>constrained</w:t>
      </w:r>
      <w:r w:rsidRPr="003140DF">
        <w:rPr>
          <w:spacing w:val="30"/>
          <w:lang w:val="en-GB"/>
          <w:rPrChange w:id="4147" w:author="schulz" w:date="2016-01-10T18:02:00Z">
            <w:rPr>
              <w:spacing w:val="30"/>
            </w:rPr>
          </w:rPrChange>
        </w:rPr>
        <w:t xml:space="preserve"> </w:t>
      </w:r>
      <w:r w:rsidRPr="003140DF">
        <w:rPr>
          <w:lang w:val="en-GB"/>
          <w:rPrChange w:id="4148" w:author="schulz" w:date="2016-01-10T18:02:00Z">
            <w:rPr/>
          </w:rPrChange>
        </w:rPr>
        <w:t>and</w:t>
      </w:r>
      <w:r w:rsidRPr="003140DF">
        <w:rPr>
          <w:w w:val="99"/>
          <w:lang w:val="en-GB"/>
          <w:rPrChange w:id="4149" w:author="schulz" w:date="2016-01-10T18:02:00Z">
            <w:rPr>
              <w:w w:val="99"/>
            </w:rPr>
          </w:rPrChange>
        </w:rPr>
        <w:t xml:space="preserve"> </w:t>
      </w:r>
      <w:r w:rsidRPr="003140DF">
        <w:rPr>
          <w:lang w:val="en-GB"/>
          <w:rPrChange w:id="4150" w:author="schulz" w:date="2016-01-10T18:02:00Z">
            <w:rPr/>
          </w:rPrChange>
        </w:rPr>
        <w:t>formalized</w:t>
      </w:r>
      <w:r w:rsidRPr="003140DF">
        <w:rPr>
          <w:spacing w:val="16"/>
          <w:lang w:val="en-GB"/>
          <w:rPrChange w:id="4151" w:author="schulz" w:date="2016-01-10T18:02:00Z">
            <w:rPr>
              <w:spacing w:val="16"/>
            </w:rPr>
          </w:rPrChange>
        </w:rPr>
        <w:t xml:space="preserve"> </w:t>
      </w:r>
      <w:r w:rsidRPr="003140DF">
        <w:rPr>
          <w:lang w:val="en-GB"/>
          <w:rPrChange w:id="4152" w:author="schulz" w:date="2016-01-10T18:02:00Z">
            <w:rPr/>
          </w:rPrChange>
        </w:rPr>
        <w:t>ontologies.</w:t>
      </w:r>
      <w:r w:rsidRPr="003140DF">
        <w:rPr>
          <w:spacing w:val="26"/>
          <w:lang w:val="en-GB"/>
          <w:rPrChange w:id="4153" w:author="schulz" w:date="2016-01-10T18:02:00Z">
            <w:rPr>
              <w:spacing w:val="26"/>
            </w:rPr>
          </w:rPrChange>
        </w:rPr>
        <w:t xml:space="preserve"> </w:t>
      </w:r>
      <w:r w:rsidRPr="003140DF">
        <w:rPr>
          <w:spacing w:val="-1"/>
          <w:lang w:val="en-GB"/>
          <w:rPrChange w:id="4154" w:author="schulz" w:date="2016-01-10T18:02:00Z">
            <w:rPr>
              <w:spacing w:val="-1"/>
            </w:rPr>
          </w:rPrChange>
        </w:rPr>
        <w:t>For</w:t>
      </w:r>
      <w:r w:rsidRPr="003140DF">
        <w:rPr>
          <w:spacing w:val="17"/>
          <w:lang w:val="en-GB"/>
          <w:rPrChange w:id="4155" w:author="schulz" w:date="2016-01-10T18:02:00Z">
            <w:rPr>
              <w:spacing w:val="17"/>
            </w:rPr>
          </w:rPrChange>
        </w:rPr>
        <w:t xml:space="preserve"> </w:t>
      </w:r>
      <w:r w:rsidRPr="003140DF">
        <w:rPr>
          <w:lang w:val="en-GB"/>
          <w:rPrChange w:id="4156" w:author="schulz" w:date="2016-01-10T18:02:00Z">
            <w:rPr/>
          </w:rPrChange>
        </w:rPr>
        <w:t>instance,</w:t>
      </w:r>
      <w:r w:rsidRPr="003140DF">
        <w:rPr>
          <w:spacing w:val="26"/>
          <w:lang w:val="en-GB"/>
          <w:rPrChange w:id="4157" w:author="schulz" w:date="2016-01-10T18:02:00Z">
            <w:rPr>
              <w:spacing w:val="26"/>
            </w:rPr>
          </w:rPrChange>
        </w:rPr>
        <w:t xml:space="preserve"> </w:t>
      </w:r>
      <w:proofErr w:type="spellStart"/>
      <w:r w:rsidRPr="003140DF">
        <w:rPr>
          <w:lang w:val="en-GB"/>
          <w:rPrChange w:id="4158" w:author="schulz" w:date="2016-01-10T18:02:00Z">
            <w:rPr/>
          </w:rPrChange>
        </w:rPr>
        <w:t>Prestes</w:t>
      </w:r>
      <w:proofErr w:type="spellEnd"/>
      <w:r w:rsidRPr="003140DF">
        <w:rPr>
          <w:spacing w:val="16"/>
          <w:lang w:val="en-GB"/>
          <w:rPrChange w:id="4159" w:author="schulz" w:date="2016-01-10T18:02:00Z">
            <w:rPr>
              <w:spacing w:val="16"/>
            </w:rPr>
          </w:rPrChange>
        </w:rPr>
        <w:t xml:space="preserve"> </w:t>
      </w:r>
      <w:r w:rsidRPr="003140DF">
        <w:rPr>
          <w:i/>
          <w:iCs/>
          <w:lang w:val="en-GB"/>
          <w:rPrChange w:id="4160" w:author="schulz" w:date="2016-01-10T18:02:00Z">
            <w:rPr>
              <w:i/>
              <w:iCs/>
            </w:rPr>
          </w:rPrChange>
        </w:rPr>
        <w:t>et</w:t>
      </w:r>
      <w:r w:rsidRPr="003140DF">
        <w:rPr>
          <w:i/>
          <w:iCs/>
          <w:spacing w:val="16"/>
          <w:lang w:val="en-GB"/>
          <w:rPrChange w:id="4161" w:author="schulz" w:date="2016-01-10T18:02:00Z">
            <w:rPr>
              <w:i/>
              <w:iCs/>
              <w:spacing w:val="16"/>
            </w:rPr>
          </w:rPrChange>
        </w:rPr>
        <w:t xml:space="preserve"> </w:t>
      </w:r>
      <w:r w:rsidRPr="003140DF">
        <w:rPr>
          <w:i/>
          <w:iCs/>
          <w:lang w:val="en-GB"/>
          <w:rPrChange w:id="4162" w:author="schulz" w:date="2016-01-10T18:02:00Z">
            <w:rPr>
              <w:i/>
              <w:iCs/>
            </w:rPr>
          </w:rPrChange>
        </w:rPr>
        <w:t>al.</w:t>
      </w:r>
      <w:r w:rsidRPr="003140DF">
        <w:rPr>
          <w:i/>
          <w:iCs/>
          <w:spacing w:val="17"/>
          <w:lang w:val="en-GB"/>
          <w:rPrChange w:id="4163" w:author="schulz" w:date="2016-01-10T18:02:00Z">
            <w:rPr>
              <w:i/>
              <w:iCs/>
              <w:spacing w:val="17"/>
            </w:rPr>
          </w:rPrChange>
        </w:rPr>
        <w:t xml:space="preserve"> </w:t>
      </w:r>
      <w:r w:rsidRPr="003140DF">
        <w:rPr>
          <w:lang w:val="en-GB"/>
          <w:rPrChange w:id="4164" w:author="schulz" w:date="2016-01-10T18:02:00Z">
            <w:rPr/>
          </w:rPrChange>
        </w:rPr>
        <w:t>(2013)</w:t>
      </w:r>
      <w:r w:rsidRPr="003140DF">
        <w:rPr>
          <w:spacing w:val="17"/>
          <w:lang w:val="en-GB"/>
          <w:rPrChange w:id="4165" w:author="schulz" w:date="2016-01-10T18:02:00Z">
            <w:rPr>
              <w:spacing w:val="17"/>
            </w:rPr>
          </w:rPrChange>
        </w:rPr>
        <w:t xml:space="preserve"> </w:t>
      </w:r>
      <w:r w:rsidRPr="003140DF">
        <w:rPr>
          <w:lang w:val="en-GB"/>
          <w:rPrChange w:id="4166" w:author="schulz" w:date="2016-01-10T18:02:00Z">
            <w:rPr/>
          </w:rPrChange>
        </w:rPr>
        <w:t>described</w:t>
      </w:r>
      <w:r w:rsidRPr="003140DF">
        <w:rPr>
          <w:spacing w:val="16"/>
          <w:lang w:val="en-GB"/>
          <w:rPrChange w:id="4167" w:author="schulz" w:date="2016-01-10T18:02:00Z">
            <w:rPr>
              <w:spacing w:val="16"/>
            </w:rPr>
          </w:rPrChange>
        </w:rPr>
        <w:t xml:space="preserve"> </w:t>
      </w:r>
      <w:r w:rsidRPr="003140DF">
        <w:rPr>
          <w:lang w:val="en-GB"/>
          <w:rPrChange w:id="4168" w:author="schulz" w:date="2016-01-10T18:02:00Z">
            <w:rPr/>
          </w:rPrChange>
        </w:rPr>
        <w:t>an</w:t>
      </w:r>
      <w:r w:rsidRPr="003140DF">
        <w:rPr>
          <w:spacing w:val="20"/>
          <w:w w:val="99"/>
          <w:lang w:val="en-GB"/>
          <w:rPrChange w:id="4169" w:author="schulz" w:date="2016-01-10T18:02:00Z">
            <w:rPr>
              <w:spacing w:val="20"/>
              <w:w w:val="99"/>
            </w:rPr>
          </w:rPrChange>
        </w:rPr>
        <w:t xml:space="preserve"> </w:t>
      </w:r>
      <w:r w:rsidRPr="003140DF">
        <w:rPr>
          <w:spacing w:val="-1"/>
          <w:lang w:val="en-GB"/>
          <w:rPrChange w:id="4170" w:author="schulz" w:date="2016-01-10T18:02:00Z">
            <w:rPr>
              <w:spacing w:val="-1"/>
            </w:rPr>
          </w:rPrChange>
        </w:rPr>
        <w:t>upper-domain</w:t>
      </w:r>
      <w:r w:rsidRPr="003140DF">
        <w:rPr>
          <w:spacing w:val="-3"/>
          <w:lang w:val="en-GB"/>
          <w:rPrChange w:id="4171" w:author="schulz" w:date="2016-01-10T18:02:00Z">
            <w:rPr>
              <w:spacing w:val="-3"/>
            </w:rPr>
          </w:rPrChange>
        </w:rPr>
        <w:t xml:space="preserve"> </w:t>
      </w:r>
      <w:r w:rsidRPr="003140DF">
        <w:rPr>
          <w:lang w:val="en-GB"/>
          <w:rPrChange w:id="4172" w:author="schulz" w:date="2016-01-10T18:02:00Z">
            <w:rPr/>
          </w:rPrChange>
        </w:rPr>
        <w:t>ontology</w:t>
      </w:r>
      <w:r w:rsidRPr="003140DF">
        <w:rPr>
          <w:spacing w:val="-4"/>
          <w:lang w:val="en-GB"/>
          <w:rPrChange w:id="4173" w:author="schulz" w:date="2016-01-10T18:02:00Z">
            <w:rPr>
              <w:spacing w:val="-4"/>
            </w:rPr>
          </w:rPrChange>
        </w:rPr>
        <w:t xml:space="preserve"> </w:t>
      </w:r>
      <w:r w:rsidRPr="003140DF">
        <w:rPr>
          <w:lang w:val="en-GB"/>
          <w:rPrChange w:id="4174" w:author="schulz" w:date="2016-01-10T18:02:00Z">
            <w:rPr/>
          </w:rPrChange>
        </w:rPr>
        <w:t>based</w:t>
      </w:r>
      <w:r w:rsidRPr="003140DF">
        <w:rPr>
          <w:spacing w:val="-3"/>
          <w:lang w:val="en-GB"/>
          <w:rPrChange w:id="4175" w:author="schulz" w:date="2016-01-10T18:02:00Z">
            <w:rPr>
              <w:spacing w:val="-3"/>
            </w:rPr>
          </w:rPrChange>
        </w:rPr>
        <w:t xml:space="preserve"> </w:t>
      </w:r>
      <w:r w:rsidRPr="003140DF">
        <w:rPr>
          <w:lang w:val="en-GB"/>
          <w:rPrChange w:id="4176" w:author="schulz" w:date="2016-01-10T18:02:00Z">
            <w:rPr/>
          </w:rPrChange>
        </w:rPr>
        <w:t>on</w:t>
      </w:r>
      <w:r w:rsidRPr="003140DF">
        <w:rPr>
          <w:spacing w:val="-4"/>
          <w:lang w:val="en-GB"/>
          <w:rPrChange w:id="4177" w:author="schulz" w:date="2016-01-10T18:02:00Z">
            <w:rPr>
              <w:spacing w:val="-4"/>
            </w:rPr>
          </w:rPrChange>
        </w:rPr>
        <w:t xml:space="preserve"> </w:t>
      </w:r>
      <w:r w:rsidRPr="003140DF">
        <w:rPr>
          <w:lang w:val="en-GB"/>
          <w:rPrChange w:id="4178" w:author="schulz" w:date="2016-01-10T18:02:00Z">
            <w:rPr/>
          </w:rPrChange>
        </w:rPr>
        <w:t>IEEE</w:t>
      </w:r>
      <w:r w:rsidRPr="003140DF">
        <w:rPr>
          <w:spacing w:val="-3"/>
          <w:lang w:val="en-GB"/>
          <w:rPrChange w:id="4179" w:author="schulz" w:date="2016-01-10T18:02:00Z">
            <w:rPr>
              <w:spacing w:val="-3"/>
            </w:rPr>
          </w:rPrChange>
        </w:rPr>
        <w:t xml:space="preserve"> </w:t>
      </w:r>
      <w:r w:rsidRPr="003140DF">
        <w:rPr>
          <w:lang w:val="en-GB"/>
          <w:rPrChange w:id="4180" w:author="schulz" w:date="2016-01-10T18:02:00Z">
            <w:rPr/>
          </w:rPrChange>
        </w:rPr>
        <w:t>standards</w:t>
      </w:r>
      <w:r w:rsidRPr="003140DF">
        <w:rPr>
          <w:spacing w:val="-3"/>
          <w:lang w:val="en-GB"/>
          <w:rPrChange w:id="4181" w:author="schulz" w:date="2016-01-10T18:02:00Z">
            <w:rPr>
              <w:spacing w:val="-3"/>
            </w:rPr>
          </w:rPrChange>
        </w:rPr>
        <w:t xml:space="preserve"> </w:t>
      </w:r>
      <w:r w:rsidRPr="003140DF">
        <w:rPr>
          <w:lang w:val="en-GB"/>
          <w:rPrChange w:id="4182" w:author="schulz" w:date="2016-01-10T18:02:00Z">
            <w:rPr/>
          </w:rPrChange>
        </w:rPr>
        <w:t>for</w:t>
      </w:r>
      <w:r w:rsidRPr="003140DF">
        <w:rPr>
          <w:spacing w:val="-3"/>
          <w:lang w:val="en-GB"/>
          <w:rPrChange w:id="4183" w:author="schulz" w:date="2016-01-10T18:02:00Z">
            <w:rPr>
              <w:spacing w:val="-3"/>
            </w:rPr>
          </w:rPrChange>
        </w:rPr>
        <w:t xml:space="preserve"> </w:t>
      </w:r>
      <w:r w:rsidRPr="003140DF">
        <w:rPr>
          <w:lang w:val="en-GB"/>
          <w:rPrChange w:id="4184" w:author="schulz" w:date="2016-01-10T18:02:00Z">
            <w:rPr/>
          </w:rPrChange>
        </w:rPr>
        <w:t>representing</w:t>
      </w:r>
      <w:r w:rsidRPr="003140DF">
        <w:rPr>
          <w:spacing w:val="-4"/>
          <w:lang w:val="en-GB"/>
          <w:rPrChange w:id="4185" w:author="schulz" w:date="2016-01-10T18:02:00Z">
            <w:rPr>
              <w:spacing w:val="-4"/>
            </w:rPr>
          </w:rPrChange>
        </w:rPr>
        <w:t xml:space="preserve"> </w:t>
      </w:r>
      <w:proofErr w:type="spellStart"/>
      <w:r w:rsidRPr="003140DF">
        <w:rPr>
          <w:lang w:val="en-GB"/>
          <w:rPrChange w:id="4186" w:author="schulz" w:date="2016-01-10T18:02:00Z">
            <w:rPr/>
          </w:rPrChange>
        </w:rPr>
        <w:t>intelli</w:t>
      </w:r>
      <w:proofErr w:type="spellEnd"/>
      <w:r w:rsidRPr="003140DF">
        <w:rPr>
          <w:lang w:val="en-GB"/>
          <w:rPrChange w:id="4187" w:author="schulz" w:date="2016-01-10T18:02:00Z">
            <w:rPr/>
          </w:rPrChange>
        </w:rPr>
        <w:t>-</w:t>
      </w:r>
      <w:r w:rsidRPr="003140DF">
        <w:rPr>
          <w:spacing w:val="28"/>
          <w:w w:val="99"/>
          <w:lang w:val="en-GB"/>
          <w:rPrChange w:id="4188" w:author="schulz" w:date="2016-01-10T18:02:00Z">
            <w:rPr>
              <w:spacing w:val="28"/>
              <w:w w:val="99"/>
            </w:rPr>
          </w:rPrChange>
        </w:rPr>
        <w:t xml:space="preserve"> </w:t>
      </w:r>
      <w:r w:rsidRPr="003140DF">
        <w:rPr>
          <w:lang w:val="en-GB"/>
          <w:rPrChange w:id="4189" w:author="schulz" w:date="2016-01-10T18:02:00Z">
            <w:rPr/>
          </w:rPrChange>
        </w:rPr>
        <w:t>gent</w:t>
      </w:r>
      <w:r w:rsidRPr="003140DF">
        <w:rPr>
          <w:spacing w:val="-6"/>
          <w:lang w:val="en-GB"/>
          <w:rPrChange w:id="4190" w:author="schulz" w:date="2016-01-10T18:02:00Z">
            <w:rPr>
              <w:spacing w:val="-6"/>
            </w:rPr>
          </w:rPrChange>
        </w:rPr>
        <w:t xml:space="preserve"> </w:t>
      </w:r>
      <w:r w:rsidRPr="003140DF">
        <w:rPr>
          <w:lang w:val="en-GB"/>
          <w:rPrChange w:id="4191" w:author="schulz" w:date="2016-01-10T18:02:00Z">
            <w:rPr/>
          </w:rPrChange>
        </w:rPr>
        <w:t>agent</w:t>
      </w:r>
      <w:r w:rsidRPr="003140DF">
        <w:rPr>
          <w:spacing w:val="-5"/>
          <w:lang w:val="en-GB"/>
          <w:rPrChange w:id="4192" w:author="schulz" w:date="2016-01-10T18:02:00Z">
            <w:rPr>
              <w:spacing w:val="-5"/>
            </w:rPr>
          </w:rPrChange>
        </w:rPr>
        <w:t xml:space="preserve"> </w:t>
      </w:r>
      <w:r w:rsidRPr="003140DF">
        <w:rPr>
          <w:lang w:val="en-GB"/>
          <w:rPrChange w:id="4193" w:author="schulz" w:date="2016-01-10T18:02:00Z">
            <w:rPr/>
          </w:rPrChange>
        </w:rPr>
        <w:t>systems</w:t>
      </w:r>
      <w:r w:rsidRPr="003140DF">
        <w:rPr>
          <w:spacing w:val="-5"/>
          <w:lang w:val="en-GB"/>
          <w:rPrChange w:id="4194" w:author="schulz" w:date="2016-01-10T18:02:00Z">
            <w:rPr>
              <w:spacing w:val="-5"/>
            </w:rPr>
          </w:rPrChange>
        </w:rPr>
        <w:t xml:space="preserve"> </w:t>
      </w:r>
      <w:r w:rsidRPr="003140DF">
        <w:rPr>
          <w:spacing w:val="-1"/>
          <w:lang w:val="en-GB"/>
          <w:rPrChange w:id="4195" w:author="schulz" w:date="2016-01-10T18:02:00Z">
            <w:rPr>
              <w:spacing w:val="-1"/>
            </w:rPr>
          </w:rPrChange>
        </w:rPr>
        <w:t>knowledge</w:t>
      </w:r>
      <w:r w:rsidRPr="003140DF">
        <w:rPr>
          <w:spacing w:val="-6"/>
          <w:lang w:val="en-GB"/>
          <w:rPrChange w:id="4196" w:author="schulz" w:date="2016-01-10T18:02:00Z">
            <w:rPr>
              <w:spacing w:val="-6"/>
            </w:rPr>
          </w:rPrChange>
        </w:rPr>
        <w:t xml:space="preserve"> </w:t>
      </w:r>
      <w:r w:rsidRPr="003140DF">
        <w:rPr>
          <w:lang w:val="en-GB"/>
          <w:rPrChange w:id="4197" w:author="schulz" w:date="2016-01-10T18:02:00Z">
            <w:rPr/>
          </w:rPrChange>
        </w:rPr>
        <w:t>bases,</w:t>
      </w:r>
      <w:r w:rsidRPr="003140DF">
        <w:rPr>
          <w:spacing w:val="-5"/>
          <w:lang w:val="en-GB"/>
          <w:rPrChange w:id="4198" w:author="schulz" w:date="2016-01-10T18:02:00Z">
            <w:rPr>
              <w:spacing w:val="-5"/>
            </w:rPr>
          </w:rPrChange>
        </w:rPr>
        <w:t xml:space="preserve"> </w:t>
      </w:r>
      <w:r w:rsidRPr="003140DF">
        <w:rPr>
          <w:spacing w:val="-1"/>
          <w:lang w:val="en-GB"/>
          <w:rPrChange w:id="4199" w:author="schulz" w:date="2016-01-10T18:02:00Z">
            <w:rPr>
              <w:spacing w:val="-1"/>
            </w:rPr>
          </w:rPrChange>
        </w:rPr>
        <w:t>following</w:t>
      </w:r>
      <w:r w:rsidRPr="003140DF">
        <w:rPr>
          <w:spacing w:val="-5"/>
          <w:lang w:val="en-GB"/>
          <w:rPrChange w:id="4200" w:author="schulz" w:date="2016-01-10T18:02:00Z">
            <w:rPr>
              <w:spacing w:val="-5"/>
            </w:rPr>
          </w:rPrChange>
        </w:rPr>
        <w:t xml:space="preserve"> </w:t>
      </w:r>
      <w:r w:rsidRPr="003140DF">
        <w:rPr>
          <w:lang w:val="en-GB"/>
          <w:rPrChange w:id="4201" w:author="schulz" w:date="2016-01-10T18:02:00Z">
            <w:rPr/>
          </w:rPrChange>
        </w:rPr>
        <w:t>DOLCE</w:t>
      </w:r>
      <w:r w:rsidRPr="003140DF">
        <w:rPr>
          <w:spacing w:val="-5"/>
          <w:lang w:val="en-GB"/>
          <w:rPrChange w:id="4202" w:author="schulz" w:date="2016-01-10T18:02:00Z">
            <w:rPr>
              <w:spacing w:val="-5"/>
            </w:rPr>
          </w:rPrChange>
        </w:rPr>
        <w:t xml:space="preserve"> </w:t>
      </w:r>
      <w:r w:rsidRPr="003140DF">
        <w:rPr>
          <w:lang w:val="en-GB"/>
          <w:rPrChange w:id="4203" w:author="schulz" w:date="2016-01-10T18:02:00Z">
            <w:rPr/>
          </w:rPrChange>
        </w:rPr>
        <w:t>(</w:t>
      </w:r>
      <w:proofErr w:type="spellStart"/>
      <w:r w:rsidRPr="003140DF">
        <w:rPr>
          <w:lang w:val="en-GB"/>
          <w:rPrChange w:id="4204" w:author="schulz" w:date="2016-01-10T18:02:00Z">
            <w:rPr/>
          </w:rPrChange>
        </w:rPr>
        <w:t>Gangemi</w:t>
      </w:r>
      <w:proofErr w:type="spellEnd"/>
      <w:r w:rsidRPr="003140DF">
        <w:rPr>
          <w:spacing w:val="-6"/>
          <w:lang w:val="en-GB"/>
          <w:rPrChange w:id="4205" w:author="schulz" w:date="2016-01-10T18:02:00Z">
            <w:rPr>
              <w:spacing w:val="-6"/>
            </w:rPr>
          </w:rPrChange>
        </w:rPr>
        <w:t xml:space="preserve"> </w:t>
      </w:r>
      <w:r w:rsidRPr="003140DF">
        <w:rPr>
          <w:i/>
          <w:iCs/>
          <w:lang w:val="en-GB"/>
          <w:rPrChange w:id="4206" w:author="schulz" w:date="2016-01-10T18:02:00Z">
            <w:rPr>
              <w:i/>
              <w:iCs/>
            </w:rPr>
          </w:rPrChange>
        </w:rPr>
        <w:t>et</w:t>
      </w:r>
      <w:r w:rsidRPr="003140DF">
        <w:rPr>
          <w:i/>
          <w:iCs/>
          <w:spacing w:val="-5"/>
          <w:lang w:val="en-GB"/>
          <w:rPrChange w:id="4207" w:author="schulz" w:date="2016-01-10T18:02:00Z">
            <w:rPr>
              <w:i/>
              <w:iCs/>
              <w:spacing w:val="-5"/>
            </w:rPr>
          </w:rPrChange>
        </w:rPr>
        <w:t xml:space="preserve"> </w:t>
      </w:r>
      <w:r w:rsidRPr="003140DF">
        <w:rPr>
          <w:i/>
          <w:iCs/>
          <w:spacing w:val="-1"/>
          <w:lang w:val="en-GB"/>
          <w:rPrChange w:id="4208" w:author="schulz" w:date="2016-01-10T18:02:00Z">
            <w:rPr>
              <w:i/>
              <w:iCs/>
              <w:spacing w:val="-1"/>
            </w:rPr>
          </w:rPrChange>
        </w:rPr>
        <w:t>al.</w:t>
      </w:r>
      <w:r w:rsidRPr="003140DF">
        <w:rPr>
          <w:spacing w:val="-1"/>
          <w:lang w:val="en-GB"/>
          <w:rPrChange w:id="4209" w:author="schulz" w:date="2016-01-10T18:02:00Z">
            <w:rPr>
              <w:spacing w:val="-1"/>
            </w:rPr>
          </w:rPrChange>
        </w:rPr>
        <w:t>,</w:t>
      </w:r>
      <w:r w:rsidRPr="003140DF">
        <w:rPr>
          <w:spacing w:val="27"/>
          <w:w w:val="99"/>
          <w:lang w:val="en-GB"/>
          <w:rPrChange w:id="4210" w:author="schulz" w:date="2016-01-10T18:02:00Z">
            <w:rPr>
              <w:spacing w:val="27"/>
              <w:w w:val="99"/>
            </w:rPr>
          </w:rPrChange>
        </w:rPr>
        <w:t xml:space="preserve"> </w:t>
      </w:r>
      <w:r w:rsidRPr="003140DF">
        <w:rPr>
          <w:lang w:val="en-GB"/>
          <w:rPrChange w:id="4211" w:author="schulz" w:date="2016-01-10T18:02:00Z">
            <w:rPr/>
          </w:rPrChange>
        </w:rPr>
        <w:t>2002)</w:t>
      </w:r>
      <w:r w:rsidRPr="003140DF">
        <w:rPr>
          <w:spacing w:val="-5"/>
          <w:lang w:val="en-GB"/>
          <w:rPrChange w:id="4212" w:author="schulz" w:date="2016-01-10T18:02:00Z">
            <w:rPr>
              <w:spacing w:val="-5"/>
            </w:rPr>
          </w:rPrChange>
        </w:rPr>
        <w:t xml:space="preserve"> </w:t>
      </w:r>
      <w:r w:rsidRPr="003140DF">
        <w:rPr>
          <w:lang w:val="en-GB"/>
          <w:rPrChange w:id="4213" w:author="schulz" w:date="2016-01-10T18:02:00Z">
            <w:rPr/>
          </w:rPrChange>
        </w:rPr>
        <w:t>and</w:t>
      </w:r>
      <w:r w:rsidRPr="003140DF">
        <w:rPr>
          <w:spacing w:val="-5"/>
          <w:lang w:val="en-GB"/>
          <w:rPrChange w:id="4214" w:author="schulz" w:date="2016-01-10T18:02:00Z">
            <w:rPr>
              <w:spacing w:val="-5"/>
            </w:rPr>
          </w:rPrChange>
        </w:rPr>
        <w:t xml:space="preserve"> </w:t>
      </w:r>
      <w:r w:rsidRPr="003140DF">
        <w:rPr>
          <w:lang w:val="en-GB"/>
          <w:rPrChange w:id="4215" w:author="schulz" w:date="2016-01-10T18:02:00Z">
            <w:rPr/>
          </w:rPrChange>
        </w:rPr>
        <w:t>SUMO</w:t>
      </w:r>
      <w:r w:rsidRPr="003140DF">
        <w:rPr>
          <w:spacing w:val="-5"/>
          <w:lang w:val="en-GB"/>
          <w:rPrChange w:id="4216" w:author="schulz" w:date="2016-01-10T18:02:00Z">
            <w:rPr>
              <w:spacing w:val="-5"/>
            </w:rPr>
          </w:rPrChange>
        </w:rPr>
        <w:t xml:space="preserve"> </w:t>
      </w:r>
      <w:r w:rsidRPr="003140DF">
        <w:rPr>
          <w:lang w:val="en-GB"/>
          <w:rPrChange w:id="4217" w:author="schulz" w:date="2016-01-10T18:02:00Z">
            <w:rPr/>
          </w:rPrChange>
        </w:rPr>
        <w:t>(Pease</w:t>
      </w:r>
      <w:r w:rsidRPr="003140DF">
        <w:rPr>
          <w:spacing w:val="-4"/>
          <w:lang w:val="en-GB"/>
          <w:rPrChange w:id="4218" w:author="schulz" w:date="2016-01-10T18:02:00Z">
            <w:rPr>
              <w:spacing w:val="-4"/>
            </w:rPr>
          </w:rPrChange>
        </w:rPr>
        <w:t xml:space="preserve"> </w:t>
      </w:r>
      <w:r w:rsidRPr="003140DF">
        <w:rPr>
          <w:i/>
          <w:iCs/>
          <w:lang w:val="en-GB"/>
          <w:rPrChange w:id="4219" w:author="schulz" w:date="2016-01-10T18:02:00Z">
            <w:rPr>
              <w:i/>
              <w:iCs/>
            </w:rPr>
          </w:rPrChange>
        </w:rPr>
        <w:t>et</w:t>
      </w:r>
      <w:r w:rsidRPr="003140DF">
        <w:rPr>
          <w:i/>
          <w:iCs/>
          <w:spacing w:val="-5"/>
          <w:lang w:val="en-GB"/>
          <w:rPrChange w:id="4220" w:author="schulz" w:date="2016-01-10T18:02:00Z">
            <w:rPr>
              <w:i/>
              <w:iCs/>
              <w:spacing w:val="-5"/>
            </w:rPr>
          </w:rPrChange>
        </w:rPr>
        <w:t xml:space="preserve"> </w:t>
      </w:r>
      <w:r w:rsidRPr="003140DF">
        <w:rPr>
          <w:i/>
          <w:iCs/>
          <w:lang w:val="en-GB"/>
          <w:rPrChange w:id="4221" w:author="schulz" w:date="2016-01-10T18:02:00Z">
            <w:rPr>
              <w:i/>
              <w:iCs/>
            </w:rPr>
          </w:rPrChange>
        </w:rPr>
        <w:t>al.</w:t>
      </w:r>
      <w:r w:rsidRPr="003140DF">
        <w:rPr>
          <w:lang w:val="en-GB"/>
          <w:rPrChange w:id="4222" w:author="schulz" w:date="2016-01-10T18:02:00Z">
            <w:rPr/>
          </w:rPrChange>
        </w:rPr>
        <w:t>,</w:t>
      </w:r>
      <w:r w:rsidRPr="003140DF">
        <w:rPr>
          <w:spacing w:val="-5"/>
          <w:lang w:val="en-GB"/>
          <w:rPrChange w:id="4223" w:author="schulz" w:date="2016-01-10T18:02:00Z">
            <w:rPr>
              <w:spacing w:val="-5"/>
            </w:rPr>
          </w:rPrChange>
        </w:rPr>
        <w:t xml:space="preserve"> </w:t>
      </w:r>
      <w:r w:rsidRPr="003140DF">
        <w:rPr>
          <w:lang w:val="en-GB"/>
          <w:rPrChange w:id="4224" w:author="schulz" w:date="2016-01-10T18:02:00Z">
            <w:rPr/>
          </w:rPrChange>
        </w:rPr>
        <w:t>2002).</w:t>
      </w:r>
    </w:p>
    <w:p w14:paraId="6FDA0898" w14:textId="77777777" w:rsidR="00F20945" w:rsidRPr="003140DF" w:rsidRDefault="00F20945">
      <w:pPr>
        <w:pStyle w:val="Corpodetexto"/>
        <w:kinsoku w:val="0"/>
        <w:overflowPunct w:val="0"/>
        <w:spacing w:line="285" w:lineRule="auto"/>
        <w:ind w:left="2061" w:firstLine="239"/>
        <w:jc w:val="both"/>
        <w:rPr>
          <w:lang w:val="en-GB"/>
          <w:rPrChange w:id="4225" w:author="schulz" w:date="2016-01-10T18:02:00Z">
            <w:rPr/>
          </w:rPrChange>
        </w:rPr>
      </w:pPr>
      <w:r w:rsidRPr="003140DF">
        <w:rPr>
          <w:lang w:val="en-GB"/>
          <w:rPrChange w:id="4226" w:author="schulz" w:date="2016-01-10T18:02:00Z">
            <w:rPr/>
          </w:rPrChange>
        </w:rPr>
        <w:t>The</w:t>
      </w:r>
      <w:r w:rsidRPr="003140DF">
        <w:rPr>
          <w:spacing w:val="15"/>
          <w:lang w:val="en-GB"/>
          <w:rPrChange w:id="4227" w:author="schulz" w:date="2016-01-10T18:02:00Z">
            <w:rPr>
              <w:spacing w:val="15"/>
            </w:rPr>
          </w:rPrChange>
        </w:rPr>
        <w:t xml:space="preserve"> </w:t>
      </w:r>
      <w:r w:rsidRPr="003140DF">
        <w:rPr>
          <w:lang w:val="en-GB"/>
          <w:rPrChange w:id="4228" w:author="schulz" w:date="2016-01-10T18:02:00Z">
            <w:rPr/>
          </w:rPrChange>
        </w:rPr>
        <w:t>ontology</w:t>
      </w:r>
      <w:r w:rsidRPr="003140DF">
        <w:rPr>
          <w:spacing w:val="16"/>
          <w:lang w:val="en-GB"/>
          <w:rPrChange w:id="4229" w:author="schulz" w:date="2016-01-10T18:02:00Z">
            <w:rPr>
              <w:spacing w:val="16"/>
            </w:rPr>
          </w:rPrChange>
        </w:rPr>
        <w:t xml:space="preserve"> </w:t>
      </w:r>
      <w:r w:rsidRPr="003140DF">
        <w:rPr>
          <w:spacing w:val="-1"/>
          <w:lang w:val="en-GB"/>
          <w:rPrChange w:id="4230" w:author="schulz" w:date="2016-01-10T18:02:00Z">
            <w:rPr>
              <w:spacing w:val="-1"/>
            </w:rPr>
          </w:rPrChange>
        </w:rPr>
        <w:t>derivate</w:t>
      </w:r>
      <w:r w:rsidRPr="003140DF">
        <w:rPr>
          <w:spacing w:val="16"/>
          <w:lang w:val="en-GB"/>
          <w:rPrChange w:id="4231" w:author="schulz" w:date="2016-01-10T18:02:00Z">
            <w:rPr>
              <w:spacing w:val="16"/>
            </w:rPr>
          </w:rPrChange>
        </w:rPr>
        <w:t xml:space="preserve"> </w:t>
      </w:r>
      <w:r w:rsidRPr="003140DF">
        <w:rPr>
          <w:lang w:val="en-GB"/>
          <w:rPrChange w:id="4232" w:author="schulz" w:date="2016-01-10T18:02:00Z">
            <w:rPr/>
          </w:rPrChange>
        </w:rPr>
        <w:t>we</w:t>
      </w:r>
      <w:r w:rsidRPr="003140DF">
        <w:rPr>
          <w:spacing w:val="16"/>
          <w:lang w:val="en-GB"/>
          <w:rPrChange w:id="4233" w:author="schulz" w:date="2016-01-10T18:02:00Z">
            <w:rPr>
              <w:spacing w:val="16"/>
            </w:rPr>
          </w:rPrChange>
        </w:rPr>
        <w:t xml:space="preserve"> </w:t>
      </w:r>
      <w:r w:rsidRPr="003140DF">
        <w:rPr>
          <w:lang w:val="en-GB"/>
          <w:rPrChange w:id="4234" w:author="schulz" w:date="2016-01-10T18:02:00Z">
            <w:rPr/>
          </w:rPrChange>
        </w:rPr>
        <w:t>produce</w:t>
      </w:r>
      <w:r w:rsidRPr="003140DF">
        <w:rPr>
          <w:spacing w:val="16"/>
          <w:lang w:val="en-GB"/>
          <w:rPrChange w:id="4235" w:author="schulz" w:date="2016-01-10T18:02:00Z">
            <w:rPr>
              <w:spacing w:val="16"/>
            </w:rPr>
          </w:rPrChange>
        </w:rPr>
        <w:t xml:space="preserve"> </w:t>
      </w:r>
      <w:r w:rsidRPr="003140DF">
        <w:rPr>
          <w:lang w:val="en-GB"/>
          <w:rPrChange w:id="4236" w:author="schulz" w:date="2016-01-10T18:02:00Z">
            <w:rPr/>
          </w:rPrChange>
        </w:rPr>
        <w:t>focus</w:t>
      </w:r>
      <w:r w:rsidRPr="003140DF">
        <w:rPr>
          <w:spacing w:val="16"/>
          <w:lang w:val="en-GB"/>
          <w:rPrChange w:id="4237" w:author="schulz" w:date="2016-01-10T18:02:00Z">
            <w:rPr>
              <w:spacing w:val="16"/>
            </w:rPr>
          </w:rPrChange>
        </w:rPr>
        <w:t xml:space="preserve"> </w:t>
      </w:r>
      <w:r w:rsidRPr="003140DF">
        <w:rPr>
          <w:lang w:val="en-GB"/>
          <w:rPrChange w:id="4238" w:author="schulz" w:date="2016-01-10T18:02:00Z">
            <w:rPr/>
          </w:rPrChange>
        </w:rPr>
        <w:t>on</w:t>
      </w:r>
      <w:r w:rsidRPr="003140DF">
        <w:rPr>
          <w:spacing w:val="16"/>
          <w:lang w:val="en-GB"/>
          <w:rPrChange w:id="4239" w:author="schulz" w:date="2016-01-10T18:02:00Z">
            <w:rPr>
              <w:spacing w:val="16"/>
            </w:rPr>
          </w:rPrChange>
        </w:rPr>
        <w:t xml:space="preserve"> </w:t>
      </w:r>
      <w:proofErr w:type="spellStart"/>
      <w:r w:rsidRPr="003140DF">
        <w:rPr>
          <w:lang w:val="en-GB"/>
          <w:rPrChange w:id="4240" w:author="schulz" w:date="2016-01-10T18:02:00Z">
            <w:rPr/>
          </w:rPrChange>
        </w:rPr>
        <w:t>TBox</w:t>
      </w:r>
      <w:proofErr w:type="spellEnd"/>
      <w:r w:rsidRPr="003140DF">
        <w:rPr>
          <w:spacing w:val="16"/>
          <w:lang w:val="en-GB"/>
          <w:rPrChange w:id="4241" w:author="schulz" w:date="2016-01-10T18:02:00Z">
            <w:rPr>
              <w:spacing w:val="16"/>
            </w:rPr>
          </w:rPrChange>
        </w:rPr>
        <w:t xml:space="preserve"> </w:t>
      </w:r>
      <w:r w:rsidRPr="003140DF">
        <w:rPr>
          <w:lang w:val="en-GB"/>
          <w:rPrChange w:id="4242" w:author="schulz" w:date="2016-01-10T18:02:00Z">
            <w:rPr/>
          </w:rPrChange>
        </w:rPr>
        <w:t>reasoning</w:t>
      </w:r>
      <w:r w:rsidRPr="003140DF">
        <w:rPr>
          <w:spacing w:val="16"/>
          <w:lang w:val="en-GB"/>
          <w:rPrChange w:id="4243" w:author="schulz" w:date="2016-01-10T18:02:00Z">
            <w:rPr>
              <w:spacing w:val="16"/>
            </w:rPr>
          </w:rPrChange>
        </w:rPr>
        <w:t xml:space="preserve"> </w:t>
      </w:r>
      <w:r w:rsidRPr="003140DF">
        <w:rPr>
          <w:lang w:val="en-GB"/>
          <w:rPrChange w:id="4244" w:author="schulz" w:date="2016-01-10T18:02:00Z">
            <w:rPr/>
          </w:rPrChange>
        </w:rPr>
        <w:t>rather</w:t>
      </w:r>
      <w:r w:rsidRPr="003140DF">
        <w:rPr>
          <w:spacing w:val="21"/>
          <w:w w:val="99"/>
          <w:lang w:val="en-GB"/>
          <w:rPrChange w:id="4245" w:author="schulz" w:date="2016-01-10T18:02:00Z">
            <w:rPr>
              <w:spacing w:val="21"/>
              <w:w w:val="99"/>
            </w:rPr>
          </w:rPrChange>
        </w:rPr>
        <w:t xml:space="preserve"> </w:t>
      </w:r>
      <w:r w:rsidRPr="003140DF">
        <w:rPr>
          <w:lang w:val="en-GB"/>
          <w:rPrChange w:id="4246" w:author="schulz" w:date="2016-01-10T18:02:00Z">
            <w:rPr/>
          </w:rPrChange>
        </w:rPr>
        <w:t>than</w:t>
      </w:r>
      <w:r w:rsidRPr="003140DF">
        <w:rPr>
          <w:spacing w:val="23"/>
          <w:lang w:val="en-GB"/>
          <w:rPrChange w:id="4247" w:author="schulz" w:date="2016-01-10T18:02:00Z">
            <w:rPr>
              <w:spacing w:val="23"/>
            </w:rPr>
          </w:rPrChange>
        </w:rPr>
        <w:t xml:space="preserve"> </w:t>
      </w:r>
      <w:r w:rsidRPr="003140DF">
        <w:rPr>
          <w:lang w:val="en-GB"/>
          <w:rPrChange w:id="4248" w:author="schulz" w:date="2016-01-10T18:02:00Z">
            <w:rPr/>
          </w:rPrChange>
        </w:rPr>
        <w:t>the</w:t>
      </w:r>
      <w:r w:rsidRPr="003140DF">
        <w:rPr>
          <w:spacing w:val="23"/>
          <w:lang w:val="en-GB"/>
          <w:rPrChange w:id="4249" w:author="schulz" w:date="2016-01-10T18:02:00Z">
            <w:rPr>
              <w:spacing w:val="23"/>
            </w:rPr>
          </w:rPrChange>
        </w:rPr>
        <w:t xml:space="preserve"> </w:t>
      </w:r>
      <w:r w:rsidRPr="003140DF">
        <w:rPr>
          <w:lang w:val="en-GB"/>
          <w:rPrChange w:id="4250" w:author="schulz" w:date="2016-01-10T18:02:00Z">
            <w:rPr/>
          </w:rPrChange>
        </w:rPr>
        <w:t>analysis</w:t>
      </w:r>
      <w:r w:rsidRPr="003140DF">
        <w:rPr>
          <w:spacing w:val="24"/>
          <w:lang w:val="en-GB"/>
          <w:rPrChange w:id="4251" w:author="schulz" w:date="2016-01-10T18:02:00Z">
            <w:rPr>
              <w:spacing w:val="24"/>
            </w:rPr>
          </w:rPrChange>
        </w:rPr>
        <w:t xml:space="preserve"> </w:t>
      </w:r>
      <w:r w:rsidRPr="003140DF">
        <w:rPr>
          <w:lang w:val="en-GB"/>
          <w:rPrChange w:id="4252" w:author="schulz" w:date="2016-01-10T18:02:00Z">
            <w:rPr/>
          </w:rPrChange>
        </w:rPr>
        <w:t>of</w:t>
      </w:r>
      <w:r w:rsidRPr="003140DF">
        <w:rPr>
          <w:spacing w:val="23"/>
          <w:lang w:val="en-GB"/>
          <w:rPrChange w:id="4253" w:author="schulz" w:date="2016-01-10T18:02:00Z">
            <w:rPr>
              <w:spacing w:val="23"/>
            </w:rPr>
          </w:rPrChange>
        </w:rPr>
        <w:t xml:space="preserve"> </w:t>
      </w:r>
      <w:r w:rsidRPr="003140DF">
        <w:rPr>
          <w:lang w:val="en-GB"/>
          <w:rPrChange w:id="4254" w:author="schulz" w:date="2016-01-10T18:02:00Z">
            <w:rPr/>
          </w:rPrChange>
        </w:rPr>
        <w:t>data</w:t>
      </w:r>
      <w:r w:rsidRPr="003140DF">
        <w:rPr>
          <w:spacing w:val="23"/>
          <w:lang w:val="en-GB"/>
          <w:rPrChange w:id="4255" w:author="schulz" w:date="2016-01-10T18:02:00Z">
            <w:rPr>
              <w:spacing w:val="23"/>
            </w:rPr>
          </w:rPrChange>
        </w:rPr>
        <w:t xml:space="preserve"> </w:t>
      </w:r>
      <w:r w:rsidRPr="003140DF">
        <w:rPr>
          <w:lang w:val="en-GB"/>
          <w:rPrChange w:id="4256" w:author="schulz" w:date="2016-01-10T18:02:00Z">
            <w:rPr/>
          </w:rPrChange>
        </w:rPr>
        <w:t>itself.</w:t>
      </w:r>
      <w:r w:rsidRPr="003140DF">
        <w:rPr>
          <w:spacing w:val="37"/>
          <w:lang w:val="en-GB"/>
          <w:rPrChange w:id="4257" w:author="schulz" w:date="2016-01-10T18:02:00Z">
            <w:rPr>
              <w:spacing w:val="37"/>
            </w:rPr>
          </w:rPrChange>
        </w:rPr>
        <w:t xml:space="preserve"> </w:t>
      </w:r>
      <w:r w:rsidRPr="003140DF">
        <w:rPr>
          <w:spacing w:val="-1"/>
          <w:lang w:val="en-GB"/>
          <w:rPrChange w:id="4258" w:author="schulz" w:date="2016-01-10T18:02:00Z">
            <w:rPr>
              <w:spacing w:val="-1"/>
            </w:rPr>
          </w:rPrChange>
        </w:rPr>
        <w:t>Following</w:t>
      </w:r>
      <w:r w:rsidRPr="003140DF">
        <w:rPr>
          <w:spacing w:val="23"/>
          <w:lang w:val="en-GB"/>
          <w:rPrChange w:id="4259" w:author="schulz" w:date="2016-01-10T18:02:00Z">
            <w:rPr>
              <w:spacing w:val="23"/>
            </w:rPr>
          </w:rPrChange>
        </w:rPr>
        <w:t xml:space="preserve"> </w:t>
      </w:r>
      <w:r w:rsidRPr="003140DF">
        <w:rPr>
          <w:lang w:val="en-GB"/>
          <w:rPrChange w:id="4260" w:author="schulz" w:date="2016-01-10T18:02:00Z">
            <w:rPr/>
          </w:rPrChange>
        </w:rPr>
        <w:t>this,</w:t>
      </w:r>
      <w:r w:rsidRPr="003140DF">
        <w:rPr>
          <w:spacing w:val="37"/>
          <w:lang w:val="en-GB"/>
          <w:rPrChange w:id="4261" w:author="schulz" w:date="2016-01-10T18:02:00Z">
            <w:rPr>
              <w:spacing w:val="37"/>
            </w:rPr>
          </w:rPrChange>
        </w:rPr>
        <w:t xml:space="preserve"> </w:t>
      </w:r>
      <w:r w:rsidRPr="003140DF">
        <w:rPr>
          <w:lang w:val="en-GB"/>
          <w:rPrChange w:id="4262" w:author="schulz" w:date="2016-01-10T18:02:00Z">
            <w:rPr/>
          </w:rPrChange>
        </w:rPr>
        <w:t>a</w:t>
      </w:r>
      <w:r w:rsidRPr="003140DF">
        <w:rPr>
          <w:spacing w:val="23"/>
          <w:lang w:val="en-GB"/>
          <w:rPrChange w:id="4263" w:author="schulz" w:date="2016-01-10T18:02:00Z">
            <w:rPr>
              <w:spacing w:val="23"/>
            </w:rPr>
          </w:rPrChange>
        </w:rPr>
        <w:t xml:space="preserve"> </w:t>
      </w:r>
      <w:r w:rsidRPr="003140DF">
        <w:rPr>
          <w:lang w:val="en-GB"/>
          <w:rPrChange w:id="4264" w:author="schulz" w:date="2016-01-10T18:02:00Z">
            <w:rPr/>
          </w:rPrChange>
        </w:rPr>
        <w:t>databased</w:t>
      </w:r>
      <w:r w:rsidRPr="003140DF">
        <w:rPr>
          <w:spacing w:val="24"/>
          <w:lang w:val="en-GB"/>
          <w:rPrChange w:id="4265" w:author="schulz" w:date="2016-01-10T18:02:00Z">
            <w:rPr>
              <w:spacing w:val="24"/>
            </w:rPr>
          </w:rPrChange>
        </w:rPr>
        <w:t xml:space="preserve"> </w:t>
      </w:r>
      <w:r w:rsidRPr="003140DF">
        <w:rPr>
          <w:lang w:val="en-GB"/>
          <w:rPrChange w:id="4266" w:author="schulz" w:date="2016-01-10T18:02:00Z">
            <w:rPr/>
          </w:rPrChange>
        </w:rPr>
        <w:t>grounded</w:t>
      </w:r>
      <w:r w:rsidRPr="003140DF">
        <w:rPr>
          <w:spacing w:val="23"/>
          <w:w w:val="99"/>
          <w:lang w:val="en-GB"/>
          <w:rPrChange w:id="4267" w:author="schulz" w:date="2016-01-10T18:02:00Z">
            <w:rPr>
              <w:spacing w:val="23"/>
              <w:w w:val="99"/>
            </w:rPr>
          </w:rPrChange>
        </w:rPr>
        <w:t xml:space="preserve"> </w:t>
      </w:r>
      <w:r w:rsidRPr="003140DF">
        <w:rPr>
          <w:lang w:val="en-GB"/>
          <w:rPrChange w:id="4268" w:author="schulz" w:date="2016-01-10T18:02:00Z">
            <w:rPr/>
          </w:rPrChange>
        </w:rPr>
        <w:t>under</w:t>
      </w:r>
      <w:r w:rsidRPr="003140DF">
        <w:rPr>
          <w:spacing w:val="17"/>
          <w:lang w:val="en-GB"/>
          <w:rPrChange w:id="4269" w:author="schulz" w:date="2016-01-10T18:02:00Z">
            <w:rPr>
              <w:spacing w:val="17"/>
            </w:rPr>
          </w:rPrChange>
        </w:rPr>
        <w:t xml:space="preserve"> </w:t>
      </w:r>
      <w:r w:rsidRPr="003140DF">
        <w:rPr>
          <w:lang w:val="en-GB"/>
          <w:rPrChange w:id="4270" w:author="schulz" w:date="2016-01-10T18:02:00Z">
            <w:rPr/>
          </w:rPrChange>
        </w:rPr>
        <w:t>a</w:t>
      </w:r>
      <w:r w:rsidRPr="003140DF">
        <w:rPr>
          <w:spacing w:val="18"/>
          <w:lang w:val="en-GB"/>
          <w:rPrChange w:id="4271" w:author="schulz" w:date="2016-01-10T18:02:00Z">
            <w:rPr>
              <w:spacing w:val="18"/>
            </w:rPr>
          </w:rPrChange>
        </w:rPr>
        <w:t xml:space="preserve"> </w:t>
      </w:r>
      <w:r w:rsidRPr="003140DF">
        <w:rPr>
          <w:lang w:val="en-GB"/>
          <w:rPrChange w:id="4272" w:author="schulz" w:date="2016-01-10T18:02:00Z">
            <w:rPr/>
          </w:rPrChange>
        </w:rPr>
        <w:t>formal</w:t>
      </w:r>
      <w:r w:rsidRPr="003140DF">
        <w:rPr>
          <w:spacing w:val="18"/>
          <w:lang w:val="en-GB"/>
          <w:rPrChange w:id="4273" w:author="schulz" w:date="2016-01-10T18:02:00Z">
            <w:rPr>
              <w:spacing w:val="18"/>
            </w:rPr>
          </w:rPrChange>
        </w:rPr>
        <w:t xml:space="preserve"> </w:t>
      </w:r>
      <w:r w:rsidRPr="003140DF">
        <w:rPr>
          <w:lang w:val="en-GB"/>
          <w:rPrChange w:id="4274" w:author="schulz" w:date="2016-01-10T18:02:00Z">
            <w:rPr/>
          </w:rPrChange>
        </w:rPr>
        <w:t>ontology</w:t>
      </w:r>
      <w:r w:rsidRPr="003140DF">
        <w:rPr>
          <w:spacing w:val="18"/>
          <w:lang w:val="en-GB"/>
          <w:rPrChange w:id="4275" w:author="schulz" w:date="2016-01-10T18:02:00Z">
            <w:rPr>
              <w:spacing w:val="18"/>
            </w:rPr>
          </w:rPrChange>
        </w:rPr>
        <w:t xml:space="preserve"> </w:t>
      </w:r>
      <w:r w:rsidRPr="003140DF">
        <w:rPr>
          <w:lang w:val="en-GB"/>
          <w:rPrChange w:id="4276" w:author="schulz" w:date="2016-01-10T18:02:00Z">
            <w:rPr/>
          </w:rPrChange>
        </w:rPr>
        <w:t>might</w:t>
      </w:r>
      <w:r w:rsidRPr="003140DF">
        <w:rPr>
          <w:spacing w:val="17"/>
          <w:lang w:val="en-GB"/>
          <w:rPrChange w:id="4277" w:author="schulz" w:date="2016-01-10T18:02:00Z">
            <w:rPr>
              <w:spacing w:val="17"/>
            </w:rPr>
          </w:rPrChange>
        </w:rPr>
        <w:t xml:space="preserve"> </w:t>
      </w:r>
      <w:r w:rsidRPr="003140DF">
        <w:rPr>
          <w:lang w:val="en-GB"/>
          <w:rPrChange w:id="4278" w:author="schulz" w:date="2016-01-10T18:02:00Z">
            <w:rPr/>
          </w:rPrChange>
        </w:rPr>
        <w:t>enable</w:t>
      </w:r>
      <w:r w:rsidRPr="003140DF">
        <w:rPr>
          <w:spacing w:val="18"/>
          <w:lang w:val="en-GB"/>
          <w:rPrChange w:id="4279" w:author="schulz" w:date="2016-01-10T18:02:00Z">
            <w:rPr>
              <w:spacing w:val="18"/>
            </w:rPr>
          </w:rPrChange>
        </w:rPr>
        <w:t xml:space="preserve"> </w:t>
      </w:r>
      <w:r w:rsidRPr="003140DF">
        <w:rPr>
          <w:lang w:val="en-GB"/>
          <w:rPrChange w:id="4280" w:author="schulz" w:date="2016-01-10T18:02:00Z">
            <w:rPr/>
          </w:rPrChange>
        </w:rPr>
        <w:t>the</w:t>
      </w:r>
      <w:r w:rsidRPr="003140DF">
        <w:rPr>
          <w:spacing w:val="18"/>
          <w:lang w:val="en-GB"/>
          <w:rPrChange w:id="4281" w:author="schulz" w:date="2016-01-10T18:02:00Z">
            <w:rPr>
              <w:spacing w:val="18"/>
            </w:rPr>
          </w:rPrChange>
        </w:rPr>
        <w:t xml:space="preserve"> </w:t>
      </w:r>
      <w:r w:rsidRPr="003140DF">
        <w:rPr>
          <w:lang w:val="en-GB"/>
          <w:rPrChange w:id="4282" w:author="schulz" w:date="2016-01-10T18:02:00Z">
            <w:rPr/>
          </w:rPrChange>
        </w:rPr>
        <w:t>identification</w:t>
      </w:r>
      <w:r w:rsidRPr="003140DF">
        <w:rPr>
          <w:spacing w:val="18"/>
          <w:lang w:val="en-GB"/>
          <w:rPrChange w:id="4283" w:author="schulz" w:date="2016-01-10T18:02:00Z">
            <w:rPr>
              <w:spacing w:val="18"/>
            </w:rPr>
          </w:rPrChange>
        </w:rPr>
        <w:t xml:space="preserve"> </w:t>
      </w:r>
      <w:r w:rsidRPr="003140DF">
        <w:rPr>
          <w:lang w:val="en-GB"/>
          <w:rPrChange w:id="4284" w:author="schulz" w:date="2016-01-10T18:02:00Z">
            <w:rPr/>
          </w:rPrChange>
        </w:rPr>
        <w:t>of</w:t>
      </w:r>
      <w:r w:rsidRPr="003140DF">
        <w:rPr>
          <w:spacing w:val="17"/>
          <w:lang w:val="en-GB"/>
          <w:rPrChange w:id="4285" w:author="schulz" w:date="2016-01-10T18:02:00Z">
            <w:rPr>
              <w:spacing w:val="17"/>
            </w:rPr>
          </w:rPrChange>
        </w:rPr>
        <w:t xml:space="preserve"> </w:t>
      </w:r>
      <w:proofErr w:type="spellStart"/>
      <w:r w:rsidRPr="003140DF">
        <w:rPr>
          <w:lang w:val="en-GB"/>
          <w:rPrChange w:id="4286" w:author="schulz" w:date="2016-01-10T18:02:00Z">
            <w:rPr/>
          </w:rPrChange>
        </w:rPr>
        <w:t>representa</w:t>
      </w:r>
      <w:proofErr w:type="spellEnd"/>
      <w:r w:rsidRPr="003140DF">
        <w:rPr>
          <w:lang w:val="en-GB"/>
          <w:rPrChange w:id="4287" w:author="schulz" w:date="2016-01-10T18:02:00Z">
            <w:rPr/>
          </w:rPrChange>
        </w:rPr>
        <w:t>-</w:t>
      </w:r>
      <w:r w:rsidRPr="003140DF">
        <w:rPr>
          <w:w w:val="99"/>
          <w:lang w:val="en-GB"/>
          <w:rPrChange w:id="4288" w:author="schulz" w:date="2016-01-10T18:02:00Z">
            <w:rPr>
              <w:w w:val="99"/>
            </w:rPr>
          </w:rPrChange>
        </w:rPr>
        <w:t xml:space="preserve"> </w:t>
      </w:r>
      <w:proofErr w:type="spellStart"/>
      <w:r w:rsidRPr="003140DF">
        <w:rPr>
          <w:lang w:val="en-GB"/>
          <w:rPrChange w:id="4289" w:author="schulz" w:date="2016-01-10T18:02:00Z">
            <w:rPr/>
          </w:rPrChange>
        </w:rPr>
        <w:t>tional</w:t>
      </w:r>
      <w:proofErr w:type="spellEnd"/>
      <w:r w:rsidRPr="003140DF">
        <w:rPr>
          <w:spacing w:val="16"/>
          <w:lang w:val="en-GB"/>
          <w:rPrChange w:id="4290" w:author="schulz" w:date="2016-01-10T18:02:00Z">
            <w:rPr>
              <w:spacing w:val="16"/>
            </w:rPr>
          </w:rPrChange>
        </w:rPr>
        <w:t xml:space="preserve"> </w:t>
      </w:r>
      <w:r w:rsidRPr="003140DF">
        <w:rPr>
          <w:spacing w:val="-2"/>
          <w:lang w:val="en-GB"/>
          <w:rPrChange w:id="4291" w:author="schulz" w:date="2016-01-10T18:02:00Z">
            <w:rPr>
              <w:spacing w:val="-2"/>
            </w:rPr>
          </w:rPrChange>
        </w:rPr>
        <w:t>fla</w:t>
      </w:r>
      <w:r w:rsidRPr="003140DF">
        <w:rPr>
          <w:spacing w:val="-1"/>
          <w:lang w:val="en-GB"/>
          <w:rPrChange w:id="4292" w:author="schulz" w:date="2016-01-10T18:02:00Z">
            <w:rPr>
              <w:spacing w:val="-1"/>
            </w:rPr>
          </w:rPrChange>
        </w:rPr>
        <w:t>ws</w:t>
      </w:r>
      <w:r w:rsidRPr="003140DF">
        <w:rPr>
          <w:spacing w:val="17"/>
          <w:lang w:val="en-GB"/>
          <w:rPrChange w:id="4293" w:author="schulz" w:date="2016-01-10T18:02:00Z">
            <w:rPr>
              <w:spacing w:val="17"/>
            </w:rPr>
          </w:rPrChange>
        </w:rPr>
        <w:t xml:space="preserve"> </w:t>
      </w:r>
      <w:r w:rsidRPr="003140DF">
        <w:rPr>
          <w:lang w:val="en-GB"/>
          <w:rPrChange w:id="4294" w:author="schulz" w:date="2016-01-10T18:02:00Z">
            <w:rPr/>
          </w:rPrChange>
        </w:rPr>
        <w:t>under</w:t>
      </w:r>
      <w:r w:rsidRPr="003140DF">
        <w:rPr>
          <w:spacing w:val="18"/>
          <w:lang w:val="en-GB"/>
          <w:rPrChange w:id="4295" w:author="schulz" w:date="2016-01-10T18:02:00Z">
            <w:rPr>
              <w:spacing w:val="18"/>
            </w:rPr>
          </w:rPrChange>
        </w:rPr>
        <w:t xml:space="preserve"> </w:t>
      </w:r>
      <w:r w:rsidRPr="003140DF">
        <w:rPr>
          <w:lang w:val="en-GB"/>
          <w:rPrChange w:id="4296" w:author="schulz" w:date="2016-01-10T18:02:00Z">
            <w:rPr/>
          </w:rPrChange>
        </w:rPr>
        <w:t>real</w:t>
      </w:r>
      <w:r w:rsidRPr="003140DF">
        <w:rPr>
          <w:spacing w:val="17"/>
          <w:lang w:val="en-GB"/>
          <w:rPrChange w:id="4297" w:author="schulz" w:date="2016-01-10T18:02:00Z">
            <w:rPr>
              <w:spacing w:val="17"/>
            </w:rPr>
          </w:rPrChange>
        </w:rPr>
        <w:t xml:space="preserve"> </w:t>
      </w:r>
      <w:r w:rsidRPr="003140DF">
        <w:rPr>
          <w:spacing w:val="-1"/>
          <w:lang w:val="en-GB"/>
          <w:rPrChange w:id="4298" w:author="schulz" w:date="2016-01-10T18:02:00Z">
            <w:rPr>
              <w:spacing w:val="-1"/>
            </w:rPr>
          </w:rPrChange>
        </w:rPr>
        <w:t>world</w:t>
      </w:r>
      <w:r w:rsidRPr="003140DF">
        <w:rPr>
          <w:spacing w:val="16"/>
          <w:lang w:val="en-GB"/>
          <w:rPrChange w:id="4299" w:author="schulz" w:date="2016-01-10T18:02:00Z">
            <w:rPr>
              <w:spacing w:val="16"/>
            </w:rPr>
          </w:rPrChange>
        </w:rPr>
        <w:t xml:space="preserve"> </w:t>
      </w:r>
      <w:r w:rsidRPr="003140DF">
        <w:rPr>
          <w:lang w:val="en-GB"/>
          <w:rPrChange w:id="4300" w:author="schulz" w:date="2016-01-10T18:02:00Z">
            <w:rPr/>
          </w:rPrChange>
        </w:rPr>
        <w:t>situations,</w:t>
      </w:r>
      <w:r w:rsidRPr="003140DF">
        <w:rPr>
          <w:spacing w:val="28"/>
          <w:lang w:val="en-GB"/>
          <w:rPrChange w:id="4301" w:author="schulz" w:date="2016-01-10T18:02:00Z">
            <w:rPr>
              <w:spacing w:val="28"/>
            </w:rPr>
          </w:rPrChange>
        </w:rPr>
        <w:t xml:space="preserve"> </w:t>
      </w:r>
      <w:r w:rsidRPr="003140DF">
        <w:rPr>
          <w:lang w:val="en-GB"/>
          <w:rPrChange w:id="4302" w:author="schulz" w:date="2016-01-10T18:02:00Z">
            <w:rPr/>
          </w:rPrChange>
        </w:rPr>
        <w:t>opposite</w:t>
      </w:r>
      <w:r w:rsidRPr="003140DF">
        <w:rPr>
          <w:spacing w:val="17"/>
          <w:lang w:val="en-GB"/>
          <w:rPrChange w:id="4303" w:author="schulz" w:date="2016-01-10T18:02:00Z">
            <w:rPr>
              <w:spacing w:val="17"/>
            </w:rPr>
          </w:rPrChange>
        </w:rPr>
        <w:t xml:space="preserve"> </w:t>
      </w:r>
      <w:r w:rsidRPr="003140DF">
        <w:rPr>
          <w:lang w:val="en-GB"/>
          <w:rPrChange w:id="4304" w:author="schulz" w:date="2016-01-10T18:02:00Z">
            <w:rPr/>
          </w:rPrChange>
        </w:rPr>
        <w:t>to</w:t>
      </w:r>
      <w:r w:rsidRPr="003140DF">
        <w:rPr>
          <w:spacing w:val="17"/>
          <w:lang w:val="en-GB"/>
          <w:rPrChange w:id="4305" w:author="schulz" w:date="2016-01-10T18:02:00Z">
            <w:rPr>
              <w:spacing w:val="17"/>
            </w:rPr>
          </w:rPrChange>
        </w:rPr>
        <w:t xml:space="preserve"> </w:t>
      </w:r>
      <w:r w:rsidRPr="003140DF">
        <w:rPr>
          <w:spacing w:val="-1"/>
          <w:lang w:val="en-GB"/>
          <w:rPrChange w:id="4306" w:author="schulz" w:date="2016-01-10T18:02:00Z">
            <w:rPr>
              <w:spacing w:val="-1"/>
            </w:rPr>
          </w:rPrChange>
        </w:rPr>
        <w:t>application-driven</w:t>
      </w:r>
      <w:r w:rsidRPr="003140DF">
        <w:rPr>
          <w:spacing w:val="33"/>
          <w:w w:val="99"/>
          <w:lang w:val="en-GB"/>
          <w:rPrChange w:id="4307" w:author="schulz" w:date="2016-01-10T18:02:00Z">
            <w:rPr>
              <w:spacing w:val="33"/>
              <w:w w:val="99"/>
            </w:rPr>
          </w:rPrChange>
        </w:rPr>
        <w:t xml:space="preserve"> </w:t>
      </w:r>
      <w:r w:rsidRPr="003140DF">
        <w:rPr>
          <w:lang w:val="en-GB"/>
          <w:rPrChange w:id="4308" w:author="schulz" w:date="2016-01-10T18:02:00Z">
            <w:rPr/>
          </w:rPrChange>
        </w:rPr>
        <w:t>databases.</w:t>
      </w:r>
      <w:r w:rsidRPr="003140DF">
        <w:rPr>
          <w:spacing w:val="1"/>
          <w:lang w:val="en-GB"/>
          <w:rPrChange w:id="4309" w:author="schulz" w:date="2016-01-10T18:02:00Z">
            <w:rPr>
              <w:spacing w:val="1"/>
            </w:rPr>
          </w:rPrChange>
        </w:rPr>
        <w:t xml:space="preserve"> </w:t>
      </w:r>
      <w:r w:rsidRPr="003140DF">
        <w:rPr>
          <w:lang w:val="en-GB"/>
          <w:rPrChange w:id="4310" w:author="schulz" w:date="2016-01-10T18:02:00Z">
            <w:rPr/>
          </w:rPrChange>
        </w:rPr>
        <w:t>As</w:t>
      </w:r>
      <w:r w:rsidRPr="003140DF">
        <w:rPr>
          <w:spacing w:val="-1"/>
          <w:lang w:val="en-GB"/>
          <w:rPrChange w:id="4311" w:author="schulz" w:date="2016-01-10T18:02:00Z">
            <w:rPr>
              <w:spacing w:val="-1"/>
            </w:rPr>
          </w:rPrChange>
        </w:rPr>
        <w:t xml:space="preserve"> </w:t>
      </w:r>
      <w:r w:rsidRPr="003140DF">
        <w:rPr>
          <w:lang w:val="en-GB"/>
          <w:rPrChange w:id="4312" w:author="schulz" w:date="2016-01-10T18:02:00Z">
            <w:rPr/>
          </w:rPrChange>
        </w:rPr>
        <w:t>database is</w:t>
      </w:r>
      <w:r w:rsidRPr="003140DF">
        <w:rPr>
          <w:spacing w:val="-1"/>
          <w:lang w:val="en-GB"/>
          <w:rPrChange w:id="4313" w:author="schulz" w:date="2016-01-10T18:02:00Z">
            <w:rPr>
              <w:spacing w:val="-1"/>
            </w:rPr>
          </w:rPrChange>
        </w:rPr>
        <w:t xml:space="preserve"> </w:t>
      </w:r>
      <w:r w:rsidRPr="003140DF">
        <w:rPr>
          <w:spacing w:val="-2"/>
          <w:lang w:val="en-GB"/>
          <w:rPrChange w:id="4314" w:author="schulz" w:date="2016-01-10T18:02:00Z">
            <w:rPr>
              <w:spacing w:val="-2"/>
            </w:rPr>
          </w:rPrChange>
        </w:rPr>
        <w:t>extensive</w:t>
      </w:r>
      <w:r w:rsidRPr="003140DF">
        <w:rPr>
          <w:lang w:val="en-GB"/>
          <w:rPrChange w:id="4315" w:author="schulz" w:date="2016-01-10T18:02:00Z">
            <w:rPr/>
          </w:rPrChange>
        </w:rPr>
        <w:t xml:space="preserve"> by nature,</w:t>
      </w:r>
      <w:r w:rsidRPr="003140DF">
        <w:rPr>
          <w:spacing w:val="1"/>
          <w:lang w:val="en-GB"/>
          <w:rPrChange w:id="4316" w:author="schulz" w:date="2016-01-10T18:02:00Z">
            <w:rPr>
              <w:spacing w:val="1"/>
            </w:rPr>
          </w:rPrChange>
        </w:rPr>
        <w:t xml:space="preserve"> </w:t>
      </w:r>
      <w:r w:rsidRPr="003140DF">
        <w:rPr>
          <w:lang w:val="en-GB"/>
          <w:rPrChange w:id="4317" w:author="schulz" w:date="2016-01-10T18:02:00Z">
            <w:rPr/>
          </w:rPrChange>
        </w:rPr>
        <w:t>its</w:t>
      </w:r>
      <w:r w:rsidRPr="003140DF">
        <w:rPr>
          <w:spacing w:val="-1"/>
          <w:lang w:val="en-GB"/>
          <w:rPrChange w:id="4318" w:author="schulz" w:date="2016-01-10T18:02:00Z">
            <w:rPr>
              <w:spacing w:val="-1"/>
            </w:rPr>
          </w:rPrChange>
        </w:rPr>
        <w:t xml:space="preserve"> organization</w:t>
      </w:r>
      <w:r w:rsidRPr="003140DF">
        <w:rPr>
          <w:lang w:val="en-GB"/>
          <w:rPrChange w:id="4319" w:author="schulz" w:date="2016-01-10T18:02:00Z">
            <w:rPr/>
          </w:rPrChange>
        </w:rPr>
        <w:t xml:space="preserve"> under real</w:t>
      </w:r>
      <w:r w:rsidRPr="003140DF">
        <w:rPr>
          <w:spacing w:val="33"/>
          <w:w w:val="99"/>
          <w:lang w:val="en-GB"/>
          <w:rPrChange w:id="4320" w:author="schulz" w:date="2016-01-10T18:02:00Z">
            <w:rPr>
              <w:spacing w:val="33"/>
              <w:w w:val="99"/>
            </w:rPr>
          </w:rPrChange>
        </w:rPr>
        <w:t xml:space="preserve"> </w:t>
      </w:r>
      <w:r w:rsidRPr="003140DF">
        <w:rPr>
          <w:spacing w:val="-1"/>
          <w:lang w:val="en-GB"/>
          <w:rPrChange w:id="4321" w:author="schulz" w:date="2016-01-10T18:02:00Z">
            <w:rPr>
              <w:spacing w:val="-1"/>
            </w:rPr>
          </w:rPrChange>
        </w:rPr>
        <w:t>world</w:t>
      </w:r>
      <w:r w:rsidRPr="003140DF">
        <w:rPr>
          <w:spacing w:val="19"/>
          <w:lang w:val="en-GB"/>
          <w:rPrChange w:id="4322" w:author="schulz" w:date="2016-01-10T18:02:00Z">
            <w:rPr>
              <w:spacing w:val="19"/>
            </w:rPr>
          </w:rPrChange>
        </w:rPr>
        <w:t xml:space="preserve"> </w:t>
      </w:r>
      <w:r w:rsidRPr="003140DF">
        <w:rPr>
          <w:lang w:val="en-GB"/>
          <w:rPrChange w:id="4323" w:author="schulz" w:date="2016-01-10T18:02:00Z">
            <w:rPr/>
          </w:rPrChange>
        </w:rPr>
        <w:t>settlements</w:t>
      </w:r>
      <w:r w:rsidRPr="003140DF">
        <w:rPr>
          <w:spacing w:val="19"/>
          <w:lang w:val="en-GB"/>
          <w:rPrChange w:id="4324" w:author="schulz" w:date="2016-01-10T18:02:00Z">
            <w:rPr>
              <w:spacing w:val="19"/>
            </w:rPr>
          </w:rPrChange>
        </w:rPr>
        <w:t xml:space="preserve"> </w:t>
      </w:r>
      <w:r w:rsidRPr="003140DF">
        <w:rPr>
          <w:lang w:val="en-GB"/>
          <w:rPrChange w:id="4325" w:author="schulz" w:date="2016-01-10T18:02:00Z">
            <w:rPr/>
          </w:rPrChange>
        </w:rPr>
        <w:t>certainly</w:t>
      </w:r>
      <w:r w:rsidRPr="003140DF">
        <w:rPr>
          <w:spacing w:val="19"/>
          <w:lang w:val="en-GB"/>
          <w:rPrChange w:id="4326" w:author="schulz" w:date="2016-01-10T18:02:00Z">
            <w:rPr>
              <w:spacing w:val="19"/>
            </w:rPr>
          </w:rPrChange>
        </w:rPr>
        <w:t xml:space="preserve"> </w:t>
      </w:r>
      <w:r w:rsidRPr="003140DF">
        <w:rPr>
          <w:spacing w:val="-1"/>
          <w:lang w:val="en-GB"/>
          <w:rPrChange w:id="4327" w:author="schulz" w:date="2016-01-10T18:02:00Z">
            <w:rPr>
              <w:spacing w:val="-1"/>
            </w:rPr>
          </w:rPrChange>
        </w:rPr>
        <w:t>would</w:t>
      </w:r>
      <w:r w:rsidRPr="003140DF">
        <w:rPr>
          <w:spacing w:val="19"/>
          <w:lang w:val="en-GB"/>
          <w:rPrChange w:id="4328" w:author="schulz" w:date="2016-01-10T18:02:00Z">
            <w:rPr>
              <w:spacing w:val="19"/>
            </w:rPr>
          </w:rPrChange>
        </w:rPr>
        <w:t xml:space="preserve"> </w:t>
      </w:r>
      <w:r w:rsidRPr="003140DF">
        <w:rPr>
          <w:lang w:val="en-GB"/>
          <w:rPrChange w:id="4329" w:author="schulz" w:date="2016-01-10T18:02:00Z">
            <w:rPr/>
          </w:rPrChange>
        </w:rPr>
        <w:t>be</w:t>
      </w:r>
      <w:r w:rsidRPr="003140DF">
        <w:rPr>
          <w:spacing w:val="20"/>
          <w:lang w:val="en-GB"/>
          <w:rPrChange w:id="4330" w:author="schulz" w:date="2016-01-10T18:02:00Z">
            <w:rPr>
              <w:spacing w:val="20"/>
            </w:rPr>
          </w:rPrChange>
        </w:rPr>
        <w:t xml:space="preserve"> </w:t>
      </w:r>
      <w:r w:rsidRPr="003140DF">
        <w:rPr>
          <w:spacing w:val="-1"/>
          <w:lang w:val="en-GB"/>
          <w:rPrChange w:id="4331" w:author="schulz" w:date="2016-01-10T18:02:00Z">
            <w:rPr>
              <w:spacing w:val="-1"/>
            </w:rPr>
          </w:rPrChange>
        </w:rPr>
        <w:t>improved</w:t>
      </w:r>
      <w:r w:rsidRPr="003140DF">
        <w:rPr>
          <w:spacing w:val="19"/>
          <w:lang w:val="en-GB"/>
          <w:rPrChange w:id="4332" w:author="schulz" w:date="2016-01-10T18:02:00Z">
            <w:rPr>
              <w:spacing w:val="19"/>
            </w:rPr>
          </w:rPrChange>
        </w:rPr>
        <w:t xml:space="preserve"> </w:t>
      </w:r>
      <w:r w:rsidRPr="003140DF">
        <w:rPr>
          <w:lang w:val="en-GB"/>
          <w:rPrChange w:id="4333" w:author="schulz" w:date="2016-01-10T18:02:00Z">
            <w:rPr/>
          </w:rPrChange>
        </w:rPr>
        <w:t>when</w:t>
      </w:r>
      <w:r w:rsidRPr="003140DF">
        <w:rPr>
          <w:spacing w:val="19"/>
          <w:lang w:val="en-GB"/>
          <w:rPrChange w:id="4334" w:author="schulz" w:date="2016-01-10T18:02:00Z">
            <w:rPr>
              <w:spacing w:val="19"/>
            </w:rPr>
          </w:rPrChange>
        </w:rPr>
        <w:t xml:space="preserve"> </w:t>
      </w:r>
      <w:r w:rsidRPr="003140DF">
        <w:rPr>
          <w:lang w:val="en-GB"/>
          <w:rPrChange w:id="4335" w:author="schulz" w:date="2016-01-10T18:02:00Z">
            <w:rPr/>
          </w:rPrChange>
        </w:rPr>
        <w:t>accompanied</w:t>
      </w:r>
      <w:r w:rsidRPr="003140DF">
        <w:rPr>
          <w:spacing w:val="19"/>
          <w:lang w:val="en-GB"/>
          <w:rPrChange w:id="4336" w:author="schulz" w:date="2016-01-10T18:02:00Z">
            <w:rPr>
              <w:spacing w:val="19"/>
            </w:rPr>
          </w:rPrChange>
        </w:rPr>
        <w:t xml:space="preserve"> </w:t>
      </w:r>
      <w:r w:rsidRPr="003140DF">
        <w:rPr>
          <w:lang w:val="en-GB"/>
          <w:rPrChange w:id="4337" w:author="schulz" w:date="2016-01-10T18:02:00Z">
            <w:rPr/>
          </w:rPrChange>
        </w:rPr>
        <w:t>by</w:t>
      </w:r>
      <w:r w:rsidRPr="003140DF">
        <w:rPr>
          <w:spacing w:val="29"/>
          <w:w w:val="99"/>
          <w:lang w:val="en-GB"/>
          <w:rPrChange w:id="4338" w:author="schulz" w:date="2016-01-10T18:02:00Z">
            <w:rPr>
              <w:spacing w:val="29"/>
              <w:w w:val="99"/>
            </w:rPr>
          </w:rPrChange>
        </w:rPr>
        <w:t xml:space="preserve"> </w:t>
      </w:r>
      <w:r w:rsidRPr="003140DF">
        <w:rPr>
          <w:lang w:val="en-GB"/>
          <w:rPrChange w:id="4339" w:author="schulz" w:date="2016-01-10T18:02:00Z">
            <w:rPr/>
          </w:rPrChange>
        </w:rPr>
        <w:t>formal</w:t>
      </w:r>
      <w:r w:rsidRPr="003140DF">
        <w:rPr>
          <w:spacing w:val="-5"/>
          <w:lang w:val="en-GB"/>
          <w:rPrChange w:id="4340" w:author="schulz" w:date="2016-01-10T18:02:00Z">
            <w:rPr>
              <w:spacing w:val="-5"/>
            </w:rPr>
          </w:rPrChange>
        </w:rPr>
        <w:t xml:space="preserve"> </w:t>
      </w:r>
      <w:r w:rsidRPr="003140DF">
        <w:rPr>
          <w:lang w:val="en-GB"/>
          <w:rPrChange w:id="4341" w:author="schulz" w:date="2016-01-10T18:02:00Z">
            <w:rPr/>
          </w:rPrChange>
        </w:rPr>
        <w:t>ontologies.</w:t>
      </w:r>
      <w:r w:rsidRPr="003140DF">
        <w:rPr>
          <w:spacing w:val="-4"/>
          <w:lang w:val="en-GB"/>
          <w:rPrChange w:id="4342" w:author="schulz" w:date="2016-01-10T18:02:00Z">
            <w:rPr>
              <w:spacing w:val="-4"/>
            </w:rPr>
          </w:rPrChange>
        </w:rPr>
        <w:t xml:space="preserve"> </w:t>
      </w:r>
      <w:r w:rsidRPr="003140DF">
        <w:rPr>
          <w:spacing w:val="-1"/>
          <w:lang w:val="en-GB"/>
          <w:rPrChange w:id="4343" w:author="schulz" w:date="2016-01-10T18:02:00Z">
            <w:rPr>
              <w:spacing w:val="-1"/>
            </w:rPr>
          </w:rPrChange>
        </w:rPr>
        <w:t>Additionally,</w:t>
      </w:r>
      <w:r w:rsidRPr="003140DF">
        <w:rPr>
          <w:spacing w:val="-4"/>
          <w:lang w:val="en-GB"/>
          <w:rPrChange w:id="4344" w:author="schulz" w:date="2016-01-10T18:02:00Z">
            <w:rPr>
              <w:spacing w:val="-4"/>
            </w:rPr>
          </w:rPrChange>
        </w:rPr>
        <w:t xml:space="preserve"> </w:t>
      </w:r>
      <w:r w:rsidRPr="003140DF">
        <w:rPr>
          <w:lang w:val="en-GB"/>
          <w:rPrChange w:id="4345" w:author="schulz" w:date="2016-01-10T18:02:00Z">
            <w:rPr/>
          </w:rPrChange>
        </w:rPr>
        <w:t>it</w:t>
      </w:r>
      <w:r w:rsidRPr="003140DF">
        <w:rPr>
          <w:spacing w:val="-5"/>
          <w:lang w:val="en-GB"/>
          <w:rPrChange w:id="4346" w:author="schulz" w:date="2016-01-10T18:02:00Z">
            <w:rPr>
              <w:spacing w:val="-5"/>
            </w:rPr>
          </w:rPrChange>
        </w:rPr>
        <w:t xml:space="preserve"> </w:t>
      </w:r>
      <w:r w:rsidRPr="003140DF">
        <w:rPr>
          <w:lang w:val="en-GB"/>
          <w:rPrChange w:id="4347" w:author="schulz" w:date="2016-01-10T18:02:00Z">
            <w:rPr/>
          </w:rPrChange>
        </w:rPr>
        <w:t>may</w:t>
      </w:r>
      <w:r w:rsidRPr="003140DF">
        <w:rPr>
          <w:spacing w:val="-4"/>
          <w:lang w:val="en-GB"/>
          <w:rPrChange w:id="4348" w:author="schulz" w:date="2016-01-10T18:02:00Z">
            <w:rPr>
              <w:spacing w:val="-4"/>
            </w:rPr>
          </w:rPrChange>
        </w:rPr>
        <w:t xml:space="preserve"> </w:t>
      </w:r>
      <w:r w:rsidRPr="003140DF">
        <w:rPr>
          <w:lang w:val="en-GB"/>
          <w:rPrChange w:id="4349" w:author="schulz" w:date="2016-01-10T18:02:00Z">
            <w:rPr/>
          </w:rPrChange>
        </w:rPr>
        <w:t>enable</w:t>
      </w:r>
      <w:r w:rsidRPr="003140DF">
        <w:rPr>
          <w:spacing w:val="-5"/>
          <w:lang w:val="en-GB"/>
          <w:rPrChange w:id="4350" w:author="schulz" w:date="2016-01-10T18:02:00Z">
            <w:rPr>
              <w:spacing w:val="-5"/>
            </w:rPr>
          </w:rPrChange>
        </w:rPr>
        <w:t xml:space="preserve"> </w:t>
      </w:r>
      <w:r w:rsidRPr="003140DF">
        <w:rPr>
          <w:lang w:val="en-GB"/>
          <w:rPrChange w:id="4351" w:author="schulz" w:date="2016-01-10T18:02:00Z">
            <w:rPr/>
          </w:rPrChange>
        </w:rPr>
        <w:t>further</w:t>
      </w:r>
      <w:r w:rsidRPr="003140DF">
        <w:rPr>
          <w:spacing w:val="-5"/>
          <w:lang w:val="en-GB"/>
          <w:rPrChange w:id="4352" w:author="schulz" w:date="2016-01-10T18:02:00Z">
            <w:rPr>
              <w:spacing w:val="-5"/>
            </w:rPr>
          </w:rPrChange>
        </w:rPr>
        <w:t xml:space="preserve"> </w:t>
      </w:r>
      <w:r w:rsidRPr="003140DF">
        <w:rPr>
          <w:spacing w:val="-1"/>
          <w:lang w:val="en-GB"/>
          <w:rPrChange w:id="4353" w:author="schulz" w:date="2016-01-10T18:02:00Z">
            <w:rPr>
              <w:spacing w:val="-1"/>
            </w:rPr>
          </w:rPrChange>
        </w:rPr>
        <w:t>integration</w:t>
      </w:r>
      <w:r w:rsidRPr="003140DF">
        <w:rPr>
          <w:spacing w:val="-5"/>
          <w:lang w:val="en-GB"/>
          <w:rPrChange w:id="4354" w:author="schulz" w:date="2016-01-10T18:02:00Z">
            <w:rPr>
              <w:spacing w:val="-5"/>
            </w:rPr>
          </w:rPrChange>
        </w:rPr>
        <w:t xml:space="preserve"> </w:t>
      </w:r>
      <w:proofErr w:type="spellStart"/>
      <w:r w:rsidRPr="003140DF">
        <w:rPr>
          <w:lang w:val="en-GB"/>
          <w:rPrChange w:id="4355" w:author="schulz" w:date="2016-01-10T18:02:00Z">
            <w:rPr/>
          </w:rPrChange>
        </w:rPr>
        <w:t>capabi</w:t>
      </w:r>
      <w:proofErr w:type="spellEnd"/>
      <w:r w:rsidRPr="003140DF">
        <w:rPr>
          <w:lang w:val="en-GB"/>
          <w:rPrChange w:id="4356" w:author="schulz" w:date="2016-01-10T18:02:00Z">
            <w:rPr/>
          </w:rPrChange>
        </w:rPr>
        <w:t>-</w:t>
      </w:r>
      <w:r w:rsidRPr="003140DF">
        <w:rPr>
          <w:spacing w:val="21"/>
          <w:w w:val="99"/>
          <w:lang w:val="en-GB"/>
          <w:rPrChange w:id="4357" w:author="schulz" w:date="2016-01-10T18:02:00Z">
            <w:rPr>
              <w:spacing w:val="21"/>
              <w:w w:val="99"/>
            </w:rPr>
          </w:rPrChange>
        </w:rPr>
        <w:t xml:space="preserve"> </w:t>
      </w:r>
      <w:proofErr w:type="spellStart"/>
      <w:r w:rsidRPr="003140DF">
        <w:rPr>
          <w:lang w:val="en-GB"/>
          <w:rPrChange w:id="4358" w:author="schulz" w:date="2016-01-10T18:02:00Z">
            <w:rPr/>
          </w:rPrChange>
        </w:rPr>
        <w:t>lities</w:t>
      </w:r>
      <w:proofErr w:type="spellEnd"/>
      <w:r w:rsidRPr="003140DF">
        <w:rPr>
          <w:spacing w:val="-6"/>
          <w:lang w:val="en-GB"/>
          <w:rPrChange w:id="4359" w:author="schulz" w:date="2016-01-10T18:02:00Z">
            <w:rPr>
              <w:spacing w:val="-6"/>
            </w:rPr>
          </w:rPrChange>
        </w:rPr>
        <w:t xml:space="preserve"> </w:t>
      </w:r>
      <w:r w:rsidRPr="003140DF">
        <w:rPr>
          <w:lang w:val="en-GB"/>
          <w:rPrChange w:id="4360" w:author="schulz" w:date="2016-01-10T18:02:00Z">
            <w:rPr/>
          </w:rPrChange>
        </w:rPr>
        <w:t>by</w:t>
      </w:r>
      <w:r w:rsidRPr="003140DF">
        <w:rPr>
          <w:spacing w:val="-6"/>
          <w:lang w:val="en-GB"/>
          <w:rPrChange w:id="4361" w:author="schulz" w:date="2016-01-10T18:02:00Z">
            <w:rPr>
              <w:spacing w:val="-6"/>
            </w:rPr>
          </w:rPrChange>
        </w:rPr>
        <w:t xml:space="preserve"> </w:t>
      </w:r>
      <w:r w:rsidRPr="003140DF">
        <w:rPr>
          <w:lang w:val="en-GB"/>
          <w:rPrChange w:id="4362" w:author="schulz" w:date="2016-01-10T18:02:00Z">
            <w:rPr/>
          </w:rPrChange>
        </w:rPr>
        <w:t>means</w:t>
      </w:r>
      <w:r w:rsidRPr="003140DF">
        <w:rPr>
          <w:spacing w:val="-6"/>
          <w:lang w:val="en-GB"/>
          <w:rPrChange w:id="4363" w:author="schulz" w:date="2016-01-10T18:02:00Z">
            <w:rPr>
              <w:spacing w:val="-6"/>
            </w:rPr>
          </w:rPrChange>
        </w:rPr>
        <w:t xml:space="preserve"> </w:t>
      </w:r>
      <w:r w:rsidRPr="003140DF">
        <w:rPr>
          <w:lang w:val="en-GB"/>
          <w:rPrChange w:id="4364" w:author="schulz" w:date="2016-01-10T18:02:00Z">
            <w:rPr/>
          </w:rPrChange>
        </w:rPr>
        <w:t>of</w:t>
      </w:r>
      <w:r w:rsidRPr="003140DF">
        <w:rPr>
          <w:spacing w:val="-6"/>
          <w:lang w:val="en-GB"/>
          <w:rPrChange w:id="4365" w:author="schulz" w:date="2016-01-10T18:02:00Z">
            <w:rPr>
              <w:spacing w:val="-6"/>
            </w:rPr>
          </w:rPrChange>
        </w:rPr>
        <w:t xml:space="preserve"> </w:t>
      </w:r>
      <w:r w:rsidRPr="003140DF">
        <w:rPr>
          <w:lang w:val="en-GB"/>
          <w:rPrChange w:id="4366" w:author="schulz" w:date="2016-01-10T18:02:00Z">
            <w:rPr/>
          </w:rPrChange>
        </w:rPr>
        <w:t>automated</w:t>
      </w:r>
      <w:r w:rsidRPr="003140DF">
        <w:rPr>
          <w:spacing w:val="-6"/>
          <w:lang w:val="en-GB"/>
          <w:rPrChange w:id="4367" w:author="schulz" w:date="2016-01-10T18:02:00Z">
            <w:rPr>
              <w:spacing w:val="-6"/>
            </w:rPr>
          </w:rPrChange>
        </w:rPr>
        <w:t xml:space="preserve"> </w:t>
      </w:r>
      <w:r w:rsidRPr="003140DF">
        <w:rPr>
          <w:spacing w:val="-1"/>
          <w:lang w:val="en-GB"/>
          <w:rPrChange w:id="4368" w:author="schulz" w:date="2016-01-10T18:02:00Z">
            <w:rPr>
              <w:spacing w:val="-1"/>
            </w:rPr>
          </w:rPrChange>
        </w:rPr>
        <w:t>evaluation</w:t>
      </w:r>
      <w:r w:rsidRPr="003140DF">
        <w:rPr>
          <w:spacing w:val="-6"/>
          <w:lang w:val="en-GB"/>
          <w:rPrChange w:id="4369" w:author="schulz" w:date="2016-01-10T18:02:00Z">
            <w:rPr>
              <w:spacing w:val="-6"/>
            </w:rPr>
          </w:rPrChange>
        </w:rPr>
        <w:t xml:space="preserve"> </w:t>
      </w:r>
      <w:r w:rsidRPr="003140DF">
        <w:rPr>
          <w:lang w:val="en-GB"/>
          <w:rPrChange w:id="4370" w:author="schulz" w:date="2016-01-10T18:02:00Z">
            <w:rPr/>
          </w:rPrChange>
        </w:rPr>
        <w:t>using</w:t>
      </w:r>
      <w:r w:rsidRPr="003140DF">
        <w:rPr>
          <w:spacing w:val="-6"/>
          <w:lang w:val="en-GB"/>
          <w:rPrChange w:id="4371" w:author="schulz" w:date="2016-01-10T18:02:00Z">
            <w:rPr>
              <w:spacing w:val="-6"/>
            </w:rPr>
          </w:rPrChange>
        </w:rPr>
        <w:t xml:space="preserve"> </w:t>
      </w:r>
      <w:r w:rsidRPr="003140DF">
        <w:rPr>
          <w:lang w:val="en-GB"/>
          <w:rPrChange w:id="4372" w:author="schulz" w:date="2016-01-10T18:02:00Z">
            <w:rPr/>
          </w:rPrChange>
        </w:rPr>
        <w:t>reasoning,</w:t>
      </w:r>
      <w:r w:rsidRPr="003140DF">
        <w:rPr>
          <w:spacing w:val="-6"/>
          <w:lang w:val="en-GB"/>
          <w:rPrChange w:id="4373" w:author="schulz" w:date="2016-01-10T18:02:00Z">
            <w:rPr>
              <w:spacing w:val="-6"/>
            </w:rPr>
          </w:rPrChange>
        </w:rPr>
        <w:t xml:space="preserve"> </w:t>
      </w:r>
      <w:r w:rsidRPr="003140DF">
        <w:rPr>
          <w:lang w:val="en-GB"/>
          <w:rPrChange w:id="4374" w:author="schulz" w:date="2016-01-10T18:02:00Z">
            <w:rPr/>
          </w:rPrChange>
        </w:rPr>
        <w:t>e.g.</w:t>
      </w:r>
      <w:r w:rsidRPr="003140DF">
        <w:rPr>
          <w:spacing w:val="-6"/>
          <w:lang w:val="en-GB"/>
          <w:rPrChange w:id="4375" w:author="schulz" w:date="2016-01-10T18:02:00Z">
            <w:rPr>
              <w:spacing w:val="-6"/>
            </w:rPr>
          </w:rPrChange>
        </w:rPr>
        <w:t xml:space="preserve"> </w:t>
      </w:r>
      <w:r w:rsidRPr="003140DF">
        <w:rPr>
          <w:lang w:val="en-GB"/>
          <w:rPrChange w:id="4376" w:author="schulz" w:date="2016-01-10T18:02:00Z">
            <w:rPr/>
          </w:rPrChange>
        </w:rPr>
        <w:t>without</w:t>
      </w:r>
      <w:r w:rsidRPr="003140DF">
        <w:rPr>
          <w:spacing w:val="-6"/>
          <w:lang w:val="en-GB"/>
          <w:rPrChange w:id="4377" w:author="schulz" w:date="2016-01-10T18:02:00Z">
            <w:rPr>
              <w:spacing w:val="-6"/>
            </w:rPr>
          </w:rPrChange>
        </w:rPr>
        <w:t xml:space="preserve"> </w:t>
      </w:r>
      <w:r w:rsidRPr="003140DF">
        <w:rPr>
          <w:spacing w:val="-1"/>
          <w:lang w:val="en-GB"/>
          <w:rPrChange w:id="4378" w:author="schulz" w:date="2016-01-10T18:02:00Z">
            <w:rPr>
              <w:spacing w:val="-1"/>
            </w:rPr>
          </w:rPrChange>
        </w:rPr>
        <w:t>any</w:t>
      </w:r>
      <w:r w:rsidRPr="003140DF">
        <w:rPr>
          <w:spacing w:val="23"/>
          <w:w w:val="99"/>
          <w:lang w:val="en-GB"/>
          <w:rPrChange w:id="4379" w:author="schulz" w:date="2016-01-10T18:02:00Z">
            <w:rPr>
              <w:spacing w:val="23"/>
              <w:w w:val="99"/>
            </w:rPr>
          </w:rPrChange>
        </w:rPr>
        <w:t xml:space="preserve"> </w:t>
      </w:r>
      <w:r w:rsidRPr="003140DF">
        <w:rPr>
          <w:lang w:val="en-GB"/>
          <w:rPrChange w:id="4380" w:author="schulz" w:date="2016-01-10T18:02:00Z">
            <w:rPr/>
          </w:rPrChange>
        </w:rPr>
        <w:t>dependence</w:t>
      </w:r>
      <w:r w:rsidRPr="003140DF">
        <w:rPr>
          <w:spacing w:val="-7"/>
          <w:lang w:val="en-GB"/>
          <w:rPrChange w:id="4381" w:author="schulz" w:date="2016-01-10T18:02:00Z">
            <w:rPr>
              <w:spacing w:val="-7"/>
            </w:rPr>
          </w:rPrChange>
        </w:rPr>
        <w:t xml:space="preserve"> </w:t>
      </w:r>
      <w:r w:rsidRPr="003140DF">
        <w:rPr>
          <w:lang w:val="en-GB"/>
          <w:rPrChange w:id="4382" w:author="schulz" w:date="2016-01-10T18:02:00Z">
            <w:rPr/>
          </w:rPrChange>
        </w:rPr>
        <w:t>in</w:t>
      </w:r>
      <w:r w:rsidRPr="003140DF">
        <w:rPr>
          <w:spacing w:val="-7"/>
          <w:lang w:val="en-GB"/>
          <w:rPrChange w:id="4383" w:author="schulz" w:date="2016-01-10T18:02:00Z">
            <w:rPr>
              <w:spacing w:val="-7"/>
            </w:rPr>
          </w:rPrChange>
        </w:rPr>
        <w:t xml:space="preserve"> </w:t>
      </w:r>
      <w:r w:rsidRPr="003140DF">
        <w:rPr>
          <w:lang w:val="en-GB"/>
          <w:rPrChange w:id="4384" w:author="schulz" w:date="2016-01-10T18:02:00Z">
            <w:rPr/>
          </w:rPrChange>
        </w:rPr>
        <w:t>user</w:t>
      </w:r>
      <w:r w:rsidRPr="003140DF">
        <w:rPr>
          <w:spacing w:val="-6"/>
          <w:lang w:val="en-GB"/>
          <w:rPrChange w:id="4385" w:author="schulz" w:date="2016-01-10T18:02:00Z">
            <w:rPr>
              <w:spacing w:val="-6"/>
            </w:rPr>
          </w:rPrChange>
        </w:rPr>
        <w:t xml:space="preserve"> </w:t>
      </w:r>
      <w:r w:rsidRPr="003140DF">
        <w:rPr>
          <w:lang w:val="en-GB"/>
          <w:rPrChange w:id="4386" w:author="schulz" w:date="2016-01-10T18:02:00Z">
            <w:rPr/>
          </w:rPrChange>
        </w:rPr>
        <w:t>support.</w:t>
      </w:r>
    </w:p>
    <w:p w14:paraId="1A88A54F" w14:textId="77777777" w:rsidR="00F20945" w:rsidRPr="003140DF" w:rsidRDefault="00F20945">
      <w:pPr>
        <w:pStyle w:val="Corpodetexto"/>
        <w:kinsoku w:val="0"/>
        <w:overflowPunct w:val="0"/>
        <w:spacing w:line="285" w:lineRule="auto"/>
        <w:ind w:left="2061" w:firstLine="239"/>
        <w:jc w:val="both"/>
        <w:rPr>
          <w:lang w:val="en-GB"/>
          <w:rPrChange w:id="4387" w:author="schulz" w:date="2016-01-10T18:02:00Z">
            <w:rPr/>
          </w:rPrChange>
        </w:rPr>
      </w:pPr>
      <w:r w:rsidRPr="003140DF">
        <w:rPr>
          <w:lang w:val="en-GB"/>
          <w:rPrChange w:id="4388" w:author="schulz" w:date="2016-01-10T18:02:00Z">
            <w:rPr/>
          </w:rPrChange>
        </w:rPr>
        <w:t>According</w:t>
      </w:r>
      <w:r w:rsidRPr="003140DF">
        <w:rPr>
          <w:spacing w:val="11"/>
          <w:lang w:val="en-GB"/>
          <w:rPrChange w:id="4389" w:author="schulz" w:date="2016-01-10T18:02:00Z">
            <w:rPr>
              <w:spacing w:val="11"/>
            </w:rPr>
          </w:rPrChange>
        </w:rPr>
        <w:t xml:space="preserve"> </w:t>
      </w:r>
      <w:r w:rsidRPr="003140DF">
        <w:rPr>
          <w:lang w:val="en-GB"/>
          <w:rPrChange w:id="4390" w:author="schulz" w:date="2016-01-10T18:02:00Z">
            <w:rPr/>
          </w:rPrChange>
        </w:rPr>
        <w:t>to</w:t>
      </w:r>
      <w:r w:rsidRPr="003140DF">
        <w:rPr>
          <w:spacing w:val="12"/>
          <w:lang w:val="en-GB"/>
          <w:rPrChange w:id="4391" w:author="schulz" w:date="2016-01-10T18:02:00Z">
            <w:rPr>
              <w:spacing w:val="12"/>
            </w:rPr>
          </w:rPrChange>
        </w:rPr>
        <w:t xml:space="preserve"> </w:t>
      </w:r>
      <w:r w:rsidRPr="003140DF">
        <w:rPr>
          <w:lang w:val="en-GB"/>
          <w:rPrChange w:id="4392" w:author="schulz" w:date="2016-01-10T18:02:00Z">
            <w:rPr/>
          </w:rPrChange>
        </w:rPr>
        <w:t>our</w:t>
      </w:r>
      <w:r w:rsidRPr="003140DF">
        <w:rPr>
          <w:spacing w:val="12"/>
          <w:lang w:val="en-GB"/>
          <w:rPrChange w:id="4393" w:author="schulz" w:date="2016-01-10T18:02:00Z">
            <w:rPr>
              <w:spacing w:val="12"/>
            </w:rPr>
          </w:rPrChange>
        </w:rPr>
        <w:t xml:space="preserve"> </w:t>
      </w:r>
      <w:r w:rsidRPr="003140DF">
        <w:rPr>
          <w:lang w:val="en-GB"/>
          <w:rPrChange w:id="4394" w:author="schulz" w:date="2016-01-10T18:02:00Z">
            <w:rPr/>
          </w:rPrChange>
        </w:rPr>
        <w:t>findings,</w:t>
      </w:r>
      <w:r w:rsidRPr="003140DF">
        <w:rPr>
          <w:spacing w:val="20"/>
          <w:lang w:val="en-GB"/>
          <w:rPrChange w:id="4395" w:author="schulz" w:date="2016-01-10T18:02:00Z">
            <w:rPr>
              <w:spacing w:val="20"/>
            </w:rPr>
          </w:rPrChange>
        </w:rPr>
        <w:t xml:space="preserve"> </w:t>
      </w:r>
      <w:r w:rsidRPr="003140DF">
        <w:rPr>
          <w:lang w:val="en-GB"/>
          <w:rPrChange w:id="4396" w:author="schulz" w:date="2016-01-10T18:02:00Z">
            <w:rPr/>
          </w:rPrChange>
        </w:rPr>
        <w:t>this</w:t>
      </w:r>
      <w:r w:rsidRPr="003140DF">
        <w:rPr>
          <w:spacing w:val="12"/>
          <w:lang w:val="en-GB"/>
          <w:rPrChange w:id="4397" w:author="schulz" w:date="2016-01-10T18:02:00Z">
            <w:rPr>
              <w:spacing w:val="12"/>
            </w:rPr>
          </w:rPrChange>
        </w:rPr>
        <w:t xml:space="preserve"> </w:t>
      </w:r>
      <w:r w:rsidRPr="003140DF">
        <w:rPr>
          <w:lang w:val="en-GB"/>
          <w:rPrChange w:id="4398" w:author="schulz" w:date="2016-01-10T18:02:00Z">
            <w:rPr/>
          </w:rPrChange>
        </w:rPr>
        <w:t>is</w:t>
      </w:r>
      <w:r w:rsidRPr="003140DF">
        <w:rPr>
          <w:spacing w:val="12"/>
          <w:lang w:val="en-GB"/>
          <w:rPrChange w:id="4399" w:author="schulz" w:date="2016-01-10T18:02:00Z">
            <w:rPr>
              <w:spacing w:val="12"/>
            </w:rPr>
          </w:rPrChange>
        </w:rPr>
        <w:t xml:space="preserve"> </w:t>
      </w:r>
      <w:r w:rsidRPr="003140DF">
        <w:rPr>
          <w:lang w:val="en-GB"/>
          <w:rPrChange w:id="4400" w:author="schulz" w:date="2016-01-10T18:02:00Z">
            <w:rPr/>
          </w:rPrChange>
        </w:rPr>
        <w:t>possible</w:t>
      </w:r>
      <w:r w:rsidRPr="003140DF">
        <w:rPr>
          <w:spacing w:val="12"/>
          <w:lang w:val="en-GB"/>
          <w:rPrChange w:id="4401" w:author="schulz" w:date="2016-01-10T18:02:00Z">
            <w:rPr>
              <w:spacing w:val="12"/>
            </w:rPr>
          </w:rPrChange>
        </w:rPr>
        <w:t xml:space="preserve"> </w:t>
      </w:r>
      <w:r w:rsidRPr="003140DF">
        <w:rPr>
          <w:lang w:val="en-GB"/>
          <w:rPrChange w:id="4402" w:author="schulz" w:date="2016-01-10T18:02:00Z">
            <w:rPr/>
          </w:rPrChange>
        </w:rPr>
        <w:t>because</w:t>
      </w:r>
      <w:r w:rsidRPr="003140DF">
        <w:rPr>
          <w:spacing w:val="12"/>
          <w:lang w:val="en-GB"/>
          <w:rPrChange w:id="4403" w:author="schulz" w:date="2016-01-10T18:02:00Z">
            <w:rPr>
              <w:spacing w:val="12"/>
            </w:rPr>
          </w:rPrChange>
        </w:rPr>
        <w:t xml:space="preserve"> </w:t>
      </w:r>
      <w:r w:rsidRPr="003140DF">
        <w:rPr>
          <w:lang w:val="en-GB"/>
          <w:rPrChange w:id="4404" w:author="schulz" w:date="2016-01-10T18:02:00Z">
            <w:rPr/>
          </w:rPrChange>
        </w:rPr>
        <w:t>we</w:t>
      </w:r>
      <w:r w:rsidRPr="003140DF">
        <w:rPr>
          <w:spacing w:val="12"/>
          <w:lang w:val="en-GB"/>
          <w:rPrChange w:id="4405" w:author="schulz" w:date="2016-01-10T18:02:00Z">
            <w:rPr>
              <w:spacing w:val="12"/>
            </w:rPr>
          </w:rPrChange>
        </w:rPr>
        <w:t xml:space="preserve"> </w:t>
      </w:r>
      <w:r w:rsidRPr="003140DF">
        <w:rPr>
          <w:lang w:val="en-GB"/>
          <w:rPrChange w:id="4406" w:author="schulz" w:date="2016-01-10T18:02:00Z">
            <w:rPr/>
          </w:rPrChange>
        </w:rPr>
        <w:t>interpret</w:t>
      </w:r>
      <w:r w:rsidRPr="003140DF">
        <w:rPr>
          <w:spacing w:val="11"/>
          <w:lang w:val="en-GB"/>
          <w:rPrChange w:id="4407" w:author="schulz" w:date="2016-01-10T18:02:00Z">
            <w:rPr>
              <w:spacing w:val="11"/>
            </w:rPr>
          </w:rPrChange>
        </w:rPr>
        <w:t xml:space="preserve"> </w:t>
      </w:r>
      <w:r w:rsidRPr="003140DF">
        <w:rPr>
          <w:lang w:val="en-GB"/>
          <w:rPrChange w:id="4408" w:author="schulz" w:date="2016-01-10T18:02:00Z">
            <w:rPr/>
          </w:rPrChange>
        </w:rPr>
        <w:t>the</w:t>
      </w:r>
      <w:r w:rsidRPr="003140DF">
        <w:rPr>
          <w:w w:val="99"/>
          <w:lang w:val="en-GB"/>
          <w:rPrChange w:id="4409" w:author="schulz" w:date="2016-01-10T18:02:00Z">
            <w:rPr>
              <w:w w:val="99"/>
            </w:rPr>
          </w:rPrChange>
        </w:rPr>
        <w:t xml:space="preserve"> </w:t>
      </w:r>
      <w:r w:rsidRPr="003140DF">
        <w:rPr>
          <w:lang w:val="en-GB"/>
          <w:rPrChange w:id="4410" w:author="schulz" w:date="2016-01-10T18:02:00Z">
            <w:rPr/>
          </w:rPrChange>
        </w:rPr>
        <w:t>entries</w:t>
      </w:r>
      <w:r w:rsidRPr="003140DF">
        <w:rPr>
          <w:spacing w:val="-21"/>
          <w:lang w:val="en-GB"/>
          <w:rPrChange w:id="4411" w:author="schulz" w:date="2016-01-10T18:02:00Z">
            <w:rPr>
              <w:spacing w:val="-21"/>
            </w:rPr>
          </w:rPrChange>
        </w:rPr>
        <w:t xml:space="preserve"> </w:t>
      </w:r>
      <w:r w:rsidRPr="003140DF">
        <w:rPr>
          <w:lang w:val="en-GB"/>
          <w:rPrChange w:id="4412" w:author="schulz" w:date="2016-01-10T18:02:00Z">
            <w:rPr/>
          </w:rPrChange>
        </w:rPr>
        <w:t>in</w:t>
      </w:r>
      <w:r w:rsidRPr="003140DF">
        <w:rPr>
          <w:spacing w:val="-20"/>
          <w:lang w:val="en-GB"/>
          <w:rPrChange w:id="4413" w:author="schulz" w:date="2016-01-10T18:02:00Z">
            <w:rPr>
              <w:spacing w:val="-20"/>
            </w:rPr>
          </w:rPrChange>
        </w:rPr>
        <w:t xml:space="preserve"> </w:t>
      </w:r>
      <w:r w:rsidRPr="003140DF">
        <w:rPr>
          <w:lang w:val="en-GB"/>
          <w:rPrChange w:id="4414" w:author="schulz" w:date="2016-01-10T18:02:00Z">
            <w:rPr/>
          </w:rPrChange>
        </w:rPr>
        <w:t>biological</w:t>
      </w:r>
      <w:r w:rsidRPr="003140DF">
        <w:rPr>
          <w:spacing w:val="-20"/>
          <w:lang w:val="en-GB"/>
          <w:rPrChange w:id="4415" w:author="schulz" w:date="2016-01-10T18:02:00Z">
            <w:rPr>
              <w:spacing w:val="-20"/>
            </w:rPr>
          </w:rPrChange>
        </w:rPr>
        <w:t xml:space="preserve"> </w:t>
      </w:r>
      <w:r w:rsidRPr="003140DF">
        <w:rPr>
          <w:lang w:val="en-GB"/>
          <w:rPrChange w:id="4416" w:author="schulz" w:date="2016-01-10T18:02:00Z">
            <w:rPr/>
          </w:rPrChange>
        </w:rPr>
        <w:t>databases</w:t>
      </w:r>
      <w:r w:rsidRPr="003140DF">
        <w:rPr>
          <w:spacing w:val="-20"/>
          <w:lang w:val="en-GB"/>
          <w:rPrChange w:id="4417" w:author="schulz" w:date="2016-01-10T18:02:00Z">
            <w:rPr>
              <w:spacing w:val="-20"/>
            </w:rPr>
          </w:rPrChange>
        </w:rPr>
        <w:t xml:space="preserve"> </w:t>
      </w:r>
      <w:r w:rsidRPr="003140DF">
        <w:rPr>
          <w:lang w:val="en-GB"/>
          <w:rPrChange w:id="4418" w:author="schulz" w:date="2016-01-10T18:02:00Z">
            <w:rPr/>
          </w:rPrChange>
        </w:rPr>
        <w:t>in</w:t>
      </w:r>
      <w:r w:rsidRPr="003140DF">
        <w:rPr>
          <w:spacing w:val="-20"/>
          <w:lang w:val="en-GB"/>
          <w:rPrChange w:id="4419" w:author="schulz" w:date="2016-01-10T18:02:00Z">
            <w:rPr>
              <w:spacing w:val="-20"/>
            </w:rPr>
          </w:rPrChange>
        </w:rPr>
        <w:t xml:space="preserve"> </w:t>
      </w:r>
      <w:r w:rsidRPr="003140DF">
        <w:rPr>
          <w:spacing w:val="-1"/>
          <w:lang w:val="en-GB"/>
          <w:rPrChange w:id="4420" w:author="schulz" w:date="2016-01-10T18:02:00Z">
            <w:rPr>
              <w:spacing w:val="-1"/>
            </w:rPr>
          </w:rPrChange>
        </w:rPr>
        <w:t>ways</w:t>
      </w:r>
      <w:r w:rsidRPr="003140DF">
        <w:rPr>
          <w:spacing w:val="-20"/>
          <w:lang w:val="en-GB"/>
          <w:rPrChange w:id="4421" w:author="schulz" w:date="2016-01-10T18:02:00Z">
            <w:rPr>
              <w:spacing w:val="-20"/>
            </w:rPr>
          </w:rPrChange>
        </w:rPr>
        <w:t xml:space="preserve"> </w:t>
      </w:r>
      <w:r w:rsidRPr="003140DF">
        <w:rPr>
          <w:lang w:val="en-GB"/>
          <w:rPrChange w:id="4422" w:author="schulz" w:date="2016-01-10T18:02:00Z">
            <w:rPr/>
          </w:rPrChange>
        </w:rPr>
        <w:t>that</w:t>
      </w:r>
      <w:r w:rsidRPr="003140DF">
        <w:rPr>
          <w:spacing w:val="-20"/>
          <w:lang w:val="en-GB"/>
          <w:rPrChange w:id="4423" w:author="schulz" w:date="2016-01-10T18:02:00Z">
            <w:rPr>
              <w:spacing w:val="-20"/>
            </w:rPr>
          </w:rPrChange>
        </w:rPr>
        <w:t xml:space="preserve"> </w:t>
      </w:r>
      <w:r w:rsidRPr="003140DF">
        <w:rPr>
          <w:spacing w:val="-2"/>
          <w:lang w:val="en-GB"/>
          <w:rPrChange w:id="4424" w:author="schulz" w:date="2016-01-10T18:02:00Z">
            <w:rPr>
              <w:spacing w:val="-2"/>
            </w:rPr>
          </w:rPrChange>
        </w:rPr>
        <w:t>derive</w:t>
      </w:r>
      <w:r w:rsidRPr="003140DF">
        <w:rPr>
          <w:spacing w:val="-21"/>
          <w:lang w:val="en-GB"/>
          <w:rPrChange w:id="4425" w:author="schulz" w:date="2016-01-10T18:02:00Z">
            <w:rPr>
              <w:spacing w:val="-21"/>
            </w:rPr>
          </w:rPrChange>
        </w:rPr>
        <w:t xml:space="preserve"> </w:t>
      </w:r>
      <w:r w:rsidRPr="003140DF">
        <w:rPr>
          <w:lang w:val="en-GB"/>
          <w:rPrChange w:id="4426" w:author="schulz" w:date="2016-01-10T18:02:00Z">
            <w:rPr/>
          </w:rPrChange>
        </w:rPr>
        <w:t>generalizable</w:t>
      </w:r>
      <w:r w:rsidRPr="003140DF">
        <w:rPr>
          <w:spacing w:val="-20"/>
          <w:lang w:val="en-GB"/>
          <w:rPrChange w:id="4427" w:author="schulz" w:date="2016-01-10T18:02:00Z">
            <w:rPr>
              <w:spacing w:val="-20"/>
            </w:rPr>
          </w:rPrChange>
        </w:rPr>
        <w:t xml:space="preserve"> </w:t>
      </w:r>
      <w:r w:rsidRPr="003140DF">
        <w:rPr>
          <w:lang w:val="en-GB"/>
          <w:rPrChange w:id="4428" w:author="schulz" w:date="2016-01-10T18:02:00Z">
            <w:rPr/>
          </w:rPrChange>
        </w:rPr>
        <w:t>statements.</w:t>
      </w:r>
      <w:r w:rsidRPr="003140DF">
        <w:rPr>
          <w:spacing w:val="28"/>
          <w:w w:val="99"/>
          <w:lang w:val="en-GB"/>
          <w:rPrChange w:id="4429" w:author="schulz" w:date="2016-01-10T18:02:00Z">
            <w:rPr>
              <w:spacing w:val="28"/>
              <w:w w:val="99"/>
            </w:rPr>
          </w:rPrChange>
        </w:rPr>
        <w:t xml:space="preserve"> </w:t>
      </w:r>
      <w:r w:rsidRPr="003140DF">
        <w:rPr>
          <w:lang w:val="en-GB"/>
          <w:rPrChange w:id="4430" w:author="schulz" w:date="2016-01-10T18:02:00Z">
            <w:rPr/>
          </w:rPrChange>
        </w:rPr>
        <w:t>These</w:t>
      </w:r>
      <w:r w:rsidRPr="003140DF">
        <w:rPr>
          <w:spacing w:val="-11"/>
          <w:lang w:val="en-GB"/>
          <w:rPrChange w:id="4431" w:author="schulz" w:date="2016-01-10T18:02:00Z">
            <w:rPr>
              <w:spacing w:val="-11"/>
            </w:rPr>
          </w:rPrChange>
        </w:rPr>
        <w:t xml:space="preserve"> </w:t>
      </w:r>
      <w:r w:rsidRPr="003140DF">
        <w:rPr>
          <w:lang w:val="en-GB"/>
          <w:rPrChange w:id="4432" w:author="schulz" w:date="2016-01-10T18:02:00Z">
            <w:rPr/>
          </w:rPrChange>
        </w:rPr>
        <w:t>are</w:t>
      </w:r>
      <w:r w:rsidRPr="003140DF">
        <w:rPr>
          <w:spacing w:val="-10"/>
          <w:lang w:val="en-GB"/>
          <w:rPrChange w:id="4433" w:author="schulz" w:date="2016-01-10T18:02:00Z">
            <w:rPr>
              <w:spacing w:val="-10"/>
            </w:rPr>
          </w:rPrChange>
        </w:rPr>
        <w:t xml:space="preserve"> </w:t>
      </w:r>
      <w:r w:rsidRPr="003140DF">
        <w:rPr>
          <w:spacing w:val="-1"/>
          <w:lang w:val="en-GB"/>
          <w:rPrChange w:id="4434" w:author="schulz" w:date="2016-01-10T18:02:00Z">
            <w:rPr>
              <w:spacing w:val="-1"/>
            </w:rPr>
          </w:rPrChange>
        </w:rPr>
        <w:t>expected</w:t>
      </w:r>
      <w:r w:rsidRPr="003140DF">
        <w:rPr>
          <w:spacing w:val="-11"/>
          <w:lang w:val="en-GB"/>
          <w:rPrChange w:id="4435" w:author="schulz" w:date="2016-01-10T18:02:00Z">
            <w:rPr>
              <w:spacing w:val="-11"/>
            </w:rPr>
          </w:rPrChange>
        </w:rPr>
        <w:t xml:space="preserve"> </w:t>
      </w:r>
      <w:r w:rsidRPr="003140DF">
        <w:rPr>
          <w:lang w:val="en-GB"/>
          <w:rPrChange w:id="4436" w:author="schulz" w:date="2016-01-10T18:02:00Z">
            <w:rPr/>
          </w:rPrChange>
        </w:rPr>
        <w:t>to</w:t>
      </w:r>
      <w:r w:rsidRPr="003140DF">
        <w:rPr>
          <w:spacing w:val="-10"/>
          <w:lang w:val="en-GB"/>
          <w:rPrChange w:id="4437" w:author="schulz" w:date="2016-01-10T18:02:00Z">
            <w:rPr>
              <w:spacing w:val="-10"/>
            </w:rPr>
          </w:rPrChange>
        </w:rPr>
        <w:t xml:space="preserve"> </w:t>
      </w:r>
      <w:r w:rsidRPr="003140DF">
        <w:rPr>
          <w:spacing w:val="-2"/>
          <w:lang w:val="en-GB"/>
          <w:rPrChange w:id="4438" w:author="schulz" w:date="2016-01-10T18:02:00Z">
            <w:rPr>
              <w:spacing w:val="-2"/>
            </w:rPr>
          </w:rPrChange>
        </w:rPr>
        <w:t>reveal</w:t>
      </w:r>
      <w:r w:rsidRPr="003140DF">
        <w:rPr>
          <w:spacing w:val="-10"/>
          <w:lang w:val="en-GB"/>
          <w:rPrChange w:id="4439" w:author="schulz" w:date="2016-01-10T18:02:00Z">
            <w:rPr>
              <w:spacing w:val="-10"/>
            </w:rPr>
          </w:rPrChange>
        </w:rPr>
        <w:t xml:space="preserve"> </w:t>
      </w:r>
      <w:r w:rsidRPr="003140DF">
        <w:rPr>
          <w:lang w:val="en-GB"/>
          <w:rPrChange w:id="4440" w:author="schulz" w:date="2016-01-10T18:02:00Z">
            <w:rPr/>
          </w:rPrChange>
        </w:rPr>
        <w:t>scientific</w:t>
      </w:r>
      <w:r w:rsidRPr="003140DF">
        <w:rPr>
          <w:spacing w:val="-11"/>
          <w:lang w:val="en-GB"/>
          <w:rPrChange w:id="4441" w:author="schulz" w:date="2016-01-10T18:02:00Z">
            <w:rPr>
              <w:spacing w:val="-11"/>
            </w:rPr>
          </w:rPrChange>
        </w:rPr>
        <w:t xml:space="preserve"> </w:t>
      </w:r>
      <w:r w:rsidRPr="003140DF">
        <w:rPr>
          <w:spacing w:val="-1"/>
          <w:lang w:val="en-GB"/>
          <w:rPrChange w:id="4442" w:author="schulz" w:date="2016-01-10T18:02:00Z">
            <w:rPr>
              <w:spacing w:val="-1"/>
            </w:rPr>
          </w:rPrChange>
        </w:rPr>
        <w:t>laws</w:t>
      </w:r>
      <w:r w:rsidRPr="003140DF">
        <w:rPr>
          <w:spacing w:val="-10"/>
          <w:lang w:val="en-GB"/>
          <w:rPrChange w:id="4443" w:author="schulz" w:date="2016-01-10T18:02:00Z">
            <w:rPr>
              <w:spacing w:val="-10"/>
            </w:rPr>
          </w:rPrChange>
        </w:rPr>
        <w:t xml:space="preserve"> </w:t>
      </w:r>
      <w:r w:rsidRPr="003140DF">
        <w:rPr>
          <w:lang w:val="en-GB"/>
          <w:rPrChange w:id="4444" w:author="schulz" w:date="2016-01-10T18:02:00Z">
            <w:rPr/>
          </w:rPrChange>
        </w:rPr>
        <w:t>and</w:t>
      </w:r>
      <w:r w:rsidRPr="003140DF">
        <w:rPr>
          <w:spacing w:val="-11"/>
          <w:lang w:val="en-GB"/>
          <w:rPrChange w:id="4445" w:author="schulz" w:date="2016-01-10T18:02:00Z">
            <w:rPr>
              <w:spacing w:val="-11"/>
            </w:rPr>
          </w:rPrChange>
        </w:rPr>
        <w:t xml:space="preserve"> </w:t>
      </w:r>
      <w:r w:rsidRPr="003140DF">
        <w:rPr>
          <w:lang w:val="en-GB"/>
          <w:rPrChange w:id="4446" w:author="schulz" w:date="2016-01-10T18:02:00Z">
            <w:rPr/>
          </w:rPrChange>
        </w:rPr>
        <w:t>can</w:t>
      </w:r>
      <w:r w:rsidRPr="003140DF">
        <w:rPr>
          <w:spacing w:val="-10"/>
          <w:lang w:val="en-GB"/>
          <w:rPrChange w:id="4447" w:author="schulz" w:date="2016-01-10T18:02:00Z">
            <w:rPr>
              <w:spacing w:val="-10"/>
            </w:rPr>
          </w:rPrChange>
        </w:rPr>
        <w:t xml:space="preserve"> </w:t>
      </w:r>
      <w:r w:rsidRPr="003140DF">
        <w:rPr>
          <w:lang w:val="en-GB"/>
          <w:rPrChange w:id="4448" w:author="schulz" w:date="2016-01-10T18:02:00Z">
            <w:rPr/>
          </w:rPrChange>
        </w:rPr>
        <w:t>be</w:t>
      </w:r>
      <w:r w:rsidRPr="003140DF">
        <w:rPr>
          <w:spacing w:val="-10"/>
          <w:lang w:val="en-GB"/>
          <w:rPrChange w:id="4449" w:author="schulz" w:date="2016-01-10T18:02:00Z">
            <w:rPr>
              <w:spacing w:val="-10"/>
            </w:rPr>
          </w:rPrChange>
        </w:rPr>
        <w:t xml:space="preserve"> </w:t>
      </w:r>
      <w:r w:rsidRPr="003140DF">
        <w:rPr>
          <w:lang w:val="en-GB"/>
          <w:rPrChange w:id="4450" w:author="schulz" w:date="2016-01-10T18:02:00Z">
            <w:rPr/>
          </w:rPrChange>
        </w:rPr>
        <w:t>ascribed</w:t>
      </w:r>
      <w:r w:rsidRPr="003140DF">
        <w:rPr>
          <w:spacing w:val="-11"/>
          <w:lang w:val="en-GB"/>
          <w:rPrChange w:id="4451" w:author="schulz" w:date="2016-01-10T18:02:00Z">
            <w:rPr>
              <w:spacing w:val="-11"/>
            </w:rPr>
          </w:rPrChange>
        </w:rPr>
        <w:t xml:space="preserve"> </w:t>
      </w:r>
      <w:r w:rsidRPr="003140DF">
        <w:rPr>
          <w:lang w:val="en-GB"/>
          <w:rPrChange w:id="4452" w:author="schulz" w:date="2016-01-10T18:02:00Z">
            <w:rPr/>
          </w:rPrChange>
        </w:rPr>
        <w:t>to</w:t>
      </w:r>
      <w:r w:rsidRPr="003140DF">
        <w:rPr>
          <w:spacing w:val="-10"/>
          <w:lang w:val="en-GB"/>
          <w:rPrChange w:id="4453" w:author="schulz" w:date="2016-01-10T18:02:00Z">
            <w:rPr>
              <w:spacing w:val="-10"/>
            </w:rPr>
          </w:rPrChange>
        </w:rPr>
        <w:t xml:space="preserve"> </w:t>
      </w:r>
      <w:r w:rsidRPr="003140DF">
        <w:rPr>
          <w:lang w:val="en-GB"/>
          <w:rPrChange w:id="4454" w:author="schulz" w:date="2016-01-10T18:02:00Z">
            <w:rPr/>
          </w:rPrChange>
        </w:rPr>
        <w:t>all</w:t>
      </w:r>
      <w:r w:rsidRPr="003140DF">
        <w:rPr>
          <w:spacing w:val="-11"/>
          <w:lang w:val="en-GB"/>
          <w:rPrChange w:id="4455" w:author="schulz" w:date="2016-01-10T18:02:00Z">
            <w:rPr>
              <w:spacing w:val="-11"/>
            </w:rPr>
          </w:rPrChange>
        </w:rPr>
        <w:t xml:space="preserve"> </w:t>
      </w:r>
      <w:proofErr w:type="spellStart"/>
      <w:r w:rsidRPr="003140DF">
        <w:rPr>
          <w:lang w:val="en-GB"/>
          <w:rPrChange w:id="4456" w:author="schulz" w:date="2016-01-10T18:02:00Z">
            <w:rPr/>
          </w:rPrChange>
        </w:rPr>
        <w:t>indi</w:t>
      </w:r>
      <w:proofErr w:type="spellEnd"/>
      <w:r w:rsidRPr="003140DF">
        <w:rPr>
          <w:lang w:val="en-GB"/>
          <w:rPrChange w:id="4457" w:author="schulz" w:date="2016-01-10T18:02:00Z">
            <w:rPr/>
          </w:rPrChange>
        </w:rPr>
        <w:t>-</w:t>
      </w:r>
      <w:r w:rsidRPr="003140DF">
        <w:rPr>
          <w:spacing w:val="23"/>
          <w:w w:val="99"/>
          <w:lang w:val="en-GB"/>
          <w:rPrChange w:id="4458" w:author="schulz" w:date="2016-01-10T18:02:00Z">
            <w:rPr>
              <w:spacing w:val="23"/>
              <w:w w:val="99"/>
            </w:rPr>
          </w:rPrChange>
        </w:rPr>
        <w:t xml:space="preserve"> </w:t>
      </w:r>
      <w:proofErr w:type="spellStart"/>
      <w:r w:rsidRPr="003140DF">
        <w:rPr>
          <w:lang w:val="en-GB"/>
          <w:rPrChange w:id="4459" w:author="schulz" w:date="2016-01-10T18:02:00Z">
            <w:rPr/>
          </w:rPrChange>
        </w:rPr>
        <w:t>viduals</w:t>
      </w:r>
      <w:proofErr w:type="spellEnd"/>
      <w:r w:rsidRPr="003140DF">
        <w:rPr>
          <w:spacing w:val="16"/>
          <w:lang w:val="en-GB"/>
          <w:rPrChange w:id="4460" w:author="schulz" w:date="2016-01-10T18:02:00Z">
            <w:rPr>
              <w:spacing w:val="16"/>
            </w:rPr>
          </w:rPrChange>
        </w:rPr>
        <w:t xml:space="preserve"> </w:t>
      </w:r>
      <w:r w:rsidRPr="003140DF">
        <w:rPr>
          <w:lang w:val="en-GB"/>
          <w:rPrChange w:id="4461" w:author="schulz" w:date="2016-01-10T18:02:00Z">
            <w:rPr/>
          </w:rPrChange>
        </w:rPr>
        <w:t>that</w:t>
      </w:r>
      <w:r w:rsidRPr="003140DF">
        <w:rPr>
          <w:spacing w:val="17"/>
          <w:lang w:val="en-GB"/>
          <w:rPrChange w:id="4462" w:author="schulz" w:date="2016-01-10T18:02:00Z">
            <w:rPr>
              <w:spacing w:val="17"/>
            </w:rPr>
          </w:rPrChange>
        </w:rPr>
        <w:t xml:space="preserve"> </w:t>
      </w:r>
      <w:r w:rsidRPr="003140DF">
        <w:rPr>
          <w:lang w:val="en-GB"/>
          <w:rPrChange w:id="4463" w:author="schulz" w:date="2016-01-10T18:02:00Z">
            <w:rPr/>
          </w:rPrChange>
        </w:rPr>
        <w:t>are</w:t>
      </w:r>
      <w:r w:rsidRPr="003140DF">
        <w:rPr>
          <w:spacing w:val="17"/>
          <w:lang w:val="en-GB"/>
          <w:rPrChange w:id="4464" w:author="schulz" w:date="2016-01-10T18:02:00Z">
            <w:rPr>
              <w:spacing w:val="17"/>
            </w:rPr>
          </w:rPrChange>
        </w:rPr>
        <w:t xml:space="preserve"> </w:t>
      </w:r>
      <w:r w:rsidRPr="003140DF">
        <w:rPr>
          <w:lang w:val="en-GB"/>
          <w:rPrChange w:id="4465" w:author="schulz" w:date="2016-01-10T18:02:00Z">
            <w:rPr/>
          </w:rPrChange>
        </w:rPr>
        <w:t>members</w:t>
      </w:r>
      <w:r w:rsidRPr="003140DF">
        <w:rPr>
          <w:spacing w:val="17"/>
          <w:lang w:val="en-GB"/>
          <w:rPrChange w:id="4466" w:author="schulz" w:date="2016-01-10T18:02:00Z">
            <w:rPr>
              <w:spacing w:val="17"/>
            </w:rPr>
          </w:rPrChange>
        </w:rPr>
        <w:t xml:space="preserve"> </w:t>
      </w:r>
      <w:r w:rsidRPr="003140DF">
        <w:rPr>
          <w:lang w:val="en-GB"/>
          <w:rPrChange w:id="4467" w:author="schulz" w:date="2016-01-10T18:02:00Z">
            <w:rPr/>
          </w:rPrChange>
        </w:rPr>
        <w:t>of</w:t>
      </w:r>
      <w:r w:rsidRPr="003140DF">
        <w:rPr>
          <w:spacing w:val="17"/>
          <w:lang w:val="en-GB"/>
          <w:rPrChange w:id="4468" w:author="schulz" w:date="2016-01-10T18:02:00Z">
            <w:rPr>
              <w:spacing w:val="17"/>
            </w:rPr>
          </w:rPrChange>
        </w:rPr>
        <w:t xml:space="preserve"> </w:t>
      </w:r>
      <w:r w:rsidRPr="003140DF">
        <w:rPr>
          <w:lang w:val="en-GB"/>
          <w:rPrChange w:id="4469" w:author="schulz" w:date="2016-01-10T18:02:00Z">
            <w:rPr/>
          </w:rPrChange>
        </w:rPr>
        <w:t>a</w:t>
      </w:r>
      <w:r w:rsidRPr="003140DF">
        <w:rPr>
          <w:spacing w:val="17"/>
          <w:lang w:val="en-GB"/>
          <w:rPrChange w:id="4470" w:author="schulz" w:date="2016-01-10T18:02:00Z">
            <w:rPr>
              <w:spacing w:val="17"/>
            </w:rPr>
          </w:rPrChange>
        </w:rPr>
        <w:t xml:space="preserve"> </w:t>
      </w:r>
      <w:r w:rsidRPr="003140DF">
        <w:rPr>
          <w:spacing w:val="-2"/>
          <w:lang w:val="en-GB"/>
          <w:rPrChange w:id="4471" w:author="schulz" w:date="2016-01-10T18:02:00Z">
            <w:rPr>
              <w:spacing w:val="-2"/>
            </w:rPr>
          </w:rPrChange>
        </w:rPr>
        <w:t>given</w:t>
      </w:r>
      <w:r w:rsidRPr="003140DF">
        <w:rPr>
          <w:spacing w:val="16"/>
          <w:lang w:val="en-GB"/>
          <w:rPrChange w:id="4472" w:author="schulz" w:date="2016-01-10T18:02:00Z">
            <w:rPr>
              <w:spacing w:val="16"/>
            </w:rPr>
          </w:rPrChange>
        </w:rPr>
        <w:t xml:space="preserve"> </w:t>
      </w:r>
      <w:r w:rsidRPr="003140DF">
        <w:rPr>
          <w:lang w:val="en-GB"/>
          <w:rPrChange w:id="4473" w:author="schulz" w:date="2016-01-10T18:02:00Z">
            <w:rPr/>
          </w:rPrChange>
        </w:rPr>
        <w:t>class</w:t>
      </w:r>
      <w:r w:rsidRPr="003140DF">
        <w:rPr>
          <w:spacing w:val="17"/>
          <w:lang w:val="en-GB"/>
          <w:rPrChange w:id="4474" w:author="schulz" w:date="2016-01-10T18:02:00Z">
            <w:rPr>
              <w:spacing w:val="17"/>
            </w:rPr>
          </w:rPrChange>
        </w:rPr>
        <w:t xml:space="preserve"> </w:t>
      </w:r>
      <w:r w:rsidRPr="003140DF">
        <w:rPr>
          <w:lang w:val="en-GB"/>
          <w:rPrChange w:id="4475" w:author="schulz" w:date="2016-01-10T18:02:00Z">
            <w:rPr/>
          </w:rPrChange>
        </w:rPr>
        <w:t>as</w:t>
      </w:r>
      <w:r w:rsidRPr="003140DF">
        <w:rPr>
          <w:spacing w:val="17"/>
          <w:lang w:val="en-GB"/>
          <w:rPrChange w:id="4476" w:author="schulz" w:date="2016-01-10T18:02:00Z">
            <w:rPr>
              <w:spacing w:val="17"/>
            </w:rPr>
          </w:rPrChange>
        </w:rPr>
        <w:t xml:space="preserve"> </w:t>
      </w:r>
      <w:r w:rsidRPr="003140DF">
        <w:rPr>
          <w:lang w:val="en-GB"/>
          <w:rPrChange w:id="4477" w:author="schulz" w:date="2016-01-10T18:02:00Z">
            <w:rPr/>
          </w:rPrChange>
        </w:rPr>
        <w:t>well</w:t>
      </w:r>
      <w:r w:rsidRPr="003140DF">
        <w:rPr>
          <w:spacing w:val="17"/>
          <w:lang w:val="en-GB"/>
          <w:rPrChange w:id="4478" w:author="schulz" w:date="2016-01-10T18:02:00Z">
            <w:rPr>
              <w:spacing w:val="17"/>
            </w:rPr>
          </w:rPrChange>
        </w:rPr>
        <w:t xml:space="preserve"> </w:t>
      </w:r>
      <w:r w:rsidRPr="003140DF">
        <w:rPr>
          <w:lang w:val="en-GB"/>
          <w:rPrChange w:id="4479" w:author="schulz" w:date="2016-01-10T18:02:00Z">
            <w:rPr/>
          </w:rPrChange>
        </w:rPr>
        <w:t>as</w:t>
      </w:r>
      <w:r w:rsidRPr="003140DF">
        <w:rPr>
          <w:spacing w:val="17"/>
          <w:lang w:val="en-GB"/>
          <w:rPrChange w:id="4480" w:author="schulz" w:date="2016-01-10T18:02:00Z">
            <w:rPr>
              <w:spacing w:val="17"/>
            </w:rPr>
          </w:rPrChange>
        </w:rPr>
        <w:t xml:space="preserve"> </w:t>
      </w:r>
      <w:r w:rsidRPr="003140DF">
        <w:rPr>
          <w:lang w:val="en-GB"/>
          <w:rPrChange w:id="4481" w:author="schulz" w:date="2016-01-10T18:02:00Z">
            <w:rPr/>
          </w:rPrChange>
        </w:rPr>
        <w:t>database</w:t>
      </w:r>
      <w:r w:rsidRPr="003140DF">
        <w:rPr>
          <w:spacing w:val="17"/>
          <w:lang w:val="en-GB"/>
          <w:rPrChange w:id="4482" w:author="schulz" w:date="2016-01-10T18:02:00Z">
            <w:rPr>
              <w:spacing w:val="17"/>
            </w:rPr>
          </w:rPrChange>
        </w:rPr>
        <w:t xml:space="preserve"> </w:t>
      </w:r>
      <w:r w:rsidRPr="003140DF">
        <w:rPr>
          <w:lang w:val="en-GB"/>
          <w:rPrChange w:id="4483" w:author="schulz" w:date="2016-01-10T18:02:00Z">
            <w:rPr/>
          </w:rPrChange>
        </w:rPr>
        <w:t>records.</w:t>
      </w:r>
      <w:r w:rsidRPr="003140DF">
        <w:rPr>
          <w:spacing w:val="24"/>
          <w:w w:val="99"/>
          <w:lang w:val="en-GB"/>
          <w:rPrChange w:id="4484" w:author="schulz" w:date="2016-01-10T18:02:00Z">
            <w:rPr>
              <w:spacing w:val="24"/>
              <w:w w:val="99"/>
            </w:rPr>
          </w:rPrChange>
        </w:rPr>
        <w:t xml:space="preserve"> </w:t>
      </w:r>
      <w:r w:rsidRPr="003140DF">
        <w:rPr>
          <w:lang w:val="en-GB"/>
          <w:rPrChange w:id="4485" w:author="schulz" w:date="2016-01-10T18:02:00Z">
            <w:rPr/>
          </w:rPrChange>
        </w:rPr>
        <w:t>Reasoning</w:t>
      </w:r>
      <w:r w:rsidRPr="003140DF">
        <w:rPr>
          <w:spacing w:val="-4"/>
          <w:lang w:val="en-GB"/>
          <w:rPrChange w:id="4486" w:author="schulz" w:date="2016-01-10T18:02:00Z">
            <w:rPr>
              <w:spacing w:val="-4"/>
            </w:rPr>
          </w:rPrChange>
        </w:rPr>
        <w:t xml:space="preserve"> </w:t>
      </w:r>
      <w:r w:rsidRPr="003140DF">
        <w:rPr>
          <w:lang w:val="en-GB"/>
          <w:rPrChange w:id="4487" w:author="schulz" w:date="2016-01-10T18:02:00Z">
            <w:rPr/>
          </w:rPrChange>
        </w:rPr>
        <w:t>can</w:t>
      </w:r>
      <w:r w:rsidRPr="003140DF">
        <w:rPr>
          <w:spacing w:val="-3"/>
          <w:lang w:val="en-GB"/>
          <w:rPrChange w:id="4488" w:author="schulz" w:date="2016-01-10T18:02:00Z">
            <w:rPr>
              <w:spacing w:val="-3"/>
            </w:rPr>
          </w:rPrChange>
        </w:rPr>
        <w:t xml:space="preserve"> </w:t>
      </w:r>
      <w:r w:rsidRPr="003140DF">
        <w:rPr>
          <w:lang w:val="en-GB"/>
          <w:rPrChange w:id="4489" w:author="schulz" w:date="2016-01-10T18:02:00Z">
            <w:rPr/>
          </w:rPrChange>
        </w:rPr>
        <w:t>then</w:t>
      </w:r>
      <w:r w:rsidRPr="003140DF">
        <w:rPr>
          <w:spacing w:val="-3"/>
          <w:lang w:val="en-GB"/>
          <w:rPrChange w:id="4490" w:author="schulz" w:date="2016-01-10T18:02:00Z">
            <w:rPr>
              <w:spacing w:val="-3"/>
            </w:rPr>
          </w:rPrChange>
        </w:rPr>
        <w:t xml:space="preserve"> </w:t>
      </w:r>
      <w:r w:rsidRPr="003140DF">
        <w:rPr>
          <w:lang w:val="en-GB"/>
          <w:rPrChange w:id="4491" w:author="schulz" w:date="2016-01-10T18:02:00Z">
            <w:rPr/>
          </w:rPrChange>
        </w:rPr>
        <w:t>be</w:t>
      </w:r>
      <w:r w:rsidRPr="003140DF">
        <w:rPr>
          <w:spacing w:val="-3"/>
          <w:lang w:val="en-GB"/>
          <w:rPrChange w:id="4492" w:author="schulz" w:date="2016-01-10T18:02:00Z">
            <w:rPr>
              <w:spacing w:val="-3"/>
            </w:rPr>
          </w:rPrChange>
        </w:rPr>
        <w:t xml:space="preserve"> </w:t>
      </w:r>
      <w:r w:rsidRPr="003140DF">
        <w:rPr>
          <w:lang w:val="en-GB"/>
          <w:rPrChange w:id="4493" w:author="schulz" w:date="2016-01-10T18:02:00Z">
            <w:rPr/>
          </w:rPrChange>
        </w:rPr>
        <w:t>restricted</w:t>
      </w:r>
      <w:r w:rsidRPr="003140DF">
        <w:rPr>
          <w:spacing w:val="-4"/>
          <w:lang w:val="en-GB"/>
          <w:rPrChange w:id="4494" w:author="schulz" w:date="2016-01-10T18:02:00Z">
            <w:rPr>
              <w:spacing w:val="-4"/>
            </w:rPr>
          </w:rPrChange>
        </w:rPr>
        <w:t xml:space="preserve"> </w:t>
      </w:r>
      <w:r w:rsidRPr="003140DF">
        <w:rPr>
          <w:lang w:val="en-GB"/>
          <w:rPrChange w:id="4495" w:author="schulz" w:date="2016-01-10T18:02:00Z">
            <w:rPr/>
          </w:rPrChange>
        </w:rPr>
        <w:t>to</w:t>
      </w:r>
      <w:r w:rsidRPr="003140DF">
        <w:rPr>
          <w:spacing w:val="-3"/>
          <w:lang w:val="en-GB"/>
          <w:rPrChange w:id="4496" w:author="schulz" w:date="2016-01-10T18:02:00Z">
            <w:rPr>
              <w:spacing w:val="-3"/>
            </w:rPr>
          </w:rPrChange>
        </w:rPr>
        <w:t xml:space="preserve"> </w:t>
      </w:r>
      <w:r w:rsidRPr="003140DF">
        <w:rPr>
          <w:lang w:val="en-GB"/>
          <w:rPrChange w:id="4497" w:author="schulz" w:date="2016-01-10T18:02:00Z">
            <w:rPr/>
          </w:rPrChange>
        </w:rPr>
        <w:t>a</w:t>
      </w:r>
      <w:r w:rsidRPr="003140DF">
        <w:rPr>
          <w:spacing w:val="-3"/>
          <w:lang w:val="en-GB"/>
          <w:rPrChange w:id="4498" w:author="schulz" w:date="2016-01-10T18:02:00Z">
            <w:rPr>
              <w:spacing w:val="-3"/>
            </w:rPr>
          </w:rPrChange>
        </w:rPr>
        <w:t xml:space="preserve"> </w:t>
      </w:r>
      <w:proofErr w:type="spellStart"/>
      <w:r w:rsidRPr="003140DF">
        <w:rPr>
          <w:lang w:val="en-GB"/>
          <w:rPrChange w:id="4499" w:author="schulz" w:date="2016-01-10T18:02:00Z">
            <w:rPr/>
          </w:rPrChange>
        </w:rPr>
        <w:t>TBox</w:t>
      </w:r>
      <w:proofErr w:type="spellEnd"/>
      <w:r w:rsidRPr="003140DF">
        <w:rPr>
          <w:spacing w:val="-3"/>
          <w:lang w:val="en-GB"/>
          <w:rPrChange w:id="4500" w:author="schulz" w:date="2016-01-10T18:02:00Z">
            <w:rPr>
              <w:spacing w:val="-3"/>
            </w:rPr>
          </w:rPrChange>
        </w:rPr>
        <w:t xml:space="preserve"> </w:t>
      </w:r>
      <w:r w:rsidRPr="003140DF">
        <w:rPr>
          <w:spacing w:val="-2"/>
          <w:lang w:val="en-GB"/>
          <w:rPrChange w:id="4501" w:author="schulz" w:date="2016-01-10T18:02:00Z">
            <w:rPr>
              <w:spacing w:val="-2"/>
            </w:rPr>
          </w:rPrChange>
        </w:rPr>
        <w:t>level,</w:t>
      </w:r>
      <w:r w:rsidRPr="003140DF">
        <w:rPr>
          <w:spacing w:val="-4"/>
          <w:lang w:val="en-GB"/>
          <w:rPrChange w:id="4502" w:author="schulz" w:date="2016-01-10T18:02:00Z">
            <w:rPr>
              <w:spacing w:val="-4"/>
            </w:rPr>
          </w:rPrChange>
        </w:rPr>
        <w:t xml:space="preserve"> </w:t>
      </w:r>
      <w:r w:rsidRPr="003140DF">
        <w:rPr>
          <w:lang w:val="en-GB"/>
          <w:rPrChange w:id="4503" w:author="schulz" w:date="2016-01-10T18:02:00Z">
            <w:rPr/>
          </w:rPrChange>
        </w:rPr>
        <w:t>thus</w:t>
      </w:r>
      <w:r w:rsidRPr="003140DF">
        <w:rPr>
          <w:spacing w:val="-3"/>
          <w:lang w:val="en-GB"/>
          <w:rPrChange w:id="4504" w:author="schulz" w:date="2016-01-10T18:02:00Z">
            <w:rPr>
              <w:spacing w:val="-3"/>
            </w:rPr>
          </w:rPrChange>
        </w:rPr>
        <w:t xml:space="preserve"> </w:t>
      </w:r>
      <w:r w:rsidRPr="003140DF">
        <w:rPr>
          <w:spacing w:val="-1"/>
          <w:lang w:val="en-GB"/>
          <w:rPrChange w:id="4505" w:author="schulz" w:date="2016-01-10T18:02:00Z">
            <w:rPr>
              <w:spacing w:val="-1"/>
            </w:rPr>
          </w:rPrChange>
        </w:rPr>
        <w:t>avoiding</w:t>
      </w:r>
      <w:r w:rsidRPr="003140DF">
        <w:rPr>
          <w:spacing w:val="-3"/>
          <w:lang w:val="en-GB"/>
          <w:rPrChange w:id="4506" w:author="schulz" w:date="2016-01-10T18:02:00Z">
            <w:rPr>
              <w:spacing w:val="-3"/>
            </w:rPr>
          </w:rPrChange>
        </w:rPr>
        <w:t xml:space="preserve"> </w:t>
      </w:r>
      <w:r w:rsidRPr="003140DF">
        <w:rPr>
          <w:lang w:val="en-GB"/>
          <w:rPrChange w:id="4507" w:author="schulz" w:date="2016-01-10T18:02:00Z">
            <w:rPr/>
          </w:rPrChange>
        </w:rPr>
        <w:t>high</w:t>
      </w:r>
      <w:r w:rsidRPr="003140DF">
        <w:rPr>
          <w:spacing w:val="-3"/>
          <w:lang w:val="en-GB"/>
          <w:rPrChange w:id="4508" w:author="schulz" w:date="2016-01-10T18:02:00Z">
            <w:rPr>
              <w:spacing w:val="-3"/>
            </w:rPr>
          </w:rPrChange>
        </w:rPr>
        <w:t xml:space="preserve"> </w:t>
      </w:r>
      <w:r w:rsidRPr="003140DF">
        <w:rPr>
          <w:lang w:val="en-GB"/>
          <w:rPrChange w:id="4509" w:author="schulz" w:date="2016-01-10T18:02:00Z">
            <w:rPr/>
          </w:rPrChange>
        </w:rPr>
        <w:t>pro-</w:t>
      </w:r>
      <w:r w:rsidRPr="003140DF">
        <w:rPr>
          <w:spacing w:val="26"/>
          <w:w w:val="99"/>
          <w:lang w:val="en-GB"/>
          <w:rPrChange w:id="4510" w:author="schulz" w:date="2016-01-10T18:02:00Z">
            <w:rPr>
              <w:spacing w:val="26"/>
              <w:w w:val="99"/>
            </w:rPr>
          </w:rPrChange>
        </w:rPr>
        <w:t xml:space="preserve"> </w:t>
      </w:r>
      <w:r w:rsidRPr="003140DF">
        <w:rPr>
          <w:lang w:val="en-GB"/>
          <w:rPrChange w:id="4511" w:author="schulz" w:date="2016-01-10T18:02:00Z">
            <w:rPr/>
          </w:rPrChange>
        </w:rPr>
        <w:t>cessing</w:t>
      </w:r>
      <w:r w:rsidRPr="003140DF">
        <w:rPr>
          <w:spacing w:val="-12"/>
          <w:lang w:val="en-GB"/>
          <w:rPrChange w:id="4512" w:author="schulz" w:date="2016-01-10T18:02:00Z">
            <w:rPr>
              <w:spacing w:val="-12"/>
            </w:rPr>
          </w:rPrChange>
        </w:rPr>
        <w:t xml:space="preserve"> </w:t>
      </w:r>
      <w:r w:rsidRPr="003140DF">
        <w:rPr>
          <w:lang w:val="en-GB"/>
          <w:rPrChange w:id="4513" w:author="schulz" w:date="2016-01-10T18:02:00Z">
            <w:rPr/>
          </w:rPrChange>
        </w:rPr>
        <w:t>cost</w:t>
      </w:r>
      <w:r w:rsidRPr="003140DF">
        <w:rPr>
          <w:spacing w:val="-11"/>
          <w:lang w:val="en-GB"/>
          <w:rPrChange w:id="4514" w:author="schulz" w:date="2016-01-10T18:02:00Z">
            <w:rPr>
              <w:spacing w:val="-11"/>
            </w:rPr>
          </w:rPrChange>
        </w:rPr>
        <w:t xml:space="preserve"> </w:t>
      </w:r>
      <w:r w:rsidRPr="003140DF">
        <w:rPr>
          <w:lang w:val="en-GB"/>
          <w:rPrChange w:id="4515" w:author="schulz" w:date="2016-01-10T18:02:00Z">
            <w:rPr/>
          </w:rPrChange>
        </w:rPr>
        <w:t>that</w:t>
      </w:r>
      <w:r w:rsidRPr="003140DF">
        <w:rPr>
          <w:spacing w:val="-12"/>
          <w:lang w:val="en-GB"/>
          <w:rPrChange w:id="4516" w:author="schulz" w:date="2016-01-10T18:02:00Z">
            <w:rPr>
              <w:spacing w:val="-12"/>
            </w:rPr>
          </w:rPrChange>
        </w:rPr>
        <w:t xml:space="preserve"> </w:t>
      </w:r>
      <w:r w:rsidRPr="003140DF">
        <w:rPr>
          <w:lang w:val="en-GB"/>
          <w:rPrChange w:id="4517" w:author="schulz" w:date="2016-01-10T18:02:00Z">
            <w:rPr/>
          </w:rPrChange>
        </w:rPr>
        <w:t>occurs</w:t>
      </w:r>
      <w:r w:rsidRPr="003140DF">
        <w:rPr>
          <w:spacing w:val="-11"/>
          <w:lang w:val="en-GB"/>
          <w:rPrChange w:id="4518" w:author="schulz" w:date="2016-01-10T18:02:00Z">
            <w:rPr>
              <w:spacing w:val="-11"/>
            </w:rPr>
          </w:rPrChange>
        </w:rPr>
        <w:t xml:space="preserve"> </w:t>
      </w:r>
      <w:r w:rsidRPr="003140DF">
        <w:rPr>
          <w:lang w:val="en-GB"/>
          <w:rPrChange w:id="4519" w:author="schulz" w:date="2016-01-10T18:02:00Z">
            <w:rPr/>
          </w:rPrChange>
        </w:rPr>
        <w:t>when</w:t>
      </w:r>
      <w:r w:rsidRPr="003140DF">
        <w:rPr>
          <w:spacing w:val="-11"/>
          <w:lang w:val="en-GB"/>
          <w:rPrChange w:id="4520" w:author="schulz" w:date="2016-01-10T18:02:00Z">
            <w:rPr>
              <w:spacing w:val="-11"/>
            </w:rPr>
          </w:rPrChange>
        </w:rPr>
        <w:t xml:space="preserve"> </w:t>
      </w:r>
      <w:r w:rsidRPr="003140DF">
        <w:rPr>
          <w:lang w:val="en-GB"/>
          <w:rPrChange w:id="4521" w:author="schulz" w:date="2016-01-10T18:02:00Z">
            <w:rPr/>
          </w:rPrChange>
        </w:rPr>
        <w:t>populating</w:t>
      </w:r>
      <w:r w:rsidRPr="003140DF">
        <w:rPr>
          <w:spacing w:val="-12"/>
          <w:lang w:val="en-GB"/>
          <w:rPrChange w:id="4522" w:author="schulz" w:date="2016-01-10T18:02:00Z">
            <w:rPr>
              <w:spacing w:val="-12"/>
            </w:rPr>
          </w:rPrChange>
        </w:rPr>
        <w:t xml:space="preserve"> </w:t>
      </w:r>
      <w:r w:rsidRPr="003140DF">
        <w:rPr>
          <w:lang w:val="en-GB"/>
          <w:rPrChange w:id="4523" w:author="schulz" w:date="2016-01-10T18:02:00Z">
            <w:rPr/>
          </w:rPrChange>
        </w:rPr>
        <w:t>highly</w:t>
      </w:r>
      <w:r w:rsidRPr="003140DF">
        <w:rPr>
          <w:spacing w:val="-11"/>
          <w:lang w:val="en-GB"/>
          <w:rPrChange w:id="4524" w:author="schulz" w:date="2016-01-10T18:02:00Z">
            <w:rPr>
              <w:spacing w:val="-11"/>
            </w:rPr>
          </w:rPrChange>
        </w:rPr>
        <w:t xml:space="preserve"> </w:t>
      </w:r>
      <w:proofErr w:type="spellStart"/>
      <w:r w:rsidRPr="003140DF">
        <w:rPr>
          <w:lang w:val="en-GB"/>
          <w:rPrChange w:id="4525" w:author="schulz" w:date="2016-01-10T18:02:00Z">
            <w:rPr/>
          </w:rPrChange>
        </w:rPr>
        <w:t>axiomatised</w:t>
      </w:r>
      <w:proofErr w:type="spellEnd"/>
      <w:r w:rsidRPr="003140DF">
        <w:rPr>
          <w:spacing w:val="-11"/>
          <w:lang w:val="en-GB"/>
          <w:rPrChange w:id="4526" w:author="schulz" w:date="2016-01-10T18:02:00Z">
            <w:rPr>
              <w:spacing w:val="-11"/>
            </w:rPr>
          </w:rPrChange>
        </w:rPr>
        <w:t xml:space="preserve"> </w:t>
      </w:r>
      <w:r w:rsidRPr="003140DF">
        <w:rPr>
          <w:spacing w:val="-1"/>
          <w:lang w:val="en-GB"/>
          <w:rPrChange w:id="4527" w:author="schulz" w:date="2016-01-10T18:02:00Z">
            <w:rPr>
              <w:spacing w:val="-1"/>
            </w:rPr>
          </w:rPrChange>
        </w:rPr>
        <w:t>TBoxes</w:t>
      </w:r>
      <w:r w:rsidRPr="003140DF">
        <w:rPr>
          <w:spacing w:val="-12"/>
          <w:lang w:val="en-GB"/>
          <w:rPrChange w:id="4528" w:author="schulz" w:date="2016-01-10T18:02:00Z">
            <w:rPr>
              <w:spacing w:val="-12"/>
            </w:rPr>
          </w:rPrChange>
        </w:rPr>
        <w:t xml:space="preserve"> </w:t>
      </w:r>
      <w:r w:rsidRPr="003140DF">
        <w:rPr>
          <w:lang w:val="en-GB"/>
          <w:rPrChange w:id="4529" w:author="schulz" w:date="2016-01-10T18:02:00Z">
            <w:rPr/>
          </w:rPrChange>
        </w:rPr>
        <w:t>with</w:t>
      </w:r>
      <w:r w:rsidRPr="003140DF">
        <w:rPr>
          <w:spacing w:val="23"/>
          <w:w w:val="99"/>
          <w:lang w:val="en-GB"/>
          <w:rPrChange w:id="4530" w:author="schulz" w:date="2016-01-10T18:02:00Z">
            <w:rPr>
              <w:spacing w:val="23"/>
              <w:w w:val="99"/>
            </w:rPr>
          </w:rPrChange>
        </w:rPr>
        <w:t xml:space="preserve"> </w:t>
      </w:r>
      <w:r w:rsidRPr="003140DF">
        <w:rPr>
          <w:spacing w:val="-1"/>
          <w:lang w:val="en-GB"/>
          <w:rPrChange w:id="4531" w:author="schulz" w:date="2016-01-10T18:02:00Z">
            <w:rPr>
              <w:spacing w:val="-1"/>
            </w:rPr>
          </w:rPrChange>
        </w:rPr>
        <w:t>individuals.</w:t>
      </w:r>
    </w:p>
    <w:p w14:paraId="073A855E" w14:textId="77777777" w:rsidR="00F20945" w:rsidRPr="003140DF" w:rsidRDefault="00F20945">
      <w:pPr>
        <w:pStyle w:val="Corpodetexto"/>
        <w:kinsoku w:val="0"/>
        <w:overflowPunct w:val="0"/>
        <w:spacing w:line="285" w:lineRule="auto"/>
        <w:ind w:left="2061" w:firstLine="239"/>
        <w:jc w:val="both"/>
        <w:rPr>
          <w:lang w:val="en-GB"/>
          <w:rPrChange w:id="4532" w:author="schulz" w:date="2016-01-10T18:02:00Z">
            <w:rPr/>
          </w:rPrChange>
        </w:rPr>
      </w:pPr>
      <w:r w:rsidRPr="003140DF">
        <w:rPr>
          <w:lang w:val="en-GB"/>
          <w:rPrChange w:id="4533" w:author="schulz" w:date="2016-01-10T18:02:00Z">
            <w:rPr/>
          </w:rPrChange>
        </w:rPr>
        <w:t>The</w:t>
      </w:r>
      <w:r w:rsidRPr="003140DF">
        <w:rPr>
          <w:spacing w:val="-17"/>
          <w:lang w:val="en-GB"/>
          <w:rPrChange w:id="4534" w:author="schulz" w:date="2016-01-10T18:02:00Z">
            <w:rPr>
              <w:spacing w:val="-17"/>
            </w:rPr>
          </w:rPrChange>
        </w:rPr>
        <w:t xml:space="preserve"> </w:t>
      </w:r>
      <w:r w:rsidRPr="003140DF">
        <w:rPr>
          <w:lang w:val="en-GB"/>
          <w:rPrChange w:id="4535" w:author="schulz" w:date="2016-01-10T18:02:00Z">
            <w:rPr/>
          </w:rPrChange>
        </w:rPr>
        <w:t>feasibility</w:t>
      </w:r>
      <w:r w:rsidRPr="003140DF">
        <w:rPr>
          <w:spacing w:val="-17"/>
          <w:lang w:val="en-GB"/>
          <w:rPrChange w:id="4536" w:author="schulz" w:date="2016-01-10T18:02:00Z">
            <w:rPr>
              <w:spacing w:val="-17"/>
            </w:rPr>
          </w:rPrChange>
        </w:rPr>
        <w:t xml:space="preserve"> </w:t>
      </w:r>
      <w:r w:rsidRPr="003140DF">
        <w:rPr>
          <w:lang w:val="en-GB"/>
          <w:rPrChange w:id="4537" w:author="schulz" w:date="2016-01-10T18:02:00Z">
            <w:rPr/>
          </w:rPrChange>
        </w:rPr>
        <w:t>of</w:t>
      </w:r>
      <w:r w:rsidRPr="003140DF">
        <w:rPr>
          <w:spacing w:val="-17"/>
          <w:lang w:val="en-GB"/>
          <w:rPrChange w:id="4538" w:author="schulz" w:date="2016-01-10T18:02:00Z">
            <w:rPr>
              <w:spacing w:val="-17"/>
            </w:rPr>
          </w:rPrChange>
        </w:rPr>
        <w:t xml:space="preserve"> </w:t>
      </w:r>
      <w:r w:rsidRPr="003140DF">
        <w:rPr>
          <w:lang w:val="en-GB"/>
          <w:rPrChange w:id="4539" w:author="schulz" w:date="2016-01-10T18:02:00Z">
            <w:rPr/>
          </w:rPrChange>
        </w:rPr>
        <w:t>the</w:t>
      </w:r>
      <w:r w:rsidRPr="003140DF">
        <w:rPr>
          <w:spacing w:val="-17"/>
          <w:lang w:val="en-GB"/>
          <w:rPrChange w:id="4540" w:author="schulz" w:date="2016-01-10T18:02:00Z">
            <w:rPr>
              <w:spacing w:val="-17"/>
            </w:rPr>
          </w:rPrChange>
        </w:rPr>
        <w:t xml:space="preserve"> </w:t>
      </w:r>
      <w:r w:rsidRPr="003140DF">
        <w:rPr>
          <w:lang w:val="en-GB"/>
          <w:rPrChange w:id="4541" w:author="schulz" w:date="2016-01-10T18:02:00Z">
            <w:rPr/>
          </w:rPrChange>
        </w:rPr>
        <w:t>approach</w:t>
      </w:r>
      <w:r w:rsidRPr="003140DF">
        <w:rPr>
          <w:spacing w:val="-16"/>
          <w:lang w:val="en-GB"/>
          <w:rPrChange w:id="4542" w:author="schulz" w:date="2016-01-10T18:02:00Z">
            <w:rPr>
              <w:spacing w:val="-16"/>
            </w:rPr>
          </w:rPrChange>
        </w:rPr>
        <w:t xml:space="preserve"> </w:t>
      </w:r>
      <w:r w:rsidRPr="003140DF">
        <w:rPr>
          <w:lang w:val="en-GB"/>
          <w:rPrChange w:id="4543" w:author="schulz" w:date="2016-01-10T18:02:00Z">
            <w:rPr/>
          </w:rPrChange>
        </w:rPr>
        <w:t>could</w:t>
      </w:r>
      <w:r w:rsidRPr="003140DF">
        <w:rPr>
          <w:spacing w:val="-17"/>
          <w:lang w:val="en-GB"/>
          <w:rPrChange w:id="4544" w:author="schulz" w:date="2016-01-10T18:02:00Z">
            <w:rPr>
              <w:spacing w:val="-17"/>
            </w:rPr>
          </w:rPrChange>
        </w:rPr>
        <w:t xml:space="preserve"> </w:t>
      </w:r>
      <w:r w:rsidRPr="003140DF">
        <w:rPr>
          <w:lang w:val="en-GB"/>
          <w:rPrChange w:id="4545" w:author="schulz" w:date="2016-01-10T18:02:00Z">
            <w:rPr/>
          </w:rPrChange>
        </w:rPr>
        <w:t>be</w:t>
      </w:r>
      <w:r w:rsidRPr="003140DF">
        <w:rPr>
          <w:spacing w:val="-17"/>
          <w:lang w:val="en-GB"/>
          <w:rPrChange w:id="4546" w:author="schulz" w:date="2016-01-10T18:02:00Z">
            <w:rPr>
              <w:spacing w:val="-17"/>
            </w:rPr>
          </w:rPrChange>
        </w:rPr>
        <w:t xml:space="preserve"> </w:t>
      </w:r>
      <w:r w:rsidRPr="003140DF">
        <w:rPr>
          <w:lang w:val="en-GB"/>
          <w:rPrChange w:id="4547" w:author="schulz" w:date="2016-01-10T18:02:00Z">
            <w:rPr/>
          </w:rPrChange>
        </w:rPr>
        <w:t>demonstrated</w:t>
      </w:r>
      <w:r w:rsidRPr="003140DF">
        <w:rPr>
          <w:spacing w:val="-17"/>
          <w:lang w:val="en-GB"/>
          <w:rPrChange w:id="4548" w:author="schulz" w:date="2016-01-10T18:02:00Z">
            <w:rPr>
              <w:spacing w:val="-17"/>
            </w:rPr>
          </w:rPrChange>
        </w:rPr>
        <w:t xml:space="preserve"> </w:t>
      </w:r>
      <w:r w:rsidRPr="003140DF">
        <w:rPr>
          <w:lang w:val="en-GB"/>
          <w:rPrChange w:id="4549" w:author="schulz" w:date="2016-01-10T18:02:00Z">
            <w:rPr/>
          </w:rPrChange>
        </w:rPr>
        <w:t>using</w:t>
      </w:r>
      <w:r w:rsidRPr="003140DF">
        <w:rPr>
          <w:spacing w:val="-16"/>
          <w:lang w:val="en-GB"/>
          <w:rPrChange w:id="4550" w:author="schulz" w:date="2016-01-10T18:02:00Z">
            <w:rPr>
              <w:spacing w:val="-16"/>
            </w:rPr>
          </w:rPrChange>
        </w:rPr>
        <w:t xml:space="preserve"> </w:t>
      </w:r>
      <w:r w:rsidRPr="003140DF">
        <w:rPr>
          <w:lang w:val="en-GB"/>
          <w:rPrChange w:id="4551" w:author="schulz" w:date="2016-01-10T18:02:00Z">
            <w:rPr/>
          </w:rPrChange>
        </w:rPr>
        <w:t>com-</w:t>
      </w:r>
      <w:r w:rsidRPr="003140DF">
        <w:rPr>
          <w:spacing w:val="-17"/>
          <w:lang w:val="en-GB"/>
          <w:rPrChange w:id="4552" w:author="schulz" w:date="2016-01-10T18:02:00Z">
            <w:rPr>
              <w:spacing w:val="-17"/>
            </w:rPr>
          </w:rPrChange>
        </w:rPr>
        <w:t xml:space="preserve"> </w:t>
      </w:r>
      <w:proofErr w:type="spellStart"/>
      <w:r w:rsidRPr="003140DF">
        <w:rPr>
          <w:lang w:val="en-GB"/>
          <w:rPrChange w:id="4553" w:author="schulz" w:date="2016-01-10T18:02:00Z">
            <w:rPr/>
          </w:rPrChange>
        </w:rPr>
        <w:t>pete</w:t>
      </w:r>
      <w:proofErr w:type="spellEnd"/>
      <w:r w:rsidRPr="003140DF">
        <w:rPr>
          <w:lang w:val="en-GB"/>
          <w:rPrChange w:id="4554" w:author="schulz" w:date="2016-01-10T18:02:00Z">
            <w:rPr/>
          </w:rPrChange>
        </w:rPr>
        <w:t>-</w:t>
      </w:r>
      <w:r w:rsidRPr="003140DF">
        <w:rPr>
          <w:w w:val="99"/>
          <w:lang w:val="en-GB"/>
          <w:rPrChange w:id="4555" w:author="schulz" w:date="2016-01-10T18:02:00Z">
            <w:rPr>
              <w:w w:val="99"/>
            </w:rPr>
          </w:rPrChange>
        </w:rPr>
        <w:t xml:space="preserve"> </w:t>
      </w:r>
      <w:proofErr w:type="spellStart"/>
      <w:r w:rsidRPr="003140DF">
        <w:rPr>
          <w:spacing w:val="-1"/>
          <w:lang w:val="en-GB"/>
          <w:rPrChange w:id="4556" w:author="schulz" w:date="2016-01-10T18:02:00Z">
            <w:rPr>
              <w:spacing w:val="-1"/>
            </w:rPr>
          </w:rPrChange>
        </w:rPr>
        <w:t>ncy</w:t>
      </w:r>
      <w:proofErr w:type="spellEnd"/>
      <w:r w:rsidRPr="003140DF">
        <w:rPr>
          <w:spacing w:val="-6"/>
          <w:lang w:val="en-GB"/>
          <w:rPrChange w:id="4557" w:author="schulz" w:date="2016-01-10T18:02:00Z">
            <w:rPr>
              <w:spacing w:val="-6"/>
            </w:rPr>
          </w:rPrChange>
        </w:rPr>
        <w:t xml:space="preserve"> </w:t>
      </w:r>
      <w:r w:rsidRPr="003140DF">
        <w:rPr>
          <w:lang w:val="en-GB"/>
          <w:rPrChange w:id="4558" w:author="schulz" w:date="2016-01-10T18:02:00Z">
            <w:rPr/>
          </w:rPrChange>
        </w:rPr>
        <w:t>questions</w:t>
      </w:r>
      <w:r w:rsidRPr="003140DF">
        <w:rPr>
          <w:spacing w:val="-6"/>
          <w:lang w:val="en-GB"/>
          <w:rPrChange w:id="4559" w:author="schulz" w:date="2016-01-10T18:02:00Z">
            <w:rPr>
              <w:spacing w:val="-6"/>
            </w:rPr>
          </w:rPrChange>
        </w:rPr>
        <w:t xml:space="preserve"> </w:t>
      </w:r>
      <w:r w:rsidRPr="003140DF">
        <w:rPr>
          <w:lang w:val="en-GB"/>
          <w:rPrChange w:id="4560" w:author="schulz" w:date="2016-01-10T18:02:00Z">
            <w:rPr/>
          </w:rPrChange>
        </w:rPr>
        <w:t>formulated</w:t>
      </w:r>
      <w:r w:rsidRPr="003140DF">
        <w:rPr>
          <w:spacing w:val="-6"/>
          <w:lang w:val="en-GB"/>
          <w:rPrChange w:id="4561" w:author="schulz" w:date="2016-01-10T18:02:00Z">
            <w:rPr>
              <w:spacing w:val="-6"/>
            </w:rPr>
          </w:rPrChange>
        </w:rPr>
        <w:t xml:space="preserve"> </w:t>
      </w:r>
      <w:r w:rsidRPr="003140DF">
        <w:rPr>
          <w:lang w:val="en-GB"/>
          <w:rPrChange w:id="4562" w:author="schulz" w:date="2016-01-10T18:02:00Z">
            <w:rPr/>
          </w:rPrChange>
        </w:rPr>
        <w:t>as</w:t>
      </w:r>
      <w:r w:rsidRPr="003140DF">
        <w:rPr>
          <w:spacing w:val="-5"/>
          <w:lang w:val="en-GB"/>
          <w:rPrChange w:id="4563" w:author="schulz" w:date="2016-01-10T18:02:00Z">
            <w:rPr>
              <w:spacing w:val="-5"/>
            </w:rPr>
          </w:rPrChange>
        </w:rPr>
        <w:t xml:space="preserve"> </w:t>
      </w:r>
      <w:r w:rsidRPr="003140DF">
        <w:rPr>
          <w:lang w:val="en-GB"/>
          <w:rPrChange w:id="4564" w:author="schulz" w:date="2016-01-10T18:02:00Z">
            <w:rPr/>
          </w:rPrChange>
        </w:rPr>
        <w:t>DL</w:t>
      </w:r>
      <w:r w:rsidRPr="003140DF">
        <w:rPr>
          <w:spacing w:val="-6"/>
          <w:lang w:val="en-GB"/>
          <w:rPrChange w:id="4565" w:author="schulz" w:date="2016-01-10T18:02:00Z">
            <w:rPr>
              <w:spacing w:val="-6"/>
            </w:rPr>
          </w:rPrChange>
        </w:rPr>
        <w:t xml:space="preserve"> </w:t>
      </w:r>
      <w:r w:rsidRPr="003140DF">
        <w:rPr>
          <w:lang w:val="en-GB"/>
          <w:rPrChange w:id="4566" w:author="schulz" w:date="2016-01-10T18:02:00Z">
            <w:rPr/>
          </w:rPrChange>
        </w:rPr>
        <w:t>queries.</w:t>
      </w:r>
      <w:r w:rsidRPr="003140DF">
        <w:rPr>
          <w:spacing w:val="-6"/>
          <w:lang w:val="en-GB"/>
          <w:rPrChange w:id="4567" w:author="schulz" w:date="2016-01-10T18:02:00Z">
            <w:rPr>
              <w:spacing w:val="-6"/>
            </w:rPr>
          </w:rPrChange>
        </w:rPr>
        <w:t xml:space="preserve"> </w:t>
      </w:r>
      <w:r w:rsidRPr="003140DF">
        <w:rPr>
          <w:spacing w:val="-8"/>
          <w:lang w:val="en-GB"/>
          <w:rPrChange w:id="4568" w:author="schulz" w:date="2016-01-10T18:02:00Z">
            <w:rPr>
              <w:spacing w:val="-8"/>
            </w:rPr>
          </w:rPrChange>
        </w:rPr>
        <w:t>We</w:t>
      </w:r>
      <w:r w:rsidRPr="003140DF">
        <w:rPr>
          <w:spacing w:val="-6"/>
          <w:lang w:val="en-GB"/>
          <w:rPrChange w:id="4569" w:author="schulz" w:date="2016-01-10T18:02:00Z">
            <w:rPr>
              <w:spacing w:val="-6"/>
            </w:rPr>
          </w:rPrChange>
        </w:rPr>
        <w:t xml:space="preserve"> </w:t>
      </w:r>
      <w:r w:rsidRPr="003140DF">
        <w:rPr>
          <w:lang w:val="en-GB"/>
          <w:rPrChange w:id="4570" w:author="schulz" w:date="2016-01-10T18:02:00Z">
            <w:rPr/>
          </w:rPrChange>
        </w:rPr>
        <w:t>query</w:t>
      </w:r>
      <w:r w:rsidRPr="003140DF">
        <w:rPr>
          <w:spacing w:val="-5"/>
          <w:lang w:val="en-GB"/>
          <w:rPrChange w:id="4571" w:author="schulz" w:date="2016-01-10T18:02:00Z">
            <w:rPr>
              <w:spacing w:val="-5"/>
            </w:rPr>
          </w:rPrChange>
        </w:rPr>
        <w:t xml:space="preserve"> </w:t>
      </w:r>
      <w:r w:rsidRPr="003140DF">
        <w:rPr>
          <w:lang w:val="en-GB"/>
          <w:rPrChange w:id="4572" w:author="schulz" w:date="2016-01-10T18:02:00Z">
            <w:rPr/>
          </w:rPrChange>
        </w:rPr>
        <w:t>the</w:t>
      </w:r>
      <w:r w:rsidRPr="003140DF">
        <w:rPr>
          <w:spacing w:val="-6"/>
          <w:lang w:val="en-GB"/>
          <w:rPrChange w:id="4573" w:author="schulz" w:date="2016-01-10T18:02:00Z">
            <w:rPr>
              <w:spacing w:val="-6"/>
            </w:rPr>
          </w:rPrChange>
        </w:rPr>
        <w:t xml:space="preserve"> </w:t>
      </w:r>
      <w:r w:rsidRPr="003140DF">
        <w:rPr>
          <w:lang w:val="en-GB"/>
          <w:rPrChange w:id="4574" w:author="schulz" w:date="2016-01-10T18:02:00Z">
            <w:rPr/>
          </w:rPrChange>
        </w:rPr>
        <w:t>data</w:t>
      </w:r>
      <w:r w:rsidRPr="003140DF">
        <w:rPr>
          <w:spacing w:val="-6"/>
          <w:lang w:val="en-GB"/>
          <w:rPrChange w:id="4575" w:author="schulz" w:date="2016-01-10T18:02:00Z">
            <w:rPr>
              <w:spacing w:val="-6"/>
            </w:rPr>
          </w:rPrChange>
        </w:rPr>
        <w:t xml:space="preserve"> </w:t>
      </w:r>
      <w:r w:rsidRPr="003140DF">
        <w:rPr>
          <w:spacing w:val="-1"/>
          <w:lang w:val="en-GB"/>
          <w:rPrChange w:id="4576" w:author="schulz" w:date="2016-01-10T18:02:00Z">
            <w:rPr>
              <w:spacing w:val="-1"/>
            </w:rPr>
          </w:rPrChange>
        </w:rPr>
        <w:t>ontologically,</w:t>
      </w:r>
      <w:r w:rsidRPr="003140DF">
        <w:rPr>
          <w:spacing w:val="25"/>
          <w:w w:val="99"/>
          <w:lang w:val="en-GB"/>
          <w:rPrChange w:id="4577" w:author="schulz" w:date="2016-01-10T18:02:00Z">
            <w:rPr>
              <w:spacing w:val="25"/>
              <w:w w:val="99"/>
            </w:rPr>
          </w:rPrChange>
        </w:rPr>
        <w:t xml:space="preserve"> </w:t>
      </w:r>
      <w:r w:rsidRPr="003140DF">
        <w:rPr>
          <w:lang w:val="en-GB"/>
          <w:rPrChange w:id="4578" w:author="schulz" w:date="2016-01-10T18:02:00Z">
            <w:rPr/>
          </w:rPrChange>
        </w:rPr>
        <w:t>without</w:t>
      </w:r>
      <w:r w:rsidRPr="003140DF">
        <w:rPr>
          <w:spacing w:val="-8"/>
          <w:lang w:val="en-GB"/>
          <w:rPrChange w:id="4579" w:author="schulz" w:date="2016-01-10T18:02:00Z">
            <w:rPr>
              <w:spacing w:val="-8"/>
            </w:rPr>
          </w:rPrChange>
        </w:rPr>
        <w:t xml:space="preserve"> </w:t>
      </w:r>
      <w:r w:rsidRPr="003140DF">
        <w:rPr>
          <w:lang w:val="en-GB"/>
          <w:rPrChange w:id="4580" w:author="schulz" w:date="2016-01-10T18:02:00Z">
            <w:rPr/>
          </w:rPrChange>
        </w:rPr>
        <w:t>requiring</w:t>
      </w:r>
      <w:r w:rsidRPr="003140DF">
        <w:rPr>
          <w:spacing w:val="-7"/>
          <w:lang w:val="en-GB"/>
          <w:rPrChange w:id="4581" w:author="schulz" w:date="2016-01-10T18:02:00Z">
            <w:rPr>
              <w:spacing w:val="-7"/>
            </w:rPr>
          </w:rPrChange>
        </w:rPr>
        <w:t xml:space="preserve"> </w:t>
      </w:r>
      <w:r w:rsidRPr="003140DF">
        <w:rPr>
          <w:spacing w:val="-1"/>
          <w:lang w:val="en-GB"/>
          <w:rPrChange w:id="4582" w:author="schulz" w:date="2016-01-10T18:02:00Z">
            <w:rPr>
              <w:spacing w:val="-1"/>
            </w:rPr>
          </w:rPrChange>
        </w:rPr>
        <w:t>any</w:t>
      </w:r>
      <w:r w:rsidRPr="003140DF">
        <w:rPr>
          <w:spacing w:val="-8"/>
          <w:lang w:val="en-GB"/>
          <w:rPrChange w:id="4583" w:author="schulz" w:date="2016-01-10T18:02:00Z">
            <w:rPr>
              <w:spacing w:val="-8"/>
            </w:rPr>
          </w:rPrChange>
        </w:rPr>
        <w:t xml:space="preserve"> </w:t>
      </w:r>
      <w:r w:rsidRPr="003140DF">
        <w:rPr>
          <w:lang w:val="en-GB"/>
          <w:rPrChange w:id="4584" w:author="schulz" w:date="2016-01-10T18:02:00Z">
            <w:rPr/>
          </w:rPrChange>
        </w:rPr>
        <w:t>additional</w:t>
      </w:r>
      <w:r w:rsidRPr="003140DF">
        <w:rPr>
          <w:spacing w:val="-7"/>
          <w:lang w:val="en-GB"/>
          <w:rPrChange w:id="4585" w:author="schulz" w:date="2016-01-10T18:02:00Z">
            <w:rPr>
              <w:spacing w:val="-7"/>
            </w:rPr>
          </w:rPrChange>
        </w:rPr>
        <w:t xml:space="preserve"> </w:t>
      </w:r>
      <w:r w:rsidRPr="003140DF">
        <w:rPr>
          <w:lang w:val="en-GB"/>
          <w:rPrChange w:id="4586" w:author="schulz" w:date="2016-01-10T18:02:00Z">
            <w:rPr/>
          </w:rPrChange>
        </w:rPr>
        <w:t>database</w:t>
      </w:r>
      <w:r w:rsidRPr="003140DF">
        <w:rPr>
          <w:spacing w:val="-7"/>
          <w:lang w:val="en-GB"/>
          <w:rPrChange w:id="4587" w:author="schulz" w:date="2016-01-10T18:02:00Z">
            <w:rPr>
              <w:spacing w:val="-7"/>
            </w:rPr>
          </w:rPrChange>
        </w:rPr>
        <w:t xml:space="preserve"> </w:t>
      </w:r>
      <w:r w:rsidRPr="003140DF">
        <w:rPr>
          <w:lang w:val="en-GB"/>
          <w:rPrChange w:id="4588" w:author="schulz" w:date="2016-01-10T18:02:00Z">
            <w:rPr/>
          </w:rPrChange>
        </w:rPr>
        <w:t>processing.</w:t>
      </w:r>
      <w:r w:rsidRPr="003140DF">
        <w:rPr>
          <w:spacing w:val="-7"/>
          <w:lang w:val="en-GB"/>
          <w:rPrChange w:id="4589" w:author="schulz" w:date="2016-01-10T18:02:00Z">
            <w:rPr>
              <w:spacing w:val="-7"/>
            </w:rPr>
          </w:rPrChange>
        </w:rPr>
        <w:t xml:space="preserve"> </w:t>
      </w:r>
      <w:r w:rsidRPr="003140DF">
        <w:rPr>
          <w:lang w:val="en-GB"/>
          <w:rPrChange w:id="4590" w:author="schulz" w:date="2016-01-10T18:02:00Z">
            <w:rPr/>
          </w:rPrChange>
        </w:rPr>
        <w:t>If</w:t>
      </w:r>
      <w:r w:rsidRPr="003140DF">
        <w:rPr>
          <w:spacing w:val="-7"/>
          <w:lang w:val="en-GB"/>
          <w:rPrChange w:id="4591" w:author="schulz" w:date="2016-01-10T18:02:00Z">
            <w:rPr>
              <w:spacing w:val="-7"/>
            </w:rPr>
          </w:rPrChange>
        </w:rPr>
        <w:t xml:space="preserve"> </w:t>
      </w:r>
      <w:r w:rsidRPr="003140DF">
        <w:rPr>
          <w:lang w:val="en-GB"/>
          <w:rPrChange w:id="4592" w:author="schulz" w:date="2016-01-10T18:02:00Z">
            <w:rPr/>
          </w:rPrChange>
        </w:rPr>
        <w:t>the</w:t>
      </w:r>
      <w:r w:rsidRPr="003140DF">
        <w:rPr>
          <w:spacing w:val="-7"/>
          <w:lang w:val="en-GB"/>
          <w:rPrChange w:id="4593" w:author="schulz" w:date="2016-01-10T18:02:00Z">
            <w:rPr>
              <w:spacing w:val="-7"/>
            </w:rPr>
          </w:rPrChange>
        </w:rPr>
        <w:t xml:space="preserve"> </w:t>
      </w:r>
      <w:r w:rsidRPr="003140DF">
        <w:rPr>
          <w:lang w:val="en-GB"/>
          <w:rPrChange w:id="4594" w:author="schulz" w:date="2016-01-10T18:02:00Z">
            <w:rPr/>
          </w:rPrChange>
        </w:rPr>
        <w:t>data</w:t>
      </w:r>
      <w:r w:rsidRPr="003140DF">
        <w:rPr>
          <w:spacing w:val="-8"/>
          <w:lang w:val="en-GB"/>
          <w:rPrChange w:id="4595" w:author="schulz" w:date="2016-01-10T18:02:00Z">
            <w:rPr>
              <w:spacing w:val="-8"/>
            </w:rPr>
          </w:rPrChange>
        </w:rPr>
        <w:t xml:space="preserve"> </w:t>
      </w:r>
      <w:proofErr w:type="spellStart"/>
      <w:r w:rsidRPr="003140DF">
        <w:rPr>
          <w:lang w:val="en-GB"/>
          <w:rPrChange w:id="4596" w:author="schulz" w:date="2016-01-10T18:02:00Z">
            <w:rPr/>
          </w:rPrChange>
        </w:rPr>
        <w:t>interpre</w:t>
      </w:r>
      <w:proofErr w:type="spellEnd"/>
      <w:r w:rsidRPr="003140DF">
        <w:rPr>
          <w:lang w:val="en-GB"/>
          <w:rPrChange w:id="4597" w:author="schulz" w:date="2016-01-10T18:02:00Z">
            <w:rPr/>
          </w:rPrChange>
        </w:rPr>
        <w:t>-</w:t>
      </w:r>
      <w:r w:rsidRPr="003140DF">
        <w:rPr>
          <w:spacing w:val="20"/>
          <w:w w:val="99"/>
          <w:lang w:val="en-GB"/>
          <w:rPrChange w:id="4598" w:author="schulz" w:date="2016-01-10T18:02:00Z">
            <w:rPr>
              <w:spacing w:val="20"/>
              <w:w w:val="99"/>
            </w:rPr>
          </w:rPrChange>
        </w:rPr>
        <w:t xml:space="preserve"> </w:t>
      </w:r>
      <w:proofErr w:type="spellStart"/>
      <w:r w:rsidRPr="003140DF">
        <w:rPr>
          <w:lang w:val="en-GB"/>
          <w:rPrChange w:id="4599" w:author="schulz" w:date="2016-01-10T18:02:00Z">
            <w:rPr/>
          </w:rPrChange>
        </w:rPr>
        <w:t>tation</w:t>
      </w:r>
      <w:proofErr w:type="spellEnd"/>
      <w:r w:rsidRPr="003140DF">
        <w:rPr>
          <w:spacing w:val="7"/>
          <w:lang w:val="en-GB"/>
          <w:rPrChange w:id="4600" w:author="schulz" w:date="2016-01-10T18:02:00Z">
            <w:rPr>
              <w:spacing w:val="7"/>
            </w:rPr>
          </w:rPrChange>
        </w:rPr>
        <w:t xml:space="preserve"> </w:t>
      </w:r>
      <w:r w:rsidRPr="003140DF">
        <w:rPr>
          <w:lang w:val="en-GB"/>
          <w:rPrChange w:id="4601" w:author="schulz" w:date="2016-01-10T18:02:00Z">
            <w:rPr/>
          </w:rPrChange>
        </w:rPr>
        <w:t>is</w:t>
      </w:r>
      <w:r w:rsidRPr="003140DF">
        <w:rPr>
          <w:spacing w:val="7"/>
          <w:lang w:val="en-GB"/>
          <w:rPrChange w:id="4602" w:author="schulz" w:date="2016-01-10T18:02:00Z">
            <w:rPr>
              <w:spacing w:val="7"/>
            </w:rPr>
          </w:rPrChange>
        </w:rPr>
        <w:t xml:space="preserve"> </w:t>
      </w:r>
      <w:r w:rsidRPr="003140DF">
        <w:rPr>
          <w:lang w:val="en-GB"/>
          <w:rPrChange w:id="4603" w:author="schulz" w:date="2016-01-10T18:02:00Z">
            <w:rPr/>
          </w:rPrChange>
        </w:rPr>
        <w:t>ontologically</w:t>
      </w:r>
      <w:r w:rsidRPr="003140DF">
        <w:rPr>
          <w:spacing w:val="7"/>
          <w:lang w:val="en-GB"/>
          <w:rPrChange w:id="4604" w:author="schulz" w:date="2016-01-10T18:02:00Z">
            <w:rPr>
              <w:spacing w:val="7"/>
            </w:rPr>
          </w:rPrChange>
        </w:rPr>
        <w:t xml:space="preserve"> </w:t>
      </w:r>
      <w:r w:rsidRPr="003140DF">
        <w:rPr>
          <w:lang w:val="en-GB"/>
          <w:rPrChange w:id="4605" w:author="schulz" w:date="2016-01-10T18:02:00Z">
            <w:rPr/>
          </w:rPrChange>
        </w:rPr>
        <w:t>sound,</w:t>
      </w:r>
      <w:r w:rsidRPr="003140DF">
        <w:rPr>
          <w:spacing w:val="13"/>
          <w:lang w:val="en-GB"/>
          <w:rPrChange w:id="4606" w:author="schulz" w:date="2016-01-10T18:02:00Z">
            <w:rPr>
              <w:spacing w:val="13"/>
            </w:rPr>
          </w:rPrChange>
        </w:rPr>
        <w:t xml:space="preserve"> </w:t>
      </w:r>
      <w:r w:rsidRPr="003140DF">
        <w:rPr>
          <w:lang w:val="en-GB"/>
          <w:rPrChange w:id="4607" w:author="schulz" w:date="2016-01-10T18:02:00Z">
            <w:rPr/>
          </w:rPrChange>
        </w:rPr>
        <w:t>by</w:t>
      </w:r>
      <w:r w:rsidRPr="003140DF">
        <w:rPr>
          <w:spacing w:val="7"/>
          <w:lang w:val="en-GB"/>
          <w:rPrChange w:id="4608" w:author="schulz" w:date="2016-01-10T18:02:00Z">
            <w:rPr>
              <w:spacing w:val="7"/>
            </w:rPr>
          </w:rPrChange>
        </w:rPr>
        <w:t xml:space="preserve"> </w:t>
      </w:r>
      <w:r w:rsidRPr="003140DF">
        <w:rPr>
          <w:lang w:val="en-GB"/>
          <w:rPrChange w:id="4609" w:author="schulz" w:date="2016-01-10T18:02:00Z">
            <w:rPr/>
          </w:rPrChange>
        </w:rPr>
        <w:t>inheritance</w:t>
      </w:r>
      <w:r w:rsidRPr="003140DF">
        <w:rPr>
          <w:spacing w:val="7"/>
          <w:lang w:val="en-GB"/>
          <w:rPrChange w:id="4610" w:author="schulz" w:date="2016-01-10T18:02:00Z">
            <w:rPr>
              <w:spacing w:val="7"/>
            </w:rPr>
          </w:rPrChange>
        </w:rPr>
        <w:t xml:space="preserve"> </w:t>
      </w:r>
      <w:r w:rsidRPr="003140DF">
        <w:rPr>
          <w:lang w:val="en-GB"/>
          <w:rPrChange w:id="4611" w:author="schulz" w:date="2016-01-10T18:02:00Z">
            <w:rPr/>
          </w:rPrChange>
        </w:rPr>
        <w:t>all</w:t>
      </w:r>
      <w:r w:rsidRPr="003140DF">
        <w:rPr>
          <w:spacing w:val="7"/>
          <w:lang w:val="en-GB"/>
          <w:rPrChange w:id="4612" w:author="schulz" w:date="2016-01-10T18:02:00Z">
            <w:rPr>
              <w:spacing w:val="7"/>
            </w:rPr>
          </w:rPrChange>
        </w:rPr>
        <w:t xml:space="preserve"> </w:t>
      </w:r>
      <w:r w:rsidRPr="003140DF">
        <w:rPr>
          <w:lang w:val="en-GB"/>
          <w:rPrChange w:id="4613" w:author="schulz" w:date="2016-01-10T18:02:00Z">
            <w:rPr/>
          </w:rPrChange>
        </w:rPr>
        <w:t>data</w:t>
      </w:r>
      <w:r w:rsidRPr="003140DF">
        <w:rPr>
          <w:spacing w:val="7"/>
          <w:lang w:val="en-GB"/>
          <w:rPrChange w:id="4614" w:author="schulz" w:date="2016-01-10T18:02:00Z">
            <w:rPr>
              <w:spacing w:val="7"/>
            </w:rPr>
          </w:rPrChange>
        </w:rPr>
        <w:t xml:space="preserve"> </w:t>
      </w:r>
      <w:r w:rsidRPr="003140DF">
        <w:rPr>
          <w:lang w:val="en-GB"/>
          <w:rPrChange w:id="4615" w:author="schulz" w:date="2016-01-10T18:02:00Z">
            <w:rPr/>
          </w:rPrChange>
        </w:rPr>
        <w:t>may</w:t>
      </w:r>
      <w:r w:rsidRPr="003140DF">
        <w:rPr>
          <w:spacing w:val="7"/>
          <w:lang w:val="en-GB"/>
          <w:rPrChange w:id="4616" w:author="schulz" w:date="2016-01-10T18:02:00Z">
            <w:rPr>
              <w:spacing w:val="7"/>
            </w:rPr>
          </w:rPrChange>
        </w:rPr>
        <w:t xml:space="preserve"> </w:t>
      </w:r>
      <w:r w:rsidRPr="003140DF">
        <w:rPr>
          <w:lang w:val="en-GB"/>
          <w:rPrChange w:id="4617" w:author="schulz" w:date="2016-01-10T18:02:00Z">
            <w:rPr/>
          </w:rPrChange>
        </w:rPr>
        <w:t>be</w:t>
      </w:r>
      <w:r w:rsidRPr="003140DF">
        <w:rPr>
          <w:spacing w:val="8"/>
          <w:lang w:val="en-GB"/>
          <w:rPrChange w:id="4618" w:author="schulz" w:date="2016-01-10T18:02:00Z">
            <w:rPr>
              <w:spacing w:val="8"/>
            </w:rPr>
          </w:rPrChange>
        </w:rPr>
        <w:t xml:space="preserve"> </w:t>
      </w:r>
      <w:r w:rsidRPr="003140DF">
        <w:rPr>
          <w:lang w:val="en-GB"/>
          <w:rPrChange w:id="4619" w:author="schulz" w:date="2016-01-10T18:02:00Z">
            <w:rPr/>
          </w:rPrChange>
        </w:rPr>
        <w:t>considered</w:t>
      </w:r>
      <w:r w:rsidRPr="003140DF">
        <w:rPr>
          <w:w w:val="99"/>
          <w:lang w:val="en-GB"/>
          <w:rPrChange w:id="4620" w:author="schulz" w:date="2016-01-10T18:02:00Z">
            <w:rPr>
              <w:w w:val="99"/>
            </w:rPr>
          </w:rPrChange>
        </w:rPr>
        <w:t xml:space="preserve"> </w:t>
      </w:r>
      <w:r w:rsidRPr="003140DF">
        <w:rPr>
          <w:lang w:val="en-GB"/>
          <w:rPrChange w:id="4621" w:author="schulz" w:date="2016-01-10T18:02:00Z">
            <w:rPr/>
          </w:rPrChange>
        </w:rPr>
        <w:t>sound</w:t>
      </w:r>
      <w:r w:rsidRPr="003140DF">
        <w:rPr>
          <w:spacing w:val="-4"/>
          <w:lang w:val="en-GB"/>
          <w:rPrChange w:id="4622" w:author="schulz" w:date="2016-01-10T18:02:00Z">
            <w:rPr>
              <w:spacing w:val="-4"/>
            </w:rPr>
          </w:rPrChange>
        </w:rPr>
        <w:t xml:space="preserve"> </w:t>
      </w:r>
      <w:r w:rsidRPr="003140DF">
        <w:rPr>
          <w:lang w:val="en-GB"/>
          <w:rPrChange w:id="4623" w:author="schulz" w:date="2016-01-10T18:02:00Z">
            <w:rPr/>
          </w:rPrChange>
        </w:rPr>
        <w:t>in</w:t>
      </w:r>
      <w:r w:rsidRPr="003140DF">
        <w:rPr>
          <w:spacing w:val="-4"/>
          <w:lang w:val="en-GB"/>
          <w:rPrChange w:id="4624" w:author="schulz" w:date="2016-01-10T18:02:00Z">
            <w:rPr>
              <w:spacing w:val="-4"/>
            </w:rPr>
          </w:rPrChange>
        </w:rPr>
        <w:t xml:space="preserve"> </w:t>
      </w:r>
      <w:r w:rsidRPr="003140DF">
        <w:rPr>
          <w:lang w:val="en-GB"/>
          <w:rPrChange w:id="4625" w:author="schulz" w:date="2016-01-10T18:02:00Z">
            <w:rPr/>
          </w:rPrChange>
        </w:rPr>
        <w:t>a</w:t>
      </w:r>
      <w:r w:rsidRPr="003140DF">
        <w:rPr>
          <w:spacing w:val="-4"/>
          <w:lang w:val="en-GB"/>
          <w:rPrChange w:id="4626" w:author="schulz" w:date="2016-01-10T18:02:00Z">
            <w:rPr>
              <w:spacing w:val="-4"/>
            </w:rPr>
          </w:rPrChange>
        </w:rPr>
        <w:t xml:space="preserve"> </w:t>
      </w:r>
      <w:r w:rsidRPr="003140DF">
        <w:rPr>
          <w:lang w:val="en-GB"/>
          <w:rPrChange w:id="4627" w:author="schulz" w:date="2016-01-10T18:02:00Z">
            <w:rPr/>
          </w:rPrChange>
        </w:rPr>
        <w:t>real</w:t>
      </w:r>
      <w:r w:rsidRPr="003140DF">
        <w:rPr>
          <w:spacing w:val="-4"/>
          <w:lang w:val="en-GB"/>
          <w:rPrChange w:id="4628" w:author="schulz" w:date="2016-01-10T18:02:00Z">
            <w:rPr>
              <w:spacing w:val="-4"/>
            </w:rPr>
          </w:rPrChange>
        </w:rPr>
        <w:t xml:space="preserve"> </w:t>
      </w:r>
      <w:r w:rsidRPr="003140DF">
        <w:rPr>
          <w:spacing w:val="-1"/>
          <w:lang w:val="en-GB"/>
          <w:rPrChange w:id="4629" w:author="schulz" w:date="2016-01-10T18:02:00Z">
            <w:rPr>
              <w:spacing w:val="-1"/>
            </w:rPr>
          </w:rPrChange>
        </w:rPr>
        <w:t>world</w:t>
      </w:r>
      <w:r w:rsidRPr="003140DF">
        <w:rPr>
          <w:spacing w:val="-4"/>
          <w:lang w:val="en-GB"/>
          <w:rPrChange w:id="4630" w:author="schulz" w:date="2016-01-10T18:02:00Z">
            <w:rPr>
              <w:spacing w:val="-4"/>
            </w:rPr>
          </w:rPrChange>
        </w:rPr>
        <w:t xml:space="preserve"> </w:t>
      </w:r>
      <w:r w:rsidRPr="003140DF">
        <w:rPr>
          <w:lang w:val="en-GB"/>
          <w:rPrChange w:id="4631" w:author="schulz" w:date="2016-01-10T18:02:00Z">
            <w:rPr/>
          </w:rPrChange>
        </w:rPr>
        <w:t>use</w:t>
      </w:r>
      <w:r w:rsidRPr="003140DF">
        <w:rPr>
          <w:spacing w:val="-4"/>
          <w:lang w:val="en-GB"/>
          <w:rPrChange w:id="4632" w:author="schulz" w:date="2016-01-10T18:02:00Z">
            <w:rPr>
              <w:spacing w:val="-4"/>
            </w:rPr>
          </w:rPrChange>
        </w:rPr>
        <w:t xml:space="preserve"> </w:t>
      </w:r>
      <w:r w:rsidRPr="003140DF">
        <w:rPr>
          <w:lang w:val="en-GB"/>
          <w:rPrChange w:id="4633" w:author="schulz" w:date="2016-01-10T18:02:00Z">
            <w:rPr/>
          </w:rPrChange>
        </w:rPr>
        <w:t>case.</w:t>
      </w:r>
    </w:p>
    <w:p w14:paraId="6B1B2D6E" w14:textId="77777777" w:rsidR="00F20945" w:rsidRPr="003140DF" w:rsidRDefault="00F20945">
      <w:pPr>
        <w:pStyle w:val="Corpodetexto"/>
        <w:kinsoku w:val="0"/>
        <w:overflowPunct w:val="0"/>
        <w:spacing w:before="0"/>
        <w:ind w:left="0"/>
        <w:rPr>
          <w:lang w:val="en-GB"/>
          <w:rPrChange w:id="4634" w:author="schulz" w:date="2016-01-10T18:02:00Z">
            <w:rPr/>
          </w:rPrChange>
        </w:rPr>
      </w:pPr>
    </w:p>
    <w:p w14:paraId="0CAABD57" w14:textId="77777777" w:rsidR="00F20945" w:rsidRPr="003140DF" w:rsidRDefault="00F20945">
      <w:pPr>
        <w:pStyle w:val="Corpodetexto"/>
        <w:kinsoku w:val="0"/>
        <w:overflowPunct w:val="0"/>
        <w:spacing w:before="11"/>
        <w:ind w:left="0"/>
        <w:rPr>
          <w:sz w:val="22"/>
          <w:szCs w:val="22"/>
          <w:lang w:val="en-GB"/>
          <w:rPrChange w:id="4635" w:author="schulz" w:date="2016-01-10T18:02:00Z">
            <w:rPr>
              <w:sz w:val="22"/>
              <w:szCs w:val="22"/>
            </w:rPr>
          </w:rPrChange>
        </w:rPr>
      </w:pPr>
    </w:p>
    <w:p w14:paraId="0D2E6722" w14:textId="77777777" w:rsidR="00F20945" w:rsidRPr="009C2121" w:rsidRDefault="00F20945">
      <w:pPr>
        <w:pStyle w:val="Ttulo1"/>
        <w:kinsoku w:val="0"/>
        <w:overflowPunct w:val="0"/>
        <w:jc w:val="both"/>
        <w:rPr>
          <w:b w:val="0"/>
          <w:bCs w:val="0"/>
          <w:lang w:val="pt-BR"/>
          <w:rPrChange w:id="4636" w:author="Filipe Santana" w:date="2016-01-11T08:14:00Z">
            <w:rPr>
              <w:b w:val="0"/>
              <w:bCs w:val="0"/>
            </w:rPr>
          </w:rPrChange>
        </w:rPr>
      </w:pPr>
      <w:proofErr w:type="spellStart"/>
      <w:r w:rsidRPr="009C2121">
        <w:rPr>
          <w:lang w:val="pt-BR"/>
          <w:rPrChange w:id="4637" w:author="Filipe Santana" w:date="2016-01-11T08:14:00Z">
            <w:rPr/>
          </w:rPrChange>
        </w:rPr>
        <w:t>Funding</w:t>
      </w:r>
      <w:proofErr w:type="spellEnd"/>
    </w:p>
    <w:p w14:paraId="4837437D" w14:textId="77777777" w:rsidR="00F20945" w:rsidRPr="003140DF" w:rsidRDefault="00F20945">
      <w:pPr>
        <w:pStyle w:val="Corpodetexto"/>
        <w:kinsoku w:val="0"/>
        <w:overflowPunct w:val="0"/>
        <w:spacing w:before="107" w:line="285" w:lineRule="auto"/>
        <w:ind w:left="2061"/>
        <w:jc w:val="both"/>
        <w:rPr>
          <w:lang w:val="en-GB"/>
          <w:rPrChange w:id="4638" w:author="schulz" w:date="2016-01-10T18:02:00Z">
            <w:rPr/>
          </w:rPrChange>
        </w:rPr>
      </w:pPr>
      <w:proofErr w:type="spellStart"/>
      <w:r w:rsidRPr="009C2121">
        <w:rPr>
          <w:lang w:val="pt-BR"/>
          <w:rPrChange w:id="4639" w:author="Filipe Santana" w:date="2016-01-11T08:14:00Z">
            <w:rPr/>
          </w:rPrChange>
        </w:rPr>
        <w:t>This</w:t>
      </w:r>
      <w:proofErr w:type="spellEnd"/>
      <w:r w:rsidRPr="009C2121">
        <w:rPr>
          <w:spacing w:val="24"/>
          <w:lang w:val="pt-BR"/>
          <w:rPrChange w:id="4640" w:author="Filipe Santana" w:date="2016-01-11T08:14:00Z">
            <w:rPr>
              <w:spacing w:val="24"/>
            </w:rPr>
          </w:rPrChange>
        </w:rPr>
        <w:t xml:space="preserve"> </w:t>
      </w:r>
      <w:proofErr w:type="spellStart"/>
      <w:r w:rsidRPr="009C2121">
        <w:rPr>
          <w:spacing w:val="-1"/>
          <w:lang w:val="pt-BR"/>
          <w:rPrChange w:id="4641" w:author="Filipe Santana" w:date="2016-01-11T08:14:00Z">
            <w:rPr>
              <w:spacing w:val="-1"/>
            </w:rPr>
          </w:rPrChange>
        </w:rPr>
        <w:t>work</w:t>
      </w:r>
      <w:proofErr w:type="spellEnd"/>
      <w:r w:rsidRPr="009C2121">
        <w:rPr>
          <w:spacing w:val="25"/>
          <w:lang w:val="pt-BR"/>
          <w:rPrChange w:id="4642" w:author="Filipe Santana" w:date="2016-01-11T08:14:00Z">
            <w:rPr>
              <w:spacing w:val="25"/>
            </w:rPr>
          </w:rPrChange>
        </w:rPr>
        <w:t xml:space="preserve"> </w:t>
      </w:r>
      <w:proofErr w:type="spellStart"/>
      <w:r w:rsidRPr="009C2121">
        <w:rPr>
          <w:spacing w:val="-1"/>
          <w:lang w:val="pt-BR"/>
          <w:rPrChange w:id="4643" w:author="Filipe Santana" w:date="2016-01-11T08:14:00Z">
            <w:rPr>
              <w:spacing w:val="-1"/>
            </w:rPr>
          </w:rPrChange>
        </w:rPr>
        <w:t>was</w:t>
      </w:r>
      <w:proofErr w:type="spellEnd"/>
      <w:r w:rsidRPr="009C2121">
        <w:rPr>
          <w:spacing w:val="25"/>
          <w:lang w:val="pt-BR"/>
          <w:rPrChange w:id="4644" w:author="Filipe Santana" w:date="2016-01-11T08:14:00Z">
            <w:rPr>
              <w:spacing w:val="25"/>
            </w:rPr>
          </w:rPrChange>
        </w:rPr>
        <w:t xml:space="preserve"> </w:t>
      </w:r>
      <w:proofErr w:type="spellStart"/>
      <w:r w:rsidRPr="009C2121">
        <w:rPr>
          <w:lang w:val="pt-BR"/>
          <w:rPrChange w:id="4645" w:author="Filipe Santana" w:date="2016-01-11T08:14:00Z">
            <w:rPr/>
          </w:rPrChange>
        </w:rPr>
        <w:t>funded</w:t>
      </w:r>
      <w:proofErr w:type="spellEnd"/>
      <w:r w:rsidRPr="009C2121">
        <w:rPr>
          <w:spacing w:val="25"/>
          <w:lang w:val="pt-BR"/>
          <w:rPrChange w:id="4646" w:author="Filipe Santana" w:date="2016-01-11T08:14:00Z">
            <w:rPr>
              <w:spacing w:val="25"/>
            </w:rPr>
          </w:rPrChange>
        </w:rPr>
        <w:t xml:space="preserve"> </w:t>
      </w:r>
      <w:proofErr w:type="spellStart"/>
      <w:r w:rsidRPr="009C2121">
        <w:rPr>
          <w:lang w:val="pt-BR"/>
          <w:rPrChange w:id="4647" w:author="Filipe Santana" w:date="2016-01-11T08:14:00Z">
            <w:rPr/>
          </w:rPrChange>
        </w:rPr>
        <w:t>by</w:t>
      </w:r>
      <w:proofErr w:type="spellEnd"/>
      <w:r w:rsidRPr="009C2121">
        <w:rPr>
          <w:spacing w:val="24"/>
          <w:lang w:val="pt-BR"/>
          <w:rPrChange w:id="4648" w:author="Filipe Santana" w:date="2016-01-11T08:14:00Z">
            <w:rPr>
              <w:spacing w:val="24"/>
            </w:rPr>
          </w:rPrChange>
        </w:rPr>
        <w:t xml:space="preserve"> </w:t>
      </w:r>
      <w:r w:rsidRPr="009C2121">
        <w:rPr>
          <w:i/>
          <w:iCs/>
          <w:lang w:val="pt-BR"/>
          <w:rPrChange w:id="4649" w:author="Filipe Santana" w:date="2016-01-11T08:14:00Z">
            <w:rPr>
              <w:i/>
              <w:iCs/>
            </w:rPr>
          </w:rPrChange>
        </w:rPr>
        <w:t>Conselho</w:t>
      </w:r>
      <w:r w:rsidRPr="009C2121">
        <w:rPr>
          <w:i/>
          <w:iCs/>
          <w:spacing w:val="25"/>
          <w:lang w:val="pt-BR"/>
          <w:rPrChange w:id="4650" w:author="Filipe Santana" w:date="2016-01-11T08:14:00Z">
            <w:rPr>
              <w:i/>
              <w:iCs/>
              <w:spacing w:val="25"/>
            </w:rPr>
          </w:rPrChange>
        </w:rPr>
        <w:t xml:space="preserve"> </w:t>
      </w:r>
      <w:r w:rsidRPr="009C2121">
        <w:rPr>
          <w:i/>
          <w:iCs/>
          <w:lang w:val="pt-BR"/>
          <w:rPrChange w:id="4651" w:author="Filipe Santana" w:date="2016-01-11T08:14:00Z">
            <w:rPr>
              <w:i/>
              <w:iCs/>
            </w:rPr>
          </w:rPrChange>
        </w:rPr>
        <w:t>Nacional</w:t>
      </w:r>
      <w:r w:rsidRPr="009C2121">
        <w:rPr>
          <w:i/>
          <w:iCs/>
          <w:spacing w:val="25"/>
          <w:lang w:val="pt-BR"/>
          <w:rPrChange w:id="4652" w:author="Filipe Santana" w:date="2016-01-11T08:14:00Z">
            <w:rPr>
              <w:i/>
              <w:iCs/>
              <w:spacing w:val="25"/>
            </w:rPr>
          </w:rPrChange>
        </w:rPr>
        <w:t xml:space="preserve"> </w:t>
      </w:r>
      <w:r w:rsidRPr="009C2121">
        <w:rPr>
          <w:i/>
          <w:iCs/>
          <w:lang w:val="pt-BR"/>
          <w:rPrChange w:id="4653" w:author="Filipe Santana" w:date="2016-01-11T08:14:00Z">
            <w:rPr>
              <w:i/>
              <w:iCs/>
            </w:rPr>
          </w:rPrChange>
        </w:rPr>
        <w:t>de</w:t>
      </w:r>
      <w:r w:rsidRPr="009C2121">
        <w:rPr>
          <w:i/>
          <w:iCs/>
          <w:spacing w:val="25"/>
          <w:lang w:val="pt-BR"/>
          <w:rPrChange w:id="4654" w:author="Filipe Santana" w:date="2016-01-11T08:14:00Z">
            <w:rPr>
              <w:i/>
              <w:iCs/>
              <w:spacing w:val="25"/>
            </w:rPr>
          </w:rPrChange>
        </w:rPr>
        <w:t xml:space="preserve"> </w:t>
      </w:r>
      <w:r w:rsidRPr="009C2121">
        <w:rPr>
          <w:i/>
          <w:iCs/>
          <w:lang w:val="pt-BR"/>
          <w:rPrChange w:id="4655" w:author="Filipe Santana" w:date="2016-01-11T08:14:00Z">
            <w:rPr>
              <w:i/>
              <w:iCs/>
            </w:rPr>
          </w:rPrChange>
        </w:rPr>
        <w:t>Aperfeiçoamento</w:t>
      </w:r>
      <w:r w:rsidRPr="009C2121">
        <w:rPr>
          <w:i/>
          <w:iCs/>
          <w:spacing w:val="24"/>
          <w:lang w:val="pt-BR"/>
          <w:rPrChange w:id="4656" w:author="Filipe Santana" w:date="2016-01-11T08:14:00Z">
            <w:rPr>
              <w:i/>
              <w:iCs/>
              <w:spacing w:val="24"/>
            </w:rPr>
          </w:rPrChange>
        </w:rPr>
        <w:t xml:space="preserve"> </w:t>
      </w:r>
      <w:r w:rsidRPr="009C2121">
        <w:rPr>
          <w:i/>
          <w:iCs/>
          <w:lang w:val="pt-BR"/>
          <w:rPrChange w:id="4657" w:author="Filipe Santana" w:date="2016-01-11T08:14:00Z">
            <w:rPr>
              <w:i/>
              <w:iCs/>
            </w:rPr>
          </w:rPrChange>
        </w:rPr>
        <w:t>de</w:t>
      </w:r>
      <w:r w:rsidRPr="009C2121">
        <w:rPr>
          <w:i/>
          <w:iCs/>
          <w:spacing w:val="23"/>
          <w:w w:val="99"/>
          <w:lang w:val="pt-BR"/>
          <w:rPrChange w:id="4658" w:author="Filipe Santana" w:date="2016-01-11T08:14:00Z">
            <w:rPr>
              <w:i/>
              <w:iCs/>
              <w:spacing w:val="23"/>
              <w:w w:val="99"/>
            </w:rPr>
          </w:rPrChange>
        </w:rPr>
        <w:t xml:space="preserve"> </w:t>
      </w:r>
      <w:r w:rsidRPr="009C2121">
        <w:rPr>
          <w:i/>
          <w:iCs/>
          <w:spacing w:val="-2"/>
          <w:lang w:val="pt-BR"/>
          <w:rPrChange w:id="4659" w:author="Filipe Santana" w:date="2016-01-11T08:14:00Z">
            <w:rPr>
              <w:i/>
              <w:iCs/>
              <w:spacing w:val="-2"/>
            </w:rPr>
          </w:rPrChange>
        </w:rPr>
        <w:t>Pessoal</w:t>
      </w:r>
      <w:r w:rsidRPr="009C2121">
        <w:rPr>
          <w:i/>
          <w:iCs/>
          <w:spacing w:val="-11"/>
          <w:lang w:val="pt-BR"/>
          <w:rPrChange w:id="4660" w:author="Filipe Santana" w:date="2016-01-11T08:14:00Z">
            <w:rPr>
              <w:i/>
              <w:iCs/>
              <w:spacing w:val="-11"/>
            </w:rPr>
          </w:rPrChange>
        </w:rPr>
        <w:t xml:space="preserve"> </w:t>
      </w:r>
      <w:r w:rsidRPr="009C2121">
        <w:rPr>
          <w:i/>
          <w:iCs/>
          <w:lang w:val="pt-BR"/>
          <w:rPrChange w:id="4661" w:author="Filipe Santana" w:date="2016-01-11T08:14:00Z">
            <w:rPr>
              <w:i/>
              <w:iCs/>
            </w:rPr>
          </w:rPrChange>
        </w:rPr>
        <w:t>de</w:t>
      </w:r>
      <w:r w:rsidRPr="009C2121">
        <w:rPr>
          <w:i/>
          <w:iCs/>
          <w:spacing w:val="-11"/>
          <w:lang w:val="pt-BR"/>
          <w:rPrChange w:id="4662" w:author="Filipe Santana" w:date="2016-01-11T08:14:00Z">
            <w:rPr>
              <w:i/>
              <w:iCs/>
              <w:spacing w:val="-11"/>
            </w:rPr>
          </w:rPrChange>
        </w:rPr>
        <w:t xml:space="preserve"> </w:t>
      </w:r>
      <w:r w:rsidRPr="009C2121">
        <w:rPr>
          <w:i/>
          <w:iCs/>
          <w:lang w:val="pt-BR"/>
          <w:rPrChange w:id="4663" w:author="Filipe Santana" w:date="2016-01-11T08:14:00Z">
            <w:rPr>
              <w:i/>
              <w:iCs/>
            </w:rPr>
          </w:rPrChange>
        </w:rPr>
        <w:t>Nível</w:t>
      </w:r>
      <w:r w:rsidRPr="009C2121">
        <w:rPr>
          <w:i/>
          <w:iCs/>
          <w:spacing w:val="-11"/>
          <w:lang w:val="pt-BR"/>
          <w:rPrChange w:id="4664" w:author="Filipe Santana" w:date="2016-01-11T08:14:00Z">
            <w:rPr>
              <w:i/>
              <w:iCs/>
              <w:spacing w:val="-11"/>
            </w:rPr>
          </w:rPrChange>
        </w:rPr>
        <w:t xml:space="preserve"> </w:t>
      </w:r>
      <w:r w:rsidRPr="009C2121">
        <w:rPr>
          <w:i/>
          <w:iCs/>
          <w:lang w:val="pt-BR"/>
          <w:rPrChange w:id="4665" w:author="Filipe Santana" w:date="2016-01-11T08:14:00Z">
            <w:rPr>
              <w:i/>
              <w:iCs/>
            </w:rPr>
          </w:rPrChange>
        </w:rPr>
        <w:t>Superior</w:t>
      </w:r>
      <w:r w:rsidRPr="009C2121">
        <w:rPr>
          <w:i/>
          <w:iCs/>
          <w:spacing w:val="-3"/>
          <w:lang w:val="pt-BR"/>
          <w:rPrChange w:id="4666" w:author="Filipe Santana" w:date="2016-01-11T08:14:00Z">
            <w:rPr>
              <w:i/>
              <w:iCs/>
              <w:spacing w:val="-3"/>
            </w:rPr>
          </w:rPrChange>
        </w:rPr>
        <w:t xml:space="preserve"> </w:t>
      </w:r>
      <w:r w:rsidRPr="009C2121">
        <w:rPr>
          <w:lang w:val="pt-BR"/>
          <w:rPrChange w:id="4667" w:author="Filipe Santana" w:date="2016-01-11T08:14:00Z">
            <w:rPr/>
          </w:rPrChange>
        </w:rPr>
        <w:t>(CAPES)</w:t>
      </w:r>
      <w:r w:rsidRPr="009C2121">
        <w:rPr>
          <w:spacing w:val="-11"/>
          <w:lang w:val="pt-BR"/>
          <w:rPrChange w:id="4668" w:author="Filipe Santana" w:date="2016-01-11T08:14:00Z">
            <w:rPr>
              <w:spacing w:val="-11"/>
            </w:rPr>
          </w:rPrChange>
        </w:rPr>
        <w:t xml:space="preserve"> </w:t>
      </w:r>
      <w:r w:rsidRPr="009C2121">
        <w:rPr>
          <w:lang w:val="pt-BR"/>
          <w:rPrChange w:id="4669" w:author="Filipe Santana" w:date="2016-01-11T08:14:00Z">
            <w:rPr/>
          </w:rPrChange>
        </w:rPr>
        <w:t>3914/2014-03;</w:t>
      </w:r>
      <w:r w:rsidRPr="009C2121">
        <w:rPr>
          <w:spacing w:val="-9"/>
          <w:lang w:val="pt-BR"/>
          <w:rPrChange w:id="4670" w:author="Filipe Santana" w:date="2016-01-11T08:14:00Z">
            <w:rPr>
              <w:spacing w:val="-9"/>
            </w:rPr>
          </w:rPrChange>
        </w:rPr>
        <w:t xml:space="preserve"> </w:t>
      </w:r>
      <w:proofErr w:type="spellStart"/>
      <w:r w:rsidRPr="009C2121">
        <w:rPr>
          <w:lang w:val="pt-BR"/>
          <w:rPrChange w:id="4671" w:author="Filipe Santana" w:date="2016-01-11T08:14:00Z">
            <w:rPr/>
          </w:rPrChange>
        </w:rPr>
        <w:t>and</w:t>
      </w:r>
      <w:proofErr w:type="spellEnd"/>
      <w:r w:rsidRPr="009C2121">
        <w:rPr>
          <w:lang w:val="pt-BR"/>
          <w:rPrChange w:id="4672" w:author="Filipe Santana" w:date="2016-01-11T08:14:00Z">
            <w:rPr/>
          </w:rPrChange>
        </w:rPr>
        <w:t>,</w:t>
      </w:r>
      <w:r w:rsidRPr="009C2121">
        <w:rPr>
          <w:spacing w:val="-9"/>
          <w:lang w:val="pt-BR"/>
          <w:rPrChange w:id="4673" w:author="Filipe Santana" w:date="2016-01-11T08:14:00Z">
            <w:rPr>
              <w:spacing w:val="-9"/>
            </w:rPr>
          </w:rPrChange>
        </w:rPr>
        <w:t xml:space="preserve"> </w:t>
      </w:r>
      <w:r w:rsidRPr="009C2121">
        <w:rPr>
          <w:i/>
          <w:iCs/>
          <w:lang w:val="pt-BR"/>
          <w:rPrChange w:id="4674" w:author="Filipe Santana" w:date="2016-01-11T08:14:00Z">
            <w:rPr>
              <w:i/>
              <w:iCs/>
            </w:rPr>
          </w:rPrChange>
        </w:rPr>
        <w:t>Conselho</w:t>
      </w:r>
      <w:r w:rsidRPr="009C2121">
        <w:rPr>
          <w:i/>
          <w:iCs/>
          <w:spacing w:val="-11"/>
          <w:lang w:val="pt-BR"/>
          <w:rPrChange w:id="4675" w:author="Filipe Santana" w:date="2016-01-11T08:14:00Z">
            <w:rPr>
              <w:i/>
              <w:iCs/>
              <w:spacing w:val="-11"/>
            </w:rPr>
          </w:rPrChange>
        </w:rPr>
        <w:t xml:space="preserve"> </w:t>
      </w:r>
      <w:proofErr w:type="spellStart"/>
      <w:r w:rsidRPr="009C2121">
        <w:rPr>
          <w:i/>
          <w:iCs/>
          <w:lang w:val="pt-BR"/>
          <w:rPrChange w:id="4676" w:author="Filipe Santana" w:date="2016-01-11T08:14:00Z">
            <w:rPr>
              <w:i/>
              <w:iCs/>
            </w:rPr>
          </w:rPrChange>
        </w:rPr>
        <w:t>Nacio</w:t>
      </w:r>
      <w:proofErr w:type="spellEnd"/>
      <w:r w:rsidRPr="009C2121">
        <w:rPr>
          <w:i/>
          <w:iCs/>
          <w:lang w:val="pt-BR"/>
          <w:rPrChange w:id="4677" w:author="Filipe Santana" w:date="2016-01-11T08:14:00Z">
            <w:rPr>
              <w:i/>
              <w:iCs/>
            </w:rPr>
          </w:rPrChange>
        </w:rPr>
        <w:t>-</w:t>
      </w:r>
      <w:r w:rsidRPr="009C2121">
        <w:rPr>
          <w:i/>
          <w:iCs/>
          <w:spacing w:val="21"/>
          <w:w w:val="99"/>
          <w:lang w:val="pt-BR"/>
          <w:rPrChange w:id="4678" w:author="Filipe Santana" w:date="2016-01-11T08:14:00Z">
            <w:rPr>
              <w:i/>
              <w:iCs/>
              <w:spacing w:val="21"/>
              <w:w w:val="99"/>
            </w:rPr>
          </w:rPrChange>
        </w:rPr>
        <w:t xml:space="preserve"> </w:t>
      </w:r>
      <w:proofErr w:type="spellStart"/>
      <w:r w:rsidRPr="009C2121">
        <w:rPr>
          <w:i/>
          <w:iCs/>
          <w:lang w:val="pt-BR"/>
          <w:rPrChange w:id="4679" w:author="Filipe Santana" w:date="2016-01-11T08:14:00Z">
            <w:rPr>
              <w:i/>
              <w:iCs/>
            </w:rPr>
          </w:rPrChange>
        </w:rPr>
        <w:t>nal</w:t>
      </w:r>
      <w:proofErr w:type="spellEnd"/>
      <w:r w:rsidRPr="009C2121">
        <w:rPr>
          <w:i/>
          <w:iCs/>
          <w:spacing w:val="-13"/>
          <w:lang w:val="pt-BR"/>
          <w:rPrChange w:id="4680" w:author="Filipe Santana" w:date="2016-01-11T08:14:00Z">
            <w:rPr>
              <w:i/>
              <w:iCs/>
              <w:spacing w:val="-13"/>
            </w:rPr>
          </w:rPrChange>
        </w:rPr>
        <w:t xml:space="preserve"> </w:t>
      </w:r>
      <w:r w:rsidRPr="009C2121">
        <w:rPr>
          <w:i/>
          <w:iCs/>
          <w:lang w:val="pt-BR"/>
          <w:rPrChange w:id="4681" w:author="Filipe Santana" w:date="2016-01-11T08:14:00Z">
            <w:rPr>
              <w:i/>
              <w:iCs/>
            </w:rPr>
          </w:rPrChange>
        </w:rPr>
        <w:t>de</w:t>
      </w:r>
      <w:r w:rsidRPr="009C2121">
        <w:rPr>
          <w:i/>
          <w:iCs/>
          <w:spacing w:val="-12"/>
          <w:lang w:val="pt-BR"/>
          <w:rPrChange w:id="4682" w:author="Filipe Santana" w:date="2016-01-11T08:14:00Z">
            <w:rPr>
              <w:i/>
              <w:iCs/>
              <w:spacing w:val="-12"/>
            </w:rPr>
          </w:rPrChange>
        </w:rPr>
        <w:t xml:space="preserve"> </w:t>
      </w:r>
      <w:r w:rsidRPr="009C2121">
        <w:rPr>
          <w:i/>
          <w:iCs/>
          <w:spacing w:val="-1"/>
          <w:lang w:val="pt-BR"/>
          <w:rPrChange w:id="4683" w:author="Filipe Santana" w:date="2016-01-11T08:14:00Z">
            <w:rPr>
              <w:i/>
              <w:iCs/>
              <w:spacing w:val="-1"/>
            </w:rPr>
          </w:rPrChange>
        </w:rPr>
        <w:t>Desenvolvimento</w:t>
      </w:r>
      <w:r w:rsidRPr="009C2121">
        <w:rPr>
          <w:i/>
          <w:iCs/>
          <w:spacing w:val="-12"/>
          <w:lang w:val="pt-BR"/>
          <w:rPrChange w:id="4684" w:author="Filipe Santana" w:date="2016-01-11T08:14:00Z">
            <w:rPr>
              <w:i/>
              <w:iCs/>
              <w:spacing w:val="-12"/>
            </w:rPr>
          </w:rPrChange>
        </w:rPr>
        <w:t xml:space="preserve"> </w:t>
      </w:r>
      <w:r w:rsidRPr="009C2121">
        <w:rPr>
          <w:i/>
          <w:iCs/>
          <w:lang w:val="pt-BR"/>
          <w:rPrChange w:id="4685" w:author="Filipe Santana" w:date="2016-01-11T08:14:00Z">
            <w:rPr>
              <w:i/>
              <w:iCs/>
            </w:rPr>
          </w:rPrChange>
        </w:rPr>
        <w:t>Científico</w:t>
      </w:r>
      <w:r w:rsidRPr="009C2121">
        <w:rPr>
          <w:i/>
          <w:iCs/>
          <w:spacing w:val="-11"/>
          <w:lang w:val="pt-BR"/>
          <w:rPrChange w:id="4686" w:author="Filipe Santana" w:date="2016-01-11T08:14:00Z">
            <w:rPr>
              <w:i/>
              <w:iCs/>
              <w:spacing w:val="-11"/>
            </w:rPr>
          </w:rPrChange>
        </w:rPr>
        <w:t xml:space="preserve"> </w:t>
      </w:r>
      <w:r w:rsidRPr="009C2121">
        <w:rPr>
          <w:i/>
          <w:iCs/>
          <w:lang w:val="pt-BR"/>
          <w:rPrChange w:id="4687" w:author="Filipe Santana" w:date="2016-01-11T08:14:00Z">
            <w:rPr>
              <w:i/>
              <w:iCs/>
            </w:rPr>
          </w:rPrChange>
        </w:rPr>
        <w:t>e</w:t>
      </w:r>
      <w:r w:rsidRPr="009C2121">
        <w:rPr>
          <w:i/>
          <w:iCs/>
          <w:spacing w:val="-12"/>
          <w:lang w:val="pt-BR"/>
          <w:rPrChange w:id="4688" w:author="Filipe Santana" w:date="2016-01-11T08:14:00Z">
            <w:rPr>
              <w:i/>
              <w:iCs/>
              <w:spacing w:val="-12"/>
            </w:rPr>
          </w:rPrChange>
        </w:rPr>
        <w:t xml:space="preserve"> </w:t>
      </w:r>
      <w:r w:rsidRPr="009C2121">
        <w:rPr>
          <w:i/>
          <w:iCs/>
          <w:spacing w:val="-2"/>
          <w:lang w:val="pt-BR"/>
          <w:rPrChange w:id="4689" w:author="Filipe Santana" w:date="2016-01-11T08:14:00Z">
            <w:rPr>
              <w:i/>
              <w:iCs/>
              <w:spacing w:val="-2"/>
            </w:rPr>
          </w:rPrChange>
        </w:rPr>
        <w:t>Tecnológico</w:t>
      </w:r>
      <w:r w:rsidRPr="009C2121">
        <w:rPr>
          <w:i/>
          <w:iCs/>
          <w:spacing w:val="-12"/>
          <w:lang w:val="pt-BR"/>
          <w:rPrChange w:id="4690" w:author="Filipe Santana" w:date="2016-01-11T08:14:00Z">
            <w:rPr>
              <w:i/>
              <w:iCs/>
              <w:spacing w:val="-12"/>
            </w:rPr>
          </w:rPrChange>
        </w:rPr>
        <w:t xml:space="preserve"> </w:t>
      </w:r>
      <w:r w:rsidRPr="009C2121">
        <w:rPr>
          <w:lang w:val="pt-BR"/>
          <w:rPrChange w:id="4691" w:author="Filipe Santana" w:date="2016-01-11T08:14:00Z">
            <w:rPr/>
          </w:rPrChange>
        </w:rPr>
        <w:t>(CNPq)</w:t>
      </w:r>
      <w:r w:rsidRPr="009C2121">
        <w:rPr>
          <w:spacing w:val="-12"/>
          <w:lang w:val="pt-BR"/>
          <w:rPrChange w:id="4692" w:author="Filipe Santana" w:date="2016-01-11T08:14:00Z">
            <w:rPr>
              <w:spacing w:val="-12"/>
            </w:rPr>
          </w:rPrChange>
        </w:rPr>
        <w:t xml:space="preserve"> </w:t>
      </w:r>
      <w:r w:rsidRPr="009C2121">
        <w:rPr>
          <w:lang w:val="pt-BR"/>
          <w:rPrChange w:id="4693" w:author="Filipe Santana" w:date="2016-01-11T08:14:00Z">
            <w:rPr/>
          </w:rPrChange>
        </w:rPr>
        <w:t>140698/2012-4.</w:t>
      </w:r>
      <w:r w:rsidRPr="009C2121">
        <w:rPr>
          <w:spacing w:val="27"/>
          <w:w w:val="99"/>
          <w:lang w:val="pt-BR"/>
          <w:rPrChange w:id="4694" w:author="Filipe Santana" w:date="2016-01-11T08:14:00Z">
            <w:rPr>
              <w:spacing w:val="27"/>
              <w:w w:val="99"/>
            </w:rPr>
          </w:rPrChange>
        </w:rPr>
        <w:t xml:space="preserve"> </w:t>
      </w:r>
      <w:r w:rsidRPr="003140DF">
        <w:rPr>
          <w:lang w:val="en-GB"/>
          <w:rPrChange w:id="4695" w:author="schulz" w:date="2016-01-10T18:02:00Z">
            <w:rPr/>
          </w:rPrChange>
        </w:rPr>
        <w:t>Conflict</w:t>
      </w:r>
      <w:r w:rsidRPr="003140DF">
        <w:rPr>
          <w:spacing w:val="-9"/>
          <w:lang w:val="en-GB"/>
          <w:rPrChange w:id="4696" w:author="schulz" w:date="2016-01-10T18:02:00Z">
            <w:rPr>
              <w:spacing w:val="-9"/>
            </w:rPr>
          </w:rPrChange>
        </w:rPr>
        <w:t xml:space="preserve"> </w:t>
      </w:r>
      <w:r w:rsidRPr="003140DF">
        <w:rPr>
          <w:lang w:val="en-GB"/>
          <w:rPrChange w:id="4697" w:author="schulz" w:date="2016-01-10T18:02:00Z">
            <w:rPr/>
          </w:rPrChange>
        </w:rPr>
        <w:t>of</w:t>
      </w:r>
      <w:r w:rsidRPr="003140DF">
        <w:rPr>
          <w:spacing w:val="-9"/>
          <w:lang w:val="en-GB"/>
          <w:rPrChange w:id="4698" w:author="schulz" w:date="2016-01-10T18:02:00Z">
            <w:rPr>
              <w:spacing w:val="-9"/>
            </w:rPr>
          </w:rPrChange>
        </w:rPr>
        <w:t xml:space="preserve"> </w:t>
      </w:r>
      <w:r w:rsidRPr="003140DF">
        <w:rPr>
          <w:lang w:val="en-GB"/>
          <w:rPrChange w:id="4699" w:author="schulz" w:date="2016-01-10T18:02:00Z">
            <w:rPr/>
          </w:rPrChange>
        </w:rPr>
        <w:t>Interest:</w:t>
      </w:r>
      <w:r w:rsidRPr="003140DF">
        <w:rPr>
          <w:spacing w:val="-9"/>
          <w:lang w:val="en-GB"/>
          <w:rPrChange w:id="4700" w:author="schulz" w:date="2016-01-10T18:02:00Z">
            <w:rPr>
              <w:spacing w:val="-9"/>
            </w:rPr>
          </w:rPrChange>
        </w:rPr>
        <w:t xml:space="preserve"> </w:t>
      </w:r>
      <w:r w:rsidRPr="003140DF">
        <w:rPr>
          <w:lang w:val="en-GB"/>
          <w:rPrChange w:id="4701" w:author="schulz" w:date="2016-01-10T18:02:00Z">
            <w:rPr/>
          </w:rPrChange>
        </w:rPr>
        <w:t>none</w:t>
      </w:r>
      <w:r w:rsidRPr="003140DF">
        <w:rPr>
          <w:spacing w:val="-9"/>
          <w:lang w:val="en-GB"/>
          <w:rPrChange w:id="4702" w:author="schulz" w:date="2016-01-10T18:02:00Z">
            <w:rPr>
              <w:spacing w:val="-9"/>
            </w:rPr>
          </w:rPrChange>
        </w:rPr>
        <w:t xml:space="preserve"> </w:t>
      </w:r>
      <w:r w:rsidRPr="003140DF">
        <w:rPr>
          <w:lang w:val="en-GB"/>
          <w:rPrChange w:id="4703" w:author="schulz" w:date="2016-01-10T18:02:00Z">
            <w:rPr/>
          </w:rPrChange>
        </w:rPr>
        <w:t>declared.</w:t>
      </w:r>
    </w:p>
    <w:p w14:paraId="0B24FED6" w14:textId="77777777" w:rsidR="00F20945" w:rsidRPr="003140DF" w:rsidRDefault="00F20945">
      <w:pPr>
        <w:pStyle w:val="Corpodetexto"/>
        <w:kinsoku w:val="0"/>
        <w:overflowPunct w:val="0"/>
        <w:spacing w:before="2"/>
        <w:ind w:left="0"/>
        <w:rPr>
          <w:sz w:val="18"/>
          <w:szCs w:val="18"/>
          <w:lang w:val="en-GB"/>
          <w:rPrChange w:id="4704" w:author="schulz" w:date="2016-01-10T18:02:00Z">
            <w:rPr>
              <w:sz w:val="18"/>
              <w:szCs w:val="18"/>
            </w:rPr>
          </w:rPrChange>
        </w:rPr>
      </w:pPr>
    </w:p>
    <w:p w14:paraId="255104DA" w14:textId="77777777" w:rsidR="00F20945" w:rsidRPr="003140DF" w:rsidRDefault="00F20945">
      <w:pPr>
        <w:pStyle w:val="Ttulo1"/>
        <w:kinsoku w:val="0"/>
        <w:overflowPunct w:val="0"/>
        <w:jc w:val="both"/>
        <w:rPr>
          <w:b w:val="0"/>
          <w:bCs w:val="0"/>
          <w:lang w:val="en-GB"/>
          <w:rPrChange w:id="4705" w:author="schulz" w:date="2016-01-10T18:02:00Z">
            <w:rPr>
              <w:b w:val="0"/>
              <w:bCs w:val="0"/>
            </w:rPr>
          </w:rPrChange>
        </w:rPr>
      </w:pPr>
      <w:r w:rsidRPr="003140DF">
        <w:rPr>
          <w:spacing w:val="-1"/>
          <w:lang w:val="en-GB"/>
          <w:rPrChange w:id="4706" w:author="schulz" w:date="2016-01-10T18:02:00Z">
            <w:rPr>
              <w:spacing w:val="-1"/>
            </w:rPr>
          </w:rPrChange>
        </w:rPr>
        <w:t>References</w:t>
      </w:r>
    </w:p>
    <w:p w14:paraId="3033E002" w14:textId="77777777" w:rsidR="00F20945" w:rsidRPr="003140DF" w:rsidRDefault="00F20945">
      <w:pPr>
        <w:pStyle w:val="Corpodetexto"/>
        <w:kinsoku w:val="0"/>
        <w:overflowPunct w:val="0"/>
        <w:spacing w:before="106" w:line="267" w:lineRule="auto"/>
        <w:ind w:left="2185" w:hanging="125"/>
        <w:rPr>
          <w:sz w:val="14"/>
          <w:szCs w:val="14"/>
          <w:lang w:val="en-GB"/>
          <w:rPrChange w:id="4707" w:author="schulz" w:date="2016-01-10T18:02:00Z">
            <w:rPr>
              <w:sz w:val="14"/>
              <w:szCs w:val="14"/>
            </w:rPr>
          </w:rPrChange>
        </w:rPr>
      </w:pPr>
      <w:proofErr w:type="spellStart"/>
      <w:r w:rsidRPr="003140DF">
        <w:rPr>
          <w:sz w:val="14"/>
          <w:szCs w:val="14"/>
          <w:lang w:val="en-GB"/>
          <w:rPrChange w:id="4708" w:author="schulz" w:date="2016-01-10T18:02:00Z">
            <w:rPr>
              <w:sz w:val="14"/>
              <w:szCs w:val="14"/>
            </w:rPr>
          </w:rPrChange>
        </w:rPr>
        <w:t>Altschul</w:t>
      </w:r>
      <w:proofErr w:type="spellEnd"/>
      <w:r w:rsidRPr="003140DF">
        <w:rPr>
          <w:sz w:val="14"/>
          <w:szCs w:val="14"/>
          <w:lang w:val="en-GB"/>
          <w:rPrChange w:id="4709" w:author="schulz" w:date="2016-01-10T18:02:00Z">
            <w:rPr>
              <w:sz w:val="14"/>
              <w:szCs w:val="14"/>
            </w:rPr>
          </w:rPrChange>
        </w:rPr>
        <w:t>,</w:t>
      </w:r>
      <w:r w:rsidRPr="003140DF">
        <w:rPr>
          <w:spacing w:val="-2"/>
          <w:sz w:val="14"/>
          <w:szCs w:val="14"/>
          <w:lang w:val="en-GB"/>
          <w:rPrChange w:id="4710" w:author="schulz" w:date="2016-01-10T18:02:00Z">
            <w:rPr>
              <w:spacing w:val="-2"/>
              <w:sz w:val="14"/>
              <w:szCs w:val="14"/>
            </w:rPr>
          </w:rPrChange>
        </w:rPr>
        <w:t xml:space="preserve"> </w:t>
      </w:r>
      <w:r w:rsidRPr="003140DF">
        <w:rPr>
          <w:sz w:val="14"/>
          <w:szCs w:val="14"/>
          <w:lang w:val="en-GB"/>
          <w:rPrChange w:id="4711" w:author="schulz" w:date="2016-01-10T18:02:00Z">
            <w:rPr>
              <w:sz w:val="14"/>
              <w:szCs w:val="14"/>
            </w:rPr>
          </w:rPrChange>
        </w:rPr>
        <w:t>S.</w:t>
      </w:r>
      <w:r w:rsidRPr="003140DF">
        <w:rPr>
          <w:spacing w:val="-2"/>
          <w:sz w:val="14"/>
          <w:szCs w:val="14"/>
          <w:lang w:val="en-GB"/>
          <w:rPrChange w:id="4712" w:author="schulz" w:date="2016-01-10T18:02:00Z">
            <w:rPr>
              <w:spacing w:val="-2"/>
              <w:sz w:val="14"/>
              <w:szCs w:val="14"/>
            </w:rPr>
          </w:rPrChange>
        </w:rPr>
        <w:t xml:space="preserve"> </w:t>
      </w:r>
      <w:r w:rsidRPr="003140DF">
        <w:rPr>
          <w:spacing w:val="-5"/>
          <w:sz w:val="14"/>
          <w:szCs w:val="14"/>
          <w:lang w:val="en-GB"/>
          <w:rPrChange w:id="4713" w:author="schulz" w:date="2016-01-10T18:02:00Z">
            <w:rPr>
              <w:spacing w:val="-5"/>
              <w:sz w:val="14"/>
              <w:szCs w:val="14"/>
            </w:rPr>
          </w:rPrChange>
        </w:rPr>
        <w:t>F.,</w:t>
      </w:r>
      <w:r w:rsidRPr="003140DF">
        <w:rPr>
          <w:spacing w:val="-2"/>
          <w:sz w:val="14"/>
          <w:szCs w:val="14"/>
          <w:lang w:val="en-GB"/>
          <w:rPrChange w:id="4714" w:author="schulz" w:date="2016-01-10T18:02:00Z">
            <w:rPr>
              <w:spacing w:val="-2"/>
              <w:sz w:val="14"/>
              <w:szCs w:val="14"/>
            </w:rPr>
          </w:rPrChange>
        </w:rPr>
        <w:t xml:space="preserve"> </w:t>
      </w:r>
      <w:r w:rsidRPr="003140DF">
        <w:rPr>
          <w:sz w:val="14"/>
          <w:szCs w:val="14"/>
          <w:lang w:val="en-GB"/>
          <w:rPrChange w:id="4715" w:author="schulz" w:date="2016-01-10T18:02:00Z">
            <w:rPr>
              <w:sz w:val="14"/>
              <w:szCs w:val="14"/>
            </w:rPr>
          </w:rPrChange>
        </w:rPr>
        <w:t>Gish,</w:t>
      </w:r>
      <w:r w:rsidRPr="003140DF">
        <w:rPr>
          <w:spacing w:val="-2"/>
          <w:sz w:val="14"/>
          <w:szCs w:val="14"/>
          <w:lang w:val="en-GB"/>
          <w:rPrChange w:id="4716" w:author="schulz" w:date="2016-01-10T18:02:00Z">
            <w:rPr>
              <w:spacing w:val="-2"/>
              <w:sz w:val="14"/>
              <w:szCs w:val="14"/>
            </w:rPr>
          </w:rPrChange>
        </w:rPr>
        <w:t xml:space="preserve"> </w:t>
      </w:r>
      <w:r w:rsidRPr="003140DF">
        <w:rPr>
          <w:spacing w:val="-6"/>
          <w:sz w:val="14"/>
          <w:szCs w:val="14"/>
          <w:lang w:val="en-GB"/>
          <w:rPrChange w:id="4717" w:author="schulz" w:date="2016-01-10T18:02:00Z">
            <w:rPr>
              <w:spacing w:val="-6"/>
              <w:sz w:val="14"/>
              <w:szCs w:val="14"/>
            </w:rPr>
          </w:rPrChange>
        </w:rPr>
        <w:t>W.,</w:t>
      </w:r>
      <w:r w:rsidRPr="003140DF">
        <w:rPr>
          <w:spacing w:val="-2"/>
          <w:sz w:val="14"/>
          <w:szCs w:val="14"/>
          <w:lang w:val="en-GB"/>
          <w:rPrChange w:id="4718" w:author="schulz" w:date="2016-01-10T18:02:00Z">
            <w:rPr>
              <w:spacing w:val="-2"/>
              <w:sz w:val="14"/>
              <w:szCs w:val="14"/>
            </w:rPr>
          </w:rPrChange>
        </w:rPr>
        <w:t xml:space="preserve"> </w:t>
      </w:r>
      <w:r w:rsidRPr="003140DF">
        <w:rPr>
          <w:spacing w:val="-1"/>
          <w:sz w:val="14"/>
          <w:szCs w:val="14"/>
          <w:lang w:val="en-GB"/>
          <w:rPrChange w:id="4719" w:author="schulz" w:date="2016-01-10T18:02:00Z">
            <w:rPr>
              <w:spacing w:val="-1"/>
              <w:sz w:val="14"/>
              <w:szCs w:val="14"/>
            </w:rPr>
          </w:rPrChange>
        </w:rPr>
        <w:t>Miller,</w:t>
      </w:r>
      <w:r w:rsidRPr="003140DF">
        <w:rPr>
          <w:spacing w:val="-2"/>
          <w:sz w:val="14"/>
          <w:szCs w:val="14"/>
          <w:lang w:val="en-GB"/>
          <w:rPrChange w:id="4720" w:author="schulz" w:date="2016-01-10T18:02:00Z">
            <w:rPr>
              <w:spacing w:val="-2"/>
              <w:sz w:val="14"/>
              <w:szCs w:val="14"/>
            </w:rPr>
          </w:rPrChange>
        </w:rPr>
        <w:t xml:space="preserve"> </w:t>
      </w:r>
      <w:r w:rsidRPr="003140DF">
        <w:rPr>
          <w:spacing w:val="-6"/>
          <w:sz w:val="14"/>
          <w:szCs w:val="14"/>
          <w:lang w:val="en-GB"/>
          <w:rPrChange w:id="4721" w:author="schulz" w:date="2016-01-10T18:02:00Z">
            <w:rPr>
              <w:spacing w:val="-6"/>
              <w:sz w:val="14"/>
              <w:szCs w:val="14"/>
            </w:rPr>
          </w:rPrChange>
        </w:rPr>
        <w:t>W.,</w:t>
      </w:r>
      <w:r w:rsidRPr="003140DF">
        <w:rPr>
          <w:spacing w:val="-2"/>
          <w:sz w:val="14"/>
          <w:szCs w:val="14"/>
          <w:lang w:val="en-GB"/>
          <w:rPrChange w:id="4722" w:author="schulz" w:date="2016-01-10T18:02:00Z">
            <w:rPr>
              <w:spacing w:val="-2"/>
              <w:sz w:val="14"/>
              <w:szCs w:val="14"/>
            </w:rPr>
          </w:rPrChange>
        </w:rPr>
        <w:t xml:space="preserve"> </w:t>
      </w:r>
      <w:r w:rsidRPr="003140DF">
        <w:rPr>
          <w:sz w:val="14"/>
          <w:szCs w:val="14"/>
          <w:lang w:val="en-GB"/>
          <w:rPrChange w:id="4723" w:author="schulz" w:date="2016-01-10T18:02:00Z">
            <w:rPr>
              <w:sz w:val="14"/>
              <w:szCs w:val="14"/>
            </w:rPr>
          </w:rPrChange>
        </w:rPr>
        <w:t>Myers,</w:t>
      </w:r>
      <w:r w:rsidRPr="003140DF">
        <w:rPr>
          <w:spacing w:val="-2"/>
          <w:sz w:val="14"/>
          <w:szCs w:val="14"/>
          <w:lang w:val="en-GB"/>
          <w:rPrChange w:id="4724" w:author="schulz" w:date="2016-01-10T18:02:00Z">
            <w:rPr>
              <w:spacing w:val="-2"/>
              <w:sz w:val="14"/>
              <w:szCs w:val="14"/>
            </w:rPr>
          </w:rPrChange>
        </w:rPr>
        <w:t xml:space="preserve"> </w:t>
      </w:r>
      <w:r w:rsidRPr="003140DF">
        <w:rPr>
          <w:sz w:val="14"/>
          <w:szCs w:val="14"/>
          <w:lang w:val="en-GB"/>
          <w:rPrChange w:id="4725" w:author="schulz" w:date="2016-01-10T18:02:00Z">
            <w:rPr>
              <w:sz w:val="14"/>
              <w:szCs w:val="14"/>
            </w:rPr>
          </w:rPrChange>
        </w:rPr>
        <w:t>E.</w:t>
      </w:r>
      <w:r w:rsidRPr="003140DF">
        <w:rPr>
          <w:spacing w:val="-2"/>
          <w:sz w:val="14"/>
          <w:szCs w:val="14"/>
          <w:lang w:val="en-GB"/>
          <w:rPrChange w:id="4726" w:author="schulz" w:date="2016-01-10T18:02:00Z">
            <w:rPr>
              <w:spacing w:val="-2"/>
              <w:sz w:val="14"/>
              <w:szCs w:val="14"/>
            </w:rPr>
          </w:rPrChange>
        </w:rPr>
        <w:t xml:space="preserve"> </w:t>
      </w:r>
      <w:r w:rsidRPr="003140DF">
        <w:rPr>
          <w:spacing w:val="-6"/>
          <w:sz w:val="14"/>
          <w:szCs w:val="14"/>
          <w:lang w:val="en-GB"/>
          <w:rPrChange w:id="4727" w:author="schulz" w:date="2016-01-10T18:02:00Z">
            <w:rPr>
              <w:spacing w:val="-6"/>
              <w:sz w:val="14"/>
              <w:szCs w:val="14"/>
            </w:rPr>
          </w:rPrChange>
        </w:rPr>
        <w:t>W.,</w:t>
      </w:r>
      <w:r w:rsidRPr="003140DF">
        <w:rPr>
          <w:spacing w:val="-2"/>
          <w:sz w:val="14"/>
          <w:szCs w:val="14"/>
          <w:lang w:val="en-GB"/>
          <w:rPrChange w:id="4728" w:author="schulz" w:date="2016-01-10T18:02:00Z">
            <w:rPr>
              <w:spacing w:val="-2"/>
              <w:sz w:val="14"/>
              <w:szCs w:val="14"/>
            </w:rPr>
          </w:rPrChange>
        </w:rPr>
        <w:t xml:space="preserve"> </w:t>
      </w:r>
      <w:r w:rsidRPr="003140DF">
        <w:rPr>
          <w:sz w:val="14"/>
          <w:szCs w:val="14"/>
          <w:lang w:val="en-GB"/>
          <w:rPrChange w:id="4729" w:author="schulz" w:date="2016-01-10T18:02:00Z">
            <w:rPr>
              <w:sz w:val="14"/>
              <w:szCs w:val="14"/>
            </w:rPr>
          </w:rPrChange>
        </w:rPr>
        <w:t>and</w:t>
      </w:r>
      <w:r w:rsidRPr="003140DF">
        <w:rPr>
          <w:spacing w:val="-2"/>
          <w:sz w:val="14"/>
          <w:szCs w:val="14"/>
          <w:lang w:val="en-GB"/>
          <w:rPrChange w:id="4730" w:author="schulz" w:date="2016-01-10T18:02:00Z">
            <w:rPr>
              <w:spacing w:val="-2"/>
              <w:sz w:val="14"/>
              <w:szCs w:val="14"/>
            </w:rPr>
          </w:rPrChange>
        </w:rPr>
        <w:t xml:space="preserve"> </w:t>
      </w:r>
      <w:proofErr w:type="spellStart"/>
      <w:r w:rsidRPr="003140DF">
        <w:rPr>
          <w:sz w:val="14"/>
          <w:szCs w:val="14"/>
          <w:lang w:val="en-GB"/>
          <w:rPrChange w:id="4731" w:author="schulz" w:date="2016-01-10T18:02:00Z">
            <w:rPr>
              <w:sz w:val="14"/>
              <w:szCs w:val="14"/>
            </w:rPr>
          </w:rPrChange>
        </w:rPr>
        <w:t>Lipman</w:t>
      </w:r>
      <w:proofErr w:type="spellEnd"/>
      <w:r w:rsidRPr="003140DF">
        <w:rPr>
          <w:sz w:val="14"/>
          <w:szCs w:val="14"/>
          <w:lang w:val="en-GB"/>
          <w:rPrChange w:id="4732" w:author="schulz" w:date="2016-01-10T18:02:00Z">
            <w:rPr>
              <w:sz w:val="14"/>
              <w:szCs w:val="14"/>
            </w:rPr>
          </w:rPrChange>
        </w:rPr>
        <w:t>,</w:t>
      </w:r>
      <w:r w:rsidRPr="003140DF">
        <w:rPr>
          <w:spacing w:val="-2"/>
          <w:sz w:val="14"/>
          <w:szCs w:val="14"/>
          <w:lang w:val="en-GB"/>
          <w:rPrChange w:id="4733" w:author="schulz" w:date="2016-01-10T18:02:00Z">
            <w:rPr>
              <w:spacing w:val="-2"/>
              <w:sz w:val="14"/>
              <w:szCs w:val="14"/>
            </w:rPr>
          </w:rPrChange>
        </w:rPr>
        <w:t xml:space="preserve"> </w:t>
      </w:r>
      <w:r w:rsidRPr="003140DF">
        <w:rPr>
          <w:sz w:val="14"/>
          <w:szCs w:val="14"/>
          <w:lang w:val="en-GB"/>
          <w:rPrChange w:id="4734" w:author="schulz" w:date="2016-01-10T18:02:00Z">
            <w:rPr>
              <w:sz w:val="14"/>
              <w:szCs w:val="14"/>
            </w:rPr>
          </w:rPrChange>
        </w:rPr>
        <w:t>D.</w:t>
      </w:r>
      <w:r w:rsidRPr="003140DF">
        <w:rPr>
          <w:spacing w:val="-2"/>
          <w:sz w:val="14"/>
          <w:szCs w:val="14"/>
          <w:lang w:val="en-GB"/>
          <w:rPrChange w:id="4735" w:author="schulz" w:date="2016-01-10T18:02:00Z">
            <w:rPr>
              <w:spacing w:val="-2"/>
              <w:sz w:val="14"/>
              <w:szCs w:val="14"/>
            </w:rPr>
          </w:rPrChange>
        </w:rPr>
        <w:t xml:space="preserve"> </w:t>
      </w:r>
      <w:r w:rsidRPr="003140DF">
        <w:rPr>
          <w:sz w:val="14"/>
          <w:szCs w:val="14"/>
          <w:lang w:val="en-GB"/>
          <w:rPrChange w:id="4736" w:author="schulz" w:date="2016-01-10T18:02:00Z">
            <w:rPr>
              <w:sz w:val="14"/>
              <w:szCs w:val="14"/>
            </w:rPr>
          </w:rPrChange>
        </w:rPr>
        <w:t>J.</w:t>
      </w:r>
      <w:r w:rsidRPr="003140DF">
        <w:rPr>
          <w:spacing w:val="-2"/>
          <w:sz w:val="14"/>
          <w:szCs w:val="14"/>
          <w:lang w:val="en-GB"/>
          <w:rPrChange w:id="4737" w:author="schulz" w:date="2016-01-10T18:02:00Z">
            <w:rPr>
              <w:spacing w:val="-2"/>
              <w:sz w:val="14"/>
              <w:szCs w:val="14"/>
            </w:rPr>
          </w:rPrChange>
        </w:rPr>
        <w:t xml:space="preserve"> </w:t>
      </w:r>
      <w:r w:rsidRPr="003140DF">
        <w:rPr>
          <w:sz w:val="14"/>
          <w:szCs w:val="14"/>
          <w:lang w:val="en-GB"/>
          <w:rPrChange w:id="4738" w:author="schulz" w:date="2016-01-10T18:02:00Z">
            <w:rPr>
              <w:sz w:val="14"/>
              <w:szCs w:val="14"/>
            </w:rPr>
          </w:rPrChange>
        </w:rPr>
        <w:t>(1990).</w:t>
      </w:r>
      <w:r w:rsidRPr="003140DF">
        <w:rPr>
          <w:spacing w:val="10"/>
          <w:sz w:val="14"/>
          <w:szCs w:val="14"/>
          <w:lang w:val="en-GB"/>
          <w:rPrChange w:id="4739" w:author="schulz" w:date="2016-01-10T18:02:00Z">
            <w:rPr>
              <w:spacing w:val="10"/>
              <w:sz w:val="14"/>
              <w:szCs w:val="14"/>
            </w:rPr>
          </w:rPrChange>
        </w:rPr>
        <w:t xml:space="preserve"> </w:t>
      </w:r>
      <w:r w:rsidRPr="003140DF">
        <w:rPr>
          <w:sz w:val="14"/>
          <w:szCs w:val="14"/>
          <w:lang w:val="en-GB"/>
          <w:rPrChange w:id="4740" w:author="schulz" w:date="2016-01-10T18:02:00Z">
            <w:rPr>
              <w:sz w:val="14"/>
              <w:szCs w:val="14"/>
            </w:rPr>
          </w:rPrChange>
        </w:rPr>
        <w:t>Basic</w:t>
      </w:r>
      <w:r w:rsidRPr="003140DF">
        <w:rPr>
          <w:spacing w:val="28"/>
          <w:w w:val="99"/>
          <w:sz w:val="14"/>
          <w:szCs w:val="14"/>
          <w:lang w:val="en-GB"/>
          <w:rPrChange w:id="4741" w:author="schulz" w:date="2016-01-10T18:02:00Z">
            <w:rPr>
              <w:spacing w:val="28"/>
              <w:w w:val="99"/>
              <w:sz w:val="14"/>
              <w:szCs w:val="14"/>
            </w:rPr>
          </w:rPrChange>
        </w:rPr>
        <w:t xml:space="preserve"> </w:t>
      </w:r>
      <w:r w:rsidRPr="003140DF">
        <w:rPr>
          <w:sz w:val="14"/>
          <w:szCs w:val="14"/>
          <w:lang w:val="en-GB"/>
          <w:rPrChange w:id="4742" w:author="schulz" w:date="2016-01-10T18:02:00Z">
            <w:rPr>
              <w:sz w:val="14"/>
              <w:szCs w:val="14"/>
            </w:rPr>
          </w:rPrChange>
        </w:rPr>
        <w:t>local</w:t>
      </w:r>
      <w:r w:rsidRPr="003140DF">
        <w:rPr>
          <w:spacing w:val="-5"/>
          <w:sz w:val="14"/>
          <w:szCs w:val="14"/>
          <w:lang w:val="en-GB"/>
          <w:rPrChange w:id="4743" w:author="schulz" w:date="2016-01-10T18:02:00Z">
            <w:rPr>
              <w:spacing w:val="-5"/>
              <w:sz w:val="14"/>
              <w:szCs w:val="14"/>
            </w:rPr>
          </w:rPrChange>
        </w:rPr>
        <w:t xml:space="preserve"> </w:t>
      </w:r>
      <w:r w:rsidRPr="003140DF">
        <w:rPr>
          <w:sz w:val="14"/>
          <w:szCs w:val="14"/>
          <w:lang w:val="en-GB"/>
          <w:rPrChange w:id="4744" w:author="schulz" w:date="2016-01-10T18:02:00Z">
            <w:rPr>
              <w:sz w:val="14"/>
              <w:szCs w:val="14"/>
            </w:rPr>
          </w:rPrChange>
        </w:rPr>
        <w:t>alignment</w:t>
      </w:r>
      <w:r w:rsidRPr="003140DF">
        <w:rPr>
          <w:spacing w:val="-5"/>
          <w:sz w:val="14"/>
          <w:szCs w:val="14"/>
          <w:lang w:val="en-GB"/>
          <w:rPrChange w:id="4745" w:author="schulz" w:date="2016-01-10T18:02:00Z">
            <w:rPr>
              <w:spacing w:val="-5"/>
              <w:sz w:val="14"/>
              <w:szCs w:val="14"/>
            </w:rPr>
          </w:rPrChange>
        </w:rPr>
        <w:t xml:space="preserve"> </w:t>
      </w:r>
      <w:r w:rsidRPr="003140DF">
        <w:rPr>
          <w:sz w:val="14"/>
          <w:szCs w:val="14"/>
          <w:lang w:val="en-GB"/>
          <w:rPrChange w:id="4746" w:author="schulz" w:date="2016-01-10T18:02:00Z">
            <w:rPr>
              <w:sz w:val="14"/>
              <w:szCs w:val="14"/>
            </w:rPr>
          </w:rPrChange>
        </w:rPr>
        <w:t>search</w:t>
      </w:r>
      <w:r w:rsidRPr="003140DF">
        <w:rPr>
          <w:spacing w:val="-4"/>
          <w:sz w:val="14"/>
          <w:szCs w:val="14"/>
          <w:lang w:val="en-GB"/>
          <w:rPrChange w:id="4747" w:author="schulz" w:date="2016-01-10T18:02:00Z">
            <w:rPr>
              <w:spacing w:val="-4"/>
              <w:sz w:val="14"/>
              <w:szCs w:val="14"/>
            </w:rPr>
          </w:rPrChange>
        </w:rPr>
        <w:t xml:space="preserve"> </w:t>
      </w:r>
      <w:r w:rsidRPr="003140DF">
        <w:rPr>
          <w:sz w:val="14"/>
          <w:szCs w:val="14"/>
          <w:lang w:val="en-GB"/>
          <w:rPrChange w:id="4748" w:author="schulz" w:date="2016-01-10T18:02:00Z">
            <w:rPr>
              <w:sz w:val="14"/>
              <w:szCs w:val="14"/>
            </w:rPr>
          </w:rPrChange>
        </w:rPr>
        <w:t>tool.</w:t>
      </w:r>
      <w:r w:rsidRPr="003140DF">
        <w:rPr>
          <w:spacing w:val="6"/>
          <w:sz w:val="14"/>
          <w:szCs w:val="14"/>
          <w:lang w:val="en-GB"/>
          <w:rPrChange w:id="4749" w:author="schulz" w:date="2016-01-10T18:02:00Z">
            <w:rPr>
              <w:spacing w:val="6"/>
              <w:sz w:val="14"/>
              <w:szCs w:val="14"/>
            </w:rPr>
          </w:rPrChange>
        </w:rPr>
        <w:t xml:space="preserve"> </w:t>
      </w:r>
      <w:r w:rsidRPr="003140DF">
        <w:rPr>
          <w:i/>
          <w:iCs/>
          <w:spacing w:val="-2"/>
          <w:sz w:val="14"/>
          <w:szCs w:val="14"/>
          <w:lang w:val="en-GB"/>
          <w:rPrChange w:id="4750" w:author="schulz" w:date="2016-01-10T18:02:00Z">
            <w:rPr>
              <w:i/>
              <w:iCs/>
              <w:spacing w:val="-2"/>
              <w:sz w:val="14"/>
              <w:szCs w:val="14"/>
            </w:rPr>
          </w:rPrChange>
        </w:rPr>
        <w:t>J.</w:t>
      </w:r>
      <w:r w:rsidRPr="003140DF">
        <w:rPr>
          <w:i/>
          <w:iCs/>
          <w:spacing w:val="-5"/>
          <w:sz w:val="14"/>
          <w:szCs w:val="14"/>
          <w:lang w:val="en-GB"/>
          <w:rPrChange w:id="4751" w:author="schulz" w:date="2016-01-10T18:02:00Z">
            <w:rPr>
              <w:i/>
              <w:iCs/>
              <w:spacing w:val="-5"/>
              <w:sz w:val="14"/>
              <w:szCs w:val="14"/>
            </w:rPr>
          </w:rPrChange>
        </w:rPr>
        <w:t xml:space="preserve"> </w:t>
      </w:r>
      <w:r w:rsidRPr="003140DF">
        <w:rPr>
          <w:i/>
          <w:iCs/>
          <w:sz w:val="14"/>
          <w:szCs w:val="14"/>
          <w:lang w:val="en-GB"/>
          <w:rPrChange w:id="4752" w:author="schulz" w:date="2016-01-10T18:02:00Z">
            <w:rPr>
              <w:i/>
              <w:iCs/>
              <w:sz w:val="14"/>
              <w:szCs w:val="14"/>
            </w:rPr>
          </w:rPrChange>
        </w:rPr>
        <w:t>Mol.</w:t>
      </w:r>
      <w:r w:rsidRPr="003140DF">
        <w:rPr>
          <w:i/>
          <w:iCs/>
          <w:spacing w:val="-5"/>
          <w:sz w:val="14"/>
          <w:szCs w:val="14"/>
          <w:lang w:val="en-GB"/>
          <w:rPrChange w:id="4753" w:author="schulz" w:date="2016-01-10T18:02:00Z">
            <w:rPr>
              <w:i/>
              <w:iCs/>
              <w:spacing w:val="-5"/>
              <w:sz w:val="14"/>
              <w:szCs w:val="14"/>
            </w:rPr>
          </w:rPrChange>
        </w:rPr>
        <w:t xml:space="preserve"> </w:t>
      </w:r>
      <w:r w:rsidRPr="003140DF">
        <w:rPr>
          <w:i/>
          <w:iCs/>
          <w:sz w:val="14"/>
          <w:szCs w:val="14"/>
          <w:lang w:val="en-GB"/>
          <w:rPrChange w:id="4754" w:author="schulz" w:date="2016-01-10T18:02:00Z">
            <w:rPr>
              <w:i/>
              <w:iCs/>
              <w:sz w:val="14"/>
              <w:szCs w:val="14"/>
            </w:rPr>
          </w:rPrChange>
        </w:rPr>
        <w:t>Biol.</w:t>
      </w:r>
      <w:r w:rsidRPr="003140DF">
        <w:rPr>
          <w:sz w:val="14"/>
          <w:szCs w:val="14"/>
          <w:lang w:val="en-GB"/>
          <w:rPrChange w:id="4755" w:author="schulz" w:date="2016-01-10T18:02:00Z">
            <w:rPr>
              <w:sz w:val="14"/>
              <w:szCs w:val="14"/>
            </w:rPr>
          </w:rPrChange>
        </w:rPr>
        <w:t>,</w:t>
      </w:r>
      <w:r w:rsidRPr="003140DF">
        <w:rPr>
          <w:spacing w:val="-4"/>
          <w:sz w:val="14"/>
          <w:szCs w:val="14"/>
          <w:lang w:val="en-GB"/>
          <w:rPrChange w:id="4756" w:author="schulz" w:date="2016-01-10T18:02:00Z">
            <w:rPr>
              <w:spacing w:val="-4"/>
              <w:sz w:val="14"/>
              <w:szCs w:val="14"/>
            </w:rPr>
          </w:rPrChange>
        </w:rPr>
        <w:t xml:space="preserve"> </w:t>
      </w:r>
      <w:r w:rsidRPr="003140DF">
        <w:rPr>
          <w:b/>
          <w:bCs/>
          <w:sz w:val="14"/>
          <w:szCs w:val="14"/>
          <w:lang w:val="en-GB"/>
          <w:rPrChange w:id="4757" w:author="schulz" w:date="2016-01-10T18:02:00Z">
            <w:rPr>
              <w:b/>
              <w:bCs/>
              <w:sz w:val="14"/>
              <w:szCs w:val="14"/>
            </w:rPr>
          </w:rPrChange>
        </w:rPr>
        <w:t>215</w:t>
      </w:r>
      <w:r w:rsidRPr="003140DF">
        <w:rPr>
          <w:sz w:val="14"/>
          <w:szCs w:val="14"/>
          <w:lang w:val="en-GB"/>
          <w:rPrChange w:id="4758" w:author="schulz" w:date="2016-01-10T18:02:00Z">
            <w:rPr>
              <w:sz w:val="14"/>
              <w:szCs w:val="14"/>
            </w:rPr>
          </w:rPrChange>
        </w:rPr>
        <w:t>(3),</w:t>
      </w:r>
      <w:r w:rsidRPr="003140DF">
        <w:rPr>
          <w:spacing w:val="-5"/>
          <w:sz w:val="14"/>
          <w:szCs w:val="14"/>
          <w:lang w:val="en-GB"/>
          <w:rPrChange w:id="4759" w:author="schulz" w:date="2016-01-10T18:02:00Z">
            <w:rPr>
              <w:spacing w:val="-5"/>
              <w:sz w:val="14"/>
              <w:szCs w:val="14"/>
            </w:rPr>
          </w:rPrChange>
        </w:rPr>
        <w:t xml:space="preserve"> </w:t>
      </w:r>
      <w:r w:rsidRPr="003140DF">
        <w:rPr>
          <w:sz w:val="14"/>
          <w:szCs w:val="14"/>
          <w:lang w:val="en-GB"/>
          <w:rPrChange w:id="4760" w:author="schulz" w:date="2016-01-10T18:02:00Z">
            <w:rPr>
              <w:sz w:val="14"/>
              <w:szCs w:val="14"/>
            </w:rPr>
          </w:rPrChange>
        </w:rPr>
        <w:t>403</w:t>
      </w:r>
      <w:r w:rsidRPr="002C029A">
        <w:rPr>
          <w:sz w:val="14"/>
          <w:szCs w:val="14"/>
          <w:lang w:val="en-GB"/>
        </w:rPr>
        <w:t>–</w:t>
      </w:r>
      <w:r w:rsidRPr="003140DF">
        <w:rPr>
          <w:sz w:val="14"/>
          <w:szCs w:val="14"/>
          <w:lang w:val="en-GB"/>
          <w:rPrChange w:id="4761" w:author="schulz" w:date="2016-01-10T18:02:00Z">
            <w:rPr>
              <w:sz w:val="14"/>
              <w:szCs w:val="14"/>
            </w:rPr>
          </w:rPrChange>
        </w:rPr>
        <w:t>410.</w:t>
      </w:r>
    </w:p>
    <w:p w14:paraId="51258B23" w14:textId="77777777" w:rsidR="00F20945" w:rsidRPr="003140DF" w:rsidRDefault="00F20945">
      <w:pPr>
        <w:pStyle w:val="Corpodetexto"/>
        <w:kinsoku w:val="0"/>
        <w:overflowPunct w:val="0"/>
        <w:spacing w:before="0"/>
        <w:ind w:left="2061"/>
        <w:jc w:val="both"/>
        <w:rPr>
          <w:sz w:val="14"/>
          <w:szCs w:val="14"/>
          <w:lang w:val="en-GB"/>
          <w:rPrChange w:id="4762" w:author="schulz" w:date="2016-01-10T18:02:00Z">
            <w:rPr>
              <w:sz w:val="14"/>
              <w:szCs w:val="14"/>
            </w:rPr>
          </w:rPrChange>
        </w:rPr>
      </w:pPr>
      <w:r w:rsidRPr="003140DF">
        <w:rPr>
          <w:sz w:val="14"/>
          <w:szCs w:val="14"/>
          <w:lang w:val="en-GB"/>
          <w:rPrChange w:id="4763" w:author="schulz" w:date="2016-01-10T18:02:00Z">
            <w:rPr>
              <w:sz w:val="14"/>
              <w:szCs w:val="14"/>
            </w:rPr>
          </w:rPrChange>
        </w:rPr>
        <w:t>Angles,</w:t>
      </w:r>
      <w:r w:rsidRPr="003140DF">
        <w:rPr>
          <w:spacing w:val="13"/>
          <w:sz w:val="14"/>
          <w:szCs w:val="14"/>
          <w:lang w:val="en-GB"/>
          <w:rPrChange w:id="4764" w:author="schulz" w:date="2016-01-10T18:02:00Z">
            <w:rPr>
              <w:spacing w:val="13"/>
              <w:sz w:val="14"/>
              <w:szCs w:val="14"/>
            </w:rPr>
          </w:rPrChange>
        </w:rPr>
        <w:t xml:space="preserve"> </w:t>
      </w:r>
      <w:r w:rsidRPr="003140DF">
        <w:rPr>
          <w:sz w:val="14"/>
          <w:szCs w:val="14"/>
          <w:lang w:val="en-GB"/>
          <w:rPrChange w:id="4765" w:author="schulz" w:date="2016-01-10T18:02:00Z">
            <w:rPr>
              <w:sz w:val="14"/>
              <w:szCs w:val="14"/>
            </w:rPr>
          </w:rPrChange>
        </w:rPr>
        <w:t>R.</w:t>
      </w:r>
      <w:r w:rsidRPr="003140DF">
        <w:rPr>
          <w:spacing w:val="8"/>
          <w:sz w:val="14"/>
          <w:szCs w:val="14"/>
          <w:lang w:val="en-GB"/>
          <w:rPrChange w:id="4766" w:author="schulz" w:date="2016-01-10T18:02:00Z">
            <w:rPr>
              <w:spacing w:val="8"/>
              <w:sz w:val="14"/>
              <w:szCs w:val="14"/>
            </w:rPr>
          </w:rPrChange>
        </w:rPr>
        <w:t xml:space="preserve"> </w:t>
      </w:r>
      <w:r w:rsidRPr="003140DF">
        <w:rPr>
          <w:sz w:val="14"/>
          <w:szCs w:val="14"/>
          <w:lang w:val="en-GB"/>
          <w:rPrChange w:id="4767" w:author="schulz" w:date="2016-01-10T18:02:00Z">
            <w:rPr>
              <w:sz w:val="14"/>
              <w:szCs w:val="14"/>
            </w:rPr>
          </w:rPrChange>
        </w:rPr>
        <w:t>and</w:t>
      </w:r>
      <w:r w:rsidRPr="003140DF">
        <w:rPr>
          <w:spacing w:val="7"/>
          <w:sz w:val="14"/>
          <w:szCs w:val="14"/>
          <w:lang w:val="en-GB"/>
          <w:rPrChange w:id="4768" w:author="schulz" w:date="2016-01-10T18:02:00Z">
            <w:rPr>
              <w:spacing w:val="7"/>
              <w:sz w:val="14"/>
              <w:szCs w:val="14"/>
            </w:rPr>
          </w:rPrChange>
        </w:rPr>
        <w:t xml:space="preserve"> </w:t>
      </w:r>
      <w:r w:rsidRPr="003140DF">
        <w:rPr>
          <w:sz w:val="14"/>
          <w:szCs w:val="14"/>
          <w:lang w:val="en-GB"/>
          <w:rPrChange w:id="4769" w:author="schulz" w:date="2016-01-10T18:02:00Z">
            <w:rPr>
              <w:sz w:val="14"/>
              <w:szCs w:val="14"/>
            </w:rPr>
          </w:rPrChange>
        </w:rPr>
        <w:t>Gutierrez,</w:t>
      </w:r>
      <w:r w:rsidRPr="003140DF">
        <w:rPr>
          <w:spacing w:val="14"/>
          <w:sz w:val="14"/>
          <w:szCs w:val="14"/>
          <w:lang w:val="en-GB"/>
          <w:rPrChange w:id="4770" w:author="schulz" w:date="2016-01-10T18:02:00Z">
            <w:rPr>
              <w:spacing w:val="14"/>
              <w:sz w:val="14"/>
              <w:szCs w:val="14"/>
            </w:rPr>
          </w:rPrChange>
        </w:rPr>
        <w:t xml:space="preserve"> </w:t>
      </w:r>
      <w:r w:rsidRPr="003140DF">
        <w:rPr>
          <w:sz w:val="14"/>
          <w:szCs w:val="14"/>
          <w:lang w:val="en-GB"/>
          <w:rPrChange w:id="4771" w:author="schulz" w:date="2016-01-10T18:02:00Z">
            <w:rPr>
              <w:sz w:val="14"/>
              <w:szCs w:val="14"/>
            </w:rPr>
          </w:rPrChange>
        </w:rPr>
        <w:t>C.</w:t>
      </w:r>
      <w:r w:rsidRPr="003140DF">
        <w:rPr>
          <w:spacing w:val="7"/>
          <w:sz w:val="14"/>
          <w:szCs w:val="14"/>
          <w:lang w:val="en-GB"/>
          <w:rPrChange w:id="4772" w:author="schulz" w:date="2016-01-10T18:02:00Z">
            <w:rPr>
              <w:spacing w:val="7"/>
              <w:sz w:val="14"/>
              <w:szCs w:val="14"/>
            </w:rPr>
          </w:rPrChange>
        </w:rPr>
        <w:t xml:space="preserve"> </w:t>
      </w:r>
      <w:r w:rsidRPr="003140DF">
        <w:rPr>
          <w:sz w:val="14"/>
          <w:szCs w:val="14"/>
          <w:lang w:val="en-GB"/>
          <w:rPrChange w:id="4773" w:author="schulz" w:date="2016-01-10T18:02:00Z">
            <w:rPr>
              <w:sz w:val="14"/>
              <w:szCs w:val="14"/>
            </w:rPr>
          </w:rPrChange>
        </w:rPr>
        <w:t xml:space="preserve">(2008). </w:t>
      </w:r>
      <w:r w:rsidRPr="003140DF">
        <w:rPr>
          <w:spacing w:val="2"/>
          <w:sz w:val="14"/>
          <w:szCs w:val="14"/>
          <w:lang w:val="en-GB"/>
          <w:rPrChange w:id="4774" w:author="schulz" w:date="2016-01-10T18:02:00Z">
            <w:rPr>
              <w:spacing w:val="2"/>
              <w:sz w:val="14"/>
              <w:szCs w:val="14"/>
            </w:rPr>
          </w:rPrChange>
        </w:rPr>
        <w:t xml:space="preserve"> </w:t>
      </w:r>
      <w:r w:rsidRPr="003140DF">
        <w:rPr>
          <w:sz w:val="14"/>
          <w:szCs w:val="14"/>
          <w:lang w:val="en-GB"/>
          <w:rPrChange w:id="4775" w:author="schulz" w:date="2016-01-10T18:02:00Z">
            <w:rPr>
              <w:sz w:val="14"/>
              <w:szCs w:val="14"/>
            </w:rPr>
          </w:rPrChange>
        </w:rPr>
        <w:t>The</w:t>
      </w:r>
      <w:r w:rsidRPr="003140DF">
        <w:rPr>
          <w:spacing w:val="8"/>
          <w:sz w:val="14"/>
          <w:szCs w:val="14"/>
          <w:lang w:val="en-GB"/>
          <w:rPrChange w:id="4776" w:author="schulz" w:date="2016-01-10T18:02:00Z">
            <w:rPr>
              <w:spacing w:val="8"/>
              <w:sz w:val="14"/>
              <w:szCs w:val="14"/>
            </w:rPr>
          </w:rPrChange>
        </w:rPr>
        <w:t xml:space="preserve"> </w:t>
      </w:r>
      <w:r w:rsidRPr="003140DF">
        <w:rPr>
          <w:spacing w:val="-1"/>
          <w:sz w:val="14"/>
          <w:szCs w:val="14"/>
          <w:lang w:val="en-GB"/>
          <w:rPrChange w:id="4777" w:author="schulz" w:date="2016-01-10T18:02:00Z">
            <w:rPr>
              <w:spacing w:val="-1"/>
              <w:sz w:val="14"/>
              <w:szCs w:val="14"/>
            </w:rPr>
          </w:rPrChange>
        </w:rPr>
        <w:t>Expressive</w:t>
      </w:r>
      <w:r w:rsidRPr="003140DF">
        <w:rPr>
          <w:spacing w:val="7"/>
          <w:sz w:val="14"/>
          <w:szCs w:val="14"/>
          <w:lang w:val="en-GB"/>
          <w:rPrChange w:id="4778" w:author="schulz" w:date="2016-01-10T18:02:00Z">
            <w:rPr>
              <w:spacing w:val="7"/>
              <w:sz w:val="14"/>
              <w:szCs w:val="14"/>
            </w:rPr>
          </w:rPrChange>
        </w:rPr>
        <w:t xml:space="preserve"> </w:t>
      </w:r>
      <w:r w:rsidRPr="003140DF">
        <w:rPr>
          <w:spacing w:val="-1"/>
          <w:sz w:val="14"/>
          <w:szCs w:val="14"/>
          <w:lang w:val="en-GB"/>
          <w:rPrChange w:id="4779" w:author="schulz" w:date="2016-01-10T18:02:00Z">
            <w:rPr>
              <w:spacing w:val="-1"/>
              <w:sz w:val="14"/>
              <w:szCs w:val="14"/>
            </w:rPr>
          </w:rPrChange>
        </w:rPr>
        <w:t>Power</w:t>
      </w:r>
      <w:r w:rsidRPr="003140DF">
        <w:rPr>
          <w:spacing w:val="8"/>
          <w:sz w:val="14"/>
          <w:szCs w:val="14"/>
          <w:lang w:val="en-GB"/>
          <w:rPrChange w:id="4780" w:author="schulz" w:date="2016-01-10T18:02:00Z">
            <w:rPr>
              <w:spacing w:val="8"/>
              <w:sz w:val="14"/>
              <w:szCs w:val="14"/>
            </w:rPr>
          </w:rPrChange>
        </w:rPr>
        <w:t xml:space="preserve"> </w:t>
      </w:r>
      <w:r w:rsidRPr="003140DF">
        <w:rPr>
          <w:sz w:val="14"/>
          <w:szCs w:val="14"/>
          <w:lang w:val="en-GB"/>
          <w:rPrChange w:id="4781" w:author="schulz" w:date="2016-01-10T18:02:00Z">
            <w:rPr>
              <w:sz w:val="14"/>
              <w:szCs w:val="14"/>
            </w:rPr>
          </w:rPrChange>
        </w:rPr>
        <w:t>of</w:t>
      </w:r>
      <w:r w:rsidRPr="003140DF">
        <w:rPr>
          <w:spacing w:val="8"/>
          <w:sz w:val="14"/>
          <w:szCs w:val="14"/>
          <w:lang w:val="en-GB"/>
          <w:rPrChange w:id="4782" w:author="schulz" w:date="2016-01-10T18:02:00Z">
            <w:rPr>
              <w:spacing w:val="8"/>
              <w:sz w:val="14"/>
              <w:szCs w:val="14"/>
            </w:rPr>
          </w:rPrChange>
        </w:rPr>
        <w:t xml:space="preserve"> </w:t>
      </w:r>
      <w:r w:rsidRPr="003140DF">
        <w:rPr>
          <w:spacing w:val="-2"/>
          <w:sz w:val="14"/>
          <w:szCs w:val="14"/>
          <w:lang w:val="en-GB"/>
          <w:rPrChange w:id="4783" w:author="schulz" w:date="2016-01-10T18:02:00Z">
            <w:rPr>
              <w:spacing w:val="-2"/>
              <w:sz w:val="14"/>
              <w:szCs w:val="14"/>
            </w:rPr>
          </w:rPrChange>
        </w:rPr>
        <w:t>SPARQL.</w:t>
      </w:r>
      <w:r w:rsidRPr="003140DF">
        <w:rPr>
          <w:sz w:val="14"/>
          <w:szCs w:val="14"/>
          <w:lang w:val="en-GB"/>
          <w:rPrChange w:id="4784" w:author="schulz" w:date="2016-01-10T18:02:00Z">
            <w:rPr>
              <w:sz w:val="14"/>
              <w:szCs w:val="14"/>
            </w:rPr>
          </w:rPrChange>
        </w:rPr>
        <w:t xml:space="preserve"> </w:t>
      </w:r>
      <w:r w:rsidRPr="003140DF">
        <w:rPr>
          <w:spacing w:val="1"/>
          <w:sz w:val="14"/>
          <w:szCs w:val="14"/>
          <w:lang w:val="en-GB"/>
          <w:rPrChange w:id="4785" w:author="schulz" w:date="2016-01-10T18:02:00Z">
            <w:rPr>
              <w:spacing w:val="1"/>
              <w:sz w:val="14"/>
              <w:szCs w:val="14"/>
            </w:rPr>
          </w:rPrChange>
        </w:rPr>
        <w:t xml:space="preserve"> </w:t>
      </w:r>
      <w:r w:rsidRPr="003140DF">
        <w:rPr>
          <w:i/>
          <w:iCs/>
          <w:spacing w:val="1"/>
          <w:sz w:val="14"/>
          <w:szCs w:val="14"/>
          <w:lang w:val="en-GB"/>
          <w:rPrChange w:id="4786" w:author="schulz" w:date="2016-01-10T18:02:00Z">
            <w:rPr>
              <w:i/>
              <w:iCs/>
              <w:spacing w:val="1"/>
              <w:sz w:val="14"/>
              <w:szCs w:val="14"/>
            </w:rPr>
          </w:rPrChange>
        </w:rPr>
        <w:t>LNCS</w:t>
      </w:r>
      <w:r w:rsidRPr="003140DF">
        <w:rPr>
          <w:spacing w:val="1"/>
          <w:sz w:val="14"/>
          <w:szCs w:val="14"/>
          <w:lang w:val="en-GB"/>
          <w:rPrChange w:id="4787" w:author="schulz" w:date="2016-01-10T18:02:00Z">
            <w:rPr>
              <w:spacing w:val="1"/>
              <w:sz w:val="14"/>
              <w:szCs w:val="14"/>
            </w:rPr>
          </w:rPrChange>
        </w:rPr>
        <w:t>,</w:t>
      </w:r>
    </w:p>
    <w:p w14:paraId="28579276" w14:textId="77777777" w:rsidR="00F20945" w:rsidRPr="003140DF" w:rsidRDefault="00F20945">
      <w:pPr>
        <w:pStyle w:val="Corpodetexto"/>
        <w:kinsoku w:val="0"/>
        <w:overflowPunct w:val="0"/>
        <w:spacing w:before="18"/>
        <w:ind w:left="0" w:right="1478"/>
        <w:jc w:val="center"/>
        <w:rPr>
          <w:sz w:val="14"/>
          <w:szCs w:val="14"/>
          <w:lang w:val="en-GB"/>
          <w:rPrChange w:id="4788" w:author="schulz" w:date="2016-01-10T18:02:00Z">
            <w:rPr>
              <w:sz w:val="14"/>
              <w:szCs w:val="14"/>
            </w:rPr>
          </w:rPrChange>
        </w:rPr>
      </w:pPr>
      <w:r w:rsidRPr="003140DF">
        <w:rPr>
          <w:b/>
          <w:bCs/>
          <w:sz w:val="14"/>
          <w:szCs w:val="14"/>
          <w:lang w:val="en-GB"/>
          <w:rPrChange w:id="4789" w:author="schulz" w:date="2016-01-10T18:02:00Z">
            <w:rPr>
              <w:b/>
              <w:bCs/>
              <w:sz w:val="14"/>
              <w:szCs w:val="14"/>
            </w:rPr>
          </w:rPrChange>
        </w:rPr>
        <w:t>5318</w:t>
      </w:r>
      <w:r w:rsidRPr="003140DF">
        <w:rPr>
          <w:sz w:val="14"/>
          <w:szCs w:val="14"/>
          <w:lang w:val="en-GB"/>
          <w:rPrChange w:id="4790" w:author="schulz" w:date="2016-01-10T18:02:00Z">
            <w:rPr>
              <w:sz w:val="14"/>
              <w:szCs w:val="14"/>
            </w:rPr>
          </w:rPrChange>
        </w:rPr>
        <w:t>,</w:t>
      </w:r>
      <w:r w:rsidRPr="003140DF">
        <w:rPr>
          <w:spacing w:val="-10"/>
          <w:sz w:val="14"/>
          <w:szCs w:val="14"/>
          <w:lang w:val="en-GB"/>
          <w:rPrChange w:id="4791" w:author="schulz" w:date="2016-01-10T18:02:00Z">
            <w:rPr>
              <w:spacing w:val="-10"/>
              <w:sz w:val="14"/>
              <w:szCs w:val="14"/>
            </w:rPr>
          </w:rPrChange>
        </w:rPr>
        <w:t xml:space="preserve"> </w:t>
      </w:r>
      <w:r w:rsidRPr="003140DF">
        <w:rPr>
          <w:sz w:val="14"/>
          <w:szCs w:val="14"/>
          <w:lang w:val="en-GB"/>
          <w:rPrChange w:id="4792" w:author="schulz" w:date="2016-01-10T18:02:00Z">
            <w:rPr>
              <w:sz w:val="14"/>
              <w:szCs w:val="14"/>
            </w:rPr>
          </w:rPrChange>
        </w:rPr>
        <w:t>114</w:t>
      </w:r>
      <w:r w:rsidRPr="002C029A">
        <w:rPr>
          <w:sz w:val="14"/>
          <w:szCs w:val="14"/>
          <w:lang w:val="en-GB"/>
        </w:rPr>
        <w:t>–</w:t>
      </w:r>
      <w:r w:rsidRPr="003140DF">
        <w:rPr>
          <w:sz w:val="14"/>
          <w:szCs w:val="14"/>
          <w:lang w:val="en-GB"/>
          <w:rPrChange w:id="4793" w:author="schulz" w:date="2016-01-10T18:02:00Z">
            <w:rPr>
              <w:sz w:val="14"/>
              <w:szCs w:val="14"/>
            </w:rPr>
          </w:rPrChange>
        </w:rPr>
        <w:t>129.</w:t>
      </w:r>
    </w:p>
    <w:p w14:paraId="429A7D0D" w14:textId="77777777" w:rsidR="00F20945" w:rsidRPr="003140DF" w:rsidRDefault="00F20945">
      <w:pPr>
        <w:pStyle w:val="Corpodetexto"/>
        <w:kinsoku w:val="0"/>
        <w:overflowPunct w:val="0"/>
        <w:spacing w:before="91" w:line="267" w:lineRule="auto"/>
        <w:ind w:left="442" w:right="2105" w:hanging="125"/>
        <w:jc w:val="both"/>
        <w:rPr>
          <w:sz w:val="14"/>
          <w:szCs w:val="14"/>
          <w:lang w:val="en-GB"/>
          <w:rPrChange w:id="4794" w:author="schulz" w:date="2016-01-10T18:02:00Z">
            <w:rPr>
              <w:sz w:val="14"/>
              <w:szCs w:val="14"/>
            </w:rPr>
          </w:rPrChange>
        </w:rPr>
      </w:pPr>
      <w:r w:rsidRPr="002C029A">
        <w:rPr>
          <w:sz w:val="24"/>
          <w:szCs w:val="24"/>
          <w:lang w:val="en-GB"/>
        </w:rPr>
        <w:br w:type="column"/>
      </w:r>
      <w:proofErr w:type="spellStart"/>
      <w:r w:rsidRPr="003140DF">
        <w:rPr>
          <w:spacing w:val="-1"/>
          <w:sz w:val="14"/>
          <w:szCs w:val="14"/>
          <w:lang w:val="en-GB"/>
          <w:rPrChange w:id="4795" w:author="schulz" w:date="2016-01-10T18:02:00Z">
            <w:rPr>
              <w:spacing w:val="-1"/>
              <w:sz w:val="14"/>
              <w:szCs w:val="14"/>
            </w:rPr>
          </w:rPrChange>
        </w:rPr>
        <w:lastRenderedPageBreak/>
        <w:t>Baader</w:t>
      </w:r>
      <w:proofErr w:type="spellEnd"/>
      <w:r w:rsidRPr="003140DF">
        <w:rPr>
          <w:spacing w:val="-1"/>
          <w:sz w:val="14"/>
          <w:szCs w:val="14"/>
          <w:lang w:val="en-GB"/>
          <w:rPrChange w:id="4796" w:author="schulz" w:date="2016-01-10T18:02:00Z">
            <w:rPr>
              <w:spacing w:val="-1"/>
              <w:sz w:val="14"/>
              <w:szCs w:val="14"/>
            </w:rPr>
          </w:rPrChange>
        </w:rPr>
        <w:t>,</w:t>
      </w:r>
      <w:r w:rsidRPr="003140DF">
        <w:rPr>
          <w:spacing w:val="-14"/>
          <w:sz w:val="14"/>
          <w:szCs w:val="14"/>
          <w:lang w:val="en-GB"/>
          <w:rPrChange w:id="4797" w:author="schulz" w:date="2016-01-10T18:02:00Z">
            <w:rPr>
              <w:spacing w:val="-14"/>
              <w:sz w:val="14"/>
              <w:szCs w:val="14"/>
            </w:rPr>
          </w:rPrChange>
        </w:rPr>
        <w:t xml:space="preserve"> </w:t>
      </w:r>
      <w:r w:rsidRPr="003140DF">
        <w:rPr>
          <w:spacing w:val="-5"/>
          <w:sz w:val="14"/>
          <w:szCs w:val="14"/>
          <w:lang w:val="en-GB"/>
          <w:rPrChange w:id="4798" w:author="schulz" w:date="2016-01-10T18:02:00Z">
            <w:rPr>
              <w:spacing w:val="-5"/>
              <w:sz w:val="14"/>
              <w:szCs w:val="14"/>
            </w:rPr>
          </w:rPrChange>
        </w:rPr>
        <w:t>F.,</w:t>
      </w:r>
      <w:r w:rsidRPr="003140DF">
        <w:rPr>
          <w:spacing w:val="-13"/>
          <w:sz w:val="14"/>
          <w:szCs w:val="14"/>
          <w:lang w:val="en-GB"/>
          <w:rPrChange w:id="4799" w:author="schulz" w:date="2016-01-10T18:02:00Z">
            <w:rPr>
              <w:spacing w:val="-13"/>
              <w:sz w:val="14"/>
              <w:szCs w:val="14"/>
            </w:rPr>
          </w:rPrChange>
        </w:rPr>
        <w:t xml:space="preserve"> </w:t>
      </w:r>
      <w:r w:rsidRPr="003140DF">
        <w:rPr>
          <w:sz w:val="14"/>
          <w:szCs w:val="14"/>
          <w:lang w:val="en-GB"/>
          <w:rPrChange w:id="4800" w:author="schulz" w:date="2016-01-10T18:02:00Z">
            <w:rPr>
              <w:sz w:val="14"/>
              <w:szCs w:val="14"/>
            </w:rPr>
          </w:rPrChange>
        </w:rPr>
        <w:t>McGuinness,</w:t>
      </w:r>
      <w:r w:rsidRPr="003140DF">
        <w:rPr>
          <w:spacing w:val="-13"/>
          <w:sz w:val="14"/>
          <w:szCs w:val="14"/>
          <w:lang w:val="en-GB"/>
          <w:rPrChange w:id="4801" w:author="schulz" w:date="2016-01-10T18:02:00Z">
            <w:rPr>
              <w:spacing w:val="-13"/>
              <w:sz w:val="14"/>
              <w:szCs w:val="14"/>
            </w:rPr>
          </w:rPrChange>
        </w:rPr>
        <w:t xml:space="preserve"> </w:t>
      </w:r>
      <w:r w:rsidRPr="003140DF">
        <w:rPr>
          <w:sz w:val="14"/>
          <w:szCs w:val="14"/>
          <w:lang w:val="en-GB"/>
          <w:rPrChange w:id="4802" w:author="schulz" w:date="2016-01-10T18:02:00Z">
            <w:rPr>
              <w:sz w:val="14"/>
              <w:szCs w:val="14"/>
            </w:rPr>
          </w:rPrChange>
        </w:rPr>
        <w:t>D.</w:t>
      </w:r>
      <w:r w:rsidRPr="003140DF">
        <w:rPr>
          <w:spacing w:val="-17"/>
          <w:sz w:val="14"/>
          <w:szCs w:val="14"/>
          <w:lang w:val="en-GB"/>
          <w:rPrChange w:id="4803" w:author="schulz" w:date="2016-01-10T18:02:00Z">
            <w:rPr>
              <w:spacing w:val="-17"/>
              <w:sz w:val="14"/>
              <w:szCs w:val="14"/>
            </w:rPr>
          </w:rPrChange>
        </w:rPr>
        <w:t xml:space="preserve"> </w:t>
      </w:r>
      <w:r w:rsidRPr="003140DF">
        <w:rPr>
          <w:sz w:val="14"/>
          <w:szCs w:val="14"/>
          <w:lang w:val="en-GB"/>
          <w:rPrChange w:id="4804" w:author="schulz" w:date="2016-01-10T18:02:00Z">
            <w:rPr>
              <w:sz w:val="14"/>
              <w:szCs w:val="14"/>
            </w:rPr>
          </w:rPrChange>
        </w:rPr>
        <w:t>L.,</w:t>
      </w:r>
      <w:r w:rsidRPr="003140DF">
        <w:rPr>
          <w:spacing w:val="-13"/>
          <w:sz w:val="14"/>
          <w:szCs w:val="14"/>
          <w:lang w:val="en-GB"/>
          <w:rPrChange w:id="4805" w:author="schulz" w:date="2016-01-10T18:02:00Z">
            <w:rPr>
              <w:spacing w:val="-13"/>
              <w:sz w:val="14"/>
              <w:szCs w:val="14"/>
            </w:rPr>
          </w:rPrChange>
        </w:rPr>
        <w:t xml:space="preserve"> </w:t>
      </w:r>
      <w:proofErr w:type="spellStart"/>
      <w:r w:rsidRPr="003140DF">
        <w:rPr>
          <w:sz w:val="14"/>
          <w:szCs w:val="14"/>
          <w:lang w:val="en-GB"/>
          <w:rPrChange w:id="4806" w:author="schulz" w:date="2016-01-10T18:02:00Z">
            <w:rPr>
              <w:sz w:val="14"/>
              <w:szCs w:val="14"/>
            </w:rPr>
          </w:rPrChange>
        </w:rPr>
        <w:t>Nardi</w:t>
      </w:r>
      <w:proofErr w:type="spellEnd"/>
      <w:r w:rsidRPr="003140DF">
        <w:rPr>
          <w:sz w:val="14"/>
          <w:szCs w:val="14"/>
          <w:lang w:val="en-GB"/>
          <w:rPrChange w:id="4807" w:author="schulz" w:date="2016-01-10T18:02:00Z">
            <w:rPr>
              <w:sz w:val="14"/>
              <w:szCs w:val="14"/>
            </w:rPr>
          </w:rPrChange>
        </w:rPr>
        <w:t>,</w:t>
      </w:r>
      <w:r w:rsidRPr="003140DF">
        <w:rPr>
          <w:spacing w:val="-13"/>
          <w:sz w:val="14"/>
          <w:szCs w:val="14"/>
          <w:lang w:val="en-GB"/>
          <w:rPrChange w:id="4808" w:author="schulz" w:date="2016-01-10T18:02:00Z">
            <w:rPr>
              <w:spacing w:val="-13"/>
              <w:sz w:val="14"/>
              <w:szCs w:val="14"/>
            </w:rPr>
          </w:rPrChange>
        </w:rPr>
        <w:t xml:space="preserve"> </w:t>
      </w:r>
      <w:r w:rsidRPr="003140DF">
        <w:rPr>
          <w:sz w:val="14"/>
          <w:szCs w:val="14"/>
          <w:lang w:val="en-GB"/>
          <w:rPrChange w:id="4809" w:author="schulz" w:date="2016-01-10T18:02:00Z">
            <w:rPr>
              <w:sz w:val="14"/>
              <w:szCs w:val="14"/>
            </w:rPr>
          </w:rPrChange>
        </w:rPr>
        <w:t>D.,</w:t>
      </w:r>
      <w:r w:rsidRPr="003140DF">
        <w:rPr>
          <w:spacing w:val="-13"/>
          <w:sz w:val="14"/>
          <w:szCs w:val="14"/>
          <w:lang w:val="en-GB"/>
          <w:rPrChange w:id="4810" w:author="schulz" w:date="2016-01-10T18:02:00Z">
            <w:rPr>
              <w:spacing w:val="-13"/>
              <w:sz w:val="14"/>
              <w:szCs w:val="14"/>
            </w:rPr>
          </w:rPrChange>
        </w:rPr>
        <w:t xml:space="preserve"> </w:t>
      </w:r>
      <w:r w:rsidRPr="003140DF">
        <w:rPr>
          <w:i/>
          <w:iCs/>
          <w:sz w:val="14"/>
          <w:szCs w:val="14"/>
          <w:lang w:val="en-GB"/>
          <w:rPrChange w:id="4811" w:author="schulz" w:date="2016-01-10T18:02:00Z">
            <w:rPr>
              <w:i/>
              <w:iCs/>
              <w:sz w:val="14"/>
              <w:szCs w:val="14"/>
            </w:rPr>
          </w:rPrChange>
        </w:rPr>
        <w:t>et</w:t>
      </w:r>
      <w:r w:rsidRPr="003140DF">
        <w:rPr>
          <w:i/>
          <w:iCs/>
          <w:spacing w:val="-17"/>
          <w:sz w:val="14"/>
          <w:szCs w:val="14"/>
          <w:lang w:val="en-GB"/>
          <w:rPrChange w:id="4812" w:author="schulz" w:date="2016-01-10T18:02:00Z">
            <w:rPr>
              <w:i/>
              <w:iCs/>
              <w:spacing w:val="-17"/>
              <w:sz w:val="14"/>
              <w:szCs w:val="14"/>
            </w:rPr>
          </w:rPrChange>
        </w:rPr>
        <w:t xml:space="preserve"> </w:t>
      </w:r>
      <w:r w:rsidRPr="003140DF">
        <w:rPr>
          <w:i/>
          <w:iCs/>
          <w:sz w:val="14"/>
          <w:szCs w:val="14"/>
          <w:lang w:val="en-GB"/>
          <w:rPrChange w:id="4813" w:author="schulz" w:date="2016-01-10T18:02:00Z">
            <w:rPr>
              <w:i/>
              <w:iCs/>
              <w:sz w:val="14"/>
              <w:szCs w:val="14"/>
            </w:rPr>
          </w:rPrChange>
        </w:rPr>
        <w:t>al.</w:t>
      </w:r>
      <w:r w:rsidRPr="003140DF">
        <w:rPr>
          <w:i/>
          <w:iCs/>
          <w:spacing w:val="-18"/>
          <w:sz w:val="14"/>
          <w:szCs w:val="14"/>
          <w:lang w:val="en-GB"/>
          <w:rPrChange w:id="4814" w:author="schulz" w:date="2016-01-10T18:02:00Z">
            <w:rPr>
              <w:i/>
              <w:iCs/>
              <w:spacing w:val="-18"/>
              <w:sz w:val="14"/>
              <w:szCs w:val="14"/>
            </w:rPr>
          </w:rPrChange>
        </w:rPr>
        <w:t xml:space="preserve"> </w:t>
      </w:r>
      <w:r w:rsidRPr="003140DF">
        <w:rPr>
          <w:sz w:val="14"/>
          <w:szCs w:val="14"/>
          <w:lang w:val="en-GB"/>
          <w:rPrChange w:id="4815" w:author="schulz" w:date="2016-01-10T18:02:00Z">
            <w:rPr>
              <w:sz w:val="14"/>
              <w:szCs w:val="14"/>
            </w:rPr>
          </w:rPrChange>
        </w:rPr>
        <w:t>(2007).</w:t>
      </w:r>
      <w:r w:rsidRPr="003140DF">
        <w:rPr>
          <w:spacing w:val="-13"/>
          <w:sz w:val="14"/>
          <w:szCs w:val="14"/>
          <w:lang w:val="en-GB"/>
          <w:rPrChange w:id="4816" w:author="schulz" w:date="2016-01-10T18:02:00Z">
            <w:rPr>
              <w:spacing w:val="-13"/>
              <w:sz w:val="14"/>
              <w:szCs w:val="14"/>
            </w:rPr>
          </w:rPrChange>
        </w:rPr>
        <w:t xml:space="preserve"> </w:t>
      </w:r>
      <w:r w:rsidRPr="003140DF">
        <w:rPr>
          <w:i/>
          <w:iCs/>
          <w:sz w:val="14"/>
          <w:szCs w:val="14"/>
          <w:lang w:val="en-GB"/>
          <w:rPrChange w:id="4817" w:author="schulz" w:date="2016-01-10T18:02:00Z">
            <w:rPr>
              <w:i/>
              <w:iCs/>
              <w:sz w:val="14"/>
              <w:szCs w:val="14"/>
            </w:rPr>
          </w:rPrChange>
        </w:rPr>
        <w:t>The</w:t>
      </w:r>
      <w:r w:rsidRPr="003140DF">
        <w:rPr>
          <w:i/>
          <w:iCs/>
          <w:spacing w:val="-17"/>
          <w:sz w:val="14"/>
          <w:szCs w:val="14"/>
          <w:lang w:val="en-GB"/>
          <w:rPrChange w:id="4818" w:author="schulz" w:date="2016-01-10T18:02:00Z">
            <w:rPr>
              <w:i/>
              <w:iCs/>
              <w:spacing w:val="-17"/>
              <w:sz w:val="14"/>
              <w:szCs w:val="14"/>
            </w:rPr>
          </w:rPrChange>
        </w:rPr>
        <w:t xml:space="preserve"> </w:t>
      </w:r>
      <w:r w:rsidRPr="003140DF">
        <w:rPr>
          <w:i/>
          <w:iCs/>
          <w:sz w:val="14"/>
          <w:szCs w:val="14"/>
          <w:lang w:val="en-GB"/>
          <w:rPrChange w:id="4819" w:author="schulz" w:date="2016-01-10T18:02:00Z">
            <w:rPr>
              <w:i/>
              <w:iCs/>
              <w:sz w:val="14"/>
              <w:szCs w:val="14"/>
            </w:rPr>
          </w:rPrChange>
        </w:rPr>
        <w:t>Description</w:t>
      </w:r>
      <w:r w:rsidRPr="003140DF">
        <w:rPr>
          <w:i/>
          <w:iCs/>
          <w:spacing w:val="-18"/>
          <w:sz w:val="14"/>
          <w:szCs w:val="14"/>
          <w:lang w:val="en-GB"/>
          <w:rPrChange w:id="4820" w:author="schulz" w:date="2016-01-10T18:02:00Z">
            <w:rPr>
              <w:i/>
              <w:iCs/>
              <w:spacing w:val="-18"/>
              <w:sz w:val="14"/>
              <w:szCs w:val="14"/>
            </w:rPr>
          </w:rPrChange>
        </w:rPr>
        <w:t xml:space="preserve"> </w:t>
      </w:r>
      <w:r w:rsidRPr="003140DF">
        <w:rPr>
          <w:i/>
          <w:iCs/>
          <w:spacing w:val="-1"/>
          <w:sz w:val="14"/>
          <w:szCs w:val="14"/>
          <w:lang w:val="en-GB"/>
          <w:rPrChange w:id="4821" w:author="schulz" w:date="2016-01-10T18:02:00Z">
            <w:rPr>
              <w:i/>
              <w:iCs/>
              <w:spacing w:val="-1"/>
              <w:sz w:val="14"/>
              <w:szCs w:val="14"/>
            </w:rPr>
          </w:rPrChange>
        </w:rPr>
        <w:t>Logics</w:t>
      </w:r>
      <w:r w:rsidRPr="003140DF">
        <w:rPr>
          <w:i/>
          <w:iCs/>
          <w:spacing w:val="-17"/>
          <w:sz w:val="14"/>
          <w:szCs w:val="14"/>
          <w:lang w:val="en-GB"/>
          <w:rPrChange w:id="4822" w:author="schulz" w:date="2016-01-10T18:02:00Z">
            <w:rPr>
              <w:i/>
              <w:iCs/>
              <w:spacing w:val="-17"/>
              <w:sz w:val="14"/>
              <w:szCs w:val="14"/>
            </w:rPr>
          </w:rPrChange>
        </w:rPr>
        <w:t xml:space="preserve"> </w:t>
      </w:r>
      <w:r w:rsidRPr="003140DF">
        <w:rPr>
          <w:i/>
          <w:iCs/>
          <w:sz w:val="14"/>
          <w:szCs w:val="14"/>
          <w:lang w:val="en-GB"/>
          <w:rPrChange w:id="4823" w:author="schulz" w:date="2016-01-10T18:02:00Z">
            <w:rPr>
              <w:i/>
              <w:iCs/>
              <w:sz w:val="14"/>
              <w:szCs w:val="14"/>
            </w:rPr>
          </w:rPrChange>
        </w:rPr>
        <w:t>Hand-</w:t>
      </w:r>
      <w:r w:rsidRPr="003140DF">
        <w:rPr>
          <w:i/>
          <w:iCs/>
          <w:spacing w:val="26"/>
          <w:w w:val="99"/>
          <w:sz w:val="14"/>
          <w:szCs w:val="14"/>
          <w:lang w:val="en-GB"/>
          <w:rPrChange w:id="4824" w:author="schulz" w:date="2016-01-10T18:02:00Z">
            <w:rPr>
              <w:i/>
              <w:iCs/>
              <w:spacing w:val="26"/>
              <w:w w:val="99"/>
              <w:sz w:val="14"/>
              <w:szCs w:val="14"/>
            </w:rPr>
          </w:rPrChange>
        </w:rPr>
        <w:t xml:space="preserve"> </w:t>
      </w:r>
      <w:r w:rsidRPr="003140DF">
        <w:rPr>
          <w:i/>
          <w:iCs/>
          <w:sz w:val="14"/>
          <w:szCs w:val="14"/>
          <w:lang w:val="en-GB"/>
          <w:rPrChange w:id="4825" w:author="schulz" w:date="2016-01-10T18:02:00Z">
            <w:rPr>
              <w:i/>
              <w:iCs/>
              <w:sz w:val="14"/>
              <w:szCs w:val="14"/>
            </w:rPr>
          </w:rPrChange>
        </w:rPr>
        <w:t>book:</w:t>
      </w:r>
      <w:r w:rsidRPr="003140DF">
        <w:rPr>
          <w:i/>
          <w:iCs/>
          <w:spacing w:val="19"/>
          <w:sz w:val="14"/>
          <w:szCs w:val="14"/>
          <w:lang w:val="en-GB"/>
          <w:rPrChange w:id="4826" w:author="schulz" w:date="2016-01-10T18:02:00Z">
            <w:rPr>
              <w:i/>
              <w:iCs/>
              <w:spacing w:val="19"/>
              <w:sz w:val="14"/>
              <w:szCs w:val="14"/>
            </w:rPr>
          </w:rPrChange>
        </w:rPr>
        <w:t xml:space="preserve"> </w:t>
      </w:r>
      <w:r w:rsidRPr="003140DF">
        <w:rPr>
          <w:i/>
          <w:iCs/>
          <w:spacing w:val="-2"/>
          <w:sz w:val="14"/>
          <w:szCs w:val="14"/>
          <w:lang w:val="en-GB"/>
          <w:rPrChange w:id="4827" w:author="schulz" w:date="2016-01-10T18:02:00Z">
            <w:rPr>
              <w:i/>
              <w:iCs/>
              <w:spacing w:val="-2"/>
              <w:sz w:val="14"/>
              <w:szCs w:val="14"/>
            </w:rPr>
          </w:rPrChange>
        </w:rPr>
        <w:t>Theory,</w:t>
      </w:r>
      <w:r w:rsidRPr="003140DF">
        <w:rPr>
          <w:i/>
          <w:iCs/>
          <w:spacing w:val="20"/>
          <w:sz w:val="14"/>
          <w:szCs w:val="14"/>
          <w:lang w:val="en-GB"/>
          <w:rPrChange w:id="4828" w:author="schulz" w:date="2016-01-10T18:02:00Z">
            <w:rPr>
              <w:i/>
              <w:iCs/>
              <w:spacing w:val="20"/>
              <w:sz w:val="14"/>
              <w:szCs w:val="14"/>
            </w:rPr>
          </w:rPrChange>
        </w:rPr>
        <w:t xml:space="preserve"> </w:t>
      </w:r>
      <w:r w:rsidRPr="003140DF">
        <w:rPr>
          <w:i/>
          <w:iCs/>
          <w:sz w:val="14"/>
          <w:szCs w:val="14"/>
          <w:lang w:val="en-GB"/>
          <w:rPrChange w:id="4829" w:author="schulz" w:date="2016-01-10T18:02:00Z">
            <w:rPr>
              <w:i/>
              <w:iCs/>
              <w:sz w:val="14"/>
              <w:szCs w:val="14"/>
            </w:rPr>
          </w:rPrChange>
        </w:rPr>
        <w:t>implementation,</w:t>
      </w:r>
      <w:r w:rsidRPr="003140DF">
        <w:rPr>
          <w:i/>
          <w:iCs/>
          <w:spacing w:val="20"/>
          <w:sz w:val="14"/>
          <w:szCs w:val="14"/>
          <w:lang w:val="en-GB"/>
          <w:rPrChange w:id="4830" w:author="schulz" w:date="2016-01-10T18:02:00Z">
            <w:rPr>
              <w:i/>
              <w:iCs/>
              <w:spacing w:val="20"/>
              <w:sz w:val="14"/>
              <w:szCs w:val="14"/>
            </w:rPr>
          </w:rPrChange>
        </w:rPr>
        <w:t xml:space="preserve"> </w:t>
      </w:r>
      <w:r w:rsidRPr="003140DF">
        <w:rPr>
          <w:i/>
          <w:iCs/>
          <w:sz w:val="14"/>
          <w:szCs w:val="14"/>
          <w:lang w:val="en-GB"/>
          <w:rPrChange w:id="4831" w:author="schulz" w:date="2016-01-10T18:02:00Z">
            <w:rPr>
              <w:i/>
              <w:iCs/>
              <w:sz w:val="14"/>
              <w:szCs w:val="14"/>
            </w:rPr>
          </w:rPrChange>
        </w:rPr>
        <w:t>and</w:t>
      </w:r>
      <w:r w:rsidRPr="003140DF">
        <w:rPr>
          <w:i/>
          <w:iCs/>
          <w:spacing w:val="11"/>
          <w:sz w:val="14"/>
          <w:szCs w:val="14"/>
          <w:lang w:val="en-GB"/>
          <w:rPrChange w:id="4832" w:author="schulz" w:date="2016-01-10T18:02:00Z">
            <w:rPr>
              <w:i/>
              <w:iCs/>
              <w:spacing w:val="11"/>
              <w:sz w:val="14"/>
              <w:szCs w:val="14"/>
            </w:rPr>
          </w:rPrChange>
        </w:rPr>
        <w:t xml:space="preserve"> </w:t>
      </w:r>
      <w:r w:rsidRPr="003140DF">
        <w:rPr>
          <w:i/>
          <w:iCs/>
          <w:sz w:val="14"/>
          <w:szCs w:val="14"/>
          <w:lang w:val="en-GB"/>
          <w:rPrChange w:id="4833" w:author="schulz" w:date="2016-01-10T18:02:00Z">
            <w:rPr>
              <w:i/>
              <w:iCs/>
              <w:sz w:val="14"/>
              <w:szCs w:val="14"/>
            </w:rPr>
          </w:rPrChange>
        </w:rPr>
        <w:t>applications</w:t>
      </w:r>
      <w:r w:rsidRPr="003140DF">
        <w:rPr>
          <w:sz w:val="14"/>
          <w:szCs w:val="14"/>
          <w:lang w:val="en-GB"/>
          <w:rPrChange w:id="4834" w:author="schulz" w:date="2016-01-10T18:02:00Z">
            <w:rPr>
              <w:sz w:val="14"/>
              <w:szCs w:val="14"/>
            </w:rPr>
          </w:rPrChange>
        </w:rPr>
        <w:t>.</w:t>
      </w:r>
      <w:r w:rsidRPr="003140DF">
        <w:rPr>
          <w:spacing w:val="13"/>
          <w:sz w:val="14"/>
          <w:szCs w:val="14"/>
          <w:lang w:val="en-GB"/>
          <w:rPrChange w:id="4835" w:author="schulz" w:date="2016-01-10T18:02:00Z">
            <w:rPr>
              <w:spacing w:val="13"/>
              <w:sz w:val="14"/>
              <w:szCs w:val="14"/>
            </w:rPr>
          </w:rPrChange>
        </w:rPr>
        <w:t xml:space="preserve"> </w:t>
      </w:r>
      <w:r w:rsidRPr="003140DF">
        <w:rPr>
          <w:sz w:val="14"/>
          <w:szCs w:val="14"/>
          <w:lang w:val="en-GB"/>
          <w:rPrChange w:id="4836" w:author="schulz" w:date="2016-01-10T18:02:00Z">
            <w:rPr>
              <w:sz w:val="14"/>
              <w:szCs w:val="14"/>
            </w:rPr>
          </w:rPrChange>
        </w:rPr>
        <w:t>Cambridge</w:t>
      </w:r>
      <w:r w:rsidRPr="003140DF">
        <w:rPr>
          <w:spacing w:val="11"/>
          <w:sz w:val="14"/>
          <w:szCs w:val="14"/>
          <w:lang w:val="en-GB"/>
          <w:rPrChange w:id="4837" w:author="schulz" w:date="2016-01-10T18:02:00Z">
            <w:rPr>
              <w:spacing w:val="11"/>
              <w:sz w:val="14"/>
              <w:szCs w:val="14"/>
            </w:rPr>
          </w:rPrChange>
        </w:rPr>
        <w:t xml:space="preserve"> </w:t>
      </w:r>
      <w:r w:rsidRPr="003140DF">
        <w:rPr>
          <w:spacing w:val="-1"/>
          <w:sz w:val="14"/>
          <w:szCs w:val="14"/>
          <w:lang w:val="en-GB"/>
          <w:rPrChange w:id="4838" w:author="schulz" w:date="2016-01-10T18:02:00Z">
            <w:rPr>
              <w:spacing w:val="-1"/>
              <w:sz w:val="14"/>
              <w:szCs w:val="14"/>
            </w:rPr>
          </w:rPrChange>
        </w:rPr>
        <w:t>University</w:t>
      </w:r>
      <w:r w:rsidRPr="003140DF">
        <w:rPr>
          <w:spacing w:val="12"/>
          <w:sz w:val="14"/>
          <w:szCs w:val="14"/>
          <w:lang w:val="en-GB"/>
          <w:rPrChange w:id="4839" w:author="schulz" w:date="2016-01-10T18:02:00Z">
            <w:rPr>
              <w:spacing w:val="12"/>
              <w:sz w:val="14"/>
              <w:szCs w:val="14"/>
            </w:rPr>
          </w:rPrChange>
        </w:rPr>
        <w:t xml:space="preserve"> </w:t>
      </w:r>
      <w:r w:rsidRPr="003140DF">
        <w:rPr>
          <w:sz w:val="14"/>
          <w:szCs w:val="14"/>
          <w:lang w:val="en-GB"/>
          <w:rPrChange w:id="4840" w:author="schulz" w:date="2016-01-10T18:02:00Z">
            <w:rPr>
              <w:sz w:val="14"/>
              <w:szCs w:val="14"/>
            </w:rPr>
          </w:rPrChange>
        </w:rPr>
        <w:t>Press,</w:t>
      </w:r>
      <w:r w:rsidRPr="003140DF">
        <w:rPr>
          <w:spacing w:val="21"/>
          <w:w w:val="99"/>
          <w:sz w:val="14"/>
          <w:szCs w:val="14"/>
          <w:lang w:val="en-GB"/>
          <w:rPrChange w:id="4841" w:author="schulz" w:date="2016-01-10T18:02:00Z">
            <w:rPr>
              <w:spacing w:val="21"/>
              <w:w w:val="99"/>
              <w:sz w:val="14"/>
              <w:szCs w:val="14"/>
            </w:rPr>
          </w:rPrChange>
        </w:rPr>
        <w:t xml:space="preserve"> </w:t>
      </w:r>
      <w:r w:rsidRPr="003140DF">
        <w:rPr>
          <w:sz w:val="14"/>
          <w:szCs w:val="14"/>
          <w:lang w:val="en-GB"/>
          <w:rPrChange w:id="4842" w:author="schulz" w:date="2016-01-10T18:02:00Z">
            <w:rPr>
              <w:sz w:val="14"/>
              <w:szCs w:val="14"/>
            </w:rPr>
          </w:rPrChange>
        </w:rPr>
        <w:t>Cambridge,</w:t>
      </w:r>
      <w:r w:rsidRPr="003140DF">
        <w:rPr>
          <w:spacing w:val="-7"/>
          <w:sz w:val="14"/>
          <w:szCs w:val="14"/>
          <w:lang w:val="en-GB"/>
          <w:rPrChange w:id="4843" w:author="schulz" w:date="2016-01-10T18:02:00Z">
            <w:rPr>
              <w:spacing w:val="-7"/>
              <w:sz w:val="14"/>
              <w:szCs w:val="14"/>
            </w:rPr>
          </w:rPrChange>
        </w:rPr>
        <w:t xml:space="preserve"> </w:t>
      </w:r>
      <w:r w:rsidRPr="003140DF">
        <w:rPr>
          <w:sz w:val="14"/>
          <w:szCs w:val="14"/>
          <w:lang w:val="en-GB"/>
          <w:rPrChange w:id="4844" w:author="schulz" w:date="2016-01-10T18:02:00Z">
            <w:rPr>
              <w:sz w:val="14"/>
              <w:szCs w:val="14"/>
            </w:rPr>
          </w:rPrChange>
        </w:rPr>
        <w:t>2</w:t>
      </w:r>
      <w:r w:rsidRPr="003140DF">
        <w:rPr>
          <w:spacing w:val="-7"/>
          <w:sz w:val="14"/>
          <w:szCs w:val="14"/>
          <w:lang w:val="en-GB"/>
          <w:rPrChange w:id="4845" w:author="schulz" w:date="2016-01-10T18:02:00Z">
            <w:rPr>
              <w:spacing w:val="-7"/>
              <w:sz w:val="14"/>
              <w:szCs w:val="14"/>
            </w:rPr>
          </w:rPrChange>
        </w:rPr>
        <w:t xml:space="preserve"> </w:t>
      </w:r>
      <w:proofErr w:type="gramStart"/>
      <w:r w:rsidRPr="003140DF">
        <w:rPr>
          <w:sz w:val="14"/>
          <w:szCs w:val="14"/>
          <w:lang w:val="en-GB"/>
          <w:rPrChange w:id="4846" w:author="schulz" w:date="2016-01-10T18:02:00Z">
            <w:rPr>
              <w:sz w:val="14"/>
              <w:szCs w:val="14"/>
            </w:rPr>
          </w:rPrChange>
        </w:rPr>
        <w:t>edition</w:t>
      </w:r>
      <w:proofErr w:type="gramEnd"/>
      <w:r w:rsidRPr="003140DF">
        <w:rPr>
          <w:sz w:val="14"/>
          <w:szCs w:val="14"/>
          <w:lang w:val="en-GB"/>
          <w:rPrChange w:id="4847" w:author="schulz" w:date="2016-01-10T18:02:00Z">
            <w:rPr>
              <w:sz w:val="14"/>
              <w:szCs w:val="14"/>
            </w:rPr>
          </w:rPrChange>
        </w:rPr>
        <w:t>.</w:t>
      </w:r>
    </w:p>
    <w:p w14:paraId="3BBC40CD"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4848" w:author="schulz" w:date="2016-01-10T18:02:00Z">
            <w:rPr>
              <w:sz w:val="14"/>
              <w:szCs w:val="14"/>
            </w:rPr>
          </w:rPrChange>
        </w:rPr>
      </w:pPr>
      <w:r w:rsidRPr="003140DF">
        <w:rPr>
          <w:sz w:val="14"/>
          <w:szCs w:val="14"/>
          <w:lang w:val="en-GB"/>
          <w:rPrChange w:id="4849" w:author="schulz" w:date="2016-01-10T18:02:00Z">
            <w:rPr>
              <w:sz w:val="14"/>
              <w:szCs w:val="14"/>
            </w:rPr>
          </w:rPrChange>
        </w:rPr>
        <w:t>Cunningham,</w:t>
      </w:r>
      <w:r w:rsidRPr="003140DF">
        <w:rPr>
          <w:spacing w:val="4"/>
          <w:sz w:val="14"/>
          <w:szCs w:val="14"/>
          <w:lang w:val="en-GB"/>
          <w:rPrChange w:id="4850" w:author="schulz" w:date="2016-01-10T18:02:00Z">
            <w:rPr>
              <w:spacing w:val="4"/>
              <w:sz w:val="14"/>
              <w:szCs w:val="14"/>
            </w:rPr>
          </w:rPrChange>
        </w:rPr>
        <w:t xml:space="preserve"> </w:t>
      </w:r>
      <w:r w:rsidRPr="003140DF">
        <w:rPr>
          <w:spacing w:val="-5"/>
          <w:sz w:val="14"/>
          <w:szCs w:val="14"/>
          <w:lang w:val="en-GB"/>
          <w:rPrChange w:id="4851" w:author="schulz" w:date="2016-01-10T18:02:00Z">
            <w:rPr>
              <w:spacing w:val="-5"/>
              <w:sz w:val="14"/>
              <w:szCs w:val="14"/>
            </w:rPr>
          </w:rPrChange>
        </w:rPr>
        <w:t>F.,</w:t>
      </w:r>
      <w:r w:rsidRPr="003140DF">
        <w:rPr>
          <w:spacing w:val="4"/>
          <w:sz w:val="14"/>
          <w:szCs w:val="14"/>
          <w:lang w:val="en-GB"/>
          <w:rPrChange w:id="4852" w:author="schulz" w:date="2016-01-10T18:02:00Z">
            <w:rPr>
              <w:spacing w:val="4"/>
              <w:sz w:val="14"/>
              <w:szCs w:val="14"/>
            </w:rPr>
          </w:rPrChange>
        </w:rPr>
        <w:t xml:space="preserve"> </w:t>
      </w:r>
      <w:proofErr w:type="spellStart"/>
      <w:r w:rsidRPr="003140DF">
        <w:rPr>
          <w:sz w:val="14"/>
          <w:szCs w:val="14"/>
          <w:lang w:val="en-GB"/>
          <w:rPrChange w:id="4853" w:author="schulz" w:date="2016-01-10T18:02:00Z">
            <w:rPr>
              <w:sz w:val="14"/>
              <w:szCs w:val="14"/>
            </w:rPr>
          </w:rPrChange>
        </w:rPr>
        <w:t>Amode</w:t>
      </w:r>
      <w:proofErr w:type="spellEnd"/>
      <w:r w:rsidRPr="003140DF">
        <w:rPr>
          <w:sz w:val="14"/>
          <w:szCs w:val="14"/>
          <w:lang w:val="en-GB"/>
          <w:rPrChange w:id="4854" w:author="schulz" w:date="2016-01-10T18:02:00Z">
            <w:rPr>
              <w:sz w:val="14"/>
              <w:szCs w:val="14"/>
            </w:rPr>
          </w:rPrChange>
        </w:rPr>
        <w:t>,</w:t>
      </w:r>
      <w:r w:rsidRPr="003140DF">
        <w:rPr>
          <w:spacing w:val="4"/>
          <w:sz w:val="14"/>
          <w:szCs w:val="14"/>
          <w:lang w:val="en-GB"/>
          <w:rPrChange w:id="4855" w:author="schulz" w:date="2016-01-10T18:02:00Z">
            <w:rPr>
              <w:spacing w:val="4"/>
              <w:sz w:val="14"/>
              <w:szCs w:val="14"/>
            </w:rPr>
          </w:rPrChange>
        </w:rPr>
        <w:t xml:space="preserve"> </w:t>
      </w:r>
      <w:r w:rsidRPr="003140DF">
        <w:rPr>
          <w:sz w:val="14"/>
          <w:szCs w:val="14"/>
          <w:lang w:val="en-GB"/>
          <w:rPrChange w:id="4856" w:author="schulz" w:date="2016-01-10T18:02:00Z">
            <w:rPr>
              <w:sz w:val="14"/>
              <w:szCs w:val="14"/>
            </w:rPr>
          </w:rPrChange>
        </w:rPr>
        <w:t>M.</w:t>
      </w:r>
      <w:r w:rsidRPr="003140DF">
        <w:rPr>
          <w:spacing w:val="1"/>
          <w:sz w:val="14"/>
          <w:szCs w:val="14"/>
          <w:lang w:val="en-GB"/>
          <w:rPrChange w:id="4857" w:author="schulz" w:date="2016-01-10T18:02:00Z">
            <w:rPr>
              <w:spacing w:val="1"/>
              <w:sz w:val="14"/>
              <w:szCs w:val="14"/>
            </w:rPr>
          </w:rPrChange>
        </w:rPr>
        <w:t xml:space="preserve"> </w:t>
      </w:r>
      <w:r w:rsidRPr="003140DF">
        <w:rPr>
          <w:sz w:val="14"/>
          <w:szCs w:val="14"/>
          <w:lang w:val="en-GB"/>
          <w:rPrChange w:id="4858" w:author="schulz" w:date="2016-01-10T18:02:00Z">
            <w:rPr>
              <w:sz w:val="14"/>
              <w:szCs w:val="14"/>
            </w:rPr>
          </w:rPrChange>
        </w:rPr>
        <w:t>R.,</w:t>
      </w:r>
      <w:r w:rsidRPr="003140DF">
        <w:rPr>
          <w:spacing w:val="4"/>
          <w:sz w:val="14"/>
          <w:szCs w:val="14"/>
          <w:lang w:val="en-GB"/>
          <w:rPrChange w:id="4859" w:author="schulz" w:date="2016-01-10T18:02:00Z">
            <w:rPr>
              <w:spacing w:val="4"/>
              <w:sz w:val="14"/>
              <w:szCs w:val="14"/>
            </w:rPr>
          </w:rPrChange>
        </w:rPr>
        <w:t xml:space="preserve"> </w:t>
      </w:r>
      <w:proofErr w:type="spellStart"/>
      <w:r w:rsidRPr="003140DF">
        <w:rPr>
          <w:sz w:val="14"/>
          <w:szCs w:val="14"/>
          <w:lang w:val="en-GB"/>
          <w:rPrChange w:id="4860" w:author="schulz" w:date="2016-01-10T18:02:00Z">
            <w:rPr>
              <w:sz w:val="14"/>
              <w:szCs w:val="14"/>
            </w:rPr>
          </w:rPrChange>
        </w:rPr>
        <w:t>Barrell</w:t>
      </w:r>
      <w:proofErr w:type="spellEnd"/>
      <w:r w:rsidRPr="003140DF">
        <w:rPr>
          <w:sz w:val="14"/>
          <w:szCs w:val="14"/>
          <w:lang w:val="en-GB"/>
          <w:rPrChange w:id="4861" w:author="schulz" w:date="2016-01-10T18:02:00Z">
            <w:rPr>
              <w:sz w:val="14"/>
              <w:szCs w:val="14"/>
            </w:rPr>
          </w:rPrChange>
        </w:rPr>
        <w:t>,</w:t>
      </w:r>
      <w:r w:rsidRPr="003140DF">
        <w:rPr>
          <w:spacing w:val="4"/>
          <w:sz w:val="14"/>
          <w:szCs w:val="14"/>
          <w:lang w:val="en-GB"/>
          <w:rPrChange w:id="4862" w:author="schulz" w:date="2016-01-10T18:02:00Z">
            <w:rPr>
              <w:spacing w:val="4"/>
              <w:sz w:val="14"/>
              <w:szCs w:val="14"/>
            </w:rPr>
          </w:rPrChange>
        </w:rPr>
        <w:t xml:space="preserve"> </w:t>
      </w:r>
      <w:r w:rsidRPr="003140DF">
        <w:rPr>
          <w:sz w:val="14"/>
          <w:szCs w:val="14"/>
          <w:lang w:val="en-GB"/>
          <w:rPrChange w:id="4863" w:author="schulz" w:date="2016-01-10T18:02:00Z">
            <w:rPr>
              <w:sz w:val="14"/>
              <w:szCs w:val="14"/>
            </w:rPr>
          </w:rPrChange>
        </w:rPr>
        <w:t>D.,</w:t>
      </w:r>
      <w:r w:rsidRPr="003140DF">
        <w:rPr>
          <w:spacing w:val="4"/>
          <w:sz w:val="14"/>
          <w:szCs w:val="14"/>
          <w:lang w:val="en-GB"/>
          <w:rPrChange w:id="4864" w:author="schulz" w:date="2016-01-10T18:02:00Z">
            <w:rPr>
              <w:spacing w:val="4"/>
              <w:sz w:val="14"/>
              <w:szCs w:val="14"/>
            </w:rPr>
          </w:rPrChange>
        </w:rPr>
        <w:t xml:space="preserve"> </w:t>
      </w:r>
      <w:r w:rsidRPr="003140DF">
        <w:rPr>
          <w:i/>
          <w:iCs/>
          <w:sz w:val="14"/>
          <w:szCs w:val="14"/>
          <w:lang w:val="en-GB"/>
          <w:rPrChange w:id="4865" w:author="schulz" w:date="2016-01-10T18:02:00Z">
            <w:rPr>
              <w:i/>
              <w:iCs/>
              <w:sz w:val="14"/>
              <w:szCs w:val="14"/>
            </w:rPr>
          </w:rPrChange>
        </w:rPr>
        <w:t>et</w:t>
      </w:r>
      <w:r w:rsidRPr="003140DF">
        <w:rPr>
          <w:i/>
          <w:iCs/>
          <w:spacing w:val="2"/>
          <w:sz w:val="14"/>
          <w:szCs w:val="14"/>
          <w:lang w:val="en-GB"/>
          <w:rPrChange w:id="4866" w:author="schulz" w:date="2016-01-10T18:02:00Z">
            <w:rPr>
              <w:i/>
              <w:iCs/>
              <w:spacing w:val="2"/>
              <w:sz w:val="14"/>
              <w:szCs w:val="14"/>
            </w:rPr>
          </w:rPrChange>
        </w:rPr>
        <w:t xml:space="preserve"> </w:t>
      </w:r>
      <w:r w:rsidRPr="003140DF">
        <w:rPr>
          <w:i/>
          <w:iCs/>
          <w:sz w:val="14"/>
          <w:szCs w:val="14"/>
          <w:lang w:val="en-GB"/>
          <w:rPrChange w:id="4867" w:author="schulz" w:date="2016-01-10T18:02:00Z">
            <w:rPr>
              <w:i/>
              <w:iCs/>
              <w:sz w:val="14"/>
              <w:szCs w:val="14"/>
            </w:rPr>
          </w:rPrChange>
        </w:rPr>
        <w:t>al.</w:t>
      </w:r>
      <w:r w:rsidRPr="003140DF">
        <w:rPr>
          <w:i/>
          <w:iCs/>
          <w:spacing w:val="1"/>
          <w:sz w:val="14"/>
          <w:szCs w:val="14"/>
          <w:lang w:val="en-GB"/>
          <w:rPrChange w:id="4868" w:author="schulz" w:date="2016-01-10T18:02:00Z">
            <w:rPr>
              <w:i/>
              <w:iCs/>
              <w:spacing w:val="1"/>
              <w:sz w:val="14"/>
              <w:szCs w:val="14"/>
            </w:rPr>
          </w:rPrChange>
        </w:rPr>
        <w:t xml:space="preserve"> </w:t>
      </w:r>
      <w:r w:rsidRPr="003140DF">
        <w:rPr>
          <w:sz w:val="14"/>
          <w:szCs w:val="14"/>
          <w:lang w:val="en-GB"/>
          <w:rPrChange w:id="4869" w:author="schulz" w:date="2016-01-10T18:02:00Z">
            <w:rPr>
              <w:sz w:val="14"/>
              <w:szCs w:val="14"/>
            </w:rPr>
          </w:rPrChange>
        </w:rPr>
        <w:t>(2014).</w:t>
      </w:r>
      <w:r w:rsidRPr="003140DF">
        <w:rPr>
          <w:spacing w:val="20"/>
          <w:sz w:val="14"/>
          <w:szCs w:val="14"/>
          <w:lang w:val="en-GB"/>
          <w:rPrChange w:id="4870" w:author="schulz" w:date="2016-01-10T18:02:00Z">
            <w:rPr>
              <w:spacing w:val="20"/>
              <w:sz w:val="14"/>
              <w:szCs w:val="14"/>
            </w:rPr>
          </w:rPrChange>
        </w:rPr>
        <w:t xml:space="preserve"> </w:t>
      </w:r>
      <w:r w:rsidRPr="003140DF">
        <w:rPr>
          <w:sz w:val="14"/>
          <w:szCs w:val="14"/>
          <w:lang w:val="en-GB"/>
          <w:rPrChange w:id="4871" w:author="schulz" w:date="2016-01-10T18:02:00Z">
            <w:rPr>
              <w:sz w:val="14"/>
              <w:szCs w:val="14"/>
            </w:rPr>
          </w:rPrChange>
        </w:rPr>
        <w:t>Ensembl</w:t>
      </w:r>
      <w:r w:rsidRPr="003140DF">
        <w:rPr>
          <w:spacing w:val="1"/>
          <w:sz w:val="14"/>
          <w:szCs w:val="14"/>
          <w:lang w:val="en-GB"/>
          <w:rPrChange w:id="4872" w:author="schulz" w:date="2016-01-10T18:02:00Z">
            <w:rPr>
              <w:spacing w:val="1"/>
              <w:sz w:val="14"/>
              <w:szCs w:val="14"/>
            </w:rPr>
          </w:rPrChange>
        </w:rPr>
        <w:t xml:space="preserve"> </w:t>
      </w:r>
      <w:r w:rsidRPr="003140DF">
        <w:rPr>
          <w:sz w:val="14"/>
          <w:szCs w:val="14"/>
          <w:lang w:val="en-GB"/>
          <w:rPrChange w:id="4873" w:author="schulz" w:date="2016-01-10T18:02:00Z">
            <w:rPr>
              <w:sz w:val="14"/>
              <w:szCs w:val="14"/>
            </w:rPr>
          </w:rPrChange>
        </w:rPr>
        <w:t>2015.</w:t>
      </w:r>
      <w:r w:rsidRPr="003140DF">
        <w:rPr>
          <w:spacing w:val="20"/>
          <w:sz w:val="14"/>
          <w:szCs w:val="14"/>
          <w:lang w:val="en-GB"/>
          <w:rPrChange w:id="4874" w:author="schulz" w:date="2016-01-10T18:02:00Z">
            <w:rPr>
              <w:spacing w:val="20"/>
              <w:sz w:val="14"/>
              <w:szCs w:val="14"/>
            </w:rPr>
          </w:rPrChange>
        </w:rPr>
        <w:t xml:space="preserve"> </w:t>
      </w:r>
      <w:r w:rsidRPr="003140DF">
        <w:rPr>
          <w:i/>
          <w:iCs/>
          <w:sz w:val="14"/>
          <w:szCs w:val="14"/>
          <w:lang w:val="en-GB"/>
          <w:rPrChange w:id="4875" w:author="schulz" w:date="2016-01-10T18:02:00Z">
            <w:rPr>
              <w:i/>
              <w:iCs/>
              <w:sz w:val="14"/>
              <w:szCs w:val="14"/>
            </w:rPr>
          </w:rPrChange>
        </w:rPr>
        <w:t>Nucleic</w:t>
      </w:r>
      <w:r w:rsidRPr="003140DF">
        <w:rPr>
          <w:i/>
          <w:iCs/>
          <w:spacing w:val="20"/>
          <w:w w:val="99"/>
          <w:sz w:val="14"/>
          <w:szCs w:val="14"/>
          <w:lang w:val="en-GB"/>
          <w:rPrChange w:id="4876" w:author="schulz" w:date="2016-01-10T18:02:00Z">
            <w:rPr>
              <w:i/>
              <w:iCs/>
              <w:spacing w:val="20"/>
              <w:w w:val="99"/>
              <w:sz w:val="14"/>
              <w:szCs w:val="14"/>
            </w:rPr>
          </w:rPrChange>
        </w:rPr>
        <w:t xml:space="preserve"> </w:t>
      </w:r>
      <w:r w:rsidRPr="003140DF">
        <w:rPr>
          <w:i/>
          <w:iCs/>
          <w:sz w:val="14"/>
          <w:szCs w:val="14"/>
          <w:lang w:val="en-GB"/>
          <w:rPrChange w:id="4877" w:author="schulz" w:date="2016-01-10T18:02:00Z">
            <w:rPr>
              <w:i/>
              <w:iCs/>
              <w:sz w:val="14"/>
              <w:szCs w:val="14"/>
            </w:rPr>
          </w:rPrChange>
        </w:rPr>
        <w:t>Acids</w:t>
      </w:r>
      <w:r w:rsidRPr="003140DF">
        <w:rPr>
          <w:i/>
          <w:iCs/>
          <w:spacing w:val="-7"/>
          <w:sz w:val="14"/>
          <w:szCs w:val="14"/>
          <w:lang w:val="en-GB"/>
          <w:rPrChange w:id="4878" w:author="schulz" w:date="2016-01-10T18:02:00Z">
            <w:rPr>
              <w:i/>
              <w:iCs/>
              <w:spacing w:val="-7"/>
              <w:sz w:val="14"/>
              <w:szCs w:val="14"/>
            </w:rPr>
          </w:rPrChange>
        </w:rPr>
        <w:t xml:space="preserve"> </w:t>
      </w:r>
      <w:r w:rsidRPr="003140DF">
        <w:rPr>
          <w:i/>
          <w:iCs/>
          <w:sz w:val="14"/>
          <w:szCs w:val="14"/>
          <w:lang w:val="en-GB"/>
          <w:rPrChange w:id="4879" w:author="schulz" w:date="2016-01-10T18:02:00Z">
            <w:rPr>
              <w:i/>
              <w:iCs/>
              <w:sz w:val="14"/>
              <w:szCs w:val="14"/>
            </w:rPr>
          </w:rPrChange>
        </w:rPr>
        <w:t>Res.</w:t>
      </w:r>
      <w:r w:rsidRPr="003140DF">
        <w:rPr>
          <w:sz w:val="14"/>
          <w:szCs w:val="14"/>
          <w:lang w:val="en-GB"/>
          <w:rPrChange w:id="4880" w:author="schulz" w:date="2016-01-10T18:02:00Z">
            <w:rPr>
              <w:sz w:val="14"/>
              <w:szCs w:val="14"/>
            </w:rPr>
          </w:rPrChange>
        </w:rPr>
        <w:t>,</w:t>
      </w:r>
      <w:r w:rsidRPr="003140DF">
        <w:rPr>
          <w:spacing w:val="-7"/>
          <w:sz w:val="14"/>
          <w:szCs w:val="14"/>
          <w:lang w:val="en-GB"/>
          <w:rPrChange w:id="4881" w:author="schulz" w:date="2016-01-10T18:02:00Z">
            <w:rPr>
              <w:spacing w:val="-7"/>
              <w:sz w:val="14"/>
              <w:szCs w:val="14"/>
            </w:rPr>
          </w:rPrChange>
        </w:rPr>
        <w:t xml:space="preserve"> </w:t>
      </w:r>
      <w:r w:rsidRPr="003140DF">
        <w:rPr>
          <w:b/>
          <w:bCs/>
          <w:sz w:val="14"/>
          <w:szCs w:val="14"/>
          <w:lang w:val="en-GB"/>
          <w:rPrChange w:id="4882" w:author="schulz" w:date="2016-01-10T18:02:00Z">
            <w:rPr>
              <w:b/>
              <w:bCs/>
              <w:sz w:val="14"/>
              <w:szCs w:val="14"/>
            </w:rPr>
          </w:rPrChange>
        </w:rPr>
        <w:t>43</w:t>
      </w:r>
      <w:r w:rsidRPr="003140DF">
        <w:rPr>
          <w:sz w:val="14"/>
          <w:szCs w:val="14"/>
          <w:lang w:val="en-GB"/>
          <w:rPrChange w:id="4883" w:author="schulz" w:date="2016-01-10T18:02:00Z">
            <w:rPr>
              <w:sz w:val="14"/>
              <w:szCs w:val="14"/>
            </w:rPr>
          </w:rPrChange>
        </w:rPr>
        <w:t>(D1),</w:t>
      </w:r>
      <w:r w:rsidRPr="003140DF">
        <w:rPr>
          <w:spacing w:val="-7"/>
          <w:sz w:val="14"/>
          <w:szCs w:val="14"/>
          <w:lang w:val="en-GB"/>
          <w:rPrChange w:id="4884" w:author="schulz" w:date="2016-01-10T18:02:00Z">
            <w:rPr>
              <w:spacing w:val="-7"/>
              <w:sz w:val="14"/>
              <w:szCs w:val="14"/>
            </w:rPr>
          </w:rPrChange>
        </w:rPr>
        <w:t xml:space="preserve"> </w:t>
      </w:r>
      <w:r w:rsidRPr="003140DF">
        <w:rPr>
          <w:sz w:val="14"/>
          <w:szCs w:val="14"/>
          <w:lang w:val="en-GB"/>
          <w:rPrChange w:id="4885" w:author="schulz" w:date="2016-01-10T18:02:00Z">
            <w:rPr>
              <w:sz w:val="14"/>
              <w:szCs w:val="14"/>
            </w:rPr>
          </w:rPrChange>
        </w:rPr>
        <w:t>D662</w:t>
      </w:r>
      <w:r w:rsidRPr="002C029A">
        <w:rPr>
          <w:sz w:val="14"/>
          <w:szCs w:val="14"/>
          <w:lang w:val="en-GB"/>
        </w:rPr>
        <w:t>–</w:t>
      </w:r>
      <w:r w:rsidRPr="003140DF">
        <w:rPr>
          <w:sz w:val="14"/>
          <w:szCs w:val="14"/>
          <w:lang w:val="en-GB"/>
          <w:rPrChange w:id="4886" w:author="schulz" w:date="2016-01-10T18:02:00Z">
            <w:rPr>
              <w:sz w:val="14"/>
              <w:szCs w:val="14"/>
            </w:rPr>
          </w:rPrChange>
        </w:rPr>
        <w:t>D669.</w:t>
      </w:r>
    </w:p>
    <w:p w14:paraId="400ED396"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4887" w:author="schulz" w:date="2016-01-10T18:02:00Z">
            <w:rPr>
              <w:sz w:val="14"/>
              <w:szCs w:val="14"/>
            </w:rPr>
          </w:rPrChange>
        </w:rPr>
      </w:pPr>
      <w:r w:rsidRPr="003140DF">
        <w:rPr>
          <w:spacing w:val="-2"/>
          <w:sz w:val="14"/>
          <w:szCs w:val="14"/>
          <w:lang w:val="en-GB"/>
          <w:rPrChange w:id="4888" w:author="schulz" w:date="2016-01-10T18:02:00Z">
            <w:rPr>
              <w:spacing w:val="-2"/>
              <w:sz w:val="14"/>
              <w:szCs w:val="14"/>
            </w:rPr>
          </w:rPrChange>
        </w:rPr>
        <w:t>Donnelly,</w:t>
      </w:r>
      <w:r w:rsidRPr="003140DF">
        <w:rPr>
          <w:spacing w:val="-4"/>
          <w:sz w:val="14"/>
          <w:szCs w:val="14"/>
          <w:lang w:val="en-GB"/>
          <w:rPrChange w:id="4889" w:author="schulz" w:date="2016-01-10T18:02:00Z">
            <w:rPr>
              <w:spacing w:val="-4"/>
              <w:sz w:val="14"/>
              <w:szCs w:val="14"/>
            </w:rPr>
          </w:rPrChange>
        </w:rPr>
        <w:t xml:space="preserve"> </w:t>
      </w:r>
      <w:r w:rsidRPr="003140DF">
        <w:rPr>
          <w:sz w:val="14"/>
          <w:szCs w:val="14"/>
          <w:lang w:val="en-GB"/>
          <w:rPrChange w:id="4890" w:author="schulz" w:date="2016-01-10T18:02:00Z">
            <w:rPr>
              <w:sz w:val="14"/>
              <w:szCs w:val="14"/>
            </w:rPr>
          </w:rPrChange>
        </w:rPr>
        <w:t>K.</w:t>
      </w:r>
      <w:r w:rsidRPr="003140DF">
        <w:rPr>
          <w:spacing w:val="-3"/>
          <w:sz w:val="14"/>
          <w:szCs w:val="14"/>
          <w:lang w:val="en-GB"/>
          <w:rPrChange w:id="4891" w:author="schulz" w:date="2016-01-10T18:02:00Z">
            <w:rPr>
              <w:spacing w:val="-3"/>
              <w:sz w:val="14"/>
              <w:szCs w:val="14"/>
            </w:rPr>
          </w:rPrChange>
        </w:rPr>
        <w:t xml:space="preserve"> </w:t>
      </w:r>
      <w:r w:rsidRPr="003140DF">
        <w:rPr>
          <w:sz w:val="14"/>
          <w:szCs w:val="14"/>
          <w:lang w:val="en-GB"/>
          <w:rPrChange w:id="4892" w:author="schulz" w:date="2016-01-10T18:02:00Z">
            <w:rPr>
              <w:sz w:val="14"/>
              <w:szCs w:val="14"/>
            </w:rPr>
          </w:rPrChange>
        </w:rPr>
        <w:t>(2006).</w:t>
      </w:r>
      <w:r w:rsidRPr="003140DF">
        <w:rPr>
          <w:spacing w:val="10"/>
          <w:sz w:val="14"/>
          <w:szCs w:val="14"/>
          <w:lang w:val="en-GB"/>
          <w:rPrChange w:id="4893" w:author="schulz" w:date="2016-01-10T18:02:00Z">
            <w:rPr>
              <w:spacing w:val="10"/>
              <w:sz w:val="14"/>
              <w:szCs w:val="14"/>
            </w:rPr>
          </w:rPrChange>
        </w:rPr>
        <w:t xml:space="preserve"> </w:t>
      </w:r>
      <w:r w:rsidRPr="003140DF">
        <w:rPr>
          <w:spacing w:val="-1"/>
          <w:sz w:val="14"/>
          <w:szCs w:val="14"/>
          <w:lang w:val="en-GB"/>
          <w:rPrChange w:id="4894" w:author="schulz" w:date="2016-01-10T18:02:00Z">
            <w:rPr>
              <w:spacing w:val="-1"/>
              <w:sz w:val="14"/>
              <w:szCs w:val="14"/>
            </w:rPr>
          </w:rPrChange>
        </w:rPr>
        <w:t>SNOMED-CT:</w:t>
      </w:r>
      <w:r w:rsidRPr="003140DF">
        <w:rPr>
          <w:spacing w:val="-3"/>
          <w:sz w:val="14"/>
          <w:szCs w:val="14"/>
          <w:lang w:val="en-GB"/>
          <w:rPrChange w:id="4895" w:author="schulz" w:date="2016-01-10T18:02:00Z">
            <w:rPr>
              <w:spacing w:val="-3"/>
              <w:sz w:val="14"/>
              <w:szCs w:val="14"/>
            </w:rPr>
          </w:rPrChange>
        </w:rPr>
        <w:t xml:space="preserve"> </w:t>
      </w:r>
      <w:r w:rsidRPr="003140DF">
        <w:rPr>
          <w:sz w:val="14"/>
          <w:szCs w:val="14"/>
          <w:lang w:val="en-GB"/>
          <w:rPrChange w:id="4896" w:author="schulz" w:date="2016-01-10T18:02:00Z">
            <w:rPr>
              <w:sz w:val="14"/>
              <w:szCs w:val="14"/>
            </w:rPr>
          </w:rPrChange>
        </w:rPr>
        <w:t>The</w:t>
      </w:r>
      <w:r w:rsidRPr="003140DF">
        <w:rPr>
          <w:spacing w:val="-4"/>
          <w:sz w:val="14"/>
          <w:szCs w:val="14"/>
          <w:lang w:val="en-GB"/>
          <w:rPrChange w:id="4897" w:author="schulz" w:date="2016-01-10T18:02:00Z">
            <w:rPr>
              <w:spacing w:val="-4"/>
              <w:sz w:val="14"/>
              <w:szCs w:val="14"/>
            </w:rPr>
          </w:rPrChange>
        </w:rPr>
        <w:t xml:space="preserve"> </w:t>
      </w:r>
      <w:r w:rsidRPr="003140DF">
        <w:rPr>
          <w:spacing w:val="-1"/>
          <w:sz w:val="14"/>
          <w:szCs w:val="14"/>
          <w:lang w:val="en-GB"/>
          <w:rPrChange w:id="4898" w:author="schulz" w:date="2016-01-10T18:02:00Z">
            <w:rPr>
              <w:spacing w:val="-1"/>
              <w:sz w:val="14"/>
              <w:szCs w:val="14"/>
            </w:rPr>
          </w:rPrChange>
        </w:rPr>
        <w:t>advanced</w:t>
      </w:r>
      <w:r w:rsidRPr="003140DF">
        <w:rPr>
          <w:spacing w:val="-3"/>
          <w:sz w:val="14"/>
          <w:szCs w:val="14"/>
          <w:lang w:val="en-GB"/>
          <w:rPrChange w:id="4899" w:author="schulz" w:date="2016-01-10T18:02:00Z">
            <w:rPr>
              <w:spacing w:val="-3"/>
              <w:sz w:val="14"/>
              <w:szCs w:val="14"/>
            </w:rPr>
          </w:rPrChange>
        </w:rPr>
        <w:t xml:space="preserve"> </w:t>
      </w:r>
      <w:r w:rsidRPr="003140DF">
        <w:rPr>
          <w:sz w:val="14"/>
          <w:szCs w:val="14"/>
          <w:lang w:val="en-GB"/>
          <w:rPrChange w:id="4900" w:author="schulz" w:date="2016-01-10T18:02:00Z">
            <w:rPr>
              <w:sz w:val="14"/>
              <w:szCs w:val="14"/>
            </w:rPr>
          </w:rPrChange>
        </w:rPr>
        <w:t>terminology</w:t>
      </w:r>
      <w:r w:rsidRPr="003140DF">
        <w:rPr>
          <w:spacing w:val="-3"/>
          <w:sz w:val="14"/>
          <w:szCs w:val="14"/>
          <w:lang w:val="en-GB"/>
          <w:rPrChange w:id="4901" w:author="schulz" w:date="2016-01-10T18:02:00Z">
            <w:rPr>
              <w:spacing w:val="-3"/>
              <w:sz w:val="14"/>
              <w:szCs w:val="14"/>
            </w:rPr>
          </w:rPrChange>
        </w:rPr>
        <w:t xml:space="preserve"> </w:t>
      </w:r>
      <w:r w:rsidRPr="003140DF">
        <w:rPr>
          <w:sz w:val="14"/>
          <w:szCs w:val="14"/>
          <w:lang w:val="en-GB"/>
          <w:rPrChange w:id="4902" w:author="schulz" w:date="2016-01-10T18:02:00Z">
            <w:rPr>
              <w:sz w:val="14"/>
              <w:szCs w:val="14"/>
            </w:rPr>
          </w:rPrChange>
        </w:rPr>
        <w:t>and</w:t>
      </w:r>
      <w:r w:rsidRPr="003140DF">
        <w:rPr>
          <w:spacing w:val="-3"/>
          <w:sz w:val="14"/>
          <w:szCs w:val="14"/>
          <w:lang w:val="en-GB"/>
          <w:rPrChange w:id="4903" w:author="schulz" w:date="2016-01-10T18:02:00Z">
            <w:rPr>
              <w:spacing w:val="-3"/>
              <w:sz w:val="14"/>
              <w:szCs w:val="14"/>
            </w:rPr>
          </w:rPrChange>
        </w:rPr>
        <w:t xml:space="preserve"> </w:t>
      </w:r>
      <w:r w:rsidRPr="003140DF">
        <w:rPr>
          <w:sz w:val="14"/>
          <w:szCs w:val="14"/>
          <w:lang w:val="en-GB"/>
          <w:rPrChange w:id="4904" w:author="schulz" w:date="2016-01-10T18:02:00Z">
            <w:rPr>
              <w:sz w:val="14"/>
              <w:szCs w:val="14"/>
            </w:rPr>
          </w:rPrChange>
        </w:rPr>
        <w:t>coding</w:t>
      </w:r>
      <w:r w:rsidRPr="003140DF">
        <w:rPr>
          <w:spacing w:val="-3"/>
          <w:sz w:val="14"/>
          <w:szCs w:val="14"/>
          <w:lang w:val="en-GB"/>
          <w:rPrChange w:id="4905" w:author="schulz" w:date="2016-01-10T18:02:00Z">
            <w:rPr>
              <w:spacing w:val="-3"/>
              <w:sz w:val="14"/>
              <w:szCs w:val="14"/>
            </w:rPr>
          </w:rPrChange>
        </w:rPr>
        <w:t xml:space="preserve"> </w:t>
      </w:r>
      <w:r w:rsidRPr="003140DF">
        <w:rPr>
          <w:sz w:val="14"/>
          <w:szCs w:val="14"/>
          <w:lang w:val="en-GB"/>
          <w:rPrChange w:id="4906" w:author="schulz" w:date="2016-01-10T18:02:00Z">
            <w:rPr>
              <w:sz w:val="14"/>
              <w:szCs w:val="14"/>
            </w:rPr>
          </w:rPrChange>
        </w:rPr>
        <w:t>system</w:t>
      </w:r>
      <w:r w:rsidRPr="003140DF">
        <w:rPr>
          <w:spacing w:val="31"/>
          <w:w w:val="99"/>
          <w:sz w:val="14"/>
          <w:szCs w:val="14"/>
          <w:lang w:val="en-GB"/>
          <w:rPrChange w:id="4907" w:author="schulz" w:date="2016-01-10T18:02:00Z">
            <w:rPr>
              <w:spacing w:val="31"/>
              <w:w w:val="99"/>
              <w:sz w:val="14"/>
              <w:szCs w:val="14"/>
            </w:rPr>
          </w:rPrChange>
        </w:rPr>
        <w:t xml:space="preserve"> </w:t>
      </w:r>
      <w:r w:rsidRPr="003140DF">
        <w:rPr>
          <w:sz w:val="14"/>
          <w:szCs w:val="14"/>
          <w:lang w:val="en-GB"/>
          <w:rPrChange w:id="4908" w:author="schulz" w:date="2016-01-10T18:02:00Z">
            <w:rPr>
              <w:sz w:val="14"/>
              <w:szCs w:val="14"/>
            </w:rPr>
          </w:rPrChange>
        </w:rPr>
        <w:t>for</w:t>
      </w:r>
      <w:r w:rsidRPr="003140DF">
        <w:rPr>
          <w:spacing w:val="-5"/>
          <w:sz w:val="14"/>
          <w:szCs w:val="14"/>
          <w:lang w:val="en-GB"/>
          <w:rPrChange w:id="4909" w:author="schulz" w:date="2016-01-10T18:02:00Z">
            <w:rPr>
              <w:spacing w:val="-5"/>
              <w:sz w:val="14"/>
              <w:szCs w:val="14"/>
            </w:rPr>
          </w:rPrChange>
        </w:rPr>
        <w:t xml:space="preserve"> </w:t>
      </w:r>
      <w:r w:rsidRPr="003140DF">
        <w:rPr>
          <w:sz w:val="14"/>
          <w:szCs w:val="14"/>
          <w:lang w:val="en-GB"/>
          <w:rPrChange w:id="4910" w:author="schulz" w:date="2016-01-10T18:02:00Z">
            <w:rPr>
              <w:sz w:val="14"/>
              <w:szCs w:val="14"/>
            </w:rPr>
          </w:rPrChange>
        </w:rPr>
        <w:t>eHealth.</w:t>
      </w:r>
      <w:r w:rsidRPr="003140DF">
        <w:rPr>
          <w:spacing w:val="5"/>
          <w:sz w:val="14"/>
          <w:szCs w:val="14"/>
          <w:lang w:val="en-GB"/>
          <w:rPrChange w:id="4911" w:author="schulz" w:date="2016-01-10T18:02:00Z">
            <w:rPr>
              <w:spacing w:val="5"/>
              <w:sz w:val="14"/>
              <w:szCs w:val="14"/>
            </w:rPr>
          </w:rPrChange>
        </w:rPr>
        <w:t xml:space="preserve"> </w:t>
      </w:r>
      <w:r w:rsidRPr="003140DF">
        <w:rPr>
          <w:i/>
          <w:iCs/>
          <w:sz w:val="14"/>
          <w:szCs w:val="14"/>
          <w:lang w:val="en-GB"/>
          <w:rPrChange w:id="4912" w:author="schulz" w:date="2016-01-10T18:02:00Z">
            <w:rPr>
              <w:i/>
              <w:iCs/>
              <w:sz w:val="14"/>
              <w:szCs w:val="14"/>
            </w:rPr>
          </w:rPrChange>
        </w:rPr>
        <w:t>Stud</w:t>
      </w:r>
      <w:r w:rsidRPr="003140DF">
        <w:rPr>
          <w:i/>
          <w:iCs/>
          <w:spacing w:val="-4"/>
          <w:sz w:val="14"/>
          <w:szCs w:val="14"/>
          <w:lang w:val="en-GB"/>
          <w:rPrChange w:id="4913" w:author="schulz" w:date="2016-01-10T18:02:00Z">
            <w:rPr>
              <w:i/>
              <w:iCs/>
              <w:spacing w:val="-4"/>
              <w:sz w:val="14"/>
              <w:szCs w:val="14"/>
            </w:rPr>
          </w:rPrChange>
        </w:rPr>
        <w:t xml:space="preserve"> </w:t>
      </w:r>
      <w:r w:rsidRPr="003140DF">
        <w:rPr>
          <w:i/>
          <w:iCs/>
          <w:sz w:val="14"/>
          <w:szCs w:val="14"/>
          <w:lang w:val="en-GB"/>
          <w:rPrChange w:id="4914" w:author="schulz" w:date="2016-01-10T18:02:00Z">
            <w:rPr>
              <w:i/>
              <w:iCs/>
              <w:sz w:val="14"/>
              <w:szCs w:val="14"/>
            </w:rPr>
          </w:rPrChange>
        </w:rPr>
        <w:t>Health</w:t>
      </w:r>
      <w:r w:rsidRPr="003140DF">
        <w:rPr>
          <w:i/>
          <w:iCs/>
          <w:spacing w:val="-5"/>
          <w:sz w:val="14"/>
          <w:szCs w:val="14"/>
          <w:lang w:val="en-GB"/>
          <w:rPrChange w:id="4915" w:author="schulz" w:date="2016-01-10T18:02:00Z">
            <w:rPr>
              <w:i/>
              <w:iCs/>
              <w:spacing w:val="-5"/>
              <w:sz w:val="14"/>
              <w:szCs w:val="14"/>
            </w:rPr>
          </w:rPrChange>
        </w:rPr>
        <w:t xml:space="preserve"> </w:t>
      </w:r>
      <w:proofErr w:type="spellStart"/>
      <w:r w:rsidRPr="003140DF">
        <w:rPr>
          <w:i/>
          <w:iCs/>
          <w:spacing w:val="-3"/>
          <w:sz w:val="14"/>
          <w:szCs w:val="14"/>
          <w:lang w:val="en-GB"/>
          <w:rPrChange w:id="4916" w:author="schulz" w:date="2016-01-10T18:02:00Z">
            <w:rPr>
              <w:i/>
              <w:iCs/>
              <w:spacing w:val="-3"/>
              <w:sz w:val="14"/>
              <w:szCs w:val="14"/>
            </w:rPr>
          </w:rPrChange>
        </w:rPr>
        <w:t>Technol</w:t>
      </w:r>
      <w:proofErr w:type="spellEnd"/>
      <w:r w:rsidRPr="003140DF">
        <w:rPr>
          <w:i/>
          <w:iCs/>
          <w:spacing w:val="-5"/>
          <w:sz w:val="14"/>
          <w:szCs w:val="14"/>
          <w:lang w:val="en-GB"/>
          <w:rPrChange w:id="4917" w:author="schulz" w:date="2016-01-10T18:02:00Z">
            <w:rPr>
              <w:i/>
              <w:iCs/>
              <w:spacing w:val="-5"/>
              <w:sz w:val="14"/>
              <w:szCs w:val="14"/>
            </w:rPr>
          </w:rPrChange>
        </w:rPr>
        <w:t xml:space="preserve"> </w:t>
      </w:r>
      <w:r w:rsidRPr="003140DF">
        <w:rPr>
          <w:i/>
          <w:iCs/>
          <w:sz w:val="14"/>
          <w:szCs w:val="14"/>
          <w:lang w:val="en-GB"/>
          <w:rPrChange w:id="4918" w:author="schulz" w:date="2016-01-10T18:02:00Z">
            <w:rPr>
              <w:i/>
              <w:iCs/>
              <w:sz w:val="14"/>
              <w:szCs w:val="14"/>
            </w:rPr>
          </w:rPrChange>
        </w:rPr>
        <w:t>Inform</w:t>
      </w:r>
      <w:r w:rsidRPr="003140DF">
        <w:rPr>
          <w:sz w:val="14"/>
          <w:szCs w:val="14"/>
          <w:lang w:val="en-GB"/>
          <w:rPrChange w:id="4919" w:author="schulz" w:date="2016-01-10T18:02:00Z">
            <w:rPr>
              <w:sz w:val="14"/>
              <w:szCs w:val="14"/>
            </w:rPr>
          </w:rPrChange>
        </w:rPr>
        <w:t>,</w:t>
      </w:r>
      <w:r w:rsidRPr="003140DF">
        <w:rPr>
          <w:spacing w:val="-5"/>
          <w:sz w:val="14"/>
          <w:szCs w:val="14"/>
          <w:lang w:val="en-GB"/>
          <w:rPrChange w:id="4920" w:author="schulz" w:date="2016-01-10T18:02:00Z">
            <w:rPr>
              <w:spacing w:val="-5"/>
              <w:sz w:val="14"/>
              <w:szCs w:val="14"/>
            </w:rPr>
          </w:rPrChange>
        </w:rPr>
        <w:t xml:space="preserve"> </w:t>
      </w:r>
      <w:r w:rsidRPr="003140DF">
        <w:rPr>
          <w:b/>
          <w:bCs/>
          <w:sz w:val="14"/>
          <w:szCs w:val="14"/>
          <w:lang w:val="en-GB"/>
          <w:rPrChange w:id="4921" w:author="schulz" w:date="2016-01-10T18:02:00Z">
            <w:rPr>
              <w:b/>
              <w:bCs/>
              <w:sz w:val="14"/>
              <w:szCs w:val="14"/>
            </w:rPr>
          </w:rPrChange>
        </w:rPr>
        <w:t>121</w:t>
      </w:r>
      <w:r w:rsidRPr="003140DF">
        <w:rPr>
          <w:sz w:val="14"/>
          <w:szCs w:val="14"/>
          <w:lang w:val="en-GB"/>
          <w:rPrChange w:id="4922" w:author="schulz" w:date="2016-01-10T18:02:00Z">
            <w:rPr>
              <w:sz w:val="14"/>
              <w:szCs w:val="14"/>
            </w:rPr>
          </w:rPrChange>
        </w:rPr>
        <w:t>,</w:t>
      </w:r>
      <w:r w:rsidRPr="003140DF">
        <w:rPr>
          <w:spacing w:val="-5"/>
          <w:sz w:val="14"/>
          <w:szCs w:val="14"/>
          <w:lang w:val="en-GB"/>
          <w:rPrChange w:id="4923" w:author="schulz" w:date="2016-01-10T18:02:00Z">
            <w:rPr>
              <w:spacing w:val="-5"/>
              <w:sz w:val="14"/>
              <w:szCs w:val="14"/>
            </w:rPr>
          </w:rPrChange>
        </w:rPr>
        <w:t xml:space="preserve"> </w:t>
      </w:r>
      <w:r w:rsidRPr="003140DF">
        <w:rPr>
          <w:sz w:val="14"/>
          <w:szCs w:val="14"/>
          <w:lang w:val="en-GB"/>
          <w:rPrChange w:id="4924" w:author="schulz" w:date="2016-01-10T18:02:00Z">
            <w:rPr>
              <w:sz w:val="14"/>
              <w:szCs w:val="14"/>
            </w:rPr>
          </w:rPrChange>
        </w:rPr>
        <w:t>279</w:t>
      </w:r>
      <w:r w:rsidRPr="002C029A">
        <w:rPr>
          <w:sz w:val="14"/>
          <w:szCs w:val="14"/>
          <w:lang w:val="en-GB"/>
        </w:rPr>
        <w:t>–</w:t>
      </w:r>
      <w:r w:rsidRPr="003140DF">
        <w:rPr>
          <w:sz w:val="14"/>
          <w:szCs w:val="14"/>
          <w:lang w:val="en-GB"/>
          <w:rPrChange w:id="4925" w:author="schulz" w:date="2016-01-10T18:02:00Z">
            <w:rPr>
              <w:sz w:val="14"/>
              <w:szCs w:val="14"/>
            </w:rPr>
          </w:rPrChange>
        </w:rPr>
        <w:t>90.</w:t>
      </w:r>
    </w:p>
    <w:p w14:paraId="13D7F68A" w14:textId="77777777" w:rsidR="00F20945" w:rsidRPr="009C2121" w:rsidRDefault="00F20945">
      <w:pPr>
        <w:pStyle w:val="Corpodetexto"/>
        <w:kinsoku w:val="0"/>
        <w:overflowPunct w:val="0"/>
        <w:spacing w:before="0" w:line="267" w:lineRule="auto"/>
        <w:ind w:right="2105"/>
        <w:jc w:val="right"/>
        <w:rPr>
          <w:sz w:val="14"/>
          <w:szCs w:val="14"/>
          <w:lang w:val="pt-BR"/>
          <w:rPrChange w:id="4926" w:author="Filipe Santana" w:date="2016-01-11T08:25:00Z">
            <w:rPr>
              <w:sz w:val="14"/>
              <w:szCs w:val="14"/>
            </w:rPr>
          </w:rPrChange>
        </w:rPr>
      </w:pPr>
      <w:proofErr w:type="spellStart"/>
      <w:r w:rsidRPr="003140DF">
        <w:rPr>
          <w:spacing w:val="-1"/>
          <w:sz w:val="14"/>
          <w:szCs w:val="14"/>
          <w:lang w:val="en-GB"/>
          <w:rPrChange w:id="4927" w:author="schulz" w:date="2016-01-10T18:02:00Z">
            <w:rPr>
              <w:spacing w:val="-1"/>
              <w:sz w:val="14"/>
              <w:szCs w:val="14"/>
            </w:rPr>
          </w:rPrChange>
        </w:rPr>
        <w:t>Fanizzi</w:t>
      </w:r>
      <w:proofErr w:type="spellEnd"/>
      <w:r w:rsidRPr="003140DF">
        <w:rPr>
          <w:spacing w:val="-1"/>
          <w:sz w:val="14"/>
          <w:szCs w:val="14"/>
          <w:lang w:val="en-GB"/>
          <w:rPrChange w:id="4928" w:author="schulz" w:date="2016-01-10T18:02:00Z">
            <w:rPr>
              <w:spacing w:val="-1"/>
              <w:sz w:val="14"/>
              <w:szCs w:val="14"/>
            </w:rPr>
          </w:rPrChange>
        </w:rPr>
        <w:t>,</w:t>
      </w:r>
      <w:r w:rsidRPr="003140DF">
        <w:rPr>
          <w:spacing w:val="31"/>
          <w:sz w:val="14"/>
          <w:szCs w:val="14"/>
          <w:lang w:val="en-GB"/>
          <w:rPrChange w:id="4929" w:author="schulz" w:date="2016-01-10T18:02:00Z">
            <w:rPr>
              <w:spacing w:val="31"/>
              <w:sz w:val="14"/>
              <w:szCs w:val="14"/>
            </w:rPr>
          </w:rPrChange>
        </w:rPr>
        <w:t xml:space="preserve"> </w:t>
      </w:r>
      <w:r w:rsidRPr="003140DF">
        <w:rPr>
          <w:sz w:val="14"/>
          <w:szCs w:val="14"/>
          <w:lang w:val="en-GB"/>
          <w:rPrChange w:id="4930" w:author="schulz" w:date="2016-01-10T18:02:00Z">
            <w:rPr>
              <w:sz w:val="14"/>
              <w:szCs w:val="14"/>
            </w:rPr>
          </w:rPrChange>
        </w:rPr>
        <w:t>N.,</w:t>
      </w:r>
      <w:r w:rsidRPr="003140DF">
        <w:rPr>
          <w:spacing w:val="31"/>
          <w:sz w:val="14"/>
          <w:szCs w:val="14"/>
          <w:lang w:val="en-GB"/>
          <w:rPrChange w:id="4931" w:author="schulz" w:date="2016-01-10T18:02:00Z">
            <w:rPr>
              <w:spacing w:val="31"/>
              <w:sz w:val="14"/>
              <w:szCs w:val="14"/>
            </w:rPr>
          </w:rPrChange>
        </w:rPr>
        <w:t xml:space="preserve"> </w:t>
      </w:r>
      <w:r w:rsidRPr="003140DF">
        <w:rPr>
          <w:sz w:val="14"/>
          <w:szCs w:val="14"/>
          <w:lang w:val="en-GB"/>
          <w:rPrChange w:id="4932" w:author="schulz" w:date="2016-01-10T18:02:00Z">
            <w:rPr>
              <w:sz w:val="14"/>
              <w:szCs w:val="14"/>
            </w:rPr>
          </w:rPrChange>
        </w:rPr>
        <w:t>Amato,</w:t>
      </w:r>
      <w:r w:rsidRPr="003140DF">
        <w:rPr>
          <w:spacing w:val="31"/>
          <w:sz w:val="14"/>
          <w:szCs w:val="14"/>
          <w:lang w:val="en-GB"/>
          <w:rPrChange w:id="4933" w:author="schulz" w:date="2016-01-10T18:02:00Z">
            <w:rPr>
              <w:spacing w:val="31"/>
              <w:sz w:val="14"/>
              <w:szCs w:val="14"/>
            </w:rPr>
          </w:rPrChange>
        </w:rPr>
        <w:t xml:space="preserve"> </w:t>
      </w:r>
      <w:r w:rsidRPr="003140DF">
        <w:rPr>
          <w:sz w:val="14"/>
          <w:szCs w:val="14"/>
          <w:lang w:val="en-GB"/>
          <w:rPrChange w:id="4934" w:author="schulz" w:date="2016-01-10T18:02:00Z">
            <w:rPr>
              <w:sz w:val="14"/>
              <w:szCs w:val="14"/>
            </w:rPr>
          </w:rPrChange>
        </w:rPr>
        <w:t>C.,</w:t>
      </w:r>
      <w:r w:rsidRPr="003140DF">
        <w:rPr>
          <w:spacing w:val="31"/>
          <w:sz w:val="14"/>
          <w:szCs w:val="14"/>
          <w:lang w:val="en-GB"/>
          <w:rPrChange w:id="4935" w:author="schulz" w:date="2016-01-10T18:02:00Z">
            <w:rPr>
              <w:spacing w:val="31"/>
              <w:sz w:val="14"/>
              <w:szCs w:val="14"/>
            </w:rPr>
          </w:rPrChange>
        </w:rPr>
        <w:t xml:space="preserve"> </w:t>
      </w:r>
      <w:r w:rsidRPr="003140DF">
        <w:rPr>
          <w:sz w:val="14"/>
          <w:szCs w:val="14"/>
          <w:lang w:val="en-GB"/>
          <w:rPrChange w:id="4936" w:author="schulz" w:date="2016-01-10T18:02:00Z">
            <w:rPr>
              <w:sz w:val="14"/>
              <w:szCs w:val="14"/>
            </w:rPr>
          </w:rPrChange>
        </w:rPr>
        <w:t>and</w:t>
      </w:r>
      <w:r w:rsidRPr="003140DF">
        <w:rPr>
          <w:spacing w:val="20"/>
          <w:sz w:val="14"/>
          <w:szCs w:val="14"/>
          <w:lang w:val="en-GB"/>
          <w:rPrChange w:id="4937" w:author="schulz" w:date="2016-01-10T18:02:00Z">
            <w:rPr>
              <w:spacing w:val="20"/>
              <w:sz w:val="14"/>
              <w:szCs w:val="14"/>
            </w:rPr>
          </w:rPrChange>
        </w:rPr>
        <w:t xml:space="preserve"> </w:t>
      </w:r>
      <w:r w:rsidRPr="003140DF">
        <w:rPr>
          <w:sz w:val="14"/>
          <w:szCs w:val="14"/>
          <w:lang w:val="en-GB"/>
          <w:rPrChange w:id="4938" w:author="schulz" w:date="2016-01-10T18:02:00Z">
            <w:rPr>
              <w:sz w:val="14"/>
              <w:szCs w:val="14"/>
            </w:rPr>
          </w:rPrChange>
        </w:rPr>
        <w:t>Esposito,</w:t>
      </w:r>
      <w:r w:rsidRPr="003140DF">
        <w:rPr>
          <w:spacing w:val="31"/>
          <w:sz w:val="14"/>
          <w:szCs w:val="14"/>
          <w:lang w:val="en-GB"/>
          <w:rPrChange w:id="4939" w:author="schulz" w:date="2016-01-10T18:02:00Z">
            <w:rPr>
              <w:spacing w:val="31"/>
              <w:sz w:val="14"/>
              <w:szCs w:val="14"/>
            </w:rPr>
          </w:rPrChange>
        </w:rPr>
        <w:t xml:space="preserve"> </w:t>
      </w:r>
      <w:r w:rsidRPr="003140DF">
        <w:rPr>
          <w:spacing w:val="-7"/>
          <w:sz w:val="14"/>
          <w:szCs w:val="14"/>
          <w:lang w:val="en-GB"/>
          <w:rPrChange w:id="4940" w:author="schulz" w:date="2016-01-10T18:02:00Z">
            <w:rPr>
              <w:spacing w:val="-7"/>
              <w:sz w:val="14"/>
              <w:szCs w:val="14"/>
            </w:rPr>
          </w:rPrChange>
        </w:rPr>
        <w:t>F.</w:t>
      </w:r>
      <w:r w:rsidRPr="003140DF">
        <w:rPr>
          <w:spacing w:val="20"/>
          <w:sz w:val="14"/>
          <w:szCs w:val="14"/>
          <w:lang w:val="en-GB"/>
          <w:rPrChange w:id="4941" w:author="schulz" w:date="2016-01-10T18:02:00Z">
            <w:rPr>
              <w:spacing w:val="20"/>
              <w:sz w:val="14"/>
              <w:szCs w:val="14"/>
            </w:rPr>
          </w:rPrChange>
        </w:rPr>
        <w:t xml:space="preserve"> </w:t>
      </w:r>
      <w:r w:rsidRPr="003140DF">
        <w:rPr>
          <w:sz w:val="14"/>
          <w:szCs w:val="14"/>
          <w:lang w:val="en-GB"/>
          <w:rPrChange w:id="4942" w:author="schulz" w:date="2016-01-10T18:02:00Z">
            <w:rPr>
              <w:sz w:val="14"/>
              <w:szCs w:val="14"/>
            </w:rPr>
          </w:rPrChange>
        </w:rPr>
        <w:t xml:space="preserve">(2008). </w:t>
      </w:r>
      <w:r w:rsidRPr="003140DF">
        <w:rPr>
          <w:spacing w:val="33"/>
          <w:sz w:val="14"/>
          <w:szCs w:val="14"/>
          <w:lang w:val="en-GB"/>
          <w:rPrChange w:id="4943" w:author="schulz" w:date="2016-01-10T18:02:00Z">
            <w:rPr>
              <w:spacing w:val="33"/>
              <w:sz w:val="14"/>
              <w:szCs w:val="14"/>
            </w:rPr>
          </w:rPrChange>
        </w:rPr>
        <w:t xml:space="preserve"> </w:t>
      </w:r>
      <w:r w:rsidRPr="003140DF">
        <w:rPr>
          <w:sz w:val="14"/>
          <w:szCs w:val="14"/>
          <w:lang w:val="en-GB"/>
          <w:rPrChange w:id="4944" w:author="schulz" w:date="2016-01-10T18:02:00Z">
            <w:rPr>
              <w:sz w:val="14"/>
              <w:szCs w:val="14"/>
            </w:rPr>
          </w:rPrChange>
        </w:rPr>
        <w:t>DL-FOIL:</w:t>
      </w:r>
      <w:r w:rsidRPr="003140DF">
        <w:rPr>
          <w:spacing w:val="20"/>
          <w:sz w:val="14"/>
          <w:szCs w:val="14"/>
          <w:lang w:val="en-GB"/>
          <w:rPrChange w:id="4945" w:author="schulz" w:date="2016-01-10T18:02:00Z">
            <w:rPr>
              <w:spacing w:val="20"/>
              <w:sz w:val="14"/>
              <w:szCs w:val="14"/>
            </w:rPr>
          </w:rPrChange>
        </w:rPr>
        <w:t xml:space="preserve"> </w:t>
      </w:r>
      <w:r w:rsidRPr="003140DF">
        <w:rPr>
          <w:sz w:val="14"/>
          <w:szCs w:val="14"/>
          <w:lang w:val="en-GB"/>
          <w:rPrChange w:id="4946" w:author="schulz" w:date="2016-01-10T18:02:00Z">
            <w:rPr>
              <w:sz w:val="14"/>
              <w:szCs w:val="14"/>
            </w:rPr>
          </w:rPrChange>
        </w:rPr>
        <w:t>Concept</w:t>
      </w:r>
      <w:r w:rsidRPr="003140DF">
        <w:rPr>
          <w:spacing w:val="20"/>
          <w:sz w:val="14"/>
          <w:szCs w:val="14"/>
          <w:lang w:val="en-GB"/>
          <w:rPrChange w:id="4947" w:author="schulz" w:date="2016-01-10T18:02:00Z">
            <w:rPr>
              <w:spacing w:val="20"/>
              <w:sz w:val="14"/>
              <w:szCs w:val="14"/>
            </w:rPr>
          </w:rPrChange>
        </w:rPr>
        <w:t xml:space="preserve"> </w:t>
      </w:r>
      <w:r w:rsidRPr="003140DF">
        <w:rPr>
          <w:sz w:val="14"/>
          <w:szCs w:val="14"/>
          <w:lang w:val="en-GB"/>
          <w:rPrChange w:id="4948" w:author="schulz" w:date="2016-01-10T18:02:00Z">
            <w:rPr>
              <w:sz w:val="14"/>
              <w:szCs w:val="14"/>
            </w:rPr>
          </w:rPrChange>
        </w:rPr>
        <w:t>Learning</w:t>
      </w:r>
      <w:r w:rsidRPr="003140DF">
        <w:rPr>
          <w:spacing w:val="25"/>
          <w:w w:val="99"/>
          <w:sz w:val="14"/>
          <w:szCs w:val="14"/>
          <w:lang w:val="en-GB"/>
          <w:rPrChange w:id="4949" w:author="schulz" w:date="2016-01-10T18:02:00Z">
            <w:rPr>
              <w:spacing w:val="25"/>
              <w:w w:val="99"/>
              <w:sz w:val="14"/>
              <w:szCs w:val="14"/>
            </w:rPr>
          </w:rPrChange>
        </w:rPr>
        <w:t xml:space="preserve"> </w:t>
      </w:r>
      <w:r w:rsidRPr="003140DF">
        <w:rPr>
          <w:sz w:val="14"/>
          <w:szCs w:val="14"/>
          <w:lang w:val="en-GB"/>
          <w:rPrChange w:id="4950" w:author="schulz" w:date="2016-01-10T18:02:00Z">
            <w:rPr>
              <w:sz w:val="14"/>
              <w:szCs w:val="14"/>
            </w:rPr>
          </w:rPrChange>
        </w:rPr>
        <w:t>in</w:t>
      </w:r>
      <w:r w:rsidRPr="003140DF">
        <w:rPr>
          <w:spacing w:val="7"/>
          <w:sz w:val="14"/>
          <w:szCs w:val="14"/>
          <w:lang w:val="en-GB"/>
          <w:rPrChange w:id="4951" w:author="schulz" w:date="2016-01-10T18:02:00Z">
            <w:rPr>
              <w:spacing w:val="7"/>
              <w:sz w:val="14"/>
              <w:szCs w:val="14"/>
            </w:rPr>
          </w:rPrChange>
        </w:rPr>
        <w:t xml:space="preserve"> </w:t>
      </w:r>
      <w:r w:rsidRPr="003140DF">
        <w:rPr>
          <w:sz w:val="14"/>
          <w:szCs w:val="14"/>
          <w:lang w:val="en-GB"/>
          <w:rPrChange w:id="4952" w:author="schulz" w:date="2016-01-10T18:02:00Z">
            <w:rPr>
              <w:sz w:val="14"/>
              <w:szCs w:val="14"/>
            </w:rPr>
          </w:rPrChange>
        </w:rPr>
        <w:t>Description</w:t>
      </w:r>
      <w:r w:rsidRPr="003140DF">
        <w:rPr>
          <w:spacing w:val="8"/>
          <w:sz w:val="14"/>
          <w:szCs w:val="14"/>
          <w:lang w:val="en-GB"/>
          <w:rPrChange w:id="4953" w:author="schulz" w:date="2016-01-10T18:02:00Z">
            <w:rPr>
              <w:spacing w:val="8"/>
              <w:sz w:val="14"/>
              <w:szCs w:val="14"/>
            </w:rPr>
          </w:rPrChange>
        </w:rPr>
        <w:t xml:space="preserve"> </w:t>
      </w:r>
      <w:r w:rsidRPr="003140DF">
        <w:rPr>
          <w:sz w:val="14"/>
          <w:szCs w:val="14"/>
          <w:lang w:val="en-GB"/>
          <w:rPrChange w:id="4954" w:author="schulz" w:date="2016-01-10T18:02:00Z">
            <w:rPr>
              <w:sz w:val="14"/>
              <w:szCs w:val="14"/>
            </w:rPr>
          </w:rPrChange>
        </w:rPr>
        <w:t xml:space="preserve">Logics. </w:t>
      </w:r>
      <w:r w:rsidRPr="003140DF">
        <w:rPr>
          <w:spacing w:val="1"/>
          <w:sz w:val="14"/>
          <w:szCs w:val="14"/>
          <w:lang w:val="en-GB"/>
          <w:rPrChange w:id="4955" w:author="schulz" w:date="2016-01-10T18:02:00Z">
            <w:rPr>
              <w:spacing w:val="1"/>
              <w:sz w:val="14"/>
              <w:szCs w:val="14"/>
            </w:rPr>
          </w:rPrChange>
        </w:rPr>
        <w:t xml:space="preserve"> </w:t>
      </w:r>
      <w:r w:rsidRPr="003140DF">
        <w:rPr>
          <w:i/>
          <w:iCs/>
          <w:sz w:val="14"/>
          <w:szCs w:val="14"/>
          <w:lang w:val="en-GB"/>
          <w:rPrChange w:id="4956" w:author="schulz" w:date="2016-01-10T18:02:00Z">
            <w:rPr>
              <w:i/>
              <w:iCs/>
              <w:sz w:val="14"/>
              <w:szCs w:val="14"/>
            </w:rPr>
          </w:rPrChange>
        </w:rPr>
        <w:t>LNCS</w:t>
      </w:r>
      <w:r w:rsidRPr="003140DF">
        <w:rPr>
          <w:i/>
          <w:iCs/>
          <w:spacing w:val="8"/>
          <w:sz w:val="14"/>
          <w:szCs w:val="14"/>
          <w:lang w:val="en-GB"/>
          <w:rPrChange w:id="4957" w:author="schulz" w:date="2016-01-10T18:02:00Z">
            <w:rPr>
              <w:i/>
              <w:iCs/>
              <w:spacing w:val="8"/>
              <w:sz w:val="14"/>
              <w:szCs w:val="14"/>
            </w:rPr>
          </w:rPrChange>
        </w:rPr>
        <w:t xml:space="preserve"> </w:t>
      </w:r>
      <w:r w:rsidRPr="003140DF">
        <w:rPr>
          <w:i/>
          <w:iCs/>
          <w:sz w:val="14"/>
          <w:szCs w:val="14"/>
          <w:lang w:val="en-GB"/>
          <w:rPrChange w:id="4958" w:author="schulz" w:date="2016-01-10T18:02:00Z">
            <w:rPr>
              <w:i/>
              <w:iCs/>
              <w:sz w:val="14"/>
              <w:szCs w:val="14"/>
            </w:rPr>
          </w:rPrChange>
        </w:rPr>
        <w:t>5194</w:t>
      </w:r>
      <w:r w:rsidRPr="003140DF">
        <w:rPr>
          <w:sz w:val="14"/>
          <w:szCs w:val="14"/>
          <w:lang w:val="en-GB"/>
          <w:rPrChange w:id="4959" w:author="schulz" w:date="2016-01-10T18:02:00Z">
            <w:rPr>
              <w:sz w:val="14"/>
              <w:szCs w:val="14"/>
            </w:rPr>
          </w:rPrChange>
        </w:rPr>
        <w:t>,</w:t>
      </w:r>
      <w:r w:rsidRPr="003140DF">
        <w:rPr>
          <w:spacing w:val="13"/>
          <w:sz w:val="14"/>
          <w:szCs w:val="14"/>
          <w:lang w:val="en-GB"/>
          <w:rPrChange w:id="4960" w:author="schulz" w:date="2016-01-10T18:02:00Z">
            <w:rPr>
              <w:spacing w:val="13"/>
              <w:sz w:val="14"/>
              <w:szCs w:val="14"/>
            </w:rPr>
          </w:rPrChange>
        </w:rPr>
        <w:t xml:space="preserve"> </w:t>
      </w:r>
      <w:r w:rsidRPr="003140DF">
        <w:rPr>
          <w:b/>
          <w:bCs/>
          <w:sz w:val="14"/>
          <w:szCs w:val="14"/>
          <w:lang w:val="en-GB"/>
          <w:rPrChange w:id="4961" w:author="schulz" w:date="2016-01-10T18:02:00Z">
            <w:rPr>
              <w:b/>
              <w:bCs/>
              <w:sz w:val="14"/>
              <w:szCs w:val="14"/>
            </w:rPr>
          </w:rPrChange>
        </w:rPr>
        <w:t>5194</w:t>
      </w:r>
      <w:r w:rsidRPr="003140DF">
        <w:rPr>
          <w:sz w:val="14"/>
          <w:szCs w:val="14"/>
          <w:lang w:val="en-GB"/>
          <w:rPrChange w:id="4962" w:author="schulz" w:date="2016-01-10T18:02:00Z">
            <w:rPr>
              <w:sz w:val="14"/>
              <w:szCs w:val="14"/>
            </w:rPr>
          </w:rPrChange>
        </w:rPr>
        <w:t>(Proceedings</w:t>
      </w:r>
      <w:r w:rsidRPr="003140DF">
        <w:rPr>
          <w:spacing w:val="8"/>
          <w:sz w:val="14"/>
          <w:szCs w:val="14"/>
          <w:lang w:val="en-GB"/>
          <w:rPrChange w:id="4963" w:author="schulz" w:date="2016-01-10T18:02:00Z">
            <w:rPr>
              <w:spacing w:val="8"/>
              <w:sz w:val="14"/>
              <w:szCs w:val="14"/>
            </w:rPr>
          </w:rPrChange>
        </w:rPr>
        <w:t xml:space="preserve"> </w:t>
      </w:r>
      <w:r w:rsidRPr="003140DF">
        <w:rPr>
          <w:sz w:val="14"/>
          <w:szCs w:val="14"/>
          <w:lang w:val="en-GB"/>
          <w:rPrChange w:id="4964" w:author="schulz" w:date="2016-01-10T18:02:00Z">
            <w:rPr>
              <w:sz w:val="14"/>
              <w:szCs w:val="14"/>
            </w:rPr>
          </w:rPrChange>
        </w:rPr>
        <w:t>of</w:t>
      </w:r>
      <w:r w:rsidRPr="003140DF">
        <w:rPr>
          <w:spacing w:val="8"/>
          <w:sz w:val="14"/>
          <w:szCs w:val="14"/>
          <w:lang w:val="en-GB"/>
          <w:rPrChange w:id="4965" w:author="schulz" w:date="2016-01-10T18:02:00Z">
            <w:rPr>
              <w:spacing w:val="8"/>
              <w:sz w:val="14"/>
              <w:szCs w:val="14"/>
            </w:rPr>
          </w:rPrChange>
        </w:rPr>
        <w:t xml:space="preserve"> </w:t>
      </w:r>
      <w:r w:rsidRPr="003140DF">
        <w:rPr>
          <w:sz w:val="14"/>
          <w:szCs w:val="14"/>
          <w:lang w:val="en-GB"/>
          <w:rPrChange w:id="4966" w:author="schulz" w:date="2016-01-10T18:02:00Z">
            <w:rPr>
              <w:sz w:val="14"/>
              <w:szCs w:val="14"/>
            </w:rPr>
          </w:rPrChange>
        </w:rPr>
        <w:t>the</w:t>
      </w:r>
      <w:r w:rsidRPr="003140DF">
        <w:rPr>
          <w:spacing w:val="8"/>
          <w:sz w:val="14"/>
          <w:szCs w:val="14"/>
          <w:lang w:val="en-GB"/>
          <w:rPrChange w:id="4967" w:author="schulz" w:date="2016-01-10T18:02:00Z">
            <w:rPr>
              <w:spacing w:val="8"/>
              <w:sz w:val="14"/>
              <w:szCs w:val="14"/>
            </w:rPr>
          </w:rPrChange>
        </w:rPr>
        <w:t xml:space="preserve"> </w:t>
      </w:r>
      <w:r w:rsidRPr="003140DF">
        <w:rPr>
          <w:sz w:val="14"/>
          <w:szCs w:val="14"/>
          <w:lang w:val="en-GB"/>
          <w:rPrChange w:id="4968" w:author="schulz" w:date="2016-01-10T18:02:00Z">
            <w:rPr>
              <w:sz w:val="14"/>
              <w:szCs w:val="14"/>
            </w:rPr>
          </w:rPrChange>
        </w:rPr>
        <w:t>18th</w:t>
      </w:r>
      <w:r w:rsidRPr="003140DF">
        <w:rPr>
          <w:spacing w:val="8"/>
          <w:sz w:val="14"/>
          <w:szCs w:val="14"/>
          <w:lang w:val="en-GB"/>
          <w:rPrChange w:id="4969" w:author="schulz" w:date="2016-01-10T18:02:00Z">
            <w:rPr>
              <w:spacing w:val="8"/>
              <w:sz w:val="14"/>
              <w:szCs w:val="14"/>
            </w:rPr>
          </w:rPrChange>
        </w:rPr>
        <w:t xml:space="preserve"> </w:t>
      </w:r>
      <w:r w:rsidRPr="003140DF">
        <w:rPr>
          <w:sz w:val="14"/>
          <w:szCs w:val="14"/>
          <w:lang w:val="en-GB"/>
          <w:rPrChange w:id="4970" w:author="schulz" w:date="2016-01-10T18:02:00Z">
            <w:rPr>
              <w:sz w:val="14"/>
              <w:szCs w:val="14"/>
            </w:rPr>
          </w:rPrChange>
        </w:rPr>
        <w:t>International</w:t>
      </w:r>
      <w:r w:rsidRPr="003140DF">
        <w:rPr>
          <w:spacing w:val="21"/>
          <w:w w:val="99"/>
          <w:sz w:val="14"/>
          <w:szCs w:val="14"/>
          <w:lang w:val="en-GB"/>
          <w:rPrChange w:id="4971" w:author="schulz" w:date="2016-01-10T18:02:00Z">
            <w:rPr>
              <w:spacing w:val="21"/>
              <w:w w:val="99"/>
              <w:sz w:val="14"/>
              <w:szCs w:val="14"/>
            </w:rPr>
          </w:rPrChange>
        </w:rPr>
        <w:t xml:space="preserve"> </w:t>
      </w:r>
      <w:r w:rsidRPr="003140DF">
        <w:rPr>
          <w:sz w:val="14"/>
          <w:szCs w:val="14"/>
          <w:lang w:val="en-GB"/>
          <w:rPrChange w:id="4972" w:author="schulz" w:date="2016-01-10T18:02:00Z">
            <w:rPr>
              <w:sz w:val="14"/>
              <w:szCs w:val="14"/>
            </w:rPr>
          </w:rPrChange>
        </w:rPr>
        <w:t>Conference,</w:t>
      </w:r>
      <w:r w:rsidRPr="003140DF">
        <w:rPr>
          <w:spacing w:val="-15"/>
          <w:sz w:val="14"/>
          <w:szCs w:val="14"/>
          <w:lang w:val="en-GB"/>
          <w:rPrChange w:id="4973" w:author="schulz" w:date="2016-01-10T18:02:00Z">
            <w:rPr>
              <w:spacing w:val="-15"/>
              <w:sz w:val="14"/>
              <w:szCs w:val="14"/>
            </w:rPr>
          </w:rPrChange>
        </w:rPr>
        <w:t xml:space="preserve"> </w:t>
      </w:r>
      <w:r w:rsidRPr="003140DF">
        <w:rPr>
          <w:sz w:val="14"/>
          <w:szCs w:val="14"/>
          <w:lang w:val="en-GB"/>
          <w:rPrChange w:id="4974" w:author="schulz" w:date="2016-01-10T18:02:00Z">
            <w:rPr>
              <w:sz w:val="14"/>
              <w:szCs w:val="14"/>
            </w:rPr>
          </w:rPrChange>
        </w:rPr>
        <w:t>ILP</w:t>
      </w:r>
      <w:r w:rsidRPr="003140DF">
        <w:rPr>
          <w:spacing w:val="-17"/>
          <w:sz w:val="14"/>
          <w:szCs w:val="14"/>
          <w:lang w:val="en-GB"/>
          <w:rPrChange w:id="4975" w:author="schulz" w:date="2016-01-10T18:02:00Z">
            <w:rPr>
              <w:spacing w:val="-17"/>
              <w:sz w:val="14"/>
              <w:szCs w:val="14"/>
            </w:rPr>
          </w:rPrChange>
        </w:rPr>
        <w:t xml:space="preserve"> </w:t>
      </w:r>
      <w:r w:rsidRPr="003140DF">
        <w:rPr>
          <w:sz w:val="14"/>
          <w:szCs w:val="14"/>
          <w:lang w:val="en-GB"/>
          <w:rPrChange w:id="4976" w:author="schulz" w:date="2016-01-10T18:02:00Z">
            <w:rPr>
              <w:sz w:val="14"/>
              <w:szCs w:val="14"/>
            </w:rPr>
          </w:rPrChange>
        </w:rPr>
        <w:t>2008</w:t>
      </w:r>
      <w:r w:rsidRPr="003140DF">
        <w:rPr>
          <w:spacing w:val="-17"/>
          <w:sz w:val="14"/>
          <w:szCs w:val="14"/>
          <w:lang w:val="en-GB"/>
          <w:rPrChange w:id="4977" w:author="schulz" w:date="2016-01-10T18:02:00Z">
            <w:rPr>
              <w:spacing w:val="-17"/>
              <w:sz w:val="14"/>
              <w:szCs w:val="14"/>
            </w:rPr>
          </w:rPrChange>
        </w:rPr>
        <w:t xml:space="preserve"> </w:t>
      </w:r>
      <w:r w:rsidRPr="003140DF">
        <w:rPr>
          <w:sz w:val="14"/>
          <w:szCs w:val="14"/>
          <w:lang w:val="en-GB"/>
          <w:rPrChange w:id="4978" w:author="schulz" w:date="2016-01-10T18:02:00Z">
            <w:rPr>
              <w:sz w:val="14"/>
              <w:szCs w:val="14"/>
            </w:rPr>
          </w:rPrChange>
        </w:rPr>
        <w:t>Prague,</w:t>
      </w:r>
      <w:r w:rsidRPr="003140DF">
        <w:rPr>
          <w:spacing w:val="-15"/>
          <w:sz w:val="14"/>
          <w:szCs w:val="14"/>
          <w:lang w:val="en-GB"/>
          <w:rPrChange w:id="4979" w:author="schulz" w:date="2016-01-10T18:02:00Z">
            <w:rPr>
              <w:spacing w:val="-15"/>
              <w:sz w:val="14"/>
              <w:szCs w:val="14"/>
            </w:rPr>
          </w:rPrChange>
        </w:rPr>
        <w:t xml:space="preserve"> </w:t>
      </w:r>
      <w:r w:rsidRPr="003140DF">
        <w:rPr>
          <w:sz w:val="14"/>
          <w:szCs w:val="14"/>
          <w:lang w:val="en-GB"/>
          <w:rPrChange w:id="4980" w:author="schulz" w:date="2016-01-10T18:02:00Z">
            <w:rPr>
              <w:sz w:val="14"/>
              <w:szCs w:val="14"/>
            </w:rPr>
          </w:rPrChange>
        </w:rPr>
        <w:t>Czech</w:t>
      </w:r>
      <w:r w:rsidRPr="003140DF">
        <w:rPr>
          <w:spacing w:val="-17"/>
          <w:sz w:val="14"/>
          <w:szCs w:val="14"/>
          <w:lang w:val="en-GB"/>
          <w:rPrChange w:id="4981" w:author="schulz" w:date="2016-01-10T18:02:00Z">
            <w:rPr>
              <w:spacing w:val="-17"/>
              <w:sz w:val="14"/>
              <w:szCs w:val="14"/>
            </w:rPr>
          </w:rPrChange>
        </w:rPr>
        <w:t xml:space="preserve"> </w:t>
      </w:r>
      <w:r w:rsidRPr="003140DF">
        <w:rPr>
          <w:sz w:val="14"/>
          <w:szCs w:val="14"/>
          <w:lang w:val="en-GB"/>
          <w:rPrChange w:id="4982" w:author="schulz" w:date="2016-01-10T18:02:00Z">
            <w:rPr>
              <w:sz w:val="14"/>
              <w:szCs w:val="14"/>
            </w:rPr>
          </w:rPrChange>
        </w:rPr>
        <w:t>Republic,</w:t>
      </w:r>
      <w:r w:rsidRPr="003140DF">
        <w:rPr>
          <w:spacing w:val="-14"/>
          <w:sz w:val="14"/>
          <w:szCs w:val="14"/>
          <w:lang w:val="en-GB"/>
          <w:rPrChange w:id="4983" w:author="schulz" w:date="2016-01-10T18:02:00Z">
            <w:rPr>
              <w:spacing w:val="-14"/>
              <w:sz w:val="14"/>
              <w:szCs w:val="14"/>
            </w:rPr>
          </w:rPrChange>
        </w:rPr>
        <w:t xml:space="preserve"> </w:t>
      </w:r>
      <w:r w:rsidRPr="003140DF">
        <w:rPr>
          <w:sz w:val="14"/>
          <w:szCs w:val="14"/>
          <w:lang w:val="en-GB"/>
          <w:rPrChange w:id="4984" w:author="schulz" w:date="2016-01-10T18:02:00Z">
            <w:rPr>
              <w:sz w:val="14"/>
              <w:szCs w:val="14"/>
            </w:rPr>
          </w:rPrChange>
        </w:rPr>
        <w:t>September</w:t>
      </w:r>
      <w:r w:rsidRPr="003140DF">
        <w:rPr>
          <w:spacing w:val="-17"/>
          <w:sz w:val="14"/>
          <w:szCs w:val="14"/>
          <w:lang w:val="en-GB"/>
          <w:rPrChange w:id="4985" w:author="schulz" w:date="2016-01-10T18:02:00Z">
            <w:rPr>
              <w:spacing w:val="-17"/>
              <w:sz w:val="14"/>
              <w:szCs w:val="14"/>
            </w:rPr>
          </w:rPrChange>
        </w:rPr>
        <w:t xml:space="preserve"> </w:t>
      </w:r>
      <w:r w:rsidRPr="003140DF">
        <w:rPr>
          <w:sz w:val="14"/>
          <w:szCs w:val="14"/>
          <w:lang w:val="en-GB"/>
          <w:rPrChange w:id="4986" w:author="schulz" w:date="2016-01-10T18:02:00Z">
            <w:rPr>
              <w:sz w:val="14"/>
              <w:szCs w:val="14"/>
            </w:rPr>
          </w:rPrChange>
        </w:rPr>
        <w:t>10-12,</w:t>
      </w:r>
      <w:r w:rsidRPr="003140DF">
        <w:rPr>
          <w:spacing w:val="-15"/>
          <w:sz w:val="14"/>
          <w:szCs w:val="14"/>
          <w:lang w:val="en-GB"/>
          <w:rPrChange w:id="4987" w:author="schulz" w:date="2016-01-10T18:02:00Z">
            <w:rPr>
              <w:spacing w:val="-15"/>
              <w:sz w:val="14"/>
              <w:szCs w:val="14"/>
            </w:rPr>
          </w:rPrChange>
        </w:rPr>
        <w:t xml:space="preserve"> </w:t>
      </w:r>
      <w:r w:rsidRPr="003140DF">
        <w:rPr>
          <w:sz w:val="14"/>
          <w:szCs w:val="14"/>
          <w:lang w:val="en-GB"/>
          <w:rPrChange w:id="4988" w:author="schulz" w:date="2016-01-10T18:02:00Z">
            <w:rPr>
              <w:sz w:val="14"/>
              <w:szCs w:val="14"/>
            </w:rPr>
          </w:rPrChange>
        </w:rPr>
        <w:t>2008),</w:t>
      </w:r>
      <w:r w:rsidRPr="003140DF">
        <w:rPr>
          <w:spacing w:val="-14"/>
          <w:sz w:val="14"/>
          <w:szCs w:val="14"/>
          <w:lang w:val="en-GB"/>
          <w:rPrChange w:id="4989" w:author="schulz" w:date="2016-01-10T18:02:00Z">
            <w:rPr>
              <w:spacing w:val="-14"/>
              <w:sz w:val="14"/>
              <w:szCs w:val="14"/>
            </w:rPr>
          </w:rPrChange>
        </w:rPr>
        <w:t xml:space="preserve"> </w:t>
      </w:r>
      <w:r w:rsidRPr="003140DF">
        <w:rPr>
          <w:sz w:val="14"/>
          <w:szCs w:val="14"/>
          <w:lang w:val="en-GB"/>
          <w:rPrChange w:id="4990" w:author="schulz" w:date="2016-01-10T18:02:00Z">
            <w:rPr>
              <w:sz w:val="14"/>
              <w:szCs w:val="14"/>
            </w:rPr>
          </w:rPrChange>
        </w:rPr>
        <w:t>107</w:t>
      </w:r>
      <w:r w:rsidRPr="002C029A">
        <w:rPr>
          <w:sz w:val="14"/>
          <w:szCs w:val="14"/>
          <w:lang w:val="en-GB"/>
        </w:rPr>
        <w:t>–</w:t>
      </w:r>
      <w:r w:rsidRPr="003140DF">
        <w:rPr>
          <w:sz w:val="14"/>
          <w:szCs w:val="14"/>
          <w:lang w:val="en-GB"/>
          <w:rPrChange w:id="4991" w:author="schulz" w:date="2016-01-10T18:02:00Z">
            <w:rPr>
              <w:sz w:val="14"/>
              <w:szCs w:val="14"/>
            </w:rPr>
          </w:rPrChange>
        </w:rPr>
        <w:t>121.</w:t>
      </w:r>
      <w:r w:rsidRPr="003140DF">
        <w:rPr>
          <w:w w:val="99"/>
          <w:sz w:val="14"/>
          <w:szCs w:val="14"/>
          <w:lang w:val="en-GB"/>
          <w:rPrChange w:id="4992" w:author="schulz" w:date="2016-01-10T18:02:00Z">
            <w:rPr>
              <w:w w:val="99"/>
              <w:sz w:val="14"/>
              <w:szCs w:val="14"/>
            </w:rPr>
          </w:rPrChange>
        </w:rPr>
        <w:t xml:space="preserve"> </w:t>
      </w:r>
      <w:proofErr w:type="spellStart"/>
      <w:r w:rsidRPr="009C2121">
        <w:rPr>
          <w:sz w:val="14"/>
          <w:szCs w:val="14"/>
          <w:lang w:val="pt-BR"/>
          <w:rPrChange w:id="4993" w:author="Filipe Santana" w:date="2016-01-11T08:25:00Z">
            <w:rPr>
              <w:sz w:val="14"/>
              <w:szCs w:val="14"/>
            </w:rPr>
          </w:rPrChange>
        </w:rPr>
        <w:t>Gangemi</w:t>
      </w:r>
      <w:proofErr w:type="spellEnd"/>
      <w:r w:rsidRPr="009C2121">
        <w:rPr>
          <w:sz w:val="14"/>
          <w:szCs w:val="14"/>
          <w:lang w:val="pt-BR"/>
          <w:rPrChange w:id="4994" w:author="Filipe Santana" w:date="2016-01-11T08:25:00Z">
            <w:rPr>
              <w:sz w:val="14"/>
              <w:szCs w:val="14"/>
            </w:rPr>
          </w:rPrChange>
        </w:rPr>
        <w:t>,</w:t>
      </w:r>
      <w:r w:rsidRPr="009C2121">
        <w:rPr>
          <w:spacing w:val="17"/>
          <w:sz w:val="14"/>
          <w:szCs w:val="14"/>
          <w:lang w:val="pt-BR"/>
          <w:rPrChange w:id="4995" w:author="Filipe Santana" w:date="2016-01-11T08:25:00Z">
            <w:rPr>
              <w:spacing w:val="17"/>
              <w:sz w:val="14"/>
              <w:szCs w:val="14"/>
            </w:rPr>
          </w:rPrChange>
        </w:rPr>
        <w:t xml:space="preserve"> </w:t>
      </w:r>
      <w:r w:rsidRPr="009C2121">
        <w:rPr>
          <w:sz w:val="14"/>
          <w:szCs w:val="14"/>
          <w:lang w:val="pt-BR"/>
          <w:rPrChange w:id="4996" w:author="Filipe Santana" w:date="2016-01-11T08:25:00Z">
            <w:rPr>
              <w:sz w:val="14"/>
              <w:szCs w:val="14"/>
            </w:rPr>
          </w:rPrChange>
        </w:rPr>
        <w:t>A.,</w:t>
      </w:r>
      <w:r w:rsidRPr="009C2121">
        <w:rPr>
          <w:spacing w:val="17"/>
          <w:sz w:val="14"/>
          <w:szCs w:val="14"/>
          <w:lang w:val="pt-BR"/>
          <w:rPrChange w:id="4997" w:author="Filipe Santana" w:date="2016-01-11T08:25:00Z">
            <w:rPr>
              <w:spacing w:val="17"/>
              <w:sz w:val="14"/>
              <w:szCs w:val="14"/>
            </w:rPr>
          </w:rPrChange>
        </w:rPr>
        <w:t xml:space="preserve"> </w:t>
      </w:r>
      <w:proofErr w:type="spellStart"/>
      <w:r w:rsidRPr="009C2121">
        <w:rPr>
          <w:sz w:val="14"/>
          <w:szCs w:val="14"/>
          <w:lang w:val="pt-BR"/>
          <w:rPrChange w:id="4998" w:author="Filipe Santana" w:date="2016-01-11T08:25:00Z">
            <w:rPr>
              <w:sz w:val="14"/>
              <w:szCs w:val="14"/>
            </w:rPr>
          </w:rPrChange>
        </w:rPr>
        <w:t>Guarino</w:t>
      </w:r>
      <w:proofErr w:type="spellEnd"/>
      <w:r w:rsidRPr="009C2121">
        <w:rPr>
          <w:sz w:val="14"/>
          <w:szCs w:val="14"/>
          <w:lang w:val="pt-BR"/>
          <w:rPrChange w:id="4999" w:author="Filipe Santana" w:date="2016-01-11T08:25:00Z">
            <w:rPr>
              <w:sz w:val="14"/>
              <w:szCs w:val="14"/>
            </w:rPr>
          </w:rPrChange>
        </w:rPr>
        <w:t>,</w:t>
      </w:r>
      <w:r w:rsidRPr="009C2121">
        <w:rPr>
          <w:spacing w:val="17"/>
          <w:sz w:val="14"/>
          <w:szCs w:val="14"/>
          <w:lang w:val="pt-BR"/>
          <w:rPrChange w:id="5000" w:author="Filipe Santana" w:date="2016-01-11T08:25:00Z">
            <w:rPr>
              <w:spacing w:val="17"/>
              <w:sz w:val="14"/>
              <w:szCs w:val="14"/>
            </w:rPr>
          </w:rPrChange>
        </w:rPr>
        <w:t xml:space="preserve"> </w:t>
      </w:r>
      <w:r w:rsidRPr="009C2121">
        <w:rPr>
          <w:sz w:val="14"/>
          <w:szCs w:val="14"/>
          <w:lang w:val="pt-BR"/>
          <w:rPrChange w:id="5001" w:author="Filipe Santana" w:date="2016-01-11T08:25:00Z">
            <w:rPr>
              <w:sz w:val="14"/>
              <w:szCs w:val="14"/>
            </w:rPr>
          </w:rPrChange>
        </w:rPr>
        <w:t>N.,</w:t>
      </w:r>
      <w:r w:rsidRPr="009C2121">
        <w:rPr>
          <w:spacing w:val="17"/>
          <w:sz w:val="14"/>
          <w:szCs w:val="14"/>
          <w:lang w:val="pt-BR"/>
          <w:rPrChange w:id="5002" w:author="Filipe Santana" w:date="2016-01-11T08:25:00Z">
            <w:rPr>
              <w:spacing w:val="17"/>
              <w:sz w:val="14"/>
              <w:szCs w:val="14"/>
            </w:rPr>
          </w:rPrChange>
        </w:rPr>
        <w:t xml:space="preserve"> </w:t>
      </w:r>
      <w:proofErr w:type="spellStart"/>
      <w:r w:rsidRPr="009C2121">
        <w:rPr>
          <w:sz w:val="14"/>
          <w:szCs w:val="14"/>
          <w:lang w:val="pt-BR"/>
          <w:rPrChange w:id="5003" w:author="Filipe Santana" w:date="2016-01-11T08:25:00Z">
            <w:rPr>
              <w:sz w:val="14"/>
              <w:szCs w:val="14"/>
            </w:rPr>
          </w:rPrChange>
        </w:rPr>
        <w:t>Masolo</w:t>
      </w:r>
      <w:proofErr w:type="spellEnd"/>
      <w:r w:rsidRPr="009C2121">
        <w:rPr>
          <w:sz w:val="14"/>
          <w:szCs w:val="14"/>
          <w:lang w:val="pt-BR"/>
          <w:rPrChange w:id="5004" w:author="Filipe Santana" w:date="2016-01-11T08:25:00Z">
            <w:rPr>
              <w:sz w:val="14"/>
              <w:szCs w:val="14"/>
            </w:rPr>
          </w:rPrChange>
        </w:rPr>
        <w:t>,</w:t>
      </w:r>
      <w:r w:rsidRPr="009C2121">
        <w:rPr>
          <w:spacing w:val="18"/>
          <w:sz w:val="14"/>
          <w:szCs w:val="14"/>
          <w:lang w:val="pt-BR"/>
          <w:rPrChange w:id="5005" w:author="Filipe Santana" w:date="2016-01-11T08:25:00Z">
            <w:rPr>
              <w:spacing w:val="18"/>
              <w:sz w:val="14"/>
              <w:szCs w:val="14"/>
            </w:rPr>
          </w:rPrChange>
        </w:rPr>
        <w:t xml:space="preserve"> </w:t>
      </w:r>
      <w:r w:rsidRPr="009C2121">
        <w:rPr>
          <w:sz w:val="14"/>
          <w:szCs w:val="14"/>
          <w:lang w:val="pt-BR"/>
          <w:rPrChange w:id="5006" w:author="Filipe Santana" w:date="2016-01-11T08:25:00Z">
            <w:rPr>
              <w:sz w:val="14"/>
              <w:szCs w:val="14"/>
            </w:rPr>
          </w:rPrChange>
        </w:rPr>
        <w:t>C.,</w:t>
      </w:r>
      <w:r w:rsidRPr="009C2121">
        <w:rPr>
          <w:spacing w:val="17"/>
          <w:sz w:val="14"/>
          <w:szCs w:val="14"/>
          <w:lang w:val="pt-BR"/>
          <w:rPrChange w:id="5007" w:author="Filipe Santana" w:date="2016-01-11T08:25:00Z">
            <w:rPr>
              <w:spacing w:val="17"/>
              <w:sz w:val="14"/>
              <w:szCs w:val="14"/>
            </w:rPr>
          </w:rPrChange>
        </w:rPr>
        <w:t xml:space="preserve"> </w:t>
      </w:r>
      <w:proofErr w:type="spellStart"/>
      <w:r w:rsidRPr="009C2121">
        <w:rPr>
          <w:sz w:val="14"/>
          <w:szCs w:val="14"/>
          <w:lang w:val="pt-BR"/>
          <w:rPrChange w:id="5008" w:author="Filipe Santana" w:date="2016-01-11T08:25:00Z">
            <w:rPr>
              <w:sz w:val="14"/>
              <w:szCs w:val="14"/>
            </w:rPr>
          </w:rPrChange>
        </w:rPr>
        <w:t>Oltramari</w:t>
      </w:r>
      <w:proofErr w:type="spellEnd"/>
      <w:r w:rsidRPr="009C2121">
        <w:rPr>
          <w:sz w:val="14"/>
          <w:szCs w:val="14"/>
          <w:lang w:val="pt-BR"/>
          <w:rPrChange w:id="5009" w:author="Filipe Santana" w:date="2016-01-11T08:25:00Z">
            <w:rPr>
              <w:sz w:val="14"/>
              <w:szCs w:val="14"/>
            </w:rPr>
          </w:rPrChange>
        </w:rPr>
        <w:t>,</w:t>
      </w:r>
      <w:r w:rsidRPr="009C2121">
        <w:rPr>
          <w:spacing w:val="17"/>
          <w:sz w:val="14"/>
          <w:szCs w:val="14"/>
          <w:lang w:val="pt-BR"/>
          <w:rPrChange w:id="5010" w:author="Filipe Santana" w:date="2016-01-11T08:25:00Z">
            <w:rPr>
              <w:spacing w:val="17"/>
              <w:sz w:val="14"/>
              <w:szCs w:val="14"/>
            </w:rPr>
          </w:rPrChange>
        </w:rPr>
        <w:t xml:space="preserve"> </w:t>
      </w:r>
      <w:r w:rsidRPr="009C2121">
        <w:rPr>
          <w:sz w:val="14"/>
          <w:szCs w:val="14"/>
          <w:lang w:val="pt-BR"/>
          <w:rPrChange w:id="5011" w:author="Filipe Santana" w:date="2016-01-11T08:25:00Z">
            <w:rPr>
              <w:sz w:val="14"/>
              <w:szCs w:val="14"/>
            </w:rPr>
          </w:rPrChange>
        </w:rPr>
        <w:t>A.,</w:t>
      </w:r>
      <w:r w:rsidRPr="009C2121">
        <w:rPr>
          <w:spacing w:val="17"/>
          <w:sz w:val="14"/>
          <w:szCs w:val="14"/>
          <w:lang w:val="pt-BR"/>
          <w:rPrChange w:id="5012" w:author="Filipe Santana" w:date="2016-01-11T08:25:00Z">
            <w:rPr>
              <w:spacing w:val="17"/>
              <w:sz w:val="14"/>
              <w:szCs w:val="14"/>
            </w:rPr>
          </w:rPrChange>
        </w:rPr>
        <w:t xml:space="preserve"> </w:t>
      </w:r>
      <w:proofErr w:type="spellStart"/>
      <w:r w:rsidRPr="009C2121">
        <w:rPr>
          <w:sz w:val="14"/>
          <w:szCs w:val="14"/>
          <w:lang w:val="pt-BR"/>
          <w:rPrChange w:id="5013" w:author="Filipe Santana" w:date="2016-01-11T08:25:00Z">
            <w:rPr>
              <w:sz w:val="14"/>
              <w:szCs w:val="14"/>
            </w:rPr>
          </w:rPrChange>
        </w:rPr>
        <w:t>and</w:t>
      </w:r>
      <w:proofErr w:type="spellEnd"/>
      <w:r w:rsidRPr="009C2121">
        <w:rPr>
          <w:spacing w:val="11"/>
          <w:sz w:val="14"/>
          <w:szCs w:val="14"/>
          <w:lang w:val="pt-BR"/>
          <w:rPrChange w:id="5014" w:author="Filipe Santana" w:date="2016-01-11T08:25:00Z">
            <w:rPr>
              <w:spacing w:val="11"/>
              <w:sz w:val="14"/>
              <w:szCs w:val="14"/>
            </w:rPr>
          </w:rPrChange>
        </w:rPr>
        <w:t xml:space="preserve"> </w:t>
      </w:r>
      <w:r w:rsidRPr="009C2121">
        <w:rPr>
          <w:spacing w:val="-1"/>
          <w:sz w:val="14"/>
          <w:szCs w:val="14"/>
          <w:lang w:val="pt-BR"/>
          <w:rPrChange w:id="5015" w:author="Filipe Santana" w:date="2016-01-11T08:25:00Z">
            <w:rPr>
              <w:spacing w:val="-1"/>
              <w:sz w:val="14"/>
              <w:szCs w:val="14"/>
            </w:rPr>
          </w:rPrChange>
        </w:rPr>
        <w:t>Schneider,</w:t>
      </w:r>
      <w:r w:rsidRPr="009C2121">
        <w:rPr>
          <w:spacing w:val="17"/>
          <w:sz w:val="14"/>
          <w:szCs w:val="14"/>
          <w:lang w:val="pt-BR"/>
          <w:rPrChange w:id="5016" w:author="Filipe Santana" w:date="2016-01-11T08:25:00Z">
            <w:rPr>
              <w:spacing w:val="17"/>
              <w:sz w:val="14"/>
              <w:szCs w:val="14"/>
            </w:rPr>
          </w:rPrChange>
        </w:rPr>
        <w:t xml:space="preserve"> </w:t>
      </w:r>
      <w:r w:rsidRPr="009C2121">
        <w:rPr>
          <w:sz w:val="14"/>
          <w:szCs w:val="14"/>
          <w:lang w:val="pt-BR"/>
          <w:rPrChange w:id="5017" w:author="Filipe Santana" w:date="2016-01-11T08:25:00Z">
            <w:rPr>
              <w:sz w:val="14"/>
              <w:szCs w:val="14"/>
            </w:rPr>
          </w:rPrChange>
        </w:rPr>
        <w:t>L.</w:t>
      </w:r>
      <w:r w:rsidRPr="009C2121">
        <w:rPr>
          <w:spacing w:val="11"/>
          <w:sz w:val="14"/>
          <w:szCs w:val="14"/>
          <w:lang w:val="pt-BR"/>
          <w:rPrChange w:id="5018" w:author="Filipe Santana" w:date="2016-01-11T08:25:00Z">
            <w:rPr>
              <w:spacing w:val="11"/>
              <w:sz w:val="14"/>
              <w:szCs w:val="14"/>
            </w:rPr>
          </w:rPrChange>
        </w:rPr>
        <w:t xml:space="preserve"> </w:t>
      </w:r>
      <w:r w:rsidRPr="009C2121">
        <w:rPr>
          <w:sz w:val="14"/>
          <w:szCs w:val="14"/>
          <w:lang w:val="pt-BR"/>
          <w:rPrChange w:id="5019" w:author="Filipe Santana" w:date="2016-01-11T08:25:00Z">
            <w:rPr>
              <w:sz w:val="14"/>
              <w:szCs w:val="14"/>
            </w:rPr>
          </w:rPrChange>
        </w:rPr>
        <w:t>(2002).</w:t>
      </w:r>
    </w:p>
    <w:p w14:paraId="5F19C5D3" w14:textId="77777777" w:rsidR="00F20945" w:rsidRPr="003140DF" w:rsidRDefault="00F20945">
      <w:pPr>
        <w:pStyle w:val="Corpodetexto"/>
        <w:kinsoku w:val="0"/>
        <w:overflowPunct w:val="0"/>
        <w:spacing w:before="0"/>
        <w:ind w:left="442"/>
        <w:rPr>
          <w:sz w:val="14"/>
          <w:szCs w:val="14"/>
          <w:lang w:val="en-GB"/>
          <w:rPrChange w:id="5020" w:author="schulz" w:date="2016-01-10T18:02:00Z">
            <w:rPr>
              <w:sz w:val="14"/>
              <w:szCs w:val="14"/>
            </w:rPr>
          </w:rPrChange>
        </w:rPr>
      </w:pPr>
      <w:r w:rsidRPr="003140DF">
        <w:rPr>
          <w:sz w:val="14"/>
          <w:szCs w:val="14"/>
          <w:lang w:val="en-GB"/>
          <w:rPrChange w:id="5021" w:author="schulz" w:date="2016-01-10T18:02:00Z">
            <w:rPr>
              <w:sz w:val="14"/>
              <w:szCs w:val="14"/>
            </w:rPr>
          </w:rPrChange>
        </w:rPr>
        <w:t>Sweetening</w:t>
      </w:r>
      <w:r w:rsidRPr="003140DF">
        <w:rPr>
          <w:spacing w:val="-7"/>
          <w:sz w:val="14"/>
          <w:szCs w:val="14"/>
          <w:lang w:val="en-GB"/>
          <w:rPrChange w:id="5022" w:author="schulz" w:date="2016-01-10T18:02:00Z">
            <w:rPr>
              <w:spacing w:val="-7"/>
              <w:sz w:val="14"/>
              <w:szCs w:val="14"/>
            </w:rPr>
          </w:rPrChange>
        </w:rPr>
        <w:t xml:space="preserve"> </w:t>
      </w:r>
      <w:r w:rsidRPr="003140DF">
        <w:rPr>
          <w:sz w:val="14"/>
          <w:szCs w:val="14"/>
          <w:lang w:val="en-GB"/>
          <w:rPrChange w:id="5023" w:author="schulz" w:date="2016-01-10T18:02:00Z">
            <w:rPr>
              <w:sz w:val="14"/>
              <w:szCs w:val="14"/>
            </w:rPr>
          </w:rPrChange>
        </w:rPr>
        <w:t>Ontologies</w:t>
      </w:r>
      <w:r w:rsidRPr="003140DF">
        <w:rPr>
          <w:spacing w:val="-6"/>
          <w:sz w:val="14"/>
          <w:szCs w:val="14"/>
          <w:lang w:val="en-GB"/>
          <w:rPrChange w:id="5024" w:author="schulz" w:date="2016-01-10T18:02:00Z">
            <w:rPr>
              <w:spacing w:val="-6"/>
              <w:sz w:val="14"/>
              <w:szCs w:val="14"/>
            </w:rPr>
          </w:rPrChange>
        </w:rPr>
        <w:t xml:space="preserve"> </w:t>
      </w:r>
      <w:r w:rsidRPr="003140DF">
        <w:rPr>
          <w:sz w:val="14"/>
          <w:szCs w:val="14"/>
          <w:lang w:val="en-GB"/>
          <w:rPrChange w:id="5025" w:author="schulz" w:date="2016-01-10T18:02:00Z">
            <w:rPr>
              <w:sz w:val="14"/>
              <w:szCs w:val="14"/>
            </w:rPr>
          </w:rPrChange>
        </w:rPr>
        <w:t>with</w:t>
      </w:r>
      <w:r w:rsidRPr="003140DF">
        <w:rPr>
          <w:spacing w:val="-6"/>
          <w:sz w:val="14"/>
          <w:szCs w:val="14"/>
          <w:lang w:val="en-GB"/>
          <w:rPrChange w:id="5026" w:author="schulz" w:date="2016-01-10T18:02:00Z">
            <w:rPr>
              <w:spacing w:val="-6"/>
              <w:sz w:val="14"/>
              <w:szCs w:val="14"/>
            </w:rPr>
          </w:rPrChange>
        </w:rPr>
        <w:t xml:space="preserve"> </w:t>
      </w:r>
      <w:r w:rsidRPr="003140DF">
        <w:rPr>
          <w:sz w:val="14"/>
          <w:szCs w:val="14"/>
          <w:lang w:val="en-GB"/>
          <w:rPrChange w:id="5027" w:author="schulz" w:date="2016-01-10T18:02:00Z">
            <w:rPr>
              <w:sz w:val="14"/>
              <w:szCs w:val="14"/>
            </w:rPr>
          </w:rPrChange>
        </w:rPr>
        <w:t>DOLCE.</w:t>
      </w:r>
      <w:r w:rsidRPr="003140DF">
        <w:rPr>
          <w:spacing w:val="4"/>
          <w:sz w:val="14"/>
          <w:szCs w:val="14"/>
          <w:lang w:val="en-GB"/>
          <w:rPrChange w:id="5028" w:author="schulz" w:date="2016-01-10T18:02:00Z">
            <w:rPr>
              <w:spacing w:val="4"/>
              <w:sz w:val="14"/>
              <w:szCs w:val="14"/>
            </w:rPr>
          </w:rPrChange>
        </w:rPr>
        <w:t xml:space="preserve"> </w:t>
      </w:r>
      <w:r w:rsidRPr="003140DF">
        <w:rPr>
          <w:i/>
          <w:iCs/>
          <w:spacing w:val="1"/>
          <w:sz w:val="14"/>
          <w:szCs w:val="14"/>
          <w:lang w:val="en-GB"/>
          <w:rPrChange w:id="5029" w:author="schulz" w:date="2016-01-10T18:02:00Z">
            <w:rPr>
              <w:i/>
              <w:iCs/>
              <w:spacing w:val="1"/>
              <w:sz w:val="14"/>
              <w:szCs w:val="14"/>
            </w:rPr>
          </w:rPrChange>
        </w:rPr>
        <w:t>LNCS</w:t>
      </w:r>
      <w:r w:rsidRPr="003140DF">
        <w:rPr>
          <w:spacing w:val="1"/>
          <w:sz w:val="14"/>
          <w:szCs w:val="14"/>
          <w:lang w:val="en-GB"/>
          <w:rPrChange w:id="5030" w:author="schulz" w:date="2016-01-10T18:02:00Z">
            <w:rPr>
              <w:spacing w:val="1"/>
              <w:sz w:val="14"/>
              <w:szCs w:val="14"/>
            </w:rPr>
          </w:rPrChange>
        </w:rPr>
        <w:t>,</w:t>
      </w:r>
      <w:r w:rsidRPr="003140DF">
        <w:rPr>
          <w:spacing w:val="-6"/>
          <w:sz w:val="14"/>
          <w:szCs w:val="14"/>
          <w:lang w:val="en-GB"/>
          <w:rPrChange w:id="5031" w:author="schulz" w:date="2016-01-10T18:02:00Z">
            <w:rPr>
              <w:spacing w:val="-6"/>
              <w:sz w:val="14"/>
              <w:szCs w:val="14"/>
            </w:rPr>
          </w:rPrChange>
        </w:rPr>
        <w:t xml:space="preserve"> </w:t>
      </w:r>
      <w:r w:rsidRPr="003140DF">
        <w:rPr>
          <w:b/>
          <w:bCs/>
          <w:sz w:val="14"/>
          <w:szCs w:val="14"/>
          <w:lang w:val="en-GB"/>
          <w:rPrChange w:id="5032" w:author="schulz" w:date="2016-01-10T18:02:00Z">
            <w:rPr>
              <w:b/>
              <w:bCs/>
              <w:sz w:val="14"/>
              <w:szCs w:val="14"/>
            </w:rPr>
          </w:rPrChange>
        </w:rPr>
        <w:t>2473</w:t>
      </w:r>
      <w:r w:rsidRPr="003140DF">
        <w:rPr>
          <w:sz w:val="14"/>
          <w:szCs w:val="14"/>
          <w:lang w:val="en-GB"/>
          <w:rPrChange w:id="5033" w:author="schulz" w:date="2016-01-10T18:02:00Z">
            <w:rPr>
              <w:sz w:val="14"/>
              <w:szCs w:val="14"/>
            </w:rPr>
          </w:rPrChange>
        </w:rPr>
        <w:t>,</w:t>
      </w:r>
      <w:r w:rsidRPr="003140DF">
        <w:rPr>
          <w:spacing w:val="-6"/>
          <w:sz w:val="14"/>
          <w:szCs w:val="14"/>
          <w:lang w:val="en-GB"/>
          <w:rPrChange w:id="5034" w:author="schulz" w:date="2016-01-10T18:02:00Z">
            <w:rPr>
              <w:spacing w:val="-6"/>
              <w:sz w:val="14"/>
              <w:szCs w:val="14"/>
            </w:rPr>
          </w:rPrChange>
        </w:rPr>
        <w:t xml:space="preserve"> </w:t>
      </w:r>
      <w:r w:rsidRPr="003140DF">
        <w:rPr>
          <w:sz w:val="14"/>
          <w:szCs w:val="14"/>
          <w:lang w:val="en-GB"/>
          <w:rPrChange w:id="5035" w:author="schulz" w:date="2016-01-10T18:02:00Z">
            <w:rPr>
              <w:sz w:val="14"/>
              <w:szCs w:val="14"/>
            </w:rPr>
          </w:rPrChange>
        </w:rPr>
        <w:t>223</w:t>
      </w:r>
      <w:r w:rsidRPr="002C029A">
        <w:rPr>
          <w:sz w:val="14"/>
          <w:szCs w:val="14"/>
          <w:lang w:val="en-GB"/>
        </w:rPr>
        <w:t>–</w:t>
      </w:r>
      <w:r w:rsidRPr="003140DF">
        <w:rPr>
          <w:sz w:val="14"/>
          <w:szCs w:val="14"/>
          <w:lang w:val="en-GB"/>
          <w:rPrChange w:id="5036" w:author="schulz" w:date="2016-01-10T18:02:00Z">
            <w:rPr>
              <w:sz w:val="14"/>
              <w:szCs w:val="14"/>
            </w:rPr>
          </w:rPrChange>
        </w:rPr>
        <w:t>233.</w:t>
      </w:r>
    </w:p>
    <w:p w14:paraId="7AC72A9B" w14:textId="77777777" w:rsidR="00F20945" w:rsidRPr="003140DF" w:rsidRDefault="00F20945">
      <w:pPr>
        <w:pStyle w:val="Corpodetexto"/>
        <w:kinsoku w:val="0"/>
        <w:overflowPunct w:val="0"/>
        <w:spacing w:before="18" w:line="267" w:lineRule="auto"/>
        <w:ind w:left="442" w:right="2105" w:hanging="125"/>
        <w:jc w:val="both"/>
        <w:rPr>
          <w:sz w:val="14"/>
          <w:szCs w:val="14"/>
          <w:lang w:val="en-GB"/>
          <w:rPrChange w:id="5037" w:author="schulz" w:date="2016-01-10T18:02:00Z">
            <w:rPr>
              <w:sz w:val="14"/>
              <w:szCs w:val="14"/>
            </w:rPr>
          </w:rPrChange>
        </w:rPr>
      </w:pPr>
      <w:proofErr w:type="spellStart"/>
      <w:r w:rsidRPr="003140DF">
        <w:rPr>
          <w:sz w:val="14"/>
          <w:szCs w:val="14"/>
          <w:lang w:val="en-GB"/>
          <w:rPrChange w:id="5038" w:author="schulz" w:date="2016-01-10T18:02:00Z">
            <w:rPr>
              <w:sz w:val="14"/>
              <w:szCs w:val="14"/>
            </w:rPr>
          </w:rPrChange>
        </w:rPr>
        <w:t>Glimm</w:t>
      </w:r>
      <w:proofErr w:type="spellEnd"/>
      <w:r w:rsidRPr="003140DF">
        <w:rPr>
          <w:sz w:val="14"/>
          <w:szCs w:val="14"/>
          <w:lang w:val="en-GB"/>
          <w:rPrChange w:id="5039" w:author="schulz" w:date="2016-01-10T18:02:00Z">
            <w:rPr>
              <w:sz w:val="14"/>
              <w:szCs w:val="14"/>
            </w:rPr>
          </w:rPrChange>
        </w:rPr>
        <w:t>,</w:t>
      </w:r>
      <w:r w:rsidRPr="003140DF">
        <w:rPr>
          <w:spacing w:val="2"/>
          <w:sz w:val="14"/>
          <w:szCs w:val="14"/>
          <w:lang w:val="en-GB"/>
          <w:rPrChange w:id="5040" w:author="schulz" w:date="2016-01-10T18:02:00Z">
            <w:rPr>
              <w:spacing w:val="2"/>
              <w:sz w:val="14"/>
              <w:szCs w:val="14"/>
            </w:rPr>
          </w:rPrChange>
        </w:rPr>
        <w:t xml:space="preserve"> </w:t>
      </w:r>
      <w:r w:rsidRPr="003140DF">
        <w:rPr>
          <w:sz w:val="14"/>
          <w:szCs w:val="14"/>
          <w:lang w:val="en-GB"/>
          <w:rPrChange w:id="5041" w:author="schulz" w:date="2016-01-10T18:02:00Z">
            <w:rPr>
              <w:sz w:val="14"/>
              <w:szCs w:val="14"/>
            </w:rPr>
          </w:rPrChange>
        </w:rPr>
        <w:t>B.,</w:t>
      </w:r>
      <w:r w:rsidRPr="003140DF">
        <w:rPr>
          <w:spacing w:val="2"/>
          <w:sz w:val="14"/>
          <w:szCs w:val="14"/>
          <w:lang w:val="en-GB"/>
          <w:rPrChange w:id="5042" w:author="schulz" w:date="2016-01-10T18:02:00Z">
            <w:rPr>
              <w:spacing w:val="2"/>
              <w:sz w:val="14"/>
              <w:szCs w:val="14"/>
            </w:rPr>
          </w:rPrChange>
        </w:rPr>
        <w:t xml:space="preserve"> </w:t>
      </w:r>
      <w:proofErr w:type="spellStart"/>
      <w:r w:rsidRPr="003140DF">
        <w:rPr>
          <w:sz w:val="14"/>
          <w:szCs w:val="14"/>
          <w:lang w:val="en-GB"/>
          <w:rPrChange w:id="5043" w:author="schulz" w:date="2016-01-10T18:02:00Z">
            <w:rPr>
              <w:sz w:val="14"/>
              <w:szCs w:val="14"/>
            </w:rPr>
          </w:rPrChange>
        </w:rPr>
        <w:t>Horrocks</w:t>
      </w:r>
      <w:proofErr w:type="spellEnd"/>
      <w:r w:rsidRPr="003140DF">
        <w:rPr>
          <w:sz w:val="14"/>
          <w:szCs w:val="14"/>
          <w:lang w:val="en-GB"/>
          <w:rPrChange w:id="5044" w:author="schulz" w:date="2016-01-10T18:02:00Z">
            <w:rPr>
              <w:sz w:val="14"/>
              <w:szCs w:val="14"/>
            </w:rPr>
          </w:rPrChange>
        </w:rPr>
        <w:t>,</w:t>
      </w:r>
      <w:r w:rsidRPr="003140DF">
        <w:rPr>
          <w:spacing w:val="2"/>
          <w:sz w:val="14"/>
          <w:szCs w:val="14"/>
          <w:lang w:val="en-GB"/>
          <w:rPrChange w:id="5045" w:author="schulz" w:date="2016-01-10T18:02:00Z">
            <w:rPr>
              <w:spacing w:val="2"/>
              <w:sz w:val="14"/>
              <w:szCs w:val="14"/>
            </w:rPr>
          </w:rPrChange>
        </w:rPr>
        <w:t xml:space="preserve"> </w:t>
      </w:r>
      <w:r w:rsidRPr="003140DF">
        <w:rPr>
          <w:sz w:val="14"/>
          <w:szCs w:val="14"/>
          <w:lang w:val="en-GB"/>
          <w:rPrChange w:id="5046" w:author="schulz" w:date="2016-01-10T18:02:00Z">
            <w:rPr>
              <w:sz w:val="14"/>
              <w:szCs w:val="14"/>
            </w:rPr>
          </w:rPrChange>
        </w:rPr>
        <w:t>I.,</w:t>
      </w:r>
      <w:r w:rsidRPr="003140DF">
        <w:rPr>
          <w:spacing w:val="2"/>
          <w:sz w:val="14"/>
          <w:szCs w:val="14"/>
          <w:lang w:val="en-GB"/>
          <w:rPrChange w:id="5047" w:author="schulz" w:date="2016-01-10T18:02:00Z">
            <w:rPr>
              <w:spacing w:val="2"/>
              <w:sz w:val="14"/>
              <w:szCs w:val="14"/>
            </w:rPr>
          </w:rPrChange>
        </w:rPr>
        <w:t xml:space="preserve"> </w:t>
      </w:r>
      <w:proofErr w:type="spellStart"/>
      <w:r w:rsidRPr="003140DF">
        <w:rPr>
          <w:sz w:val="14"/>
          <w:szCs w:val="14"/>
          <w:lang w:val="en-GB"/>
          <w:rPrChange w:id="5048" w:author="schulz" w:date="2016-01-10T18:02:00Z">
            <w:rPr>
              <w:sz w:val="14"/>
              <w:szCs w:val="14"/>
            </w:rPr>
          </w:rPrChange>
        </w:rPr>
        <w:t>Motik</w:t>
      </w:r>
      <w:proofErr w:type="spellEnd"/>
      <w:r w:rsidRPr="003140DF">
        <w:rPr>
          <w:sz w:val="14"/>
          <w:szCs w:val="14"/>
          <w:lang w:val="en-GB"/>
          <w:rPrChange w:id="5049" w:author="schulz" w:date="2016-01-10T18:02:00Z">
            <w:rPr>
              <w:sz w:val="14"/>
              <w:szCs w:val="14"/>
            </w:rPr>
          </w:rPrChange>
        </w:rPr>
        <w:t>,</w:t>
      </w:r>
      <w:r w:rsidRPr="003140DF">
        <w:rPr>
          <w:spacing w:val="2"/>
          <w:sz w:val="14"/>
          <w:szCs w:val="14"/>
          <w:lang w:val="en-GB"/>
          <w:rPrChange w:id="5050" w:author="schulz" w:date="2016-01-10T18:02:00Z">
            <w:rPr>
              <w:spacing w:val="2"/>
              <w:sz w:val="14"/>
              <w:szCs w:val="14"/>
            </w:rPr>
          </w:rPrChange>
        </w:rPr>
        <w:t xml:space="preserve"> </w:t>
      </w:r>
      <w:r w:rsidRPr="003140DF">
        <w:rPr>
          <w:sz w:val="14"/>
          <w:szCs w:val="14"/>
          <w:lang w:val="en-GB"/>
          <w:rPrChange w:id="5051" w:author="schulz" w:date="2016-01-10T18:02:00Z">
            <w:rPr>
              <w:sz w:val="14"/>
              <w:szCs w:val="14"/>
            </w:rPr>
          </w:rPrChange>
        </w:rPr>
        <w:t>B.,</w:t>
      </w:r>
      <w:r w:rsidRPr="003140DF">
        <w:rPr>
          <w:spacing w:val="2"/>
          <w:sz w:val="14"/>
          <w:szCs w:val="14"/>
          <w:lang w:val="en-GB"/>
          <w:rPrChange w:id="5052" w:author="schulz" w:date="2016-01-10T18:02:00Z">
            <w:rPr>
              <w:spacing w:val="2"/>
              <w:sz w:val="14"/>
              <w:szCs w:val="14"/>
            </w:rPr>
          </w:rPrChange>
        </w:rPr>
        <w:t xml:space="preserve"> </w:t>
      </w:r>
      <w:proofErr w:type="spellStart"/>
      <w:r w:rsidRPr="003140DF">
        <w:rPr>
          <w:sz w:val="14"/>
          <w:szCs w:val="14"/>
          <w:lang w:val="en-GB"/>
          <w:rPrChange w:id="5053" w:author="schulz" w:date="2016-01-10T18:02:00Z">
            <w:rPr>
              <w:sz w:val="14"/>
              <w:szCs w:val="14"/>
            </w:rPr>
          </w:rPrChange>
        </w:rPr>
        <w:t>Stoilos</w:t>
      </w:r>
      <w:proofErr w:type="spellEnd"/>
      <w:r w:rsidRPr="003140DF">
        <w:rPr>
          <w:sz w:val="14"/>
          <w:szCs w:val="14"/>
          <w:lang w:val="en-GB"/>
          <w:rPrChange w:id="5054" w:author="schulz" w:date="2016-01-10T18:02:00Z">
            <w:rPr>
              <w:sz w:val="14"/>
              <w:szCs w:val="14"/>
            </w:rPr>
          </w:rPrChange>
        </w:rPr>
        <w:t>,</w:t>
      </w:r>
      <w:r w:rsidRPr="003140DF">
        <w:rPr>
          <w:spacing w:val="2"/>
          <w:sz w:val="14"/>
          <w:szCs w:val="14"/>
          <w:lang w:val="en-GB"/>
          <w:rPrChange w:id="5055" w:author="schulz" w:date="2016-01-10T18:02:00Z">
            <w:rPr>
              <w:spacing w:val="2"/>
              <w:sz w:val="14"/>
              <w:szCs w:val="14"/>
            </w:rPr>
          </w:rPrChange>
        </w:rPr>
        <w:t xml:space="preserve"> </w:t>
      </w:r>
      <w:r w:rsidRPr="003140DF">
        <w:rPr>
          <w:sz w:val="14"/>
          <w:szCs w:val="14"/>
          <w:lang w:val="en-GB"/>
          <w:rPrChange w:id="5056" w:author="schulz" w:date="2016-01-10T18:02:00Z">
            <w:rPr>
              <w:sz w:val="14"/>
              <w:szCs w:val="14"/>
            </w:rPr>
          </w:rPrChange>
        </w:rPr>
        <w:t>G.,</w:t>
      </w:r>
      <w:r w:rsidRPr="003140DF">
        <w:rPr>
          <w:spacing w:val="2"/>
          <w:sz w:val="14"/>
          <w:szCs w:val="14"/>
          <w:lang w:val="en-GB"/>
          <w:rPrChange w:id="5057" w:author="schulz" w:date="2016-01-10T18:02:00Z">
            <w:rPr>
              <w:spacing w:val="2"/>
              <w:sz w:val="14"/>
              <w:szCs w:val="14"/>
            </w:rPr>
          </w:rPrChange>
        </w:rPr>
        <w:t xml:space="preserve"> </w:t>
      </w:r>
      <w:r w:rsidRPr="003140DF">
        <w:rPr>
          <w:sz w:val="14"/>
          <w:szCs w:val="14"/>
          <w:lang w:val="en-GB"/>
          <w:rPrChange w:id="5058" w:author="schulz" w:date="2016-01-10T18:02:00Z">
            <w:rPr>
              <w:sz w:val="14"/>
              <w:szCs w:val="14"/>
            </w:rPr>
          </w:rPrChange>
        </w:rPr>
        <w:t xml:space="preserve">and </w:t>
      </w:r>
      <w:r w:rsidRPr="003140DF">
        <w:rPr>
          <w:spacing w:val="-3"/>
          <w:sz w:val="14"/>
          <w:szCs w:val="14"/>
          <w:lang w:val="en-GB"/>
          <w:rPrChange w:id="5059" w:author="schulz" w:date="2016-01-10T18:02:00Z">
            <w:rPr>
              <w:spacing w:val="-3"/>
              <w:sz w:val="14"/>
              <w:szCs w:val="14"/>
            </w:rPr>
          </w:rPrChange>
        </w:rPr>
        <w:t>Wang,</w:t>
      </w:r>
      <w:r w:rsidRPr="003140DF">
        <w:rPr>
          <w:spacing w:val="2"/>
          <w:sz w:val="14"/>
          <w:szCs w:val="14"/>
          <w:lang w:val="en-GB"/>
          <w:rPrChange w:id="5060" w:author="schulz" w:date="2016-01-10T18:02:00Z">
            <w:rPr>
              <w:spacing w:val="2"/>
              <w:sz w:val="14"/>
              <w:szCs w:val="14"/>
            </w:rPr>
          </w:rPrChange>
        </w:rPr>
        <w:t xml:space="preserve"> </w:t>
      </w:r>
      <w:r w:rsidRPr="003140DF">
        <w:rPr>
          <w:sz w:val="14"/>
          <w:szCs w:val="14"/>
          <w:lang w:val="en-GB"/>
          <w:rPrChange w:id="5061" w:author="schulz" w:date="2016-01-10T18:02:00Z">
            <w:rPr>
              <w:sz w:val="14"/>
              <w:szCs w:val="14"/>
            </w:rPr>
          </w:rPrChange>
        </w:rPr>
        <w:t>Z.</w:t>
      </w:r>
      <w:r w:rsidRPr="003140DF">
        <w:rPr>
          <w:spacing w:val="1"/>
          <w:sz w:val="14"/>
          <w:szCs w:val="14"/>
          <w:lang w:val="en-GB"/>
          <w:rPrChange w:id="5062" w:author="schulz" w:date="2016-01-10T18:02:00Z">
            <w:rPr>
              <w:spacing w:val="1"/>
              <w:sz w:val="14"/>
              <w:szCs w:val="14"/>
            </w:rPr>
          </w:rPrChange>
        </w:rPr>
        <w:t xml:space="preserve"> </w:t>
      </w:r>
      <w:r w:rsidRPr="003140DF">
        <w:rPr>
          <w:sz w:val="14"/>
          <w:szCs w:val="14"/>
          <w:lang w:val="en-GB"/>
          <w:rPrChange w:id="5063" w:author="schulz" w:date="2016-01-10T18:02:00Z">
            <w:rPr>
              <w:sz w:val="14"/>
              <w:szCs w:val="14"/>
            </w:rPr>
          </w:rPrChange>
        </w:rPr>
        <w:t>(2014).</w:t>
      </w:r>
      <w:r w:rsidRPr="003140DF">
        <w:rPr>
          <w:spacing w:val="17"/>
          <w:sz w:val="14"/>
          <w:szCs w:val="14"/>
          <w:lang w:val="en-GB"/>
          <w:rPrChange w:id="5064" w:author="schulz" w:date="2016-01-10T18:02:00Z">
            <w:rPr>
              <w:spacing w:val="17"/>
              <w:sz w:val="14"/>
              <w:szCs w:val="14"/>
            </w:rPr>
          </w:rPrChange>
        </w:rPr>
        <w:t xml:space="preserve"> </w:t>
      </w:r>
      <w:proofErr w:type="spellStart"/>
      <w:r w:rsidRPr="003140DF">
        <w:rPr>
          <w:spacing w:val="-1"/>
          <w:sz w:val="14"/>
          <w:szCs w:val="14"/>
          <w:lang w:val="en-GB"/>
          <w:rPrChange w:id="5065" w:author="schulz" w:date="2016-01-10T18:02:00Z">
            <w:rPr>
              <w:spacing w:val="-1"/>
              <w:sz w:val="14"/>
              <w:szCs w:val="14"/>
            </w:rPr>
          </w:rPrChange>
        </w:rPr>
        <w:t>HermiT</w:t>
      </w:r>
      <w:proofErr w:type="spellEnd"/>
      <w:r w:rsidRPr="003140DF">
        <w:rPr>
          <w:spacing w:val="-1"/>
          <w:sz w:val="14"/>
          <w:szCs w:val="14"/>
          <w:lang w:val="en-GB"/>
          <w:rPrChange w:id="5066" w:author="schulz" w:date="2016-01-10T18:02:00Z">
            <w:rPr>
              <w:spacing w:val="-1"/>
              <w:sz w:val="14"/>
              <w:szCs w:val="14"/>
            </w:rPr>
          </w:rPrChange>
        </w:rPr>
        <w:t>:</w:t>
      </w:r>
      <w:r w:rsidRPr="003140DF">
        <w:rPr>
          <w:sz w:val="14"/>
          <w:szCs w:val="14"/>
          <w:lang w:val="en-GB"/>
          <w:rPrChange w:id="5067" w:author="schulz" w:date="2016-01-10T18:02:00Z">
            <w:rPr>
              <w:sz w:val="14"/>
              <w:szCs w:val="14"/>
            </w:rPr>
          </w:rPrChange>
        </w:rPr>
        <w:t xml:space="preserve"> An</w:t>
      </w:r>
      <w:r w:rsidRPr="003140DF">
        <w:rPr>
          <w:spacing w:val="23"/>
          <w:w w:val="99"/>
          <w:sz w:val="14"/>
          <w:szCs w:val="14"/>
          <w:lang w:val="en-GB"/>
          <w:rPrChange w:id="5068" w:author="schulz" w:date="2016-01-10T18:02:00Z">
            <w:rPr>
              <w:spacing w:val="23"/>
              <w:w w:val="99"/>
              <w:sz w:val="14"/>
              <w:szCs w:val="14"/>
            </w:rPr>
          </w:rPrChange>
        </w:rPr>
        <w:t xml:space="preserve"> </w:t>
      </w:r>
      <w:r w:rsidRPr="003140DF">
        <w:rPr>
          <w:spacing w:val="-2"/>
          <w:sz w:val="14"/>
          <w:szCs w:val="14"/>
          <w:lang w:val="en-GB"/>
          <w:rPrChange w:id="5069" w:author="schulz" w:date="2016-01-10T18:02:00Z">
            <w:rPr>
              <w:spacing w:val="-2"/>
              <w:sz w:val="14"/>
              <w:szCs w:val="14"/>
            </w:rPr>
          </w:rPrChange>
        </w:rPr>
        <w:t>OWL</w:t>
      </w:r>
      <w:r w:rsidRPr="003140DF">
        <w:rPr>
          <w:spacing w:val="-5"/>
          <w:sz w:val="14"/>
          <w:szCs w:val="14"/>
          <w:lang w:val="en-GB"/>
          <w:rPrChange w:id="5070" w:author="schulz" w:date="2016-01-10T18:02:00Z">
            <w:rPr>
              <w:spacing w:val="-5"/>
              <w:sz w:val="14"/>
              <w:szCs w:val="14"/>
            </w:rPr>
          </w:rPrChange>
        </w:rPr>
        <w:t xml:space="preserve"> </w:t>
      </w:r>
      <w:r w:rsidRPr="003140DF">
        <w:rPr>
          <w:sz w:val="14"/>
          <w:szCs w:val="14"/>
          <w:lang w:val="en-GB"/>
          <w:rPrChange w:id="5071" w:author="schulz" w:date="2016-01-10T18:02:00Z">
            <w:rPr>
              <w:sz w:val="14"/>
              <w:szCs w:val="14"/>
            </w:rPr>
          </w:rPrChange>
        </w:rPr>
        <w:t>2</w:t>
      </w:r>
      <w:r w:rsidRPr="003140DF">
        <w:rPr>
          <w:spacing w:val="-5"/>
          <w:sz w:val="14"/>
          <w:szCs w:val="14"/>
          <w:lang w:val="en-GB"/>
          <w:rPrChange w:id="5072" w:author="schulz" w:date="2016-01-10T18:02:00Z">
            <w:rPr>
              <w:spacing w:val="-5"/>
              <w:sz w:val="14"/>
              <w:szCs w:val="14"/>
            </w:rPr>
          </w:rPrChange>
        </w:rPr>
        <w:t xml:space="preserve"> </w:t>
      </w:r>
      <w:r w:rsidRPr="003140DF">
        <w:rPr>
          <w:sz w:val="14"/>
          <w:szCs w:val="14"/>
          <w:lang w:val="en-GB"/>
          <w:rPrChange w:id="5073" w:author="schulz" w:date="2016-01-10T18:02:00Z">
            <w:rPr>
              <w:sz w:val="14"/>
              <w:szCs w:val="14"/>
            </w:rPr>
          </w:rPrChange>
        </w:rPr>
        <w:t>Reasoner.</w:t>
      </w:r>
      <w:r w:rsidRPr="003140DF">
        <w:rPr>
          <w:spacing w:val="6"/>
          <w:sz w:val="14"/>
          <w:szCs w:val="14"/>
          <w:lang w:val="en-GB"/>
          <w:rPrChange w:id="5074" w:author="schulz" w:date="2016-01-10T18:02:00Z">
            <w:rPr>
              <w:spacing w:val="6"/>
              <w:sz w:val="14"/>
              <w:szCs w:val="14"/>
            </w:rPr>
          </w:rPrChange>
        </w:rPr>
        <w:t xml:space="preserve"> </w:t>
      </w:r>
      <w:r w:rsidRPr="003140DF">
        <w:rPr>
          <w:i/>
          <w:iCs/>
          <w:spacing w:val="-2"/>
          <w:sz w:val="14"/>
          <w:szCs w:val="14"/>
          <w:lang w:val="en-GB"/>
          <w:rPrChange w:id="5075" w:author="schulz" w:date="2016-01-10T18:02:00Z">
            <w:rPr>
              <w:i/>
              <w:iCs/>
              <w:spacing w:val="-2"/>
              <w:sz w:val="14"/>
              <w:szCs w:val="14"/>
            </w:rPr>
          </w:rPrChange>
        </w:rPr>
        <w:t>J.</w:t>
      </w:r>
      <w:r w:rsidRPr="003140DF">
        <w:rPr>
          <w:i/>
          <w:iCs/>
          <w:spacing w:val="-5"/>
          <w:sz w:val="14"/>
          <w:szCs w:val="14"/>
          <w:lang w:val="en-GB"/>
          <w:rPrChange w:id="5076" w:author="schulz" w:date="2016-01-10T18:02:00Z">
            <w:rPr>
              <w:i/>
              <w:iCs/>
              <w:spacing w:val="-5"/>
              <w:sz w:val="14"/>
              <w:szCs w:val="14"/>
            </w:rPr>
          </w:rPrChange>
        </w:rPr>
        <w:t xml:space="preserve"> </w:t>
      </w:r>
      <w:proofErr w:type="spellStart"/>
      <w:r w:rsidRPr="003140DF">
        <w:rPr>
          <w:i/>
          <w:iCs/>
          <w:spacing w:val="-1"/>
          <w:sz w:val="14"/>
          <w:szCs w:val="14"/>
          <w:lang w:val="en-GB"/>
          <w:rPrChange w:id="5077" w:author="schulz" w:date="2016-01-10T18:02:00Z">
            <w:rPr>
              <w:i/>
              <w:iCs/>
              <w:spacing w:val="-1"/>
              <w:sz w:val="14"/>
              <w:szCs w:val="14"/>
            </w:rPr>
          </w:rPrChange>
        </w:rPr>
        <w:t>Autom</w:t>
      </w:r>
      <w:proofErr w:type="spellEnd"/>
      <w:r w:rsidRPr="003140DF">
        <w:rPr>
          <w:i/>
          <w:iCs/>
          <w:spacing w:val="-1"/>
          <w:sz w:val="14"/>
          <w:szCs w:val="14"/>
          <w:lang w:val="en-GB"/>
          <w:rPrChange w:id="5078" w:author="schulz" w:date="2016-01-10T18:02:00Z">
            <w:rPr>
              <w:i/>
              <w:iCs/>
              <w:spacing w:val="-1"/>
              <w:sz w:val="14"/>
              <w:szCs w:val="14"/>
            </w:rPr>
          </w:rPrChange>
        </w:rPr>
        <w:t>.</w:t>
      </w:r>
      <w:r w:rsidRPr="003140DF">
        <w:rPr>
          <w:i/>
          <w:iCs/>
          <w:spacing w:val="-5"/>
          <w:sz w:val="14"/>
          <w:szCs w:val="14"/>
          <w:lang w:val="en-GB"/>
          <w:rPrChange w:id="5079" w:author="schulz" w:date="2016-01-10T18:02:00Z">
            <w:rPr>
              <w:i/>
              <w:iCs/>
              <w:spacing w:val="-5"/>
              <w:sz w:val="14"/>
              <w:szCs w:val="14"/>
            </w:rPr>
          </w:rPrChange>
        </w:rPr>
        <w:t xml:space="preserve"> </w:t>
      </w:r>
      <w:r w:rsidRPr="003140DF">
        <w:rPr>
          <w:i/>
          <w:iCs/>
          <w:sz w:val="14"/>
          <w:szCs w:val="14"/>
          <w:lang w:val="en-GB"/>
          <w:rPrChange w:id="5080" w:author="schulz" w:date="2016-01-10T18:02:00Z">
            <w:rPr>
              <w:i/>
              <w:iCs/>
              <w:sz w:val="14"/>
              <w:szCs w:val="14"/>
            </w:rPr>
          </w:rPrChange>
        </w:rPr>
        <w:t>Reason.</w:t>
      </w:r>
      <w:r w:rsidRPr="003140DF">
        <w:rPr>
          <w:sz w:val="14"/>
          <w:szCs w:val="14"/>
          <w:lang w:val="en-GB"/>
          <w:rPrChange w:id="5081" w:author="schulz" w:date="2016-01-10T18:02:00Z">
            <w:rPr>
              <w:sz w:val="14"/>
              <w:szCs w:val="14"/>
            </w:rPr>
          </w:rPrChange>
        </w:rPr>
        <w:t>,</w:t>
      </w:r>
      <w:r w:rsidRPr="003140DF">
        <w:rPr>
          <w:spacing w:val="-5"/>
          <w:sz w:val="14"/>
          <w:szCs w:val="14"/>
          <w:lang w:val="en-GB"/>
          <w:rPrChange w:id="5082" w:author="schulz" w:date="2016-01-10T18:02:00Z">
            <w:rPr>
              <w:spacing w:val="-5"/>
              <w:sz w:val="14"/>
              <w:szCs w:val="14"/>
            </w:rPr>
          </w:rPrChange>
        </w:rPr>
        <w:t xml:space="preserve"> </w:t>
      </w:r>
      <w:r w:rsidRPr="003140DF">
        <w:rPr>
          <w:b/>
          <w:bCs/>
          <w:sz w:val="14"/>
          <w:szCs w:val="14"/>
          <w:lang w:val="en-GB"/>
          <w:rPrChange w:id="5083" w:author="schulz" w:date="2016-01-10T18:02:00Z">
            <w:rPr>
              <w:b/>
              <w:bCs/>
              <w:sz w:val="14"/>
              <w:szCs w:val="14"/>
            </w:rPr>
          </w:rPrChange>
        </w:rPr>
        <w:t>53</w:t>
      </w:r>
      <w:r w:rsidRPr="003140DF">
        <w:rPr>
          <w:sz w:val="14"/>
          <w:szCs w:val="14"/>
          <w:lang w:val="en-GB"/>
          <w:rPrChange w:id="5084" w:author="schulz" w:date="2016-01-10T18:02:00Z">
            <w:rPr>
              <w:sz w:val="14"/>
              <w:szCs w:val="14"/>
            </w:rPr>
          </w:rPrChange>
        </w:rPr>
        <w:t>(3),</w:t>
      </w:r>
      <w:r w:rsidRPr="003140DF">
        <w:rPr>
          <w:spacing w:val="-4"/>
          <w:sz w:val="14"/>
          <w:szCs w:val="14"/>
          <w:lang w:val="en-GB"/>
          <w:rPrChange w:id="5085" w:author="schulz" w:date="2016-01-10T18:02:00Z">
            <w:rPr>
              <w:spacing w:val="-4"/>
              <w:sz w:val="14"/>
              <w:szCs w:val="14"/>
            </w:rPr>
          </w:rPrChange>
        </w:rPr>
        <w:t xml:space="preserve"> </w:t>
      </w:r>
      <w:r w:rsidRPr="003140DF">
        <w:rPr>
          <w:sz w:val="14"/>
          <w:szCs w:val="14"/>
          <w:lang w:val="en-GB"/>
          <w:rPrChange w:id="5086" w:author="schulz" w:date="2016-01-10T18:02:00Z">
            <w:rPr>
              <w:sz w:val="14"/>
              <w:szCs w:val="14"/>
            </w:rPr>
          </w:rPrChange>
        </w:rPr>
        <w:t>245</w:t>
      </w:r>
      <w:r w:rsidRPr="002C029A">
        <w:rPr>
          <w:sz w:val="14"/>
          <w:szCs w:val="14"/>
          <w:lang w:val="en-GB"/>
        </w:rPr>
        <w:t>–</w:t>
      </w:r>
      <w:r w:rsidRPr="003140DF">
        <w:rPr>
          <w:sz w:val="14"/>
          <w:szCs w:val="14"/>
          <w:lang w:val="en-GB"/>
          <w:rPrChange w:id="5087" w:author="schulz" w:date="2016-01-10T18:02:00Z">
            <w:rPr>
              <w:sz w:val="14"/>
              <w:szCs w:val="14"/>
            </w:rPr>
          </w:rPrChange>
        </w:rPr>
        <w:t>269.</w:t>
      </w:r>
    </w:p>
    <w:p w14:paraId="45BA7F49" w14:textId="77777777" w:rsidR="00F20945" w:rsidRPr="009C2121" w:rsidRDefault="00F20945">
      <w:pPr>
        <w:pStyle w:val="Corpodetexto"/>
        <w:tabs>
          <w:tab w:val="left" w:pos="3010"/>
        </w:tabs>
        <w:kinsoku w:val="0"/>
        <w:overflowPunct w:val="0"/>
        <w:spacing w:before="0" w:line="267" w:lineRule="auto"/>
        <w:ind w:right="2105"/>
        <w:jc w:val="right"/>
        <w:rPr>
          <w:sz w:val="14"/>
          <w:szCs w:val="14"/>
          <w:lang w:val="pt-BR"/>
          <w:rPrChange w:id="5088" w:author="Filipe Santana" w:date="2016-01-11T08:25:00Z">
            <w:rPr>
              <w:sz w:val="14"/>
              <w:szCs w:val="14"/>
            </w:rPr>
          </w:rPrChange>
        </w:rPr>
      </w:pPr>
      <w:proofErr w:type="spellStart"/>
      <w:r w:rsidRPr="003140DF">
        <w:rPr>
          <w:spacing w:val="-1"/>
          <w:sz w:val="14"/>
          <w:szCs w:val="14"/>
          <w:lang w:val="en-GB"/>
          <w:rPrChange w:id="5089" w:author="schulz" w:date="2016-01-10T18:02:00Z">
            <w:rPr>
              <w:spacing w:val="-1"/>
              <w:sz w:val="14"/>
              <w:szCs w:val="14"/>
            </w:rPr>
          </w:rPrChange>
        </w:rPr>
        <w:t>Gruninger</w:t>
      </w:r>
      <w:proofErr w:type="spellEnd"/>
      <w:r w:rsidRPr="003140DF">
        <w:rPr>
          <w:spacing w:val="-1"/>
          <w:sz w:val="14"/>
          <w:szCs w:val="14"/>
          <w:lang w:val="en-GB"/>
          <w:rPrChange w:id="5090" w:author="schulz" w:date="2016-01-10T18:02:00Z">
            <w:rPr>
              <w:spacing w:val="-1"/>
              <w:sz w:val="14"/>
              <w:szCs w:val="14"/>
            </w:rPr>
          </w:rPrChange>
        </w:rPr>
        <w:t>,</w:t>
      </w:r>
      <w:r w:rsidRPr="003140DF">
        <w:rPr>
          <w:spacing w:val="34"/>
          <w:sz w:val="14"/>
          <w:szCs w:val="14"/>
          <w:lang w:val="en-GB"/>
          <w:rPrChange w:id="5091" w:author="schulz" w:date="2016-01-10T18:02:00Z">
            <w:rPr>
              <w:spacing w:val="34"/>
              <w:sz w:val="14"/>
              <w:szCs w:val="14"/>
            </w:rPr>
          </w:rPrChange>
        </w:rPr>
        <w:t xml:space="preserve"> </w:t>
      </w:r>
      <w:r w:rsidRPr="003140DF">
        <w:rPr>
          <w:sz w:val="14"/>
          <w:szCs w:val="14"/>
          <w:lang w:val="en-GB"/>
          <w:rPrChange w:id="5092" w:author="schulz" w:date="2016-01-10T18:02:00Z">
            <w:rPr>
              <w:sz w:val="14"/>
              <w:szCs w:val="14"/>
            </w:rPr>
          </w:rPrChange>
        </w:rPr>
        <w:t>M.</w:t>
      </w:r>
      <w:r w:rsidRPr="003140DF">
        <w:rPr>
          <w:spacing w:val="22"/>
          <w:sz w:val="14"/>
          <w:szCs w:val="14"/>
          <w:lang w:val="en-GB"/>
          <w:rPrChange w:id="5093" w:author="schulz" w:date="2016-01-10T18:02:00Z">
            <w:rPr>
              <w:spacing w:val="22"/>
              <w:sz w:val="14"/>
              <w:szCs w:val="14"/>
            </w:rPr>
          </w:rPrChange>
        </w:rPr>
        <w:t xml:space="preserve"> </w:t>
      </w:r>
      <w:r w:rsidRPr="003140DF">
        <w:rPr>
          <w:sz w:val="14"/>
          <w:szCs w:val="14"/>
          <w:lang w:val="en-GB"/>
          <w:rPrChange w:id="5094" w:author="schulz" w:date="2016-01-10T18:02:00Z">
            <w:rPr>
              <w:sz w:val="14"/>
              <w:szCs w:val="14"/>
            </w:rPr>
          </w:rPrChange>
        </w:rPr>
        <w:t>and</w:t>
      </w:r>
      <w:r w:rsidRPr="003140DF">
        <w:rPr>
          <w:spacing w:val="22"/>
          <w:sz w:val="14"/>
          <w:szCs w:val="14"/>
          <w:lang w:val="en-GB"/>
          <w:rPrChange w:id="5095" w:author="schulz" w:date="2016-01-10T18:02:00Z">
            <w:rPr>
              <w:spacing w:val="22"/>
              <w:sz w:val="14"/>
              <w:szCs w:val="14"/>
            </w:rPr>
          </w:rPrChange>
        </w:rPr>
        <w:t xml:space="preserve"> </w:t>
      </w:r>
      <w:proofErr w:type="gramStart"/>
      <w:r w:rsidRPr="003140DF">
        <w:rPr>
          <w:spacing w:val="-1"/>
          <w:sz w:val="14"/>
          <w:szCs w:val="14"/>
          <w:lang w:val="en-GB"/>
          <w:rPrChange w:id="5096" w:author="schulz" w:date="2016-01-10T18:02:00Z">
            <w:rPr>
              <w:spacing w:val="-1"/>
              <w:sz w:val="14"/>
              <w:szCs w:val="14"/>
            </w:rPr>
          </w:rPrChange>
        </w:rPr>
        <w:t>Fox,</w:t>
      </w:r>
      <w:r w:rsidRPr="003140DF">
        <w:rPr>
          <w:sz w:val="14"/>
          <w:szCs w:val="14"/>
          <w:lang w:val="en-GB"/>
          <w:rPrChange w:id="5097" w:author="schulz" w:date="2016-01-10T18:02:00Z">
            <w:rPr>
              <w:sz w:val="14"/>
              <w:szCs w:val="14"/>
            </w:rPr>
          </w:rPrChange>
        </w:rPr>
        <w:t xml:space="preserve">  M.</w:t>
      </w:r>
      <w:proofErr w:type="gramEnd"/>
      <w:r w:rsidRPr="003140DF">
        <w:rPr>
          <w:spacing w:val="22"/>
          <w:sz w:val="14"/>
          <w:szCs w:val="14"/>
          <w:lang w:val="en-GB"/>
          <w:rPrChange w:id="5098" w:author="schulz" w:date="2016-01-10T18:02:00Z">
            <w:rPr>
              <w:spacing w:val="22"/>
              <w:sz w:val="14"/>
              <w:szCs w:val="14"/>
            </w:rPr>
          </w:rPrChange>
        </w:rPr>
        <w:t xml:space="preserve"> </w:t>
      </w:r>
      <w:r w:rsidRPr="003140DF">
        <w:rPr>
          <w:sz w:val="14"/>
          <w:szCs w:val="14"/>
          <w:lang w:val="en-GB"/>
          <w:rPrChange w:id="5099" w:author="schulz" w:date="2016-01-10T18:02:00Z">
            <w:rPr>
              <w:sz w:val="14"/>
              <w:szCs w:val="14"/>
            </w:rPr>
          </w:rPrChange>
        </w:rPr>
        <w:t>S.</w:t>
      </w:r>
      <w:r w:rsidRPr="003140DF">
        <w:rPr>
          <w:spacing w:val="22"/>
          <w:sz w:val="14"/>
          <w:szCs w:val="14"/>
          <w:lang w:val="en-GB"/>
          <w:rPrChange w:id="5100" w:author="schulz" w:date="2016-01-10T18:02:00Z">
            <w:rPr>
              <w:spacing w:val="22"/>
              <w:sz w:val="14"/>
              <w:szCs w:val="14"/>
            </w:rPr>
          </w:rPrChange>
        </w:rPr>
        <w:t xml:space="preserve"> </w:t>
      </w:r>
      <w:r w:rsidRPr="003140DF">
        <w:rPr>
          <w:sz w:val="14"/>
          <w:szCs w:val="14"/>
          <w:lang w:val="en-GB"/>
          <w:rPrChange w:id="5101" w:author="schulz" w:date="2016-01-10T18:02:00Z">
            <w:rPr>
              <w:sz w:val="14"/>
              <w:szCs w:val="14"/>
            </w:rPr>
          </w:rPrChange>
        </w:rPr>
        <w:t xml:space="preserve">(1994).  </w:t>
      </w:r>
      <w:r w:rsidRPr="003140DF">
        <w:rPr>
          <w:spacing w:val="2"/>
          <w:sz w:val="14"/>
          <w:szCs w:val="14"/>
          <w:lang w:val="en-GB"/>
          <w:rPrChange w:id="5102" w:author="schulz" w:date="2016-01-10T18:02:00Z">
            <w:rPr>
              <w:spacing w:val="2"/>
              <w:sz w:val="14"/>
              <w:szCs w:val="14"/>
            </w:rPr>
          </w:rPrChange>
        </w:rPr>
        <w:t xml:space="preserve"> </w:t>
      </w:r>
      <w:r w:rsidRPr="003140DF">
        <w:rPr>
          <w:sz w:val="14"/>
          <w:szCs w:val="14"/>
          <w:lang w:val="en-GB"/>
          <w:rPrChange w:id="5103" w:author="schulz" w:date="2016-01-10T18:02:00Z">
            <w:rPr>
              <w:sz w:val="14"/>
              <w:szCs w:val="14"/>
            </w:rPr>
          </w:rPrChange>
        </w:rPr>
        <w:t>The</w:t>
      </w:r>
      <w:r w:rsidRPr="003140DF">
        <w:rPr>
          <w:spacing w:val="22"/>
          <w:sz w:val="14"/>
          <w:szCs w:val="14"/>
          <w:lang w:val="en-GB"/>
          <w:rPrChange w:id="5104" w:author="schulz" w:date="2016-01-10T18:02:00Z">
            <w:rPr>
              <w:spacing w:val="22"/>
              <w:sz w:val="14"/>
              <w:szCs w:val="14"/>
            </w:rPr>
          </w:rPrChange>
        </w:rPr>
        <w:t xml:space="preserve"> </w:t>
      </w:r>
      <w:r w:rsidRPr="003140DF">
        <w:rPr>
          <w:sz w:val="14"/>
          <w:szCs w:val="14"/>
          <w:lang w:val="en-GB"/>
          <w:rPrChange w:id="5105" w:author="schulz" w:date="2016-01-10T18:02:00Z">
            <w:rPr>
              <w:sz w:val="14"/>
              <w:szCs w:val="14"/>
            </w:rPr>
          </w:rPrChange>
        </w:rPr>
        <w:t>Role</w:t>
      </w:r>
      <w:r w:rsidRPr="003140DF">
        <w:rPr>
          <w:spacing w:val="22"/>
          <w:sz w:val="14"/>
          <w:szCs w:val="14"/>
          <w:lang w:val="en-GB"/>
          <w:rPrChange w:id="5106" w:author="schulz" w:date="2016-01-10T18:02:00Z">
            <w:rPr>
              <w:spacing w:val="22"/>
              <w:sz w:val="14"/>
              <w:szCs w:val="14"/>
            </w:rPr>
          </w:rPrChange>
        </w:rPr>
        <w:t xml:space="preserve"> </w:t>
      </w:r>
      <w:r w:rsidRPr="003140DF">
        <w:rPr>
          <w:sz w:val="14"/>
          <w:szCs w:val="14"/>
          <w:lang w:val="en-GB"/>
          <w:rPrChange w:id="5107" w:author="schulz" w:date="2016-01-10T18:02:00Z">
            <w:rPr>
              <w:sz w:val="14"/>
              <w:szCs w:val="14"/>
            </w:rPr>
          </w:rPrChange>
        </w:rPr>
        <w:t>of</w:t>
      </w:r>
      <w:r w:rsidRPr="003140DF">
        <w:rPr>
          <w:spacing w:val="23"/>
          <w:sz w:val="14"/>
          <w:szCs w:val="14"/>
          <w:lang w:val="en-GB"/>
          <w:rPrChange w:id="5108" w:author="schulz" w:date="2016-01-10T18:02:00Z">
            <w:rPr>
              <w:spacing w:val="23"/>
              <w:sz w:val="14"/>
              <w:szCs w:val="14"/>
            </w:rPr>
          </w:rPrChange>
        </w:rPr>
        <w:t xml:space="preserve"> </w:t>
      </w:r>
      <w:r w:rsidRPr="003140DF">
        <w:rPr>
          <w:spacing w:val="-1"/>
          <w:sz w:val="14"/>
          <w:szCs w:val="14"/>
          <w:lang w:val="en-GB"/>
          <w:rPrChange w:id="5109" w:author="schulz" w:date="2016-01-10T18:02:00Z">
            <w:rPr>
              <w:spacing w:val="-1"/>
              <w:sz w:val="14"/>
              <w:szCs w:val="14"/>
            </w:rPr>
          </w:rPrChange>
        </w:rPr>
        <w:t>Competency</w:t>
      </w:r>
      <w:r w:rsidRPr="003140DF">
        <w:rPr>
          <w:spacing w:val="22"/>
          <w:sz w:val="14"/>
          <w:szCs w:val="14"/>
          <w:lang w:val="en-GB"/>
          <w:rPrChange w:id="5110" w:author="schulz" w:date="2016-01-10T18:02:00Z">
            <w:rPr>
              <w:spacing w:val="22"/>
              <w:sz w:val="14"/>
              <w:szCs w:val="14"/>
            </w:rPr>
          </w:rPrChange>
        </w:rPr>
        <w:t xml:space="preserve"> </w:t>
      </w:r>
      <w:r w:rsidRPr="003140DF">
        <w:rPr>
          <w:sz w:val="14"/>
          <w:szCs w:val="14"/>
          <w:lang w:val="en-GB"/>
          <w:rPrChange w:id="5111" w:author="schulz" w:date="2016-01-10T18:02:00Z">
            <w:rPr>
              <w:sz w:val="14"/>
              <w:szCs w:val="14"/>
            </w:rPr>
          </w:rPrChange>
        </w:rPr>
        <w:t>Questions</w:t>
      </w:r>
      <w:r w:rsidRPr="003140DF">
        <w:rPr>
          <w:spacing w:val="22"/>
          <w:sz w:val="14"/>
          <w:szCs w:val="14"/>
          <w:lang w:val="en-GB"/>
          <w:rPrChange w:id="5112" w:author="schulz" w:date="2016-01-10T18:02:00Z">
            <w:rPr>
              <w:spacing w:val="22"/>
              <w:sz w:val="14"/>
              <w:szCs w:val="14"/>
            </w:rPr>
          </w:rPrChange>
        </w:rPr>
        <w:t xml:space="preserve"> </w:t>
      </w:r>
      <w:r w:rsidRPr="003140DF">
        <w:rPr>
          <w:sz w:val="14"/>
          <w:szCs w:val="14"/>
          <w:lang w:val="en-GB"/>
          <w:rPrChange w:id="5113" w:author="schulz" w:date="2016-01-10T18:02:00Z">
            <w:rPr>
              <w:sz w:val="14"/>
              <w:szCs w:val="14"/>
            </w:rPr>
          </w:rPrChange>
        </w:rPr>
        <w:t>in</w:t>
      </w:r>
      <w:r w:rsidRPr="003140DF">
        <w:rPr>
          <w:spacing w:val="25"/>
          <w:w w:val="99"/>
          <w:sz w:val="14"/>
          <w:szCs w:val="14"/>
          <w:lang w:val="en-GB"/>
          <w:rPrChange w:id="5114" w:author="schulz" w:date="2016-01-10T18:02:00Z">
            <w:rPr>
              <w:spacing w:val="25"/>
              <w:w w:val="99"/>
              <w:sz w:val="14"/>
              <w:szCs w:val="14"/>
            </w:rPr>
          </w:rPrChange>
        </w:rPr>
        <w:t xml:space="preserve"> </w:t>
      </w:r>
      <w:bookmarkStart w:id="5115" w:name="_GoBack"/>
      <w:bookmarkEnd w:id="5115"/>
      <w:r w:rsidRPr="003140DF">
        <w:rPr>
          <w:sz w:val="14"/>
          <w:szCs w:val="14"/>
          <w:lang w:val="en-GB"/>
          <w:rPrChange w:id="5116" w:author="schulz" w:date="2016-01-10T18:02:00Z">
            <w:rPr>
              <w:sz w:val="14"/>
              <w:szCs w:val="14"/>
            </w:rPr>
          </w:rPrChange>
        </w:rPr>
        <w:t>Enterprise</w:t>
      </w:r>
      <w:r w:rsidRPr="003140DF">
        <w:rPr>
          <w:spacing w:val="-6"/>
          <w:sz w:val="14"/>
          <w:szCs w:val="14"/>
          <w:lang w:val="en-GB"/>
          <w:rPrChange w:id="5117" w:author="schulz" w:date="2016-01-10T18:02:00Z">
            <w:rPr>
              <w:spacing w:val="-6"/>
              <w:sz w:val="14"/>
              <w:szCs w:val="14"/>
            </w:rPr>
          </w:rPrChange>
        </w:rPr>
        <w:t xml:space="preserve"> </w:t>
      </w:r>
      <w:r w:rsidRPr="003140DF">
        <w:rPr>
          <w:sz w:val="14"/>
          <w:szCs w:val="14"/>
          <w:lang w:val="en-GB"/>
          <w:rPrChange w:id="5118" w:author="schulz" w:date="2016-01-10T18:02:00Z">
            <w:rPr>
              <w:sz w:val="14"/>
              <w:szCs w:val="14"/>
            </w:rPr>
          </w:rPrChange>
        </w:rPr>
        <w:t>Engineering.</w:t>
      </w:r>
      <w:r w:rsidRPr="003140DF">
        <w:rPr>
          <w:spacing w:val="5"/>
          <w:sz w:val="14"/>
          <w:szCs w:val="14"/>
          <w:lang w:val="en-GB"/>
          <w:rPrChange w:id="5119" w:author="schulz" w:date="2016-01-10T18:02:00Z">
            <w:rPr>
              <w:spacing w:val="5"/>
              <w:sz w:val="14"/>
              <w:szCs w:val="14"/>
            </w:rPr>
          </w:rPrChange>
        </w:rPr>
        <w:t xml:space="preserve"> </w:t>
      </w:r>
      <w:r w:rsidRPr="003140DF">
        <w:rPr>
          <w:sz w:val="14"/>
          <w:szCs w:val="14"/>
          <w:lang w:val="en-GB"/>
          <w:rPrChange w:id="5120" w:author="schulz" w:date="2016-01-10T18:02:00Z">
            <w:rPr>
              <w:sz w:val="14"/>
              <w:szCs w:val="14"/>
            </w:rPr>
          </w:rPrChange>
        </w:rPr>
        <w:t>In</w:t>
      </w:r>
      <w:r w:rsidRPr="003140DF">
        <w:rPr>
          <w:spacing w:val="-6"/>
          <w:sz w:val="14"/>
          <w:szCs w:val="14"/>
          <w:lang w:val="en-GB"/>
          <w:rPrChange w:id="5121" w:author="schulz" w:date="2016-01-10T18:02:00Z">
            <w:rPr>
              <w:spacing w:val="-6"/>
              <w:sz w:val="14"/>
              <w:szCs w:val="14"/>
            </w:rPr>
          </w:rPrChange>
        </w:rPr>
        <w:t xml:space="preserve"> </w:t>
      </w:r>
      <w:r w:rsidRPr="003140DF">
        <w:rPr>
          <w:i/>
          <w:iCs/>
          <w:sz w:val="14"/>
          <w:szCs w:val="14"/>
          <w:lang w:val="en-GB"/>
          <w:rPrChange w:id="5122" w:author="schulz" w:date="2016-01-10T18:02:00Z">
            <w:rPr>
              <w:i/>
              <w:iCs/>
              <w:sz w:val="14"/>
              <w:szCs w:val="14"/>
            </w:rPr>
          </w:rPrChange>
        </w:rPr>
        <w:t>IFIP</w:t>
      </w:r>
      <w:r w:rsidRPr="003140DF">
        <w:rPr>
          <w:i/>
          <w:iCs/>
          <w:spacing w:val="-5"/>
          <w:sz w:val="14"/>
          <w:szCs w:val="14"/>
          <w:lang w:val="en-GB"/>
          <w:rPrChange w:id="5123" w:author="schulz" w:date="2016-01-10T18:02:00Z">
            <w:rPr>
              <w:i/>
              <w:iCs/>
              <w:spacing w:val="-5"/>
              <w:sz w:val="14"/>
              <w:szCs w:val="14"/>
            </w:rPr>
          </w:rPrChange>
        </w:rPr>
        <w:t xml:space="preserve"> </w:t>
      </w:r>
      <w:r w:rsidRPr="003140DF">
        <w:rPr>
          <w:i/>
          <w:iCs/>
          <w:sz w:val="14"/>
          <w:szCs w:val="14"/>
          <w:lang w:val="en-GB"/>
          <w:rPrChange w:id="5124" w:author="schulz" w:date="2016-01-10T18:02:00Z">
            <w:rPr>
              <w:i/>
              <w:iCs/>
              <w:sz w:val="14"/>
              <w:szCs w:val="14"/>
            </w:rPr>
          </w:rPrChange>
        </w:rPr>
        <w:t>WG5.7</w:t>
      </w:r>
      <w:r w:rsidRPr="003140DF">
        <w:rPr>
          <w:i/>
          <w:iCs/>
          <w:spacing w:val="-6"/>
          <w:sz w:val="14"/>
          <w:szCs w:val="14"/>
          <w:lang w:val="en-GB"/>
          <w:rPrChange w:id="5125" w:author="schulz" w:date="2016-01-10T18:02:00Z">
            <w:rPr>
              <w:i/>
              <w:iCs/>
              <w:spacing w:val="-6"/>
              <w:sz w:val="14"/>
              <w:szCs w:val="14"/>
            </w:rPr>
          </w:rPrChange>
        </w:rPr>
        <w:t xml:space="preserve"> </w:t>
      </w:r>
      <w:r w:rsidRPr="003140DF">
        <w:rPr>
          <w:i/>
          <w:iCs/>
          <w:spacing w:val="-3"/>
          <w:sz w:val="14"/>
          <w:szCs w:val="14"/>
          <w:lang w:val="en-GB"/>
          <w:rPrChange w:id="5126" w:author="schulz" w:date="2016-01-10T18:02:00Z">
            <w:rPr>
              <w:i/>
              <w:iCs/>
              <w:spacing w:val="-3"/>
              <w:sz w:val="14"/>
              <w:szCs w:val="14"/>
            </w:rPr>
          </w:rPrChange>
        </w:rPr>
        <w:t>Work.</w:t>
      </w:r>
      <w:r w:rsidRPr="003140DF">
        <w:rPr>
          <w:spacing w:val="-3"/>
          <w:sz w:val="14"/>
          <w:szCs w:val="14"/>
          <w:lang w:val="en-GB"/>
          <w:rPrChange w:id="5127" w:author="schulz" w:date="2016-01-10T18:02:00Z">
            <w:rPr>
              <w:spacing w:val="-3"/>
              <w:sz w:val="14"/>
              <w:szCs w:val="14"/>
            </w:rPr>
          </w:rPrChange>
        </w:rPr>
        <w:t>,</w:t>
      </w:r>
      <w:r w:rsidRPr="003140DF">
        <w:rPr>
          <w:spacing w:val="-5"/>
          <w:sz w:val="14"/>
          <w:szCs w:val="14"/>
          <w:lang w:val="en-GB"/>
          <w:rPrChange w:id="5128" w:author="schulz" w:date="2016-01-10T18:02:00Z">
            <w:rPr>
              <w:spacing w:val="-5"/>
              <w:sz w:val="14"/>
              <w:szCs w:val="14"/>
            </w:rPr>
          </w:rPrChange>
        </w:rPr>
        <w:t xml:space="preserve"> </w:t>
      </w:r>
      <w:r w:rsidRPr="003140DF">
        <w:rPr>
          <w:sz w:val="14"/>
          <w:szCs w:val="14"/>
          <w:lang w:val="en-GB"/>
          <w:rPrChange w:id="5129" w:author="schulz" w:date="2016-01-10T18:02:00Z">
            <w:rPr>
              <w:sz w:val="14"/>
              <w:szCs w:val="14"/>
            </w:rPr>
          </w:rPrChange>
        </w:rPr>
        <w:t>pages</w:t>
      </w:r>
      <w:r w:rsidRPr="003140DF">
        <w:rPr>
          <w:spacing w:val="-6"/>
          <w:sz w:val="14"/>
          <w:szCs w:val="14"/>
          <w:lang w:val="en-GB"/>
          <w:rPrChange w:id="5130" w:author="schulz" w:date="2016-01-10T18:02:00Z">
            <w:rPr>
              <w:spacing w:val="-6"/>
              <w:sz w:val="14"/>
              <w:szCs w:val="14"/>
            </w:rPr>
          </w:rPrChange>
        </w:rPr>
        <w:t xml:space="preserve"> </w:t>
      </w:r>
      <w:r w:rsidRPr="003140DF">
        <w:rPr>
          <w:sz w:val="14"/>
          <w:szCs w:val="14"/>
          <w:lang w:val="en-GB"/>
          <w:rPrChange w:id="5131" w:author="schulz" w:date="2016-01-10T18:02:00Z">
            <w:rPr>
              <w:sz w:val="14"/>
              <w:szCs w:val="14"/>
            </w:rPr>
          </w:rPrChange>
        </w:rPr>
        <w:t>1</w:t>
      </w:r>
      <w:r w:rsidRPr="002C029A">
        <w:rPr>
          <w:sz w:val="14"/>
          <w:szCs w:val="14"/>
          <w:lang w:val="en-GB"/>
        </w:rPr>
        <w:t>–</w:t>
      </w:r>
      <w:r w:rsidRPr="003140DF">
        <w:rPr>
          <w:sz w:val="14"/>
          <w:szCs w:val="14"/>
          <w:lang w:val="en-GB"/>
          <w:rPrChange w:id="5132" w:author="schulz" w:date="2016-01-10T18:02:00Z">
            <w:rPr>
              <w:sz w:val="14"/>
              <w:szCs w:val="14"/>
            </w:rPr>
          </w:rPrChange>
        </w:rPr>
        <w:t>17,</w:t>
      </w:r>
      <w:r w:rsidRPr="003140DF">
        <w:rPr>
          <w:spacing w:val="-5"/>
          <w:sz w:val="14"/>
          <w:szCs w:val="14"/>
          <w:lang w:val="en-GB"/>
          <w:rPrChange w:id="5133" w:author="schulz" w:date="2016-01-10T18:02:00Z">
            <w:rPr>
              <w:spacing w:val="-5"/>
              <w:sz w:val="14"/>
              <w:szCs w:val="14"/>
            </w:rPr>
          </w:rPrChange>
        </w:rPr>
        <w:t xml:space="preserve"> </w:t>
      </w:r>
      <w:r w:rsidRPr="003140DF">
        <w:rPr>
          <w:spacing w:val="-1"/>
          <w:sz w:val="14"/>
          <w:szCs w:val="14"/>
          <w:lang w:val="en-GB"/>
          <w:rPrChange w:id="5134" w:author="schulz" w:date="2016-01-10T18:02:00Z">
            <w:rPr>
              <w:spacing w:val="-1"/>
              <w:sz w:val="14"/>
              <w:szCs w:val="14"/>
            </w:rPr>
          </w:rPrChange>
        </w:rPr>
        <w:t>Trondheim,</w:t>
      </w:r>
      <w:r w:rsidRPr="003140DF">
        <w:rPr>
          <w:spacing w:val="-6"/>
          <w:sz w:val="14"/>
          <w:szCs w:val="14"/>
          <w:lang w:val="en-GB"/>
          <w:rPrChange w:id="5135" w:author="schulz" w:date="2016-01-10T18:02:00Z">
            <w:rPr>
              <w:spacing w:val="-6"/>
              <w:sz w:val="14"/>
              <w:szCs w:val="14"/>
            </w:rPr>
          </w:rPrChange>
        </w:rPr>
        <w:t xml:space="preserve"> </w:t>
      </w:r>
      <w:r w:rsidRPr="003140DF">
        <w:rPr>
          <w:spacing w:val="-2"/>
          <w:sz w:val="14"/>
          <w:szCs w:val="14"/>
          <w:lang w:val="en-GB"/>
          <w:rPrChange w:id="5136" w:author="schulz" w:date="2016-01-10T18:02:00Z">
            <w:rPr>
              <w:spacing w:val="-2"/>
              <w:sz w:val="14"/>
              <w:szCs w:val="14"/>
            </w:rPr>
          </w:rPrChange>
        </w:rPr>
        <w:t>Norway.</w:t>
      </w:r>
      <w:r w:rsidRPr="003140DF">
        <w:rPr>
          <w:spacing w:val="25"/>
          <w:w w:val="99"/>
          <w:sz w:val="14"/>
          <w:szCs w:val="14"/>
          <w:lang w:val="en-GB"/>
          <w:rPrChange w:id="5137" w:author="schulz" w:date="2016-01-10T18:02:00Z">
            <w:rPr>
              <w:spacing w:val="25"/>
              <w:w w:val="99"/>
              <w:sz w:val="14"/>
              <w:szCs w:val="14"/>
            </w:rPr>
          </w:rPrChange>
        </w:rPr>
        <w:t xml:space="preserve"> </w:t>
      </w:r>
      <w:proofErr w:type="gramStart"/>
      <w:r w:rsidRPr="003140DF">
        <w:rPr>
          <w:sz w:val="14"/>
          <w:szCs w:val="14"/>
          <w:lang w:val="en-GB"/>
          <w:rPrChange w:id="5138" w:author="schulz" w:date="2016-01-10T18:02:00Z">
            <w:rPr>
              <w:sz w:val="14"/>
              <w:szCs w:val="14"/>
            </w:rPr>
          </w:rPrChange>
        </w:rPr>
        <w:t xml:space="preserve">Harris,   </w:t>
      </w:r>
      <w:proofErr w:type="gramEnd"/>
      <w:r w:rsidRPr="003140DF">
        <w:rPr>
          <w:spacing w:val="8"/>
          <w:sz w:val="14"/>
          <w:szCs w:val="14"/>
          <w:lang w:val="en-GB"/>
          <w:rPrChange w:id="5139" w:author="schulz" w:date="2016-01-10T18:02:00Z">
            <w:rPr>
              <w:spacing w:val="8"/>
              <w:sz w:val="14"/>
              <w:szCs w:val="14"/>
            </w:rPr>
          </w:rPrChange>
        </w:rPr>
        <w:t xml:space="preserve"> </w:t>
      </w:r>
      <w:r w:rsidRPr="003140DF">
        <w:rPr>
          <w:sz w:val="14"/>
          <w:szCs w:val="14"/>
          <w:lang w:val="en-GB"/>
          <w:rPrChange w:id="5140" w:author="schulz" w:date="2016-01-10T18:02:00Z">
            <w:rPr>
              <w:sz w:val="14"/>
              <w:szCs w:val="14"/>
            </w:rPr>
          </w:rPrChange>
        </w:rPr>
        <w:t xml:space="preserve">S.  </w:t>
      </w:r>
      <w:r w:rsidRPr="003140DF">
        <w:rPr>
          <w:spacing w:val="5"/>
          <w:sz w:val="14"/>
          <w:szCs w:val="14"/>
          <w:lang w:val="en-GB"/>
          <w:rPrChange w:id="5141" w:author="schulz" w:date="2016-01-10T18:02:00Z">
            <w:rPr>
              <w:spacing w:val="5"/>
              <w:sz w:val="14"/>
              <w:szCs w:val="14"/>
            </w:rPr>
          </w:rPrChange>
        </w:rPr>
        <w:t xml:space="preserve"> </w:t>
      </w:r>
      <w:r w:rsidRPr="003140DF">
        <w:rPr>
          <w:sz w:val="14"/>
          <w:szCs w:val="14"/>
          <w:lang w:val="en-GB"/>
          <w:rPrChange w:id="5142" w:author="schulz" w:date="2016-01-10T18:02:00Z">
            <w:rPr>
              <w:sz w:val="14"/>
              <w:szCs w:val="14"/>
            </w:rPr>
          </w:rPrChange>
        </w:rPr>
        <w:t xml:space="preserve">and  </w:t>
      </w:r>
      <w:r w:rsidRPr="003140DF">
        <w:rPr>
          <w:spacing w:val="5"/>
          <w:sz w:val="14"/>
          <w:szCs w:val="14"/>
          <w:lang w:val="en-GB"/>
          <w:rPrChange w:id="5143" w:author="schulz" w:date="2016-01-10T18:02:00Z">
            <w:rPr>
              <w:spacing w:val="5"/>
              <w:sz w:val="14"/>
              <w:szCs w:val="14"/>
            </w:rPr>
          </w:rPrChange>
        </w:rPr>
        <w:t xml:space="preserve"> </w:t>
      </w:r>
      <w:proofErr w:type="gramStart"/>
      <w:r w:rsidRPr="003140DF">
        <w:rPr>
          <w:sz w:val="14"/>
          <w:szCs w:val="14"/>
          <w:lang w:val="en-GB"/>
          <w:rPrChange w:id="5144" w:author="schulz" w:date="2016-01-10T18:02:00Z">
            <w:rPr>
              <w:sz w:val="14"/>
              <w:szCs w:val="14"/>
            </w:rPr>
          </w:rPrChange>
        </w:rPr>
        <w:t xml:space="preserve">Seaborne,   </w:t>
      </w:r>
      <w:proofErr w:type="gramEnd"/>
      <w:r w:rsidRPr="003140DF">
        <w:rPr>
          <w:spacing w:val="9"/>
          <w:sz w:val="14"/>
          <w:szCs w:val="14"/>
          <w:lang w:val="en-GB"/>
          <w:rPrChange w:id="5145" w:author="schulz" w:date="2016-01-10T18:02:00Z">
            <w:rPr>
              <w:spacing w:val="9"/>
              <w:sz w:val="14"/>
              <w:szCs w:val="14"/>
            </w:rPr>
          </w:rPrChange>
        </w:rPr>
        <w:t xml:space="preserve"> </w:t>
      </w:r>
      <w:r w:rsidRPr="003140DF">
        <w:rPr>
          <w:sz w:val="14"/>
          <w:szCs w:val="14"/>
          <w:lang w:val="en-GB"/>
          <w:rPrChange w:id="5146" w:author="schulz" w:date="2016-01-10T18:02:00Z">
            <w:rPr>
              <w:sz w:val="14"/>
              <w:szCs w:val="14"/>
            </w:rPr>
          </w:rPrChange>
        </w:rPr>
        <w:t xml:space="preserve">A.  </w:t>
      </w:r>
      <w:r w:rsidRPr="003140DF">
        <w:rPr>
          <w:spacing w:val="5"/>
          <w:sz w:val="14"/>
          <w:szCs w:val="14"/>
          <w:lang w:val="en-GB"/>
          <w:rPrChange w:id="5147" w:author="schulz" w:date="2016-01-10T18:02:00Z">
            <w:rPr>
              <w:spacing w:val="5"/>
              <w:sz w:val="14"/>
              <w:szCs w:val="14"/>
            </w:rPr>
          </w:rPrChange>
        </w:rPr>
        <w:t xml:space="preserve"> </w:t>
      </w:r>
      <w:r w:rsidRPr="009C2121">
        <w:rPr>
          <w:sz w:val="14"/>
          <w:szCs w:val="14"/>
          <w:lang w:val="pt-BR"/>
          <w:rPrChange w:id="5148" w:author="Filipe Santana" w:date="2016-01-11T08:25:00Z">
            <w:rPr>
              <w:sz w:val="14"/>
              <w:szCs w:val="14"/>
            </w:rPr>
          </w:rPrChange>
        </w:rPr>
        <w:t>(2013).</w:t>
      </w:r>
      <w:r w:rsidRPr="009C2121">
        <w:rPr>
          <w:sz w:val="14"/>
          <w:szCs w:val="14"/>
          <w:lang w:val="pt-BR"/>
          <w:rPrChange w:id="5149" w:author="Filipe Santana" w:date="2016-01-11T08:25:00Z">
            <w:rPr>
              <w:sz w:val="14"/>
              <w:szCs w:val="14"/>
              <w:lang w:val="en-GB"/>
            </w:rPr>
          </w:rPrChange>
        </w:rPr>
        <w:tab/>
      </w:r>
      <w:r w:rsidRPr="009C2121">
        <w:rPr>
          <w:spacing w:val="-3"/>
          <w:sz w:val="14"/>
          <w:szCs w:val="14"/>
          <w:lang w:val="pt-BR"/>
          <w:rPrChange w:id="5150" w:author="Filipe Santana" w:date="2016-01-11T08:25:00Z">
            <w:rPr>
              <w:spacing w:val="-3"/>
              <w:sz w:val="14"/>
              <w:szCs w:val="14"/>
            </w:rPr>
          </w:rPrChange>
        </w:rPr>
        <w:t>SPARQL</w:t>
      </w:r>
      <w:r w:rsidRPr="009C2121">
        <w:rPr>
          <w:sz w:val="14"/>
          <w:szCs w:val="14"/>
          <w:lang w:val="pt-BR"/>
          <w:rPrChange w:id="5151" w:author="Filipe Santana" w:date="2016-01-11T08:25:00Z">
            <w:rPr>
              <w:sz w:val="14"/>
              <w:szCs w:val="14"/>
            </w:rPr>
          </w:rPrChange>
        </w:rPr>
        <w:t xml:space="preserve">  </w:t>
      </w:r>
      <w:r w:rsidRPr="009C2121">
        <w:rPr>
          <w:spacing w:val="2"/>
          <w:sz w:val="14"/>
          <w:szCs w:val="14"/>
          <w:lang w:val="pt-BR"/>
          <w:rPrChange w:id="5152" w:author="Filipe Santana" w:date="2016-01-11T08:25:00Z">
            <w:rPr>
              <w:spacing w:val="2"/>
              <w:sz w:val="14"/>
              <w:szCs w:val="14"/>
            </w:rPr>
          </w:rPrChange>
        </w:rPr>
        <w:t xml:space="preserve"> </w:t>
      </w:r>
      <w:r w:rsidRPr="009C2121">
        <w:rPr>
          <w:sz w:val="14"/>
          <w:szCs w:val="14"/>
          <w:lang w:val="pt-BR"/>
          <w:rPrChange w:id="5153" w:author="Filipe Santana" w:date="2016-01-11T08:25:00Z">
            <w:rPr>
              <w:sz w:val="14"/>
              <w:szCs w:val="14"/>
            </w:rPr>
          </w:rPrChange>
        </w:rPr>
        <w:t xml:space="preserve">1.1  </w:t>
      </w:r>
      <w:r w:rsidRPr="009C2121">
        <w:rPr>
          <w:spacing w:val="3"/>
          <w:sz w:val="14"/>
          <w:szCs w:val="14"/>
          <w:lang w:val="pt-BR"/>
          <w:rPrChange w:id="5154" w:author="Filipe Santana" w:date="2016-01-11T08:25:00Z">
            <w:rPr>
              <w:spacing w:val="3"/>
              <w:sz w:val="14"/>
              <w:szCs w:val="14"/>
            </w:rPr>
          </w:rPrChange>
        </w:rPr>
        <w:t xml:space="preserve"> </w:t>
      </w:r>
      <w:r w:rsidRPr="009C2121">
        <w:rPr>
          <w:sz w:val="14"/>
          <w:szCs w:val="14"/>
          <w:lang w:val="pt-BR"/>
          <w:rPrChange w:id="5155" w:author="Filipe Santana" w:date="2016-01-11T08:25:00Z">
            <w:rPr>
              <w:sz w:val="14"/>
              <w:szCs w:val="14"/>
            </w:rPr>
          </w:rPrChange>
        </w:rPr>
        <w:t xml:space="preserve">Query  </w:t>
      </w:r>
      <w:r w:rsidRPr="009C2121">
        <w:rPr>
          <w:spacing w:val="2"/>
          <w:sz w:val="14"/>
          <w:szCs w:val="14"/>
          <w:lang w:val="pt-BR"/>
          <w:rPrChange w:id="5156" w:author="Filipe Santana" w:date="2016-01-11T08:25:00Z">
            <w:rPr>
              <w:spacing w:val="2"/>
              <w:sz w:val="14"/>
              <w:szCs w:val="14"/>
            </w:rPr>
          </w:rPrChange>
        </w:rPr>
        <w:t xml:space="preserve"> </w:t>
      </w:r>
      <w:proofErr w:type="spellStart"/>
      <w:r w:rsidRPr="009C2121">
        <w:rPr>
          <w:sz w:val="14"/>
          <w:szCs w:val="14"/>
          <w:lang w:val="pt-BR"/>
          <w:rPrChange w:id="5157" w:author="Filipe Santana" w:date="2016-01-11T08:25:00Z">
            <w:rPr>
              <w:sz w:val="14"/>
              <w:szCs w:val="14"/>
            </w:rPr>
          </w:rPrChange>
        </w:rPr>
        <w:t>Language</w:t>
      </w:r>
      <w:proofErr w:type="spellEnd"/>
      <w:r w:rsidRPr="009C2121">
        <w:rPr>
          <w:sz w:val="14"/>
          <w:szCs w:val="14"/>
          <w:lang w:val="pt-BR"/>
          <w:rPrChange w:id="5158" w:author="Filipe Santana" w:date="2016-01-11T08:25:00Z">
            <w:rPr>
              <w:sz w:val="14"/>
              <w:szCs w:val="14"/>
            </w:rPr>
          </w:rPrChange>
        </w:rPr>
        <w:t>.</w:t>
      </w:r>
    </w:p>
    <w:p w14:paraId="1EB1DA7B" w14:textId="77777777" w:rsidR="00F20945" w:rsidRPr="009C2121" w:rsidRDefault="00F20945">
      <w:pPr>
        <w:pStyle w:val="Corpodetexto"/>
        <w:kinsoku w:val="0"/>
        <w:overflowPunct w:val="0"/>
        <w:spacing w:before="0"/>
        <w:ind w:left="442"/>
        <w:rPr>
          <w:sz w:val="14"/>
          <w:szCs w:val="14"/>
          <w:lang w:val="pt-BR"/>
          <w:rPrChange w:id="5159" w:author="Filipe Santana" w:date="2016-01-11T08:25:00Z">
            <w:rPr>
              <w:sz w:val="14"/>
              <w:szCs w:val="14"/>
            </w:rPr>
          </w:rPrChange>
        </w:rPr>
      </w:pPr>
      <w:r w:rsidRPr="002C029A">
        <w:rPr>
          <w:sz w:val="24"/>
          <w:szCs w:val="24"/>
          <w:lang w:val="en-GB"/>
        </w:rPr>
        <w:fldChar w:fldCharType="begin"/>
      </w:r>
      <w:r w:rsidRPr="009C2121">
        <w:rPr>
          <w:sz w:val="24"/>
          <w:szCs w:val="24"/>
          <w:lang w:val="pt-BR"/>
          <w:rPrChange w:id="5160" w:author="Filipe Santana" w:date="2016-01-11T08:25:00Z">
            <w:rPr>
              <w:sz w:val="24"/>
              <w:szCs w:val="24"/>
            </w:rPr>
          </w:rPrChange>
        </w:rPr>
        <w:instrText xml:space="preserve"> HYPERLINK "http://www.w3.org/TR/sparql11-query/" </w:instrText>
      </w:r>
      <w:r w:rsidRPr="002C029A">
        <w:rPr>
          <w:sz w:val="24"/>
          <w:szCs w:val="24"/>
          <w:lang w:val="en-GB"/>
        </w:rPr>
        <w:fldChar w:fldCharType="separate"/>
      </w:r>
      <w:r w:rsidRPr="009C2121">
        <w:rPr>
          <w:spacing w:val="-1"/>
          <w:sz w:val="14"/>
          <w:szCs w:val="14"/>
          <w:lang w:val="pt-BR"/>
          <w:rPrChange w:id="5161" w:author="Filipe Santana" w:date="2016-01-11T08:25:00Z">
            <w:rPr>
              <w:spacing w:val="-1"/>
              <w:sz w:val="14"/>
              <w:szCs w:val="14"/>
            </w:rPr>
          </w:rPrChange>
        </w:rPr>
        <w:t>http://www.w3.org/TR/sparql11-query/.</w:t>
      </w:r>
      <w:r w:rsidRPr="002C029A">
        <w:rPr>
          <w:sz w:val="24"/>
          <w:szCs w:val="24"/>
          <w:lang w:val="en-GB"/>
        </w:rPr>
        <w:fldChar w:fldCharType="end"/>
      </w:r>
    </w:p>
    <w:p w14:paraId="281754B0" w14:textId="77777777" w:rsidR="00F20945" w:rsidRPr="003140DF" w:rsidRDefault="00F20945">
      <w:pPr>
        <w:pStyle w:val="Corpodetexto"/>
        <w:kinsoku w:val="0"/>
        <w:overflowPunct w:val="0"/>
        <w:spacing w:before="18" w:line="267" w:lineRule="auto"/>
        <w:ind w:left="442" w:right="2105" w:hanging="125"/>
        <w:jc w:val="both"/>
        <w:rPr>
          <w:sz w:val="14"/>
          <w:szCs w:val="14"/>
          <w:lang w:val="en-GB"/>
          <w:rPrChange w:id="5162" w:author="schulz" w:date="2016-01-10T18:02:00Z">
            <w:rPr>
              <w:sz w:val="14"/>
              <w:szCs w:val="14"/>
            </w:rPr>
          </w:rPrChange>
        </w:rPr>
      </w:pPr>
      <w:r w:rsidRPr="003140DF">
        <w:rPr>
          <w:sz w:val="14"/>
          <w:szCs w:val="14"/>
          <w:lang w:val="en-GB"/>
          <w:rPrChange w:id="5163" w:author="schulz" w:date="2016-01-10T18:02:00Z">
            <w:rPr>
              <w:sz w:val="14"/>
              <w:szCs w:val="14"/>
            </w:rPr>
          </w:rPrChange>
        </w:rPr>
        <w:t>Hastings,</w:t>
      </w:r>
      <w:r w:rsidRPr="003140DF">
        <w:rPr>
          <w:spacing w:val="-3"/>
          <w:sz w:val="14"/>
          <w:szCs w:val="14"/>
          <w:lang w:val="en-GB"/>
          <w:rPrChange w:id="5164" w:author="schulz" w:date="2016-01-10T18:02:00Z">
            <w:rPr>
              <w:spacing w:val="-3"/>
              <w:sz w:val="14"/>
              <w:szCs w:val="14"/>
            </w:rPr>
          </w:rPrChange>
        </w:rPr>
        <w:t xml:space="preserve"> </w:t>
      </w:r>
      <w:r w:rsidRPr="003140DF">
        <w:rPr>
          <w:sz w:val="14"/>
          <w:szCs w:val="14"/>
          <w:lang w:val="en-GB"/>
          <w:rPrChange w:id="5165" w:author="schulz" w:date="2016-01-10T18:02:00Z">
            <w:rPr>
              <w:sz w:val="14"/>
              <w:szCs w:val="14"/>
            </w:rPr>
          </w:rPrChange>
        </w:rPr>
        <w:t>J.,</w:t>
      </w:r>
      <w:r w:rsidRPr="003140DF">
        <w:rPr>
          <w:spacing w:val="-3"/>
          <w:sz w:val="14"/>
          <w:szCs w:val="14"/>
          <w:lang w:val="en-GB"/>
          <w:rPrChange w:id="5166" w:author="schulz" w:date="2016-01-10T18:02:00Z">
            <w:rPr>
              <w:spacing w:val="-3"/>
              <w:sz w:val="14"/>
              <w:szCs w:val="14"/>
            </w:rPr>
          </w:rPrChange>
        </w:rPr>
        <w:t xml:space="preserve"> </w:t>
      </w:r>
      <w:r w:rsidRPr="003140DF">
        <w:rPr>
          <w:sz w:val="14"/>
          <w:szCs w:val="14"/>
          <w:lang w:val="en-GB"/>
          <w:rPrChange w:id="5167" w:author="schulz" w:date="2016-01-10T18:02:00Z">
            <w:rPr>
              <w:sz w:val="14"/>
              <w:szCs w:val="14"/>
            </w:rPr>
          </w:rPrChange>
        </w:rPr>
        <w:t>De</w:t>
      </w:r>
      <w:r w:rsidRPr="003140DF">
        <w:rPr>
          <w:spacing w:val="-3"/>
          <w:sz w:val="14"/>
          <w:szCs w:val="14"/>
          <w:lang w:val="en-GB"/>
          <w:rPrChange w:id="5168" w:author="schulz" w:date="2016-01-10T18:02:00Z">
            <w:rPr>
              <w:spacing w:val="-3"/>
              <w:sz w:val="14"/>
              <w:szCs w:val="14"/>
            </w:rPr>
          </w:rPrChange>
        </w:rPr>
        <w:t xml:space="preserve"> </w:t>
      </w:r>
      <w:r w:rsidRPr="003140DF">
        <w:rPr>
          <w:sz w:val="14"/>
          <w:szCs w:val="14"/>
          <w:lang w:val="en-GB"/>
          <w:rPrChange w:id="5169" w:author="schulz" w:date="2016-01-10T18:02:00Z">
            <w:rPr>
              <w:sz w:val="14"/>
              <w:szCs w:val="14"/>
            </w:rPr>
          </w:rPrChange>
        </w:rPr>
        <w:t>Matos,</w:t>
      </w:r>
      <w:r w:rsidRPr="003140DF">
        <w:rPr>
          <w:spacing w:val="-2"/>
          <w:sz w:val="14"/>
          <w:szCs w:val="14"/>
          <w:lang w:val="en-GB"/>
          <w:rPrChange w:id="5170" w:author="schulz" w:date="2016-01-10T18:02:00Z">
            <w:rPr>
              <w:spacing w:val="-2"/>
              <w:sz w:val="14"/>
              <w:szCs w:val="14"/>
            </w:rPr>
          </w:rPrChange>
        </w:rPr>
        <w:t xml:space="preserve"> </w:t>
      </w:r>
      <w:r w:rsidRPr="003140DF">
        <w:rPr>
          <w:spacing w:val="-7"/>
          <w:sz w:val="14"/>
          <w:szCs w:val="14"/>
          <w:lang w:val="en-GB"/>
          <w:rPrChange w:id="5171" w:author="schulz" w:date="2016-01-10T18:02:00Z">
            <w:rPr>
              <w:spacing w:val="-7"/>
              <w:sz w:val="14"/>
              <w:szCs w:val="14"/>
            </w:rPr>
          </w:rPrChange>
        </w:rPr>
        <w:t>P.,</w:t>
      </w:r>
      <w:r w:rsidRPr="003140DF">
        <w:rPr>
          <w:spacing w:val="-3"/>
          <w:sz w:val="14"/>
          <w:szCs w:val="14"/>
          <w:lang w:val="en-GB"/>
          <w:rPrChange w:id="5172" w:author="schulz" w:date="2016-01-10T18:02:00Z">
            <w:rPr>
              <w:spacing w:val="-3"/>
              <w:sz w:val="14"/>
              <w:szCs w:val="14"/>
            </w:rPr>
          </w:rPrChange>
        </w:rPr>
        <w:t xml:space="preserve"> </w:t>
      </w:r>
      <w:r w:rsidRPr="003140DF">
        <w:rPr>
          <w:spacing w:val="-2"/>
          <w:sz w:val="14"/>
          <w:szCs w:val="14"/>
          <w:lang w:val="en-GB"/>
          <w:rPrChange w:id="5173" w:author="schulz" w:date="2016-01-10T18:02:00Z">
            <w:rPr>
              <w:spacing w:val="-2"/>
              <w:sz w:val="14"/>
              <w:szCs w:val="14"/>
            </w:rPr>
          </w:rPrChange>
        </w:rPr>
        <w:t>Dekker,</w:t>
      </w:r>
      <w:r w:rsidRPr="003140DF">
        <w:rPr>
          <w:spacing w:val="-3"/>
          <w:sz w:val="14"/>
          <w:szCs w:val="14"/>
          <w:lang w:val="en-GB"/>
          <w:rPrChange w:id="5174" w:author="schulz" w:date="2016-01-10T18:02:00Z">
            <w:rPr>
              <w:spacing w:val="-3"/>
              <w:sz w:val="14"/>
              <w:szCs w:val="14"/>
            </w:rPr>
          </w:rPrChange>
        </w:rPr>
        <w:t xml:space="preserve"> </w:t>
      </w:r>
      <w:r w:rsidRPr="003140DF">
        <w:rPr>
          <w:sz w:val="14"/>
          <w:szCs w:val="14"/>
          <w:lang w:val="en-GB"/>
          <w:rPrChange w:id="5175" w:author="schulz" w:date="2016-01-10T18:02:00Z">
            <w:rPr>
              <w:sz w:val="14"/>
              <w:szCs w:val="14"/>
            </w:rPr>
          </w:rPrChange>
        </w:rPr>
        <w:t>A.,</w:t>
      </w:r>
      <w:r w:rsidRPr="003140DF">
        <w:rPr>
          <w:spacing w:val="-2"/>
          <w:sz w:val="14"/>
          <w:szCs w:val="14"/>
          <w:lang w:val="en-GB"/>
          <w:rPrChange w:id="5176" w:author="schulz" w:date="2016-01-10T18:02:00Z">
            <w:rPr>
              <w:spacing w:val="-2"/>
              <w:sz w:val="14"/>
              <w:szCs w:val="14"/>
            </w:rPr>
          </w:rPrChange>
        </w:rPr>
        <w:t xml:space="preserve"> </w:t>
      </w:r>
      <w:r w:rsidRPr="003140DF">
        <w:rPr>
          <w:i/>
          <w:iCs/>
          <w:sz w:val="14"/>
          <w:szCs w:val="14"/>
          <w:lang w:val="en-GB"/>
          <w:rPrChange w:id="5177" w:author="schulz" w:date="2016-01-10T18:02:00Z">
            <w:rPr>
              <w:i/>
              <w:iCs/>
              <w:sz w:val="14"/>
              <w:szCs w:val="14"/>
            </w:rPr>
          </w:rPrChange>
        </w:rPr>
        <w:t>et</w:t>
      </w:r>
      <w:r w:rsidRPr="003140DF">
        <w:rPr>
          <w:i/>
          <w:iCs/>
          <w:spacing w:val="-3"/>
          <w:sz w:val="14"/>
          <w:szCs w:val="14"/>
          <w:lang w:val="en-GB"/>
          <w:rPrChange w:id="5178" w:author="schulz" w:date="2016-01-10T18:02:00Z">
            <w:rPr>
              <w:i/>
              <w:iCs/>
              <w:spacing w:val="-3"/>
              <w:sz w:val="14"/>
              <w:szCs w:val="14"/>
            </w:rPr>
          </w:rPrChange>
        </w:rPr>
        <w:t xml:space="preserve"> </w:t>
      </w:r>
      <w:r w:rsidRPr="003140DF">
        <w:rPr>
          <w:i/>
          <w:iCs/>
          <w:sz w:val="14"/>
          <w:szCs w:val="14"/>
          <w:lang w:val="en-GB"/>
          <w:rPrChange w:id="5179" w:author="schulz" w:date="2016-01-10T18:02:00Z">
            <w:rPr>
              <w:i/>
              <w:iCs/>
              <w:sz w:val="14"/>
              <w:szCs w:val="14"/>
            </w:rPr>
          </w:rPrChange>
        </w:rPr>
        <w:t>al.</w:t>
      </w:r>
      <w:r w:rsidRPr="003140DF">
        <w:rPr>
          <w:i/>
          <w:iCs/>
          <w:spacing w:val="-3"/>
          <w:sz w:val="14"/>
          <w:szCs w:val="14"/>
          <w:lang w:val="en-GB"/>
          <w:rPrChange w:id="5180" w:author="schulz" w:date="2016-01-10T18:02:00Z">
            <w:rPr>
              <w:i/>
              <w:iCs/>
              <w:spacing w:val="-3"/>
              <w:sz w:val="14"/>
              <w:szCs w:val="14"/>
            </w:rPr>
          </w:rPrChange>
        </w:rPr>
        <w:t xml:space="preserve"> </w:t>
      </w:r>
      <w:r w:rsidRPr="003140DF">
        <w:rPr>
          <w:sz w:val="14"/>
          <w:szCs w:val="14"/>
          <w:lang w:val="en-GB"/>
          <w:rPrChange w:id="5181" w:author="schulz" w:date="2016-01-10T18:02:00Z">
            <w:rPr>
              <w:sz w:val="14"/>
              <w:szCs w:val="14"/>
            </w:rPr>
          </w:rPrChange>
        </w:rPr>
        <w:t>(2013).</w:t>
      </w:r>
      <w:r w:rsidRPr="003140DF">
        <w:rPr>
          <w:spacing w:val="10"/>
          <w:sz w:val="14"/>
          <w:szCs w:val="14"/>
          <w:lang w:val="en-GB"/>
          <w:rPrChange w:id="5182" w:author="schulz" w:date="2016-01-10T18:02:00Z">
            <w:rPr>
              <w:spacing w:val="10"/>
              <w:sz w:val="14"/>
              <w:szCs w:val="14"/>
            </w:rPr>
          </w:rPrChange>
        </w:rPr>
        <w:t xml:space="preserve"> </w:t>
      </w:r>
      <w:r w:rsidRPr="003140DF">
        <w:rPr>
          <w:sz w:val="14"/>
          <w:szCs w:val="14"/>
          <w:lang w:val="en-GB"/>
          <w:rPrChange w:id="5183" w:author="schulz" w:date="2016-01-10T18:02:00Z">
            <w:rPr>
              <w:sz w:val="14"/>
              <w:szCs w:val="14"/>
            </w:rPr>
          </w:rPrChange>
        </w:rPr>
        <w:t>The</w:t>
      </w:r>
      <w:r w:rsidRPr="003140DF">
        <w:rPr>
          <w:spacing w:val="-3"/>
          <w:sz w:val="14"/>
          <w:szCs w:val="14"/>
          <w:lang w:val="en-GB"/>
          <w:rPrChange w:id="5184" w:author="schulz" w:date="2016-01-10T18:02:00Z">
            <w:rPr>
              <w:spacing w:val="-3"/>
              <w:sz w:val="14"/>
              <w:szCs w:val="14"/>
            </w:rPr>
          </w:rPrChange>
        </w:rPr>
        <w:t xml:space="preserve"> </w:t>
      </w:r>
      <w:r w:rsidRPr="003140DF">
        <w:rPr>
          <w:sz w:val="14"/>
          <w:szCs w:val="14"/>
          <w:lang w:val="en-GB"/>
          <w:rPrChange w:id="5185" w:author="schulz" w:date="2016-01-10T18:02:00Z">
            <w:rPr>
              <w:sz w:val="14"/>
              <w:szCs w:val="14"/>
            </w:rPr>
          </w:rPrChange>
        </w:rPr>
        <w:t>ChEBI</w:t>
      </w:r>
      <w:r w:rsidRPr="003140DF">
        <w:rPr>
          <w:spacing w:val="-3"/>
          <w:sz w:val="14"/>
          <w:szCs w:val="14"/>
          <w:lang w:val="en-GB"/>
          <w:rPrChange w:id="5186" w:author="schulz" w:date="2016-01-10T18:02:00Z">
            <w:rPr>
              <w:spacing w:val="-3"/>
              <w:sz w:val="14"/>
              <w:szCs w:val="14"/>
            </w:rPr>
          </w:rPrChange>
        </w:rPr>
        <w:t xml:space="preserve"> </w:t>
      </w:r>
      <w:r w:rsidRPr="003140DF">
        <w:rPr>
          <w:sz w:val="14"/>
          <w:szCs w:val="14"/>
          <w:lang w:val="en-GB"/>
          <w:rPrChange w:id="5187" w:author="schulz" w:date="2016-01-10T18:02:00Z">
            <w:rPr>
              <w:sz w:val="14"/>
              <w:szCs w:val="14"/>
            </w:rPr>
          </w:rPrChange>
        </w:rPr>
        <w:t>reference</w:t>
      </w:r>
      <w:r w:rsidRPr="003140DF">
        <w:rPr>
          <w:spacing w:val="-2"/>
          <w:sz w:val="14"/>
          <w:szCs w:val="14"/>
          <w:lang w:val="en-GB"/>
          <w:rPrChange w:id="5188" w:author="schulz" w:date="2016-01-10T18:02:00Z">
            <w:rPr>
              <w:spacing w:val="-2"/>
              <w:sz w:val="14"/>
              <w:szCs w:val="14"/>
            </w:rPr>
          </w:rPrChange>
        </w:rPr>
        <w:t xml:space="preserve"> </w:t>
      </w:r>
      <w:r w:rsidRPr="003140DF">
        <w:rPr>
          <w:sz w:val="14"/>
          <w:szCs w:val="14"/>
          <w:lang w:val="en-GB"/>
          <w:rPrChange w:id="5189" w:author="schulz" w:date="2016-01-10T18:02:00Z">
            <w:rPr>
              <w:sz w:val="14"/>
              <w:szCs w:val="14"/>
            </w:rPr>
          </w:rPrChange>
        </w:rPr>
        <w:t>database</w:t>
      </w:r>
      <w:r w:rsidRPr="003140DF">
        <w:rPr>
          <w:spacing w:val="28"/>
          <w:w w:val="99"/>
          <w:sz w:val="14"/>
          <w:szCs w:val="14"/>
          <w:lang w:val="en-GB"/>
          <w:rPrChange w:id="5190" w:author="schulz" w:date="2016-01-10T18:02:00Z">
            <w:rPr>
              <w:spacing w:val="28"/>
              <w:w w:val="99"/>
              <w:sz w:val="14"/>
              <w:szCs w:val="14"/>
            </w:rPr>
          </w:rPrChange>
        </w:rPr>
        <w:t xml:space="preserve"> </w:t>
      </w:r>
      <w:r w:rsidRPr="003140DF">
        <w:rPr>
          <w:sz w:val="14"/>
          <w:szCs w:val="14"/>
          <w:lang w:val="en-GB"/>
          <w:rPrChange w:id="5191" w:author="schulz" w:date="2016-01-10T18:02:00Z">
            <w:rPr>
              <w:sz w:val="14"/>
              <w:szCs w:val="14"/>
            </w:rPr>
          </w:rPrChange>
        </w:rPr>
        <w:t>and</w:t>
      </w:r>
      <w:r w:rsidRPr="003140DF">
        <w:rPr>
          <w:spacing w:val="-12"/>
          <w:sz w:val="14"/>
          <w:szCs w:val="14"/>
          <w:lang w:val="en-GB"/>
          <w:rPrChange w:id="5192" w:author="schulz" w:date="2016-01-10T18:02:00Z">
            <w:rPr>
              <w:spacing w:val="-12"/>
              <w:sz w:val="14"/>
              <w:szCs w:val="14"/>
            </w:rPr>
          </w:rPrChange>
        </w:rPr>
        <w:t xml:space="preserve"> </w:t>
      </w:r>
      <w:r w:rsidRPr="003140DF">
        <w:rPr>
          <w:sz w:val="14"/>
          <w:szCs w:val="14"/>
          <w:lang w:val="en-GB"/>
          <w:rPrChange w:id="5193" w:author="schulz" w:date="2016-01-10T18:02:00Z">
            <w:rPr>
              <w:sz w:val="14"/>
              <w:szCs w:val="14"/>
            </w:rPr>
          </w:rPrChange>
        </w:rPr>
        <w:t>ontology</w:t>
      </w:r>
      <w:r w:rsidRPr="003140DF">
        <w:rPr>
          <w:spacing w:val="-11"/>
          <w:sz w:val="14"/>
          <w:szCs w:val="14"/>
          <w:lang w:val="en-GB"/>
          <w:rPrChange w:id="5194" w:author="schulz" w:date="2016-01-10T18:02:00Z">
            <w:rPr>
              <w:spacing w:val="-11"/>
              <w:sz w:val="14"/>
              <w:szCs w:val="14"/>
            </w:rPr>
          </w:rPrChange>
        </w:rPr>
        <w:t xml:space="preserve"> </w:t>
      </w:r>
      <w:r w:rsidRPr="003140DF">
        <w:rPr>
          <w:sz w:val="14"/>
          <w:szCs w:val="14"/>
          <w:lang w:val="en-GB"/>
          <w:rPrChange w:id="5195" w:author="schulz" w:date="2016-01-10T18:02:00Z">
            <w:rPr>
              <w:sz w:val="14"/>
              <w:szCs w:val="14"/>
            </w:rPr>
          </w:rPrChange>
        </w:rPr>
        <w:t>for</w:t>
      </w:r>
      <w:r w:rsidRPr="003140DF">
        <w:rPr>
          <w:spacing w:val="-11"/>
          <w:sz w:val="14"/>
          <w:szCs w:val="14"/>
          <w:lang w:val="en-GB"/>
          <w:rPrChange w:id="5196" w:author="schulz" w:date="2016-01-10T18:02:00Z">
            <w:rPr>
              <w:spacing w:val="-11"/>
              <w:sz w:val="14"/>
              <w:szCs w:val="14"/>
            </w:rPr>
          </w:rPrChange>
        </w:rPr>
        <w:t xml:space="preserve"> </w:t>
      </w:r>
      <w:r w:rsidRPr="003140DF">
        <w:rPr>
          <w:sz w:val="14"/>
          <w:szCs w:val="14"/>
          <w:lang w:val="en-GB"/>
          <w:rPrChange w:id="5197" w:author="schulz" w:date="2016-01-10T18:02:00Z">
            <w:rPr>
              <w:sz w:val="14"/>
              <w:szCs w:val="14"/>
            </w:rPr>
          </w:rPrChange>
        </w:rPr>
        <w:t>biologically</w:t>
      </w:r>
      <w:r w:rsidRPr="003140DF">
        <w:rPr>
          <w:spacing w:val="-11"/>
          <w:sz w:val="14"/>
          <w:szCs w:val="14"/>
          <w:lang w:val="en-GB"/>
          <w:rPrChange w:id="5198" w:author="schulz" w:date="2016-01-10T18:02:00Z">
            <w:rPr>
              <w:spacing w:val="-11"/>
              <w:sz w:val="14"/>
              <w:szCs w:val="14"/>
            </w:rPr>
          </w:rPrChange>
        </w:rPr>
        <w:t xml:space="preserve"> </w:t>
      </w:r>
      <w:r w:rsidRPr="003140DF">
        <w:rPr>
          <w:spacing w:val="-1"/>
          <w:sz w:val="14"/>
          <w:szCs w:val="14"/>
          <w:lang w:val="en-GB"/>
          <w:rPrChange w:id="5199" w:author="schulz" w:date="2016-01-10T18:02:00Z">
            <w:rPr>
              <w:spacing w:val="-1"/>
              <w:sz w:val="14"/>
              <w:szCs w:val="14"/>
            </w:rPr>
          </w:rPrChange>
        </w:rPr>
        <w:t>relevant</w:t>
      </w:r>
      <w:r w:rsidRPr="003140DF">
        <w:rPr>
          <w:spacing w:val="-11"/>
          <w:sz w:val="14"/>
          <w:szCs w:val="14"/>
          <w:lang w:val="en-GB"/>
          <w:rPrChange w:id="5200" w:author="schulz" w:date="2016-01-10T18:02:00Z">
            <w:rPr>
              <w:spacing w:val="-11"/>
              <w:sz w:val="14"/>
              <w:szCs w:val="14"/>
            </w:rPr>
          </w:rPrChange>
        </w:rPr>
        <w:t xml:space="preserve"> </w:t>
      </w:r>
      <w:r w:rsidRPr="003140DF">
        <w:rPr>
          <w:sz w:val="14"/>
          <w:szCs w:val="14"/>
          <w:lang w:val="en-GB"/>
          <w:rPrChange w:id="5201" w:author="schulz" w:date="2016-01-10T18:02:00Z">
            <w:rPr>
              <w:sz w:val="14"/>
              <w:szCs w:val="14"/>
            </w:rPr>
          </w:rPrChange>
        </w:rPr>
        <w:t>chemistry:</w:t>
      </w:r>
      <w:r w:rsidRPr="003140DF">
        <w:rPr>
          <w:spacing w:val="-9"/>
          <w:sz w:val="14"/>
          <w:szCs w:val="14"/>
          <w:lang w:val="en-GB"/>
          <w:rPrChange w:id="5202" w:author="schulz" w:date="2016-01-10T18:02:00Z">
            <w:rPr>
              <w:spacing w:val="-9"/>
              <w:sz w:val="14"/>
              <w:szCs w:val="14"/>
            </w:rPr>
          </w:rPrChange>
        </w:rPr>
        <w:t xml:space="preserve"> </w:t>
      </w:r>
      <w:r w:rsidRPr="003140DF">
        <w:rPr>
          <w:sz w:val="14"/>
          <w:szCs w:val="14"/>
          <w:lang w:val="en-GB"/>
          <w:rPrChange w:id="5203" w:author="schulz" w:date="2016-01-10T18:02:00Z">
            <w:rPr>
              <w:sz w:val="14"/>
              <w:szCs w:val="14"/>
            </w:rPr>
          </w:rPrChange>
        </w:rPr>
        <w:t>Enhancements</w:t>
      </w:r>
      <w:r w:rsidRPr="003140DF">
        <w:rPr>
          <w:spacing w:val="-12"/>
          <w:sz w:val="14"/>
          <w:szCs w:val="14"/>
          <w:lang w:val="en-GB"/>
          <w:rPrChange w:id="5204" w:author="schulz" w:date="2016-01-10T18:02:00Z">
            <w:rPr>
              <w:spacing w:val="-12"/>
              <w:sz w:val="14"/>
              <w:szCs w:val="14"/>
            </w:rPr>
          </w:rPrChange>
        </w:rPr>
        <w:t xml:space="preserve"> </w:t>
      </w:r>
      <w:r w:rsidRPr="003140DF">
        <w:rPr>
          <w:sz w:val="14"/>
          <w:szCs w:val="14"/>
          <w:lang w:val="en-GB"/>
          <w:rPrChange w:id="5205" w:author="schulz" w:date="2016-01-10T18:02:00Z">
            <w:rPr>
              <w:sz w:val="14"/>
              <w:szCs w:val="14"/>
            </w:rPr>
          </w:rPrChange>
        </w:rPr>
        <w:t>for</w:t>
      </w:r>
      <w:r w:rsidRPr="003140DF">
        <w:rPr>
          <w:spacing w:val="-11"/>
          <w:sz w:val="14"/>
          <w:szCs w:val="14"/>
          <w:lang w:val="en-GB"/>
          <w:rPrChange w:id="5206" w:author="schulz" w:date="2016-01-10T18:02:00Z">
            <w:rPr>
              <w:spacing w:val="-11"/>
              <w:sz w:val="14"/>
              <w:szCs w:val="14"/>
            </w:rPr>
          </w:rPrChange>
        </w:rPr>
        <w:t xml:space="preserve"> </w:t>
      </w:r>
      <w:r w:rsidRPr="003140DF">
        <w:rPr>
          <w:sz w:val="14"/>
          <w:szCs w:val="14"/>
          <w:lang w:val="en-GB"/>
          <w:rPrChange w:id="5207" w:author="schulz" w:date="2016-01-10T18:02:00Z">
            <w:rPr>
              <w:sz w:val="14"/>
              <w:szCs w:val="14"/>
            </w:rPr>
          </w:rPrChange>
        </w:rPr>
        <w:t>2013.</w:t>
      </w:r>
      <w:r w:rsidRPr="003140DF">
        <w:rPr>
          <w:spacing w:val="-4"/>
          <w:sz w:val="14"/>
          <w:szCs w:val="14"/>
          <w:lang w:val="en-GB"/>
          <w:rPrChange w:id="5208" w:author="schulz" w:date="2016-01-10T18:02:00Z">
            <w:rPr>
              <w:spacing w:val="-4"/>
              <w:sz w:val="14"/>
              <w:szCs w:val="14"/>
            </w:rPr>
          </w:rPrChange>
        </w:rPr>
        <w:t xml:space="preserve"> </w:t>
      </w:r>
      <w:r w:rsidRPr="003140DF">
        <w:rPr>
          <w:i/>
          <w:iCs/>
          <w:sz w:val="14"/>
          <w:szCs w:val="14"/>
          <w:lang w:val="en-GB"/>
          <w:rPrChange w:id="5209" w:author="schulz" w:date="2016-01-10T18:02:00Z">
            <w:rPr>
              <w:i/>
              <w:iCs/>
              <w:sz w:val="14"/>
              <w:szCs w:val="14"/>
            </w:rPr>
          </w:rPrChange>
        </w:rPr>
        <w:t>Nucleic</w:t>
      </w:r>
      <w:r w:rsidRPr="003140DF">
        <w:rPr>
          <w:i/>
          <w:iCs/>
          <w:spacing w:val="21"/>
          <w:w w:val="99"/>
          <w:sz w:val="14"/>
          <w:szCs w:val="14"/>
          <w:lang w:val="en-GB"/>
          <w:rPrChange w:id="5210" w:author="schulz" w:date="2016-01-10T18:02:00Z">
            <w:rPr>
              <w:i/>
              <w:iCs/>
              <w:spacing w:val="21"/>
              <w:w w:val="99"/>
              <w:sz w:val="14"/>
              <w:szCs w:val="14"/>
            </w:rPr>
          </w:rPrChange>
        </w:rPr>
        <w:t xml:space="preserve"> </w:t>
      </w:r>
      <w:r w:rsidRPr="003140DF">
        <w:rPr>
          <w:i/>
          <w:iCs/>
          <w:sz w:val="14"/>
          <w:szCs w:val="14"/>
          <w:lang w:val="en-GB"/>
          <w:rPrChange w:id="5211" w:author="schulz" w:date="2016-01-10T18:02:00Z">
            <w:rPr>
              <w:i/>
              <w:iCs/>
              <w:sz w:val="14"/>
              <w:szCs w:val="14"/>
            </w:rPr>
          </w:rPrChange>
        </w:rPr>
        <w:t>Acids</w:t>
      </w:r>
      <w:r w:rsidRPr="003140DF">
        <w:rPr>
          <w:i/>
          <w:iCs/>
          <w:spacing w:val="-7"/>
          <w:sz w:val="14"/>
          <w:szCs w:val="14"/>
          <w:lang w:val="en-GB"/>
          <w:rPrChange w:id="5212" w:author="schulz" w:date="2016-01-10T18:02:00Z">
            <w:rPr>
              <w:i/>
              <w:iCs/>
              <w:spacing w:val="-7"/>
              <w:sz w:val="14"/>
              <w:szCs w:val="14"/>
            </w:rPr>
          </w:rPrChange>
        </w:rPr>
        <w:t xml:space="preserve"> </w:t>
      </w:r>
      <w:r w:rsidRPr="003140DF">
        <w:rPr>
          <w:i/>
          <w:iCs/>
          <w:sz w:val="14"/>
          <w:szCs w:val="14"/>
          <w:lang w:val="en-GB"/>
          <w:rPrChange w:id="5213" w:author="schulz" w:date="2016-01-10T18:02:00Z">
            <w:rPr>
              <w:i/>
              <w:iCs/>
              <w:sz w:val="14"/>
              <w:szCs w:val="14"/>
            </w:rPr>
          </w:rPrChange>
        </w:rPr>
        <w:t>Res.</w:t>
      </w:r>
      <w:r w:rsidRPr="003140DF">
        <w:rPr>
          <w:sz w:val="14"/>
          <w:szCs w:val="14"/>
          <w:lang w:val="en-GB"/>
          <w:rPrChange w:id="5214" w:author="schulz" w:date="2016-01-10T18:02:00Z">
            <w:rPr>
              <w:sz w:val="14"/>
              <w:szCs w:val="14"/>
            </w:rPr>
          </w:rPrChange>
        </w:rPr>
        <w:t>,</w:t>
      </w:r>
      <w:r w:rsidRPr="003140DF">
        <w:rPr>
          <w:spacing w:val="-6"/>
          <w:sz w:val="14"/>
          <w:szCs w:val="14"/>
          <w:lang w:val="en-GB"/>
          <w:rPrChange w:id="5215" w:author="schulz" w:date="2016-01-10T18:02:00Z">
            <w:rPr>
              <w:spacing w:val="-6"/>
              <w:sz w:val="14"/>
              <w:szCs w:val="14"/>
            </w:rPr>
          </w:rPrChange>
        </w:rPr>
        <w:t xml:space="preserve"> </w:t>
      </w:r>
      <w:r w:rsidRPr="003140DF">
        <w:rPr>
          <w:b/>
          <w:bCs/>
          <w:sz w:val="14"/>
          <w:szCs w:val="14"/>
          <w:lang w:val="en-GB"/>
          <w:rPrChange w:id="5216" w:author="schulz" w:date="2016-01-10T18:02:00Z">
            <w:rPr>
              <w:b/>
              <w:bCs/>
              <w:sz w:val="14"/>
              <w:szCs w:val="14"/>
            </w:rPr>
          </w:rPrChange>
        </w:rPr>
        <w:t>41</w:t>
      </w:r>
      <w:r w:rsidRPr="003140DF">
        <w:rPr>
          <w:sz w:val="14"/>
          <w:szCs w:val="14"/>
          <w:lang w:val="en-GB"/>
          <w:rPrChange w:id="5217" w:author="schulz" w:date="2016-01-10T18:02:00Z">
            <w:rPr>
              <w:sz w:val="14"/>
              <w:szCs w:val="14"/>
            </w:rPr>
          </w:rPrChange>
        </w:rPr>
        <w:t>(D1),</w:t>
      </w:r>
      <w:r w:rsidRPr="003140DF">
        <w:rPr>
          <w:spacing w:val="-6"/>
          <w:sz w:val="14"/>
          <w:szCs w:val="14"/>
          <w:lang w:val="en-GB"/>
          <w:rPrChange w:id="5218" w:author="schulz" w:date="2016-01-10T18:02:00Z">
            <w:rPr>
              <w:spacing w:val="-6"/>
              <w:sz w:val="14"/>
              <w:szCs w:val="14"/>
            </w:rPr>
          </w:rPrChange>
        </w:rPr>
        <w:t xml:space="preserve"> </w:t>
      </w:r>
      <w:r w:rsidRPr="003140DF">
        <w:rPr>
          <w:sz w:val="14"/>
          <w:szCs w:val="14"/>
          <w:lang w:val="en-GB"/>
          <w:rPrChange w:id="5219" w:author="schulz" w:date="2016-01-10T18:02:00Z">
            <w:rPr>
              <w:sz w:val="14"/>
              <w:szCs w:val="14"/>
            </w:rPr>
          </w:rPrChange>
        </w:rPr>
        <w:t>D456</w:t>
      </w:r>
      <w:r w:rsidRPr="002C029A">
        <w:rPr>
          <w:sz w:val="14"/>
          <w:szCs w:val="14"/>
          <w:lang w:val="en-GB"/>
        </w:rPr>
        <w:t>–</w:t>
      </w:r>
      <w:r w:rsidRPr="003140DF">
        <w:rPr>
          <w:sz w:val="14"/>
          <w:szCs w:val="14"/>
          <w:lang w:val="en-GB"/>
          <w:rPrChange w:id="5220" w:author="schulz" w:date="2016-01-10T18:02:00Z">
            <w:rPr>
              <w:sz w:val="14"/>
              <w:szCs w:val="14"/>
            </w:rPr>
          </w:rPrChange>
        </w:rPr>
        <w:t>63.</w:t>
      </w:r>
    </w:p>
    <w:p w14:paraId="221899AA"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5221" w:author="schulz" w:date="2016-01-10T18:02:00Z">
            <w:rPr>
              <w:sz w:val="14"/>
              <w:szCs w:val="14"/>
            </w:rPr>
          </w:rPrChange>
        </w:rPr>
      </w:pPr>
      <w:proofErr w:type="spellStart"/>
      <w:r w:rsidRPr="003140DF">
        <w:rPr>
          <w:sz w:val="14"/>
          <w:szCs w:val="14"/>
          <w:lang w:val="en-GB"/>
          <w:rPrChange w:id="5222" w:author="schulz" w:date="2016-01-10T18:02:00Z">
            <w:rPr>
              <w:sz w:val="14"/>
              <w:szCs w:val="14"/>
            </w:rPr>
          </w:rPrChange>
        </w:rPr>
        <w:t>Horridge</w:t>
      </w:r>
      <w:proofErr w:type="spellEnd"/>
      <w:r w:rsidRPr="003140DF">
        <w:rPr>
          <w:sz w:val="14"/>
          <w:szCs w:val="14"/>
          <w:lang w:val="en-GB"/>
          <w:rPrChange w:id="5223" w:author="schulz" w:date="2016-01-10T18:02:00Z">
            <w:rPr>
              <w:sz w:val="14"/>
              <w:szCs w:val="14"/>
            </w:rPr>
          </w:rPrChange>
        </w:rPr>
        <w:t>,</w:t>
      </w:r>
      <w:r w:rsidRPr="003140DF">
        <w:rPr>
          <w:spacing w:val="7"/>
          <w:sz w:val="14"/>
          <w:szCs w:val="14"/>
          <w:lang w:val="en-GB"/>
          <w:rPrChange w:id="5224" w:author="schulz" w:date="2016-01-10T18:02:00Z">
            <w:rPr>
              <w:spacing w:val="7"/>
              <w:sz w:val="14"/>
              <w:szCs w:val="14"/>
            </w:rPr>
          </w:rPrChange>
        </w:rPr>
        <w:t xml:space="preserve"> </w:t>
      </w:r>
      <w:r w:rsidRPr="003140DF">
        <w:rPr>
          <w:sz w:val="14"/>
          <w:szCs w:val="14"/>
          <w:lang w:val="en-GB"/>
          <w:rPrChange w:id="5225" w:author="schulz" w:date="2016-01-10T18:02:00Z">
            <w:rPr>
              <w:sz w:val="14"/>
              <w:szCs w:val="14"/>
            </w:rPr>
          </w:rPrChange>
        </w:rPr>
        <w:t>M.</w:t>
      </w:r>
      <w:r w:rsidRPr="003140DF">
        <w:rPr>
          <w:spacing w:val="5"/>
          <w:sz w:val="14"/>
          <w:szCs w:val="14"/>
          <w:lang w:val="en-GB"/>
          <w:rPrChange w:id="5226" w:author="schulz" w:date="2016-01-10T18:02:00Z">
            <w:rPr>
              <w:spacing w:val="5"/>
              <w:sz w:val="14"/>
              <w:szCs w:val="14"/>
            </w:rPr>
          </w:rPrChange>
        </w:rPr>
        <w:t xml:space="preserve"> </w:t>
      </w:r>
      <w:r w:rsidRPr="003140DF">
        <w:rPr>
          <w:sz w:val="14"/>
          <w:szCs w:val="14"/>
          <w:lang w:val="en-GB"/>
          <w:rPrChange w:id="5227" w:author="schulz" w:date="2016-01-10T18:02:00Z">
            <w:rPr>
              <w:sz w:val="14"/>
              <w:szCs w:val="14"/>
            </w:rPr>
          </w:rPrChange>
        </w:rPr>
        <w:t>and</w:t>
      </w:r>
      <w:r w:rsidRPr="003140DF">
        <w:rPr>
          <w:spacing w:val="4"/>
          <w:sz w:val="14"/>
          <w:szCs w:val="14"/>
          <w:lang w:val="en-GB"/>
          <w:rPrChange w:id="5228" w:author="schulz" w:date="2016-01-10T18:02:00Z">
            <w:rPr>
              <w:spacing w:val="4"/>
              <w:sz w:val="14"/>
              <w:szCs w:val="14"/>
            </w:rPr>
          </w:rPrChange>
        </w:rPr>
        <w:t xml:space="preserve"> </w:t>
      </w:r>
      <w:r w:rsidRPr="003140DF">
        <w:rPr>
          <w:spacing w:val="-1"/>
          <w:sz w:val="14"/>
          <w:szCs w:val="14"/>
          <w:lang w:val="en-GB"/>
          <w:rPrChange w:id="5229" w:author="schulz" w:date="2016-01-10T18:02:00Z">
            <w:rPr>
              <w:spacing w:val="-1"/>
              <w:sz w:val="14"/>
              <w:szCs w:val="14"/>
            </w:rPr>
          </w:rPrChange>
        </w:rPr>
        <w:t>Patel-Schneider,</w:t>
      </w:r>
      <w:r w:rsidRPr="003140DF">
        <w:rPr>
          <w:spacing w:val="8"/>
          <w:sz w:val="14"/>
          <w:szCs w:val="14"/>
          <w:lang w:val="en-GB"/>
          <w:rPrChange w:id="5230" w:author="schulz" w:date="2016-01-10T18:02:00Z">
            <w:rPr>
              <w:spacing w:val="8"/>
              <w:sz w:val="14"/>
              <w:szCs w:val="14"/>
            </w:rPr>
          </w:rPrChange>
        </w:rPr>
        <w:t xml:space="preserve"> </w:t>
      </w:r>
      <w:r w:rsidRPr="003140DF">
        <w:rPr>
          <w:spacing w:val="-9"/>
          <w:sz w:val="14"/>
          <w:szCs w:val="14"/>
          <w:lang w:val="en-GB"/>
          <w:rPrChange w:id="5231" w:author="schulz" w:date="2016-01-10T18:02:00Z">
            <w:rPr>
              <w:spacing w:val="-9"/>
              <w:sz w:val="14"/>
              <w:szCs w:val="14"/>
            </w:rPr>
          </w:rPrChange>
        </w:rPr>
        <w:t>P.</w:t>
      </w:r>
      <w:r w:rsidRPr="003140DF">
        <w:rPr>
          <w:spacing w:val="4"/>
          <w:sz w:val="14"/>
          <w:szCs w:val="14"/>
          <w:lang w:val="en-GB"/>
          <w:rPrChange w:id="5232" w:author="schulz" w:date="2016-01-10T18:02:00Z">
            <w:rPr>
              <w:spacing w:val="4"/>
              <w:sz w:val="14"/>
              <w:szCs w:val="14"/>
            </w:rPr>
          </w:rPrChange>
        </w:rPr>
        <w:t xml:space="preserve"> </w:t>
      </w:r>
      <w:r w:rsidRPr="003140DF">
        <w:rPr>
          <w:spacing w:val="-7"/>
          <w:sz w:val="14"/>
          <w:szCs w:val="14"/>
          <w:lang w:val="en-GB"/>
          <w:rPrChange w:id="5233" w:author="schulz" w:date="2016-01-10T18:02:00Z">
            <w:rPr>
              <w:spacing w:val="-7"/>
              <w:sz w:val="14"/>
              <w:szCs w:val="14"/>
            </w:rPr>
          </w:rPrChange>
        </w:rPr>
        <w:t>F.</w:t>
      </w:r>
      <w:r w:rsidRPr="003140DF">
        <w:rPr>
          <w:spacing w:val="4"/>
          <w:sz w:val="14"/>
          <w:szCs w:val="14"/>
          <w:lang w:val="en-GB"/>
          <w:rPrChange w:id="5234" w:author="schulz" w:date="2016-01-10T18:02:00Z">
            <w:rPr>
              <w:spacing w:val="4"/>
              <w:sz w:val="14"/>
              <w:szCs w:val="14"/>
            </w:rPr>
          </w:rPrChange>
        </w:rPr>
        <w:t xml:space="preserve"> </w:t>
      </w:r>
      <w:r w:rsidRPr="003140DF">
        <w:rPr>
          <w:sz w:val="14"/>
          <w:szCs w:val="14"/>
          <w:lang w:val="en-GB"/>
          <w:rPrChange w:id="5235" w:author="schulz" w:date="2016-01-10T18:02:00Z">
            <w:rPr>
              <w:sz w:val="14"/>
              <w:szCs w:val="14"/>
            </w:rPr>
          </w:rPrChange>
        </w:rPr>
        <w:t>(2009).</w:t>
      </w:r>
      <w:r w:rsidRPr="003140DF">
        <w:rPr>
          <w:spacing w:val="27"/>
          <w:sz w:val="14"/>
          <w:szCs w:val="14"/>
          <w:lang w:val="en-GB"/>
          <w:rPrChange w:id="5236" w:author="schulz" w:date="2016-01-10T18:02:00Z">
            <w:rPr>
              <w:spacing w:val="27"/>
              <w:sz w:val="14"/>
              <w:szCs w:val="14"/>
            </w:rPr>
          </w:rPrChange>
        </w:rPr>
        <w:t xml:space="preserve"> </w:t>
      </w:r>
      <w:r w:rsidRPr="003140DF">
        <w:rPr>
          <w:spacing w:val="-2"/>
          <w:sz w:val="14"/>
          <w:szCs w:val="14"/>
          <w:lang w:val="en-GB"/>
          <w:rPrChange w:id="5237" w:author="schulz" w:date="2016-01-10T18:02:00Z">
            <w:rPr>
              <w:spacing w:val="-2"/>
              <w:sz w:val="14"/>
              <w:szCs w:val="14"/>
            </w:rPr>
          </w:rPrChange>
        </w:rPr>
        <w:t>OWL</w:t>
      </w:r>
      <w:r w:rsidRPr="003140DF">
        <w:rPr>
          <w:spacing w:val="4"/>
          <w:sz w:val="14"/>
          <w:szCs w:val="14"/>
          <w:lang w:val="en-GB"/>
          <w:rPrChange w:id="5238" w:author="schulz" w:date="2016-01-10T18:02:00Z">
            <w:rPr>
              <w:spacing w:val="4"/>
              <w:sz w:val="14"/>
              <w:szCs w:val="14"/>
            </w:rPr>
          </w:rPrChange>
        </w:rPr>
        <w:t xml:space="preserve"> </w:t>
      </w:r>
      <w:r w:rsidRPr="003140DF">
        <w:rPr>
          <w:sz w:val="14"/>
          <w:szCs w:val="14"/>
          <w:lang w:val="en-GB"/>
          <w:rPrChange w:id="5239" w:author="schulz" w:date="2016-01-10T18:02:00Z">
            <w:rPr>
              <w:sz w:val="14"/>
              <w:szCs w:val="14"/>
            </w:rPr>
          </w:rPrChange>
        </w:rPr>
        <w:t>2</w:t>
      </w:r>
      <w:r w:rsidRPr="003140DF">
        <w:rPr>
          <w:spacing w:val="5"/>
          <w:sz w:val="14"/>
          <w:szCs w:val="14"/>
          <w:lang w:val="en-GB"/>
          <w:rPrChange w:id="5240" w:author="schulz" w:date="2016-01-10T18:02:00Z">
            <w:rPr>
              <w:spacing w:val="5"/>
              <w:sz w:val="14"/>
              <w:szCs w:val="14"/>
            </w:rPr>
          </w:rPrChange>
        </w:rPr>
        <w:t xml:space="preserve"> </w:t>
      </w:r>
      <w:r w:rsidRPr="003140DF">
        <w:rPr>
          <w:spacing w:val="-5"/>
          <w:sz w:val="14"/>
          <w:szCs w:val="14"/>
          <w:lang w:val="en-GB"/>
          <w:rPrChange w:id="5241" w:author="schulz" w:date="2016-01-10T18:02:00Z">
            <w:rPr>
              <w:spacing w:val="-5"/>
              <w:sz w:val="14"/>
              <w:szCs w:val="14"/>
            </w:rPr>
          </w:rPrChange>
        </w:rPr>
        <w:t>Web</w:t>
      </w:r>
      <w:r w:rsidRPr="003140DF">
        <w:rPr>
          <w:spacing w:val="4"/>
          <w:sz w:val="14"/>
          <w:szCs w:val="14"/>
          <w:lang w:val="en-GB"/>
          <w:rPrChange w:id="5242" w:author="schulz" w:date="2016-01-10T18:02:00Z">
            <w:rPr>
              <w:spacing w:val="4"/>
              <w:sz w:val="14"/>
              <w:szCs w:val="14"/>
            </w:rPr>
          </w:rPrChange>
        </w:rPr>
        <w:t xml:space="preserve"> </w:t>
      </w:r>
      <w:r w:rsidRPr="003140DF">
        <w:rPr>
          <w:sz w:val="14"/>
          <w:szCs w:val="14"/>
          <w:lang w:val="en-GB"/>
          <w:rPrChange w:id="5243" w:author="schulz" w:date="2016-01-10T18:02:00Z">
            <w:rPr>
              <w:sz w:val="14"/>
              <w:szCs w:val="14"/>
            </w:rPr>
          </w:rPrChange>
        </w:rPr>
        <w:t>Ontology</w:t>
      </w:r>
      <w:r w:rsidRPr="003140DF">
        <w:rPr>
          <w:spacing w:val="4"/>
          <w:sz w:val="14"/>
          <w:szCs w:val="14"/>
          <w:lang w:val="en-GB"/>
          <w:rPrChange w:id="5244" w:author="schulz" w:date="2016-01-10T18:02:00Z">
            <w:rPr>
              <w:spacing w:val="4"/>
              <w:sz w:val="14"/>
              <w:szCs w:val="14"/>
            </w:rPr>
          </w:rPrChange>
        </w:rPr>
        <w:t xml:space="preserve"> </w:t>
      </w:r>
      <w:r w:rsidRPr="003140DF">
        <w:rPr>
          <w:sz w:val="14"/>
          <w:szCs w:val="14"/>
          <w:lang w:val="en-GB"/>
          <w:rPrChange w:id="5245" w:author="schulz" w:date="2016-01-10T18:02:00Z">
            <w:rPr>
              <w:sz w:val="14"/>
              <w:szCs w:val="14"/>
            </w:rPr>
          </w:rPrChange>
        </w:rPr>
        <w:t>Language:</w:t>
      </w:r>
      <w:r w:rsidRPr="003140DF">
        <w:rPr>
          <w:spacing w:val="29"/>
          <w:w w:val="99"/>
          <w:sz w:val="14"/>
          <w:szCs w:val="14"/>
          <w:lang w:val="en-GB"/>
          <w:rPrChange w:id="5246" w:author="schulz" w:date="2016-01-10T18:02:00Z">
            <w:rPr>
              <w:spacing w:val="29"/>
              <w:w w:val="99"/>
              <w:sz w:val="14"/>
              <w:szCs w:val="14"/>
            </w:rPr>
          </w:rPrChange>
        </w:rPr>
        <w:t xml:space="preserve"> </w:t>
      </w:r>
      <w:r w:rsidRPr="003140DF">
        <w:rPr>
          <w:sz w:val="14"/>
          <w:szCs w:val="14"/>
          <w:lang w:val="en-GB"/>
          <w:rPrChange w:id="5247" w:author="schulz" w:date="2016-01-10T18:02:00Z">
            <w:rPr>
              <w:sz w:val="14"/>
              <w:szCs w:val="14"/>
            </w:rPr>
          </w:rPrChange>
        </w:rPr>
        <w:t>Manchester</w:t>
      </w:r>
      <w:r w:rsidRPr="003140DF">
        <w:rPr>
          <w:spacing w:val="-18"/>
          <w:sz w:val="14"/>
          <w:szCs w:val="14"/>
          <w:lang w:val="en-GB"/>
          <w:rPrChange w:id="5248" w:author="schulz" w:date="2016-01-10T18:02:00Z">
            <w:rPr>
              <w:spacing w:val="-18"/>
              <w:sz w:val="14"/>
              <w:szCs w:val="14"/>
            </w:rPr>
          </w:rPrChange>
        </w:rPr>
        <w:t xml:space="preserve"> </w:t>
      </w:r>
      <w:r w:rsidRPr="003140DF">
        <w:rPr>
          <w:sz w:val="14"/>
          <w:szCs w:val="14"/>
          <w:lang w:val="en-GB"/>
          <w:rPrChange w:id="5249" w:author="schulz" w:date="2016-01-10T18:02:00Z">
            <w:rPr>
              <w:sz w:val="14"/>
              <w:szCs w:val="14"/>
            </w:rPr>
          </w:rPrChange>
        </w:rPr>
        <w:t>Syntax.</w:t>
      </w:r>
      <w:r w:rsidRPr="003140DF">
        <w:rPr>
          <w:spacing w:val="-11"/>
          <w:sz w:val="14"/>
          <w:szCs w:val="14"/>
          <w:lang w:val="en-GB"/>
          <w:rPrChange w:id="5250" w:author="schulz" w:date="2016-01-10T18:02:00Z">
            <w:rPr>
              <w:spacing w:val="-11"/>
              <w:sz w:val="14"/>
              <w:szCs w:val="14"/>
            </w:rPr>
          </w:rPrChange>
        </w:rPr>
        <w:t xml:space="preserve"> </w:t>
      </w:r>
      <w:r w:rsidRPr="002C029A">
        <w:rPr>
          <w:spacing w:val="-11"/>
          <w:sz w:val="14"/>
          <w:szCs w:val="14"/>
          <w:lang w:val="en-GB"/>
        </w:rPr>
        <w:fldChar w:fldCharType="begin"/>
      </w:r>
      <w:r w:rsidRPr="003140DF">
        <w:rPr>
          <w:spacing w:val="-11"/>
          <w:sz w:val="14"/>
          <w:szCs w:val="14"/>
          <w:lang w:val="en-GB"/>
          <w:rPrChange w:id="5251" w:author="schulz" w:date="2016-01-10T18:02:00Z">
            <w:rPr>
              <w:spacing w:val="-11"/>
              <w:sz w:val="14"/>
              <w:szCs w:val="14"/>
            </w:rPr>
          </w:rPrChange>
        </w:rPr>
        <w:instrText xml:space="preserve"> HYPERLINK "http://www.w3.org/TR/owl2-manchester-syntax/" </w:instrText>
      </w:r>
      <w:r w:rsidRPr="002C029A">
        <w:rPr>
          <w:spacing w:val="-11"/>
          <w:sz w:val="14"/>
          <w:szCs w:val="14"/>
          <w:lang w:val="en-GB"/>
        </w:rPr>
        <w:fldChar w:fldCharType="separate"/>
      </w:r>
      <w:r w:rsidRPr="003140DF">
        <w:rPr>
          <w:spacing w:val="-1"/>
          <w:sz w:val="14"/>
          <w:szCs w:val="14"/>
          <w:lang w:val="en-GB"/>
          <w:rPrChange w:id="5252" w:author="schulz" w:date="2016-01-10T18:02:00Z">
            <w:rPr>
              <w:spacing w:val="-1"/>
              <w:sz w:val="14"/>
              <w:szCs w:val="14"/>
            </w:rPr>
          </w:rPrChange>
        </w:rPr>
        <w:t>http://www.w3.org/TR/owl2-manchester-syntax/.</w:t>
      </w:r>
      <w:r w:rsidRPr="002C029A">
        <w:rPr>
          <w:spacing w:val="-11"/>
          <w:sz w:val="14"/>
          <w:szCs w:val="14"/>
          <w:lang w:val="en-GB"/>
        </w:rPr>
        <w:fldChar w:fldCharType="end"/>
      </w:r>
    </w:p>
    <w:p w14:paraId="24CBCB4D"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5253" w:author="schulz" w:date="2016-01-10T18:02:00Z">
            <w:rPr>
              <w:sz w:val="14"/>
              <w:szCs w:val="14"/>
            </w:rPr>
          </w:rPrChange>
        </w:rPr>
      </w:pPr>
      <w:proofErr w:type="spellStart"/>
      <w:r w:rsidRPr="003140DF">
        <w:rPr>
          <w:sz w:val="14"/>
          <w:szCs w:val="14"/>
          <w:lang w:val="en-GB"/>
          <w:rPrChange w:id="5254" w:author="schulz" w:date="2016-01-10T18:02:00Z">
            <w:rPr>
              <w:sz w:val="14"/>
              <w:szCs w:val="14"/>
            </w:rPr>
          </w:rPrChange>
        </w:rPr>
        <w:t>Horrocks</w:t>
      </w:r>
      <w:proofErr w:type="spellEnd"/>
      <w:r w:rsidRPr="003140DF">
        <w:rPr>
          <w:sz w:val="14"/>
          <w:szCs w:val="14"/>
          <w:lang w:val="en-GB"/>
          <w:rPrChange w:id="5255" w:author="schulz" w:date="2016-01-10T18:02:00Z">
            <w:rPr>
              <w:sz w:val="14"/>
              <w:szCs w:val="14"/>
            </w:rPr>
          </w:rPrChange>
        </w:rPr>
        <w:t>,</w:t>
      </w:r>
      <w:r w:rsidRPr="003140DF">
        <w:rPr>
          <w:spacing w:val="5"/>
          <w:sz w:val="14"/>
          <w:szCs w:val="14"/>
          <w:lang w:val="en-GB"/>
          <w:rPrChange w:id="5256" w:author="schulz" w:date="2016-01-10T18:02:00Z">
            <w:rPr>
              <w:spacing w:val="5"/>
              <w:sz w:val="14"/>
              <w:szCs w:val="14"/>
            </w:rPr>
          </w:rPrChange>
        </w:rPr>
        <w:t xml:space="preserve"> </w:t>
      </w:r>
      <w:r w:rsidRPr="003140DF">
        <w:rPr>
          <w:sz w:val="14"/>
          <w:szCs w:val="14"/>
          <w:lang w:val="en-GB"/>
          <w:rPrChange w:id="5257" w:author="schulz" w:date="2016-01-10T18:02:00Z">
            <w:rPr>
              <w:sz w:val="14"/>
              <w:szCs w:val="14"/>
            </w:rPr>
          </w:rPrChange>
        </w:rPr>
        <w:t>I.,</w:t>
      </w:r>
      <w:r w:rsidRPr="003140DF">
        <w:rPr>
          <w:spacing w:val="6"/>
          <w:sz w:val="14"/>
          <w:szCs w:val="14"/>
          <w:lang w:val="en-GB"/>
          <w:rPrChange w:id="5258" w:author="schulz" w:date="2016-01-10T18:02:00Z">
            <w:rPr>
              <w:spacing w:val="6"/>
              <w:sz w:val="14"/>
              <w:szCs w:val="14"/>
            </w:rPr>
          </w:rPrChange>
        </w:rPr>
        <w:t xml:space="preserve"> </w:t>
      </w:r>
      <w:proofErr w:type="spellStart"/>
      <w:r w:rsidRPr="003140DF">
        <w:rPr>
          <w:spacing w:val="-1"/>
          <w:sz w:val="14"/>
          <w:szCs w:val="14"/>
          <w:lang w:val="en-GB"/>
          <w:rPrChange w:id="5259" w:author="schulz" w:date="2016-01-10T18:02:00Z">
            <w:rPr>
              <w:spacing w:val="-1"/>
              <w:sz w:val="14"/>
              <w:szCs w:val="14"/>
            </w:rPr>
          </w:rPrChange>
        </w:rPr>
        <w:t>Kutz</w:t>
      </w:r>
      <w:proofErr w:type="spellEnd"/>
      <w:r w:rsidRPr="003140DF">
        <w:rPr>
          <w:spacing w:val="-1"/>
          <w:sz w:val="14"/>
          <w:szCs w:val="14"/>
          <w:lang w:val="en-GB"/>
          <w:rPrChange w:id="5260" w:author="schulz" w:date="2016-01-10T18:02:00Z">
            <w:rPr>
              <w:spacing w:val="-1"/>
              <w:sz w:val="14"/>
              <w:szCs w:val="14"/>
            </w:rPr>
          </w:rPrChange>
        </w:rPr>
        <w:t>,</w:t>
      </w:r>
      <w:r w:rsidRPr="003140DF">
        <w:rPr>
          <w:spacing w:val="6"/>
          <w:sz w:val="14"/>
          <w:szCs w:val="14"/>
          <w:lang w:val="en-GB"/>
          <w:rPrChange w:id="5261" w:author="schulz" w:date="2016-01-10T18:02:00Z">
            <w:rPr>
              <w:spacing w:val="6"/>
              <w:sz w:val="14"/>
              <w:szCs w:val="14"/>
            </w:rPr>
          </w:rPrChange>
        </w:rPr>
        <w:t xml:space="preserve"> </w:t>
      </w:r>
      <w:r w:rsidRPr="003140DF">
        <w:rPr>
          <w:sz w:val="14"/>
          <w:szCs w:val="14"/>
          <w:lang w:val="en-GB"/>
          <w:rPrChange w:id="5262" w:author="schulz" w:date="2016-01-10T18:02:00Z">
            <w:rPr>
              <w:sz w:val="14"/>
              <w:szCs w:val="14"/>
            </w:rPr>
          </w:rPrChange>
        </w:rPr>
        <w:t>O.,</w:t>
      </w:r>
      <w:r w:rsidRPr="003140DF">
        <w:rPr>
          <w:spacing w:val="6"/>
          <w:sz w:val="14"/>
          <w:szCs w:val="14"/>
          <w:lang w:val="en-GB"/>
          <w:rPrChange w:id="5263" w:author="schulz" w:date="2016-01-10T18:02:00Z">
            <w:rPr>
              <w:spacing w:val="6"/>
              <w:sz w:val="14"/>
              <w:szCs w:val="14"/>
            </w:rPr>
          </w:rPrChange>
        </w:rPr>
        <w:t xml:space="preserve"> </w:t>
      </w:r>
      <w:r w:rsidRPr="003140DF">
        <w:rPr>
          <w:sz w:val="14"/>
          <w:szCs w:val="14"/>
          <w:lang w:val="en-GB"/>
          <w:rPrChange w:id="5264" w:author="schulz" w:date="2016-01-10T18:02:00Z">
            <w:rPr>
              <w:sz w:val="14"/>
              <w:szCs w:val="14"/>
            </w:rPr>
          </w:rPrChange>
        </w:rPr>
        <w:t>and</w:t>
      </w:r>
      <w:r w:rsidRPr="003140DF">
        <w:rPr>
          <w:spacing w:val="3"/>
          <w:sz w:val="14"/>
          <w:szCs w:val="14"/>
          <w:lang w:val="en-GB"/>
          <w:rPrChange w:id="5265" w:author="schulz" w:date="2016-01-10T18:02:00Z">
            <w:rPr>
              <w:spacing w:val="3"/>
              <w:sz w:val="14"/>
              <w:szCs w:val="14"/>
            </w:rPr>
          </w:rPrChange>
        </w:rPr>
        <w:t xml:space="preserve"> </w:t>
      </w:r>
      <w:r w:rsidRPr="003140DF">
        <w:rPr>
          <w:spacing w:val="-1"/>
          <w:sz w:val="14"/>
          <w:szCs w:val="14"/>
          <w:lang w:val="en-GB"/>
          <w:rPrChange w:id="5266" w:author="schulz" w:date="2016-01-10T18:02:00Z">
            <w:rPr>
              <w:spacing w:val="-1"/>
              <w:sz w:val="14"/>
              <w:szCs w:val="14"/>
            </w:rPr>
          </w:rPrChange>
        </w:rPr>
        <w:t>Sattler,</w:t>
      </w:r>
      <w:r w:rsidRPr="003140DF">
        <w:rPr>
          <w:spacing w:val="5"/>
          <w:sz w:val="14"/>
          <w:szCs w:val="14"/>
          <w:lang w:val="en-GB"/>
          <w:rPrChange w:id="5267" w:author="schulz" w:date="2016-01-10T18:02:00Z">
            <w:rPr>
              <w:spacing w:val="5"/>
              <w:sz w:val="14"/>
              <w:szCs w:val="14"/>
            </w:rPr>
          </w:rPrChange>
        </w:rPr>
        <w:t xml:space="preserve"> </w:t>
      </w:r>
      <w:r w:rsidRPr="003140DF">
        <w:rPr>
          <w:sz w:val="14"/>
          <w:szCs w:val="14"/>
          <w:lang w:val="en-GB"/>
          <w:rPrChange w:id="5268" w:author="schulz" w:date="2016-01-10T18:02:00Z">
            <w:rPr>
              <w:sz w:val="14"/>
              <w:szCs w:val="14"/>
            </w:rPr>
          </w:rPrChange>
        </w:rPr>
        <w:t>U.</w:t>
      </w:r>
      <w:r w:rsidRPr="003140DF">
        <w:rPr>
          <w:spacing w:val="3"/>
          <w:sz w:val="14"/>
          <w:szCs w:val="14"/>
          <w:lang w:val="en-GB"/>
          <w:rPrChange w:id="5269" w:author="schulz" w:date="2016-01-10T18:02:00Z">
            <w:rPr>
              <w:spacing w:val="3"/>
              <w:sz w:val="14"/>
              <w:szCs w:val="14"/>
            </w:rPr>
          </w:rPrChange>
        </w:rPr>
        <w:t xml:space="preserve"> </w:t>
      </w:r>
      <w:r w:rsidRPr="003140DF">
        <w:rPr>
          <w:sz w:val="14"/>
          <w:szCs w:val="14"/>
          <w:lang w:val="en-GB"/>
          <w:rPrChange w:id="5270" w:author="schulz" w:date="2016-01-10T18:02:00Z">
            <w:rPr>
              <w:sz w:val="14"/>
              <w:szCs w:val="14"/>
            </w:rPr>
          </w:rPrChange>
        </w:rPr>
        <w:t>(2006).</w:t>
      </w:r>
      <w:r w:rsidRPr="003140DF">
        <w:rPr>
          <w:spacing w:val="24"/>
          <w:sz w:val="14"/>
          <w:szCs w:val="14"/>
          <w:lang w:val="en-GB"/>
          <w:rPrChange w:id="5271" w:author="schulz" w:date="2016-01-10T18:02:00Z">
            <w:rPr>
              <w:spacing w:val="24"/>
              <w:sz w:val="14"/>
              <w:szCs w:val="14"/>
            </w:rPr>
          </w:rPrChange>
        </w:rPr>
        <w:t xml:space="preserve"> </w:t>
      </w:r>
      <w:r w:rsidRPr="003140DF">
        <w:rPr>
          <w:sz w:val="14"/>
          <w:szCs w:val="14"/>
          <w:lang w:val="en-GB"/>
          <w:rPrChange w:id="5272" w:author="schulz" w:date="2016-01-10T18:02:00Z">
            <w:rPr>
              <w:sz w:val="14"/>
              <w:szCs w:val="14"/>
            </w:rPr>
          </w:rPrChange>
        </w:rPr>
        <w:t>The</w:t>
      </w:r>
      <w:r w:rsidRPr="003140DF">
        <w:rPr>
          <w:spacing w:val="3"/>
          <w:sz w:val="14"/>
          <w:szCs w:val="14"/>
          <w:lang w:val="en-GB"/>
          <w:rPrChange w:id="5273" w:author="schulz" w:date="2016-01-10T18:02:00Z">
            <w:rPr>
              <w:spacing w:val="3"/>
              <w:sz w:val="14"/>
              <w:szCs w:val="14"/>
            </w:rPr>
          </w:rPrChange>
        </w:rPr>
        <w:t xml:space="preserve"> </w:t>
      </w:r>
      <w:r w:rsidRPr="003140DF">
        <w:rPr>
          <w:spacing w:val="-1"/>
          <w:sz w:val="14"/>
          <w:szCs w:val="14"/>
          <w:lang w:val="en-GB"/>
          <w:rPrChange w:id="5274" w:author="schulz" w:date="2016-01-10T18:02:00Z">
            <w:rPr>
              <w:spacing w:val="-1"/>
              <w:sz w:val="14"/>
              <w:szCs w:val="14"/>
            </w:rPr>
          </w:rPrChange>
        </w:rPr>
        <w:t>Even</w:t>
      </w:r>
      <w:r w:rsidRPr="003140DF">
        <w:rPr>
          <w:spacing w:val="3"/>
          <w:sz w:val="14"/>
          <w:szCs w:val="14"/>
          <w:lang w:val="en-GB"/>
          <w:rPrChange w:id="5275" w:author="schulz" w:date="2016-01-10T18:02:00Z">
            <w:rPr>
              <w:spacing w:val="3"/>
              <w:sz w:val="14"/>
              <w:szCs w:val="14"/>
            </w:rPr>
          </w:rPrChange>
        </w:rPr>
        <w:t xml:space="preserve"> </w:t>
      </w:r>
      <w:r w:rsidRPr="003140DF">
        <w:rPr>
          <w:sz w:val="14"/>
          <w:szCs w:val="14"/>
          <w:lang w:val="en-GB"/>
          <w:rPrChange w:id="5276" w:author="schulz" w:date="2016-01-10T18:02:00Z">
            <w:rPr>
              <w:sz w:val="14"/>
              <w:szCs w:val="14"/>
            </w:rPr>
          </w:rPrChange>
        </w:rPr>
        <w:t>More</w:t>
      </w:r>
      <w:r w:rsidRPr="003140DF">
        <w:rPr>
          <w:spacing w:val="3"/>
          <w:sz w:val="14"/>
          <w:szCs w:val="14"/>
          <w:lang w:val="en-GB"/>
          <w:rPrChange w:id="5277" w:author="schulz" w:date="2016-01-10T18:02:00Z">
            <w:rPr>
              <w:spacing w:val="3"/>
              <w:sz w:val="14"/>
              <w:szCs w:val="14"/>
            </w:rPr>
          </w:rPrChange>
        </w:rPr>
        <w:t xml:space="preserve"> </w:t>
      </w:r>
      <w:r w:rsidRPr="003140DF">
        <w:rPr>
          <w:sz w:val="14"/>
          <w:szCs w:val="14"/>
          <w:lang w:val="en-GB"/>
          <w:rPrChange w:id="5278" w:author="schulz" w:date="2016-01-10T18:02:00Z">
            <w:rPr>
              <w:sz w:val="14"/>
              <w:szCs w:val="14"/>
            </w:rPr>
          </w:rPrChange>
        </w:rPr>
        <w:t>Irresistible</w:t>
      </w:r>
      <w:r w:rsidRPr="003140DF">
        <w:rPr>
          <w:spacing w:val="3"/>
          <w:sz w:val="14"/>
          <w:szCs w:val="14"/>
          <w:lang w:val="en-GB"/>
          <w:rPrChange w:id="5279" w:author="schulz" w:date="2016-01-10T18:02:00Z">
            <w:rPr>
              <w:spacing w:val="3"/>
              <w:sz w:val="14"/>
              <w:szCs w:val="14"/>
            </w:rPr>
          </w:rPrChange>
        </w:rPr>
        <w:t xml:space="preserve"> </w:t>
      </w:r>
      <w:r w:rsidRPr="003140DF">
        <w:rPr>
          <w:spacing w:val="-1"/>
          <w:sz w:val="14"/>
          <w:szCs w:val="14"/>
          <w:lang w:val="en-GB"/>
          <w:rPrChange w:id="5280" w:author="schulz" w:date="2016-01-10T18:02:00Z">
            <w:rPr>
              <w:spacing w:val="-1"/>
              <w:sz w:val="14"/>
              <w:szCs w:val="14"/>
            </w:rPr>
          </w:rPrChange>
        </w:rPr>
        <w:t>SROIQ.</w:t>
      </w:r>
      <w:r w:rsidRPr="003140DF">
        <w:rPr>
          <w:spacing w:val="26"/>
          <w:w w:val="99"/>
          <w:sz w:val="14"/>
          <w:szCs w:val="14"/>
          <w:lang w:val="en-GB"/>
          <w:rPrChange w:id="5281" w:author="schulz" w:date="2016-01-10T18:02:00Z">
            <w:rPr>
              <w:spacing w:val="26"/>
              <w:w w:val="99"/>
              <w:sz w:val="14"/>
              <w:szCs w:val="14"/>
            </w:rPr>
          </w:rPrChange>
        </w:rPr>
        <w:t xml:space="preserve"> </w:t>
      </w:r>
      <w:r w:rsidRPr="003140DF">
        <w:rPr>
          <w:sz w:val="14"/>
          <w:szCs w:val="14"/>
          <w:lang w:val="en-GB"/>
          <w:rPrChange w:id="5282" w:author="schulz" w:date="2016-01-10T18:02:00Z">
            <w:rPr>
              <w:sz w:val="14"/>
              <w:szCs w:val="14"/>
            </w:rPr>
          </w:rPrChange>
        </w:rPr>
        <w:t>In</w:t>
      </w:r>
      <w:r w:rsidRPr="003140DF">
        <w:rPr>
          <w:spacing w:val="-5"/>
          <w:sz w:val="14"/>
          <w:szCs w:val="14"/>
          <w:lang w:val="en-GB"/>
          <w:rPrChange w:id="5283" w:author="schulz" w:date="2016-01-10T18:02:00Z">
            <w:rPr>
              <w:spacing w:val="-5"/>
              <w:sz w:val="14"/>
              <w:szCs w:val="14"/>
            </w:rPr>
          </w:rPrChange>
        </w:rPr>
        <w:t xml:space="preserve"> </w:t>
      </w:r>
      <w:r w:rsidRPr="003140DF">
        <w:rPr>
          <w:i/>
          <w:iCs/>
          <w:sz w:val="14"/>
          <w:szCs w:val="14"/>
          <w:lang w:val="en-GB"/>
          <w:rPrChange w:id="5284" w:author="schulz" w:date="2016-01-10T18:02:00Z">
            <w:rPr>
              <w:i/>
              <w:iCs/>
              <w:sz w:val="14"/>
              <w:szCs w:val="14"/>
            </w:rPr>
          </w:rPrChange>
        </w:rPr>
        <w:t>KR</w:t>
      </w:r>
      <w:r w:rsidRPr="003140DF">
        <w:rPr>
          <w:i/>
          <w:iCs/>
          <w:spacing w:val="-4"/>
          <w:sz w:val="14"/>
          <w:szCs w:val="14"/>
          <w:lang w:val="en-GB"/>
          <w:rPrChange w:id="5285" w:author="schulz" w:date="2016-01-10T18:02:00Z">
            <w:rPr>
              <w:i/>
              <w:iCs/>
              <w:spacing w:val="-4"/>
              <w:sz w:val="14"/>
              <w:szCs w:val="14"/>
            </w:rPr>
          </w:rPrChange>
        </w:rPr>
        <w:t xml:space="preserve"> </w:t>
      </w:r>
      <w:r w:rsidRPr="003140DF">
        <w:rPr>
          <w:i/>
          <w:iCs/>
          <w:spacing w:val="1"/>
          <w:sz w:val="14"/>
          <w:szCs w:val="14"/>
          <w:lang w:val="en-GB"/>
          <w:rPrChange w:id="5286" w:author="schulz" w:date="2016-01-10T18:02:00Z">
            <w:rPr>
              <w:i/>
              <w:iCs/>
              <w:spacing w:val="1"/>
              <w:sz w:val="14"/>
              <w:szCs w:val="14"/>
            </w:rPr>
          </w:rPrChange>
        </w:rPr>
        <w:t>2006</w:t>
      </w:r>
      <w:r w:rsidRPr="003140DF">
        <w:rPr>
          <w:spacing w:val="1"/>
          <w:sz w:val="14"/>
          <w:szCs w:val="14"/>
          <w:lang w:val="en-GB"/>
          <w:rPrChange w:id="5287" w:author="schulz" w:date="2016-01-10T18:02:00Z">
            <w:rPr>
              <w:spacing w:val="1"/>
              <w:sz w:val="14"/>
              <w:szCs w:val="14"/>
            </w:rPr>
          </w:rPrChange>
        </w:rPr>
        <w:t>,</w:t>
      </w:r>
      <w:r w:rsidRPr="003140DF">
        <w:rPr>
          <w:spacing w:val="-4"/>
          <w:sz w:val="14"/>
          <w:szCs w:val="14"/>
          <w:lang w:val="en-GB"/>
          <w:rPrChange w:id="5288" w:author="schulz" w:date="2016-01-10T18:02:00Z">
            <w:rPr>
              <w:spacing w:val="-4"/>
              <w:sz w:val="14"/>
              <w:szCs w:val="14"/>
            </w:rPr>
          </w:rPrChange>
        </w:rPr>
        <w:t xml:space="preserve"> </w:t>
      </w:r>
      <w:r w:rsidRPr="003140DF">
        <w:rPr>
          <w:sz w:val="14"/>
          <w:szCs w:val="14"/>
          <w:lang w:val="en-GB"/>
          <w:rPrChange w:id="5289" w:author="schulz" w:date="2016-01-10T18:02:00Z">
            <w:rPr>
              <w:sz w:val="14"/>
              <w:szCs w:val="14"/>
            </w:rPr>
          </w:rPrChange>
        </w:rPr>
        <w:t>pages</w:t>
      </w:r>
      <w:r w:rsidRPr="003140DF">
        <w:rPr>
          <w:spacing w:val="-4"/>
          <w:sz w:val="14"/>
          <w:szCs w:val="14"/>
          <w:lang w:val="en-GB"/>
          <w:rPrChange w:id="5290" w:author="schulz" w:date="2016-01-10T18:02:00Z">
            <w:rPr>
              <w:spacing w:val="-4"/>
              <w:sz w:val="14"/>
              <w:szCs w:val="14"/>
            </w:rPr>
          </w:rPrChange>
        </w:rPr>
        <w:t xml:space="preserve"> </w:t>
      </w:r>
      <w:r w:rsidRPr="003140DF">
        <w:rPr>
          <w:sz w:val="14"/>
          <w:szCs w:val="14"/>
          <w:lang w:val="en-GB"/>
          <w:rPrChange w:id="5291" w:author="schulz" w:date="2016-01-10T18:02:00Z">
            <w:rPr>
              <w:sz w:val="14"/>
              <w:szCs w:val="14"/>
            </w:rPr>
          </w:rPrChange>
        </w:rPr>
        <w:t>1</w:t>
      </w:r>
      <w:r w:rsidRPr="002C029A">
        <w:rPr>
          <w:sz w:val="14"/>
          <w:szCs w:val="14"/>
          <w:lang w:val="en-GB"/>
        </w:rPr>
        <w:t>–</w:t>
      </w:r>
      <w:r w:rsidRPr="003140DF">
        <w:rPr>
          <w:sz w:val="14"/>
          <w:szCs w:val="14"/>
          <w:lang w:val="en-GB"/>
          <w:rPrChange w:id="5292" w:author="schulz" w:date="2016-01-10T18:02:00Z">
            <w:rPr>
              <w:sz w:val="14"/>
              <w:szCs w:val="14"/>
            </w:rPr>
          </w:rPrChange>
        </w:rPr>
        <w:t>36.</w:t>
      </w:r>
    </w:p>
    <w:p w14:paraId="394319D2"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5293" w:author="schulz" w:date="2016-01-10T18:02:00Z">
            <w:rPr>
              <w:sz w:val="14"/>
              <w:szCs w:val="14"/>
            </w:rPr>
          </w:rPrChange>
        </w:rPr>
      </w:pPr>
      <w:r w:rsidRPr="003140DF">
        <w:rPr>
          <w:spacing w:val="-2"/>
          <w:sz w:val="14"/>
          <w:szCs w:val="14"/>
          <w:lang w:val="en-GB"/>
          <w:rPrChange w:id="5294" w:author="schulz" w:date="2016-01-10T18:02:00Z">
            <w:rPr>
              <w:spacing w:val="-2"/>
              <w:sz w:val="14"/>
              <w:szCs w:val="14"/>
            </w:rPr>
          </w:rPrChange>
        </w:rPr>
        <w:t>Huntley,</w:t>
      </w:r>
      <w:r w:rsidRPr="003140DF">
        <w:rPr>
          <w:spacing w:val="-9"/>
          <w:sz w:val="14"/>
          <w:szCs w:val="14"/>
          <w:lang w:val="en-GB"/>
          <w:rPrChange w:id="5295" w:author="schulz" w:date="2016-01-10T18:02:00Z">
            <w:rPr>
              <w:spacing w:val="-9"/>
              <w:sz w:val="14"/>
              <w:szCs w:val="14"/>
            </w:rPr>
          </w:rPrChange>
        </w:rPr>
        <w:t xml:space="preserve"> </w:t>
      </w:r>
      <w:r w:rsidRPr="003140DF">
        <w:rPr>
          <w:sz w:val="14"/>
          <w:szCs w:val="14"/>
          <w:lang w:val="en-GB"/>
          <w:rPrChange w:id="5296" w:author="schulz" w:date="2016-01-10T18:02:00Z">
            <w:rPr>
              <w:sz w:val="14"/>
              <w:szCs w:val="14"/>
            </w:rPr>
          </w:rPrChange>
        </w:rPr>
        <w:t>R.</w:t>
      </w:r>
      <w:r w:rsidRPr="003140DF">
        <w:rPr>
          <w:spacing w:val="-10"/>
          <w:sz w:val="14"/>
          <w:szCs w:val="14"/>
          <w:lang w:val="en-GB"/>
          <w:rPrChange w:id="5297" w:author="schulz" w:date="2016-01-10T18:02:00Z">
            <w:rPr>
              <w:spacing w:val="-10"/>
              <w:sz w:val="14"/>
              <w:szCs w:val="14"/>
            </w:rPr>
          </w:rPrChange>
        </w:rPr>
        <w:t xml:space="preserve"> </w:t>
      </w:r>
      <w:r w:rsidRPr="003140DF">
        <w:rPr>
          <w:spacing w:val="-7"/>
          <w:sz w:val="14"/>
          <w:szCs w:val="14"/>
          <w:lang w:val="en-GB"/>
          <w:rPrChange w:id="5298" w:author="schulz" w:date="2016-01-10T18:02:00Z">
            <w:rPr>
              <w:spacing w:val="-7"/>
              <w:sz w:val="14"/>
              <w:szCs w:val="14"/>
            </w:rPr>
          </w:rPrChange>
        </w:rPr>
        <w:t>P.,</w:t>
      </w:r>
      <w:r w:rsidRPr="003140DF">
        <w:rPr>
          <w:spacing w:val="-9"/>
          <w:sz w:val="14"/>
          <w:szCs w:val="14"/>
          <w:lang w:val="en-GB"/>
          <w:rPrChange w:id="5299" w:author="schulz" w:date="2016-01-10T18:02:00Z">
            <w:rPr>
              <w:spacing w:val="-9"/>
              <w:sz w:val="14"/>
              <w:szCs w:val="14"/>
            </w:rPr>
          </w:rPrChange>
        </w:rPr>
        <w:t xml:space="preserve"> </w:t>
      </w:r>
      <w:r w:rsidRPr="003140DF">
        <w:rPr>
          <w:spacing w:val="-1"/>
          <w:sz w:val="14"/>
          <w:szCs w:val="14"/>
          <w:lang w:val="en-GB"/>
          <w:rPrChange w:id="5300" w:author="schulz" w:date="2016-01-10T18:02:00Z">
            <w:rPr>
              <w:spacing w:val="-1"/>
              <w:sz w:val="14"/>
              <w:szCs w:val="14"/>
            </w:rPr>
          </w:rPrChange>
        </w:rPr>
        <w:t>Sawford,</w:t>
      </w:r>
      <w:r w:rsidRPr="003140DF">
        <w:rPr>
          <w:spacing w:val="-8"/>
          <w:sz w:val="14"/>
          <w:szCs w:val="14"/>
          <w:lang w:val="en-GB"/>
          <w:rPrChange w:id="5301" w:author="schulz" w:date="2016-01-10T18:02:00Z">
            <w:rPr>
              <w:spacing w:val="-8"/>
              <w:sz w:val="14"/>
              <w:szCs w:val="14"/>
            </w:rPr>
          </w:rPrChange>
        </w:rPr>
        <w:t xml:space="preserve"> </w:t>
      </w:r>
      <w:r w:rsidRPr="003140DF">
        <w:rPr>
          <w:spacing w:val="-5"/>
          <w:sz w:val="14"/>
          <w:szCs w:val="14"/>
          <w:lang w:val="en-GB"/>
          <w:rPrChange w:id="5302" w:author="schulz" w:date="2016-01-10T18:02:00Z">
            <w:rPr>
              <w:spacing w:val="-5"/>
              <w:sz w:val="14"/>
              <w:szCs w:val="14"/>
            </w:rPr>
          </w:rPrChange>
        </w:rPr>
        <w:t>T.,</w:t>
      </w:r>
      <w:r w:rsidRPr="003140DF">
        <w:rPr>
          <w:spacing w:val="-9"/>
          <w:sz w:val="14"/>
          <w:szCs w:val="14"/>
          <w:lang w:val="en-GB"/>
          <w:rPrChange w:id="5303" w:author="schulz" w:date="2016-01-10T18:02:00Z">
            <w:rPr>
              <w:spacing w:val="-9"/>
              <w:sz w:val="14"/>
              <w:szCs w:val="14"/>
            </w:rPr>
          </w:rPrChange>
        </w:rPr>
        <w:t xml:space="preserve"> </w:t>
      </w:r>
      <w:proofErr w:type="spellStart"/>
      <w:r w:rsidRPr="003140DF">
        <w:rPr>
          <w:spacing w:val="-1"/>
          <w:sz w:val="14"/>
          <w:szCs w:val="14"/>
          <w:lang w:val="en-GB"/>
          <w:rPrChange w:id="5304" w:author="schulz" w:date="2016-01-10T18:02:00Z">
            <w:rPr>
              <w:spacing w:val="-1"/>
              <w:sz w:val="14"/>
              <w:szCs w:val="14"/>
            </w:rPr>
          </w:rPrChange>
        </w:rPr>
        <w:t>Mutowo-Meullenet</w:t>
      </w:r>
      <w:proofErr w:type="spellEnd"/>
      <w:r w:rsidRPr="003140DF">
        <w:rPr>
          <w:spacing w:val="-1"/>
          <w:sz w:val="14"/>
          <w:szCs w:val="14"/>
          <w:lang w:val="en-GB"/>
          <w:rPrChange w:id="5305" w:author="schulz" w:date="2016-01-10T18:02:00Z">
            <w:rPr>
              <w:spacing w:val="-1"/>
              <w:sz w:val="14"/>
              <w:szCs w:val="14"/>
            </w:rPr>
          </w:rPrChange>
        </w:rPr>
        <w:t>,</w:t>
      </w:r>
      <w:r w:rsidRPr="003140DF">
        <w:rPr>
          <w:spacing w:val="-8"/>
          <w:sz w:val="14"/>
          <w:szCs w:val="14"/>
          <w:lang w:val="en-GB"/>
          <w:rPrChange w:id="5306" w:author="schulz" w:date="2016-01-10T18:02:00Z">
            <w:rPr>
              <w:spacing w:val="-8"/>
              <w:sz w:val="14"/>
              <w:szCs w:val="14"/>
            </w:rPr>
          </w:rPrChange>
        </w:rPr>
        <w:t xml:space="preserve"> </w:t>
      </w:r>
      <w:r w:rsidRPr="003140DF">
        <w:rPr>
          <w:spacing w:val="-7"/>
          <w:sz w:val="14"/>
          <w:szCs w:val="14"/>
          <w:lang w:val="en-GB"/>
          <w:rPrChange w:id="5307" w:author="schulz" w:date="2016-01-10T18:02:00Z">
            <w:rPr>
              <w:spacing w:val="-7"/>
              <w:sz w:val="14"/>
              <w:szCs w:val="14"/>
            </w:rPr>
          </w:rPrChange>
        </w:rPr>
        <w:t>P.,</w:t>
      </w:r>
      <w:r w:rsidRPr="003140DF">
        <w:rPr>
          <w:spacing w:val="-9"/>
          <w:sz w:val="14"/>
          <w:szCs w:val="14"/>
          <w:lang w:val="en-GB"/>
          <w:rPrChange w:id="5308" w:author="schulz" w:date="2016-01-10T18:02:00Z">
            <w:rPr>
              <w:spacing w:val="-9"/>
              <w:sz w:val="14"/>
              <w:szCs w:val="14"/>
            </w:rPr>
          </w:rPrChange>
        </w:rPr>
        <w:t xml:space="preserve"> </w:t>
      </w:r>
      <w:r w:rsidRPr="003140DF">
        <w:rPr>
          <w:i/>
          <w:iCs/>
          <w:sz w:val="14"/>
          <w:szCs w:val="14"/>
          <w:lang w:val="en-GB"/>
          <w:rPrChange w:id="5309" w:author="schulz" w:date="2016-01-10T18:02:00Z">
            <w:rPr>
              <w:i/>
              <w:iCs/>
              <w:sz w:val="14"/>
              <w:szCs w:val="14"/>
            </w:rPr>
          </w:rPrChange>
        </w:rPr>
        <w:t>et</w:t>
      </w:r>
      <w:r w:rsidRPr="003140DF">
        <w:rPr>
          <w:i/>
          <w:iCs/>
          <w:spacing w:val="-10"/>
          <w:sz w:val="14"/>
          <w:szCs w:val="14"/>
          <w:lang w:val="en-GB"/>
          <w:rPrChange w:id="5310" w:author="schulz" w:date="2016-01-10T18:02:00Z">
            <w:rPr>
              <w:i/>
              <w:iCs/>
              <w:spacing w:val="-10"/>
              <w:sz w:val="14"/>
              <w:szCs w:val="14"/>
            </w:rPr>
          </w:rPrChange>
        </w:rPr>
        <w:t xml:space="preserve"> </w:t>
      </w:r>
      <w:r w:rsidRPr="003140DF">
        <w:rPr>
          <w:i/>
          <w:iCs/>
          <w:sz w:val="14"/>
          <w:szCs w:val="14"/>
          <w:lang w:val="en-GB"/>
          <w:rPrChange w:id="5311" w:author="schulz" w:date="2016-01-10T18:02:00Z">
            <w:rPr>
              <w:i/>
              <w:iCs/>
              <w:sz w:val="14"/>
              <w:szCs w:val="14"/>
            </w:rPr>
          </w:rPrChange>
        </w:rPr>
        <w:t>al.</w:t>
      </w:r>
      <w:r w:rsidRPr="003140DF">
        <w:rPr>
          <w:i/>
          <w:iCs/>
          <w:spacing w:val="-10"/>
          <w:sz w:val="14"/>
          <w:szCs w:val="14"/>
          <w:lang w:val="en-GB"/>
          <w:rPrChange w:id="5312" w:author="schulz" w:date="2016-01-10T18:02:00Z">
            <w:rPr>
              <w:i/>
              <w:iCs/>
              <w:spacing w:val="-10"/>
              <w:sz w:val="14"/>
              <w:szCs w:val="14"/>
            </w:rPr>
          </w:rPrChange>
        </w:rPr>
        <w:t xml:space="preserve"> </w:t>
      </w:r>
      <w:r w:rsidRPr="003140DF">
        <w:rPr>
          <w:sz w:val="14"/>
          <w:szCs w:val="14"/>
          <w:lang w:val="en-GB"/>
          <w:rPrChange w:id="5313" w:author="schulz" w:date="2016-01-10T18:02:00Z">
            <w:rPr>
              <w:sz w:val="14"/>
              <w:szCs w:val="14"/>
            </w:rPr>
          </w:rPrChange>
        </w:rPr>
        <w:t>(2014).</w:t>
      </w:r>
      <w:r w:rsidRPr="003140DF">
        <w:rPr>
          <w:spacing w:val="-3"/>
          <w:sz w:val="14"/>
          <w:szCs w:val="14"/>
          <w:lang w:val="en-GB"/>
          <w:rPrChange w:id="5314" w:author="schulz" w:date="2016-01-10T18:02:00Z">
            <w:rPr>
              <w:spacing w:val="-3"/>
              <w:sz w:val="14"/>
              <w:szCs w:val="14"/>
            </w:rPr>
          </w:rPrChange>
        </w:rPr>
        <w:t xml:space="preserve"> </w:t>
      </w:r>
      <w:r w:rsidRPr="003140DF">
        <w:rPr>
          <w:sz w:val="14"/>
          <w:szCs w:val="14"/>
          <w:lang w:val="en-GB"/>
          <w:rPrChange w:id="5315" w:author="schulz" w:date="2016-01-10T18:02:00Z">
            <w:rPr>
              <w:sz w:val="14"/>
              <w:szCs w:val="14"/>
            </w:rPr>
          </w:rPrChange>
        </w:rPr>
        <w:t>The</w:t>
      </w:r>
      <w:r w:rsidRPr="003140DF">
        <w:rPr>
          <w:spacing w:val="-11"/>
          <w:sz w:val="14"/>
          <w:szCs w:val="14"/>
          <w:lang w:val="en-GB"/>
          <w:rPrChange w:id="5316" w:author="schulz" w:date="2016-01-10T18:02:00Z">
            <w:rPr>
              <w:spacing w:val="-11"/>
              <w:sz w:val="14"/>
              <w:szCs w:val="14"/>
            </w:rPr>
          </w:rPrChange>
        </w:rPr>
        <w:t xml:space="preserve"> </w:t>
      </w:r>
      <w:r w:rsidRPr="003140DF">
        <w:rPr>
          <w:spacing w:val="-2"/>
          <w:sz w:val="14"/>
          <w:szCs w:val="14"/>
          <w:lang w:val="en-GB"/>
          <w:rPrChange w:id="5317" w:author="schulz" w:date="2016-01-10T18:02:00Z">
            <w:rPr>
              <w:spacing w:val="-2"/>
              <w:sz w:val="14"/>
              <w:szCs w:val="14"/>
            </w:rPr>
          </w:rPrChange>
        </w:rPr>
        <w:t>GOA</w:t>
      </w:r>
      <w:r w:rsidRPr="003140DF">
        <w:rPr>
          <w:spacing w:val="-10"/>
          <w:sz w:val="14"/>
          <w:szCs w:val="14"/>
          <w:lang w:val="en-GB"/>
          <w:rPrChange w:id="5318" w:author="schulz" w:date="2016-01-10T18:02:00Z">
            <w:rPr>
              <w:spacing w:val="-10"/>
              <w:sz w:val="14"/>
              <w:szCs w:val="14"/>
            </w:rPr>
          </w:rPrChange>
        </w:rPr>
        <w:t xml:space="preserve"> </w:t>
      </w:r>
      <w:r w:rsidRPr="003140DF">
        <w:rPr>
          <w:sz w:val="14"/>
          <w:szCs w:val="14"/>
          <w:lang w:val="en-GB"/>
          <w:rPrChange w:id="5319" w:author="schulz" w:date="2016-01-10T18:02:00Z">
            <w:rPr>
              <w:sz w:val="14"/>
              <w:szCs w:val="14"/>
            </w:rPr>
          </w:rPrChange>
        </w:rPr>
        <w:t>database:</w:t>
      </w:r>
      <w:r w:rsidRPr="003140DF">
        <w:rPr>
          <w:spacing w:val="51"/>
          <w:w w:val="99"/>
          <w:sz w:val="14"/>
          <w:szCs w:val="14"/>
          <w:lang w:val="en-GB"/>
          <w:rPrChange w:id="5320" w:author="schulz" w:date="2016-01-10T18:02:00Z">
            <w:rPr>
              <w:spacing w:val="51"/>
              <w:w w:val="99"/>
              <w:sz w:val="14"/>
              <w:szCs w:val="14"/>
            </w:rPr>
          </w:rPrChange>
        </w:rPr>
        <w:t xml:space="preserve"> </w:t>
      </w:r>
      <w:r w:rsidRPr="003140DF">
        <w:rPr>
          <w:sz w:val="14"/>
          <w:szCs w:val="14"/>
          <w:lang w:val="en-GB"/>
          <w:rPrChange w:id="5321" w:author="schulz" w:date="2016-01-10T18:02:00Z">
            <w:rPr>
              <w:sz w:val="14"/>
              <w:szCs w:val="14"/>
            </w:rPr>
          </w:rPrChange>
        </w:rPr>
        <w:t>Gene</w:t>
      </w:r>
      <w:r w:rsidRPr="003140DF">
        <w:rPr>
          <w:spacing w:val="-8"/>
          <w:sz w:val="14"/>
          <w:szCs w:val="14"/>
          <w:lang w:val="en-GB"/>
          <w:rPrChange w:id="5322" w:author="schulz" w:date="2016-01-10T18:02:00Z">
            <w:rPr>
              <w:spacing w:val="-8"/>
              <w:sz w:val="14"/>
              <w:szCs w:val="14"/>
            </w:rPr>
          </w:rPrChange>
        </w:rPr>
        <w:t xml:space="preserve"> </w:t>
      </w:r>
      <w:r w:rsidRPr="003140DF">
        <w:rPr>
          <w:sz w:val="14"/>
          <w:szCs w:val="14"/>
          <w:lang w:val="en-GB"/>
          <w:rPrChange w:id="5323" w:author="schulz" w:date="2016-01-10T18:02:00Z">
            <w:rPr>
              <w:sz w:val="14"/>
              <w:szCs w:val="14"/>
            </w:rPr>
          </w:rPrChange>
        </w:rPr>
        <w:t>Ontology</w:t>
      </w:r>
      <w:r w:rsidRPr="003140DF">
        <w:rPr>
          <w:spacing w:val="-8"/>
          <w:sz w:val="14"/>
          <w:szCs w:val="14"/>
          <w:lang w:val="en-GB"/>
          <w:rPrChange w:id="5324" w:author="schulz" w:date="2016-01-10T18:02:00Z">
            <w:rPr>
              <w:spacing w:val="-8"/>
              <w:sz w:val="14"/>
              <w:szCs w:val="14"/>
            </w:rPr>
          </w:rPrChange>
        </w:rPr>
        <w:t xml:space="preserve"> </w:t>
      </w:r>
      <w:r w:rsidRPr="003140DF">
        <w:rPr>
          <w:sz w:val="14"/>
          <w:szCs w:val="14"/>
          <w:lang w:val="en-GB"/>
          <w:rPrChange w:id="5325" w:author="schulz" w:date="2016-01-10T18:02:00Z">
            <w:rPr>
              <w:sz w:val="14"/>
              <w:szCs w:val="14"/>
            </w:rPr>
          </w:rPrChange>
        </w:rPr>
        <w:t>annotation</w:t>
      </w:r>
      <w:r w:rsidRPr="003140DF">
        <w:rPr>
          <w:spacing w:val="-7"/>
          <w:sz w:val="14"/>
          <w:szCs w:val="14"/>
          <w:lang w:val="en-GB"/>
          <w:rPrChange w:id="5326" w:author="schulz" w:date="2016-01-10T18:02:00Z">
            <w:rPr>
              <w:spacing w:val="-7"/>
              <w:sz w:val="14"/>
              <w:szCs w:val="14"/>
            </w:rPr>
          </w:rPrChange>
        </w:rPr>
        <w:t xml:space="preserve"> </w:t>
      </w:r>
      <w:r w:rsidRPr="003140DF">
        <w:rPr>
          <w:sz w:val="14"/>
          <w:szCs w:val="14"/>
          <w:lang w:val="en-GB"/>
          <w:rPrChange w:id="5327" w:author="schulz" w:date="2016-01-10T18:02:00Z">
            <w:rPr>
              <w:sz w:val="14"/>
              <w:szCs w:val="14"/>
            </w:rPr>
          </w:rPrChange>
        </w:rPr>
        <w:t>updates</w:t>
      </w:r>
      <w:r w:rsidRPr="003140DF">
        <w:rPr>
          <w:spacing w:val="-8"/>
          <w:sz w:val="14"/>
          <w:szCs w:val="14"/>
          <w:lang w:val="en-GB"/>
          <w:rPrChange w:id="5328" w:author="schulz" w:date="2016-01-10T18:02:00Z">
            <w:rPr>
              <w:spacing w:val="-8"/>
              <w:sz w:val="14"/>
              <w:szCs w:val="14"/>
            </w:rPr>
          </w:rPrChange>
        </w:rPr>
        <w:t xml:space="preserve"> </w:t>
      </w:r>
      <w:r w:rsidRPr="003140DF">
        <w:rPr>
          <w:sz w:val="14"/>
          <w:szCs w:val="14"/>
          <w:lang w:val="en-GB"/>
          <w:rPrChange w:id="5329" w:author="schulz" w:date="2016-01-10T18:02:00Z">
            <w:rPr>
              <w:sz w:val="14"/>
              <w:szCs w:val="14"/>
            </w:rPr>
          </w:rPrChange>
        </w:rPr>
        <w:t>for</w:t>
      </w:r>
      <w:r w:rsidRPr="003140DF">
        <w:rPr>
          <w:spacing w:val="-8"/>
          <w:sz w:val="14"/>
          <w:szCs w:val="14"/>
          <w:lang w:val="en-GB"/>
          <w:rPrChange w:id="5330" w:author="schulz" w:date="2016-01-10T18:02:00Z">
            <w:rPr>
              <w:spacing w:val="-8"/>
              <w:sz w:val="14"/>
              <w:szCs w:val="14"/>
            </w:rPr>
          </w:rPrChange>
        </w:rPr>
        <w:t xml:space="preserve"> </w:t>
      </w:r>
      <w:r w:rsidRPr="003140DF">
        <w:rPr>
          <w:sz w:val="14"/>
          <w:szCs w:val="14"/>
          <w:lang w:val="en-GB"/>
          <w:rPrChange w:id="5331" w:author="schulz" w:date="2016-01-10T18:02:00Z">
            <w:rPr>
              <w:sz w:val="14"/>
              <w:szCs w:val="14"/>
            </w:rPr>
          </w:rPrChange>
        </w:rPr>
        <w:t>2015.</w:t>
      </w:r>
      <w:r w:rsidRPr="003140DF">
        <w:rPr>
          <w:spacing w:val="3"/>
          <w:sz w:val="14"/>
          <w:szCs w:val="14"/>
          <w:lang w:val="en-GB"/>
          <w:rPrChange w:id="5332" w:author="schulz" w:date="2016-01-10T18:02:00Z">
            <w:rPr>
              <w:spacing w:val="3"/>
              <w:sz w:val="14"/>
              <w:szCs w:val="14"/>
            </w:rPr>
          </w:rPrChange>
        </w:rPr>
        <w:t xml:space="preserve"> </w:t>
      </w:r>
      <w:r w:rsidRPr="003140DF">
        <w:rPr>
          <w:i/>
          <w:iCs/>
          <w:sz w:val="14"/>
          <w:szCs w:val="14"/>
          <w:lang w:val="en-GB"/>
          <w:rPrChange w:id="5333" w:author="schulz" w:date="2016-01-10T18:02:00Z">
            <w:rPr>
              <w:i/>
              <w:iCs/>
              <w:sz w:val="14"/>
              <w:szCs w:val="14"/>
            </w:rPr>
          </w:rPrChange>
        </w:rPr>
        <w:t>Nucleic</w:t>
      </w:r>
      <w:r w:rsidRPr="003140DF">
        <w:rPr>
          <w:i/>
          <w:iCs/>
          <w:spacing w:val="-8"/>
          <w:sz w:val="14"/>
          <w:szCs w:val="14"/>
          <w:lang w:val="en-GB"/>
          <w:rPrChange w:id="5334" w:author="schulz" w:date="2016-01-10T18:02:00Z">
            <w:rPr>
              <w:i/>
              <w:iCs/>
              <w:spacing w:val="-8"/>
              <w:sz w:val="14"/>
              <w:szCs w:val="14"/>
            </w:rPr>
          </w:rPrChange>
        </w:rPr>
        <w:t xml:space="preserve"> </w:t>
      </w:r>
      <w:r w:rsidRPr="003140DF">
        <w:rPr>
          <w:i/>
          <w:iCs/>
          <w:sz w:val="14"/>
          <w:szCs w:val="14"/>
          <w:lang w:val="en-GB"/>
          <w:rPrChange w:id="5335" w:author="schulz" w:date="2016-01-10T18:02:00Z">
            <w:rPr>
              <w:i/>
              <w:iCs/>
              <w:sz w:val="14"/>
              <w:szCs w:val="14"/>
            </w:rPr>
          </w:rPrChange>
        </w:rPr>
        <w:t>Acids</w:t>
      </w:r>
      <w:r w:rsidRPr="003140DF">
        <w:rPr>
          <w:i/>
          <w:iCs/>
          <w:spacing w:val="-8"/>
          <w:sz w:val="14"/>
          <w:szCs w:val="14"/>
          <w:lang w:val="en-GB"/>
          <w:rPrChange w:id="5336" w:author="schulz" w:date="2016-01-10T18:02:00Z">
            <w:rPr>
              <w:i/>
              <w:iCs/>
              <w:spacing w:val="-8"/>
              <w:sz w:val="14"/>
              <w:szCs w:val="14"/>
            </w:rPr>
          </w:rPrChange>
        </w:rPr>
        <w:t xml:space="preserve"> </w:t>
      </w:r>
      <w:r w:rsidRPr="003140DF">
        <w:rPr>
          <w:i/>
          <w:iCs/>
          <w:spacing w:val="-1"/>
          <w:sz w:val="14"/>
          <w:szCs w:val="14"/>
          <w:lang w:val="en-GB"/>
          <w:rPrChange w:id="5337" w:author="schulz" w:date="2016-01-10T18:02:00Z">
            <w:rPr>
              <w:i/>
              <w:iCs/>
              <w:spacing w:val="-1"/>
              <w:sz w:val="14"/>
              <w:szCs w:val="14"/>
            </w:rPr>
          </w:rPrChange>
        </w:rPr>
        <w:t>Res.</w:t>
      </w:r>
      <w:r w:rsidRPr="003140DF">
        <w:rPr>
          <w:spacing w:val="-1"/>
          <w:sz w:val="14"/>
          <w:szCs w:val="14"/>
          <w:lang w:val="en-GB"/>
          <w:rPrChange w:id="5338" w:author="schulz" w:date="2016-01-10T18:02:00Z">
            <w:rPr>
              <w:spacing w:val="-1"/>
              <w:sz w:val="14"/>
              <w:szCs w:val="14"/>
            </w:rPr>
          </w:rPrChange>
        </w:rPr>
        <w:t>,</w:t>
      </w:r>
      <w:r w:rsidRPr="003140DF">
        <w:rPr>
          <w:spacing w:val="-6"/>
          <w:sz w:val="14"/>
          <w:szCs w:val="14"/>
          <w:lang w:val="en-GB"/>
          <w:rPrChange w:id="5339" w:author="schulz" w:date="2016-01-10T18:02:00Z">
            <w:rPr>
              <w:spacing w:val="-6"/>
              <w:sz w:val="14"/>
              <w:szCs w:val="14"/>
            </w:rPr>
          </w:rPrChange>
        </w:rPr>
        <w:t xml:space="preserve"> </w:t>
      </w:r>
      <w:r w:rsidRPr="003140DF">
        <w:rPr>
          <w:b/>
          <w:bCs/>
          <w:sz w:val="14"/>
          <w:szCs w:val="14"/>
          <w:lang w:val="en-GB"/>
          <w:rPrChange w:id="5340" w:author="schulz" w:date="2016-01-10T18:02:00Z">
            <w:rPr>
              <w:b/>
              <w:bCs/>
              <w:sz w:val="14"/>
              <w:szCs w:val="14"/>
            </w:rPr>
          </w:rPrChange>
        </w:rPr>
        <w:t>43</w:t>
      </w:r>
      <w:r w:rsidRPr="003140DF">
        <w:rPr>
          <w:sz w:val="14"/>
          <w:szCs w:val="14"/>
          <w:lang w:val="en-GB"/>
          <w:rPrChange w:id="5341" w:author="schulz" w:date="2016-01-10T18:02:00Z">
            <w:rPr>
              <w:sz w:val="14"/>
              <w:szCs w:val="14"/>
            </w:rPr>
          </w:rPrChange>
        </w:rPr>
        <w:t>(D1),</w:t>
      </w:r>
      <w:r w:rsidRPr="003140DF">
        <w:rPr>
          <w:spacing w:val="-7"/>
          <w:sz w:val="14"/>
          <w:szCs w:val="14"/>
          <w:lang w:val="en-GB"/>
          <w:rPrChange w:id="5342" w:author="schulz" w:date="2016-01-10T18:02:00Z">
            <w:rPr>
              <w:spacing w:val="-7"/>
              <w:sz w:val="14"/>
              <w:szCs w:val="14"/>
            </w:rPr>
          </w:rPrChange>
        </w:rPr>
        <w:t xml:space="preserve"> </w:t>
      </w:r>
      <w:r w:rsidRPr="003140DF">
        <w:rPr>
          <w:sz w:val="14"/>
          <w:szCs w:val="14"/>
          <w:lang w:val="en-GB"/>
          <w:rPrChange w:id="5343" w:author="schulz" w:date="2016-01-10T18:02:00Z">
            <w:rPr>
              <w:sz w:val="14"/>
              <w:szCs w:val="14"/>
            </w:rPr>
          </w:rPrChange>
        </w:rPr>
        <w:t>D1057</w:t>
      </w:r>
      <w:r w:rsidRPr="002C029A">
        <w:rPr>
          <w:sz w:val="14"/>
          <w:szCs w:val="14"/>
          <w:lang w:val="en-GB"/>
        </w:rPr>
        <w:t>–</w:t>
      </w:r>
      <w:r w:rsidRPr="003140DF">
        <w:rPr>
          <w:spacing w:val="24"/>
          <w:w w:val="99"/>
          <w:sz w:val="14"/>
          <w:szCs w:val="14"/>
          <w:lang w:val="en-GB"/>
          <w:rPrChange w:id="5344" w:author="schulz" w:date="2016-01-10T18:02:00Z">
            <w:rPr>
              <w:spacing w:val="24"/>
              <w:w w:val="99"/>
              <w:sz w:val="14"/>
              <w:szCs w:val="14"/>
            </w:rPr>
          </w:rPrChange>
        </w:rPr>
        <w:t xml:space="preserve"> </w:t>
      </w:r>
      <w:r w:rsidRPr="003140DF">
        <w:rPr>
          <w:sz w:val="14"/>
          <w:szCs w:val="14"/>
          <w:lang w:val="en-GB"/>
          <w:rPrChange w:id="5345" w:author="schulz" w:date="2016-01-10T18:02:00Z">
            <w:rPr>
              <w:sz w:val="14"/>
              <w:szCs w:val="14"/>
            </w:rPr>
          </w:rPrChange>
        </w:rPr>
        <w:t>D1063.</w:t>
      </w:r>
    </w:p>
    <w:p w14:paraId="5E4266C0"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5346" w:author="schulz" w:date="2016-01-10T18:02:00Z">
            <w:rPr>
              <w:sz w:val="14"/>
              <w:szCs w:val="14"/>
            </w:rPr>
          </w:rPrChange>
        </w:rPr>
      </w:pPr>
      <w:proofErr w:type="spellStart"/>
      <w:r w:rsidRPr="003140DF">
        <w:rPr>
          <w:sz w:val="14"/>
          <w:szCs w:val="14"/>
          <w:lang w:val="en-GB"/>
          <w:rPrChange w:id="5347" w:author="schulz" w:date="2016-01-10T18:02:00Z">
            <w:rPr>
              <w:sz w:val="14"/>
              <w:szCs w:val="14"/>
            </w:rPr>
          </w:rPrChange>
        </w:rPr>
        <w:t>Hustadt</w:t>
      </w:r>
      <w:proofErr w:type="spellEnd"/>
      <w:r w:rsidRPr="003140DF">
        <w:rPr>
          <w:sz w:val="14"/>
          <w:szCs w:val="14"/>
          <w:lang w:val="en-GB"/>
          <w:rPrChange w:id="5348" w:author="schulz" w:date="2016-01-10T18:02:00Z">
            <w:rPr>
              <w:sz w:val="14"/>
              <w:szCs w:val="14"/>
            </w:rPr>
          </w:rPrChange>
        </w:rPr>
        <w:t>,</w:t>
      </w:r>
      <w:r w:rsidRPr="003140DF">
        <w:rPr>
          <w:spacing w:val="-10"/>
          <w:sz w:val="14"/>
          <w:szCs w:val="14"/>
          <w:lang w:val="en-GB"/>
          <w:rPrChange w:id="5349" w:author="schulz" w:date="2016-01-10T18:02:00Z">
            <w:rPr>
              <w:spacing w:val="-10"/>
              <w:sz w:val="14"/>
              <w:szCs w:val="14"/>
            </w:rPr>
          </w:rPrChange>
        </w:rPr>
        <w:t xml:space="preserve"> </w:t>
      </w:r>
      <w:r w:rsidRPr="003140DF">
        <w:rPr>
          <w:sz w:val="14"/>
          <w:szCs w:val="14"/>
          <w:lang w:val="en-GB"/>
          <w:rPrChange w:id="5350" w:author="schulz" w:date="2016-01-10T18:02:00Z">
            <w:rPr>
              <w:sz w:val="14"/>
              <w:szCs w:val="14"/>
            </w:rPr>
          </w:rPrChange>
        </w:rPr>
        <w:t>U.,</w:t>
      </w:r>
      <w:r w:rsidRPr="003140DF">
        <w:rPr>
          <w:spacing w:val="-10"/>
          <w:sz w:val="14"/>
          <w:szCs w:val="14"/>
          <w:lang w:val="en-GB"/>
          <w:rPrChange w:id="5351" w:author="schulz" w:date="2016-01-10T18:02:00Z">
            <w:rPr>
              <w:spacing w:val="-10"/>
              <w:sz w:val="14"/>
              <w:szCs w:val="14"/>
            </w:rPr>
          </w:rPrChange>
        </w:rPr>
        <w:t xml:space="preserve"> </w:t>
      </w:r>
      <w:proofErr w:type="spellStart"/>
      <w:r w:rsidRPr="003140DF">
        <w:rPr>
          <w:sz w:val="14"/>
          <w:szCs w:val="14"/>
          <w:lang w:val="en-GB"/>
          <w:rPrChange w:id="5352" w:author="schulz" w:date="2016-01-10T18:02:00Z">
            <w:rPr>
              <w:sz w:val="14"/>
              <w:szCs w:val="14"/>
            </w:rPr>
          </w:rPrChange>
        </w:rPr>
        <w:t>Motik</w:t>
      </w:r>
      <w:proofErr w:type="spellEnd"/>
      <w:r w:rsidRPr="003140DF">
        <w:rPr>
          <w:sz w:val="14"/>
          <w:szCs w:val="14"/>
          <w:lang w:val="en-GB"/>
          <w:rPrChange w:id="5353" w:author="schulz" w:date="2016-01-10T18:02:00Z">
            <w:rPr>
              <w:sz w:val="14"/>
              <w:szCs w:val="14"/>
            </w:rPr>
          </w:rPrChange>
        </w:rPr>
        <w:t>,</w:t>
      </w:r>
      <w:r w:rsidRPr="003140DF">
        <w:rPr>
          <w:spacing w:val="-10"/>
          <w:sz w:val="14"/>
          <w:szCs w:val="14"/>
          <w:lang w:val="en-GB"/>
          <w:rPrChange w:id="5354" w:author="schulz" w:date="2016-01-10T18:02:00Z">
            <w:rPr>
              <w:spacing w:val="-10"/>
              <w:sz w:val="14"/>
              <w:szCs w:val="14"/>
            </w:rPr>
          </w:rPrChange>
        </w:rPr>
        <w:t xml:space="preserve"> </w:t>
      </w:r>
      <w:r w:rsidRPr="003140DF">
        <w:rPr>
          <w:sz w:val="14"/>
          <w:szCs w:val="14"/>
          <w:lang w:val="en-GB"/>
          <w:rPrChange w:id="5355" w:author="schulz" w:date="2016-01-10T18:02:00Z">
            <w:rPr>
              <w:sz w:val="14"/>
              <w:szCs w:val="14"/>
            </w:rPr>
          </w:rPrChange>
        </w:rPr>
        <w:t>B.,</w:t>
      </w:r>
      <w:r w:rsidRPr="003140DF">
        <w:rPr>
          <w:spacing w:val="-10"/>
          <w:sz w:val="14"/>
          <w:szCs w:val="14"/>
          <w:lang w:val="en-GB"/>
          <w:rPrChange w:id="5356" w:author="schulz" w:date="2016-01-10T18:02:00Z">
            <w:rPr>
              <w:spacing w:val="-10"/>
              <w:sz w:val="14"/>
              <w:szCs w:val="14"/>
            </w:rPr>
          </w:rPrChange>
        </w:rPr>
        <w:t xml:space="preserve"> </w:t>
      </w:r>
      <w:r w:rsidRPr="003140DF">
        <w:rPr>
          <w:sz w:val="14"/>
          <w:szCs w:val="14"/>
          <w:lang w:val="en-GB"/>
          <w:rPrChange w:id="5357" w:author="schulz" w:date="2016-01-10T18:02:00Z">
            <w:rPr>
              <w:sz w:val="14"/>
              <w:szCs w:val="14"/>
            </w:rPr>
          </w:rPrChange>
        </w:rPr>
        <w:t>and</w:t>
      </w:r>
      <w:r w:rsidRPr="003140DF">
        <w:rPr>
          <w:spacing w:val="-12"/>
          <w:sz w:val="14"/>
          <w:szCs w:val="14"/>
          <w:lang w:val="en-GB"/>
          <w:rPrChange w:id="5358" w:author="schulz" w:date="2016-01-10T18:02:00Z">
            <w:rPr>
              <w:spacing w:val="-12"/>
              <w:sz w:val="14"/>
              <w:szCs w:val="14"/>
            </w:rPr>
          </w:rPrChange>
        </w:rPr>
        <w:t xml:space="preserve"> </w:t>
      </w:r>
      <w:r w:rsidRPr="003140DF">
        <w:rPr>
          <w:spacing w:val="-1"/>
          <w:sz w:val="14"/>
          <w:szCs w:val="14"/>
          <w:lang w:val="en-GB"/>
          <w:rPrChange w:id="5359" w:author="schulz" w:date="2016-01-10T18:02:00Z">
            <w:rPr>
              <w:spacing w:val="-1"/>
              <w:sz w:val="14"/>
              <w:szCs w:val="14"/>
            </w:rPr>
          </w:rPrChange>
        </w:rPr>
        <w:t>Sattler,</w:t>
      </w:r>
      <w:r w:rsidRPr="003140DF">
        <w:rPr>
          <w:spacing w:val="-10"/>
          <w:sz w:val="14"/>
          <w:szCs w:val="14"/>
          <w:lang w:val="en-GB"/>
          <w:rPrChange w:id="5360" w:author="schulz" w:date="2016-01-10T18:02:00Z">
            <w:rPr>
              <w:spacing w:val="-10"/>
              <w:sz w:val="14"/>
              <w:szCs w:val="14"/>
            </w:rPr>
          </w:rPrChange>
        </w:rPr>
        <w:t xml:space="preserve"> </w:t>
      </w:r>
      <w:r w:rsidRPr="003140DF">
        <w:rPr>
          <w:sz w:val="14"/>
          <w:szCs w:val="14"/>
          <w:lang w:val="en-GB"/>
          <w:rPrChange w:id="5361" w:author="schulz" w:date="2016-01-10T18:02:00Z">
            <w:rPr>
              <w:sz w:val="14"/>
              <w:szCs w:val="14"/>
            </w:rPr>
          </w:rPrChange>
        </w:rPr>
        <w:t>U.</w:t>
      </w:r>
      <w:r w:rsidRPr="003140DF">
        <w:rPr>
          <w:spacing w:val="-13"/>
          <w:sz w:val="14"/>
          <w:szCs w:val="14"/>
          <w:lang w:val="en-GB"/>
          <w:rPrChange w:id="5362" w:author="schulz" w:date="2016-01-10T18:02:00Z">
            <w:rPr>
              <w:spacing w:val="-13"/>
              <w:sz w:val="14"/>
              <w:szCs w:val="14"/>
            </w:rPr>
          </w:rPrChange>
        </w:rPr>
        <w:t xml:space="preserve"> </w:t>
      </w:r>
      <w:r w:rsidRPr="003140DF">
        <w:rPr>
          <w:sz w:val="14"/>
          <w:szCs w:val="14"/>
          <w:lang w:val="en-GB"/>
          <w:rPrChange w:id="5363" w:author="schulz" w:date="2016-01-10T18:02:00Z">
            <w:rPr>
              <w:sz w:val="14"/>
              <w:szCs w:val="14"/>
            </w:rPr>
          </w:rPrChange>
        </w:rPr>
        <w:t>(2005).</w:t>
      </w:r>
      <w:r w:rsidRPr="003140DF">
        <w:rPr>
          <w:spacing w:val="-6"/>
          <w:sz w:val="14"/>
          <w:szCs w:val="14"/>
          <w:lang w:val="en-GB"/>
          <w:rPrChange w:id="5364" w:author="schulz" w:date="2016-01-10T18:02:00Z">
            <w:rPr>
              <w:spacing w:val="-6"/>
              <w:sz w:val="14"/>
              <w:szCs w:val="14"/>
            </w:rPr>
          </w:rPrChange>
        </w:rPr>
        <w:t xml:space="preserve"> </w:t>
      </w:r>
      <w:r w:rsidRPr="003140DF">
        <w:rPr>
          <w:sz w:val="14"/>
          <w:szCs w:val="14"/>
          <w:lang w:val="en-GB"/>
          <w:rPrChange w:id="5365" w:author="schulz" w:date="2016-01-10T18:02:00Z">
            <w:rPr>
              <w:sz w:val="14"/>
              <w:szCs w:val="14"/>
            </w:rPr>
          </w:rPrChange>
        </w:rPr>
        <w:t>Data</w:t>
      </w:r>
      <w:r w:rsidRPr="003140DF">
        <w:rPr>
          <w:spacing w:val="-13"/>
          <w:sz w:val="14"/>
          <w:szCs w:val="14"/>
          <w:lang w:val="en-GB"/>
          <w:rPrChange w:id="5366" w:author="schulz" w:date="2016-01-10T18:02:00Z">
            <w:rPr>
              <w:spacing w:val="-13"/>
              <w:sz w:val="14"/>
              <w:szCs w:val="14"/>
            </w:rPr>
          </w:rPrChange>
        </w:rPr>
        <w:t xml:space="preserve"> </w:t>
      </w:r>
      <w:r w:rsidRPr="003140DF">
        <w:rPr>
          <w:spacing w:val="-1"/>
          <w:sz w:val="14"/>
          <w:szCs w:val="14"/>
          <w:lang w:val="en-GB"/>
          <w:rPrChange w:id="5367" w:author="schulz" w:date="2016-01-10T18:02:00Z">
            <w:rPr>
              <w:spacing w:val="-1"/>
              <w:sz w:val="14"/>
              <w:szCs w:val="14"/>
            </w:rPr>
          </w:rPrChange>
        </w:rPr>
        <w:t>Complexity</w:t>
      </w:r>
      <w:r w:rsidRPr="003140DF">
        <w:rPr>
          <w:spacing w:val="-12"/>
          <w:sz w:val="14"/>
          <w:szCs w:val="14"/>
          <w:lang w:val="en-GB"/>
          <w:rPrChange w:id="5368" w:author="schulz" w:date="2016-01-10T18:02:00Z">
            <w:rPr>
              <w:spacing w:val="-12"/>
              <w:sz w:val="14"/>
              <w:szCs w:val="14"/>
            </w:rPr>
          </w:rPrChange>
        </w:rPr>
        <w:t xml:space="preserve"> </w:t>
      </w:r>
      <w:r w:rsidRPr="003140DF">
        <w:rPr>
          <w:sz w:val="14"/>
          <w:szCs w:val="14"/>
          <w:lang w:val="en-GB"/>
          <w:rPrChange w:id="5369" w:author="schulz" w:date="2016-01-10T18:02:00Z">
            <w:rPr>
              <w:sz w:val="14"/>
              <w:szCs w:val="14"/>
            </w:rPr>
          </w:rPrChange>
        </w:rPr>
        <w:t>of</w:t>
      </w:r>
      <w:r w:rsidRPr="003140DF">
        <w:rPr>
          <w:spacing w:val="-13"/>
          <w:sz w:val="14"/>
          <w:szCs w:val="14"/>
          <w:lang w:val="en-GB"/>
          <w:rPrChange w:id="5370" w:author="schulz" w:date="2016-01-10T18:02:00Z">
            <w:rPr>
              <w:spacing w:val="-13"/>
              <w:sz w:val="14"/>
              <w:szCs w:val="14"/>
            </w:rPr>
          </w:rPrChange>
        </w:rPr>
        <w:t xml:space="preserve"> </w:t>
      </w:r>
      <w:r w:rsidRPr="003140DF">
        <w:rPr>
          <w:sz w:val="14"/>
          <w:szCs w:val="14"/>
          <w:lang w:val="en-GB"/>
          <w:rPrChange w:id="5371" w:author="schulz" w:date="2016-01-10T18:02:00Z">
            <w:rPr>
              <w:sz w:val="14"/>
              <w:szCs w:val="14"/>
            </w:rPr>
          </w:rPrChange>
        </w:rPr>
        <w:t>Reasoning</w:t>
      </w:r>
      <w:r w:rsidRPr="003140DF">
        <w:rPr>
          <w:spacing w:val="-12"/>
          <w:sz w:val="14"/>
          <w:szCs w:val="14"/>
          <w:lang w:val="en-GB"/>
          <w:rPrChange w:id="5372" w:author="schulz" w:date="2016-01-10T18:02:00Z">
            <w:rPr>
              <w:spacing w:val="-12"/>
              <w:sz w:val="14"/>
              <w:szCs w:val="14"/>
            </w:rPr>
          </w:rPrChange>
        </w:rPr>
        <w:t xml:space="preserve"> </w:t>
      </w:r>
      <w:r w:rsidRPr="003140DF">
        <w:rPr>
          <w:sz w:val="14"/>
          <w:szCs w:val="14"/>
          <w:lang w:val="en-GB"/>
          <w:rPrChange w:id="5373" w:author="schulz" w:date="2016-01-10T18:02:00Z">
            <w:rPr>
              <w:sz w:val="14"/>
              <w:szCs w:val="14"/>
            </w:rPr>
          </w:rPrChange>
        </w:rPr>
        <w:t>in</w:t>
      </w:r>
      <w:r w:rsidRPr="003140DF">
        <w:rPr>
          <w:spacing w:val="-13"/>
          <w:sz w:val="14"/>
          <w:szCs w:val="14"/>
          <w:lang w:val="en-GB"/>
          <w:rPrChange w:id="5374" w:author="schulz" w:date="2016-01-10T18:02:00Z">
            <w:rPr>
              <w:spacing w:val="-13"/>
              <w:sz w:val="14"/>
              <w:szCs w:val="14"/>
            </w:rPr>
          </w:rPrChange>
        </w:rPr>
        <w:t xml:space="preserve"> </w:t>
      </w:r>
      <w:r w:rsidRPr="003140DF">
        <w:rPr>
          <w:spacing w:val="-5"/>
          <w:sz w:val="14"/>
          <w:szCs w:val="14"/>
          <w:lang w:val="en-GB"/>
          <w:rPrChange w:id="5375" w:author="schulz" w:date="2016-01-10T18:02:00Z">
            <w:rPr>
              <w:spacing w:val="-5"/>
              <w:sz w:val="14"/>
              <w:szCs w:val="14"/>
            </w:rPr>
          </w:rPrChange>
        </w:rPr>
        <w:t>Very</w:t>
      </w:r>
      <w:r w:rsidRPr="003140DF">
        <w:rPr>
          <w:spacing w:val="29"/>
          <w:w w:val="99"/>
          <w:sz w:val="14"/>
          <w:szCs w:val="14"/>
          <w:lang w:val="en-GB"/>
          <w:rPrChange w:id="5376" w:author="schulz" w:date="2016-01-10T18:02:00Z">
            <w:rPr>
              <w:spacing w:val="29"/>
              <w:w w:val="99"/>
              <w:sz w:val="14"/>
              <w:szCs w:val="14"/>
            </w:rPr>
          </w:rPrChange>
        </w:rPr>
        <w:t xml:space="preserve"> </w:t>
      </w:r>
      <w:r w:rsidRPr="003140DF">
        <w:rPr>
          <w:spacing w:val="-1"/>
          <w:sz w:val="14"/>
          <w:szCs w:val="14"/>
          <w:lang w:val="en-GB"/>
          <w:rPrChange w:id="5377" w:author="schulz" w:date="2016-01-10T18:02:00Z">
            <w:rPr>
              <w:spacing w:val="-1"/>
              <w:sz w:val="14"/>
              <w:szCs w:val="14"/>
            </w:rPr>
          </w:rPrChange>
        </w:rPr>
        <w:t>Expressive</w:t>
      </w:r>
      <w:r w:rsidRPr="003140DF">
        <w:rPr>
          <w:spacing w:val="-7"/>
          <w:sz w:val="14"/>
          <w:szCs w:val="14"/>
          <w:lang w:val="en-GB"/>
          <w:rPrChange w:id="5378" w:author="schulz" w:date="2016-01-10T18:02:00Z">
            <w:rPr>
              <w:spacing w:val="-7"/>
              <w:sz w:val="14"/>
              <w:szCs w:val="14"/>
            </w:rPr>
          </w:rPrChange>
        </w:rPr>
        <w:t xml:space="preserve"> </w:t>
      </w:r>
      <w:r w:rsidRPr="003140DF">
        <w:rPr>
          <w:sz w:val="14"/>
          <w:szCs w:val="14"/>
          <w:lang w:val="en-GB"/>
          <w:rPrChange w:id="5379" w:author="schulz" w:date="2016-01-10T18:02:00Z">
            <w:rPr>
              <w:sz w:val="14"/>
              <w:szCs w:val="14"/>
            </w:rPr>
          </w:rPrChange>
        </w:rPr>
        <w:t>Description</w:t>
      </w:r>
      <w:r w:rsidRPr="003140DF">
        <w:rPr>
          <w:spacing w:val="-6"/>
          <w:sz w:val="14"/>
          <w:szCs w:val="14"/>
          <w:lang w:val="en-GB"/>
          <w:rPrChange w:id="5380" w:author="schulz" w:date="2016-01-10T18:02:00Z">
            <w:rPr>
              <w:spacing w:val="-6"/>
              <w:sz w:val="14"/>
              <w:szCs w:val="14"/>
            </w:rPr>
          </w:rPrChange>
        </w:rPr>
        <w:t xml:space="preserve"> </w:t>
      </w:r>
      <w:r w:rsidRPr="003140DF">
        <w:rPr>
          <w:sz w:val="14"/>
          <w:szCs w:val="14"/>
          <w:lang w:val="en-GB"/>
          <w:rPrChange w:id="5381" w:author="schulz" w:date="2016-01-10T18:02:00Z">
            <w:rPr>
              <w:sz w:val="14"/>
              <w:szCs w:val="14"/>
            </w:rPr>
          </w:rPrChange>
        </w:rPr>
        <w:t>Logics.</w:t>
      </w:r>
      <w:r w:rsidRPr="003140DF">
        <w:rPr>
          <w:spacing w:val="3"/>
          <w:sz w:val="14"/>
          <w:szCs w:val="14"/>
          <w:lang w:val="en-GB"/>
          <w:rPrChange w:id="5382" w:author="schulz" w:date="2016-01-10T18:02:00Z">
            <w:rPr>
              <w:spacing w:val="3"/>
              <w:sz w:val="14"/>
              <w:szCs w:val="14"/>
            </w:rPr>
          </w:rPrChange>
        </w:rPr>
        <w:t xml:space="preserve"> </w:t>
      </w:r>
      <w:r w:rsidRPr="003140DF">
        <w:rPr>
          <w:sz w:val="14"/>
          <w:szCs w:val="14"/>
          <w:lang w:val="en-GB"/>
          <w:rPrChange w:id="5383" w:author="schulz" w:date="2016-01-10T18:02:00Z">
            <w:rPr>
              <w:sz w:val="14"/>
              <w:szCs w:val="14"/>
            </w:rPr>
          </w:rPrChange>
        </w:rPr>
        <w:t>In</w:t>
      </w:r>
      <w:r w:rsidRPr="003140DF">
        <w:rPr>
          <w:spacing w:val="-7"/>
          <w:sz w:val="14"/>
          <w:szCs w:val="14"/>
          <w:lang w:val="en-GB"/>
          <w:rPrChange w:id="5384" w:author="schulz" w:date="2016-01-10T18:02:00Z">
            <w:rPr>
              <w:spacing w:val="-7"/>
              <w:sz w:val="14"/>
              <w:szCs w:val="14"/>
            </w:rPr>
          </w:rPrChange>
        </w:rPr>
        <w:t xml:space="preserve"> </w:t>
      </w:r>
      <w:r w:rsidRPr="003140DF">
        <w:rPr>
          <w:i/>
          <w:iCs/>
          <w:sz w:val="14"/>
          <w:szCs w:val="14"/>
          <w:lang w:val="en-GB"/>
          <w:rPrChange w:id="5385" w:author="schulz" w:date="2016-01-10T18:02:00Z">
            <w:rPr>
              <w:i/>
              <w:iCs/>
              <w:sz w:val="14"/>
              <w:szCs w:val="14"/>
            </w:rPr>
          </w:rPrChange>
        </w:rPr>
        <w:t>IJCAI-05</w:t>
      </w:r>
      <w:r w:rsidRPr="003140DF">
        <w:rPr>
          <w:sz w:val="14"/>
          <w:szCs w:val="14"/>
          <w:lang w:val="en-GB"/>
          <w:rPrChange w:id="5386" w:author="schulz" w:date="2016-01-10T18:02:00Z">
            <w:rPr>
              <w:sz w:val="14"/>
              <w:szCs w:val="14"/>
            </w:rPr>
          </w:rPrChange>
        </w:rPr>
        <w:t>,</w:t>
      </w:r>
      <w:r w:rsidRPr="003140DF">
        <w:rPr>
          <w:spacing w:val="-5"/>
          <w:sz w:val="14"/>
          <w:szCs w:val="14"/>
          <w:lang w:val="en-GB"/>
          <w:rPrChange w:id="5387" w:author="schulz" w:date="2016-01-10T18:02:00Z">
            <w:rPr>
              <w:spacing w:val="-5"/>
              <w:sz w:val="14"/>
              <w:szCs w:val="14"/>
            </w:rPr>
          </w:rPrChange>
        </w:rPr>
        <w:t xml:space="preserve"> </w:t>
      </w:r>
      <w:r w:rsidRPr="003140DF">
        <w:rPr>
          <w:sz w:val="14"/>
          <w:szCs w:val="14"/>
          <w:lang w:val="en-GB"/>
          <w:rPrChange w:id="5388" w:author="schulz" w:date="2016-01-10T18:02:00Z">
            <w:rPr>
              <w:sz w:val="14"/>
              <w:szCs w:val="14"/>
            </w:rPr>
          </w:rPrChange>
        </w:rPr>
        <w:t>pages</w:t>
      </w:r>
      <w:r w:rsidRPr="003140DF">
        <w:rPr>
          <w:spacing w:val="-7"/>
          <w:sz w:val="14"/>
          <w:szCs w:val="14"/>
          <w:lang w:val="en-GB"/>
          <w:rPrChange w:id="5389" w:author="schulz" w:date="2016-01-10T18:02:00Z">
            <w:rPr>
              <w:spacing w:val="-7"/>
              <w:sz w:val="14"/>
              <w:szCs w:val="14"/>
            </w:rPr>
          </w:rPrChange>
        </w:rPr>
        <w:t xml:space="preserve"> </w:t>
      </w:r>
      <w:r w:rsidRPr="003140DF">
        <w:rPr>
          <w:sz w:val="14"/>
          <w:szCs w:val="14"/>
          <w:lang w:val="en-GB"/>
          <w:rPrChange w:id="5390" w:author="schulz" w:date="2016-01-10T18:02:00Z">
            <w:rPr>
              <w:sz w:val="14"/>
              <w:szCs w:val="14"/>
            </w:rPr>
          </w:rPrChange>
        </w:rPr>
        <w:t>466</w:t>
      </w:r>
      <w:r w:rsidRPr="002C029A">
        <w:rPr>
          <w:sz w:val="14"/>
          <w:szCs w:val="14"/>
          <w:lang w:val="en-GB"/>
        </w:rPr>
        <w:t>–</w:t>
      </w:r>
      <w:r w:rsidRPr="003140DF">
        <w:rPr>
          <w:sz w:val="14"/>
          <w:szCs w:val="14"/>
          <w:lang w:val="en-GB"/>
          <w:rPrChange w:id="5391" w:author="schulz" w:date="2016-01-10T18:02:00Z">
            <w:rPr>
              <w:sz w:val="14"/>
              <w:szCs w:val="14"/>
            </w:rPr>
          </w:rPrChange>
        </w:rPr>
        <w:t>471,</w:t>
      </w:r>
      <w:r w:rsidRPr="003140DF">
        <w:rPr>
          <w:spacing w:val="-5"/>
          <w:sz w:val="14"/>
          <w:szCs w:val="14"/>
          <w:lang w:val="en-GB"/>
          <w:rPrChange w:id="5392" w:author="schulz" w:date="2016-01-10T18:02:00Z">
            <w:rPr>
              <w:spacing w:val="-5"/>
              <w:sz w:val="14"/>
              <w:szCs w:val="14"/>
            </w:rPr>
          </w:rPrChange>
        </w:rPr>
        <w:t xml:space="preserve"> </w:t>
      </w:r>
      <w:r w:rsidRPr="003140DF">
        <w:rPr>
          <w:spacing w:val="-1"/>
          <w:sz w:val="14"/>
          <w:szCs w:val="14"/>
          <w:lang w:val="en-GB"/>
          <w:rPrChange w:id="5393" w:author="schulz" w:date="2016-01-10T18:02:00Z">
            <w:rPr>
              <w:spacing w:val="-1"/>
              <w:sz w:val="14"/>
              <w:szCs w:val="14"/>
            </w:rPr>
          </w:rPrChange>
        </w:rPr>
        <w:t>Edinburg,</w:t>
      </w:r>
      <w:r w:rsidRPr="003140DF">
        <w:rPr>
          <w:spacing w:val="-6"/>
          <w:sz w:val="14"/>
          <w:szCs w:val="14"/>
          <w:lang w:val="en-GB"/>
          <w:rPrChange w:id="5394" w:author="schulz" w:date="2016-01-10T18:02:00Z">
            <w:rPr>
              <w:spacing w:val="-6"/>
              <w:sz w:val="14"/>
              <w:szCs w:val="14"/>
            </w:rPr>
          </w:rPrChange>
        </w:rPr>
        <w:t xml:space="preserve"> </w:t>
      </w:r>
      <w:r w:rsidRPr="003140DF">
        <w:rPr>
          <w:sz w:val="14"/>
          <w:szCs w:val="14"/>
          <w:lang w:val="en-GB"/>
          <w:rPrChange w:id="5395" w:author="schulz" w:date="2016-01-10T18:02:00Z">
            <w:rPr>
              <w:sz w:val="14"/>
              <w:szCs w:val="14"/>
            </w:rPr>
          </w:rPrChange>
        </w:rPr>
        <w:t>Scotland.</w:t>
      </w:r>
      <w:r w:rsidRPr="003140DF">
        <w:rPr>
          <w:spacing w:val="29"/>
          <w:w w:val="99"/>
          <w:sz w:val="14"/>
          <w:szCs w:val="14"/>
          <w:lang w:val="en-GB"/>
          <w:rPrChange w:id="5396" w:author="schulz" w:date="2016-01-10T18:02:00Z">
            <w:rPr>
              <w:spacing w:val="29"/>
              <w:w w:val="99"/>
              <w:sz w:val="14"/>
              <w:szCs w:val="14"/>
            </w:rPr>
          </w:rPrChange>
        </w:rPr>
        <w:t xml:space="preserve"> </w:t>
      </w:r>
      <w:r w:rsidRPr="003140DF">
        <w:rPr>
          <w:spacing w:val="-1"/>
          <w:sz w:val="14"/>
          <w:szCs w:val="14"/>
          <w:lang w:val="en-GB"/>
          <w:rPrChange w:id="5397" w:author="schulz" w:date="2016-01-10T18:02:00Z">
            <w:rPr>
              <w:spacing w:val="-1"/>
              <w:sz w:val="14"/>
              <w:szCs w:val="14"/>
            </w:rPr>
          </w:rPrChange>
        </w:rPr>
        <w:t>Morgan</w:t>
      </w:r>
      <w:r w:rsidRPr="003140DF">
        <w:rPr>
          <w:spacing w:val="-8"/>
          <w:sz w:val="14"/>
          <w:szCs w:val="14"/>
          <w:lang w:val="en-GB"/>
          <w:rPrChange w:id="5398" w:author="schulz" w:date="2016-01-10T18:02:00Z">
            <w:rPr>
              <w:spacing w:val="-8"/>
              <w:sz w:val="14"/>
              <w:szCs w:val="14"/>
            </w:rPr>
          </w:rPrChange>
        </w:rPr>
        <w:t xml:space="preserve"> </w:t>
      </w:r>
      <w:r w:rsidRPr="003140DF">
        <w:rPr>
          <w:sz w:val="14"/>
          <w:szCs w:val="14"/>
          <w:lang w:val="en-GB"/>
          <w:rPrChange w:id="5399" w:author="schulz" w:date="2016-01-10T18:02:00Z">
            <w:rPr>
              <w:sz w:val="14"/>
              <w:szCs w:val="14"/>
            </w:rPr>
          </w:rPrChange>
        </w:rPr>
        <w:t>Kaufmann</w:t>
      </w:r>
      <w:r w:rsidRPr="003140DF">
        <w:rPr>
          <w:spacing w:val="-7"/>
          <w:sz w:val="14"/>
          <w:szCs w:val="14"/>
          <w:lang w:val="en-GB"/>
          <w:rPrChange w:id="5400" w:author="schulz" w:date="2016-01-10T18:02:00Z">
            <w:rPr>
              <w:spacing w:val="-7"/>
              <w:sz w:val="14"/>
              <w:szCs w:val="14"/>
            </w:rPr>
          </w:rPrChange>
        </w:rPr>
        <w:t xml:space="preserve"> </w:t>
      </w:r>
      <w:r w:rsidRPr="003140DF">
        <w:rPr>
          <w:sz w:val="14"/>
          <w:szCs w:val="14"/>
          <w:lang w:val="en-GB"/>
          <w:rPrChange w:id="5401" w:author="schulz" w:date="2016-01-10T18:02:00Z">
            <w:rPr>
              <w:sz w:val="14"/>
              <w:szCs w:val="14"/>
            </w:rPr>
          </w:rPrChange>
        </w:rPr>
        <w:t>Publishers</w:t>
      </w:r>
      <w:r w:rsidRPr="003140DF">
        <w:rPr>
          <w:spacing w:val="-7"/>
          <w:sz w:val="14"/>
          <w:szCs w:val="14"/>
          <w:lang w:val="en-GB"/>
          <w:rPrChange w:id="5402" w:author="schulz" w:date="2016-01-10T18:02:00Z">
            <w:rPr>
              <w:spacing w:val="-7"/>
              <w:sz w:val="14"/>
              <w:szCs w:val="14"/>
            </w:rPr>
          </w:rPrChange>
        </w:rPr>
        <w:t xml:space="preserve"> </w:t>
      </w:r>
      <w:r w:rsidRPr="003140DF">
        <w:rPr>
          <w:sz w:val="14"/>
          <w:szCs w:val="14"/>
          <w:lang w:val="en-GB"/>
          <w:rPrChange w:id="5403" w:author="schulz" w:date="2016-01-10T18:02:00Z">
            <w:rPr>
              <w:sz w:val="14"/>
              <w:szCs w:val="14"/>
            </w:rPr>
          </w:rPrChange>
        </w:rPr>
        <w:t>Inc.</w:t>
      </w:r>
    </w:p>
    <w:p w14:paraId="346CCF4F"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5404" w:author="schulz" w:date="2016-01-10T18:02:00Z">
            <w:rPr>
              <w:sz w:val="14"/>
              <w:szCs w:val="14"/>
            </w:rPr>
          </w:rPrChange>
        </w:rPr>
      </w:pPr>
      <w:r w:rsidRPr="003140DF">
        <w:rPr>
          <w:sz w:val="14"/>
          <w:szCs w:val="14"/>
          <w:lang w:val="en-GB"/>
          <w:rPrChange w:id="5405" w:author="schulz" w:date="2016-01-10T18:02:00Z">
            <w:rPr>
              <w:sz w:val="14"/>
              <w:szCs w:val="14"/>
            </w:rPr>
          </w:rPrChange>
        </w:rPr>
        <w:t>Jiang,</w:t>
      </w:r>
      <w:r w:rsidRPr="003140DF">
        <w:rPr>
          <w:spacing w:val="9"/>
          <w:sz w:val="14"/>
          <w:szCs w:val="14"/>
          <w:lang w:val="en-GB"/>
          <w:rPrChange w:id="5406" w:author="schulz" w:date="2016-01-10T18:02:00Z">
            <w:rPr>
              <w:spacing w:val="9"/>
              <w:sz w:val="14"/>
              <w:szCs w:val="14"/>
            </w:rPr>
          </w:rPrChange>
        </w:rPr>
        <w:t xml:space="preserve"> </w:t>
      </w:r>
      <w:r w:rsidRPr="003140DF">
        <w:rPr>
          <w:sz w:val="14"/>
          <w:szCs w:val="14"/>
          <w:lang w:val="en-GB"/>
          <w:rPrChange w:id="5407" w:author="schulz" w:date="2016-01-10T18:02:00Z">
            <w:rPr>
              <w:sz w:val="14"/>
              <w:szCs w:val="14"/>
            </w:rPr>
          </w:rPrChange>
        </w:rPr>
        <w:t>G.,</w:t>
      </w:r>
      <w:r w:rsidRPr="003140DF">
        <w:rPr>
          <w:spacing w:val="10"/>
          <w:sz w:val="14"/>
          <w:szCs w:val="14"/>
          <w:lang w:val="en-GB"/>
          <w:rPrChange w:id="5408" w:author="schulz" w:date="2016-01-10T18:02:00Z">
            <w:rPr>
              <w:spacing w:val="10"/>
              <w:sz w:val="14"/>
              <w:szCs w:val="14"/>
            </w:rPr>
          </w:rPrChange>
        </w:rPr>
        <w:t xml:space="preserve"> </w:t>
      </w:r>
      <w:proofErr w:type="spellStart"/>
      <w:r w:rsidRPr="003140DF">
        <w:rPr>
          <w:sz w:val="14"/>
          <w:szCs w:val="14"/>
          <w:lang w:val="en-GB"/>
          <w:rPrChange w:id="5409" w:author="schulz" w:date="2016-01-10T18:02:00Z">
            <w:rPr>
              <w:sz w:val="14"/>
              <w:szCs w:val="14"/>
            </w:rPr>
          </w:rPrChange>
        </w:rPr>
        <w:t>Solbrig</w:t>
      </w:r>
      <w:proofErr w:type="spellEnd"/>
      <w:r w:rsidRPr="003140DF">
        <w:rPr>
          <w:sz w:val="14"/>
          <w:szCs w:val="14"/>
          <w:lang w:val="en-GB"/>
          <w:rPrChange w:id="5410" w:author="schulz" w:date="2016-01-10T18:02:00Z">
            <w:rPr>
              <w:sz w:val="14"/>
              <w:szCs w:val="14"/>
            </w:rPr>
          </w:rPrChange>
        </w:rPr>
        <w:t>,</w:t>
      </w:r>
      <w:r w:rsidRPr="003140DF">
        <w:rPr>
          <w:spacing w:val="10"/>
          <w:sz w:val="14"/>
          <w:szCs w:val="14"/>
          <w:lang w:val="en-GB"/>
          <w:rPrChange w:id="5411" w:author="schulz" w:date="2016-01-10T18:02:00Z">
            <w:rPr>
              <w:spacing w:val="10"/>
              <w:sz w:val="14"/>
              <w:szCs w:val="14"/>
            </w:rPr>
          </w:rPrChange>
        </w:rPr>
        <w:t xml:space="preserve"> </w:t>
      </w:r>
      <w:r w:rsidRPr="003140DF">
        <w:rPr>
          <w:sz w:val="14"/>
          <w:szCs w:val="14"/>
          <w:lang w:val="en-GB"/>
          <w:rPrChange w:id="5412" w:author="schulz" w:date="2016-01-10T18:02:00Z">
            <w:rPr>
              <w:sz w:val="14"/>
              <w:szCs w:val="14"/>
            </w:rPr>
          </w:rPrChange>
        </w:rPr>
        <w:t>H.</w:t>
      </w:r>
      <w:r w:rsidRPr="003140DF">
        <w:rPr>
          <w:spacing w:val="5"/>
          <w:sz w:val="14"/>
          <w:szCs w:val="14"/>
          <w:lang w:val="en-GB"/>
          <w:rPrChange w:id="5413" w:author="schulz" w:date="2016-01-10T18:02:00Z">
            <w:rPr>
              <w:spacing w:val="5"/>
              <w:sz w:val="14"/>
              <w:szCs w:val="14"/>
            </w:rPr>
          </w:rPrChange>
        </w:rPr>
        <w:t xml:space="preserve"> </w:t>
      </w:r>
      <w:r w:rsidRPr="003140DF">
        <w:rPr>
          <w:sz w:val="14"/>
          <w:szCs w:val="14"/>
          <w:lang w:val="en-GB"/>
          <w:rPrChange w:id="5414" w:author="schulz" w:date="2016-01-10T18:02:00Z">
            <w:rPr>
              <w:sz w:val="14"/>
              <w:szCs w:val="14"/>
            </w:rPr>
          </w:rPrChange>
        </w:rPr>
        <w:t>R.,</w:t>
      </w:r>
      <w:r w:rsidRPr="003140DF">
        <w:rPr>
          <w:spacing w:val="10"/>
          <w:sz w:val="14"/>
          <w:szCs w:val="14"/>
          <w:lang w:val="en-GB"/>
          <w:rPrChange w:id="5415" w:author="schulz" w:date="2016-01-10T18:02:00Z">
            <w:rPr>
              <w:spacing w:val="10"/>
              <w:sz w:val="14"/>
              <w:szCs w:val="14"/>
            </w:rPr>
          </w:rPrChange>
        </w:rPr>
        <w:t xml:space="preserve"> </w:t>
      </w:r>
      <w:r w:rsidRPr="003140DF">
        <w:rPr>
          <w:sz w:val="14"/>
          <w:szCs w:val="14"/>
          <w:lang w:val="en-GB"/>
          <w:rPrChange w:id="5416" w:author="schulz" w:date="2016-01-10T18:02:00Z">
            <w:rPr>
              <w:sz w:val="14"/>
              <w:szCs w:val="14"/>
            </w:rPr>
          </w:rPrChange>
        </w:rPr>
        <w:t>Chalmers,</w:t>
      </w:r>
      <w:r w:rsidRPr="003140DF">
        <w:rPr>
          <w:spacing w:val="10"/>
          <w:sz w:val="14"/>
          <w:szCs w:val="14"/>
          <w:lang w:val="en-GB"/>
          <w:rPrChange w:id="5417" w:author="schulz" w:date="2016-01-10T18:02:00Z">
            <w:rPr>
              <w:spacing w:val="10"/>
              <w:sz w:val="14"/>
              <w:szCs w:val="14"/>
            </w:rPr>
          </w:rPrChange>
        </w:rPr>
        <w:t xml:space="preserve"> </w:t>
      </w:r>
      <w:r w:rsidRPr="003140DF">
        <w:rPr>
          <w:sz w:val="14"/>
          <w:szCs w:val="14"/>
          <w:lang w:val="en-GB"/>
          <w:rPrChange w:id="5418" w:author="schulz" w:date="2016-01-10T18:02:00Z">
            <w:rPr>
              <w:sz w:val="14"/>
              <w:szCs w:val="14"/>
            </w:rPr>
          </w:rPrChange>
        </w:rPr>
        <w:t>R.</w:t>
      </w:r>
      <w:r w:rsidRPr="003140DF">
        <w:rPr>
          <w:spacing w:val="6"/>
          <w:sz w:val="14"/>
          <w:szCs w:val="14"/>
          <w:lang w:val="en-GB"/>
          <w:rPrChange w:id="5419" w:author="schulz" w:date="2016-01-10T18:02:00Z">
            <w:rPr>
              <w:spacing w:val="6"/>
              <w:sz w:val="14"/>
              <w:szCs w:val="14"/>
            </w:rPr>
          </w:rPrChange>
        </w:rPr>
        <w:t xml:space="preserve"> </w:t>
      </w:r>
      <w:r w:rsidRPr="003140DF">
        <w:rPr>
          <w:sz w:val="14"/>
          <w:szCs w:val="14"/>
          <w:lang w:val="en-GB"/>
          <w:rPrChange w:id="5420" w:author="schulz" w:date="2016-01-10T18:02:00Z">
            <w:rPr>
              <w:sz w:val="14"/>
              <w:szCs w:val="14"/>
            </w:rPr>
          </w:rPrChange>
        </w:rPr>
        <w:t>J.,</w:t>
      </w:r>
      <w:r w:rsidRPr="003140DF">
        <w:rPr>
          <w:spacing w:val="9"/>
          <w:sz w:val="14"/>
          <w:szCs w:val="14"/>
          <w:lang w:val="en-GB"/>
          <w:rPrChange w:id="5421" w:author="schulz" w:date="2016-01-10T18:02:00Z">
            <w:rPr>
              <w:spacing w:val="9"/>
              <w:sz w:val="14"/>
              <w:szCs w:val="14"/>
            </w:rPr>
          </w:rPrChange>
        </w:rPr>
        <w:t xml:space="preserve"> </w:t>
      </w:r>
      <w:r w:rsidRPr="003140DF">
        <w:rPr>
          <w:i/>
          <w:iCs/>
          <w:sz w:val="14"/>
          <w:szCs w:val="14"/>
          <w:lang w:val="en-GB"/>
          <w:rPrChange w:id="5422" w:author="schulz" w:date="2016-01-10T18:02:00Z">
            <w:rPr>
              <w:i/>
              <w:iCs/>
              <w:sz w:val="14"/>
              <w:szCs w:val="14"/>
            </w:rPr>
          </w:rPrChange>
        </w:rPr>
        <w:t>et</w:t>
      </w:r>
      <w:r w:rsidRPr="003140DF">
        <w:rPr>
          <w:i/>
          <w:iCs/>
          <w:spacing w:val="6"/>
          <w:sz w:val="14"/>
          <w:szCs w:val="14"/>
          <w:lang w:val="en-GB"/>
          <w:rPrChange w:id="5423" w:author="schulz" w:date="2016-01-10T18:02:00Z">
            <w:rPr>
              <w:i/>
              <w:iCs/>
              <w:spacing w:val="6"/>
              <w:sz w:val="14"/>
              <w:szCs w:val="14"/>
            </w:rPr>
          </w:rPrChange>
        </w:rPr>
        <w:t xml:space="preserve"> </w:t>
      </w:r>
      <w:r w:rsidRPr="003140DF">
        <w:rPr>
          <w:i/>
          <w:iCs/>
          <w:sz w:val="14"/>
          <w:szCs w:val="14"/>
          <w:lang w:val="en-GB"/>
          <w:rPrChange w:id="5424" w:author="schulz" w:date="2016-01-10T18:02:00Z">
            <w:rPr>
              <w:i/>
              <w:iCs/>
              <w:sz w:val="14"/>
              <w:szCs w:val="14"/>
            </w:rPr>
          </w:rPrChange>
        </w:rPr>
        <w:t>al.</w:t>
      </w:r>
      <w:r w:rsidRPr="003140DF">
        <w:rPr>
          <w:i/>
          <w:iCs/>
          <w:spacing w:val="6"/>
          <w:sz w:val="14"/>
          <w:szCs w:val="14"/>
          <w:lang w:val="en-GB"/>
          <w:rPrChange w:id="5425" w:author="schulz" w:date="2016-01-10T18:02:00Z">
            <w:rPr>
              <w:i/>
              <w:iCs/>
              <w:spacing w:val="6"/>
              <w:sz w:val="14"/>
              <w:szCs w:val="14"/>
            </w:rPr>
          </w:rPrChange>
        </w:rPr>
        <w:t xml:space="preserve"> </w:t>
      </w:r>
      <w:r w:rsidRPr="003140DF">
        <w:rPr>
          <w:sz w:val="14"/>
          <w:szCs w:val="14"/>
          <w:lang w:val="en-GB"/>
          <w:rPrChange w:id="5426" w:author="schulz" w:date="2016-01-10T18:02:00Z">
            <w:rPr>
              <w:sz w:val="14"/>
              <w:szCs w:val="14"/>
            </w:rPr>
          </w:rPrChange>
        </w:rPr>
        <w:t>(2011).</w:t>
      </w:r>
      <w:r w:rsidRPr="003140DF">
        <w:rPr>
          <w:spacing w:val="30"/>
          <w:sz w:val="14"/>
          <w:szCs w:val="14"/>
          <w:lang w:val="en-GB"/>
          <w:rPrChange w:id="5427" w:author="schulz" w:date="2016-01-10T18:02:00Z">
            <w:rPr>
              <w:spacing w:val="30"/>
              <w:sz w:val="14"/>
              <w:szCs w:val="14"/>
            </w:rPr>
          </w:rPrChange>
        </w:rPr>
        <w:t xml:space="preserve"> </w:t>
      </w:r>
      <w:r w:rsidRPr="003140DF">
        <w:rPr>
          <w:sz w:val="14"/>
          <w:szCs w:val="14"/>
          <w:lang w:val="en-GB"/>
          <w:rPrChange w:id="5428" w:author="schulz" w:date="2016-01-10T18:02:00Z">
            <w:rPr>
              <w:sz w:val="14"/>
              <w:szCs w:val="14"/>
            </w:rPr>
          </w:rPrChange>
        </w:rPr>
        <w:t>A</w:t>
      </w:r>
      <w:r w:rsidRPr="003140DF">
        <w:rPr>
          <w:spacing w:val="6"/>
          <w:sz w:val="14"/>
          <w:szCs w:val="14"/>
          <w:lang w:val="en-GB"/>
          <w:rPrChange w:id="5429" w:author="schulz" w:date="2016-01-10T18:02:00Z">
            <w:rPr>
              <w:spacing w:val="6"/>
              <w:sz w:val="14"/>
              <w:szCs w:val="14"/>
            </w:rPr>
          </w:rPrChange>
        </w:rPr>
        <w:t xml:space="preserve"> </w:t>
      </w:r>
      <w:r w:rsidRPr="003140DF">
        <w:rPr>
          <w:sz w:val="14"/>
          <w:szCs w:val="14"/>
          <w:lang w:val="en-GB"/>
          <w:rPrChange w:id="5430" w:author="schulz" w:date="2016-01-10T18:02:00Z">
            <w:rPr>
              <w:sz w:val="14"/>
              <w:szCs w:val="14"/>
            </w:rPr>
          </w:rPrChange>
        </w:rPr>
        <w:t>Case</w:t>
      </w:r>
      <w:r w:rsidRPr="003140DF">
        <w:rPr>
          <w:spacing w:val="5"/>
          <w:sz w:val="14"/>
          <w:szCs w:val="14"/>
          <w:lang w:val="en-GB"/>
          <w:rPrChange w:id="5431" w:author="schulz" w:date="2016-01-10T18:02:00Z">
            <w:rPr>
              <w:spacing w:val="5"/>
              <w:sz w:val="14"/>
              <w:szCs w:val="14"/>
            </w:rPr>
          </w:rPrChange>
        </w:rPr>
        <w:t xml:space="preserve"> </w:t>
      </w:r>
      <w:r w:rsidRPr="003140DF">
        <w:rPr>
          <w:sz w:val="14"/>
          <w:szCs w:val="14"/>
          <w:lang w:val="en-GB"/>
          <w:rPrChange w:id="5432" w:author="schulz" w:date="2016-01-10T18:02:00Z">
            <w:rPr>
              <w:sz w:val="14"/>
              <w:szCs w:val="14"/>
            </w:rPr>
          </w:rPrChange>
        </w:rPr>
        <w:t>Study</w:t>
      </w:r>
      <w:r w:rsidRPr="003140DF">
        <w:rPr>
          <w:spacing w:val="6"/>
          <w:sz w:val="14"/>
          <w:szCs w:val="14"/>
          <w:lang w:val="en-GB"/>
          <w:rPrChange w:id="5433" w:author="schulz" w:date="2016-01-10T18:02:00Z">
            <w:rPr>
              <w:spacing w:val="6"/>
              <w:sz w:val="14"/>
              <w:szCs w:val="14"/>
            </w:rPr>
          </w:rPrChange>
        </w:rPr>
        <w:t xml:space="preserve"> </w:t>
      </w:r>
      <w:r w:rsidRPr="003140DF">
        <w:rPr>
          <w:sz w:val="14"/>
          <w:szCs w:val="14"/>
          <w:lang w:val="en-GB"/>
          <w:rPrChange w:id="5434" w:author="schulz" w:date="2016-01-10T18:02:00Z">
            <w:rPr>
              <w:sz w:val="14"/>
              <w:szCs w:val="14"/>
            </w:rPr>
          </w:rPrChange>
        </w:rPr>
        <w:t>of</w:t>
      </w:r>
      <w:r w:rsidRPr="003140DF">
        <w:rPr>
          <w:spacing w:val="6"/>
          <w:sz w:val="14"/>
          <w:szCs w:val="14"/>
          <w:lang w:val="en-GB"/>
          <w:rPrChange w:id="5435" w:author="schulz" w:date="2016-01-10T18:02:00Z">
            <w:rPr>
              <w:spacing w:val="6"/>
              <w:sz w:val="14"/>
              <w:szCs w:val="14"/>
            </w:rPr>
          </w:rPrChange>
        </w:rPr>
        <w:t xml:space="preserve"> </w:t>
      </w:r>
      <w:r w:rsidRPr="003140DF">
        <w:rPr>
          <w:sz w:val="14"/>
          <w:szCs w:val="14"/>
          <w:lang w:val="en-GB"/>
          <w:rPrChange w:id="5436" w:author="schulz" w:date="2016-01-10T18:02:00Z">
            <w:rPr>
              <w:sz w:val="14"/>
              <w:szCs w:val="14"/>
            </w:rPr>
          </w:rPrChange>
        </w:rPr>
        <w:t>ICD-11</w:t>
      </w:r>
      <w:r w:rsidRPr="003140DF">
        <w:rPr>
          <w:w w:val="99"/>
          <w:sz w:val="14"/>
          <w:szCs w:val="14"/>
          <w:lang w:val="en-GB"/>
          <w:rPrChange w:id="5437" w:author="schulz" w:date="2016-01-10T18:02:00Z">
            <w:rPr>
              <w:w w:val="99"/>
              <w:sz w:val="14"/>
              <w:szCs w:val="14"/>
            </w:rPr>
          </w:rPrChange>
        </w:rPr>
        <w:t xml:space="preserve"> </w:t>
      </w:r>
      <w:r w:rsidRPr="003140DF">
        <w:rPr>
          <w:sz w:val="14"/>
          <w:szCs w:val="14"/>
          <w:lang w:val="en-GB"/>
          <w:rPrChange w:id="5438" w:author="schulz" w:date="2016-01-10T18:02:00Z">
            <w:rPr>
              <w:sz w:val="14"/>
              <w:szCs w:val="14"/>
            </w:rPr>
          </w:rPrChange>
        </w:rPr>
        <w:t>Anatomy</w:t>
      </w:r>
      <w:r w:rsidRPr="003140DF">
        <w:rPr>
          <w:spacing w:val="-15"/>
          <w:sz w:val="14"/>
          <w:szCs w:val="14"/>
          <w:lang w:val="en-GB"/>
          <w:rPrChange w:id="5439" w:author="schulz" w:date="2016-01-10T18:02:00Z">
            <w:rPr>
              <w:spacing w:val="-15"/>
              <w:sz w:val="14"/>
              <w:szCs w:val="14"/>
            </w:rPr>
          </w:rPrChange>
        </w:rPr>
        <w:t xml:space="preserve"> </w:t>
      </w:r>
      <w:r w:rsidRPr="003140DF">
        <w:rPr>
          <w:spacing w:val="-5"/>
          <w:sz w:val="14"/>
          <w:szCs w:val="14"/>
          <w:lang w:val="en-GB"/>
          <w:rPrChange w:id="5440" w:author="schulz" w:date="2016-01-10T18:02:00Z">
            <w:rPr>
              <w:spacing w:val="-5"/>
              <w:sz w:val="14"/>
              <w:szCs w:val="14"/>
            </w:rPr>
          </w:rPrChange>
        </w:rPr>
        <w:t>Value</w:t>
      </w:r>
      <w:r w:rsidRPr="003140DF">
        <w:rPr>
          <w:spacing w:val="-14"/>
          <w:sz w:val="14"/>
          <w:szCs w:val="14"/>
          <w:lang w:val="en-GB"/>
          <w:rPrChange w:id="5441" w:author="schulz" w:date="2016-01-10T18:02:00Z">
            <w:rPr>
              <w:spacing w:val="-14"/>
              <w:sz w:val="14"/>
              <w:szCs w:val="14"/>
            </w:rPr>
          </w:rPrChange>
        </w:rPr>
        <w:t xml:space="preserve"> </w:t>
      </w:r>
      <w:r w:rsidRPr="003140DF">
        <w:rPr>
          <w:sz w:val="14"/>
          <w:szCs w:val="14"/>
          <w:lang w:val="en-GB"/>
          <w:rPrChange w:id="5442" w:author="schulz" w:date="2016-01-10T18:02:00Z">
            <w:rPr>
              <w:sz w:val="14"/>
              <w:szCs w:val="14"/>
            </w:rPr>
          </w:rPrChange>
        </w:rPr>
        <w:t>Set</w:t>
      </w:r>
      <w:r w:rsidRPr="003140DF">
        <w:rPr>
          <w:spacing w:val="-15"/>
          <w:sz w:val="14"/>
          <w:szCs w:val="14"/>
          <w:lang w:val="en-GB"/>
          <w:rPrChange w:id="5443" w:author="schulz" w:date="2016-01-10T18:02:00Z">
            <w:rPr>
              <w:spacing w:val="-15"/>
              <w:sz w:val="14"/>
              <w:szCs w:val="14"/>
            </w:rPr>
          </w:rPrChange>
        </w:rPr>
        <w:t xml:space="preserve"> </w:t>
      </w:r>
      <w:r w:rsidRPr="003140DF">
        <w:rPr>
          <w:sz w:val="14"/>
          <w:szCs w:val="14"/>
          <w:lang w:val="en-GB"/>
          <w:rPrChange w:id="5444" w:author="schulz" w:date="2016-01-10T18:02:00Z">
            <w:rPr>
              <w:sz w:val="14"/>
              <w:szCs w:val="14"/>
            </w:rPr>
          </w:rPrChange>
        </w:rPr>
        <w:t>Extraction</w:t>
      </w:r>
      <w:r w:rsidRPr="003140DF">
        <w:rPr>
          <w:spacing w:val="-14"/>
          <w:sz w:val="14"/>
          <w:szCs w:val="14"/>
          <w:lang w:val="en-GB"/>
          <w:rPrChange w:id="5445" w:author="schulz" w:date="2016-01-10T18:02:00Z">
            <w:rPr>
              <w:spacing w:val="-14"/>
              <w:sz w:val="14"/>
              <w:szCs w:val="14"/>
            </w:rPr>
          </w:rPrChange>
        </w:rPr>
        <w:t xml:space="preserve"> </w:t>
      </w:r>
      <w:r w:rsidRPr="003140DF">
        <w:rPr>
          <w:sz w:val="14"/>
          <w:szCs w:val="14"/>
          <w:lang w:val="en-GB"/>
          <w:rPrChange w:id="5446" w:author="schulz" w:date="2016-01-10T18:02:00Z">
            <w:rPr>
              <w:sz w:val="14"/>
              <w:szCs w:val="14"/>
            </w:rPr>
          </w:rPrChange>
        </w:rPr>
        <w:t>from</w:t>
      </w:r>
      <w:r w:rsidRPr="003140DF">
        <w:rPr>
          <w:spacing w:val="-15"/>
          <w:sz w:val="14"/>
          <w:szCs w:val="14"/>
          <w:lang w:val="en-GB"/>
          <w:rPrChange w:id="5447" w:author="schulz" w:date="2016-01-10T18:02:00Z">
            <w:rPr>
              <w:spacing w:val="-15"/>
              <w:sz w:val="14"/>
              <w:szCs w:val="14"/>
            </w:rPr>
          </w:rPrChange>
        </w:rPr>
        <w:t xml:space="preserve"> </w:t>
      </w:r>
      <w:r w:rsidRPr="003140DF">
        <w:rPr>
          <w:sz w:val="14"/>
          <w:szCs w:val="14"/>
          <w:lang w:val="en-GB"/>
          <w:rPrChange w:id="5448" w:author="schulz" w:date="2016-01-10T18:02:00Z">
            <w:rPr>
              <w:sz w:val="14"/>
              <w:szCs w:val="14"/>
            </w:rPr>
          </w:rPrChange>
        </w:rPr>
        <w:t>SNOMED</w:t>
      </w:r>
      <w:r w:rsidRPr="003140DF">
        <w:rPr>
          <w:spacing w:val="-14"/>
          <w:sz w:val="14"/>
          <w:szCs w:val="14"/>
          <w:lang w:val="en-GB"/>
          <w:rPrChange w:id="5449" w:author="schulz" w:date="2016-01-10T18:02:00Z">
            <w:rPr>
              <w:spacing w:val="-14"/>
              <w:sz w:val="14"/>
              <w:szCs w:val="14"/>
            </w:rPr>
          </w:rPrChange>
        </w:rPr>
        <w:t xml:space="preserve"> </w:t>
      </w:r>
      <w:r w:rsidRPr="003140DF">
        <w:rPr>
          <w:sz w:val="14"/>
          <w:szCs w:val="14"/>
          <w:lang w:val="en-GB"/>
          <w:rPrChange w:id="5450" w:author="schulz" w:date="2016-01-10T18:02:00Z">
            <w:rPr>
              <w:sz w:val="14"/>
              <w:szCs w:val="14"/>
            </w:rPr>
          </w:rPrChange>
        </w:rPr>
        <w:t>CT.</w:t>
      </w:r>
      <w:r w:rsidRPr="003140DF">
        <w:rPr>
          <w:spacing w:val="-9"/>
          <w:sz w:val="14"/>
          <w:szCs w:val="14"/>
          <w:lang w:val="en-GB"/>
          <w:rPrChange w:id="5451" w:author="schulz" w:date="2016-01-10T18:02:00Z">
            <w:rPr>
              <w:spacing w:val="-9"/>
              <w:sz w:val="14"/>
              <w:szCs w:val="14"/>
            </w:rPr>
          </w:rPrChange>
        </w:rPr>
        <w:t xml:space="preserve"> </w:t>
      </w:r>
      <w:r w:rsidRPr="003140DF">
        <w:rPr>
          <w:sz w:val="14"/>
          <w:szCs w:val="14"/>
          <w:lang w:val="en-GB"/>
          <w:rPrChange w:id="5452" w:author="schulz" w:date="2016-01-10T18:02:00Z">
            <w:rPr>
              <w:sz w:val="14"/>
              <w:szCs w:val="14"/>
            </w:rPr>
          </w:rPrChange>
        </w:rPr>
        <w:t>In</w:t>
      </w:r>
      <w:r w:rsidRPr="003140DF">
        <w:rPr>
          <w:spacing w:val="-15"/>
          <w:sz w:val="14"/>
          <w:szCs w:val="14"/>
          <w:lang w:val="en-GB"/>
          <w:rPrChange w:id="5453" w:author="schulz" w:date="2016-01-10T18:02:00Z">
            <w:rPr>
              <w:spacing w:val="-15"/>
              <w:sz w:val="14"/>
              <w:szCs w:val="14"/>
            </w:rPr>
          </w:rPrChange>
        </w:rPr>
        <w:t xml:space="preserve"> </w:t>
      </w:r>
      <w:r w:rsidRPr="003140DF">
        <w:rPr>
          <w:i/>
          <w:iCs/>
          <w:sz w:val="14"/>
          <w:szCs w:val="14"/>
          <w:lang w:val="en-GB"/>
          <w:rPrChange w:id="5454" w:author="schulz" w:date="2016-01-10T18:02:00Z">
            <w:rPr>
              <w:i/>
              <w:iCs/>
              <w:sz w:val="14"/>
              <w:szCs w:val="14"/>
            </w:rPr>
          </w:rPrChange>
        </w:rPr>
        <w:t>ICBO</w:t>
      </w:r>
      <w:r w:rsidRPr="003140DF">
        <w:rPr>
          <w:i/>
          <w:iCs/>
          <w:spacing w:val="-15"/>
          <w:sz w:val="14"/>
          <w:szCs w:val="14"/>
          <w:lang w:val="en-GB"/>
          <w:rPrChange w:id="5455" w:author="schulz" w:date="2016-01-10T18:02:00Z">
            <w:rPr>
              <w:i/>
              <w:iCs/>
              <w:spacing w:val="-15"/>
              <w:sz w:val="14"/>
              <w:szCs w:val="14"/>
            </w:rPr>
          </w:rPrChange>
        </w:rPr>
        <w:t xml:space="preserve"> </w:t>
      </w:r>
      <w:r w:rsidRPr="003140DF">
        <w:rPr>
          <w:i/>
          <w:iCs/>
          <w:sz w:val="14"/>
          <w:szCs w:val="14"/>
          <w:lang w:val="en-GB"/>
          <w:rPrChange w:id="5456" w:author="schulz" w:date="2016-01-10T18:02:00Z">
            <w:rPr>
              <w:i/>
              <w:iCs/>
              <w:sz w:val="14"/>
              <w:szCs w:val="14"/>
            </w:rPr>
          </w:rPrChange>
        </w:rPr>
        <w:t>2011</w:t>
      </w:r>
      <w:r w:rsidRPr="003140DF">
        <w:rPr>
          <w:sz w:val="14"/>
          <w:szCs w:val="14"/>
          <w:lang w:val="en-GB"/>
          <w:rPrChange w:id="5457" w:author="schulz" w:date="2016-01-10T18:02:00Z">
            <w:rPr>
              <w:sz w:val="14"/>
              <w:szCs w:val="14"/>
            </w:rPr>
          </w:rPrChange>
        </w:rPr>
        <w:t>,</w:t>
      </w:r>
      <w:r w:rsidRPr="003140DF">
        <w:rPr>
          <w:spacing w:val="-11"/>
          <w:sz w:val="14"/>
          <w:szCs w:val="14"/>
          <w:lang w:val="en-GB"/>
          <w:rPrChange w:id="5458" w:author="schulz" w:date="2016-01-10T18:02:00Z">
            <w:rPr>
              <w:spacing w:val="-11"/>
              <w:sz w:val="14"/>
              <w:szCs w:val="14"/>
            </w:rPr>
          </w:rPrChange>
        </w:rPr>
        <w:t xml:space="preserve"> </w:t>
      </w:r>
      <w:r w:rsidRPr="003140DF">
        <w:rPr>
          <w:sz w:val="14"/>
          <w:szCs w:val="14"/>
          <w:lang w:val="en-GB"/>
          <w:rPrChange w:id="5459" w:author="schulz" w:date="2016-01-10T18:02:00Z">
            <w:rPr>
              <w:sz w:val="14"/>
              <w:szCs w:val="14"/>
            </w:rPr>
          </w:rPrChange>
        </w:rPr>
        <w:t>pages</w:t>
      </w:r>
      <w:r w:rsidRPr="003140DF">
        <w:rPr>
          <w:spacing w:val="-15"/>
          <w:sz w:val="14"/>
          <w:szCs w:val="14"/>
          <w:lang w:val="en-GB"/>
          <w:rPrChange w:id="5460" w:author="schulz" w:date="2016-01-10T18:02:00Z">
            <w:rPr>
              <w:spacing w:val="-15"/>
              <w:sz w:val="14"/>
              <w:szCs w:val="14"/>
            </w:rPr>
          </w:rPrChange>
        </w:rPr>
        <w:t xml:space="preserve"> </w:t>
      </w:r>
      <w:r w:rsidRPr="003140DF">
        <w:rPr>
          <w:sz w:val="14"/>
          <w:szCs w:val="14"/>
          <w:lang w:val="en-GB"/>
          <w:rPrChange w:id="5461" w:author="schulz" w:date="2016-01-10T18:02:00Z">
            <w:rPr>
              <w:sz w:val="14"/>
              <w:szCs w:val="14"/>
            </w:rPr>
          </w:rPrChange>
        </w:rPr>
        <w:t>133</w:t>
      </w:r>
      <w:r w:rsidRPr="002C029A">
        <w:rPr>
          <w:sz w:val="14"/>
          <w:szCs w:val="14"/>
          <w:lang w:val="en-GB"/>
        </w:rPr>
        <w:t>–</w:t>
      </w:r>
      <w:r w:rsidRPr="003140DF">
        <w:rPr>
          <w:sz w:val="14"/>
          <w:szCs w:val="14"/>
          <w:lang w:val="en-GB"/>
          <w:rPrChange w:id="5462" w:author="schulz" w:date="2016-01-10T18:02:00Z">
            <w:rPr>
              <w:sz w:val="14"/>
              <w:szCs w:val="14"/>
            </w:rPr>
          </w:rPrChange>
        </w:rPr>
        <w:t>138,</w:t>
      </w:r>
      <w:r w:rsidRPr="003140DF">
        <w:rPr>
          <w:spacing w:val="24"/>
          <w:w w:val="99"/>
          <w:sz w:val="14"/>
          <w:szCs w:val="14"/>
          <w:lang w:val="en-GB"/>
          <w:rPrChange w:id="5463" w:author="schulz" w:date="2016-01-10T18:02:00Z">
            <w:rPr>
              <w:spacing w:val="24"/>
              <w:w w:val="99"/>
              <w:sz w:val="14"/>
              <w:szCs w:val="14"/>
            </w:rPr>
          </w:rPrChange>
        </w:rPr>
        <w:t xml:space="preserve"> </w:t>
      </w:r>
      <w:r w:rsidRPr="003140DF">
        <w:rPr>
          <w:spacing w:val="-1"/>
          <w:sz w:val="14"/>
          <w:szCs w:val="14"/>
          <w:lang w:val="en-GB"/>
          <w:rPrChange w:id="5464" w:author="schulz" w:date="2016-01-10T18:02:00Z">
            <w:rPr>
              <w:spacing w:val="-1"/>
              <w:sz w:val="14"/>
              <w:szCs w:val="14"/>
            </w:rPr>
          </w:rPrChange>
        </w:rPr>
        <w:t>Buffalo.</w:t>
      </w:r>
    </w:p>
    <w:p w14:paraId="4D59D155"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5465" w:author="schulz" w:date="2016-01-10T18:02:00Z">
            <w:rPr>
              <w:sz w:val="14"/>
              <w:szCs w:val="14"/>
            </w:rPr>
          </w:rPrChange>
        </w:rPr>
      </w:pPr>
      <w:r w:rsidRPr="003140DF">
        <w:rPr>
          <w:sz w:val="14"/>
          <w:szCs w:val="14"/>
          <w:lang w:val="en-GB"/>
          <w:rPrChange w:id="5466" w:author="schulz" w:date="2016-01-10T18:02:00Z">
            <w:rPr>
              <w:sz w:val="14"/>
              <w:szCs w:val="14"/>
            </w:rPr>
          </w:rPrChange>
        </w:rPr>
        <w:t>Lehmann,</w:t>
      </w:r>
      <w:r w:rsidRPr="003140DF">
        <w:rPr>
          <w:spacing w:val="-13"/>
          <w:sz w:val="14"/>
          <w:szCs w:val="14"/>
          <w:lang w:val="en-GB"/>
          <w:rPrChange w:id="5467" w:author="schulz" w:date="2016-01-10T18:02:00Z">
            <w:rPr>
              <w:spacing w:val="-13"/>
              <w:sz w:val="14"/>
              <w:szCs w:val="14"/>
            </w:rPr>
          </w:rPrChange>
        </w:rPr>
        <w:t xml:space="preserve"> </w:t>
      </w:r>
      <w:r w:rsidRPr="003140DF">
        <w:rPr>
          <w:sz w:val="14"/>
          <w:szCs w:val="14"/>
          <w:lang w:val="en-GB"/>
          <w:rPrChange w:id="5468" w:author="schulz" w:date="2016-01-10T18:02:00Z">
            <w:rPr>
              <w:sz w:val="14"/>
              <w:szCs w:val="14"/>
            </w:rPr>
          </w:rPrChange>
        </w:rPr>
        <w:t>J.</w:t>
      </w:r>
      <w:r w:rsidRPr="003140DF">
        <w:rPr>
          <w:spacing w:val="-14"/>
          <w:sz w:val="14"/>
          <w:szCs w:val="14"/>
          <w:lang w:val="en-GB"/>
          <w:rPrChange w:id="5469" w:author="schulz" w:date="2016-01-10T18:02:00Z">
            <w:rPr>
              <w:spacing w:val="-14"/>
              <w:sz w:val="14"/>
              <w:szCs w:val="14"/>
            </w:rPr>
          </w:rPrChange>
        </w:rPr>
        <w:t xml:space="preserve"> </w:t>
      </w:r>
      <w:r w:rsidRPr="003140DF">
        <w:rPr>
          <w:sz w:val="14"/>
          <w:szCs w:val="14"/>
          <w:lang w:val="en-GB"/>
          <w:rPrChange w:id="5470" w:author="schulz" w:date="2016-01-10T18:02:00Z">
            <w:rPr>
              <w:sz w:val="14"/>
              <w:szCs w:val="14"/>
            </w:rPr>
          </w:rPrChange>
        </w:rPr>
        <w:t>(2009).</w:t>
      </w:r>
      <w:r w:rsidRPr="003140DF">
        <w:rPr>
          <w:spacing w:val="-10"/>
          <w:sz w:val="14"/>
          <w:szCs w:val="14"/>
          <w:lang w:val="en-GB"/>
          <w:rPrChange w:id="5471" w:author="schulz" w:date="2016-01-10T18:02:00Z">
            <w:rPr>
              <w:spacing w:val="-10"/>
              <w:sz w:val="14"/>
              <w:szCs w:val="14"/>
            </w:rPr>
          </w:rPrChange>
        </w:rPr>
        <w:t xml:space="preserve"> </w:t>
      </w:r>
      <w:r w:rsidRPr="003140DF">
        <w:rPr>
          <w:sz w:val="14"/>
          <w:szCs w:val="14"/>
          <w:lang w:val="en-GB"/>
          <w:rPrChange w:id="5472" w:author="schulz" w:date="2016-01-10T18:02:00Z">
            <w:rPr>
              <w:sz w:val="14"/>
              <w:szCs w:val="14"/>
            </w:rPr>
          </w:rPrChange>
        </w:rPr>
        <w:t>DL-Learner:</w:t>
      </w:r>
      <w:r w:rsidRPr="003140DF">
        <w:rPr>
          <w:spacing w:val="-12"/>
          <w:sz w:val="14"/>
          <w:szCs w:val="14"/>
          <w:lang w:val="en-GB"/>
          <w:rPrChange w:id="5473" w:author="schulz" w:date="2016-01-10T18:02:00Z">
            <w:rPr>
              <w:spacing w:val="-12"/>
              <w:sz w:val="14"/>
              <w:szCs w:val="14"/>
            </w:rPr>
          </w:rPrChange>
        </w:rPr>
        <w:t xml:space="preserve"> </w:t>
      </w:r>
      <w:r w:rsidRPr="003140DF">
        <w:rPr>
          <w:sz w:val="14"/>
          <w:szCs w:val="14"/>
          <w:lang w:val="en-GB"/>
          <w:rPrChange w:id="5474" w:author="schulz" w:date="2016-01-10T18:02:00Z">
            <w:rPr>
              <w:sz w:val="14"/>
              <w:szCs w:val="14"/>
            </w:rPr>
          </w:rPrChange>
        </w:rPr>
        <w:t>Learning</w:t>
      </w:r>
      <w:r w:rsidRPr="003140DF">
        <w:rPr>
          <w:spacing w:val="-15"/>
          <w:sz w:val="14"/>
          <w:szCs w:val="14"/>
          <w:lang w:val="en-GB"/>
          <w:rPrChange w:id="5475" w:author="schulz" w:date="2016-01-10T18:02:00Z">
            <w:rPr>
              <w:spacing w:val="-15"/>
              <w:sz w:val="14"/>
              <w:szCs w:val="14"/>
            </w:rPr>
          </w:rPrChange>
        </w:rPr>
        <w:t xml:space="preserve"> </w:t>
      </w:r>
      <w:r w:rsidRPr="003140DF">
        <w:rPr>
          <w:sz w:val="14"/>
          <w:szCs w:val="14"/>
          <w:lang w:val="en-GB"/>
          <w:rPrChange w:id="5476" w:author="schulz" w:date="2016-01-10T18:02:00Z">
            <w:rPr>
              <w:sz w:val="14"/>
              <w:szCs w:val="14"/>
            </w:rPr>
          </w:rPrChange>
        </w:rPr>
        <w:t>Concepts</w:t>
      </w:r>
      <w:r w:rsidRPr="003140DF">
        <w:rPr>
          <w:spacing w:val="-15"/>
          <w:sz w:val="14"/>
          <w:szCs w:val="14"/>
          <w:lang w:val="en-GB"/>
          <w:rPrChange w:id="5477" w:author="schulz" w:date="2016-01-10T18:02:00Z">
            <w:rPr>
              <w:spacing w:val="-15"/>
              <w:sz w:val="14"/>
              <w:szCs w:val="14"/>
            </w:rPr>
          </w:rPrChange>
        </w:rPr>
        <w:t xml:space="preserve"> </w:t>
      </w:r>
      <w:r w:rsidRPr="003140DF">
        <w:rPr>
          <w:sz w:val="14"/>
          <w:szCs w:val="14"/>
          <w:lang w:val="en-GB"/>
          <w:rPrChange w:id="5478" w:author="schulz" w:date="2016-01-10T18:02:00Z">
            <w:rPr>
              <w:sz w:val="14"/>
              <w:szCs w:val="14"/>
            </w:rPr>
          </w:rPrChange>
        </w:rPr>
        <w:t>in</w:t>
      </w:r>
      <w:r w:rsidRPr="003140DF">
        <w:rPr>
          <w:spacing w:val="-15"/>
          <w:sz w:val="14"/>
          <w:szCs w:val="14"/>
          <w:lang w:val="en-GB"/>
          <w:rPrChange w:id="5479" w:author="schulz" w:date="2016-01-10T18:02:00Z">
            <w:rPr>
              <w:spacing w:val="-15"/>
              <w:sz w:val="14"/>
              <w:szCs w:val="14"/>
            </w:rPr>
          </w:rPrChange>
        </w:rPr>
        <w:t xml:space="preserve"> </w:t>
      </w:r>
      <w:r w:rsidRPr="003140DF">
        <w:rPr>
          <w:sz w:val="14"/>
          <w:szCs w:val="14"/>
          <w:lang w:val="en-GB"/>
          <w:rPrChange w:id="5480" w:author="schulz" w:date="2016-01-10T18:02:00Z">
            <w:rPr>
              <w:sz w:val="14"/>
              <w:szCs w:val="14"/>
            </w:rPr>
          </w:rPrChange>
        </w:rPr>
        <w:t>Description</w:t>
      </w:r>
      <w:r w:rsidRPr="003140DF">
        <w:rPr>
          <w:spacing w:val="-14"/>
          <w:sz w:val="14"/>
          <w:szCs w:val="14"/>
          <w:lang w:val="en-GB"/>
          <w:rPrChange w:id="5481" w:author="schulz" w:date="2016-01-10T18:02:00Z">
            <w:rPr>
              <w:spacing w:val="-14"/>
              <w:sz w:val="14"/>
              <w:szCs w:val="14"/>
            </w:rPr>
          </w:rPrChange>
        </w:rPr>
        <w:t xml:space="preserve"> </w:t>
      </w:r>
      <w:r w:rsidRPr="003140DF">
        <w:rPr>
          <w:sz w:val="14"/>
          <w:szCs w:val="14"/>
          <w:lang w:val="en-GB"/>
          <w:rPrChange w:id="5482" w:author="schulz" w:date="2016-01-10T18:02:00Z">
            <w:rPr>
              <w:sz w:val="14"/>
              <w:szCs w:val="14"/>
            </w:rPr>
          </w:rPrChange>
        </w:rPr>
        <w:t>Logics.</w:t>
      </w:r>
      <w:r w:rsidRPr="003140DF">
        <w:rPr>
          <w:spacing w:val="-10"/>
          <w:sz w:val="14"/>
          <w:szCs w:val="14"/>
          <w:lang w:val="en-GB"/>
          <w:rPrChange w:id="5483" w:author="schulz" w:date="2016-01-10T18:02:00Z">
            <w:rPr>
              <w:spacing w:val="-10"/>
              <w:sz w:val="14"/>
              <w:szCs w:val="14"/>
            </w:rPr>
          </w:rPrChange>
        </w:rPr>
        <w:t xml:space="preserve"> </w:t>
      </w:r>
      <w:r w:rsidRPr="003140DF">
        <w:rPr>
          <w:i/>
          <w:iCs/>
          <w:spacing w:val="-2"/>
          <w:sz w:val="14"/>
          <w:szCs w:val="14"/>
          <w:lang w:val="en-GB"/>
          <w:rPrChange w:id="5484" w:author="schulz" w:date="2016-01-10T18:02:00Z">
            <w:rPr>
              <w:i/>
              <w:iCs/>
              <w:spacing w:val="-2"/>
              <w:sz w:val="14"/>
              <w:szCs w:val="14"/>
            </w:rPr>
          </w:rPrChange>
        </w:rPr>
        <w:t>J.</w:t>
      </w:r>
      <w:r w:rsidRPr="003140DF">
        <w:rPr>
          <w:i/>
          <w:iCs/>
          <w:spacing w:val="-14"/>
          <w:sz w:val="14"/>
          <w:szCs w:val="14"/>
          <w:lang w:val="en-GB"/>
          <w:rPrChange w:id="5485" w:author="schulz" w:date="2016-01-10T18:02:00Z">
            <w:rPr>
              <w:i/>
              <w:iCs/>
              <w:spacing w:val="-14"/>
              <w:sz w:val="14"/>
              <w:szCs w:val="14"/>
            </w:rPr>
          </w:rPrChange>
        </w:rPr>
        <w:t xml:space="preserve"> </w:t>
      </w:r>
      <w:r w:rsidRPr="003140DF">
        <w:rPr>
          <w:i/>
          <w:iCs/>
          <w:spacing w:val="-1"/>
          <w:sz w:val="14"/>
          <w:szCs w:val="14"/>
          <w:lang w:val="en-GB"/>
          <w:rPrChange w:id="5486" w:author="schulz" w:date="2016-01-10T18:02:00Z">
            <w:rPr>
              <w:i/>
              <w:iCs/>
              <w:spacing w:val="-1"/>
              <w:sz w:val="14"/>
              <w:szCs w:val="14"/>
            </w:rPr>
          </w:rPrChange>
        </w:rPr>
        <w:t>Mach.</w:t>
      </w:r>
      <w:r w:rsidRPr="003140DF">
        <w:rPr>
          <w:i/>
          <w:iCs/>
          <w:spacing w:val="23"/>
          <w:w w:val="99"/>
          <w:sz w:val="14"/>
          <w:szCs w:val="14"/>
          <w:lang w:val="en-GB"/>
          <w:rPrChange w:id="5487" w:author="schulz" w:date="2016-01-10T18:02:00Z">
            <w:rPr>
              <w:i/>
              <w:iCs/>
              <w:spacing w:val="23"/>
              <w:w w:val="99"/>
              <w:sz w:val="14"/>
              <w:szCs w:val="14"/>
            </w:rPr>
          </w:rPrChange>
        </w:rPr>
        <w:t xml:space="preserve"> </w:t>
      </w:r>
      <w:r w:rsidRPr="003140DF">
        <w:rPr>
          <w:i/>
          <w:iCs/>
          <w:sz w:val="14"/>
          <w:szCs w:val="14"/>
          <w:lang w:val="en-GB"/>
          <w:rPrChange w:id="5488" w:author="schulz" w:date="2016-01-10T18:02:00Z">
            <w:rPr>
              <w:i/>
              <w:iCs/>
              <w:sz w:val="14"/>
              <w:szCs w:val="14"/>
            </w:rPr>
          </w:rPrChange>
        </w:rPr>
        <w:t>Learn.</w:t>
      </w:r>
      <w:r w:rsidRPr="003140DF">
        <w:rPr>
          <w:i/>
          <w:iCs/>
          <w:spacing w:val="-6"/>
          <w:sz w:val="14"/>
          <w:szCs w:val="14"/>
          <w:lang w:val="en-GB"/>
          <w:rPrChange w:id="5489" w:author="schulz" w:date="2016-01-10T18:02:00Z">
            <w:rPr>
              <w:i/>
              <w:iCs/>
              <w:spacing w:val="-6"/>
              <w:sz w:val="14"/>
              <w:szCs w:val="14"/>
            </w:rPr>
          </w:rPrChange>
        </w:rPr>
        <w:t xml:space="preserve"> </w:t>
      </w:r>
      <w:r w:rsidRPr="003140DF">
        <w:rPr>
          <w:i/>
          <w:iCs/>
          <w:sz w:val="14"/>
          <w:szCs w:val="14"/>
          <w:lang w:val="en-GB"/>
          <w:rPrChange w:id="5490" w:author="schulz" w:date="2016-01-10T18:02:00Z">
            <w:rPr>
              <w:i/>
              <w:iCs/>
              <w:sz w:val="14"/>
              <w:szCs w:val="14"/>
            </w:rPr>
          </w:rPrChange>
        </w:rPr>
        <w:t>Res.</w:t>
      </w:r>
      <w:r w:rsidRPr="003140DF">
        <w:rPr>
          <w:sz w:val="14"/>
          <w:szCs w:val="14"/>
          <w:lang w:val="en-GB"/>
          <w:rPrChange w:id="5491" w:author="schulz" w:date="2016-01-10T18:02:00Z">
            <w:rPr>
              <w:sz w:val="14"/>
              <w:szCs w:val="14"/>
            </w:rPr>
          </w:rPrChange>
        </w:rPr>
        <w:t>,</w:t>
      </w:r>
      <w:r w:rsidRPr="003140DF">
        <w:rPr>
          <w:spacing w:val="-6"/>
          <w:sz w:val="14"/>
          <w:szCs w:val="14"/>
          <w:lang w:val="en-GB"/>
          <w:rPrChange w:id="5492" w:author="schulz" w:date="2016-01-10T18:02:00Z">
            <w:rPr>
              <w:spacing w:val="-6"/>
              <w:sz w:val="14"/>
              <w:szCs w:val="14"/>
            </w:rPr>
          </w:rPrChange>
        </w:rPr>
        <w:t xml:space="preserve"> </w:t>
      </w:r>
      <w:r w:rsidRPr="003140DF">
        <w:rPr>
          <w:b/>
          <w:bCs/>
          <w:sz w:val="14"/>
          <w:szCs w:val="14"/>
          <w:lang w:val="en-GB"/>
          <w:rPrChange w:id="5493" w:author="schulz" w:date="2016-01-10T18:02:00Z">
            <w:rPr>
              <w:b/>
              <w:bCs/>
              <w:sz w:val="14"/>
              <w:szCs w:val="14"/>
            </w:rPr>
          </w:rPrChange>
        </w:rPr>
        <w:t>10</w:t>
      </w:r>
      <w:r w:rsidRPr="003140DF">
        <w:rPr>
          <w:sz w:val="14"/>
          <w:szCs w:val="14"/>
          <w:lang w:val="en-GB"/>
          <w:rPrChange w:id="5494" w:author="schulz" w:date="2016-01-10T18:02:00Z">
            <w:rPr>
              <w:sz w:val="14"/>
              <w:szCs w:val="14"/>
            </w:rPr>
          </w:rPrChange>
        </w:rPr>
        <w:t>,</w:t>
      </w:r>
      <w:r w:rsidRPr="003140DF">
        <w:rPr>
          <w:spacing w:val="-6"/>
          <w:sz w:val="14"/>
          <w:szCs w:val="14"/>
          <w:lang w:val="en-GB"/>
          <w:rPrChange w:id="5495" w:author="schulz" w:date="2016-01-10T18:02:00Z">
            <w:rPr>
              <w:spacing w:val="-6"/>
              <w:sz w:val="14"/>
              <w:szCs w:val="14"/>
            </w:rPr>
          </w:rPrChange>
        </w:rPr>
        <w:t xml:space="preserve"> </w:t>
      </w:r>
      <w:r w:rsidRPr="003140DF">
        <w:rPr>
          <w:sz w:val="14"/>
          <w:szCs w:val="14"/>
          <w:lang w:val="en-GB"/>
          <w:rPrChange w:id="5496" w:author="schulz" w:date="2016-01-10T18:02:00Z">
            <w:rPr>
              <w:sz w:val="14"/>
              <w:szCs w:val="14"/>
            </w:rPr>
          </w:rPrChange>
        </w:rPr>
        <w:t>2639</w:t>
      </w:r>
      <w:r w:rsidRPr="002C029A">
        <w:rPr>
          <w:sz w:val="14"/>
          <w:szCs w:val="14"/>
          <w:lang w:val="en-GB"/>
        </w:rPr>
        <w:t>–</w:t>
      </w:r>
      <w:r w:rsidRPr="003140DF">
        <w:rPr>
          <w:sz w:val="14"/>
          <w:szCs w:val="14"/>
          <w:lang w:val="en-GB"/>
          <w:rPrChange w:id="5497" w:author="schulz" w:date="2016-01-10T18:02:00Z">
            <w:rPr>
              <w:sz w:val="14"/>
              <w:szCs w:val="14"/>
            </w:rPr>
          </w:rPrChange>
        </w:rPr>
        <w:t>2642.</w:t>
      </w:r>
    </w:p>
    <w:p w14:paraId="09C0763C"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5498" w:author="schulz" w:date="2016-01-10T18:02:00Z">
            <w:rPr>
              <w:sz w:val="14"/>
              <w:szCs w:val="14"/>
            </w:rPr>
          </w:rPrChange>
        </w:rPr>
      </w:pPr>
      <w:r w:rsidRPr="003140DF">
        <w:rPr>
          <w:sz w:val="14"/>
          <w:szCs w:val="14"/>
          <w:lang w:val="en-GB"/>
          <w:rPrChange w:id="5499" w:author="schulz" w:date="2016-01-10T18:02:00Z">
            <w:rPr>
              <w:sz w:val="14"/>
              <w:szCs w:val="14"/>
            </w:rPr>
          </w:rPrChange>
        </w:rPr>
        <w:t>Martinez-Costa,</w:t>
      </w:r>
      <w:r w:rsidRPr="003140DF">
        <w:rPr>
          <w:spacing w:val="23"/>
          <w:sz w:val="14"/>
          <w:szCs w:val="14"/>
          <w:lang w:val="en-GB"/>
          <w:rPrChange w:id="5500" w:author="schulz" w:date="2016-01-10T18:02:00Z">
            <w:rPr>
              <w:spacing w:val="23"/>
              <w:sz w:val="14"/>
              <w:szCs w:val="14"/>
            </w:rPr>
          </w:rPrChange>
        </w:rPr>
        <w:t xml:space="preserve"> </w:t>
      </w:r>
      <w:r w:rsidRPr="003140DF">
        <w:rPr>
          <w:sz w:val="14"/>
          <w:szCs w:val="14"/>
          <w:lang w:val="en-GB"/>
          <w:rPrChange w:id="5501" w:author="schulz" w:date="2016-01-10T18:02:00Z">
            <w:rPr>
              <w:sz w:val="14"/>
              <w:szCs w:val="14"/>
            </w:rPr>
          </w:rPrChange>
        </w:rPr>
        <w:t>C.,</w:t>
      </w:r>
      <w:r w:rsidRPr="003140DF">
        <w:rPr>
          <w:spacing w:val="23"/>
          <w:sz w:val="14"/>
          <w:szCs w:val="14"/>
          <w:lang w:val="en-GB"/>
          <w:rPrChange w:id="5502" w:author="schulz" w:date="2016-01-10T18:02:00Z">
            <w:rPr>
              <w:spacing w:val="23"/>
              <w:sz w:val="14"/>
              <w:szCs w:val="14"/>
            </w:rPr>
          </w:rPrChange>
        </w:rPr>
        <w:t xml:space="preserve"> </w:t>
      </w:r>
      <w:r w:rsidRPr="003140DF">
        <w:rPr>
          <w:sz w:val="14"/>
          <w:szCs w:val="14"/>
          <w:lang w:val="en-GB"/>
          <w:rPrChange w:id="5503" w:author="schulz" w:date="2016-01-10T18:02:00Z">
            <w:rPr>
              <w:sz w:val="14"/>
              <w:szCs w:val="14"/>
            </w:rPr>
          </w:rPrChange>
        </w:rPr>
        <w:t>Cornet,</w:t>
      </w:r>
      <w:r w:rsidRPr="003140DF">
        <w:rPr>
          <w:spacing w:val="24"/>
          <w:sz w:val="14"/>
          <w:szCs w:val="14"/>
          <w:lang w:val="en-GB"/>
          <w:rPrChange w:id="5504" w:author="schulz" w:date="2016-01-10T18:02:00Z">
            <w:rPr>
              <w:spacing w:val="24"/>
              <w:sz w:val="14"/>
              <w:szCs w:val="14"/>
            </w:rPr>
          </w:rPrChange>
        </w:rPr>
        <w:t xml:space="preserve"> </w:t>
      </w:r>
      <w:r w:rsidRPr="003140DF">
        <w:rPr>
          <w:sz w:val="14"/>
          <w:szCs w:val="14"/>
          <w:lang w:val="en-GB"/>
          <w:rPrChange w:id="5505" w:author="schulz" w:date="2016-01-10T18:02:00Z">
            <w:rPr>
              <w:sz w:val="14"/>
              <w:szCs w:val="14"/>
            </w:rPr>
          </w:rPrChange>
        </w:rPr>
        <w:t>R.,</w:t>
      </w:r>
      <w:r w:rsidRPr="003140DF">
        <w:rPr>
          <w:spacing w:val="23"/>
          <w:sz w:val="14"/>
          <w:szCs w:val="14"/>
          <w:lang w:val="en-GB"/>
          <w:rPrChange w:id="5506" w:author="schulz" w:date="2016-01-10T18:02:00Z">
            <w:rPr>
              <w:spacing w:val="23"/>
              <w:sz w:val="14"/>
              <w:szCs w:val="14"/>
            </w:rPr>
          </w:rPrChange>
        </w:rPr>
        <w:t xml:space="preserve"> </w:t>
      </w:r>
      <w:proofErr w:type="spellStart"/>
      <w:r w:rsidRPr="003140DF">
        <w:rPr>
          <w:sz w:val="14"/>
          <w:szCs w:val="14"/>
          <w:lang w:val="en-GB"/>
          <w:rPrChange w:id="5507" w:author="schulz" w:date="2016-01-10T18:02:00Z">
            <w:rPr>
              <w:sz w:val="14"/>
              <w:szCs w:val="14"/>
            </w:rPr>
          </w:rPrChange>
        </w:rPr>
        <w:t>Karlsson</w:t>
      </w:r>
      <w:proofErr w:type="spellEnd"/>
      <w:r w:rsidRPr="003140DF">
        <w:rPr>
          <w:sz w:val="14"/>
          <w:szCs w:val="14"/>
          <w:lang w:val="en-GB"/>
          <w:rPrChange w:id="5508" w:author="schulz" w:date="2016-01-10T18:02:00Z">
            <w:rPr>
              <w:sz w:val="14"/>
              <w:szCs w:val="14"/>
            </w:rPr>
          </w:rPrChange>
        </w:rPr>
        <w:t>,</w:t>
      </w:r>
      <w:r w:rsidRPr="003140DF">
        <w:rPr>
          <w:spacing w:val="24"/>
          <w:sz w:val="14"/>
          <w:szCs w:val="14"/>
          <w:lang w:val="en-GB"/>
          <w:rPrChange w:id="5509" w:author="schulz" w:date="2016-01-10T18:02:00Z">
            <w:rPr>
              <w:spacing w:val="24"/>
              <w:sz w:val="14"/>
              <w:szCs w:val="14"/>
            </w:rPr>
          </w:rPrChange>
        </w:rPr>
        <w:t xml:space="preserve"> </w:t>
      </w:r>
      <w:r w:rsidRPr="003140DF">
        <w:rPr>
          <w:sz w:val="14"/>
          <w:szCs w:val="14"/>
          <w:lang w:val="en-GB"/>
          <w:rPrChange w:id="5510" w:author="schulz" w:date="2016-01-10T18:02:00Z">
            <w:rPr>
              <w:sz w:val="14"/>
              <w:szCs w:val="14"/>
            </w:rPr>
          </w:rPrChange>
        </w:rPr>
        <w:t>D.,</w:t>
      </w:r>
      <w:r w:rsidRPr="003140DF">
        <w:rPr>
          <w:spacing w:val="23"/>
          <w:sz w:val="14"/>
          <w:szCs w:val="14"/>
          <w:lang w:val="en-GB"/>
          <w:rPrChange w:id="5511" w:author="schulz" w:date="2016-01-10T18:02:00Z">
            <w:rPr>
              <w:spacing w:val="23"/>
              <w:sz w:val="14"/>
              <w:szCs w:val="14"/>
            </w:rPr>
          </w:rPrChange>
        </w:rPr>
        <w:t xml:space="preserve"> </w:t>
      </w:r>
      <w:r w:rsidRPr="003140DF">
        <w:rPr>
          <w:sz w:val="14"/>
          <w:szCs w:val="14"/>
          <w:lang w:val="en-GB"/>
          <w:rPrChange w:id="5512" w:author="schulz" w:date="2016-01-10T18:02:00Z">
            <w:rPr>
              <w:sz w:val="14"/>
              <w:szCs w:val="14"/>
            </w:rPr>
          </w:rPrChange>
        </w:rPr>
        <w:t>Schulz,</w:t>
      </w:r>
      <w:r w:rsidRPr="003140DF">
        <w:rPr>
          <w:spacing w:val="23"/>
          <w:sz w:val="14"/>
          <w:szCs w:val="14"/>
          <w:lang w:val="en-GB"/>
          <w:rPrChange w:id="5513" w:author="schulz" w:date="2016-01-10T18:02:00Z">
            <w:rPr>
              <w:spacing w:val="23"/>
              <w:sz w:val="14"/>
              <w:szCs w:val="14"/>
            </w:rPr>
          </w:rPrChange>
        </w:rPr>
        <w:t xml:space="preserve"> </w:t>
      </w:r>
      <w:r w:rsidRPr="003140DF">
        <w:rPr>
          <w:sz w:val="14"/>
          <w:szCs w:val="14"/>
          <w:lang w:val="en-GB"/>
          <w:rPrChange w:id="5514" w:author="schulz" w:date="2016-01-10T18:02:00Z">
            <w:rPr>
              <w:sz w:val="14"/>
              <w:szCs w:val="14"/>
            </w:rPr>
          </w:rPrChange>
        </w:rPr>
        <w:t>S.,</w:t>
      </w:r>
      <w:r w:rsidRPr="003140DF">
        <w:rPr>
          <w:spacing w:val="24"/>
          <w:sz w:val="14"/>
          <w:szCs w:val="14"/>
          <w:lang w:val="en-GB"/>
          <w:rPrChange w:id="5515" w:author="schulz" w:date="2016-01-10T18:02:00Z">
            <w:rPr>
              <w:spacing w:val="24"/>
              <w:sz w:val="14"/>
              <w:szCs w:val="14"/>
            </w:rPr>
          </w:rPrChange>
        </w:rPr>
        <w:t xml:space="preserve"> </w:t>
      </w:r>
      <w:r w:rsidRPr="003140DF">
        <w:rPr>
          <w:sz w:val="14"/>
          <w:szCs w:val="14"/>
          <w:lang w:val="en-GB"/>
          <w:rPrChange w:id="5516" w:author="schulz" w:date="2016-01-10T18:02:00Z">
            <w:rPr>
              <w:sz w:val="14"/>
              <w:szCs w:val="14"/>
            </w:rPr>
          </w:rPrChange>
        </w:rPr>
        <w:t>and</w:t>
      </w:r>
      <w:r w:rsidRPr="003140DF">
        <w:rPr>
          <w:spacing w:val="15"/>
          <w:sz w:val="14"/>
          <w:szCs w:val="14"/>
          <w:lang w:val="en-GB"/>
          <w:rPrChange w:id="5517" w:author="schulz" w:date="2016-01-10T18:02:00Z">
            <w:rPr>
              <w:spacing w:val="15"/>
              <w:sz w:val="14"/>
              <w:szCs w:val="14"/>
            </w:rPr>
          </w:rPrChange>
        </w:rPr>
        <w:t xml:space="preserve"> </w:t>
      </w:r>
      <w:proofErr w:type="spellStart"/>
      <w:r w:rsidRPr="003140DF">
        <w:rPr>
          <w:sz w:val="14"/>
          <w:szCs w:val="14"/>
          <w:lang w:val="en-GB"/>
          <w:rPrChange w:id="5518" w:author="schulz" w:date="2016-01-10T18:02:00Z">
            <w:rPr>
              <w:sz w:val="14"/>
              <w:szCs w:val="14"/>
            </w:rPr>
          </w:rPrChange>
        </w:rPr>
        <w:t>Kalra</w:t>
      </w:r>
      <w:proofErr w:type="spellEnd"/>
      <w:r w:rsidRPr="003140DF">
        <w:rPr>
          <w:sz w:val="14"/>
          <w:szCs w:val="14"/>
          <w:lang w:val="en-GB"/>
          <w:rPrChange w:id="5519" w:author="schulz" w:date="2016-01-10T18:02:00Z">
            <w:rPr>
              <w:sz w:val="14"/>
              <w:szCs w:val="14"/>
            </w:rPr>
          </w:rPrChange>
        </w:rPr>
        <w:t>,</w:t>
      </w:r>
      <w:r w:rsidRPr="003140DF">
        <w:rPr>
          <w:spacing w:val="23"/>
          <w:sz w:val="14"/>
          <w:szCs w:val="14"/>
          <w:lang w:val="en-GB"/>
          <w:rPrChange w:id="5520" w:author="schulz" w:date="2016-01-10T18:02:00Z">
            <w:rPr>
              <w:spacing w:val="23"/>
              <w:sz w:val="14"/>
              <w:szCs w:val="14"/>
            </w:rPr>
          </w:rPrChange>
        </w:rPr>
        <w:t xml:space="preserve"> </w:t>
      </w:r>
      <w:r w:rsidRPr="003140DF">
        <w:rPr>
          <w:sz w:val="14"/>
          <w:szCs w:val="14"/>
          <w:lang w:val="en-GB"/>
          <w:rPrChange w:id="5521" w:author="schulz" w:date="2016-01-10T18:02:00Z">
            <w:rPr>
              <w:sz w:val="14"/>
              <w:szCs w:val="14"/>
            </w:rPr>
          </w:rPrChange>
        </w:rPr>
        <w:t>D.</w:t>
      </w:r>
      <w:r w:rsidRPr="003140DF">
        <w:rPr>
          <w:spacing w:val="15"/>
          <w:sz w:val="14"/>
          <w:szCs w:val="14"/>
          <w:lang w:val="en-GB"/>
          <w:rPrChange w:id="5522" w:author="schulz" w:date="2016-01-10T18:02:00Z">
            <w:rPr>
              <w:spacing w:val="15"/>
              <w:sz w:val="14"/>
              <w:szCs w:val="14"/>
            </w:rPr>
          </w:rPrChange>
        </w:rPr>
        <w:t xml:space="preserve"> </w:t>
      </w:r>
      <w:r w:rsidRPr="003140DF">
        <w:rPr>
          <w:sz w:val="14"/>
          <w:szCs w:val="14"/>
          <w:lang w:val="en-GB"/>
          <w:rPrChange w:id="5523" w:author="schulz" w:date="2016-01-10T18:02:00Z">
            <w:rPr>
              <w:sz w:val="14"/>
              <w:szCs w:val="14"/>
            </w:rPr>
          </w:rPrChange>
        </w:rPr>
        <w:t>(2015).</w:t>
      </w:r>
      <w:r w:rsidRPr="003140DF">
        <w:rPr>
          <w:w w:val="99"/>
          <w:sz w:val="14"/>
          <w:szCs w:val="14"/>
          <w:lang w:val="en-GB"/>
          <w:rPrChange w:id="5524" w:author="schulz" w:date="2016-01-10T18:02:00Z">
            <w:rPr>
              <w:w w:val="99"/>
              <w:sz w:val="14"/>
              <w:szCs w:val="14"/>
            </w:rPr>
          </w:rPrChange>
        </w:rPr>
        <w:t xml:space="preserve"> </w:t>
      </w:r>
      <w:r w:rsidRPr="003140DF">
        <w:rPr>
          <w:sz w:val="14"/>
          <w:szCs w:val="14"/>
          <w:lang w:val="en-GB"/>
          <w:rPrChange w:id="5525" w:author="schulz" w:date="2016-01-10T18:02:00Z">
            <w:rPr>
              <w:sz w:val="14"/>
              <w:szCs w:val="14"/>
            </w:rPr>
          </w:rPrChange>
        </w:rPr>
        <w:t>Semantic</w:t>
      </w:r>
      <w:r w:rsidRPr="003140DF">
        <w:rPr>
          <w:spacing w:val="13"/>
          <w:sz w:val="14"/>
          <w:szCs w:val="14"/>
          <w:lang w:val="en-GB"/>
          <w:rPrChange w:id="5526" w:author="schulz" w:date="2016-01-10T18:02:00Z">
            <w:rPr>
              <w:spacing w:val="13"/>
              <w:sz w:val="14"/>
              <w:szCs w:val="14"/>
            </w:rPr>
          </w:rPrChange>
        </w:rPr>
        <w:t xml:space="preserve"> </w:t>
      </w:r>
      <w:r w:rsidRPr="003140DF">
        <w:rPr>
          <w:sz w:val="14"/>
          <w:szCs w:val="14"/>
          <w:lang w:val="en-GB"/>
          <w:rPrChange w:id="5527" w:author="schulz" w:date="2016-01-10T18:02:00Z">
            <w:rPr>
              <w:sz w:val="14"/>
              <w:szCs w:val="14"/>
            </w:rPr>
          </w:rPrChange>
        </w:rPr>
        <w:t>enrichment</w:t>
      </w:r>
      <w:r w:rsidRPr="003140DF">
        <w:rPr>
          <w:spacing w:val="13"/>
          <w:sz w:val="14"/>
          <w:szCs w:val="14"/>
          <w:lang w:val="en-GB"/>
          <w:rPrChange w:id="5528" w:author="schulz" w:date="2016-01-10T18:02:00Z">
            <w:rPr>
              <w:spacing w:val="13"/>
              <w:sz w:val="14"/>
              <w:szCs w:val="14"/>
            </w:rPr>
          </w:rPrChange>
        </w:rPr>
        <w:t xml:space="preserve"> </w:t>
      </w:r>
      <w:r w:rsidRPr="003140DF">
        <w:rPr>
          <w:sz w:val="14"/>
          <w:szCs w:val="14"/>
          <w:lang w:val="en-GB"/>
          <w:rPrChange w:id="5529" w:author="schulz" w:date="2016-01-10T18:02:00Z">
            <w:rPr>
              <w:sz w:val="14"/>
              <w:szCs w:val="14"/>
            </w:rPr>
          </w:rPrChange>
        </w:rPr>
        <w:t>of</w:t>
      </w:r>
      <w:r w:rsidRPr="003140DF">
        <w:rPr>
          <w:spacing w:val="13"/>
          <w:sz w:val="14"/>
          <w:szCs w:val="14"/>
          <w:lang w:val="en-GB"/>
          <w:rPrChange w:id="5530" w:author="schulz" w:date="2016-01-10T18:02:00Z">
            <w:rPr>
              <w:spacing w:val="13"/>
              <w:sz w:val="14"/>
              <w:szCs w:val="14"/>
            </w:rPr>
          </w:rPrChange>
        </w:rPr>
        <w:t xml:space="preserve"> </w:t>
      </w:r>
      <w:r w:rsidRPr="003140DF">
        <w:rPr>
          <w:sz w:val="14"/>
          <w:szCs w:val="14"/>
          <w:lang w:val="en-GB"/>
          <w:rPrChange w:id="5531" w:author="schulz" w:date="2016-01-10T18:02:00Z">
            <w:rPr>
              <w:sz w:val="14"/>
              <w:szCs w:val="14"/>
            </w:rPr>
          </w:rPrChange>
        </w:rPr>
        <w:t>clinical</w:t>
      </w:r>
      <w:r w:rsidRPr="003140DF">
        <w:rPr>
          <w:spacing w:val="14"/>
          <w:sz w:val="14"/>
          <w:szCs w:val="14"/>
          <w:lang w:val="en-GB"/>
          <w:rPrChange w:id="5532" w:author="schulz" w:date="2016-01-10T18:02:00Z">
            <w:rPr>
              <w:spacing w:val="14"/>
              <w:sz w:val="14"/>
              <w:szCs w:val="14"/>
            </w:rPr>
          </w:rPrChange>
        </w:rPr>
        <w:t xml:space="preserve"> </w:t>
      </w:r>
      <w:r w:rsidRPr="003140DF">
        <w:rPr>
          <w:sz w:val="14"/>
          <w:szCs w:val="14"/>
          <w:lang w:val="en-GB"/>
          <w:rPrChange w:id="5533" w:author="schulz" w:date="2016-01-10T18:02:00Z">
            <w:rPr>
              <w:sz w:val="14"/>
              <w:szCs w:val="14"/>
            </w:rPr>
          </w:rPrChange>
        </w:rPr>
        <w:t>models</w:t>
      </w:r>
      <w:r w:rsidRPr="003140DF">
        <w:rPr>
          <w:spacing w:val="13"/>
          <w:sz w:val="14"/>
          <w:szCs w:val="14"/>
          <w:lang w:val="en-GB"/>
          <w:rPrChange w:id="5534" w:author="schulz" w:date="2016-01-10T18:02:00Z">
            <w:rPr>
              <w:spacing w:val="13"/>
              <w:sz w:val="14"/>
              <w:szCs w:val="14"/>
            </w:rPr>
          </w:rPrChange>
        </w:rPr>
        <w:t xml:space="preserve"> </w:t>
      </w:r>
      <w:r w:rsidRPr="003140DF">
        <w:rPr>
          <w:spacing w:val="-1"/>
          <w:sz w:val="14"/>
          <w:szCs w:val="14"/>
          <w:lang w:val="en-GB"/>
          <w:rPrChange w:id="5535" w:author="schulz" w:date="2016-01-10T18:02:00Z">
            <w:rPr>
              <w:spacing w:val="-1"/>
              <w:sz w:val="14"/>
              <w:szCs w:val="14"/>
            </w:rPr>
          </w:rPrChange>
        </w:rPr>
        <w:t>towards</w:t>
      </w:r>
      <w:r w:rsidRPr="003140DF">
        <w:rPr>
          <w:spacing w:val="13"/>
          <w:sz w:val="14"/>
          <w:szCs w:val="14"/>
          <w:lang w:val="en-GB"/>
          <w:rPrChange w:id="5536" w:author="schulz" w:date="2016-01-10T18:02:00Z">
            <w:rPr>
              <w:spacing w:val="13"/>
              <w:sz w:val="14"/>
              <w:szCs w:val="14"/>
            </w:rPr>
          </w:rPrChange>
        </w:rPr>
        <w:t xml:space="preserve"> </w:t>
      </w:r>
      <w:r w:rsidRPr="003140DF">
        <w:rPr>
          <w:sz w:val="14"/>
          <w:szCs w:val="14"/>
          <w:lang w:val="en-GB"/>
          <w:rPrChange w:id="5537" w:author="schulz" w:date="2016-01-10T18:02:00Z">
            <w:rPr>
              <w:sz w:val="14"/>
              <w:szCs w:val="14"/>
            </w:rPr>
          </w:rPrChange>
        </w:rPr>
        <w:t>semantic</w:t>
      </w:r>
      <w:r w:rsidRPr="003140DF">
        <w:rPr>
          <w:spacing w:val="13"/>
          <w:sz w:val="14"/>
          <w:szCs w:val="14"/>
          <w:lang w:val="en-GB"/>
          <w:rPrChange w:id="5538" w:author="schulz" w:date="2016-01-10T18:02:00Z">
            <w:rPr>
              <w:spacing w:val="13"/>
              <w:sz w:val="14"/>
              <w:szCs w:val="14"/>
            </w:rPr>
          </w:rPrChange>
        </w:rPr>
        <w:t xml:space="preserve"> </w:t>
      </w:r>
      <w:r w:rsidRPr="003140DF">
        <w:rPr>
          <w:spacing w:val="-1"/>
          <w:sz w:val="14"/>
          <w:szCs w:val="14"/>
          <w:lang w:val="en-GB"/>
          <w:rPrChange w:id="5539" w:author="schulz" w:date="2016-01-10T18:02:00Z">
            <w:rPr>
              <w:spacing w:val="-1"/>
              <w:sz w:val="14"/>
              <w:szCs w:val="14"/>
            </w:rPr>
          </w:rPrChange>
        </w:rPr>
        <w:t>interoperability.</w:t>
      </w:r>
      <w:r w:rsidRPr="003140DF">
        <w:rPr>
          <w:spacing w:val="14"/>
          <w:sz w:val="14"/>
          <w:szCs w:val="14"/>
          <w:lang w:val="en-GB"/>
          <w:rPrChange w:id="5540" w:author="schulz" w:date="2016-01-10T18:02:00Z">
            <w:rPr>
              <w:spacing w:val="14"/>
              <w:sz w:val="14"/>
              <w:szCs w:val="14"/>
            </w:rPr>
          </w:rPrChange>
        </w:rPr>
        <w:t xml:space="preserve"> </w:t>
      </w:r>
      <w:r w:rsidRPr="003140DF">
        <w:rPr>
          <w:sz w:val="14"/>
          <w:szCs w:val="14"/>
          <w:lang w:val="en-GB"/>
          <w:rPrChange w:id="5541" w:author="schulz" w:date="2016-01-10T18:02:00Z">
            <w:rPr>
              <w:sz w:val="14"/>
              <w:szCs w:val="14"/>
            </w:rPr>
          </w:rPrChange>
        </w:rPr>
        <w:t>The</w:t>
      </w:r>
      <w:r w:rsidRPr="003140DF">
        <w:rPr>
          <w:spacing w:val="29"/>
          <w:w w:val="99"/>
          <w:sz w:val="14"/>
          <w:szCs w:val="14"/>
          <w:lang w:val="en-GB"/>
          <w:rPrChange w:id="5542" w:author="schulz" w:date="2016-01-10T18:02:00Z">
            <w:rPr>
              <w:spacing w:val="29"/>
              <w:w w:val="99"/>
              <w:sz w:val="14"/>
              <w:szCs w:val="14"/>
            </w:rPr>
          </w:rPrChange>
        </w:rPr>
        <w:t xml:space="preserve"> </w:t>
      </w:r>
      <w:r w:rsidRPr="003140DF">
        <w:rPr>
          <w:sz w:val="14"/>
          <w:szCs w:val="14"/>
          <w:lang w:val="en-GB"/>
          <w:rPrChange w:id="5543" w:author="schulz" w:date="2016-01-10T18:02:00Z">
            <w:rPr>
              <w:sz w:val="14"/>
              <w:szCs w:val="14"/>
            </w:rPr>
          </w:rPrChange>
        </w:rPr>
        <w:t>heart</w:t>
      </w:r>
      <w:r w:rsidRPr="003140DF">
        <w:rPr>
          <w:spacing w:val="-5"/>
          <w:sz w:val="14"/>
          <w:szCs w:val="14"/>
          <w:lang w:val="en-GB"/>
          <w:rPrChange w:id="5544" w:author="schulz" w:date="2016-01-10T18:02:00Z">
            <w:rPr>
              <w:spacing w:val="-5"/>
              <w:sz w:val="14"/>
              <w:szCs w:val="14"/>
            </w:rPr>
          </w:rPrChange>
        </w:rPr>
        <w:t xml:space="preserve"> </w:t>
      </w:r>
      <w:r w:rsidRPr="003140DF">
        <w:rPr>
          <w:spacing w:val="-1"/>
          <w:sz w:val="14"/>
          <w:szCs w:val="14"/>
          <w:lang w:val="en-GB"/>
          <w:rPrChange w:id="5545" w:author="schulz" w:date="2016-01-10T18:02:00Z">
            <w:rPr>
              <w:spacing w:val="-1"/>
              <w:sz w:val="14"/>
              <w:szCs w:val="14"/>
            </w:rPr>
          </w:rPrChange>
        </w:rPr>
        <w:t>failure</w:t>
      </w:r>
      <w:r w:rsidRPr="003140DF">
        <w:rPr>
          <w:spacing w:val="-5"/>
          <w:sz w:val="14"/>
          <w:szCs w:val="14"/>
          <w:lang w:val="en-GB"/>
          <w:rPrChange w:id="5546" w:author="schulz" w:date="2016-01-10T18:02:00Z">
            <w:rPr>
              <w:spacing w:val="-5"/>
              <w:sz w:val="14"/>
              <w:szCs w:val="14"/>
            </w:rPr>
          </w:rPrChange>
        </w:rPr>
        <w:t xml:space="preserve"> </w:t>
      </w:r>
      <w:r w:rsidRPr="003140DF">
        <w:rPr>
          <w:sz w:val="14"/>
          <w:szCs w:val="14"/>
          <w:lang w:val="en-GB"/>
          <w:rPrChange w:id="5547" w:author="schulz" w:date="2016-01-10T18:02:00Z">
            <w:rPr>
              <w:sz w:val="14"/>
              <w:szCs w:val="14"/>
            </w:rPr>
          </w:rPrChange>
        </w:rPr>
        <w:t>summary</w:t>
      </w:r>
      <w:r w:rsidRPr="003140DF">
        <w:rPr>
          <w:spacing w:val="-5"/>
          <w:sz w:val="14"/>
          <w:szCs w:val="14"/>
          <w:lang w:val="en-GB"/>
          <w:rPrChange w:id="5548" w:author="schulz" w:date="2016-01-10T18:02:00Z">
            <w:rPr>
              <w:spacing w:val="-5"/>
              <w:sz w:val="14"/>
              <w:szCs w:val="14"/>
            </w:rPr>
          </w:rPrChange>
        </w:rPr>
        <w:t xml:space="preserve"> </w:t>
      </w:r>
      <w:r w:rsidRPr="003140DF">
        <w:rPr>
          <w:sz w:val="14"/>
          <w:szCs w:val="14"/>
          <w:lang w:val="en-GB"/>
          <w:rPrChange w:id="5549" w:author="schulz" w:date="2016-01-10T18:02:00Z">
            <w:rPr>
              <w:sz w:val="14"/>
              <w:szCs w:val="14"/>
            </w:rPr>
          </w:rPrChange>
        </w:rPr>
        <w:t>use</w:t>
      </w:r>
      <w:r w:rsidRPr="003140DF">
        <w:rPr>
          <w:spacing w:val="-5"/>
          <w:sz w:val="14"/>
          <w:szCs w:val="14"/>
          <w:lang w:val="en-GB"/>
          <w:rPrChange w:id="5550" w:author="schulz" w:date="2016-01-10T18:02:00Z">
            <w:rPr>
              <w:spacing w:val="-5"/>
              <w:sz w:val="14"/>
              <w:szCs w:val="14"/>
            </w:rPr>
          </w:rPrChange>
        </w:rPr>
        <w:t xml:space="preserve"> </w:t>
      </w:r>
      <w:r w:rsidRPr="003140DF">
        <w:rPr>
          <w:sz w:val="14"/>
          <w:szCs w:val="14"/>
          <w:lang w:val="en-GB"/>
          <w:rPrChange w:id="5551" w:author="schulz" w:date="2016-01-10T18:02:00Z">
            <w:rPr>
              <w:sz w:val="14"/>
              <w:szCs w:val="14"/>
            </w:rPr>
          </w:rPrChange>
        </w:rPr>
        <w:t>case.</w:t>
      </w:r>
      <w:r w:rsidRPr="003140DF">
        <w:rPr>
          <w:spacing w:val="5"/>
          <w:sz w:val="14"/>
          <w:szCs w:val="14"/>
          <w:lang w:val="en-GB"/>
          <w:rPrChange w:id="5552" w:author="schulz" w:date="2016-01-10T18:02:00Z">
            <w:rPr>
              <w:spacing w:val="5"/>
              <w:sz w:val="14"/>
              <w:szCs w:val="14"/>
            </w:rPr>
          </w:rPrChange>
        </w:rPr>
        <w:t xml:space="preserve"> </w:t>
      </w:r>
      <w:r w:rsidRPr="003140DF">
        <w:rPr>
          <w:i/>
          <w:iCs/>
          <w:spacing w:val="-1"/>
          <w:sz w:val="14"/>
          <w:szCs w:val="14"/>
          <w:lang w:val="en-GB"/>
          <w:rPrChange w:id="5553" w:author="schulz" w:date="2016-01-10T18:02:00Z">
            <w:rPr>
              <w:i/>
              <w:iCs/>
              <w:spacing w:val="-1"/>
              <w:sz w:val="14"/>
              <w:szCs w:val="14"/>
            </w:rPr>
          </w:rPrChange>
        </w:rPr>
        <w:t>JAMIA</w:t>
      </w:r>
      <w:r w:rsidRPr="003140DF">
        <w:rPr>
          <w:spacing w:val="-1"/>
          <w:sz w:val="14"/>
          <w:szCs w:val="14"/>
          <w:lang w:val="en-GB"/>
          <w:rPrChange w:id="5554" w:author="schulz" w:date="2016-01-10T18:02:00Z">
            <w:rPr>
              <w:spacing w:val="-1"/>
              <w:sz w:val="14"/>
              <w:szCs w:val="14"/>
            </w:rPr>
          </w:rPrChange>
        </w:rPr>
        <w:t>,</w:t>
      </w:r>
      <w:r w:rsidRPr="003140DF">
        <w:rPr>
          <w:spacing w:val="-5"/>
          <w:sz w:val="14"/>
          <w:szCs w:val="14"/>
          <w:lang w:val="en-GB"/>
          <w:rPrChange w:id="5555" w:author="schulz" w:date="2016-01-10T18:02:00Z">
            <w:rPr>
              <w:spacing w:val="-5"/>
              <w:sz w:val="14"/>
              <w:szCs w:val="14"/>
            </w:rPr>
          </w:rPrChange>
        </w:rPr>
        <w:t xml:space="preserve"> </w:t>
      </w:r>
      <w:r w:rsidRPr="003140DF">
        <w:rPr>
          <w:sz w:val="14"/>
          <w:szCs w:val="14"/>
          <w:lang w:val="en-GB"/>
          <w:rPrChange w:id="5556" w:author="schulz" w:date="2016-01-10T18:02:00Z">
            <w:rPr>
              <w:sz w:val="14"/>
              <w:szCs w:val="14"/>
            </w:rPr>
          </w:rPrChange>
        </w:rPr>
        <w:t>pages</w:t>
      </w:r>
      <w:r w:rsidRPr="003140DF">
        <w:rPr>
          <w:spacing w:val="-5"/>
          <w:sz w:val="14"/>
          <w:szCs w:val="14"/>
          <w:lang w:val="en-GB"/>
          <w:rPrChange w:id="5557" w:author="schulz" w:date="2016-01-10T18:02:00Z">
            <w:rPr>
              <w:spacing w:val="-5"/>
              <w:sz w:val="14"/>
              <w:szCs w:val="14"/>
            </w:rPr>
          </w:rPrChange>
        </w:rPr>
        <w:t xml:space="preserve"> </w:t>
      </w:r>
      <w:r w:rsidRPr="003140DF">
        <w:rPr>
          <w:sz w:val="14"/>
          <w:szCs w:val="14"/>
          <w:lang w:val="en-GB"/>
          <w:rPrChange w:id="5558" w:author="schulz" w:date="2016-01-10T18:02:00Z">
            <w:rPr>
              <w:sz w:val="14"/>
              <w:szCs w:val="14"/>
            </w:rPr>
          </w:rPrChange>
        </w:rPr>
        <w:t>565</w:t>
      </w:r>
      <w:r w:rsidRPr="002C029A">
        <w:rPr>
          <w:sz w:val="14"/>
          <w:szCs w:val="14"/>
          <w:lang w:val="en-GB"/>
        </w:rPr>
        <w:t>–</w:t>
      </w:r>
      <w:r w:rsidRPr="003140DF">
        <w:rPr>
          <w:sz w:val="14"/>
          <w:szCs w:val="14"/>
          <w:lang w:val="en-GB"/>
          <w:rPrChange w:id="5559" w:author="schulz" w:date="2016-01-10T18:02:00Z">
            <w:rPr>
              <w:sz w:val="14"/>
              <w:szCs w:val="14"/>
            </w:rPr>
          </w:rPrChange>
        </w:rPr>
        <w:t>576.</w:t>
      </w:r>
    </w:p>
    <w:p w14:paraId="378492CC" w14:textId="77777777" w:rsidR="00F20945" w:rsidRPr="009C2121" w:rsidRDefault="00F20945">
      <w:pPr>
        <w:pStyle w:val="Corpodetexto"/>
        <w:kinsoku w:val="0"/>
        <w:overflowPunct w:val="0"/>
        <w:spacing w:before="0" w:line="267" w:lineRule="auto"/>
        <w:ind w:left="442" w:right="2105" w:hanging="125"/>
        <w:jc w:val="both"/>
        <w:rPr>
          <w:sz w:val="14"/>
          <w:szCs w:val="14"/>
        </w:rPr>
      </w:pPr>
      <w:proofErr w:type="spellStart"/>
      <w:r w:rsidRPr="003140DF">
        <w:rPr>
          <w:sz w:val="14"/>
          <w:szCs w:val="14"/>
          <w:lang w:val="en-GB"/>
          <w:rPrChange w:id="5560" w:author="schulz" w:date="2016-01-10T18:02:00Z">
            <w:rPr>
              <w:sz w:val="14"/>
              <w:szCs w:val="14"/>
            </w:rPr>
          </w:rPrChange>
        </w:rPr>
        <w:t>Motik</w:t>
      </w:r>
      <w:proofErr w:type="spellEnd"/>
      <w:r w:rsidRPr="003140DF">
        <w:rPr>
          <w:sz w:val="14"/>
          <w:szCs w:val="14"/>
          <w:lang w:val="en-GB"/>
          <w:rPrChange w:id="5561" w:author="schulz" w:date="2016-01-10T18:02:00Z">
            <w:rPr>
              <w:sz w:val="14"/>
              <w:szCs w:val="14"/>
            </w:rPr>
          </w:rPrChange>
        </w:rPr>
        <w:t>,</w:t>
      </w:r>
      <w:r w:rsidRPr="003140DF">
        <w:rPr>
          <w:spacing w:val="-5"/>
          <w:sz w:val="14"/>
          <w:szCs w:val="14"/>
          <w:lang w:val="en-GB"/>
          <w:rPrChange w:id="5562" w:author="schulz" w:date="2016-01-10T18:02:00Z">
            <w:rPr>
              <w:spacing w:val="-5"/>
              <w:sz w:val="14"/>
              <w:szCs w:val="14"/>
            </w:rPr>
          </w:rPrChange>
        </w:rPr>
        <w:t xml:space="preserve"> </w:t>
      </w:r>
      <w:r w:rsidRPr="003140DF">
        <w:rPr>
          <w:sz w:val="14"/>
          <w:szCs w:val="14"/>
          <w:lang w:val="en-GB"/>
          <w:rPrChange w:id="5563" w:author="schulz" w:date="2016-01-10T18:02:00Z">
            <w:rPr>
              <w:sz w:val="14"/>
              <w:szCs w:val="14"/>
            </w:rPr>
          </w:rPrChange>
        </w:rPr>
        <w:t>B.</w:t>
      </w:r>
      <w:r w:rsidRPr="003140DF">
        <w:rPr>
          <w:spacing w:val="-5"/>
          <w:sz w:val="14"/>
          <w:szCs w:val="14"/>
          <w:lang w:val="en-GB"/>
          <w:rPrChange w:id="5564" w:author="schulz" w:date="2016-01-10T18:02:00Z">
            <w:rPr>
              <w:spacing w:val="-5"/>
              <w:sz w:val="14"/>
              <w:szCs w:val="14"/>
            </w:rPr>
          </w:rPrChange>
        </w:rPr>
        <w:t xml:space="preserve"> </w:t>
      </w:r>
      <w:r w:rsidRPr="003140DF">
        <w:rPr>
          <w:sz w:val="14"/>
          <w:szCs w:val="14"/>
          <w:lang w:val="en-GB"/>
          <w:rPrChange w:id="5565" w:author="schulz" w:date="2016-01-10T18:02:00Z">
            <w:rPr>
              <w:sz w:val="14"/>
              <w:szCs w:val="14"/>
            </w:rPr>
          </w:rPrChange>
        </w:rPr>
        <w:t>and</w:t>
      </w:r>
      <w:r w:rsidRPr="003140DF">
        <w:rPr>
          <w:spacing w:val="-5"/>
          <w:sz w:val="14"/>
          <w:szCs w:val="14"/>
          <w:lang w:val="en-GB"/>
          <w:rPrChange w:id="5566" w:author="schulz" w:date="2016-01-10T18:02:00Z">
            <w:rPr>
              <w:spacing w:val="-5"/>
              <w:sz w:val="14"/>
              <w:szCs w:val="14"/>
            </w:rPr>
          </w:rPrChange>
        </w:rPr>
        <w:t xml:space="preserve"> </w:t>
      </w:r>
      <w:r w:rsidRPr="003140DF">
        <w:rPr>
          <w:spacing w:val="-1"/>
          <w:sz w:val="14"/>
          <w:szCs w:val="14"/>
          <w:lang w:val="en-GB"/>
          <w:rPrChange w:id="5567" w:author="schulz" w:date="2016-01-10T18:02:00Z">
            <w:rPr>
              <w:spacing w:val="-1"/>
              <w:sz w:val="14"/>
              <w:szCs w:val="14"/>
            </w:rPr>
          </w:rPrChange>
        </w:rPr>
        <w:t>Sattler,</w:t>
      </w:r>
      <w:r w:rsidRPr="003140DF">
        <w:rPr>
          <w:spacing w:val="-4"/>
          <w:sz w:val="14"/>
          <w:szCs w:val="14"/>
          <w:lang w:val="en-GB"/>
          <w:rPrChange w:id="5568" w:author="schulz" w:date="2016-01-10T18:02:00Z">
            <w:rPr>
              <w:spacing w:val="-4"/>
              <w:sz w:val="14"/>
              <w:szCs w:val="14"/>
            </w:rPr>
          </w:rPrChange>
        </w:rPr>
        <w:t xml:space="preserve"> </w:t>
      </w:r>
      <w:r w:rsidRPr="003140DF">
        <w:rPr>
          <w:sz w:val="14"/>
          <w:szCs w:val="14"/>
          <w:lang w:val="en-GB"/>
          <w:rPrChange w:id="5569" w:author="schulz" w:date="2016-01-10T18:02:00Z">
            <w:rPr>
              <w:sz w:val="14"/>
              <w:szCs w:val="14"/>
            </w:rPr>
          </w:rPrChange>
        </w:rPr>
        <w:t>U.</w:t>
      </w:r>
      <w:r w:rsidRPr="003140DF">
        <w:rPr>
          <w:spacing w:val="-5"/>
          <w:sz w:val="14"/>
          <w:szCs w:val="14"/>
          <w:lang w:val="en-GB"/>
          <w:rPrChange w:id="5570" w:author="schulz" w:date="2016-01-10T18:02:00Z">
            <w:rPr>
              <w:spacing w:val="-5"/>
              <w:sz w:val="14"/>
              <w:szCs w:val="14"/>
            </w:rPr>
          </w:rPrChange>
        </w:rPr>
        <w:t xml:space="preserve"> </w:t>
      </w:r>
      <w:r w:rsidRPr="003140DF">
        <w:rPr>
          <w:sz w:val="14"/>
          <w:szCs w:val="14"/>
          <w:lang w:val="en-GB"/>
          <w:rPrChange w:id="5571" w:author="schulz" w:date="2016-01-10T18:02:00Z">
            <w:rPr>
              <w:sz w:val="14"/>
              <w:szCs w:val="14"/>
            </w:rPr>
          </w:rPrChange>
        </w:rPr>
        <w:t>(2006).</w:t>
      </w:r>
      <w:r w:rsidRPr="003140DF">
        <w:rPr>
          <w:spacing w:val="4"/>
          <w:sz w:val="14"/>
          <w:szCs w:val="14"/>
          <w:lang w:val="en-GB"/>
          <w:rPrChange w:id="5572" w:author="schulz" w:date="2016-01-10T18:02:00Z">
            <w:rPr>
              <w:spacing w:val="4"/>
              <w:sz w:val="14"/>
              <w:szCs w:val="14"/>
            </w:rPr>
          </w:rPrChange>
        </w:rPr>
        <w:t xml:space="preserve"> </w:t>
      </w:r>
      <w:r w:rsidRPr="003140DF">
        <w:rPr>
          <w:sz w:val="14"/>
          <w:szCs w:val="14"/>
          <w:lang w:val="en-GB"/>
          <w:rPrChange w:id="5573" w:author="schulz" w:date="2016-01-10T18:02:00Z">
            <w:rPr>
              <w:sz w:val="14"/>
              <w:szCs w:val="14"/>
            </w:rPr>
          </w:rPrChange>
        </w:rPr>
        <w:t>A</w:t>
      </w:r>
      <w:r w:rsidRPr="003140DF">
        <w:rPr>
          <w:spacing w:val="-5"/>
          <w:sz w:val="14"/>
          <w:szCs w:val="14"/>
          <w:lang w:val="en-GB"/>
          <w:rPrChange w:id="5574" w:author="schulz" w:date="2016-01-10T18:02:00Z">
            <w:rPr>
              <w:spacing w:val="-5"/>
              <w:sz w:val="14"/>
              <w:szCs w:val="14"/>
            </w:rPr>
          </w:rPrChange>
        </w:rPr>
        <w:t xml:space="preserve"> </w:t>
      </w:r>
      <w:r w:rsidRPr="003140DF">
        <w:rPr>
          <w:sz w:val="14"/>
          <w:szCs w:val="14"/>
          <w:lang w:val="en-GB"/>
          <w:rPrChange w:id="5575" w:author="schulz" w:date="2016-01-10T18:02:00Z">
            <w:rPr>
              <w:sz w:val="14"/>
              <w:szCs w:val="14"/>
            </w:rPr>
          </w:rPrChange>
        </w:rPr>
        <w:t>Comparison</w:t>
      </w:r>
      <w:r w:rsidRPr="003140DF">
        <w:rPr>
          <w:spacing w:val="-5"/>
          <w:sz w:val="14"/>
          <w:szCs w:val="14"/>
          <w:lang w:val="en-GB"/>
          <w:rPrChange w:id="5576" w:author="schulz" w:date="2016-01-10T18:02:00Z">
            <w:rPr>
              <w:spacing w:val="-5"/>
              <w:sz w:val="14"/>
              <w:szCs w:val="14"/>
            </w:rPr>
          </w:rPrChange>
        </w:rPr>
        <w:t xml:space="preserve"> </w:t>
      </w:r>
      <w:r w:rsidRPr="003140DF">
        <w:rPr>
          <w:sz w:val="14"/>
          <w:szCs w:val="14"/>
          <w:lang w:val="en-GB"/>
          <w:rPrChange w:id="5577" w:author="schulz" w:date="2016-01-10T18:02:00Z">
            <w:rPr>
              <w:sz w:val="14"/>
              <w:szCs w:val="14"/>
            </w:rPr>
          </w:rPrChange>
        </w:rPr>
        <w:t>of</w:t>
      </w:r>
      <w:r w:rsidRPr="003140DF">
        <w:rPr>
          <w:spacing w:val="-5"/>
          <w:sz w:val="14"/>
          <w:szCs w:val="14"/>
          <w:lang w:val="en-GB"/>
          <w:rPrChange w:id="5578" w:author="schulz" w:date="2016-01-10T18:02:00Z">
            <w:rPr>
              <w:spacing w:val="-5"/>
              <w:sz w:val="14"/>
              <w:szCs w:val="14"/>
            </w:rPr>
          </w:rPrChange>
        </w:rPr>
        <w:t xml:space="preserve"> </w:t>
      </w:r>
      <w:r w:rsidRPr="003140DF">
        <w:rPr>
          <w:sz w:val="14"/>
          <w:szCs w:val="14"/>
          <w:lang w:val="en-GB"/>
          <w:rPrChange w:id="5579" w:author="schulz" w:date="2016-01-10T18:02:00Z">
            <w:rPr>
              <w:sz w:val="14"/>
              <w:szCs w:val="14"/>
            </w:rPr>
          </w:rPrChange>
        </w:rPr>
        <w:t>Reasoning</w:t>
      </w:r>
      <w:r w:rsidRPr="003140DF">
        <w:rPr>
          <w:spacing w:val="-5"/>
          <w:sz w:val="14"/>
          <w:szCs w:val="14"/>
          <w:lang w:val="en-GB"/>
          <w:rPrChange w:id="5580" w:author="schulz" w:date="2016-01-10T18:02:00Z">
            <w:rPr>
              <w:spacing w:val="-5"/>
              <w:sz w:val="14"/>
              <w:szCs w:val="14"/>
            </w:rPr>
          </w:rPrChange>
        </w:rPr>
        <w:t xml:space="preserve"> </w:t>
      </w:r>
      <w:r w:rsidRPr="003140DF">
        <w:rPr>
          <w:spacing w:val="-1"/>
          <w:sz w:val="14"/>
          <w:szCs w:val="14"/>
          <w:lang w:val="en-GB"/>
          <w:rPrChange w:id="5581" w:author="schulz" w:date="2016-01-10T18:02:00Z">
            <w:rPr>
              <w:spacing w:val="-1"/>
              <w:sz w:val="14"/>
              <w:szCs w:val="14"/>
            </w:rPr>
          </w:rPrChange>
        </w:rPr>
        <w:t>Techniques</w:t>
      </w:r>
      <w:r w:rsidRPr="003140DF">
        <w:rPr>
          <w:spacing w:val="-5"/>
          <w:sz w:val="14"/>
          <w:szCs w:val="14"/>
          <w:lang w:val="en-GB"/>
          <w:rPrChange w:id="5582" w:author="schulz" w:date="2016-01-10T18:02:00Z">
            <w:rPr>
              <w:spacing w:val="-5"/>
              <w:sz w:val="14"/>
              <w:szCs w:val="14"/>
            </w:rPr>
          </w:rPrChange>
        </w:rPr>
        <w:t xml:space="preserve"> </w:t>
      </w:r>
      <w:r w:rsidRPr="003140DF">
        <w:rPr>
          <w:sz w:val="14"/>
          <w:szCs w:val="14"/>
          <w:lang w:val="en-GB"/>
          <w:rPrChange w:id="5583" w:author="schulz" w:date="2016-01-10T18:02:00Z">
            <w:rPr>
              <w:sz w:val="14"/>
              <w:szCs w:val="14"/>
            </w:rPr>
          </w:rPrChange>
        </w:rPr>
        <w:t>for</w:t>
      </w:r>
      <w:r w:rsidRPr="003140DF">
        <w:rPr>
          <w:spacing w:val="-6"/>
          <w:sz w:val="14"/>
          <w:szCs w:val="14"/>
          <w:lang w:val="en-GB"/>
          <w:rPrChange w:id="5584" w:author="schulz" w:date="2016-01-10T18:02:00Z">
            <w:rPr>
              <w:spacing w:val="-6"/>
              <w:sz w:val="14"/>
              <w:szCs w:val="14"/>
            </w:rPr>
          </w:rPrChange>
        </w:rPr>
        <w:t xml:space="preserve"> </w:t>
      </w:r>
      <w:proofErr w:type="spellStart"/>
      <w:r w:rsidRPr="003140DF">
        <w:rPr>
          <w:spacing w:val="-1"/>
          <w:sz w:val="14"/>
          <w:szCs w:val="14"/>
          <w:lang w:val="en-GB"/>
          <w:rPrChange w:id="5585" w:author="schulz" w:date="2016-01-10T18:02:00Z">
            <w:rPr>
              <w:spacing w:val="-1"/>
              <w:sz w:val="14"/>
              <w:szCs w:val="14"/>
            </w:rPr>
          </w:rPrChange>
        </w:rPr>
        <w:t>Quer</w:t>
      </w:r>
      <w:proofErr w:type="spellEnd"/>
      <w:r w:rsidRPr="003140DF">
        <w:rPr>
          <w:spacing w:val="-1"/>
          <w:sz w:val="14"/>
          <w:szCs w:val="14"/>
          <w:lang w:val="en-GB"/>
          <w:rPrChange w:id="5586" w:author="schulz" w:date="2016-01-10T18:02:00Z">
            <w:rPr>
              <w:spacing w:val="-1"/>
              <w:sz w:val="14"/>
              <w:szCs w:val="14"/>
            </w:rPr>
          </w:rPrChange>
        </w:rPr>
        <w:t>-</w:t>
      </w:r>
      <w:r w:rsidRPr="003140DF">
        <w:rPr>
          <w:spacing w:val="24"/>
          <w:w w:val="99"/>
          <w:sz w:val="14"/>
          <w:szCs w:val="14"/>
          <w:lang w:val="en-GB"/>
          <w:rPrChange w:id="5587" w:author="schulz" w:date="2016-01-10T18:02:00Z">
            <w:rPr>
              <w:spacing w:val="24"/>
              <w:w w:val="99"/>
              <w:sz w:val="14"/>
              <w:szCs w:val="14"/>
            </w:rPr>
          </w:rPrChange>
        </w:rPr>
        <w:t xml:space="preserve"> </w:t>
      </w:r>
      <w:proofErr w:type="spellStart"/>
      <w:r w:rsidRPr="003140DF">
        <w:rPr>
          <w:sz w:val="14"/>
          <w:szCs w:val="14"/>
          <w:lang w:val="en-GB"/>
          <w:rPrChange w:id="5588" w:author="schulz" w:date="2016-01-10T18:02:00Z">
            <w:rPr>
              <w:sz w:val="14"/>
              <w:szCs w:val="14"/>
            </w:rPr>
          </w:rPrChange>
        </w:rPr>
        <w:t>ying</w:t>
      </w:r>
      <w:proofErr w:type="spellEnd"/>
      <w:r w:rsidRPr="003140DF">
        <w:rPr>
          <w:spacing w:val="13"/>
          <w:sz w:val="14"/>
          <w:szCs w:val="14"/>
          <w:lang w:val="en-GB"/>
          <w:rPrChange w:id="5589" w:author="schulz" w:date="2016-01-10T18:02:00Z">
            <w:rPr>
              <w:spacing w:val="13"/>
              <w:sz w:val="14"/>
              <w:szCs w:val="14"/>
            </w:rPr>
          </w:rPrChange>
        </w:rPr>
        <w:t xml:space="preserve"> </w:t>
      </w:r>
      <w:r w:rsidRPr="003140DF">
        <w:rPr>
          <w:spacing w:val="-1"/>
          <w:sz w:val="14"/>
          <w:szCs w:val="14"/>
          <w:lang w:val="en-GB"/>
          <w:rPrChange w:id="5590" w:author="schulz" w:date="2016-01-10T18:02:00Z">
            <w:rPr>
              <w:spacing w:val="-1"/>
              <w:sz w:val="14"/>
              <w:szCs w:val="14"/>
            </w:rPr>
          </w:rPrChange>
        </w:rPr>
        <w:t>Large</w:t>
      </w:r>
      <w:r w:rsidRPr="003140DF">
        <w:rPr>
          <w:spacing w:val="13"/>
          <w:sz w:val="14"/>
          <w:szCs w:val="14"/>
          <w:lang w:val="en-GB"/>
          <w:rPrChange w:id="5591" w:author="schulz" w:date="2016-01-10T18:02:00Z">
            <w:rPr>
              <w:spacing w:val="13"/>
              <w:sz w:val="14"/>
              <w:szCs w:val="14"/>
            </w:rPr>
          </w:rPrChange>
        </w:rPr>
        <w:t xml:space="preserve"> </w:t>
      </w:r>
      <w:r w:rsidRPr="003140DF">
        <w:rPr>
          <w:sz w:val="14"/>
          <w:szCs w:val="14"/>
          <w:lang w:val="en-GB"/>
          <w:rPrChange w:id="5592" w:author="schulz" w:date="2016-01-10T18:02:00Z">
            <w:rPr>
              <w:sz w:val="14"/>
              <w:szCs w:val="14"/>
            </w:rPr>
          </w:rPrChange>
        </w:rPr>
        <w:t>Description</w:t>
      </w:r>
      <w:r w:rsidRPr="003140DF">
        <w:rPr>
          <w:spacing w:val="13"/>
          <w:sz w:val="14"/>
          <w:szCs w:val="14"/>
          <w:lang w:val="en-GB"/>
          <w:rPrChange w:id="5593" w:author="schulz" w:date="2016-01-10T18:02:00Z">
            <w:rPr>
              <w:spacing w:val="13"/>
              <w:sz w:val="14"/>
              <w:szCs w:val="14"/>
            </w:rPr>
          </w:rPrChange>
        </w:rPr>
        <w:t xml:space="preserve"> </w:t>
      </w:r>
      <w:r w:rsidRPr="003140DF">
        <w:rPr>
          <w:sz w:val="14"/>
          <w:szCs w:val="14"/>
          <w:lang w:val="en-GB"/>
          <w:rPrChange w:id="5594" w:author="schulz" w:date="2016-01-10T18:02:00Z">
            <w:rPr>
              <w:sz w:val="14"/>
              <w:szCs w:val="14"/>
            </w:rPr>
          </w:rPrChange>
        </w:rPr>
        <w:t>Logic</w:t>
      </w:r>
      <w:r w:rsidRPr="003140DF">
        <w:rPr>
          <w:spacing w:val="14"/>
          <w:sz w:val="14"/>
          <w:szCs w:val="14"/>
          <w:lang w:val="en-GB"/>
          <w:rPrChange w:id="5595" w:author="schulz" w:date="2016-01-10T18:02:00Z">
            <w:rPr>
              <w:spacing w:val="14"/>
              <w:sz w:val="14"/>
              <w:szCs w:val="14"/>
            </w:rPr>
          </w:rPrChange>
        </w:rPr>
        <w:t xml:space="preserve"> </w:t>
      </w:r>
      <w:proofErr w:type="spellStart"/>
      <w:r w:rsidRPr="003140DF">
        <w:rPr>
          <w:spacing w:val="-1"/>
          <w:sz w:val="14"/>
          <w:szCs w:val="14"/>
          <w:lang w:val="en-GB"/>
          <w:rPrChange w:id="5596" w:author="schulz" w:date="2016-01-10T18:02:00Z">
            <w:rPr>
              <w:spacing w:val="-1"/>
              <w:sz w:val="14"/>
              <w:szCs w:val="14"/>
            </w:rPr>
          </w:rPrChange>
        </w:rPr>
        <w:t>ABoxes</w:t>
      </w:r>
      <w:proofErr w:type="spellEnd"/>
      <w:r w:rsidRPr="003140DF">
        <w:rPr>
          <w:spacing w:val="-1"/>
          <w:sz w:val="14"/>
          <w:szCs w:val="14"/>
          <w:lang w:val="en-GB"/>
          <w:rPrChange w:id="5597" w:author="schulz" w:date="2016-01-10T18:02:00Z">
            <w:rPr>
              <w:spacing w:val="-1"/>
              <w:sz w:val="14"/>
              <w:szCs w:val="14"/>
            </w:rPr>
          </w:rPrChange>
        </w:rPr>
        <w:t>.</w:t>
      </w:r>
      <w:r w:rsidRPr="003140DF">
        <w:rPr>
          <w:spacing w:val="15"/>
          <w:sz w:val="14"/>
          <w:szCs w:val="14"/>
          <w:lang w:val="en-GB"/>
          <w:rPrChange w:id="5598" w:author="schulz" w:date="2016-01-10T18:02:00Z">
            <w:rPr>
              <w:spacing w:val="15"/>
              <w:sz w:val="14"/>
              <w:szCs w:val="14"/>
            </w:rPr>
          </w:rPrChange>
        </w:rPr>
        <w:t xml:space="preserve"> </w:t>
      </w:r>
      <w:r w:rsidRPr="009C2121">
        <w:rPr>
          <w:sz w:val="14"/>
          <w:szCs w:val="14"/>
        </w:rPr>
        <w:t>In</w:t>
      </w:r>
      <w:r w:rsidRPr="009C2121">
        <w:rPr>
          <w:spacing w:val="13"/>
          <w:sz w:val="14"/>
          <w:szCs w:val="14"/>
        </w:rPr>
        <w:t xml:space="preserve"> </w:t>
      </w:r>
      <w:r w:rsidRPr="009C2121">
        <w:rPr>
          <w:i/>
          <w:iCs/>
          <w:spacing w:val="-1"/>
          <w:sz w:val="14"/>
          <w:szCs w:val="14"/>
        </w:rPr>
        <w:t>LPAR-06</w:t>
      </w:r>
      <w:r w:rsidRPr="009C2121">
        <w:rPr>
          <w:spacing w:val="-1"/>
          <w:sz w:val="14"/>
          <w:szCs w:val="14"/>
        </w:rPr>
        <w:t>,</w:t>
      </w:r>
      <w:r w:rsidRPr="009C2121">
        <w:rPr>
          <w:spacing w:val="21"/>
          <w:sz w:val="14"/>
          <w:szCs w:val="14"/>
        </w:rPr>
        <w:t xml:space="preserve"> </w:t>
      </w:r>
      <w:r w:rsidRPr="009C2121">
        <w:rPr>
          <w:sz w:val="14"/>
          <w:szCs w:val="14"/>
        </w:rPr>
        <w:t>Phnom</w:t>
      </w:r>
      <w:r w:rsidRPr="009C2121">
        <w:rPr>
          <w:spacing w:val="13"/>
          <w:sz w:val="14"/>
          <w:szCs w:val="14"/>
        </w:rPr>
        <w:t xml:space="preserve"> </w:t>
      </w:r>
      <w:r w:rsidRPr="009C2121">
        <w:rPr>
          <w:sz w:val="14"/>
          <w:szCs w:val="14"/>
        </w:rPr>
        <w:t>Penh,</w:t>
      </w:r>
      <w:r w:rsidRPr="009C2121">
        <w:rPr>
          <w:spacing w:val="21"/>
          <w:sz w:val="14"/>
          <w:szCs w:val="14"/>
        </w:rPr>
        <w:t xml:space="preserve"> </w:t>
      </w:r>
      <w:proofErr w:type="spellStart"/>
      <w:r w:rsidRPr="009C2121">
        <w:rPr>
          <w:sz w:val="14"/>
          <w:szCs w:val="14"/>
        </w:rPr>
        <w:t>Cambodia</w:t>
      </w:r>
      <w:proofErr w:type="spellEnd"/>
      <w:r w:rsidRPr="009C2121">
        <w:rPr>
          <w:sz w:val="14"/>
          <w:szCs w:val="14"/>
        </w:rPr>
        <w:t>.</w:t>
      </w:r>
      <w:r w:rsidRPr="009C2121">
        <w:rPr>
          <w:spacing w:val="29"/>
          <w:w w:val="99"/>
          <w:sz w:val="14"/>
          <w:szCs w:val="14"/>
        </w:rPr>
        <w:t xml:space="preserve"> </w:t>
      </w:r>
      <w:r w:rsidRPr="009C2121">
        <w:rPr>
          <w:spacing w:val="-2"/>
          <w:sz w:val="14"/>
          <w:szCs w:val="14"/>
        </w:rPr>
        <w:t>Springer-Verlag</w:t>
      </w:r>
      <w:r w:rsidRPr="009C2121">
        <w:rPr>
          <w:spacing w:val="-11"/>
          <w:sz w:val="14"/>
          <w:szCs w:val="14"/>
        </w:rPr>
        <w:t xml:space="preserve"> </w:t>
      </w:r>
      <w:r w:rsidRPr="009C2121">
        <w:rPr>
          <w:sz w:val="14"/>
          <w:szCs w:val="14"/>
        </w:rPr>
        <w:t>Berlin,</w:t>
      </w:r>
      <w:r w:rsidRPr="009C2121">
        <w:rPr>
          <w:spacing w:val="-11"/>
          <w:sz w:val="14"/>
          <w:szCs w:val="14"/>
        </w:rPr>
        <w:t xml:space="preserve"> </w:t>
      </w:r>
      <w:r w:rsidRPr="009C2121">
        <w:rPr>
          <w:spacing w:val="-1"/>
          <w:sz w:val="14"/>
          <w:szCs w:val="14"/>
        </w:rPr>
        <w:t>Heidelberg.</w:t>
      </w:r>
    </w:p>
    <w:p w14:paraId="74005C05" w14:textId="77777777" w:rsidR="00F20945" w:rsidRPr="009C2121" w:rsidRDefault="00F20945">
      <w:pPr>
        <w:pStyle w:val="Corpodetexto"/>
        <w:kinsoku w:val="0"/>
        <w:overflowPunct w:val="0"/>
        <w:spacing w:before="0" w:line="267" w:lineRule="auto"/>
        <w:ind w:left="442" w:right="2105" w:hanging="125"/>
        <w:jc w:val="both"/>
        <w:rPr>
          <w:sz w:val="14"/>
          <w:szCs w:val="14"/>
          <w:lang w:val="pt-BR"/>
          <w:rPrChange w:id="5599" w:author="Filipe Santana" w:date="2016-01-11T08:25:00Z">
            <w:rPr>
              <w:sz w:val="14"/>
              <w:szCs w:val="14"/>
            </w:rPr>
          </w:rPrChange>
        </w:rPr>
      </w:pPr>
      <w:r w:rsidRPr="009C2121">
        <w:rPr>
          <w:sz w:val="14"/>
          <w:szCs w:val="14"/>
        </w:rPr>
        <w:t>Muniz,</w:t>
      </w:r>
      <w:r w:rsidRPr="009C2121">
        <w:rPr>
          <w:spacing w:val="-1"/>
          <w:sz w:val="14"/>
          <w:szCs w:val="14"/>
        </w:rPr>
        <w:t xml:space="preserve"> </w:t>
      </w:r>
      <w:r w:rsidRPr="009C2121">
        <w:rPr>
          <w:sz w:val="14"/>
          <w:szCs w:val="14"/>
        </w:rPr>
        <w:t>M.</w:t>
      </w:r>
      <w:r w:rsidRPr="009C2121">
        <w:rPr>
          <w:spacing w:val="-1"/>
          <w:sz w:val="14"/>
          <w:szCs w:val="14"/>
        </w:rPr>
        <w:t xml:space="preserve"> </w:t>
      </w:r>
      <w:r w:rsidRPr="009C2121">
        <w:rPr>
          <w:spacing w:val="-7"/>
          <w:sz w:val="14"/>
          <w:szCs w:val="14"/>
        </w:rPr>
        <w:t>T.</w:t>
      </w:r>
      <w:r w:rsidRPr="009C2121">
        <w:rPr>
          <w:spacing w:val="-2"/>
          <w:sz w:val="14"/>
          <w:szCs w:val="14"/>
        </w:rPr>
        <w:t xml:space="preserve"> </w:t>
      </w:r>
      <w:r w:rsidRPr="009C2121">
        <w:rPr>
          <w:sz w:val="14"/>
          <w:szCs w:val="14"/>
        </w:rPr>
        <w:t>C., Siqueira,</w:t>
      </w:r>
      <w:r w:rsidRPr="009C2121">
        <w:rPr>
          <w:spacing w:val="-1"/>
          <w:sz w:val="14"/>
          <w:szCs w:val="14"/>
        </w:rPr>
        <w:t xml:space="preserve"> </w:t>
      </w:r>
      <w:r w:rsidRPr="009C2121">
        <w:rPr>
          <w:sz w:val="14"/>
          <w:szCs w:val="14"/>
        </w:rPr>
        <w:t>E.</w:t>
      </w:r>
      <w:r w:rsidRPr="009C2121">
        <w:rPr>
          <w:spacing w:val="-2"/>
          <w:sz w:val="14"/>
          <w:szCs w:val="14"/>
        </w:rPr>
        <w:t xml:space="preserve"> </w:t>
      </w:r>
      <w:r w:rsidRPr="009C2121">
        <w:rPr>
          <w:sz w:val="14"/>
          <w:szCs w:val="14"/>
        </w:rPr>
        <w:t>R.,</w:t>
      </w:r>
      <w:r w:rsidRPr="009C2121">
        <w:rPr>
          <w:spacing w:val="-1"/>
          <w:sz w:val="14"/>
          <w:szCs w:val="14"/>
        </w:rPr>
        <w:t xml:space="preserve"> Fonseca, </w:t>
      </w:r>
      <w:r w:rsidRPr="009C2121">
        <w:rPr>
          <w:sz w:val="14"/>
          <w:szCs w:val="14"/>
        </w:rPr>
        <w:t>R.</w:t>
      </w:r>
      <w:r w:rsidRPr="009C2121">
        <w:rPr>
          <w:spacing w:val="-1"/>
          <w:sz w:val="14"/>
          <w:szCs w:val="14"/>
        </w:rPr>
        <w:t xml:space="preserve"> </w:t>
      </w:r>
      <w:r w:rsidRPr="009C2121">
        <w:rPr>
          <w:sz w:val="14"/>
          <w:szCs w:val="14"/>
        </w:rPr>
        <w:t xml:space="preserve">a., </w:t>
      </w:r>
      <w:r w:rsidRPr="009C2121">
        <w:rPr>
          <w:i/>
          <w:iCs/>
          <w:sz w:val="14"/>
          <w:szCs w:val="14"/>
        </w:rPr>
        <w:t>et</w:t>
      </w:r>
      <w:r w:rsidRPr="009C2121">
        <w:rPr>
          <w:i/>
          <w:iCs/>
          <w:spacing w:val="-2"/>
          <w:sz w:val="14"/>
          <w:szCs w:val="14"/>
        </w:rPr>
        <w:t xml:space="preserve"> </w:t>
      </w:r>
      <w:r w:rsidRPr="009C2121">
        <w:rPr>
          <w:i/>
          <w:iCs/>
          <w:sz w:val="14"/>
          <w:szCs w:val="14"/>
        </w:rPr>
        <w:t>al.</w:t>
      </w:r>
      <w:r w:rsidRPr="009C2121">
        <w:rPr>
          <w:i/>
          <w:iCs/>
          <w:spacing w:val="-1"/>
          <w:sz w:val="14"/>
          <w:szCs w:val="14"/>
        </w:rPr>
        <w:t xml:space="preserve"> </w:t>
      </w:r>
      <w:r w:rsidRPr="009C2121">
        <w:rPr>
          <w:sz w:val="14"/>
          <w:szCs w:val="14"/>
          <w:lang w:val="pt-BR"/>
          <w:rPrChange w:id="5600" w:author="Filipe Santana" w:date="2016-01-11T08:25:00Z">
            <w:rPr>
              <w:sz w:val="14"/>
              <w:szCs w:val="14"/>
            </w:rPr>
          </w:rPrChange>
        </w:rPr>
        <w:t>(2006).</w:t>
      </w:r>
      <w:r w:rsidRPr="009C2121">
        <w:rPr>
          <w:spacing w:val="12"/>
          <w:sz w:val="14"/>
          <w:szCs w:val="14"/>
          <w:lang w:val="pt-BR"/>
          <w:rPrChange w:id="5601" w:author="Filipe Santana" w:date="2016-01-11T08:25:00Z">
            <w:rPr>
              <w:spacing w:val="12"/>
              <w:sz w:val="14"/>
              <w:szCs w:val="14"/>
            </w:rPr>
          </w:rPrChange>
        </w:rPr>
        <w:t xml:space="preserve"> </w:t>
      </w:r>
      <w:r w:rsidRPr="009C2121">
        <w:rPr>
          <w:spacing w:val="-2"/>
          <w:sz w:val="14"/>
          <w:szCs w:val="14"/>
          <w:lang w:val="pt-BR"/>
          <w:rPrChange w:id="5602" w:author="Filipe Santana" w:date="2016-01-11T08:25:00Z">
            <w:rPr>
              <w:spacing w:val="-2"/>
              <w:sz w:val="14"/>
              <w:szCs w:val="14"/>
            </w:rPr>
          </w:rPrChange>
        </w:rPr>
        <w:t xml:space="preserve">Avaliação </w:t>
      </w:r>
      <w:r w:rsidRPr="009C2121">
        <w:rPr>
          <w:sz w:val="14"/>
          <w:szCs w:val="14"/>
          <w:lang w:val="pt-BR"/>
          <w:rPrChange w:id="5603" w:author="Filipe Santana" w:date="2016-01-11T08:25:00Z">
            <w:rPr>
              <w:sz w:val="14"/>
              <w:szCs w:val="14"/>
            </w:rPr>
          </w:rPrChange>
        </w:rPr>
        <w:t>da</w:t>
      </w:r>
      <w:r w:rsidRPr="009C2121">
        <w:rPr>
          <w:spacing w:val="-1"/>
          <w:sz w:val="14"/>
          <w:szCs w:val="14"/>
          <w:lang w:val="pt-BR"/>
          <w:rPrChange w:id="5604" w:author="Filipe Santana" w:date="2016-01-11T08:25:00Z">
            <w:rPr>
              <w:spacing w:val="-1"/>
              <w:sz w:val="14"/>
              <w:szCs w:val="14"/>
            </w:rPr>
          </w:rPrChange>
        </w:rPr>
        <w:t xml:space="preserve"> </w:t>
      </w:r>
      <w:r w:rsidRPr="009C2121">
        <w:rPr>
          <w:sz w:val="14"/>
          <w:szCs w:val="14"/>
          <w:lang w:val="pt-BR"/>
          <w:rPrChange w:id="5605" w:author="Filipe Santana" w:date="2016-01-11T08:25:00Z">
            <w:rPr>
              <w:sz w:val="14"/>
              <w:szCs w:val="14"/>
            </w:rPr>
          </w:rPrChange>
        </w:rPr>
        <w:t>relação</w:t>
      </w:r>
      <w:r w:rsidRPr="009C2121">
        <w:rPr>
          <w:spacing w:val="30"/>
          <w:w w:val="99"/>
          <w:sz w:val="14"/>
          <w:szCs w:val="14"/>
          <w:lang w:val="pt-BR"/>
          <w:rPrChange w:id="5606" w:author="Filipe Santana" w:date="2016-01-11T08:25:00Z">
            <w:rPr>
              <w:spacing w:val="30"/>
              <w:w w:val="99"/>
              <w:sz w:val="14"/>
              <w:szCs w:val="14"/>
            </w:rPr>
          </w:rPrChange>
        </w:rPr>
        <w:t xml:space="preserve"> </w:t>
      </w:r>
      <w:r w:rsidRPr="009C2121">
        <w:rPr>
          <w:sz w:val="14"/>
          <w:szCs w:val="14"/>
          <w:lang w:val="pt-BR"/>
          <w:rPrChange w:id="5607" w:author="Filipe Santana" w:date="2016-01-11T08:25:00Z">
            <w:rPr>
              <w:sz w:val="14"/>
              <w:szCs w:val="14"/>
            </w:rPr>
          </w:rPrChange>
        </w:rPr>
        <w:t>entre</w:t>
      </w:r>
      <w:r w:rsidRPr="009C2121">
        <w:rPr>
          <w:spacing w:val="2"/>
          <w:sz w:val="14"/>
          <w:szCs w:val="14"/>
          <w:lang w:val="pt-BR"/>
          <w:rPrChange w:id="5608" w:author="Filipe Santana" w:date="2016-01-11T08:25:00Z">
            <w:rPr>
              <w:spacing w:val="2"/>
              <w:sz w:val="14"/>
              <w:szCs w:val="14"/>
            </w:rPr>
          </w:rPrChange>
        </w:rPr>
        <w:t xml:space="preserve"> </w:t>
      </w:r>
      <w:r w:rsidRPr="009C2121">
        <w:rPr>
          <w:sz w:val="14"/>
          <w:szCs w:val="14"/>
          <w:lang w:val="pt-BR"/>
          <w:rPrChange w:id="5609" w:author="Filipe Santana" w:date="2016-01-11T08:25:00Z">
            <w:rPr>
              <w:sz w:val="14"/>
              <w:szCs w:val="14"/>
            </w:rPr>
          </w:rPrChange>
        </w:rPr>
        <w:t>o</w:t>
      </w:r>
      <w:r w:rsidRPr="009C2121">
        <w:rPr>
          <w:spacing w:val="3"/>
          <w:sz w:val="14"/>
          <w:szCs w:val="14"/>
          <w:lang w:val="pt-BR"/>
          <w:rPrChange w:id="5610" w:author="Filipe Santana" w:date="2016-01-11T08:25:00Z">
            <w:rPr>
              <w:spacing w:val="3"/>
              <w:sz w:val="14"/>
              <w:szCs w:val="14"/>
            </w:rPr>
          </w:rPrChange>
        </w:rPr>
        <w:t xml:space="preserve"> </w:t>
      </w:r>
      <w:r w:rsidRPr="009C2121">
        <w:rPr>
          <w:sz w:val="14"/>
          <w:szCs w:val="14"/>
          <w:lang w:val="pt-BR"/>
          <w:rPrChange w:id="5611" w:author="Filipe Santana" w:date="2016-01-11T08:25:00Z">
            <w:rPr>
              <w:sz w:val="14"/>
              <w:szCs w:val="14"/>
            </w:rPr>
          </w:rPrChange>
        </w:rPr>
        <w:t>polimorfismo</w:t>
      </w:r>
      <w:r w:rsidRPr="009C2121">
        <w:rPr>
          <w:spacing w:val="3"/>
          <w:sz w:val="14"/>
          <w:szCs w:val="14"/>
          <w:lang w:val="pt-BR"/>
          <w:rPrChange w:id="5612" w:author="Filipe Santana" w:date="2016-01-11T08:25:00Z">
            <w:rPr>
              <w:spacing w:val="3"/>
              <w:sz w:val="14"/>
              <w:szCs w:val="14"/>
            </w:rPr>
          </w:rPrChange>
        </w:rPr>
        <w:t xml:space="preserve"> </w:t>
      </w:r>
      <w:r w:rsidRPr="009C2121">
        <w:rPr>
          <w:sz w:val="14"/>
          <w:szCs w:val="14"/>
          <w:lang w:val="pt-BR"/>
          <w:rPrChange w:id="5613" w:author="Filipe Santana" w:date="2016-01-11T08:25:00Z">
            <w:rPr>
              <w:sz w:val="14"/>
              <w:szCs w:val="14"/>
            </w:rPr>
          </w:rPrChange>
        </w:rPr>
        <w:t>C677T</w:t>
      </w:r>
      <w:r w:rsidRPr="009C2121">
        <w:rPr>
          <w:spacing w:val="3"/>
          <w:sz w:val="14"/>
          <w:szCs w:val="14"/>
          <w:lang w:val="pt-BR"/>
          <w:rPrChange w:id="5614" w:author="Filipe Santana" w:date="2016-01-11T08:25:00Z">
            <w:rPr>
              <w:spacing w:val="3"/>
              <w:sz w:val="14"/>
              <w:szCs w:val="14"/>
            </w:rPr>
          </w:rPrChange>
        </w:rPr>
        <w:t xml:space="preserve"> </w:t>
      </w:r>
      <w:r w:rsidRPr="009C2121">
        <w:rPr>
          <w:sz w:val="14"/>
          <w:szCs w:val="14"/>
          <w:lang w:val="pt-BR"/>
          <w:rPrChange w:id="5615" w:author="Filipe Santana" w:date="2016-01-11T08:25:00Z">
            <w:rPr>
              <w:sz w:val="14"/>
              <w:szCs w:val="14"/>
            </w:rPr>
          </w:rPrChange>
        </w:rPr>
        <w:t>no</w:t>
      </w:r>
      <w:r w:rsidRPr="009C2121">
        <w:rPr>
          <w:spacing w:val="3"/>
          <w:sz w:val="14"/>
          <w:szCs w:val="14"/>
          <w:lang w:val="pt-BR"/>
          <w:rPrChange w:id="5616" w:author="Filipe Santana" w:date="2016-01-11T08:25:00Z">
            <w:rPr>
              <w:spacing w:val="3"/>
              <w:sz w:val="14"/>
              <w:szCs w:val="14"/>
            </w:rPr>
          </w:rPrChange>
        </w:rPr>
        <w:t xml:space="preserve"> </w:t>
      </w:r>
      <w:r w:rsidRPr="009C2121">
        <w:rPr>
          <w:sz w:val="14"/>
          <w:szCs w:val="14"/>
          <w:lang w:val="pt-BR"/>
          <w:rPrChange w:id="5617" w:author="Filipe Santana" w:date="2016-01-11T08:25:00Z">
            <w:rPr>
              <w:sz w:val="14"/>
              <w:szCs w:val="14"/>
            </w:rPr>
          </w:rPrChange>
        </w:rPr>
        <w:t>gene</w:t>
      </w:r>
      <w:r w:rsidRPr="009C2121">
        <w:rPr>
          <w:spacing w:val="3"/>
          <w:sz w:val="14"/>
          <w:szCs w:val="14"/>
          <w:lang w:val="pt-BR"/>
          <w:rPrChange w:id="5618" w:author="Filipe Santana" w:date="2016-01-11T08:25:00Z">
            <w:rPr>
              <w:spacing w:val="3"/>
              <w:sz w:val="14"/>
              <w:szCs w:val="14"/>
            </w:rPr>
          </w:rPrChange>
        </w:rPr>
        <w:t xml:space="preserve"> </w:t>
      </w:r>
      <w:r w:rsidRPr="009C2121">
        <w:rPr>
          <w:sz w:val="14"/>
          <w:szCs w:val="14"/>
          <w:lang w:val="pt-BR"/>
          <w:rPrChange w:id="5619" w:author="Filipe Santana" w:date="2016-01-11T08:25:00Z">
            <w:rPr>
              <w:sz w:val="14"/>
              <w:szCs w:val="14"/>
            </w:rPr>
          </w:rPrChange>
        </w:rPr>
        <w:t>para</w:t>
      </w:r>
      <w:r w:rsidRPr="009C2121">
        <w:rPr>
          <w:spacing w:val="3"/>
          <w:sz w:val="14"/>
          <w:szCs w:val="14"/>
          <w:lang w:val="pt-BR"/>
          <w:rPrChange w:id="5620" w:author="Filipe Santana" w:date="2016-01-11T08:25:00Z">
            <w:rPr>
              <w:spacing w:val="3"/>
              <w:sz w:val="14"/>
              <w:szCs w:val="14"/>
            </w:rPr>
          </w:rPrChange>
        </w:rPr>
        <w:t xml:space="preserve"> </w:t>
      </w:r>
      <w:r w:rsidRPr="009C2121">
        <w:rPr>
          <w:sz w:val="14"/>
          <w:szCs w:val="14"/>
          <w:lang w:val="pt-BR"/>
          <w:rPrChange w:id="5621" w:author="Filipe Santana" w:date="2016-01-11T08:25:00Z">
            <w:rPr>
              <w:sz w:val="14"/>
              <w:szCs w:val="14"/>
            </w:rPr>
          </w:rPrChange>
        </w:rPr>
        <w:t>MTHFR</w:t>
      </w:r>
      <w:r w:rsidRPr="009C2121">
        <w:rPr>
          <w:spacing w:val="3"/>
          <w:sz w:val="14"/>
          <w:szCs w:val="14"/>
          <w:lang w:val="pt-BR"/>
          <w:rPrChange w:id="5622" w:author="Filipe Santana" w:date="2016-01-11T08:25:00Z">
            <w:rPr>
              <w:spacing w:val="3"/>
              <w:sz w:val="14"/>
              <w:szCs w:val="14"/>
            </w:rPr>
          </w:rPrChange>
        </w:rPr>
        <w:t xml:space="preserve"> </w:t>
      </w:r>
      <w:r w:rsidRPr="009C2121">
        <w:rPr>
          <w:sz w:val="14"/>
          <w:szCs w:val="14"/>
          <w:lang w:val="pt-BR"/>
          <w:rPrChange w:id="5623" w:author="Filipe Santana" w:date="2016-01-11T08:25:00Z">
            <w:rPr>
              <w:sz w:val="14"/>
              <w:szCs w:val="14"/>
            </w:rPr>
          </w:rPrChange>
        </w:rPr>
        <w:t>e</w:t>
      </w:r>
      <w:r w:rsidRPr="009C2121">
        <w:rPr>
          <w:spacing w:val="3"/>
          <w:sz w:val="14"/>
          <w:szCs w:val="14"/>
          <w:lang w:val="pt-BR"/>
          <w:rPrChange w:id="5624" w:author="Filipe Santana" w:date="2016-01-11T08:25:00Z">
            <w:rPr>
              <w:spacing w:val="3"/>
              <w:sz w:val="14"/>
              <w:szCs w:val="14"/>
            </w:rPr>
          </w:rPrChange>
        </w:rPr>
        <w:t xml:space="preserve"> </w:t>
      </w:r>
      <w:r w:rsidRPr="009C2121">
        <w:rPr>
          <w:sz w:val="14"/>
          <w:szCs w:val="14"/>
          <w:lang w:val="pt-BR"/>
          <w:rPrChange w:id="5625" w:author="Filipe Santana" w:date="2016-01-11T08:25:00Z">
            <w:rPr>
              <w:sz w:val="14"/>
              <w:szCs w:val="14"/>
            </w:rPr>
          </w:rPrChange>
        </w:rPr>
        <w:t>a</w:t>
      </w:r>
      <w:r w:rsidRPr="009C2121">
        <w:rPr>
          <w:spacing w:val="2"/>
          <w:sz w:val="14"/>
          <w:szCs w:val="14"/>
          <w:lang w:val="pt-BR"/>
          <w:rPrChange w:id="5626" w:author="Filipe Santana" w:date="2016-01-11T08:25:00Z">
            <w:rPr>
              <w:spacing w:val="2"/>
              <w:sz w:val="14"/>
              <w:szCs w:val="14"/>
            </w:rPr>
          </w:rPrChange>
        </w:rPr>
        <w:t xml:space="preserve"> </w:t>
      </w:r>
      <w:r w:rsidRPr="009C2121">
        <w:rPr>
          <w:sz w:val="14"/>
          <w:szCs w:val="14"/>
          <w:lang w:val="pt-BR"/>
          <w:rPrChange w:id="5627" w:author="Filipe Santana" w:date="2016-01-11T08:25:00Z">
            <w:rPr>
              <w:sz w:val="14"/>
              <w:szCs w:val="14"/>
            </w:rPr>
          </w:rPrChange>
        </w:rPr>
        <w:t>concentração</w:t>
      </w:r>
      <w:r w:rsidRPr="009C2121">
        <w:rPr>
          <w:spacing w:val="3"/>
          <w:sz w:val="14"/>
          <w:szCs w:val="14"/>
          <w:lang w:val="pt-BR"/>
          <w:rPrChange w:id="5628" w:author="Filipe Santana" w:date="2016-01-11T08:25:00Z">
            <w:rPr>
              <w:spacing w:val="3"/>
              <w:sz w:val="14"/>
              <w:szCs w:val="14"/>
            </w:rPr>
          </w:rPrChange>
        </w:rPr>
        <w:t xml:space="preserve"> </w:t>
      </w:r>
      <w:r w:rsidRPr="009C2121">
        <w:rPr>
          <w:sz w:val="14"/>
          <w:szCs w:val="14"/>
          <w:lang w:val="pt-BR"/>
          <w:rPrChange w:id="5629" w:author="Filipe Santana" w:date="2016-01-11T08:25:00Z">
            <w:rPr>
              <w:sz w:val="14"/>
              <w:szCs w:val="14"/>
            </w:rPr>
          </w:rPrChange>
        </w:rPr>
        <w:t>plasmática</w:t>
      </w:r>
      <w:r w:rsidRPr="009C2121">
        <w:rPr>
          <w:w w:val="99"/>
          <w:sz w:val="14"/>
          <w:szCs w:val="14"/>
          <w:lang w:val="pt-BR"/>
          <w:rPrChange w:id="5630" w:author="Filipe Santana" w:date="2016-01-11T08:25:00Z">
            <w:rPr>
              <w:w w:val="99"/>
              <w:sz w:val="14"/>
              <w:szCs w:val="14"/>
            </w:rPr>
          </w:rPrChange>
        </w:rPr>
        <w:t xml:space="preserve"> </w:t>
      </w:r>
      <w:r w:rsidRPr="009C2121">
        <w:rPr>
          <w:sz w:val="14"/>
          <w:szCs w:val="14"/>
          <w:lang w:val="pt-BR"/>
          <w:rPrChange w:id="5631" w:author="Filipe Santana" w:date="2016-01-11T08:25:00Z">
            <w:rPr>
              <w:sz w:val="14"/>
              <w:szCs w:val="14"/>
            </w:rPr>
          </w:rPrChange>
        </w:rPr>
        <w:t>de</w:t>
      </w:r>
      <w:r w:rsidRPr="009C2121">
        <w:rPr>
          <w:spacing w:val="-6"/>
          <w:sz w:val="14"/>
          <w:szCs w:val="14"/>
          <w:lang w:val="pt-BR"/>
          <w:rPrChange w:id="5632" w:author="Filipe Santana" w:date="2016-01-11T08:25:00Z">
            <w:rPr>
              <w:spacing w:val="-6"/>
              <w:sz w:val="14"/>
              <w:szCs w:val="14"/>
            </w:rPr>
          </w:rPrChange>
        </w:rPr>
        <w:t xml:space="preserve"> </w:t>
      </w:r>
      <w:proofErr w:type="spellStart"/>
      <w:r w:rsidRPr="009C2121">
        <w:rPr>
          <w:sz w:val="14"/>
          <w:szCs w:val="14"/>
          <w:lang w:val="pt-BR"/>
          <w:rPrChange w:id="5633" w:author="Filipe Santana" w:date="2016-01-11T08:25:00Z">
            <w:rPr>
              <w:sz w:val="14"/>
              <w:szCs w:val="14"/>
            </w:rPr>
          </w:rPrChange>
        </w:rPr>
        <w:t>homocisteína</w:t>
      </w:r>
      <w:proofErr w:type="spellEnd"/>
      <w:r w:rsidRPr="009C2121">
        <w:rPr>
          <w:spacing w:val="-6"/>
          <w:sz w:val="14"/>
          <w:szCs w:val="14"/>
          <w:lang w:val="pt-BR"/>
          <w:rPrChange w:id="5634" w:author="Filipe Santana" w:date="2016-01-11T08:25:00Z">
            <w:rPr>
              <w:spacing w:val="-6"/>
              <w:sz w:val="14"/>
              <w:szCs w:val="14"/>
            </w:rPr>
          </w:rPrChange>
        </w:rPr>
        <w:t xml:space="preserve"> </w:t>
      </w:r>
      <w:r w:rsidRPr="009C2121">
        <w:rPr>
          <w:sz w:val="14"/>
          <w:szCs w:val="14"/>
          <w:lang w:val="pt-BR"/>
          <w:rPrChange w:id="5635" w:author="Filipe Santana" w:date="2016-01-11T08:25:00Z">
            <w:rPr>
              <w:sz w:val="14"/>
              <w:szCs w:val="14"/>
            </w:rPr>
          </w:rPrChange>
        </w:rPr>
        <w:t>na</w:t>
      </w:r>
      <w:r w:rsidRPr="009C2121">
        <w:rPr>
          <w:spacing w:val="-6"/>
          <w:sz w:val="14"/>
          <w:szCs w:val="14"/>
          <w:lang w:val="pt-BR"/>
          <w:rPrChange w:id="5636" w:author="Filipe Santana" w:date="2016-01-11T08:25:00Z">
            <w:rPr>
              <w:spacing w:val="-6"/>
              <w:sz w:val="14"/>
              <w:szCs w:val="14"/>
            </w:rPr>
          </w:rPrChange>
        </w:rPr>
        <w:t xml:space="preserve"> </w:t>
      </w:r>
      <w:r w:rsidRPr="009C2121">
        <w:rPr>
          <w:sz w:val="14"/>
          <w:szCs w:val="14"/>
          <w:lang w:val="pt-BR"/>
          <w:rPrChange w:id="5637" w:author="Filipe Santana" w:date="2016-01-11T08:25:00Z">
            <w:rPr>
              <w:sz w:val="14"/>
              <w:szCs w:val="14"/>
            </w:rPr>
          </w:rPrChange>
        </w:rPr>
        <w:t>doença</w:t>
      </w:r>
      <w:r w:rsidRPr="009C2121">
        <w:rPr>
          <w:spacing w:val="-6"/>
          <w:sz w:val="14"/>
          <w:szCs w:val="14"/>
          <w:lang w:val="pt-BR"/>
          <w:rPrChange w:id="5638" w:author="Filipe Santana" w:date="2016-01-11T08:25:00Z">
            <w:rPr>
              <w:spacing w:val="-6"/>
              <w:sz w:val="14"/>
              <w:szCs w:val="14"/>
            </w:rPr>
          </w:rPrChange>
        </w:rPr>
        <w:t xml:space="preserve"> </w:t>
      </w:r>
      <w:r w:rsidRPr="009C2121">
        <w:rPr>
          <w:sz w:val="14"/>
          <w:szCs w:val="14"/>
          <w:lang w:val="pt-BR"/>
          <w:rPrChange w:id="5639" w:author="Filipe Santana" w:date="2016-01-11T08:25:00Z">
            <w:rPr>
              <w:sz w:val="14"/>
              <w:szCs w:val="14"/>
            </w:rPr>
          </w:rPrChange>
        </w:rPr>
        <w:t>arterial</w:t>
      </w:r>
      <w:r w:rsidRPr="009C2121">
        <w:rPr>
          <w:spacing w:val="-6"/>
          <w:sz w:val="14"/>
          <w:szCs w:val="14"/>
          <w:lang w:val="pt-BR"/>
          <w:rPrChange w:id="5640" w:author="Filipe Santana" w:date="2016-01-11T08:25:00Z">
            <w:rPr>
              <w:spacing w:val="-6"/>
              <w:sz w:val="14"/>
              <w:szCs w:val="14"/>
            </w:rPr>
          </w:rPrChange>
        </w:rPr>
        <w:t xml:space="preserve"> </w:t>
      </w:r>
      <w:r w:rsidRPr="009C2121">
        <w:rPr>
          <w:sz w:val="14"/>
          <w:szCs w:val="14"/>
          <w:lang w:val="pt-BR"/>
          <w:rPrChange w:id="5641" w:author="Filipe Santana" w:date="2016-01-11T08:25:00Z">
            <w:rPr>
              <w:sz w:val="14"/>
              <w:szCs w:val="14"/>
            </w:rPr>
          </w:rPrChange>
        </w:rPr>
        <w:t>coronariana.</w:t>
      </w:r>
    </w:p>
    <w:p w14:paraId="4CD729B2"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5642" w:author="schulz" w:date="2016-01-10T18:02:00Z">
            <w:rPr>
              <w:sz w:val="14"/>
              <w:szCs w:val="14"/>
            </w:rPr>
          </w:rPrChange>
        </w:rPr>
      </w:pPr>
      <w:proofErr w:type="spellStart"/>
      <w:r w:rsidRPr="003140DF">
        <w:rPr>
          <w:sz w:val="14"/>
          <w:szCs w:val="14"/>
          <w:lang w:val="en-GB"/>
          <w:rPrChange w:id="5643" w:author="schulz" w:date="2016-01-10T18:02:00Z">
            <w:rPr>
              <w:sz w:val="14"/>
              <w:szCs w:val="14"/>
            </w:rPr>
          </w:rPrChange>
        </w:rPr>
        <w:t>Natale</w:t>
      </w:r>
      <w:proofErr w:type="spellEnd"/>
      <w:r w:rsidRPr="003140DF">
        <w:rPr>
          <w:sz w:val="14"/>
          <w:szCs w:val="14"/>
          <w:lang w:val="en-GB"/>
          <w:rPrChange w:id="5644" w:author="schulz" w:date="2016-01-10T18:02:00Z">
            <w:rPr>
              <w:sz w:val="14"/>
              <w:szCs w:val="14"/>
            </w:rPr>
          </w:rPrChange>
        </w:rPr>
        <w:t>,</w:t>
      </w:r>
      <w:r w:rsidRPr="003140DF">
        <w:rPr>
          <w:spacing w:val="-9"/>
          <w:sz w:val="14"/>
          <w:szCs w:val="14"/>
          <w:lang w:val="en-GB"/>
          <w:rPrChange w:id="5645" w:author="schulz" w:date="2016-01-10T18:02:00Z">
            <w:rPr>
              <w:spacing w:val="-9"/>
              <w:sz w:val="14"/>
              <w:szCs w:val="14"/>
            </w:rPr>
          </w:rPrChange>
        </w:rPr>
        <w:t xml:space="preserve"> </w:t>
      </w:r>
      <w:r w:rsidRPr="003140DF">
        <w:rPr>
          <w:sz w:val="14"/>
          <w:szCs w:val="14"/>
          <w:lang w:val="en-GB"/>
          <w:rPrChange w:id="5646" w:author="schulz" w:date="2016-01-10T18:02:00Z">
            <w:rPr>
              <w:sz w:val="14"/>
              <w:szCs w:val="14"/>
            </w:rPr>
          </w:rPrChange>
        </w:rPr>
        <w:t>D.</w:t>
      </w:r>
      <w:r w:rsidRPr="003140DF">
        <w:rPr>
          <w:spacing w:val="-11"/>
          <w:sz w:val="14"/>
          <w:szCs w:val="14"/>
          <w:lang w:val="en-GB"/>
          <w:rPrChange w:id="5647" w:author="schulz" w:date="2016-01-10T18:02:00Z">
            <w:rPr>
              <w:spacing w:val="-11"/>
              <w:sz w:val="14"/>
              <w:szCs w:val="14"/>
            </w:rPr>
          </w:rPrChange>
        </w:rPr>
        <w:t xml:space="preserve"> </w:t>
      </w:r>
      <w:r w:rsidRPr="003140DF">
        <w:rPr>
          <w:sz w:val="14"/>
          <w:szCs w:val="14"/>
          <w:lang w:val="en-GB"/>
          <w:rPrChange w:id="5648" w:author="schulz" w:date="2016-01-10T18:02:00Z">
            <w:rPr>
              <w:sz w:val="14"/>
              <w:szCs w:val="14"/>
            </w:rPr>
          </w:rPrChange>
        </w:rPr>
        <w:t>a.,</w:t>
      </w:r>
      <w:r w:rsidRPr="003140DF">
        <w:rPr>
          <w:spacing w:val="-8"/>
          <w:sz w:val="14"/>
          <w:szCs w:val="14"/>
          <w:lang w:val="en-GB"/>
          <w:rPrChange w:id="5649" w:author="schulz" w:date="2016-01-10T18:02:00Z">
            <w:rPr>
              <w:spacing w:val="-8"/>
              <w:sz w:val="14"/>
              <w:szCs w:val="14"/>
            </w:rPr>
          </w:rPrChange>
        </w:rPr>
        <w:t xml:space="preserve"> </w:t>
      </w:r>
      <w:proofErr w:type="spellStart"/>
      <w:r w:rsidRPr="003140DF">
        <w:rPr>
          <w:sz w:val="14"/>
          <w:szCs w:val="14"/>
          <w:lang w:val="en-GB"/>
          <w:rPrChange w:id="5650" w:author="schulz" w:date="2016-01-10T18:02:00Z">
            <w:rPr>
              <w:sz w:val="14"/>
              <w:szCs w:val="14"/>
            </w:rPr>
          </w:rPrChange>
        </w:rPr>
        <w:t>Arighi</w:t>
      </w:r>
      <w:proofErr w:type="spellEnd"/>
      <w:r w:rsidRPr="003140DF">
        <w:rPr>
          <w:sz w:val="14"/>
          <w:szCs w:val="14"/>
          <w:lang w:val="en-GB"/>
          <w:rPrChange w:id="5651" w:author="schulz" w:date="2016-01-10T18:02:00Z">
            <w:rPr>
              <w:sz w:val="14"/>
              <w:szCs w:val="14"/>
            </w:rPr>
          </w:rPrChange>
        </w:rPr>
        <w:t>,</w:t>
      </w:r>
      <w:r w:rsidRPr="003140DF">
        <w:rPr>
          <w:spacing w:val="-9"/>
          <w:sz w:val="14"/>
          <w:szCs w:val="14"/>
          <w:lang w:val="en-GB"/>
          <w:rPrChange w:id="5652" w:author="schulz" w:date="2016-01-10T18:02:00Z">
            <w:rPr>
              <w:spacing w:val="-9"/>
              <w:sz w:val="14"/>
              <w:szCs w:val="14"/>
            </w:rPr>
          </w:rPrChange>
        </w:rPr>
        <w:t xml:space="preserve"> </w:t>
      </w:r>
      <w:r w:rsidRPr="003140DF">
        <w:rPr>
          <w:sz w:val="14"/>
          <w:szCs w:val="14"/>
          <w:lang w:val="en-GB"/>
          <w:rPrChange w:id="5653" w:author="schulz" w:date="2016-01-10T18:02:00Z">
            <w:rPr>
              <w:sz w:val="14"/>
              <w:szCs w:val="14"/>
            </w:rPr>
          </w:rPrChange>
        </w:rPr>
        <w:t>C.</w:t>
      </w:r>
      <w:r w:rsidRPr="003140DF">
        <w:rPr>
          <w:spacing w:val="-10"/>
          <w:sz w:val="14"/>
          <w:szCs w:val="14"/>
          <w:lang w:val="en-GB"/>
          <w:rPrChange w:id="5654" w:author="schulz" w:date="2016-01-10T18:02:00Z">
            <w:rPr>
              <w:spacing w:val="-10"/>
              <w:sz w:val="14"/>
              <w:szCs w:val="14"/>
            </w:rPr>
          </w:rPrChange>
        </w:rPr>
        <w:t xml:space="preserve"> </w:t>
      </w:r>
      <w:r w:rsidRPr="003140DF">
        <w:rPr>
          <w:sz w:val="14"/>
          <w:szCs w:val="14"/>
          <w:lang w:val="en-GB"/>
          <w:rPrChange w:id="5655" w:author="schulz" w:date="2016-01-10T18:02:00Z">
            <w:rPr>
              <w:sz w:val="14"/>
              <w:szCs w:val="14"/>
            </w:rPr>
          </w:rPrChange>
        </w:rPr>
        <w:t>N.,</w:t>
      </w:r>
      <w:r w:rsidRPr="003140DF">
        <w:rPr>
          <w:spacing w:val="-9"/>
          <w:sz w:val="14"/>
          <w:szCs w:val="14"/>
          <w:lang w:val="en-GB"/>
          <w:rPrChange w:id="5656" w:author="schulz" w:date="2016-01-10T18:02:00Z">
            <w:rPr>
              <w:spacing w:val="-9"/>
              <w:sz w:val="14"/>
              <w:szCs w:val="14"/>
            </w:rPr>
          </w:rPrChange>
        </w:rPr>
        <w:t xml:space="preserve"> </w:t>
      </w:r>
      <w:r w:rsidRPr="003140DF">
        <w:rPr>
          <w:spacing w:val="-1"/>
          <w:sz w:val="14"/>
          <w:szCs w:val="14"/>
          <w:lang w:val="en-GB"/>
          <w:rPrChange w:id="5657" w:author="schulz" w:date="2016-01-10T18:02:00Z">
            <w:rPr>
              <w:spacing w:val="-1"/>
              <w:sz w:val="14"/>
              <w:szCs w:val="14"/>
            </w:rPr>
          </w:rPrChange>
        </w:rPr>
        <w:t>Blake,</w:t>
      </w:r>
      <w:r w:rsidRPr="003140DF">
        <w:rPr>
          <w:spacing w:val="-9"/>
          <w:sz w:val="14"/>
          <w:szCs w:val="14"/>
          <w:lang w:val="en-GB"/>
          <w:rPrChange w:id="5658" w:author="schulz" w:date="2016-01-10T18:02:00Z">
            <w:rPr>
              <w:spacing w:val="-9"/>
              <w:sz w:val="14"/>
              <w:szCs w:val="14"/>
            </w:rPr>
          </w:rPrChange>
        </w:rPr>
        <w:t xml:space="preserve"> </w:t>
      </w:r>
      <w:r w:rsidRPr="003140DF">
        <w:rPr>
          <w:sz w:val="14"/>
          <w:szCs w:val="14"/>
          <w:lang w:val="en-GB"/>
          <w:rPrChange w:id="5659" w:author="schulz" w:date="2016-01-10T18:02:00Z">
            <w:rPr>
              <w:sz w:val="14"/>
              <w:szCs w:val="14"/>
            </w:rPr>
          </w:rPrChange>
        </w:rPr>
        <w:t>J.</w:t>
      </w:r>
      <w:r w:rsidRPr="003140DF">
        <w:rPr>
          <w:spacing w:val="-10"/>
          <w:sz w:val="14"/>
          <w:szCs w:val="14"/>
          <w:lang w:val="en-GB"/>
          <w:rPrChange w:id="5660" w:author="schulz" w:date="2016-01-10T18:02:00Z">
            <w:rPr>
              <w:spacing w:val="-10"/>
              <w:sz w:val="14"/>
              <w:szCs w:val="14"/>
            </w:rPr>
          </w:rPrChange>
        </w:rPr>
        <w:t xml:space="preserve"> </w:t>
      </w:r>
      <w:r w:rsidRPr="003140DF">
        <w:rPr>
          <w:sz w:val="14"/>
          <w:szCs w:val="14"/>
          <w:lang w:val="en-GB"/>
          <w:rPrChange w:id="5661" w:author="schulz" w:date="2016-01-10T18:02:00Z">
            <w:rPr>
              <w:sz w:val="14"/>
              <w:szCs w:val="14"/>
            </w:rPr>
          </w:rPrChange>
        </w:rPr>
        <w:t>a.,</w:t>
      </w:r>
      <w:r w:rsidRPr="003140DF">
        <w:rPr>
          <w:spacing w:val="-9"/>
          <w:sz w:val="14"/>
          <w:szCs w:val="14"/>
          <w:lang w:val="en-GB"/>
          <w:rPrChange w:id="5662" w:author="schulz" w:date="2016-01-10T18:02:00Z">
            <w:rPr>
              <w:spacing w:val="-9"/>
              <w:sz w:val="14"/>
              <w:szCs w:val="14"/>
            </w:rPr>
          </w:rPrChange>
        </w:rPr>
        <w:t xml:space="preserve"> </w:t>
      </w:r>
      <w:r w:rsidRPr="003140DF">
        <w:rPr>
          <w:i/>
          <w:iCs/>
          <w:sz w:val="14"/>
          <w:szCs w:val="14"/>
          <w:lang w:val="en-GB"/>
          <w:rPrChange w:id="5663" w:author="schulz" w:date="2016-01-10T18:02:00Z">
            <w:rPr>
              <w:i/>
              <w:iCs/>
              <w:sz w:val="14"/>
              <w:szCs w:val="14"/>
            </w:rPr>
          </w:rPrChange>
        </w:rPr>
        <w:t>et</w:t>
      </w:r>
      <w:r w:rsidRPr="003140DF">
        <w:rPr>
          <w:i/>
          <w:iCs/>
          <w:spacing w:val="-10"/>
          <w:sz w:val="14"/>
          <w:szCs w:val="14"/>
          <w:lang w:val="en-GB"/>
          <w:rPrChange w:id="5664" w:author="schulz" w:date="2016-01-10T18:02:00Z">
            <w:rPr>
              <w:i/>
              <w:iCs/>
              <w:spacing w:val="-10"/>
              <w:sz w:val="14"/>
              <w:szCs w:val="14"/>
            </w:rPr>
          </w:rPrChange>
        </w:rPr>
        <w:t xml:space="preserve"> </w:t>
      </w:r>
      <w:r w:rsidRPr="003140DF">
        <w:rPr>
          <w:i/>
          <w:iCs/>
          <w:sz w:val="14"/>
          <w:szCs w:val="14"/>
          <w:lang w:val="en-GB"/>
          <w:rPrChange w:id="5665" w:author="schulz" w:date="2016-01-10T18:02:00Z">
            <w:rPr>
              <w:i/>
              <w:iCs/>
              <w:sz w:val="14"/>
              <w:szCs w:val="14"/>
            </w:rPr>
          </w:rPrChange>
        </w:rPr>
        <w:t>al.</w:t>
      </w:r>
      <w:r w:rsidRPr="003140DF">
        <w:rPr>
          <w:i/>
          <w:iCs/>
          <w:spacing w:val="-11"/>
          <w:sz w:val="14"/>
          <w:szCs w:val="14"/>
          <w:lang w:val="en-GB"/>
          <w:rPrChange w:id="5666" w:author="schulz" w:date="2016-01-10T18:02:00Z">
            <w:rPr>
              <w:i/>
              <w:iCs/>
              <w:spacing w:val="-11"/>
              <w:sz w:val="14"/>
              <w:szCs w:val="14"/>
            </w:rPr>
          </w:rPrChange>
        </w:rPr>
        <w:t xml:space="preserve"> </w:t>
      </w:r>
      <w:r w:rsidRPr="003140DF">
        <w:rPr>
          <w:sz w:val="14"/>
          <w:szCs w:val="14"/>
          <w:lang w:val="en-GB"/>
          <w:rPrChange w:id="5667" w:author="schulz" w:date="2016-01-10T18:02:00Z">
            <w:rPr>
              <w:sz w:val="14"/>
              <w:szCs w:val="14"/>
            </w:rPr>
          </w:rPrChange>
        </w:rPr>
        <w:t>(2014).</w:t>
      </w:r>
      <w:r w:rsidRPr="003140DF">
        <w:rPr>
          <w:spacing w:val="-3"/>
          <w:sz w:val="14"/>
          <w:szCs w:val="14"/>
          <w:lang w:val="en-GB"/>
          <w:rPrChange w:id="5668" w:author="schulz" w:date="2016-01-10T18:02:00Z">
            <w:rPr>
              <w:spacing w:val="-3"/>
              <w:sz w:val="14"/>
              <w:szCs w:val="14"/>
            </w:rPr>
          </w:rPrChange>
        </w:rPr>
        <w:t xml:space="preserve"> </w:t>
      </w:r>
      <w:r w:rsidRPr="003140DF">
        <w:rPr>
          <w:sz w:val="14"/>
          <w:szCs w:val="14"/>
          <w:lang w:val="en-GB"/>
          <w:rPrChange w:id="5669" w:author="schulz" w:date="2016-01-10T18:02:00Z">
            <w:rPr>
              <w:sz w:val="14"/>
              <w:szCs w:val="14"/>
            </w:rPr>
          </w:rPrChange>
        </w:rPr>
        <w:t>Protein</w:t>
      </w:r>
      <w:r w:rsidRPr="003140DF">
        <w:rPr>
          <w:spacing w:val="-10"/>
          <w:sz w:val="14"/>
          <w:szCs w:val="14"/>
          <w:lang w:val="en-GB"/>
          <w:rPrChange w:id="5670" w:author="schulz" w:date="2016-01-10T18:02:00Z">
            <w:rPr>
              <w:spacing w:val="-10"/>
              <w:sz w:val="14"/>
              <w:szCs w:val="14"/>
            </w:rPr>
          </w:rPrChange>
        </w:rPr>
        <w:t xml:space="preserve"> </w:t>
      </w:r>
      <w:r w:rsidRPr="003140DF">
        <w:rPr>
          <w:sz w:val="14"/>
          <w:szCs w:val="14"/>
          <w:lang w:val="en-GB"/>
          <w:rPrChange w:id="5671" w:author="schulz" w:date="2016-01-10T18:02:00Z">
            <w:rPr>
              <w:sz w:val="14"/>
              <w:szCs w:val="14"/>
            </w:rPr>
          </w:rPrChange>
        </w:rPr>
        <w:t>Ontology:</w:t>
      </w:r>
      <w:r w:rsidRPr="003140DF">
        <w:rPr>
          <w:spacing w:val="-9"/>
          <w:sz w:val="14"/>
          <w:szCs w:val="14"/>
          <w:lang w:val="en-GB"/>
          <w:rPrChange w:id="5672" w:author="schulz" w:date="2016-01-10T18:02:00Z">
            <w:rPr>
              <w:spacing w:val="-9"/>
              <w:sz w:val="14"/>
              <w:szCs w:val="14"/>
            </w:rPr>
          </w:rPrChange>
        </w:rPr>
        <w:t xml:space="preserve"> </w:t>
      </w:r>
      <w:r w:rsidRPr="003140DF">
        <w:rPr>
          <w:sz w:val="14"/>
          <w:szCs w:val="14"/>
          <w:lang w:val="en-GB"/>
          <w:rPrChange w:id="5673" w:author="schulz" w:date="2016-01-10T18:02:00Z">
            <w:rPr>
              <w:sz w:val="14"/>
              <w:szCs w:val="14"/>
            </w:rPr>
          </w:rPrChange>
        </w:rPr>
        <w:t>A</w:t>
      </w:r>
      <w:r w:rsidRPr="003140DF">
        <w:rPr>
          <w:spacing w:val="-10"/>
          <w:sz w:val="14"/>
          <w:szCs w:val="14"/>
          <w:lang w:val="en-GB"/>
          <w:rPrChange w:id="5674" w:author="schulz" w:date="2016-01-10T18:02:00Z">
            <w:rPr>
              <w:spacing w:val="-10"/>
              <w:sz w:val="14"/>
              <w:szCs w:val="14"/>
            </w:rPr>
          </w:rPrChange>
        </w:rPr>
        <w:t xml:space="preserve"> </w:t>
      </w:r>
      <w:r w:rsidRPr="003140DF">
        <w:rPr>
          <w:sz w:val="14"/>
          <w:szCs w:val="14"/>
          <w:lang w:val="en-GB"/>
          <w:rPrChange w:id="5675" w:author="schulz" w:date="2016-01-10T18:02:00Z">
            <w:rPr>
              <w:sz w:val="14"/>
              <w:szCs w:val="14"/>
            </w:rPr>
          </w:rPrChange>
        </w:rPr>
        <w:t>controlled</w:t>
      </w:r>
      <w:r w:rsidRPr="003140DF">
        <w:rPr>
          <w:spacing w:val="24"/>
          <w:w w:val="99"/>
          <w:sz w:val="14"/>
          <w:szCs w:val="14"/>
          <w:lang w:val="en-GB"/>
          <w:rPrChange w:id="5676" w:author="schulz" w:date="2016-01-10T18:02:00Z">
            <w:rPr>
              <w:spacing w:val="24"/>
              <w:w w:val="99"/>
              <w:sz w:val="14"/>
              <w:szCs w:val="14"/>
            </w:rPr>
          </w:rPrChange>
        </w:rPr>
        <w:t xml:space="preserve"> </w:t>
      </w:r>
      <w:r w:rsidRPr="003140DF">
        <w:rPr>
          <w:sz w:val="14"/>
          <w:szCs w:val="14"/>
          <w:lang w:val="en-GB"/>
          <w:rPrChange w:id="5677" w:author="schulz" w:date="2016-01-10T18:02:00Z">
            <w:rPr>
              <w:sz w:val="14"/>
              <w:szCs w:val="14"/>
            </w:rPr>
          </w:rPrChange>
        </w:rPr>
        <w:t>structured</w:t>
      </w:r>
      <w:r w:rsidRPr="003140DF">
        <w:rPr>
          <w:spacing w:val="-6"/>
          <w:sz w:val="14"/>
          <w:szCs w:val="14"/>
          <w:lang w:val="en-GB"/>
          <w:rPrChange w:id="5678" w:author="schulz" w:date="2016-01-10T18:02:00Z">
            <w:rPr>
              <w:spacing w:val="-6"/>
              <w:sz w:val="14"/>
              <w:szCs w:val="14"/>
            </w:rPr>
          </w:rPrChange>
        </w:rPr>
        <w:t xml:space="preserve"> </w:t>
      </w:r>
      <w:r w:rsidRPr="003140DF">
        <w:rPr>
          <w:spacing w:val="-1"/>
          <w:sz w:val="14"/>
          <w:szCs w:val="14"/>
          <w:lang w:val="en-GB"/>
          <w:rPrChange w:id="5679" w:author="schulz" w:date="2016-01-10T18:02:00Z">
            <w:rPr>
              <w:spacing w:val="-1"/>
              <w:sz w:val="14"/>
              <w:szCs w:val="14"/>
            </w:rPr>
          </w:rPrChange>
        </w:rPr>
        <w:t>network</w:t>
      </w:r>
      <w:r w:rsidRPr="003140DF">
        <w:rPr>
          <w:spacing w:val="-5"/>
          <w:sz w:val="14"/>
          <w:szCs w:val="14"/>
          <w:lang w:val="en-GB"/>
          <w:rPrChange w:id="5680" w:author="schulz" w:date="2016-01-10T18:02:00Z">
            <w:rPr>
              <w:spacing w:val="-5"/>
              <w:sz w:val="14"/>
              <w:szCs w:val="14"/>
            </w:rPr>
          </w:rPrChange>
        </w:rPr>
        <w:t xml:space="preserve"> </w:t>
      </w:r>
      <w:r w:rsidRPr="003140DF">
        <w:rPr>
          <w:sz w:val="14"/>
          <w:szCs w:val="14"/>
          <w:lang w:val="en-GB"/>
          <w:rPrChange w:id="5681" w:author="schulz" w:date="2016-01-10T18:02:00Z">
            <w:rPr>
              <w:sz w:val="14"/>
              <w:szCs w:val="14"/>
            </w:rPr>
          </w:rPrChange>
        </w:rPr>
        <w:t>of</w:t>
      </w:r>
      <w:r w:rsidRPr="003140DF">
        <w:rPr>
          <w:spacing w:val="-5"/>
          <w:sz w:val="14"/>
          <w:szCs w:val="14"/>
          <w:lang w:val="en-GB"/>
          <w:rPrChange w:id="5682" w:author="schulz" w:date="2016-01-10T18:02:00Z">
            <w:rPr>
              <w:spacing w:val="-5"/>
              <w:sz w:val="14"/>
              <w:szCs w:val="14"/>
            </w:rPr>
          </w:rPrChange>
        </w:rPr>
        <w:t xml:space="preserve"> </w:t>
      </w:r>
      <w:r w:rsidRPr="003140DF">
        <w:rPr>
          <w:sz w:val="14"/>
          <w:szCs w:val="14"/>
          <w:lang w:val="en-GB"/>
          <w:rPrChange w:id="5683" w:author="schulz" w:date="2016-01-10T18:02:00Z">
            <w:rPr>
              <w:sz w:val="14"/>
              <w:szCs w:val="14"/>
            </w:rPr>
          </w:rPrChange>
        </w:rPr>
        <w:t>protein</w:t>
      </w:r>
      <w:r w:rsidRPr="003140DF">
        <w:rPr>
          <w:spacing w:val="-5"/>
          <w:sz w:val="14"/>
          <w:szCs w:val="14"/>
          <w:lang w:val="en-GB"/>
          <w:rPrChange w:id="5684" w:author="schulz" w:date="2016-01-10T18:02:00Z">
            <w:rPr>
              <w:spacing w:val="-5"/>
              <w:sz w:val="14"/>
              <w:szCs w:val="14"/>
            </w:rPr>
          </w:rPrChange>
        </w:rPr>
        <w:t xml:space="preserve"> </w:t>
      </w:r>
      <w:r w:rsidRPr="003140DF">
        <w:rPr>
          <w:sz w:val="14"/>
          <w:szCs w:val="14"/>
          <w:lang w:val="en-GB"/>
          <w:rPrChange w:id="5685" w:author="schulz" w:date="2016-01-10T18:02:00Z">
            <w:rPr>
              <w:sz w:val="14"/>
              <w:szCs w:val="14"/>
            </w:rPr>
          </w:rPrChange>
        </w:rPr>
        <w:t>entities.</w:t>
      </w:r>
      <w:r w:rsidRPr="003140DF">
        <w:rPr>
          <w:spacing w:val="6"/>
          <w:sz w:val="14"/>
          <w:szCs w:val="14"/>
          <w:lang w:val="en-GB"/>
          <w:rPrChange w:id="5686" w:author="schulz" w:date="2016-01-10T18:02:00Z">
            <w:rPr>
              <w:spacing w:val="6"/>
              <w:sz w:val="14"/>
              <w:szCs w:val="14"/>
            </w:rPr>
          </w:rPrChange>
        </w:rPr>
        <w:t xml:space="preserve"> </w:t>
      </w:r>
      <w:proofErr w:type="spellStart"/>
      <w:r w:rsidRPr="003140DF">
        <w:rPr>
          <w:i/>
          <w:iCs/>
          <w:sz w:val="14"/>
          <w:szCs w:val="14"/>
          <w:lang w:val="en-GB"/>
          <w:rPrChange w:id="5687" w:author="schulz" w:date="2016-01-10T18:02:00Z">
            <w:rPr>
              <w:i/>
              <w:iCs/>
              <w:sz w:val="14"/>
              <w:szCs w:val="14"/>
            </w:rPr>
          </w:rPrChange>
        </w:rPr>
        <w:t>Nucl</w:t>
      </w:r>
      <w:proofErr w:type="spellEnd"/>
      <w:r w:rsidRPr="003140DF">
        <w:rPr>
          <w:i/>
          <w:iCs/>
          <w:sz w:val="14"/>
          <w:szCs w:val="14"/>
          <w:lang w:val="en-GB"/>
          <w:rPrChange w:id="5688" w:author="schulz" w:date="2016-01-10T18:02:00Z">
            <w:rPr>
              <w:i/>
              <w:iCs/>
              <w:sz w:val="14"/>
              <w:szCs w:val="14"/>
            </w:rPr>
          </w:rPrChange>
        </w:rPr>
        <w:t>.</w:t>
      </w:r>
      <w:r w:rsidRPr="003140DF">
        <w:rPr>
          <w:i/>
          <w:iCs/>
          <w:spacing w:val="-5"/>
          <w:sz w:val="14"/>
          <w:szCs w:val="14"/>
          <w:lang w:val="en-GB"/>
          <w:rPrChange w:id="5689" w:author="schulz" w:date="2016-01-10T18:02:00Z">
            <w:rPr>
              <w:i/>
              <w:iCs/>
              <w:spacing w:val="-5"/>
              <w:sz w:val="14"/>
              <w:szCs w:val="14"/>
            </w:rPr>
          </w:rPrChange>
        </w:rPr>
        <w:t xml:space="preserve"> </w:t>
      </w:r>
      <w:r w:rsidRPr="003140DF">
        <w:rPr>
          <w:i/>
          <w:iCs/>
          <w:sz w:val="14"/>
          <w:szCs w:val="14"/>
          <w:lang w:val="en-GB"/>
          <w:rPrChange w:id="5690" w:author="schulz" w:date="2016-01-10T18:02:00Z">
            <w:rPr>
              <w:i/>
              <w:iCs/>
              <w:sz w:val="14"/>
              <w:szCs w:val="14"/>
            </w:rPr>
          </w:rPrChange>
        </w:rPr>
        <w:t>Acids</w:t>
      </w:r>
      <w:r w:rsidRPr="003140DF">
        <w:rPr>
          <w:i/>
          <w:iCs/>
          <w:spacing w:val="-5"/>
          <w:sz w:val="14"/>
          <w:szCs w:val="14"/>
          <w:lang w:val="en-GB"/>
          <w:rPrChange w:id="5691" w:author="schulz" w:date="2016-01-10T18:02:00Z">
            <w:rPr>
              <w:i/>
              <w:iCs/>
              <w:spacing w:val="-5"/>
              <w:sz w:val="14"/>
              <w:szCs w:val="14"/>
            </w:rPr>
          </w:rPrChange>
        </w:rPr>
        <w:t xml:space="preserve"> </w:t>
      </w:r>
      <w:r w:rsidRPr="003140DF">
        <w:rPr>
          <w:i/>
          <w:iCs/>
          <w:sz w:val="14"/>
          <w:szCs w:val="14"/>
          <w:lang w:val="en-GB"/>
          <w:rPrChange w:id="5692" w:author="schulz" w:date="2016-01-10T18:02:00Z">
            <w:rPr>
              <w:i/>
              <w:iCs/>
              <w:sz w:val="14"/>
              <w:szCs w:val="14"/>
            </w:rPr>
          </w:rPrChange>
        </w:rPr>
        <w:t>Res.</w:t>
      </w:r>
      <w:r w:rsidRPr="003140DF">
        <w:rPr>
          <w:sz w:val="14"/>
          <w:szCs w:val="14"/>
          <w:lang w:val="en-GB"/>
          <w:rPrChange w:id="5693" w:author="schulz" w:date="2016-01-10T18:02:00Z">
            <w:rPr>
              <w:sz w:val="14"/>
              <w:szCs w:val="14"/>
            </w:rPr>
          </w:rPrChange>
        </w:rPr>
        <w:t>,</w:t>
      </w:r>
      <w:r w:rsidRPr="003140DF">
        <w:rPr>
          <w:spacing w:val="-6"/>
          <w:sz w:val="14"/>
          <w:szCs w:val="14"/>
          <w:lang w:val="en-GB"/>
          <w:rPrChange w:id="5694" w:author="schulz" w:date="2016-01-10T18:02:00Z">
            <w:rPr>
              <w:spacing w:val="-6"/>
              <w:sz w:val="14"/>
              <w:szCs w:val="14"/>
            </w:rPr>
          </w:rPrChange>
        </w:rPr>
        <w:t xml:space="preserve"> </w:t>
      </w:r>
      <w:r w:rsidRPr="003140DF">
        <w:rPr>
          <w:b/>
          <w:bCs/>
          <w:sz w:val="14"/>
          <w:szCs w:val="14"/>
          <w:lang w:val="en-GB"/>
          <w:rPrChange w:id="5695" w:author="schulz" w:date="2016-01-10T18:02:00Z">
            <w:rPr>
              <w:b/>
              <w:bCs/>
              <w:sz w:val="14"/>
              <w:szCs w:val="14"/>
            </w:rPr>
          </w:rPrChange>
        </w:rPr>
        <w:t>42</w:t>
      </w:r>
      <w:r w:rsidRPr="003140DF">
        <w:rPr>
          <w:sz w:val="14"/>
          <w:szCs w:val="14"/>
          <w:lang w:val="en-GB"/>
          <w:rPrChange w:id="5696" w:author="schulz" w:date="2016-01-10T18:02:00Z">
            <w:rPr>
              <w:sz w:val="14"/>
              <w:szCs w:val="14"/>
            </w:rPr>
          </w:rPrChange>
        </w:rPr>
        <w:t>(D1),</w:t>
      </w:r>
      <w:r w:rsidRPr="003140DF">
        <w:rPr>
          <w:spacing w:val="-5"/>
          <w:sz w:val="14"/>
          <w:szCs w:val="14"/>
          <w:lang w:val="en-GB"/>
          <w:rPrChange w:id="5697" w:author="schulz" w:date="2016-01-10T18:02:00Z">
            <w:rPr>
              <w:spacing w:val="-5"/>
              <w:sz w:val="14"/>
              <w:szCs w:val="14"/>
            </w:rPr>
          </w:rPrChange>
        </w:rPr>
        <w:t xml:space="preserve"> </w:t>
      </w:r>
      <w:r w:rsidRPr="003140DF">
        <w:rPr>
          <w:sz w:val="14"/>
          <w:szCs w:val="14"/>
          <w:lang w:val="en-GB"/>
          <w:rPrChange w:id="5698" w:author="schulz" w:date="2016-01-10T18:02:00Z">
            <w:rPr>
              <w:sz w:val="14"/>
              <w:szCs w:val="14"/>
            </w:rPr>
          </w:rPrChange>
        </w:rPr>
        <w:t>415</w:t>
      </w:r>
      <w:r w:rsidRPr="002C029A">
        <w:rPr>
          <w:sz w:val="14"/>
          <w:szCs w:val="14"/>
          <w:lang w:val="en-GB"/>
        </w:rPr>
        <w:t>–</w:t>
      </w:r>
      <w:r w:rsidRPr="003140DF">
        <w:rPr>
          <w:sz w:val="14"/>
          <w:szCs w:val="14"/>
          <w:lang w:val="en-GB"/>
          <w:rPrChange w:id="5699" w:author="schulz" w:date="2016-01-10T18:02:00Z">
            <w:rPr>
              <w:sz w:val="14"/>
              <w:szCs w:val="14"/>
            </w:rPr>
          </w:rPrChange>
        </w:rPr>
        <w:t>421.</w:t>
      </w:r>
    </w:p>
    <w:p w14:paraId="7567717F" w14:textId="77777777" w:rsidR="00F20945" w:rsidRPr="003140DF" w:rsidRDefault="00F20945">
      <w:pPr>
        <w:pStyle w:val="Corpodetexto"/>
        <w:kinsoku w:val="0"/>
        <w:overflowPunct w:val="0"/>
        <w:spacing w:before="0" w:line="267" w:lineRule="auto"/>
        <w:ind w:right="2105"/>
        <w:jc w:val="right"/>
        <w:rPr>
          <w:sz w:val="14"/>
          <w:szCs w:val="14"/>
          <w:lang w:val="en-GB"/>
          <w:rPrChange w:id="5700" w:author="schulz" w:date="2016-01-10T18:02:00Z">
            <w:rPr>
              <w:sz w:val="14"/>
              <w:szCs w:val="14"/>
            </w:rPr>
          </w:rPrChange>
        </w:rPr>
      </w:pPr>
      <w:r w:rsidRPr="003140DF">
        <w:rPr>
          <w:sz w:val="14"/>
          <w:szCs w:val="14"/>
          <w:lang w:val="en-GB"/>
          <w:rPrChange w:id="5701" w:author="schulz" w:date="2016-01-10T18:02:00Z">
            <w:rPr>
              <w:sz w:val="14"/>
              <w:szCs w:val="14"/>
            </w:rPr>
          </w:rPrChange>
        </w:rPr>
        <w:t>NCBI</w:t>
      </w:r>
      <w:r w:rsidRPr="003140DF">
        <w:rPr>
          <w:spacing w:val="-8"/>
          <w:sz w:val="14"/>
          <w:szCs w:val="14"/>
          <w:lang w:val="en-GB"/>
          <w:rPrChange w:id="5702" w:author="schulz" w:date="2016-01-10T18:02:00Z">
            <w:rPr>
              <w:spacing w:val="-8"/>
              <w:sz w:val="14"/>
              <w:szCs w:val="14"/>
            </w:rPr>
          </w:rPrChange>
        </w:rPr>
        <w:t xml:space="preserve"> </w:t>
      </w:r>
      <w:r w:rsidRPr="003140DF">
        <w:rPr>
          <w:sz w:val="14"/>
          <w:szCs w:val="14"/>
          <w:lang w:val="en-GB"/>
          <w:rPrChange w:id="5703" w:author="schulz" w:date="2016-01-10T18:02:00Z">
            <w:rPr>
              <w:sz w:val="14"/>
              <w:szCs w:val="14"/>
            </w:rPr>
          </w:rPrChange>
        </w:rPr>
        <w:t>Resource</w:t>
      </w:r>
      <w:r w:rsidRPr="003140DF">
        <w:rPr>
          <w:spacing w:val="-7"/>
          <w:sz w:val="14"/>
          <w:szCs w:val="14"/>
          <w:lang w:val="en-GB"/>
          <w:rPrChange w:id="5704" w:author="schulz" w:date="2016-01-10T18:02:00Z">
            <w:rPr>
              <w:spacing w:val="-7"/>
              <w:sz w:val="14"/>
              <w:szCs w:val="14"/>
            </w:rPr>
          </w:rPrChange>
        </w:rPr>
        <w:t xml:space="preserve"> </w:t>
      </w:r>
      <w:r w:rsidRPr="003140DF">
        <w:rPr>
          <w:sz w:val="14"/>
          <w:szCs w:val="14"/>
          <w:lang w:val="en-GB"/>
          <w:rPrChange w:id="5705" w:author="schulz" w:date="2016-01-10T18:02:00Z">
            <w:rPr>
              <w:sz w:val="14"/>
              <w:szCs w:val="14"/>
            </w:rPr>
          </w:rPrChange>
        </w:rPr>
        <w:t>Coordinators</w:t>
      </w:r>
      <w:r w:rsidRPr="003140DF">
        <w:rPr>
          <w:spacing w:val="-7"/>
          <w:sz w:val="14"/>
          <w:szCs w:val="14"/>
          <w:lang w:val="en-GB"/>
          <w:rPrChange w:id="5706" w:author="schulz" w:date="2016-01-10T18:02:00Z">
            <w:rPr>
              <w:spacing w:val="-7"/>
              <w:sz w:val="14"/>
              <w:szCs w:val="14"/>
            </w:rPr>
          </w:rPrChange>
        </w:rPr>
        <w:t xml:space="preserve"> </w:t>
      </w:r>
      <w:r w:rsidRPr="003140DF">
        <w:rPr>
          <w:sz w:val="14"/>
          <w:szCs w:val="14"/>
          <w:lang w:val="en-GB"/>
          <w:rPrChange w:id="5707" w:author="schulz" w:date="2016-01-10T18:02:00Z">
            <w:rPr>
              <w:sz w:val="14"/>
              <w:szCs w:val="14"/>
            </w:rPr>
          </w:rPrChange>
        </w:rPr>
        <w:t>(2015).</w:t>
      </w:r>
      <w:r w:rsidRPr="003140DF">
        <w:rPr>
          <w:spacing w:val="2"/>
          <w:sz w:val="14"/>
          <w:szCs w:val="14"/>
          <w:lang w:val="en-GB"/>
          <w:rPrChange w:id="5708" w:author="schulz" w:date="2016-01-10T18:02:00Z">
            <w:rPr>
              <w:spacing w:val="2"/>
              <w:sz w:val="14"/>
              <w:szCs w:val="14"/>
            </w:rPr>
          </w:rPrChange>
        </w:rPr>
        <w:t xml:space="preserve"> </w:t>
      </w:r>
      <w:r w:rsidRPr="003140DF">
        <w:rPr>
          <w:sz w:val="14"/>
          <w:szCs w:val="14"/>
          <w:lang w:val="en-GB"/>
          <w:rPrChange w:id="5709" w:author="schulz" w:date="2016-01-10T18:02:00Z">
            <w:rPr>
              <w:sz w:val="14"/>
              <w:szCs w:val="14"/>
            </w:rPr>
          </w:rPrChange>
        </w:rPr>
        <w:t>Database</w:t>
      </w:r>
      <w:r w:rsidRPr="003140DF">
        <w:rPr>
          <w:spacing w:val="-7"/>
          <w:sz w:val="14"/>
          <w:szCs w:val="14"/>
          <w:lang w:val="en-GB"/>
          <w:rPrChange w:id="5710" w:author="schulz" w:date="2016-01-10T18:02:00Z">
            <w:rPr>
              <w:spacing w:val="-7"/>
              <w:sz w:val="14"/>
              <w:szCs w:val="14"/>
            </w:rPr>
          </w:rPrChange>
        </w:rPr>
        <w:t xml:space="preserve"> </w:t>
      </w:r>
      <w:r w:rsidRPr="003140DF">
        <w:rPr>
          <w:sz w:val="14"/>
          <w:szCs w:val="14"/>
          <w:lang w:val="en-GB"/>
          <w:rPrChange w:id="5711" w:author="schulz" w:date="2016-01-10T18:02:00Z">
            <w:rPr>
              <w:sz w:val="14"/>
              <w:szCs w:val="14"/>
            </w:rPr>
          </w:rPrChange>
        </w:rPr>
        <w:t>resources</w:t>
      </w:r>
      <w:r w:rsidRPr="003140DF">
        <w:rPr>
          <w:spacing w:val="-7"/>
          <w:sz w:val="14"/>
          <w:szCs w:val="14"/>
          <w:lang w:val="en-GB"/>
          <w:rPrChange w:id="5712" w:author="schulz" w:date="2016-01-10T18:02:00Z">
            <w:rPr>
              <w:spacing w:val="-7"/>
              <w:sz w:val="14"/>
              <w:szCs w:val="14"/>
            </w:rPr>
          </w:rPrChange>
        </w:rPr>
        <w:t xml:space="preserve"> </w:t>
      </w:r>
      <w:r w:rsidRPr="003140DF">
        <w:rPr>
          <w:sz w:val="14"/>
          <w:szCs w:val="14"/>
          <w:lang w:val="en-GB"/>
          <w:rPrChange w:id="5713" w:author="schulz" w:date="2016-01-10T18:02:00Z">
            <w:rPr>
              <w:sz w:val="14"/>
              <w:szCs w:val="14"/>
            </w:rPr>
          </w:rPrChange>
        </w:rPr>
        <w:t>of</w:t>
      </w:r>
      <w:r w:rsidRPr="003140DF">
        <w:rPr>
          <w:spacing w:val="-7"/>
          <w:sz w:val="14"/>
          <w:szCs w:val="14"/>
          <w:lang w:val="en-GB"/>
          <w:rPrChange w:id="5714" w:author="schulz" w:date="2016-01-10T18:02:00Z">
            <w:rPr>
              <w:spacing w:val="-7"/>
              <w:sz w:val="14"/>
              <w:szCs w:val="14"/>
            </w:rPr>
          </w:rPrChange>
        </w:rPr>
        <w:t xml:space="preserve"> </w:t>
      </w:r>
      <w:r w:rsidRPr="003140DF">
        <w:rPr>
          <w:sz w:val="14"/>
          <w:szCs w:val="14"/>
          <w:lang w:val="en-GB"/>
          <w:rPrChange w:id="5715" w:author="schulz" w:date="2016-01-10T18:02:00Z">
            <w:rPr>
              <w:sz w:val="14"/>
              <w:szCs w:val="14"/>
            </w:rPr>
          </w:rPrChange>
        </w:rPr>
        <w:t>the</w:t>
      </w:r>
      <w:r w:rsidRPr="003140DF">
        <w:rPr>
          <w:spacing w:val="-8"/>
          <w:sz w:val="14"/>
          <w:szCs w:val="14"/>
          <w:lang w:val="en-GB"/>
          <w:rPrChange w:id="5716" w:author="schulz" w:date="2016-01-10T18:02:00Z">
            <w:rPr>
              <w:spacing w:val="-8"/>
              <w:sz w:val="14"/>
              <w:szCs w:val="14"/>
            </w:rPr>
          </w:rPrChange>
        </w:rPr>
        <w:t xml:space="preserve"> </w:t>
      </w:r>
      <w:r w:rsidRPr="003140DF">
        <w:rPr>
          <w:sz w:val="14"/>
          <w:szCs w:val="14"/>
          <w:lang w:val="en-GB"/>
          <w:rPrChange w:id="5717" w:author="schulz" w:date="2016-01-10T18:02:00Z">
            <w:rPr>
              <w:sz w:val="14"/>
              <w:szCs w:val="14"/>
            </w:rPr>
          </w:rPrChange>
        </w:rPr>
        <w:t>National</w:t>
      </w:r>
      <w:r w:rsidRPr="003140DF">
        <w:rPr>
          <w:spacing w:val="-7"/>
          <w:sz w:val="14"/>
          <w:szCs w:val="14"/>
          <w:lang w:val="en-GB"/>
          <w:rPrChange w:id="5718" w:author="schulz" w:date="2016-01-10T18:02:00Z">
            <w:rPr>
              <w:spacing w:val="-7"/>
              <w:sz w:val="14"/>
              <w:szCs w:val="14"/>
            </w:rPr>
          </w:rPrChange>
        </w:rPr>
        <w:t xml:space="preserve"> </w:t>
      </w:r>
      <w:proofErr w:type="spellStart"/>
      <w:r w:rsidRPr="003140DF">
        <w:rPr>
          <w:sz w:val="14"/>
          <w:szCs w:val="14"/>
          <w:lang w:val="en-GB"/>
          <w:rPrChange w:id="5719" w:author="schulz" w:date="2016-01-10T18:02:00Z">
            <w:rPr>
              <w:sz w:val="14"/>
              <w:szCs w:val="14"/>
            </w:rPr>
          </w:rPrChange>
        </w:rPr>
        <w:t>Center</w:t>
      </w:r>
      <w:proofErr w:type="spellEnd"/>
      <w:r w:rsidRPr="003140DF">
        <w:rPr>
          <w:spacing w:val="-7"/>
          <w:sz w:val="14"/>
          <w:szCs w:val="14"/>
          <w:lang w:val="en-GB"/>
          <w:rPrChange w:id="5720" w:author="schulz" w:date="2016-01-10T18:02:00Z">
            <w:rPr>
              <w:spacing w:val="-7"/>
              <w:sz w:val="14"/>
              <w:szCs w:val="14"/>
            </w:rPr>
          </w:rPrChange>
        </w:rPr>
        <w:t xml:space="preserve"> </w:t>
      </w:r>
      <w:r w:rsidRPr="003140DF">
        <w:rPr>
          <w:sz w:val="14"/>
          <w:szCs w:val="14"/>
          <w:lang w:val="en-GB"/>
          <w:rPrChange w:id="5721" w:author="schulz" w:date="2016-01-10T18:02:00Z">
            <w:rPr>
              <w:sz w:val="14"/>
              <w:szCs w:val="14"/>
            </w:rPr>
          </w:rPrChange>
        </w:rPr>
        <w:t>for</w:t>
      </w:r>
      <w:r w:rsidRPr="003140DF">
        <w:rPr>
          <w:w w:val="99"/>
          <w:sz w:val="14"/>
          <w:szCs w:val="14"/>
          <w:lang w:val="en-GB"/>
          <w:rPrChange w:id="5722" w:author="schulz" w:date="2016-01-10T18:02:00Z">
            <w:rPr>
              <w:w w:val="99"/>
              <w:sz w:val="14"/>
              <w:szCs w:val="14"/>
            </w:rPr>
          </w:rPrChange>
        </w:rPr>
        <w:t xml:space="preserve"> </w:t>
      </w:r>
      <w:r w:rsidRPr="003140DF">
        <w:rPr>
          <w:sz w:val="14"/>
          <w:szCs w:val="14"/>
          <w:lang w:val="en-GB"/>
          <w:rPrChange w:id="5723" w:author="schulz" w:date="2016-01-10T18:02:00Z">
            <w:rPr>
              <w:sz w:val="14"/>
              <w:szCs w:val="14"/>
            </w:rPr>
          </w:rPrChange>
        </w:rPr>
        <w:t>Biotechnology</w:t>
      </w:r>
      <w:r w:rsidRPr="003140DF">
        <w:rPr>
          <w:spacing w:val="-21"/>
          <w:sz w:val="14"/>
          <w:szCs w:val="14"/>
          <w:lang w:val="en-GB"/>
          <w:rPrChange w:id="5724" w:author="schulz" w:date="2016-01-10T18:02:00Z">
            <w:rPr>
              <w:spacing w:val="-21"/>
              <w:sz w:val="14"/>
              <w:szCs w:val="14"/>
            </w:rPr>
          </w:rPrChange>
        </w:rPr>
        <w:t xml:space="preserve"> </w:t>
      </w:r>
      <w:r w:rsidRPr="003140DF">
        <w:rPr>
          <w:sz w:val="14"/>
          <w:szCs w:val="14"/>
          <w:lang w:val="en-GB"/>
          <w:rPrChange w:id="5725" w:author="schulz" w:date="2016-01-10T18:02:00Z">
            <w:rPr>
              <w:sz w:val="14"/>
              <w:szCs w:val="14"/>
            </w:rPr>
          </w:rPrChange>
        </w:rPr>
        <w:t>Information.</w:t>
      </w:r>
      <w:r w:rsidRPr="003140DF">
        <w:rPr>
          <w:spacing w:val="-17"/>
          <w:sz w:val="14"/>
          <w:szCs w:val="14"/>
          <w:lang w:val="en-GB"/>
          <w:rPrChange w:id="5726" w:author="schulz" w:date="2016-01-10T18:02:00Z">
            <w:rPr>
              <w:spacing w:val="-17"/>
              <w:sz w:val="14"/>
              <w:szCs w:val="14"/>
            </w:rPr>
          </w:rPrChange>
        </w:rPr>
        <w:t xml:space="preserve"> </w:t>
      </w:r>
      <w:r w:rsidRPr="003140DF">
        <w:rPr>
          <w:i/>
          <w:iCs/>
          <w:sz w:val="14"/>
          <w:szCs w:val="14"/>
          <w:lang w:val="en-GB"/>
          <w:rPrChange w:id="5727" w:author="schulz" w:date="2016-01-10T18:02:00Z">
            <w:rPr>
              <w:i/>
              <w:iCs/>
              <w:sz w:val="14"/>
              <w:szCs w:val="14"/>
            </w:rPr>
          </w:rPrChange>
        </w:rPr>
        <w:t>Nucleic</w:t>
      </w:r>
      <w:r w:rsidRPr="003140DF">
        <w:rPr>
          <w:i/>
          <w:iCs/>
          <w:spacing w:val="-21"/>
          <w:sz w:val="14"/>
          <w:szCs w:val="14"/>
          <w:lang w:val="en-GB"/>
          <w:rPrChange w:id="5728" w:author="schulz" w:date="2016-01-10T18:02:00Z">
            <w:rPr>
              <w:i/>
              <w:iCs/>
              <w:spacing w:val="-21"/>
              <w:sz w:val="14"/>
              <w:szCs w:val="14"/>
            </w:rPr>
          </w:rPrChange>
        </w:rPr>
        <w:t xml:space="preserve"> </w:t>
      </w:r>
      <w:r w:rsidRPr="003140DF">
        <w:rPr>
          <w:i/>
          <w:iCs/>
          <w:sz w:val="14"/>
          <w:szCs w:val="14"/>
          <w:lang w:val="en-GB"/>
          <w:rPrChange w:id="5729" w:author="schulz" w:date="2016-01-10T18:02:00Z">
            <w:rPr>
              <w:i/>
              <w:iCs/>
              <w:sz w:val="14"/>
              <w:szCs w:val="14"/>
            </w:rPr>
          </w:rPrChange>
        </w:rPr>
        <w:t>Acids</w:t>
      </w:r>
      <w:r w:rsidRPr="003140DF">
        <w:rPr>
          <w:i/>
          <w:iCs/>
          <w:spacing w:val="-21"/>
          <w:sz w:val="14"/>
          <w:szCs w:val="14"/>
          <w:lang w:val="en-GB"/>
          <w:rPrChange w:id="5730" w:author="schulz" w:date="2016-01-10T18:02:00Z">
            <w:rPr>
              <w:i/>
              <w:iCs/>
              <w:spacing w:val="-21"/>
              <w:sz w:val="14"/>
              <w:szCs w:val="14"/>
            </w:rPr>
          </w:rPrChange>
        </w:rPr>
        <w:t xml:space="preserve"> </w:t>
      </w:r>
      <w:r w:rsidRPr="003140DF">
        <w:rPr>
          <w:i/>
          <w:iCs/>
          <w:spacing w:val="-1"/>
          <w:sz w:val="14"/>
          <w:szCs w:val="14"/>
          <w:lang w:val="en-GB"/>
          <w:rPrChange w:id="5731" w:author="schulz" w:date="2016-01-10T18:02:00Z">
            <w:rPr>
              <w:i/>
              <w:iCs/>
              <w:spacing w:val="-1"/>
              <w:sz w:val="14"/>
              <w:szCs w:val="14"/>
            </w:rPr>
          </w:rPrChange>
        </w:rPr>
        <w:t>Research</w:t>
      </w:r>
      <w:r w:rsidRPr="003140DF">
        <w:rPr>
          <w:spacing w:val="-1"/>
          <w:sz w:val="14"/>
          <w:szCs w:val="14"/>
          <w:lang w:val="en-GB"/>
          <w:rPrChange w:id="5732" w:author="schulz" w:date="2016-01-10T18:02:00Z">
            <w:rPr>
              <w:spacing w:val="-1"/>
              <w:sz w:val="14"/>
              <w:szCs w:val="14"/>
            </w:rPr>
          </w:rPrChange>
        </w:rPr>
        <w:t>,</w:t>
      </w:r>
      <w:r w:rsidRPr="003140DF">
        <w:rPr>
          <w:spacing w:val="-17"/>
          <w:sz w:val="14"/>
          <w:szCs w:val="14"/>
          <w:lang w:val="en-GB"/>
          <w:rPrChange w:id="5733" w:author="schulz" w:date="2016-01-10T18:02:00Z">
            <w:rPr>
              <w:spacing w:val="-17"/>
              <w:sz w:val="14"/>
              <w:szCs w:val="14"/>
            </w:rPr>
          </w:rPrChange>
        </w:rPr>
        <w:t xml:space="preserve"> </w:t>
      </w:r>
      <w:r w:rsidRPr="003140DF">
        <w:rPr>
          <w:b/>
          <w:bCs/>
          <w:sz w:val="14"/>
          <w:szCs w:val="14"/>
          <w:lang w:val="en-GB"/>
          <w:rPrChange w:id="5734" w:author="schulz" w:date="2016-01-10T18:02:00Z">
            <w:rPr>
              <w:b/>
              <w:bCs/>
              <w:sz w:val="14"/>
              <w:szCs w:val="14"/>
            </w:rPr>
          </w:rPrChange>
        </w:rPr>
        <w:t>43</w:t>
      </w:r>
      <w:r w:rsidRPr="003140DF">
        <w:rPr>
          <w:sz w:val="14"/>
          <w:szCs w:val="14"/>
          <w:lang w:val="en-GB"/>
          <w:rPrChange w:id="5735" w:author="schulz" w:date="2016-01-10T18:02:00Z">
            <w:rPr>
              <w:sz w:val="14"/>
              <w:szCs w:val="14"/>
            </w:rPr>
          </w:rPrChange>
        </w:rPr>
        <w:t>(Database</w:t>
      </w:r>
      <w:r w:rsidRPr="003140DF">
        <w:rPr>
          <w:spacing w:val="-20"/>
          <w:sz w:val="14"/>
          <w:szCs w:val="14"/>
          <w:lang w:val="en-GB"/>
          <w:rPrChange w:id="5736" w:author="schulz" w:date="2016-01-10T18:02:00Z">
            <w:rPr>
              <w:spacing w:val="-20"/>
              <w:sz w:val="14"/>
              <w:szCs w:val="14"/>
            </w:rPr>
          </w:rPrChange>
        </w:rPr>
        <w:t xml:space="preserve"> </w:t>
      </w:r>
      <w:r w:rsidRPr="003140DF">
        <w:rPr>
          <w:sz w:val="14"/>
          <w:szCs w:val="14"/>
          <w:lang w:val="en-GB"/>
          <w:rPrChange w:id="5737" w:author="schulz" w:date="2016-01-10T18:02:00Z">
            <w:rPr>
              <w:sz w:val="14"/>
              <w:szCs w:val="14"/>
            </w:rPr>
          </w:rPrChange>
        </w:rPr>
        <w:t>issue),</w:t>
      </w:r>
      <w:r w:rsidRPr="003140DF">
        <w:rPr>
          <w:spacing w:val="-17"/>
          <w:sz w:val="14"/>
          <w:szCs w:val="14"/>
          <w:lang w:val="en-GB"/>
          <w:rPrChange w:id="5738" w:author="schulz" w:date="2016-01-10T18:02:00Z">
            <w:rPr>
              <w:spacing w:val="-17"/>
              <w:sz w:val="14"/>
              <w:szCs w:val="14"/>
            </w:rPr>
          </w:rPrChange>
        </w:rPr>
        <w:t xml:space="preserve"> </w:t>
      </w:r>
      <w:r w:rsidRPr="003140DF">
        <w:rPr>
          <w:sz w:val="14"/>
          <w:szCs w:val="14"/>
          <w:lang w:val="en-GB"/>
          <w:rPrChange w:id="5739" w:author="schulz" w:date="2016-01-10T18:02:00Z">
            <w:rPr>
              <w:sz w:val="14"/>
              <w:szCs w:val="14"/>
            </w:rPr>
          </w:rPrChange>
        </w:rPr>
        <w:t>D6</w:t>
      </w:r>
      <w:r w:rsidRPr="002C029A">
        <w:rPr>
          <w:sz w:val="14"/>
          <w:szCs w:val="14"/>
          <w:lang w:val="en-GB"/>
        </w:rPr>
        <w:t>–</w:t>
      </w:r>
      <w:r w:rsidRPr="003140DF">
        <w:rPr>
          <w:sz w:val="14"/>
          <w:szCs w:val="14"/>
          <w:lang w:val="en-GB"/>
          <w:rPrChange w:id="5740" w:author="schulz" w:date="2016-01-10T18:02:00Z">
            <w:rPr>
              <w:sz w:val="14"/>
              <w:szCs w:val="14"/>
            </w:rPr>
          </w:rPrChange>
        </w:rPr>
        <w:t>D17.</w:t>
      </w:r>
      <w:r w:rsidRPr="003140DF">
        <w:rPr>
          <w:spacing w:val="21"/>
          <w:w w:val="99"/>
          <w:sz w:val="14"/>
          <w:szCs w:val="14"/>
          <w:lang w:val="en-GB"/>
          <w:rPrChange w:id="5741" w:author="schulz" w:date="2016-01-10T18:02:00Z">
            <w:rPr>
              <w:spacing w:val="21"/>
              <w:w w:val="99"/>
              <w:sz w:val="14"/>
              <w:szCs w:val="14"/>
            </w:rPr>
          </w:rPrChange>
        </w:rPr>
        <w:t xml:space="preserve"> </w:t>
      </w:r>
      <w:proofErr w:type="spellStart"/>
      <w:r w:rsidRPr="003140DF">
        <w:rPr>
          <w:spacing w:val="-1"/>
          <w:sz w:val="14"/>
          <w:szCs w:val="14"/>
          <w:lang w:val="en-GB"/>
          <w:rPrChange w:id="5742" w:author="schulz" w:date="2016-01-10T18:02:00Z">
            <w:rPr>
              <w:spacing w:val="-1"/>
              <w:sz w:val="14"/>
              <w:szCs w:val="14"/>
            </w:rPr>
          </w:rPrChange>
        </w:rPr>
        <w:t>Parsia</w:t>
      </w:r>
      <w:proofErr w:type="spellEnd"/>
      <w:r w:rsidRPr="003140DF">
        <w:rPr>
          <w:spacing w:val="-1"/>
          <w:sz w:val="14"/>
          <w:szCs w:val="14"/>
          <w:lang w:val="en-GB"/>
          <w:rPrChange w:id="5743" w:author="schulz" w:date="2016-01-10T18:02:00Z">
            <w:rPr>
              <w:spacing w:val="-1"/>
              <w:sz w:val="14"/>
              <w:szCs w:val="14"/>
            </w:rPr>
          </w:rPrChange>
        </w:rPr>
        <w:t>,</w:t>
      </w:r>
      <w:r w:rsidRPr="003140DF">
        <w:rPr>
          <w:spacing w:val="30"/>
          <w:sz w:val="14"/>
          <w:szCs w:val="14"/>
          <w:lang w:val="en-GB"/>
          <w:rPrChange w:id="5744" w:author="schulz" w:date="2016-01-10T18:02:00Z">
            <w:rPr>
              <w:spacing w:val="30"/>
              <w:sz w:val="14"/>
              <w:szCs w:val="14"/>
            </w:rPr>
          </w:rPrChange>
        </w:rPr>
        <w:t xml:space="preserve"> </w:t>
      </w:r>
      <w:r w:rsidRPr="003140DF">
        <w:rPr>
          <w:sz w:val="14"/>
          <w:szCs w:val="14"/>
          <w:lang w:val="en-GB"/>
          <w:rPrChange w:id="5745" w:author="schulz" w:date="2016-01-10T18:02:00Z">
            <w:rPr>
              <w:sz w:val="14"/>
              <w:szCs w:val="14"/>
            </w:rPr>
          </w:rPrChange>
        </w:rPr>
        <w:t>B.,</w:t>
      </w:r>
      <w:r w:rsidRPr="003140DF">
        <w:rPr>
          <w:spacing w:val="31"/>
          <w:sz w:val="14"/>
          <w:szCs w:val="14"/>
          <w:lang w:val="en-GB"/>
          <w:rPrChange w:id="5746" w:author="schulz" w:date="2016-01-10T18:02:00Z">
            <w:rPr>
              <w:spacing w:val="31"/>
              <w:sz w:val="14"/>
              <w:szCs w:val="14"/>
            </w:rPr>
          </w:rPrChange>
        </w:rPr>
        <w:t xml:space="preserve"> </w:t>
      </w:r>
      <w:r w:rsidRPr="003140DF">
        <w:rPr>
          <w:spacing w:val="-1"/>
          <w:sz w:val="14"/>
          <w:szCs w:val="14"/>
          <w:lang w:val="en-GB"/>
          <w:rPrChange w:id="5747" w:author="schulz" w:date="2016-01-10T18:02:00Z">
            <w:rPr>
              <w:spacing w:val="-1"/>
              <w:sz w:val="14"/>
              <w:szCs w:val="14"/>
            </w:rPr>
          </w:rPrChange>
        </w:rPr>
        <w:t>Sattler,</w:t>
      </w:r>
      <w:r w:rsidRPr="003140DF">
        <w:rPr>
          <w:spacing w:val="31"/>
          <w:sz w:val="14"/>
          <w:szCs w:val="14"/>
          <w:lang w:val="en-GB"/>
          <w:rPrChange w:id="5748" w:author="schulz" w:date="2016-01-10T18:02:00Z">
            <w:rPr>
              <w:spacing w:val="31"/>
              <w:sz w:val="14"/>
              <w:szCs w:val="14"/>
            </w:rPr>
          </w:rPrChange>
        </w:rPr>
        <w:t xml:space="preserve"> </w:t>
      </w:r>
      <w:r w:rsidRPr="003140DF">
        <w:rPr>
          <w:sz w:val="14"/>
          <w:szCs w:val="14"/>
          <w:lang w:val="en-GB"/>
          <w:rPrChange w:id="5749" w:author="schulz" w:date="2016-01-10T18:02:00Z">
            <w:rPr>
              <w:sz w:val="14"/>
              <w:szCs w:val="14"/>
            </w:rPr>
          </w:rPrChange>
        </w:rPr>
        <w:t>U.,</w:t>
      </w:r>
      <w:r w:rsidRPr="003140DF">
        <w:rPr>
          <w:spacing w:val="31"/>
          <w:sz w:val="14"/>
          <w:szCs w:val="14"/>
          <w:lang w:val="en-GB"/>
          <w:rPrChange w:id="5750" w:author="schulz" w:date="2016-01-10T18:02:00Z">
            <w:rPr>
              <w:spacing w:val="31"/>
              <w:sz w:val="14"/>
              <w:szCs w:val="14"/>
            </w:rPr>
          </w:rPrChange>
        </w:rPr>
        <w:t xml:space="preserve"> </w:t>
      </w:r>
      <w:r w:rsidRPr="003140DF">
        <w:rPr>
          <w:sz w:val="14"/>
          <w:szCs w:val="14"/>
          <w:lang w:val="en-GB"/>
          <w:rPrChange w:id="5751" w:author="schulz" w:date="2016-01-10T18:02:00Z">
            <w:rPr>
              <w:sz w:val="14"/>
              <w:szCs w:val="14"/>
            </w:rPr>
          </w:rPrChange>
        </w:rPr>
        <w:t>and</w:t>
      </w:r>
      <w:r w:rsidRPr="003140DF">
        <w:rPr>
          <w:spacing w:val="19"/>
          <w:sz w:val="14"/>
          <w:szCs w:val="14"/>
          <w:lang w:val="en-GB"/>
          <w:rPrChange w:id="5752" w:author="schulz" w:date="2016-01-10T18:02:00Z">
            <w:rPr>
              <w:spacing w:val="19"/>
              <w:sz w:val="14"/>
              <w:szCs w:val="14"/>
            </w:rPr>
          </w:rPrChange>
        </w:rPr>
        <w:t xml:space="preserve"> </w:t>
      </w:r>
      <w:r w:rsidRPr="003140DF">
        <w:rPr>
          <w:spacing w:val="-1"/>
          <w:sz w:val="14"/>
          <w:szCs w:val="14"/>
          <w:lang w:val="en-GB"/>
          <w:rPrChange w:id="5753" w:author="schulz" w:date="2016-01-10T18:02:00Z">
            <w:rPr>
              <w:spacing w:val="-1"/>
              <w:sz w:val="14"/>
              <w:szCs w:val="14"/>
            </w:rPr>
          </w:rPrChange>
        </w:rPr>
        <w:t>Schneider,</w:t>
      </w:r>
      <w:r w:rsidRPr="003140DF">
        <w:rPr>
          <w:spacing w:val="31"/>
          <w:sz w:val="14"/>
          <w:szCs w:val="14"/>
          <w:lang w:val="en-GB"/>
          <w:rPrChange w:id="5754" w:author="schulz" w:date="2016-01-10T18:02:00Z">
            <w:rPr>
              <w:spacing w:val="31"/>
              <w:sz w:val="14"/>
              <w:szCs w:val="14"/>
            </w:rPr>
          </w:rPrChange>
        </w:rPr>
        <w:t xml:space="preserve"> </w:t>
      </w:r>
      <w:r w:rsidRPr="003140DF">
        <w:rPr>
          <w:spacing w:val="-7"/>
          <w:sz w:val="14"/>
          <w:szCs w:val="14"/>
          <w:lang w:val="en-GB"/>
          <w:rPrChange w:id="5755" w:author="schulz" w:date="2016-01-10T18:02:00Z">
            <w:rPr>
              <w:spacing w:val="-7"/>
              <w:sz w:val="14"/>
              <w:szCs w:val="14"/>
            </w:rPr>
          </w:rPrChange>
        </w:rPr>
        <w:t>T.</w:t>
      </w:r>
      <w:r w:rsidRPr="003140DF">
        <w:rPr>
          <w:spacing w:val="19"/>
          <w:sz w:val="14"/>
          <w:szCs w:val="14"/>
          <w:lang w:val="en-GB"/>
          <w:rPrChange w:id="5756" w:author="schulz" w:date="2016-01-10T18:02:00Z">
            <w:rPr>
              <w:spacing w:val="19"/>
              <w:sz w:val="14"/>
              <w:szCs w:val="14"/>
            </w:rPr>
          </w:rPrChange>
        </w:rPr>
        <w:t xml:space="preserve"> </w:t>
      </w:r>
      <w:r w:rsidRPr="003140DF">
        <w:rPr>
          <w:sz w:val="14"/>
          <w:szCs w:val="14"/>
          <w:lang w:val="en-GB"/>
          <w:rPrChange w:id="5757" w:author="schulz" w:date="2016-01-10T18:02:00Z">
            <w:rPr>
              <w:sz w:val="14"/>
              <w:szCs w:val="14"/>
            </w:rPr>
          </w:rPrChange>
        </w:rPr>
        <w:t xml:space="preserve">(2010). </w:t>
      </w:r>
      <w:r w:rsidRPr="003140DF">
        <w:rPr>
          <w:spacing w:val="31"/>
          <w:sz w:val="14"/>
          <w:szCs w:val="14"/>
          <w:lang w:val="en-GB"/>
          <w:rPrChange w:id="5758" w:author="schulz" w:date="2016-01-10T18:02:00Z">
            <w:rPr>
              <w:spacing w:val="31"/>
              <w:sz w:val="14"/>
              <w:szCs w:val="14"/>
            </w:rPr>
          </w:rPrChange>
        </w:rPr>
        <w:t xml:space="preserve"> </w:t>
      </w:r>
      <w:r w:rsidRPr="003140DF">
        <w:rPr>
          <w:sz w:val="14"/>
          <w:szCs w:val="14"/>
          <w:lang w:val="en-GB"/>
          <w:rPrChange w:id="5759" w:author="schulz" w:date="2016-01-10T18:02:00Z">
            <w:rPr>
              <w:sz w:val="14"/>
              <w:szCs w:val="14"/>
            </w:rPr>
          </w:rPrChange>
        </w:rPr>
        <w:t>The</w:t>
      </w:r>
      <w:r w:rsidRPr="003140DF">
        <w:rPr>
          <w:spacing w:val="19"/>
          <w:sz w:val="14"/>
          <w:szCs w:val="14"/>
          <w:lang w:val="en-GB"/>
          <w:rPrChange w:id="5760" w:author="schulz" w:date="2016-01-10T18:02:00Z">
            <w:rPr>
              <w:spacing w:val="19"/>
              <w:sz w:val="14"/>
              <w:szCs w:val="14"/>
            </w:rPr>
          </w:rPrChange>
        </w:rPr>
        <w:t xml:space="preserve"> </w:t>
      </w:r>
      <w:r w:rsidRPr="003140DF">
        <w:rPr>
          <w:sz w:val="14"/>
          <w:szCs w:val="14"/>
          <w:lang w:val="en-GB"/>
          <w:rPrChange w:id="5761" w:author="schulz" w:date="2016-01-10T18:02:00Z">
            <w:rPr>
              <w:sz w:val="14"/>
              <w:szCs w:val="14"/>
            </w:rPr>
          </w:rPrChange>
        </w:rPr>
        <w:t>Modular</w:t>
      </w:r>
      <w:r w:rsidRPr="003140DF">
        <w:rPr>
          <w:spacing w:val="20"/>
          <w:sz w:val="14"/>
          <w:szCs w:val="14"/>
          <w:lang w:val="en-GB"/>
          <w:rPrChange w:id="5762" w:author="schulz" w:date="2016-01-10T18:02:00Z">
            <w:rPr>
              <w:spacing w:val="20"/>
              <w:sz w:val="14"/>
              <w:szCs w:val="14"/>
            </w:rPr>
          </w:rPrChange>
        </w:rPr>
        <w:t xml:space="preserve"> </w:t>
      </w:r>
      <w:r w:rsidRPr="003140DF">
        <w:rPr>
          <w:sz w:val="14"/>
          <w:szCs w:val="14"/>
          <w:lang w:val="en-GB"/>
          <w:rPrChange w:id="5763" w:author="schulz" w:date="2016-01-10T18:02:00Z">
            <w:rPr>
              <w:sz w:val="14"/>
              <w:szCs w:val="14"/>
            </w:rPr>
          </w:rPrChange>
        </w:rPr>
        <w:t>Structure</w:t>
      </w:r>
      <w:r w:rsidRPr="003140DF">
        <w:rPr>
          <w:spacing w:val="19"/>
          <w:sz w:val="14"/>
          <w:szCs w:val="14"/>
          <w:lang w:val="en-GB"/>
          <w:rPrChange w:id="5764" w:author="schulz" w:date="2016-01-10T18:02:00Z">
            <w:rPr>
              <w:spacing w:val="19"/>
              <w:sz w:val="14"/>
              <w:szCs w:val="14"/>
            </w:rPr>
          </w:rPrChange>
        </w:rPr>
        <w:t xml:space="preserve"> </w:t>
      </w:r>
      <w:r w:rsidRPr="003140DF">
        <w:rPr>
          <w:sz w:val="14"/>
          <w:szCs w:val="14"/>
          <w:lang w:val="en-GB"/>
          <w:rPrChange w:id="5765" w:author="schulz" w:date="2016-01-10T18:02:00Z">
            <w:rPr>
              <w:sz w:val="14"/>
              <w:szCs w:val="14"/>
            </w:rPr>
          </w:rPrChange>
        </w:rPr>
        <w:t>of</w:t>
      </w:r>
      <w:r w:rsidRPr="003140DF">
        <w:rPr>
          <w:spacing w:val="20"/>
          <w:sz w:val="14"/>
          <w:szCs w:val="14"/>
          <w:lang w:val="en-GB"/>
          <w:rPrChange w:id="5766" w:author="schulz" w:date="2016-01-10T18:02:00Z">
            <w:rPr>
              <w:spacing w:val="20"/>
              <w:sz w:val="14"/>
              <w:szCs w:val="14"/>
            </w:rPr>
          </w:rPrChange>
        </w:rPr>
        <w:t xml:space="preserve"> </w:t>
      </w:r>
      <w:r w:rsidRPr="003140DF">
        <w:rPr>
          <w:sz w:val="14"/>
          <w:szCs w:val="14"/>
          <w:lang w:val="en-GB"/>
          <w:rPrChange w:id="5767" w:author="schulz" w:date="2016-01-10T18:02:00Z">
            <w:rPr>
              <w:sz w:val="14"/>
              <w:szCs w:val="14"/>
            </w:rPr>
          </w:rPrChange>
        </w:rPr>
        <w:t>an</w:t>
      </w:r>
    </w:p>
    <w:p w14:paraId="1C79FB31" w14:textId="77777777" w:rsidR="00F20945" w:rsidRPr="003140DF" w:rsidRDefault="00F20945">
      <w:pPr>
        <w:pStyle w:val="Corpodetexto"/>
        <w:kinsoku w:val="0"/>
        <w:overflowPunct w:val="0"/>
        <w:spacing w:before="0"/>
        <w:ind w:left="442"/>
        <w:rPr>
          <w:sz w:val="14"/>
          <w:szCs w:val="14"/>
          <w:lang w:val="en-GB"/>
          <w:rPrChange w:id="5768" w:author="schulz" w:date="2016-01-10T18:02:00Z">
            <w:rPr>
              <w:sz w:val="14"/>
              <w:szCs w:val="14"/>
            </w:rPr>
          </w:rPrChange>
        </w:rPr>
      </w:pPr>
      <w:proofErr w:type="gramStart"/>
      <w:r w:rsidRPr="003140DF">
        <w:rPr>
          <w:sz w:val="14"/>
          <w:szCs w:val="14"/>
          <w:lang w:val="en-GB"/>
          <w:rPrChange w:id="5769" w:author="schulz" w:date="2016-01-10T18:02:00Z">
            <w:rPr>
              <w:sz w:val="14"/>
              <w:szCs w:val="14"/>
            </w:rPr>
          </w:rPrChange>
        </w:rPr>
        <w:t>Ontology</w:t>
      </w:r>
      <w:r w:rsidRPr="003140DF">
        <w:rPr>
          <w:spacing w:val="-5"/>
          <w:sz w:val="14"/>
          <w:szCs w:val="14"/>
          <w:lang w:val="en-GB"/>
          <w:rPrChange w:id="5770" w:author="schulz" w:date="2016-01-10T18:02:00Z">
            <w:rPr>
              <w:spacing w:val="-5"/>
              <w:sz w:val="14"/>
              <w:szCs w:val="14"/>
            </w:rPr>
          </w:rPrChange>
        </w:rPr>
        <w:t xml:space="preserve"> </w:t>
      </w:r>
      <w:r w:rsidRPr="003140DF">
        <w:rPr>
          <w:sz w:val="14"/>
          <w:szCs w:val="14"/>
          <w:lang w:val="en-GB"/>
          <w:rPrChange w:id="5771" w:author="schulz" w:date="2016-01-10T18:02:00Z">
            <w:rPr>
              <w:sz w:val="14"/>
              <w:szCs w:val="14"/>
            </w:rPr>
          </w:rPrChange>
        </w:rPr>
        <w:t>:</w:t>
      </w:r>
      <w:proofErr w:type="gramEnd"/>
      <w:r w:rsidRPr="003140DF">
        <w:rPr>
          <w:spacing w:val="-4"/>
          <w:sz w:val="14"/>
          <w:szCs w:val="14"/>
          <w:lang w:val="en-GB"/>
          <w:rPrChange w:id="5772" w:author="schulz" w:date="2016-01-10T18:02:00Z">
            <w:rPr>
              <w:spacing w:val="-4"/>
              <w:sz w:val="14"/>
              <w:szCs w:val="14"/>
            </w:rPr>
          </w:rPrChange>
        </w:rPr>
        <w:t xml:space="preserve"> </w:t>
      </w:r>
      <w:r w:rsidRPr="003140DF">
        <w:rPr>
          <w:sz w:val="14"/>
          <w:szCs w:val="14"/>
          <w:lang w:val="en-GB"/>
          <w:rPrChange w:id="5773" w:author="schulz" w:date="2016-01-10T18:02:00Z">
            <w:rPr>
              <w:sz w:val="14"/>
              <w:szCs w:val="14"/>
            </w:rPr>
          </w:rPrChange>
        </w:rPr>
        <w:t>An</w:t>
      </w:r>
      <w:r w:rsidRPr="003140DF">
        <w:rPr>
          <w:spacing w:val="-4"/>
          <w:sz w:val="14"/>
          <w:szCs w:val="14"/>
          <w:lang w:val="en-GB"/>
          <w:rPrChange w:id="5774" w:author="schulz" w:date="2016-01-10T18:02:00Z">
            <w:rPr>
              <w:spacing w:val="-4"/>
              <w:sz w:val="14"/>
              <w:szCs w:val="14"/>
            </w:rPr>
          </w:rPrChange>
        </w:rPr>
        <w:t xml:space="preserve"> </w:t>
      </w:r>
      <w:r w:rsidRPr="003140DF">
        <w:rPr>
          <w:sz w:val="14"/>
          <w:szCs w:val="14"/>
          <w:lang w:val="en-GB"/>
          <w:rPrChange w:id="5775" w:author="schulz" w:date="2016-01-10T18:02:00Z">
            <w:rPr>
              <w:sz w:val="14"/>
              <w:szCs w:val="14"/>
            </w:rPr>
          </w:rPrChange>
        </w:rPr>
        <w:t>Empirical</w:t>
      </w:r>
      <w:r w:rsidRPr="003140DF">
        <w:rPr>
          <w:spacing w:val="-4"/>
          <w:sz w:val="14"/>
          <w:szCs w:val="14"/>
          <w:lang w:val="en-GB"/>
          <w:rPrChange w:id="5776" w:author="schulz" w:date="2016-01-10T18:02:00Z">
            <w:rPr>
              <w:spacing w:val="-4"/>
              <w:sz w:val="14"/>
              <w:szCs w:val="14"/>
            </w:rPr>
          </w:rPrChange>
        </w:rPr>
        <w:t xml:space="preserve"> </w:t>
      </w:r>
      <w:r w:rsidRPr="003140DF">
        <w:rPr>
          <w:sz w:val="14"/>
          <w:szCs w:val="14"/>
          <w:lang w:val="en-GB"/>
          <w:rPrChange w:id="5777" w:author="schulz" w:date="2016-01-10T18:02:00Z">
            <w:rPr>
              <w:sz w:val="14"/>
              <w:szCs w:val="14"/>
            </w:rPr>
          </w:rPrChange>
        </w:rPr>
        <w:t>Study.</w:t>
      </w:r>
      <w:r w:rsidRPr="003140DF">
        <w:rPr>
          <w:spacing w:val="6"/>
          <w:sz w:val="14"/>
          <w:szCs w:val="14"/>
          <w:lang w:val="en-GB"/>
          <w:rPrChange w:id="5778" w:author="schulz" w:date="2016-01-10T18:02:00Z">
            <w:rPr>
              <w:spacing w:val="6"/>
              <w:sz w:val="14"/>
              <w:szCs w:val="14"/>
            </w:rPr>
          </w:rPrChange>
        </w:rPr>
        <w:t xml:space="preserve"> </w:t>
      </w:r>
      <w:r w:rsidRPr="003140DF">
        <w:rPr>
          <w:sz w:val="14"/>
          <w:szCs w:val="14"/>
          <w:lang w:val="en-GB"/>
          <w:rPrChange w:id="5779" w:author="schulz" w:date="2016-01-10T18:02:00Z">
            <w:rPr>
              <w:sz w:val="14"/>
              <w:szCs w:val="14"/>
            </w:rPr>
          </w:rPrChange>
        </w:rPr>
        <w:t>In</w:t>
      </w:r>
      <w:r w:rsidRPr="003140DF">
        <w:rPr>
          <w:spacing w:val="-4"/>
          <w:sz w:val="14"/>
          <w:szCs w:val="14"/>
          <w:lang w:val="en-GB"/>
          <w:rPrChange w:id="5780" w:author="schulz" w:date="2016-01-10T18:02:00Z">
            <w:rPr>
              <w:spacing w:val="-4"/>
              <w:sz w:val="14"/>
              <w:szCs w:val="14"/>
            </w:rPr>
          </w:rPrChange>
        </w:rPr>
        <w:t xml:space="preserve"> </w:t>
      </w:r>
      <w:r w:rsidRPr="003140DF">
        <w:rPr>
          <w:i/>
          <w:iCs/>
          <w:sz w:val="14"/>
          <w:szCs w:val="14"/>
          <w:lang w:val="en-GB"/>
          <w:rPrChange w:id="5781" w:author="schulz" w:date="2016-01-10T18:02:00Z">
            <w:rPr>
              <w:i/>
              <w:iCs/>
              <w:sz w:val="14"/>
              <w:szCs w:val="14"/>
            </w:rPr>
          </w:rPrChange>
        </w:rPr>
        <w:t>KR</w:t>
      </w:r>
      <w:r w:rsidRPr="003140DF">
        <w:rPr>
          <w:i/>
          <w:iCs/>
          <w:spacing w:val="-4"/>
          <w:sz w:val="14"/>
          <w:szCs w:val="14"/>
          <w:lang w:val="en-GB"/>
          <w:rPrChange w:id="5782" w:author="schulz" w:date="2016-01-10T18:02:00Z">
            <w:rPr>
              <w:i/>
              <w:iCs/>
              <w:spacing w:val="-4"/>
              <w:sz w:val="14"/>
              <w:szCs w:val="14"/>
            </w:rPr>
          </w:rPrChange>
        </w:rPr>
        <w:t xml:space="preserve"> </w:t>
      </w:r>
      <w:r w:rsidRPr="003140DF">
        <w:rPr>
          <w:i/>
          <w:iCs/>
          <w:sz w:val="14"/>
          <w:szCs w:val="14"/>
          <w:lang w:val="en-GB"/>
          <w:rPrChange w:id="5783" w:author="schulz" w:date="2016-01-10T18:02:00Z">
            <w:rPr>
              <w:i/>
              <w:iCs/>
              <w:sz w:val="14"/>
              <w:szCs w:val="14"/>
            </w:rPr>
          </w:rPrChange>
        </w:rPr>
        <w:t>2010</w:t>
      </w:r>
      <w:r w:rsidRPr="003140DF">
        <w:rPr>
          <w:sz w:val="14"/>
          <w:szCs w:val="14"/>
          <w:lang w:val="en-GB"/>
          <w:rPrChange w:id="5784" w:author="schulz" w:date="2016-01-10T18:02:00Z">
            <w:rPr>
              <w:sz w:val="14"/>
              <w:szCs w:val="14"/>
            </w:rPr>
          </w:rPrChange>
        </w:rPr>
        <w:t>,</w:t>
      </w:r>
      <w:r w:rsidRPr="003140DF">
        <w:rPr>
          <w:spacing w:val="-4"/>
          <w:sz w:val="14"/>
          <w:szCs w:val="14"/>
          <w:lang w:val="en-GB"/>
          <w:rPrChange w:id="5785" w:author="schulz" w:date="2016-01-10T18:02:00Z">
            <w:rPr>
              <w:spacing w:val="-4"/>
              <w:sz w:val="14"/>
              <w:szCs w:val="14"/>
            </w:rPr>
          </w:rPrChange>
        </w:rPr>
        <w:t xml:space="preserve"> </w:t>
      </w:r>
      <w:r w:rsidRPr="003140DF">
        <w:rPr>
          <w:sz w:val="14"/>
          <w:szCs w:val="14"/>
          <w:lang w:val="en-GB"/>
          <w:rPrChange w:id="5786" w:author="schulz" w:date="2016-01-10T18:02:00Z">
            <w:rPr>
              <w:sz w:val="14"/>
              <w:szCs w:val="14"/>
            </w:rPr>
          </w:rPrChange>
        </w:rPr>
        <w:t>pages</w:t>
      </w:r>
      <w:r w:rsidRPr="003140DF">
        <w:rPr>
          <w:spacing w:val="-5"/>
          <w:sz w:val="14"/>
          <w:szCs w:val="14"/>
          <w:lang w:val="en-GB"/>
          <w:rPrChange w:id="5787" w:author="schulz" w:date="2016-01-10T18:02:00Z">
            <w:rPr>
              <w:spacing w:val="-5"/>
              <w:sz w:val="14"/>
              <w:szCs w:val="14"/>
            </w:rPr>
          </w:rPrChange>
        </w:rPr>
        <w:t xml:space="preserve"> </w:t>
      </w:r>
      <w:r w:rsidRPr="003140DF">
        <w:rPr>
          <w:sz w:val="14"/>
          <w:szCs w:val="14"/>
          <w:lang w:val="en-GB"/>
          <w:rPrChange w:id="5788" w:author="schulz" w:date="2016-01-10T18:02:00Z">
            <w:rPr>
              <w:sz w:val="14"/>
              <w:szCs w:val="14"/>
            </w:rPr>
          </w:rPrChange>
        </w:rPr>
        <w:t>584</w:t>
      </w:r>
      <w:r w:rsidRPr="002C029A">
        <w:rPr>
          <w:sz w:val="14"/>
          <w:szCs w:val="14"/>
          <w:lang w:val="en-GB"/>
        </w:rPr>
        <w:t>–</w:t>
      </w:r>
      <w:r w:rsidRPr="003140DF">
        <w:rPr>
          <w:sz w:val="14"/>
          <w:szCs w:val="14"/>
          <w:lang w:val="en-GB"/>
          <w:rPrChange w:id="5789" w:author="schulz" w:date="2016-01-10T18:02:00Z">
            <w:rPr>
              <w:sz w:val="14"/>
              <w:szCs w:val="14"/>
            </w:rPr>
          </w:rPrChange>
        </w:rPr>
        <w:t>586.</w:t>
      </w:r>
      <w:r w:rsidRPr="003140DF">
        <w:rPr>
          <w:spacing w:val="-4"/>
          <w:sz w:val="14"/>
          <w:szCs w:val="14"/>
          <w:lang w:val="en-GB"/>
          <w:rPrChange w:id="5790" w:author="schulz" w:date="2016-01-10T18:02:00Z">
            <w:rPr>
              <w:spacing w:val="-4"/>
              <w:sz w:val="14"/>
              <w:szCs w:val="14"/>
            </w:rPr>
          </w:rPrChange>
        </w:rPr>
        <w:t xml:space="preserve"> </w:t>
      </w:r>
      <w:r w:rsidRPr="003140DF">
        <w:rPr>
          <w:sz w:val="14"/>
          <w:szCs w:val="14"/>
          <w:lang w:val="en-GB"/>
          <w:rPrChange w:id="5791" w:author="schulz" w:date="2016-01-10T18:02:00Z">
            <w:rPr>
              <w:sz w:val="14"/>
              <w:szCs w:val="14"/>
            </w:rPr>
          </w:rPrChange>
        </w:rPr>
        <w:t>IOS</w:t>
      </w:r>
      <w:r w:rsidRPr="003140DF">
        <w:rPr>
          <w:spacing w:val="-4"/>
          <w:sz w:val="14"/>
          <w:szCs w:val="14"/>
          <w:lang w:val="en-GB"/>
          <w:rPrChange w:id="5792" w:author="schulz" w:date="2016-01-10T18:02:00Z">
            <w:rPr>
              <w:spacing w:val="-4"/>
              <w:sz w:val="14"/>
              <w:szCs w:val="14"/>
            </w:rPr>
          </w:rPrChange>
        </w:rPr>
        <w:t xml:space="preserve"> </w:t>
      </w:r>
      <w:r w:rsidRPr="003140DF">
        <w:rPr>
          <w:sz w:val="14"/>
          <w:szCs w:val="14"/>
          <w:lang w:val="en-GB"/>
          <w:rPrChange w:id="5793" w:author="schulz" w:date="2016-01-10T18:02:00Z">
            <w:rPr>
              <w:sz w:val="14"/>
              <w:szCs w:val="14"/>
            </w:rPr>
          </w:rPrChange>
        </w:rPr>
        <w:t>Press.</w:t>
      </w:r>
    </w:p>
    <w:p w14:paraId="0EA64991" w14:textId="77777777" w:rsidR="00F20945" w:rsidRPr="003140DF" w:rsidRDefault="00F20945">
      <w:pPr>
        <w:pStyle w:val="Corpodetexto"/>
        <w:kinsoku w:val="0"/>
        <w:overflowPunct w:val="0"/>
        <w:spacing w:before="18" w:line="267" w:lineRule="auto"/>
        <w:ind w:left="442" w:right="2105" w:hanging="125"/>
        <w:jc w:val="both"/>
        <w:rPr>
          <w:sz w:val="14"/>
          <w:szCs w:val="14"/>
          <w:lang w:val="en-GB"/>
          <w:rPrChange w:id="5794" w:author="schulz" w:date="2016-01-10T18:02:00Z">
            <w:rPr>
              <w:sz w:val="14"/>
              <w:szCs w:val="14"/>
            </w:rPr>
          </w:rPrChange>
        </w:rPr>
      </w:pPr>
      <w:r w:rsidRPr="003140DF">
        <w:rPr>
          <w:sz w:val="14"/>
          <w:szCs w:val="14"/>
          <w:lang w:val="en-GB"/>
          <w:rPrChange w:id="5795" w:author="schulz" w:date="2016-01-10T18:02:00Z">
            <w:rPr>
              <w:sz w:val="14"/>
              <w:szCs w:val="14"/>
            </w:rPr>
          </w:rPrChange>
        </w:rPr>
        <w:t>Pease,</w:t>
      </w:r>
      <w:r w:rsidRPr="003140DF">
        <w:rPr>
          <w:spacing w:val="21"/>
          <w:sz w:val="14"/>
          <w:szCs w:val="14"/>
          <w:lang w:val="en-GB"/>
          <w:rPrChange w:id="5796" w:author="schulz" w:date="2016-01-10T18:02:00Z">
            <w:rPr>
              <w:spacing w:val="21"/>
              <w:sz w:val="14"/>
              <w:szCs w:val="14"/>
            </w:rPr>
          </w:rPrChange>
        </w:rPr>
        <w:t xml:space="preserve"> </w:t>
      </w:r>
      <w:r w:rsidRPr="003140DF">
        <w:rPr>
          <w:sz w:val="14"/>
          <w:szCs w:val="14"/>
          <w:lang w:val="en-GB"/>
          <w:rPrChange w:id="5797" w:author="schulz" w:date="2016-01-10T18:02:00Z">
            <w:rPr>
              <w:sz w:val="14"/>
              <w:szCs w:val="14"/>
            </w:rPr>
          </w:rPrChange>
        </w:rPr>
        <w:t>A.,</w:t>
      </w:r>
      <w:r w:rsidRPr="003140DF">
        <w:rPr>
          <w:spacing w:val="22"/>
          <w:sz w:val="14"/>
          <w:szCs w:val="14"/>
          <w:lang w:val="en-GB"/>
          <w:rPrChange w:id="5798" w:author="schulz" w:date="2016-01-10T18:02:00Z">
            <w:rPr>
              <w:spacing w:val="22"/>
              <w:sz w:val="14"/>
              <w:szCs w:val="14"/>
            </w:rPr>
          </w:rPrChange>
        </w:rPr>
        <w:t xml:space="preserve"> </w:t>
      </w:r>
      <w:r w:rsidRPr="003140DF">
        <w:rPr>
          <w:sz w:val="14"/>
          <w:szCs w:val="14"/>
          <w:lang w:val="en-GB"/>
          <w:rPrChange w:id="5799" w:author="schulz" w:date="2016-01-10T18:02:00Z">
            <w:rPr>
              <w:sz w:val="14"/>
              <w:szCs w:val="14"/>
            </w:rPr>
          </w:rPrChange>
        </w:rPr>
        <w:t>Niles,</w:t>
      </w:r>
      <w:r w:rsidRPr="003140DF">
        <w:rPr>
          <w:spacing w:val="22"/>
          <w:sz w:val="14"/>
          <w:szCs w:val="14"/>
          <w:lang w:val="en-GB"/>
          <w:rPrChange w:id="5800" w:author="schulz" w:date="2016-01-10T18:02:00Z">
            <w:rPr>
              <w:spacing w:val="22"/>
              <w:sz w:val="14"/>
              <w:szCs w:val="14"/>
            </w:rPr>
          </w:rPrChange>
        </w:rPr>
        <w:t xml:space="preserve"> </w:t>
      </w:r>
      <w:r w:rsidRPr="003140DF">
        <w:rPr>
          <w:sz w:val="14"/>
          <w:szCs w:val="14"/>
          <w:lang w:val="en-GB"/>
          <w:rPrChange w:id="5801" w:author="schulz" w:date="2016-01-10T18:02:00Z">
            <w:rPr>
              <w:sz w:val="14"/>
              <w:szCs w:val="14"/>
            </w:rPr>
          </w:rPrChange>
        </w:rPr>
        <w:t>I.,</w:t>
      </w:r>
      <w:r w:rsidRPr="003140DF">
        <w:rPr>
          <w:spacing w:val="21"/>
          <w:sz w:val="14"/>
          <w:szCs w:val="14"/>
          <w:lang w:val="en-GB"/>
          <w:rPrChange w:id="5802" w:author="schulz" w:date="2016-01-10T18:02:00Z">
            <w:rPr>
              <w:spacing w:val="21"/>
              <w:sz w:val="14"/>
              <w:szCs w:val="14"/>
            </w:rPr>
          </w:rPrChange>
        </w:rPr>
        <w:t xml:space="preserve"> </w:t>
      </w:r>
      <w:r w:rsidRPr="003140DF">
        <w:rPr>
          <w:sz w:val="14"/>
          <w:szCs w:val="14"/>
          <w:lang w:val="en-GB"/>
          <w:rPrChange w:id="5803" w:author="schulz" w:date="2016-01-10T18:02:00Z">
            <w:rPr>
              <w:sz w:val="14"/>
              <w:szCs w:val="14"/>
            </w:rPr>
          </w:rPrChange>
        </w:rPr>
        <w:t>and</w:t>
      </w:r>
      <w:r w:rsidRPr="003140DF">
        <w:rPr>
          <w:spacing w:val="14"/>
          <w:sz w:val="14"/>
          <w:szCs w:val="14"/>
          <w:lang w:val="en-GB"/>
          <w:rPrChange w:id="5804" w:author="schulz" w:date="2016-01-10T18:02:00Z">
            <w:rPr>
              <w:spacing w:val="14"/>
              <w:sz w:val="14"/>
              <w:szCs w:val="14"/>
            </w:rPr>
          </w:rPrChange>
        </w:rPr>
        <w:t xml:space="preserve"> </w:t>
      </w:r>
      <w:r w:rsidRPr="003140DF">
        <w:rPr>
          <w:sz w:val="14"/>
          <w:szCs w:val="14"/>
          <w:lang w:val="en-GB"/>
          <w:rPrChange w:id="5805" w:author="schulz" w:date="2016-01-10T18:02:00Z">
            <w:rPr>
              <w:sz w:val="14"/>
              <w:szCs w:val="14"/>
            </w:rPr>
          </w:rPrChange>
        </w:rPr>
        <w:t>Li,</w:t>
      </w:r>
      <w:r w:rsidRPr="003140DF">
        <w:rPr>
          <w:spacing w:val="21"/>
          <w:sz w:val="14"/>
          <w:szCs w:val="14"/>
          <w:lang w:val="en-GB"/>
          <w:rPrChange w:id="5806" w:author="schulz" w:date="2016-01-10T18:02:00Z">
            <w:rPr>
              <w:spacing w:val="21"/>
              <w:sz w:val="14"/>
              <w:szCs w:val="14"/>
            </w:rPr>
          </w:rPrChange>
        </w:rPr>
        <w:t xml:space="preserve"> </w:t>
      </w:r>
      <w:r w:rsidRPr="003140DF">
        <w:rPr>
          <w:sz w:val="14"/>
          <w:szCs w:val="14"/>
          <w:lang w:val="en-GB"/>
          <w:rPrChange w:id="5807" w:author="schulz" w:date="2016-01-10T18:02:00Z">
            <w:rPr>
              <w:sz w:val="14"/>
              <w:szCs w:val="14"/>
            </w:rPr>
          </w:rPrChange>
        </w:rPr>
        <w:t>J.</w:t>
      </w:r>
      <w:r w:rsidRPr="003140DF">
        <w:rPr>
          <w:spacing w:val="14"/>
          <w:sz w:val="14"/>
          <w:szCs w:val="14"/>
          <w:lang w:val="en-GB"/>
          <w:rPrChange w:id="5808" w:author="schulz" w:date="2016-01-10T18:02:00Z">
            <w:rPr>
              <w:spacing w:val="14"/>
              <w:sz w:val="14"/>
              <w:szCs w:val="14"/>
            </w:rPr>
          </w:rPrChange>
        </w:rPr>
        <w:t xml:space="preserve"> </w:t>
      </w:r>
      <w:r w:rsidRPr="003140DF">
        <w:rPr>
          <w:sz w:val="14"/>
          <w:szCs w:val="14"/>
          <w:lang w:val="en-GB"/>
          <w:rPrChange w:id="5809" w:author="schulz" w:date="2016-01-10T18:02:00Z">
            <w:rPr>
              <w:sz w:val="14"/>
              <w:szCs w:val="14"/>
            </w:rPr>
          </w:rPrChange>
        </w:rPr>
        <w:t>(2002).</w:t>
      </w:r>
      <w:r w:rsidRPr="003140DF">
        <w:rPr>
          <w:spacing w:val="15"/>
          <w:sz w:val="14"/>
          <w:szCs w:val="14"/>
          <w:lang w:val="en-GB"/>
          <w:rPrChange w:id="5810" w:author="schulz" w:date="2016-01-10T18:02:00Z">
            <w:rPr>
              <w:spacing w:val="15"/>
              <w:sz w:val="14"/>
              <w:szCs w:val="14"/>
            </w:rPr>
          </w:rPrChange>
        </w:rPr>
        <w:t xml:space="preserve"> </w:t>
      </w:r>
      <w:r w:rsidRPr="003140DF">
        <w:rPr>
          <w:sz w:val="14"/>
          <w:szCs w:val="14"/>
          <w:lang w:val="en-GB"/>
          <w:rPrChange w:id="5811" w:author="schulz" w:date="2016-01-10T18:02:00Z">
            <w:rPr>
              <w:sz w:val="14"/>
              <w:szCs w:val="14"/>
            </w:rPr>
          </w:rPrChange>
        </w:rPr>
        <w:t>The</w:t>
      </w:r>
      <w:r w:rsidRPr="003140DF">
        <w:rPr>
          <w:spacing w:val="13"/>
          <w:sz w:val="14"/>
          <w:szCs w:val="14"/>
          <w:lang w:val="en-GB"/>
          <w:rPrChange w:id="5812" w:author="schulz" w:date="2016-01-10T18:02:00Z">
            <w:rPr>
              <w:spacing w:val="13"/>
              <w:sz w:val="14"/>
              <w:szCs w:val="14"/>
            </w:rPr>
          </w:rPrChange>
        </w:rPr>
        <w:t xml:space="preserve"> </w:t>
      </w:r>
      <w:r w:rsidRPr="003140DF">
        <w:rPr>
          <w:sz w:val="14"/>
          <w:szCs w:val="14"/>
          <w:lang w:val="en-GB"/>
          <w:rPrChange w:id="5813" w:author="schulz" w:date="2016-01-10T18:02:00Z">
            <w:rPr>
              <w:sz w:val="14"/>
              <w:szCs w:val="14"/>
            </w:rPr>
          </w:rPrChange>
        </w:rPr>
        <w:t>Suggested</w:t>
      </w:r>
      <w:r w:rsidRPr="003140DF">
        <w:rPr>
          <w:spacing w:val="13"/>
          <w:sz w:val="14"/>
          <w:szCs w:val="14"/>
          <w:lang w:val="en-GB"/>
          <w:rPrChange w:id="5814" w:author="schulz" w:date="2016-01-10T18:02:00Z">
            <w:rPr>
              <w:spacing w:val="13"/>
              <w:sz w:val="14"/>
              <w:szCs w:val="14"/>
            </w:rPr>
          </w:rPrChange>
        </w:rPr>
        <w:t xml:space="preserve"> </w:t>
      </w:r>
      <w:r w:rsidRPr="003140DF">
        <w:rPr>
          <w:sz w:val="14"/>
          <w:szCs w:val="14"/>
          <w:lang w:val="en-GB"/>
          <w:rPrChange w:id="5815" w:author="schulz" w:date="2016-01-10T18:02:00Z">
            <w:rPr>
              <w:sz w:val="14"/>
              <w:szCs w:val="14"/>
            </w:rPr>
          </w:rPrChange>
        </w:rPr>
        <w:t>Upper</w:t>
      </w:r>
      <w:r w:rsidRPr="003140DF">
        <w:rPr>
          <w:spacing w:val="13"/>
          <w:sz w:val="14"/>
          <w:szCs w:val="14"/>
          <w:lang w:val="en-GB"/>
          <w:rPrChange w:id="5816" w:author="schulz" w:date="2016-01-10T18:02:00Z">
            <w:rPr>
              <w:spacing w:val="13"/>
              <w:sz w:val="14"/>
              <w:szCs w:val="14"/>
            </w:rPr>
          </w:rPrChange>
        </w:rPr>
        <w:t xml:space="preserve"> </w:t>
      </w:r>
      <w:r w:rsidRPr="003140DF">
        <w:rPr>
          <w:spacing w:val="-1"/>
          <w:sz w:val="14"/>
          <w:szCs w:val="14"/>
          <w:lang w:val="en-GB"/>
          <w:rPrChange w:id="5817" w:author="schulz" w:date="2016-01-10T18:02:00Z">
            <w:rPr>
              <w:spacing w:val="-1"/>
              <w:sz w:val="14"/>
              <w:szCs w:val="14"/>
            </w:rPr>
          </w:rPrChange>
        </w:rPr>
        <w:t>Merged</w:t>
      </w:r>
      <w:r w:rsidRPr="003140DF">
        <w:rPr>
          <w:spacing w:val="14"/>
          <w:sz w:val="14"/>
          <w:szCs w:val="14"/>
          <w:lang w:val="en-GB"/>
          <w:rPrChange w:id="5818" w:author="schulz" w:date="2016-01-10T18:02:00Z">
            <w:rPr>
              <w:spacing w:val="14"/>
              <w:sz w:val="14"/>
              <w:szCs w:val="14"/>
            </w:rPr>
          </w:rPrChange>
        </w:rPr>
        <w:t xml:space="preserve"> </w:t>
      </w:r>
      <w:r w:rsidRPr="003140DF">
        <w:rPr>
          <w:sz w:val="14"/>
          <w:szCs w:val="14"/>
          <w:lang w:val="en-GB"/>
          <w:rPrChange w:id="5819" w:author="schulz" w:date="2016-01-10T18:02:00Z">
            <w:rPr>
              <w:sz w:val="14"/>
              <w:szCs w:val="14"/>
            </w:rPr>
          </w:rPrChange>
        </w:rPr>
        <w:t>Ontology:</w:t>
      </w:r>
      <w:r w:rsidRPr="003140DF">
        <w:rPr>
          <w:spacing w:val="23"/>
          <w:w w:val="99"/>
          <w:sz w:val="14"/>
          <w:szCs w:val="14"/>
          <w:lang w:val="en-GB"/>
          <w:rPrChange w:id="5820" w:author="schulz" w:date="2016-01-10T18:02:00Z">
            <w:rPr>
              <w:spacing w:val="23"/>
              <w:w w:val="99"/>
              <w:sz w:val="14"/>
              <w:szCs w:val="14"/>
            </w:rPr>
          </w:rPrChange>
        </w:rPr>
        <w:t xml:space="preserve"> </w:t>
      </w:r>
      <w:r w:rsidRPr="003140DF">
        <w:rPr>
          <w:sz w:val="14"/>
          <w:szCs w:val="14"/>
          <w:lang w:val="en-GB"/>
          <w:rPrChange w:id="5821" w:author="schulz" w:date="2016-01-10T18:02:00Z">
            <w:rPr>
              <w:sz w:val="14"/>
              <w:szCs w:val="14"/>
            </w:rPr>
          </w:rPrChange>
        </w:rPr>
        <w:t>A</w:t>
      </w:r>
      <w:r w:rsidRPr="003140DF">
        <w:rPr>
          <w:spacing w:val="4"/>
          <w:sz w:val="14"/>
          <w:szCs w:val="14"/>
          <w:lang w:val="en-GB"/>
          <w:rPrChange w:id="5822" w:author="schulz" w:date="2016-01-10T18:02:00Z">
            <w:rPr>
              <w:spacing w:val="4"/>
              <w:sz w:val="14"/>
              <w:szCs w:val="14"/>
            </w:rPr>
          </w:rPrChange>
        </w:rPr>
        <w:t xml:space="preserve"> </w:t>
      </w:r>
      <w:r w:rsidRPr="003140DF">
        <w:rPr>
          <w:spacing w:val="-1"/>
          <w:sz w:val="14"/>
          <w:szCs w:val="14"/>
          <w:lang w:val="en-GB"/>
          <w:rPrChange w:id="5823" w:author="schulz" w:date="2016-01-10T18:02:00Z">
            <w:rPr>
              <w:spacing w:val="-1"/>
              <w:sz w:val="14"/>
              <w:szCs w:val="14"/>
            </w:rPr>
          </w:rPrChange>
        </w:rPr>
        <w:t>Large</w:t>
      </w:r>
      <w:r w:rsidRPr="003140DF">
        <w:rPr>
          <w:spacing w:val="4"/>
          <w:sz w:val="14"/>
          <w:szCs w:val="14"/>
          <w:lang w:val="en-GB"/>
          <w:rPrChange w:id="5824" w:author="schulz" w:date="2016-01-10T18:02:00Z">
            <w:rPr>
              <w:spacing w:val="4"/>
              <w:sz w:val="14"/>
              <w:szCs w:val="14"/>
            </w:rPr>
          </w:rPrChange>
        </w:rPr>
        <w:t xml:space="preserve"> </w:t>
      </w:r>
      <w:r w:rsidRPr="003140DF">
        <w:rPr>
          <w:sz w:val="14"/>
          <w:szCs w:val="14"/>
          <w:lang w:val="en-GB"/>
          <w:rPrChange w:id="5825" w:author="schulz" w:date="2016-01-10T18:02:00Z">
            <w:rPr>
              <w:sz w:val="14"/>
              <w:szCs w:val="14"/>
            </w:rPr>
          </w:rPrChange>
        </w:rPr>
        <w:t>Ontology</w:t>
      </w:r>
      <w:r w:rsidRPr="003140DF">
        <w:rPr>
          <w:spacing w:val="4"/>
          <w:sz w:val="14"/>
          <w:szCs w:val="14"/>
          <w:lang w:val="en-GB"/>
          <w:rPrChange w:id="5826" w:author="schulz" w:date="2016-01-10T18:02:00Z">
            <w:rPr>
              <w:spacing w:val="4"/>
              <w:sz w:val="14"/>
              <w:szCs w:val="14"/>
            </w:rPr>
          </w:rPrChange>
        </w:rPr>
        <w:t xml:space="preserve"> </w:t>
      </w:r>
      <w:r w:rsidRPr="003140DF">
        <w:rPr>
          <w:sz w:val="14"/>
          <w:szCs w:val="14"/>
          <w:lang w:val="en-GB"/>
          <w:rPrChange w:id="5827" w:author="schulz" w:date="2016-01-10T18:02:00Z">
            <w:rPr>
              <w:sz w:val="14"/>
              <w:szCs w:val="14"/>
            </w:rPr>
          </w:rPrChange>
        </w:rPr>
        <w:t>for</w:t>
      </w:r>
      <w:r w:rsidRPr="003140DF">
        <w:rPr>
          <w:spacing w:val="4"/>
          <w:sz w:val="14"/>
          <w:szCs w:val="14"/>
          <w:lang w:val="en-GB"/>
          <w:rPrChange w:id="5828" w:author="schulz" w:date="2016-01-10T18:02:00Z">
            <w:rPr>
              <w:spacing w:val="4"/>
              <w:sz w:val="14"/>
              <w:szCs w:val="14"/>
            </w:rPr>
          </w:rPrChange>
        </w:rPr>
        <w:t xml:space="preserve"> </w:t>
      </w:r>
      <w:r w:rsidRPr="003140DF">
        <w:rPr>
          <w:sz w:val="14"/>
          <w:szCs w:val="14"/>
          <w:lang w:val="en-GB"/>
          <w:rPrChange w:id="5829" w:author="schulz" w:date="2016-01-10T18:02:00Z">
            <w:rPr>
              <w:sz w:val="14"/>
              <w:szCs w:val="14"/>
            </w:rPr>
          </w:rPrChange>
        </w:rPr>
        <w:t>the</w:t>
      </w:r>
      <w:r w:rsidRPr="003140DF">
        <w:rPr>
          <w:spacing w:val="4"/>
          <w:sz w:val="14"/>
          <w:szCs w:val="14"/>
          <w:lang w:val="en-GB"/>
          <w:rPrChange w:id="5830" w:author="schulz" w:date="2016-01-10T18:02:00Z">
            <w:rPr>
              <w:spacing w:val="4"/>
              <w:sz w:val="14"/>
              <w:szCs w:val="14"/>
            </w:rPr>
          </w:rPrChange>
        </w:rPr>
        <w:t xml:space="preserve"> </w:t>
      </w:r>
      <w:r w:rsidRPr="003140DF">
        <w:rPr>
          <w:sz w:val="14"/>
          <w:szCs w:val="14"/>
          <w:lang w:val="en-GB"/>
          <w:rPrChange w:id="5831" w:author="schulz" w:date="2016-01-10T18:02:00Z">
            <w:rPr>
              <w:sz w:val="14"/>
              <w:szCs w:val="14"/>
            </w:rPr>
          </w:rPrChange>
        </w:rPr>
        <w:t>Semantic</w:t>
      </w:r>
      <w:r w:rsidRPr="003140DF">
        <w:rPr>
          <w:spacing w:val="4"/>
          <w:sz w:val="14"/>
          <w:szCs w:val="14"/>
          <w:lang w:val="en-GB"/>
          <w:rPrChange w:id="5832" w:author="schulz" w:date="2016-01-10T18:02:00Z">
            <w:rPr>
              <w:spacing w:val="4"/>
              <w:sz w:val="14"/>
              <w:szCs w:val="14"/>
            </w:rPr>
          </w:rPrChange>
        </w:rPr>
        <w:t xml:space="preserve"> </w:t>
      </w:r>
      <w:r w:rsidRPr="003140DF">
        <w:rPr>
          <w:spacing w:val="-5"/>
          <w:sz w:val="14"/>
          <w:szCs w:val="14"/>
          <w:lang w:val="en-GB"/>
          <w:rPrChange w:id="5833" w:author="schulz" w:date="2016-01-10T18:02:00Z">
            <w:rPr>
              <w:spacing w:val="-5"/>
              <w:sz w:val="14"/>
              <w:szCs w:val="14"/>
            </w:rPr>
          </w:rPrChange>
        </w:rPr>
        <w:t>Web</w:t>
      </w:r>
      <w:r w:rsidRPr="003140DF">
        <w:rPr>
          <w:spacing w:val="4"/>
          <w:sz w:val="14"/>
          <w:szCs w:val="14"/>
          <w:lang w:val="en-GB"/>
          <w:rPrChange w:id="5834" w:author="schulz" w:date="2016-01-10T18:02:00Z">
            <w:rPr>
              <w:spacing w:val="4"/>
              <w:sz w:val="14"/>
              <w:szCs w:val="14"/>
            </w:rPr>
          </w:rPrChange>
        </w:rPr>
        <w:t xml:space="preserve"> </w:t>
      </w:r>
      <w:r w:rsidRPr="003140DF">
        <w:rPr>
          <w:sz w:val="14"/>
          <w:szCs w:val="14"/>
          <w:lang w:val="en-GB"/>
          <w:rPrChange w:id="5835" w:author="schulz" w:date="2016-01-10T18:02:00Z">
            <w:rPr>
              <w:sz w:val="14"/>
              <w:szCs w:val="14"/>
            </w:rPr>
          </w:rPrChange>
        </w:rPr>
        <w:t>and</w:t>
      </w:r>
      <w:r w:rsidRPr="003140DF">
        <w:rPr>
          <w:spacing w:val="4"/>
          <w:sz w:val="14"/>
          <w:szCs w:val="14"/>
          <w:lang w:val="en-GB"/>
          <w:rPrChange w:id="5836" w:author="schulz" w:date="2016-01-10T18:02:00Z">
            <w:rPr>
              <w:spacing w:val="4"/>
              <w:sz w:val="14"/>
              <w:szCs w:val="14"/>
            </w:rPr>
          </w:rPrChange>
        </w:rPr>
        <w:t xml:space="preserve"> </w:t>
      </w:r>
      <w:r w:rsidRPr="003140DF">
        <w:rPr>
          <w:sz w:val="14"/>
          <w:szCs w:val="14"/>
          <w:lang w:val="en-GB"/>
          <w:rPrChange w:id="5837" w:author="schulz" w:date="2016-01-10T18:02:00Z">
            <w:rPr>
              <w:sz w:val="14"/>
              <w:szCs w:val="14"/>
            </w:rPr>
          </w:rPrChange>
        </w:rPr>
        <w:t>its</w:t>
      </w:r>
      <w:r w:rsidRPr="003140DF">
        <w:rPr>
          <w:spacing w:val="4"/>
          <w:sz w:val="14"/>
          <w:szCs w:val="14"/>
          <w:lang w:val="en-GB"/>
          <w:rPrChange w:id="5838" w:author="schulz" w:date="2016-01-10T18:02:00Z">
            <w:rPr>
              <w:spacing w:val="4"/>
              <w:sz w:val="14"/>
              <w:szCs w:val="14"/>
            </w:rPr>
          </w:rPrChange>
        </w:rPr>
        <w:t xml:space="preserve"> </w:t>
      </w:r>
      <w:r w:rsidRPr="003140DF">
        <w:rPr>
          <w:sz w:val="14"/>
          <w:szCs w:val="14"/>
          <w:lang w:val="en-GB"/>
          <w:rPrChange w:id="5839" w:author="schulz" w:date="2016-01-10T18:02:00Z">
            <w:rPr>
              <w:sz w:val="14"/>
              <w:szCs w:val="14"/>
            </w:rPr>
          </w:rPrChange>
        </w:rPr>
        <w:t>Applications.</w:t>
      </w:r>
      <w:r w:rsidRPr="003140DF">
        <w:rPr>
          <w:spacing w:val="27"/>
          <w:sz w:val="14"/>
          <w:szCs w:val="14"/>
          <w:lang w:val="en-GB"/>
          <w:rPrChange w:id="5840" w:author="schulz" w:date="2016-01-10T18:02:00Z">
            <w:rPr>
              <w:spacing w:val="27"/>
              <w:sz w:val="14"/>
              <w:szCs w:val="14"/>
            </w:rPr>
          </w:rPrChange>
        </w:rPr>
        <w:t xml:space="preserve"> </w:t>
      </w:r>
      <w:r w:rsidRPr="003140DF">
        <w:rPr>
          <w:spacing w:val="-2"/>
          <w:sz w:val="14"/>
          <w:szCs w:val="14"/>
          <w:lang w:val="en-GB"/>
          <w:rPrChange w:id="5841" w:author="schulz" w:date="2016-01-10T18:02:00Z">
            <w:rPr>
              <w:spacing w:val="-2"/>
              <w:sz w:val="14"/>
              <w:szCs w:val="14"/>
            </w:rPr>
          </w:rPrChange>
        </w:rPr>
        <w:t>Technical</w:t>
      </w:r>
      <w:r w:rsidRPr="003140DF">
        <w:rPr>
          <w:spacing w:val="4"/>
          <w:sz w:val="14"/>
          <w:szCs w:val="14"/>
          <w:lang w:val="en-GB"/>
          <w:rPrChange w:id="5842" w:author="schulz" w:date="2016-01-10T18:02:00Z">
            <w:rPr>
              <w:spacing w:val="4"/>
              <w:sz w:val="14"/>
              <w:szCs w:val="14"/>
            </w:rPr>
          </w:rPrChange>
        </w:rPr>
        <w:t xml:space="preserve"> </w:t>
      </w:r>
      <w:r w:rsidRPr="003140DF">
        <w:rPr>
          <w:sz w:val="14"/>
          <w:szCs w:val="14"/>
          <w:lang w:val="en-GB"/>
          <w:rPrChange w:id="5843" w:author="schulz" w:date="2016-01-10T18:02:00Z">
            <w:rPr>
              <w:sz w:val="14"/>
              <w:szCs w:val="14"/>
            </w:rPr>
          </w:rPrChange>
        </w:rPr>
        <w:t>report,</w:t>
      </w:r>
      <w:r w:rsidRPr="003140DF">
        <w:rPr>
          <w:spacing w:val="21"/>
          <w:w w:val="99"/>
          <w:sz w:val="14"/>
          <w:szCs w:val="14"/>
          <w:lang w:val="en-GB"/>
          <w:rPrChange w:id="5844" w:author="schulz" w:date="2016-01-10T18:02:00Z">
            <w:rPr>
              <w:spacing w:val="21"/>
              <w:w w:val="99"/>
              <w:sz w:val="14"/>
              <w:szCs w:val="14"/>
            </w:rPr>
          </w:rPrChange>
        </w:rPr>
        <w:t xml:space="preserve"> </w:t>
      </w:r>
      <w:r w:rsidRPr="003140DF">
        <w:rPr>
          <w:sz w:val="14"/>
          <w:szCs w:val="14"/>
          <w:lang w:val="en-GB"/>
          <w:rPrChange w:id="5845" w:author="schulz" w:date="2016-01-10T18:02:00Z">
            <w:rPr>
              <w:sz w:val="14"/>
              <w:szCs w:val="14"/>
            </w:rPr>
          </w:rPrChange>
        </w:rPr>
        <w:t>AAAI.</w:t>
      </w:r>
    </w:p>
    <w:p w14:paraId="1C60ED16" w14:textId="77777777" w:rsidR="00F20945" w:rsidRPr="003140DF" w:rsidRDefault="00F20945">
      <w:pPr>
        <w:pStyle w:val="Corpodetexto"/>
        <w:kinsoku w:val="0"/>
        <w:overflowPunct w:val="0"/>
        <w:spacing w:before="0"/>
        <w:rPr>
          <w:sz w:val="14"/>
          <w:szCs w:val="14"/>
          <w:lang w:val="en-GB"/>
          <w:rPrChange w:id="5846" w:author="schulz" w:date="2016-01-10T18:02:00Z">
            <w:rPr>
              <w:sz w:val="14"/>
              <w:szCs w:val="14"/>
            </w:rPr>
          </w:rPrChange>
        </w:rPr>
      </w:pPr>
      <w:r w:rsidRPr="003140DF">
        <w:rPr>
          <w:sz w:val="14"/>
          <w:szCs w:val="14"/>
          <w:lang w:val="en-GB"/>
          <w:rPrChange w:id="5847" w:author="schulz" w:date="2016-01-10T18:02:00Z">
            <w:rPr>
              <w:sz w:val="14"/>
              <w:szCs w:val="14"/>
            </w:rPr>
          </w:rPrChange>
        </w:rPr>
        <w:t>Poggi,</w:t>
      </w:r>
      <w:r w:rsidRPr="003140DF">
        <w:rPr>
          <w:spacing w:val="20"/>
          <w:sz w:val="14"/>
          <w:szCs w:val="14"/>
          <w:lang w:val="en-GB"/>
          <w:rPrChange w:id="5848" w:author="schulz" w:date="2016-01-10T18:02:00Z">
            <w:rPr>
              <w:spacing w:val="20"/>
              <w:sz w:val="14"/>
              <w:szCs w:val="14"/>
            </w:rPr>
          </w:rPrChange>
        </w:rPr>
        <w:t xml:space="preserve"> </w:t>
      </w:r>
      <w:r w:rsidRPr="003140DF">
        <w:rPr>
          <w:sz w:val="14"/>
          <w:szCs w:val="14"/>
          <w:lang w:val="en-GB"/>
          <w:rPrChange w:id="5849" w:author="schulz" w:date="2016-01-10T18:02:00Z">
            <w:rPr>
              <w:sz w:val="14"/>
              <w:szCs w:val="14"/>
            </w:rPr>
          </w:rPrChange>
        </w:rPr>
        <w:t>A.,</w:t>
      </w:r>
      <w:r w:rsidRPr="003140DF">
        <w:rPr>
          <w:spacing w:val="21"/>
          <w:sz w:val="14"/>
          <w:szCs w:val="14"/>
          <w:lang w:val="en-GB"/>
          <w:rPrChange w:id="5850" w:author="schulz" w:date="2016-01-10T18:02:00Z">
            <w:rPr>
              <w:spacing w:val="21"/>
              <w:sz w:val="14"/>
              <w:szCs w:val="14"/>
            </w:rPr>
          </w:rPrChange>
        </w:rPr>
        <w:t xml:space="preserve"> </w:t>
      </w:r>
      <w:proofErr w:type="spellStart"/>
      <w:r w:rsidRPr="003140DF">
        <w:rPr>
          <w:sz w:val="14"/>
          <w:szCs w:val="14"/>
          <w:lang w:val="en-GB"/>
          <w:rPrChange w:id="5851" w:author="schulz" w:date="2016-01-10T18:02:00Z">
            <w:rPr>
              <w:sz w:val="14"/>
              <w:szCs w:val="14"/>
            </w:rPr>
          </w:rPrChange>
        </w:rPr>
        <w:t>Lembo</w:t>
      </w:r>
      <w:proofErr w:type="spellEnd"/>
      <w:r w:rsidRPr="003140DF">
        <w:rPr>
          <w:sz w:val="14"/>
          <w:szCs w:val="14"/>
          <w:lang w:val="en-GB"/>
          <w:rPrChange w:id="5852" w:author="schulz" w:date="2016-01-10T18:02:00Z">
            <w:rPr>
              <w:sz w:val="14"/>
              <w:szCs w:val="14"/>
            </w:rPr>
          </w:rPrChange>
        </w:rPr>
        <w:t>,</w:t>
      </w:r>
      <w:r w:rsidRPr="003140DF">
        <w:rPr>
          <w:spacing w:val="20"/>
          <w:sz w:val="14"/>
          <w:szCs w:val="14"/>
          <w:lang w:val="en-GB"/>
          <w:rPrChange w:id="5853" w:author="schulz" w:date="2016-01-10T18:02:00Z">
            <w:rPr>
              <w:spacing w:val="20"/>
              <w:sz w:val="14"/>
              <w:szCs w:val="14"/>
            </w:rPr>
          </w:rPrChange>
        </w:rPr>
        <w:t xml:space="preserve"> </w:t>
      </w:r>
      <w:r w:rsidRPr="003140DF">
        <w:rPr>
          <w:sz w:val="14"/>
          <w:szCs w:val="14"/>
          <w:lang w:val="en-GB"/>
          <w:rPrChange w:id="5854" w:author="schulz" w:date="2016-01-10T18:02:00Z">
            <w:rPr>
              <w:sz w:val="14"/>
              <w:szCs w:val="14"/>
            </w:rPr>
          </w:rPrChange>
        </w:rPr>
        <w:t>D.,</w:t>
      </w:r>
      <w:r w:rsidRPr="003140DF">
        <w:rPr>
          <w:spacing w:val="21"/>
          <w:sz w:val="14"/>
          <w:szCs w:val="14"/>
          <w:lang w:val="en-GB"/>
          <w:rPrChange w:id="5855" w:author="schulz" w:date="2016-01-10T18:02:00Z">
            <w:rPr>
              <w:spacing w:val="21"/>
              <w:sz w:val="14"/>
              <w:szCs w:val="14"/>
            </w:rPr>
          </w:rPrChange>
        </w:rPr>
        <w:t xml:space="preserve"> </w:t>
      </w:r>
      <w:proofErr w:type="spellStart"/>
      <w:r w:rsidRPr="003140DF">
        <w:rPr>
          <w:spacing w:val="-1"/>
          <w:sz w:val="14"/>
          <w:szCs w:val="14"/>
          <w:lang w:val="en-GB"/>
          <w:rPrChange w:id="5856" w:author="schulz" w:date="2016-01-10T18:02:00Z">
            <w:rPr>
              <w:spacing w:val="-1"/>
              <w:sz w:val="14"/>
              <w:szCs w:val="14"/>
            </w:rPr>
          </w:rPrChange>
        </w:rPr>
        <w:t>Calvanese</w:t>
      </w:r>
      <w:proofErr w:type="spellEnd"/>
      <w:r w:rsidRPr="003140DF">
        <w:rPr>
          <w:spacing w:val="-1"/>
          <w:sz w:val="14"/>
          <w:szCs w:val="14"/>
          <w:lang w:val="en-GB"/>
          <w:rPrChange w:id="5857" w:author="schulz" w:date="2016-01-10T18:02:00Z">
            <w:rPr>
              <w:spacing w:val="-1"/>
              <w:sz w:val="14"/>
              <w:szCs w:val="14"/>
            </w:rPr>
          </w:rPrChange>
        </w:rPr>
        <w:t>,</w:t>
      </w:r>
      <w:r w:rsidRPr="003140DF">
        <w:rPr>
          <w:spacing w:val="21"/>
          <w:sz w:val="14"/>
          <w:szCs w:val="14"/>
          <w:lang w:val="en-GB"/>
          <w:rPrChange w:id="5858" w:author="schulz" w:date="2016-01-10T18:02:00Z">
            <w:rPr>
              <w:spacing w:val="21"/>
              <w:sz w:val="14"/>
              <w:szCs w:val="14"/>
            </w:rPr>
          </w:rPrChange>
        </w:rPr>
        <w:t xml:space="preserve"> </w:t>
      </w:r>
      <w:r w:rsidRPr="003140DF">
        <w:rPr>
          <w:sz w:val="14"/>
          <w:szCs w:val="14"/>
          <w:lang w:val="en-GB"/>
          <w:rPrChange w:id="5859" w:author="schulz" w:date="2016-01-10T18:02:00Z">
            <w:rPr>
              <w:sz w:val="14"/>
              <w:szCs w:val="14"/>
            </w:rPr>
          </w:rPrChange>
        </w:rPr>
        <w:t>D.,</w:t>
      </w:r>
      <w:r w:rsidRPr="003140DF">
        <w:rPr>
          <w:spacing w:val="20"/>
          <w:sz w:val="14"/>
          <w:szCs w:val="14"/>
          <w:lang w:val="en-GB"/>
          <w:rPrChange w:id="5860" w:author="schulz" w:date="2016-01-10T18:02:00Z">
            <w:rPr>
              <w:spacing w:val="20"/>
              <w:sz w:val="14"/>
              <w:szCs w:val="14"/>
            </w:rPr>
          </w:rPrChange>
        </w:rPr>
        <w:t xml:space="preserve"> </w:t>
      </w:r>
      <w:r w:rsidRPr="003140DF">
        <w:rPr>
          <w:i/>
          <w:iCs/>
          <w:sz w:val="14"/>
          <w:szCs w:val="14"/>
          <w:lang w:val="en-GB"/>
          <w:rPrChange w:id="5861" w:author="schulz" w:date="2016-01-10T18:02:00Z">
            <w:rPr>
              <w:i/>
              <w:iCs/>
              <w:sz w:val="14"/>
              <w:szCs w:val="14"/>
            </w:rPr>
          </w:rPrChange>
        </w:rPr>
        <w:t>et</w:t>
      </w:r>
      <w:r w:rsidRPr="003140DF">
        <w:rPr>
          <w:i/>
          <w:iCs/>
          <w:spacing w:val="13"/>
          <w:sz w:val="14"/>
          <w:szCs w:val="14"/>
          <w:lang w:val="en-GB"/>
          <w:rPrChange w:id="5862" w:author="schulz" w:date="2016-01-10T18:02:00Z">
            <w:rPr>
              <w:i/>
              <w:iCs/>
              <w:spacing w:val="13"/>
              <w:sz w:val="14"/>
              <w:szCs w:val="14"/>
            </w:rPr>
          </w:rPrChange>
        </w:rPr>
        <w:t xml:space="preserve"> </w:t>
      </w:r>
      <w:r w:rsidRPr="003140DF">
        <w:rPr>
          <w:i/>
          <w:iCs/>
          <w:sz w:val="14"/>
          <w:szCs w:val="14"/>
          <w:lang w:val="en-GB"/>
          <w:rPrChange w:id="5863" w:author="schulz" w:date="2016-01-10T18:02:00Z">
            <w:rPr>
              <w:i/>
              <w:iCs/>
              <w:sz w:val="14"/>
              <w:szCs w:val="14"/>
            </w:rPr>
          </w:rPrChange>
        </w:rPr>
        <w:t>al.</w:t>
      </w:r>
      <w:r w:rsidRPr="003140DF">
        <w:rPr>
          <w:i/>
          <w:iCs/>
          <w:spacing w:val="14"/>
          <w:sz w:val="14"/>
          <w:szCs w:val="14"/>
          <w:lang w:val="en-GB"/>
          <w:rPrChange w:id="5864" w:author="schulz" w:date="2016-01-10T18:02:00Z">
            <w:rPr>
              <w:i/>
              <w:iCs/>
              <w:spacing w:val="14"/>
              <w:sz w:val="14"/>
              <w:szCs w:val="14"/>
            </w:rPr>
          </w:rPrChange>
        </w:rPr>
        <w:t xml:space="preserve"> </w:t>
      </w:r>
      <w:r w:rsidRPr="003140DF">
        <w:rPr>
          <w:sz w:val="14"/>
          <w:szCs w:val="14"/>
          <w:lang w:val="en-GB"/>
          <w:rPrChange w:id="5865" w:author="schulz" w:date="2016-01-10T18:02:00Z">
            <w:rPr>
              <w:sz w:val="14"/>
              <w:szCs w:val="14"/>
            </w:rPr>
          </w:rPrChange>
        </w:rPr>
        <w:t xml:space="preserve">(2008). </w:t>
      </w:r>
      <w:r w:rsidRPr="003140DF">
        <w:rPr>
          <w:spacing w:val="14"/>
          <w:sz w:val="14"/>
          <w:szCs w:val="14"/>
          <w:lang w:val="en-GB"/>
          <w:rPrChange w:id="5866" w:author="schulz" w:date="2016-01-10T18:02:00Z">
            <w:rPr>
              <w:spacing w:val="14"/>
              <w:sz w:val="14"/>
              <w:szCs w:val="14"/>
            </w:rPr>
          </w:rPrChange>
        </w:rPr>
        <w:t xml:space="preserve"> </w:t>
      </w:r>
      <w:r w:rsidRPr="003140DF">
        <w:rPr>
          <w:sz w:val="14"/>
          <w:szCs w:val="14"/>
          <w:lang w:val="en-GB"/>
          <w:rPrChange w:id="5867" w:author="schulz" w:date="2016-01-10T18:02:00Z">
            <w:rPr>
              <w:sz w:val="14"/>
              <w:szCs w:val="14"/>
            </w:rPr>
          </w:rPrChange>
        </w:rPr>
        <w:t>Linking</w:t>
      </w:r>
      <w:r w:rsidRPr="003140DF">
        <w:rPr>
          <w:spacing w:val="14"/>
          <w:sz w:val="14"/>
          <w:szCs w:val="14"/>
          <w:lang w:val="en-GB"/>
          <w:rPrChange w:id="5868" w:author="schulz" w:date="2016-01-10T18:02:00Z">
            <w:rPr>
              <w:spacing w:val="14"/>
              <w:sz w:val="14"/>
              <w:szCs w:val="14"/>
            </w:rPr>
          </w:rPrChange>
        </w:rPr>
        <w:t xml:space="preserve"> </w:t>
      </w:r>
      <w:r w:rsidRPr="003140DF">
        <w:rPr>
          <w:sz w:val="14"/>
          <w:szCs w:val="14"/>
          <w:lang w:val="en-GB"/>
          <w:rPrChange w:id="5869" w:author="schulz" w:date="2016-01-10T18:02:00Z">
            <w:rPr>
              <w:sz w:val="14"/>
              <w:szCs w:val="14"/>
            </w:rPr>
          </w:rPrChange>
        </w:rPr>
        <w:t>data</w:t>
      </w:r>
      <w:r w:rsidRPr="003140DF">
        <w:rPr>
          <w:spacing w:val="13"/>
          <w:sz w:val="14"/>
          <w:szCs w:val="14"/>
          <w:lang w:val="en-GB"/>
          <w:rPrChange w:id="5870" w:author="schulz" w:date="2016-01-10T18:02:00Z">
            <w:rPr>
              <w:spacing w:val="13"/>
              <w:sz w:val="14"/>
              <w:szCs w:val="14"/>
            </w:rPr>
          </w:rPrChange>
        </w:rPr>
        <w:t xml:space="preserve"> </w:t>
      </w:r>
      <w:r w:rsidRPr="003140DF">
        <w:rPr>
          <w:sz w:val="14"/>
          <w:szCs w:val="14"/>
          <w:lang w:val="en-GB"/>
          <w:rPrChange w:id="5871" w:author="schulz" w:date="2016-01-10T18:02:00Z">
            <w:rPr>
              <w:sz w:val="14"/>
              <w:szCs w:val="14"/>
            </w:rPr>
          </w:rPrChange>
        </w:rPr>
        <w:t>to</w:t>
      </w:r>
      <w:r w:rsidRPr="003140DF">
        <w:rPr>
          <w:spacing w:val="13"/>
          <w:sz w:val="14"/>
          <w:szCs w:val="14"/>
          <w:lang w:val="en-GB"/>
          <w:rPrChange w:id="5872" w:author="schulz" w:date="2016-01-10T18:02:00Z">
            <w:rPr>
              <w:spacing w:val="13"/>
              <w:sz w:val="14"/>
              <w:szCs w:val="14"/>
            </w:rPr>
          </w:rPrChange>
        </w:rPr>
        <w:t xml:space="preserve"> </w:t>
      </w:r>
      <w:r w:rsidRPr="003140DF">
        <w:rPr>
          <w:sz w:val="14"/>
          <w:szCs w:val="14"/>
          <w:lang w:val="en-GB"/>
          <w:rPrChange w:id="5873" w:author="schulz" w:date="2016-01-10T18:02:00Z">
            <w:rPr>
              <w:sz w:val="14"/>
              <w:szCs w:val="14"/>
            </w:rPr>
          </w:rPrChange>
        </w:rPr>
        <w:t>ontologies.</w:t>
      </w:r>
    </w:p>
    <w:p w14:paraId="4D741B51" w14:textId="77777777" w:rsidR="00F20945" w:rsidRPr="003140DF" w:rsidRDefault="00F20945">
      <w:pPr>
        <w:pStyle w:val="Corpodetexto"/>
        <w:kinsoku w:val="0"/>
        <w:overflowPunct w:val="0"/>
        <w:spacing w:before="18"/>
        <w:ind w:left="442"/>
        <w:rPr>
          <w:sz w:val="14"/>
          <w:szCs w:val="14"/>
          <w:lang w:val="en-GB"/>
          <w:rPrChange w:id="5874" w:author="schulz" w:date="2016-01-10T18:02:00Z">
            <w:rPr>
              <w:sz w:val="14"/>
              <w:szCs w:val="14"/>
            </w:rPr>
          </w:rPrChange>
        </w:rPr>
      </w:pPr>
      <w:r w:rsidRPr="003140DF">
        <w:rPr>
          <w:i/>
          <w:iCs/>
          <w:spacing w:val="1"/>
          <w:sz w:val="14"/>
          <w:szCs w:val="14"/>
          <w:lang w:val="en-GB"/>
          <w:rPrChange w:id="5875" w:author="schulz" w:date="2016-01-10T18:02:00Z">
            <w:rPr>
              <w:i/>
              <w:iCs/>
              <w:spacing w:val="1"/>
              <w:sz w:val="14"/>
              <w:szCs w:val="14"/>
            </w:rPr>
          </w:rPrChange>
        </w:rPr>
        <w:t>LNCS</w:t>
      </w:r>
      <w:r w:rsidRPr="003140DF">
        <w:rPr>
          <w:spacing w:val="1"/>
          <w:sz w:val="14"/>
          <w:szCs w:val="14"/>
          <w:lang w:val="en-GB"/>
          <w:rPrChange w:id="5876" w:author="schulz" w:date="2016-01-10T18:02:00Z">
            <w:rPr>
              <w:spacing w:val="1"/>
              <w:sz w:val="14"/>
              <w:szCs w:val="14"/>
            </w:rPr>
          </w:rPrChange>
        </w:rPr>
        <w:t>,</w:t>
      </w:r>
      <w:r w:rsidRPr="003140DF">
        <w:rPr>
          <w:spacing w:val="-8"/>
          <w:sz w:val="14"/>
          <w:szCs w:val="14"/>
          <w:lang w:val="en-GB"/>
          <w:rPrChange w:id="5877" w:author="schulz" w:date="2016-01-10T18:02:00Z">
            <w:rPr>
              <w:spacing w:val="-8"/>
              <w:sz w:val="14"/>
              <w:szCs w:val="14"/>
            </w:rPr>
          </w:rPrChange>
        </w:rPr>
        <w:t xml:space="preserve"> </w:t>
      </w:r>
      <w:r w:rsidRPr="003140DF">
        <w:rPr>
          <w:b/>
          <w:bCs/>
          <w:sz w:val="14"/>
          <w:szCs w:val="14"/>
          <w:lang w:val="en-GB"/>
          <w:rPrChange w:id="5878" w:author="schulz" w:date="2016-01-10T18:02:00Z">
            <w:rPr>
              <w:b/>
              <w:bCs/>
              <w:sz w:val="14"/>
              <w:szCs w:val="14"/>
            </w:rPr>
          </w:rPrChange>
        </w:rPr>
        <w:t>4900</w:t>
      </w:r>
      <w:r w:rsidRPr="003140DF">
        <w:rPr>
          <w:sz w:val="14"/>
          <w:szCs w:val="14"/>
          <w:lang w:val="en-GB"/>
          <w:rPrChange w:id="5879" w:author="schulz" w:date="2016-01-10T18:02:00Z">
            <w:rPr>
              <w:sz w:val="14"/>
              <w:szCs w:val="14"/>
            </w:rPr>
          </w:rPrChange>
        </w:rPr>
        <w:t>,</w:t>
      </w:r>
      <w:r w:rsidRPr="003140DF">
        <w:rPr>
          <w:spacing w:val="-7"/>
          <w:sz w:val="14"/>
          <w:szCs w:val="14"/>
          <w:lang w:val="en-GB"/>
          <w:rPrChange w:id="5880" w:author="schulz" w:date="2016-01-10T18:02:00Z">
            <w:rPr>
              <w:spacing w:val="-7"/>
              <w:sz w:val="14"/>
              <w:szCs w:val="14"/>
            </w:rPr>
          </w:rPrChange>
        </w:rPr>
        <w:t xml:space="preserve"> </w:t>
      </w:r>
      <w:r w:rsidRPr="003140DF">
        <w:rPr>
          <w:sz w:val="14"/>
          <w:szCs w:val="14"/>
          <w:lang w:val="en-GB"/>
          <w:rPrChange w:id="5881" w:author="schulz" w:date="2016-01-10T18:02:00Z">
            <w:rPr>
              <w:sz w:val="14"/>
              <w:szCs w:val="14"/>
            </w:rPr>
          </w:rPrChange>
        </w:rPr>
        <w:t>133</w:t>
      </w:r>
      <w:r w:rsidRPr="002C029A">
        <w:rPr>
          <w:sz w:val="14"/>
          <w:szCs w:val="14"/>
          <w:lang w:val="en-GB"/>
        </w:rPr>
        <w:t>–</w:t>
      </w:r>
      <w:r w:rsidRPr="003140DF">
        <w:rPr>
          <w:sz w:val="14"/>
          <w:szCs w:val="14"/>
          <w:lang w:val="en-GB"/>
          <w:rPrChange w:id="5882" w:author="schulz" w:date="2016-01-10T18:02:00Z">
            <w:rPr>
              <w:sz w:val="14"/>
              <w:szCs w:val="14"/>
            </w:rPr>
          </w:rPrChange>
        </w:rPr>
        <w:t>173.</w:t>
      </w:r>
    </w:p>
    <w:p w14:paraId="7A48C059" w14:textId="77777777" w:rsidR="00F20945" w:rsidRPr="003140DF" w:rsidRDefault="00F20945">
      <w:pPr>
        <w:pStyle w:val="Corpodetexto"/>
        <w:kinsoku w:val="0"/>
        <w:overflowPunct w:val="0"/>
        <w:spacing w:before="18" w:line="267" w:lineRule="auto"/>
        <w:ind w:left="442" w:right="2105" w:hanging="125"/>
        <w:jc w:val="both"/>
        <w:rPr>
          <w:sz w:val="14"/>
          <w:szCs w:val="14"/>
          <w:lang w:val="en-GB"/>
          <w:rPrChange w:id="5883" w:author="schulz" w:date="2016-01-10T18:02:00Z">
            <w:rPr>
              <w:sz w:val="14"/>
              <w:szCs w:val="14"/>
            </w:rPr>
          </w:rPrChange>
        </w:rPr>
      </w:pPr>
      <w:r w:rsidRPr="00FA14DC">
        <w:rPr>
          <w:sz w:val="14"/>
          <w:szCs w:val="14"/>
          <w:lang w:val="pt-BR"/>
          <w:rPrChange w:id="5884" w:author="Filipe Santana" w:date="2016-01-12T07:22:00Z">
            <w:rPr>
              <w:sz w:val="14"/>
              <w:szCs w:val="14"/>
            </w:rPr>
          </w:rPrChange>
        </w:rPr>
        <w:t>Prestes,</w:t>
      </w:r>
      <w:r w:rsidRPr="00FA14DC">
        <w:rPr>
          <w:spacing w:val="-8"/>
          <w:sz w:val="14"/>
          <w:szCs w:val="14"/>
          <w:lang w:val="pt-BR"/>
          <w:rPrChange w:id="5885" w:author="Filipe Santana" w:date="2016-01-12T07:22:00Z">
            <w:rPr>
              <w:spacing w:val="-8"/>
              <w:sz w:val="14"/>
              <w:szCs w:val="14"/>
            </w:rPr>
          </w:rPrChange>
        </w:rPr>
        <w:t xml:space="preserve"> </w:t>
      </w:r>
      <w:r w:rsidRPr="00FA14DC">
        <w:rPr>
          <w:sz w:val="14"/>
          <w:szCs w:val="14"/>
          <w:lang w:val="pt-BR"/>
          <w:rPrChange w:id="5886" w:author="Filipe Santana" w:date="2016-01-12T07:22:00Z">
            <w:rPr>
              <w:sz w:val="14"/>
              <w:szCs w:val="14"/>
            </w:rPr>
          </w:rPrChange>
        </w:rPr>
        <w:t>E.,</w:t>
      </w:r>
      <w:r w:rsidRPr="00FA14DC">
        <w:rPr>
          <w:spacing w:val="-8"/>
          <w:sz w:val="14"/>
          <w:szCs w:val="14"/>
          <w:lang w:val="pt-BR"/>
          <w:rPrChange w:id="5887" w:author="Filipe Santana" w:date="2016-01-12T07:22:00Z">
            <w:rPr>
              <w:spacing w:val="-8"/>
              <w:sz w:val="14"/>
              <w:szCs w:val="14"/>
            </w:rPr>
          </w:rPrChange>
        </w:rPr>
        <w:t xml:space="preserve"> </w:t>
      </w:r>
      <w:proofErr w:type="spellStart"/>
      <w:r w:rsidRPr="00FA14DC">
        <w:rPr>
          <w:sz w:val="14"/>
          <w:szCs w:val="14"/>
          <w:lang w:val="pt-BR"/>
          <w:rPrChange w:id="5888" w:author="Filipe Santana" w:date="2016-01-12T07:22:00Z">
            <w:rPr>
              <w:sz w:val="14"/>
              <w:szCs w:val="14"/>
            </w:rPr>
          </w:rPrChange>
        </w:rPr>
        <w:t>Carbonera</w:t>
      </w:r>
      <w:proofErr w:type="spellEnd"/>
      <w:r w:rsidRPr="00FA14DC">
        <w:rPr>
          <w:sz w:val="14"/>
          <w:szCs w:val="14"/>
          <w:lang w:val="pt-BR"/>
          <w:rPrChange w:id="5889" w:author="Filipe Santana" w:date="2016-01-12T07:22:00Z">
            <w:rPr>
              <w:sz w:val="14"/>
              <w:szCs w:val="14"/>
            </w:rPr>
          </w:rPrChange>
        </w:rPr>
        <w:t>,</w:t>
      </w:r>
      <w:r w:rsidRPr="00FA14DC">
        <w:rPr>
          <w:spacing w:val="-8"/>
          <w:sz w:val="14"/>
          <w:szCs w:val="14"/>
          <w:lang w:val="pt-BR"/>
          <w:rPrChange w:id="5890" w:author="Filipe Santana" w:date="2016-01-12T07:22:00Z">
            <w:rPr>
              <w:spacing w:val="-8"/>
              <w:sz w:val="14"/>
              <w:szCs w:val="14"/>
            </w:rPr>
          </w:rPrChange>
        </w:rPr>
        <w:t xml:space="preserve"> </w:t>
      </w:r>
      <w:r w:rsidRPr="00FA14DC">
        <w:rPr>
          <w:sz w:val="14"/>
          <w:szCs w:val="14"/>
          <w:lang w:val="pt-BR"/>
          <w:rPrChange w:id="5891" w:author="Filipe Santana" w:date="2016-01-12T07:22:00Z">
            <w:rPr>
              <w:sz w:val="14"/>
              <w:szCs w:val="14"/>
            </w:rPr>
          </w:rPrChange>
        </w:rPr>
        <w:t>J.</w:t>
      </w:r>
      <w:r w:rsidRPr="00FA14DC">
        <w:rPr>
          <w:spacing w:val="-11"/>
          <w:sz w:val="14"/>
          <w:szCs w:val="14"/>
          <w:lang w:val="pt-BR"/>
          <w:rPrChange w:id="5892" w:author="Filipe Santana" w:date="2016-01-12T07:22:00Z">
            <w:rPr>
              <w:spacing w:val="-11"/>
              <w:sz w:val="14"/>
              <w:szCs w:val="14"/>
            </w:rPr>
          </w:rPrChange>
        </w:rPr>
        <w:t xml:space="preserve"> </w:t>
      </w:r>
      <w:r w:rsidRPr="00FA14DC">
        <w:rPr>
          <w:sz w:val="14"/>
          <w:szCs w:val="14"/>
          <w:lang w:val="pt-BR"/>
          <w:rPrChange w:id="5893" w:author="Filipe Santana" w:date="2016-01-12T07:22:00Z">
            <w:rPr>
              <w:sz w:val="14"/>
              <w:szCs w:val="14"/>
            </w:rPr>
          </w:rPrChange>
        </w:rPr>
        <w:t>L.,</w:t>
      </w:r>
      <w:r w:rsidRPr="00FA14DC">
        <w:rPr>
          <w:spacing w:val="-8"/>
          <w:sz w:val="14"/>
          <w:szCs w:val="14"/>
          <w:lang w:val="pt-BR"/>
          <w:rPrChange w:id="5894" w:author="Filipe Santana" w:date="2016-01-12T07:22:00Z">
            <w:rPr>
              <w:spacing w:val="-8"/>
              <w:sz w:val="14"/>
              <w:szCs w:val="14"/>
            </w:rPr>
          </w:rPrChange>
        </w:rPr>
        <w:t xml:space="preserve"> </w:t>
      </w:r>
      <w:r w:rsidRPr="00FA14DC">
        <w:rPr>
          <w:sz w:val="14"/>
          <w:szCs w:val="14"/>
          <w:lang w:val="pt-BR"/>
          <w:rPrChange w:id="5895" w:author="Filipe Santana" w:date="2016-01-12T07:22:00Z">
            <w:rPr>
              <w:sz w:val="14"/>
              <w:szCs w:val="14"/>
            </w:rPr>
          </w:rPrChange>
        </w:rPr>
        <w:t>Rama</w:t>
      </w:r>
      <w:r w:rsidRPr="00FA14DC">
        <w:rPr>
          <w:spacing w:val="-10"/>
          <w:sz w:val="14"/>
          <w:szCs w:val="14"/>
          <w:lang w:val="pt-BR"/>
          <w:rPrChange w:id="5896" w:author="Filipe Santana" w:date="2016-01-12T07:22:00Z">
            <w:rPr>
              <w:spacing w:val="-10"/>
              <w:sz w:val="14"/>
              <w:szCs w:val="14"/>
            </w:rPr>
          </w:rPrChange>
        </w:rPr>
        <w:t xml:space="preserve"> </w:t>
      </w:r>
      <w:proofErr w:type="spellStart"/>
      <w:r w:rsidRPr="00FA14DC">
        <w:rPr>
          <w:sz w:val="14"/>
          <w:szCs w:val="14"/>
          <w:lang w:val="pt-BR"/>
          <w:rPrChange w:id="5897" w:author="Filipe Santana" w:date="2016-01-12T07:22:00Z">
            <w:rPr>
              <w:sz w:val="14"/>
              <w:szCs w:val="14"/>
            </w:rPr>
          </w:rPrChange>
        </w:rPr>
        <w:t>Fiorini</w:t>
      </w:r>
      <w:proofErr w:type="spellEnd"/>
      <w:r w:rsidRPr="00FA14DC">
        <w:rPr>
          <w:sz w:val="14"/>
          <w:szCs w:val="14"/>
          <w:lang w:val="pt-BR"/>
          <w:rPrChange w:id="5898" w:author="Filipe Santana" w:date="2016-01-12T07:22:00Z">
            <w:rPr>
              <w:sz w:val="14"/>
              <w:szCs w:val="14"/>
            </w:rPr>
          </w:rPrChange>
        </w:rPr>
        <w:t>,</w:t>
      </w:r>
      <w:r w:rsidRPr="00FA14DC">
        <w:rPr>
          <w:spacing w:val="-8"/>
          <w:sz w:val="14"/>
          <w:szCs w:val="14"/>
          <w:lang w:val="pt-BR"/>
          <w:rPrChange w:id="5899" w:author="Filipe Santana" w:date="2016-01-12T07:22:00Z">
            <w:rPr>
              <w:spacing w:val="-8"/>
              <w:sz w:val="14"/>
              <w:szCs w:val="14"/>
            </w:rPr>
          </w:rPrChange>
        </w:rPr>
        <w:t xml:space="preserve"> </w:t>
      </w:r>
      <w:r w:rsidRPr="00FA14DC">
        <w:rPr>
          <w:sz w:val="14"/>
          <w:szCs w:val="14"/>
          <w:lang w:val="pt-BR"/>
          <w:rPrChange w:id="5900" w:author="Filipe Santana" w:date="2016-01-12T07:22:00Z">
            <w:rPr>
              <w:sz w:val="14"/>
              <w:szCs w:val="14"/>
            </w:rPr>
          </w:rPrChange>
        </w:rPr>
        <w:t>S.,</w:t>
      </w:r>
      <w:r w:rsidRPr="00FA14DC">
        <w:rPr>
          <w:spacing w:val="-8"/>
          <w:sz w:val="14"/>
          <w:szCs w:val="14"/>
          <w:lang w:val="pt-BR"/>
          <w:rPrChange w:id="5901" w:author="Filipe Santana" w:date="2016-01-12T07:22:00Z">
            <w:rPr>
              <w:spacing w:val="-8"/>
              <w:sz w:val="14"/>
              <w:szCs w:val="14"/>
            </w:rPr>
          </w:rPrChange>
        </w:rPr>
        <w:t xml:space="preserve"> </w:t>
      </w:r>
      <w:r w:rsidRPr="00FA14DC">
        <w:rPr>
          <w:i/>
          <w:iCs/>
          <w:sz w:val="14"/>
          <w:szCs w:val="14"/>
          <w:lang w:val="pt-BR"/>
          <w:rPrChange w:id="5902" w:author="Filipe Santana" w:date="2016-01-12T07:22:00Z">
            <w:rPr>
              <w:i/>
              <w:iCs/>
              <w:sz w:val="14"/>
              <w:szCs w:val="14"/>
            </w:rPr>
          </w:rPrChange>
        </w:rPr>
        <w:t>et</w:t>
      </w:r>
      <w:r w:rsidRPr="00FA14DC">
        <w:rPr>
          <w:i/>
          <w:iCs/>
          <w:spacing w:val="-11"/>
          <w:sz w:val="14"/>
          <w:szCs w:val="14"/>
          <w:lang w:val="pt-BR"/>
          <w:rPrChange w:id="5903" w:author="Filipe Santana" w:date="2016-01-12T07:22:00Z">
            <w:rPr>
              <w:i/>
              <w:iCs/>
              <w:spacing w:val="-11"/>
              <w:sz w:val="14"/>
              <w:szCs w:val="14"/>
            </w:rPr>
          </w:rPrChange>
        </w:rPr>
        <w:t xml:space="preserve"> </w:t>
      </w:r>
      <w:r w:rsidRPr="00FA14DC">
        <w:rPr>
          <w:i/>
          <w:iCs/>
          <w:sz w:val="14"/>
          <w:szCs w:val="14"/>
          <w:lang w:val="pt-BR"/>
          <w:rPrChange w:id="5904" w:author="Filipe Santana" w:date="2016-01-12T07:22:00Z">
            <w:rPr>
              <w:i/>
              <w:iCs/>
              <w:sz w:val="14"/>
              <w:szCs w:val="14"/>
            </w:rPr>
          </w:rPrChange>
        </w:rPr>
        <w:t>al.</w:t>
      </w:r>
      <w:r w:rsidRPr="00FA14DC">
        <w:rPr>
          <w:i/>
          <w:iCs/>
          <w:spacing w:val="-10"/>
          <w:sz w:val="14"/>
          <w:szCs w:val="14"/>
          <w:lang w:val="pt-BR"/>
          <w:rPrChange w:id="5905" w:author="Filipe Santana" w:date="2016-01-12T07:22:00Z">
            <w:rPr>
              <w:i/>
              <w:iCs/>
              <w:spacing w:val="-10"/>
              <w:sz w:val="14"/>
              <w:szCs w:val="14"/>
            </w:rPr>
          </w:rPrChange>
        </w:rPr>
        <w:t xml:space="preserve"> </w:t>
      </w:r>
      <w:r w:rsidRPr="003140DF">
        <w:rPr>
          <w:sz w:val="14"/>
          <w:szCs w:val="14"/>
          <w:lang w:val="en-GB"/>
          <w:rPrChange w:id="5906" w:author="schulz" w:date="2016-01-10T18:02:00Z">
            <w:rPr>
              <w:sz w:val="14"/>
              <w:szCs w:val="14"/>
            </w:rPr>
          </w:rPrChange>
        </w:rPr>
        <w:t>(2013).</w:t>
      </w:r>
      <w:r w:rsidRPr="003140DF">
        <w:rPr>
          <w:spacing w:val="-3"/>
          <w:sz w:val="14"/>
          <w:szCs w:val="14"/>
          <w:lang w:val="en-GB"/>
          <w:rPrChange w:id="5907" w:author="schulz" w:date="2016-01-10T18:02:00Z">
            <w:rPr>
              <w:spacing w:val="-3"/>
              <w:sz w:val="14"/>
              <w:szCs w:val="14"/>
            </w:rPr>
          </w:rPrChange>
        </w:rPr>
        <w:t xml:space="preserve"> Towards</w:t>
      </w:r>
      <w:r w:rsidRPr="003140DF">
        <w:rPr>
          <w:spacing w:val="-11"/>
          <w:sz w:val="14"/>
          <w:szCs w:val="14"/>
          <w:lang w:val="en-GB"/>
          <w:rPrChange w:id="5908" w:author="schulz" w:date="2016-01-10T18:02:00Z">
            <w:rPr>
              <w:spacing w:val="-11"/>
              <w:sz w:val="14"/>
              <w:szCs w:val="14"/>
            </w:rPr>
          </w:rPrChange>
        </w:rPr>
        <w:t xml:space="preserve"> </w:t>
      </w:r>
      <w:r w:rsidRPr="003140DF">
        <w:rPr>
          <w:sz w:val="14"/>
          <w:szCs w:val="14"/>
          <w:lang w:val="en-GB"/>
          <w:rPrChange w:id="5909" w:author="schulz" w:date="2016-01-10T18:02:00Z">
            <w:rPr>
              <w:sz w:val="14"/>
              <w:szCs w:val="14"/>
            </w:rPr>
          </w:rPrChange>
        </w:rPr>
        <w:t>a</w:t>
      </w:r>
      <w:r w:rsidRPr="003140DF">
        <w:rPr>
          <w:spacing w:val="-10"/>
          <w:sz w:val="14"/>
          <w:szCs w:val="14"/>
          <w:lang w:val="en-GB"/>
          <w:rPrChange w:id="5910" w:author="schulz" w:date="2016-01-10T18:02:00Z">
            <w:rPr>
              <w:spacing w:val="-10"/>
              <w:sz w:val="14"/>
              <w:szCs w:val="14"/>
            </w:rPr>
          </w:rPrChange>
        </w:rPr>
        <w:t xml:space="preserve"> </w:t>
      </w:r>
      <w:r w:rsidRPr="003140DF">
        <w:rPr>
          <w:sz w:val="14"/>
          <w:szCs w:val="14"/>
          <w:lang w:val="en-GB"/>
          <w:rPrChange w:id="5911" w:author="schulz" w:date="2016-01-10T18:02:00Z">
            <w:rPr>
              <w:sz w:val="14"/>
              <w:szCs w:val="14"/>
            </w:rPr>
          </w:rPrChange>
        </w:rPr>
        <w:t>core</w:t>
      </w:r>
      <w:r w:rsidRPr="003140DF">
        <w:rPr>
          <w:spacing w:val="-11"/>
          <w:sz w:val="14"/>
          <w:szCs w:val="14"/>
          <w:lang w:val="en-GB"/>
          <w:rPrChange w:id="5912" w:author="schulz" w:date="2016-01-10T18:02:00Z">
            <w:rPr>
              <w:spacing w:val="-11"/>
              <w:sz w:val="14"/>
              <w:szCs w:val="14"/>
            </w:rPr>
          </w:rPrChange>
        </w:rPr>
        <w:t xml:space="preserve"> </w:t>
      </w:r>
      <w:r w:rsidRPr="003140DF">
        <w:rPr>
          <w:sz w:val="14"/>
          <w:szCs w:val="14"/>
          <w:lang w:val="en-GB"/>
          <w:rPrChange w:id="5913" w:author="schulz" w:date="2016-01-10T18:02:00Z">
            <w:rPr>
              <w:sz w:val="14"/>
              <w:szCs w:val="14"/>
            </w:rPr>
          </w:rPrChange>
        </w:rPr>
        <w:t>ontology</w:t>
      </w:r>
      <w:r w:rsidRPr="003140DF">
        <w:rPr>
          <w:spacing w:val="24"/>
          <w:w w:val="99"/>
          <w:sz w:val="14"/>
          <w:szCs w:val="14"/>
          <w:lang w:val="en-GB"/>
          <w:rPrChange w:id="5914" w:author="schulz" w:date="2016-01-10T18:02:00Z">
            <w:rPr>
              <w:spacing w:val="24"/>
              <w:w w:val="99"/>
              <w:sz w:val="14"/>
              <w:szCs w:val="14"/>
            </w:rPr>
          </w:rPrChange>
        </w:rPr>
        <w:t xml:space="preserve"> </w:t>
      </w:r>
      <w:r w:rsidRPr="003140DF">
        <w:rPr>
          <w:sz w:val="14"/>
          <w:szCs w:val="14"/>
          <w:lang w:val="en-GB"/>
          <w:rPrChange w:id="5915" w:author="schulz" w:date="2016-01-10T18:02:00Z">
            <w:rPr>
              <w:sz w:val="14"/>
              <w:szCs w:val="14"/>
            </w:rPr>
          </w:rPrChange>
        </w:rPr>
        <w:t>for</w:t>
      </w:r>
      <w:r w:rsidRPr="003140DF">
        <w:rPr>
          <w:spacing w:val="-6"/>
          <w:sz w:val="14"/>
          <w:szCs w:val="14"/>
          <w:lang w:val="en-GB"/>
          <w:rPrChange w:id="5916" w:author="schulz" w:date="2016-01-10T18:02:00Z">
            <w:rPr>
              <w:spacing w:val="-6"/>
              <w:sz w:val="14"/>
              <w:szCs w:val="14"/>
            </w:rPr>
          </w:rPrChange>
        </w:rPr>
        <w:t xml:space="preserve"> </w:t>
      </w:r>
      <w:r w:rsidRPr="003140DF">
        <w:rPr>
          <w:sz w:val="14"/>
          <w:szCs w:val="14"/>
          <w:lang w:val="en-GB"/>
          <w:rPrChange w:id="5917" w:author="schulz" w:date="2016-01-10T18:02:00Z">
            <w:rPr>
              <w:sz w:val="14"/>
              <w:szCs w:val="14"/>
            </w:rPr>
          </w:rPrChange>
        </w:rPr>
        <w:t>robotics</w:t>
      </w:r>
      <w:r w:rsidRPr="003140DF">
        <w:rPr>
          <w:spacing w:val="-5"/>
          <w:sz w:val="14"/>
          <w:szCs w:val="14"/>
          <w:lang w:val="en-GB"/>
          <w:rPrChange w:id="5918" w:author="schulz" w:date="2016-01-10T18:02:00Z">
            <w:rPr>
              <w:spacing w:val="-5"/>
              <w:sz w:val="14"/>
              <w:szCs w:val="14"/>
            </w:rPr>
          </w:rPrChange>
        </w:rPr>
        <w:t xml:space="preserve"> </w:t>
      </w:r>
      <w:r w:rsidRPr="003140DF">
        <w:rPr>
          <w:sz w:val="14"/>
          <w:szCs w:val="14"/>
          <w:lang w:val="en-GB"/>
          <w:rPrChange w:id="5919" w:author="schulz" w:date="2016-01-10T18:02:00Z">
            <w:rPr>
              <w:sz w:val="14"/>
              <w:szCs w:val="14"/>
            </w:rPr>
          </w:rPrChange>
        </w:rPr>
        <w:t>and</w:t>
      </w:r>
      <w:r w:rsidRPr="003140DF">
        <w:rPr>
          <w:spacing w:val="-5"/>
          <w:sz w:val="14"/>
          <w:szCs w:val="14"/>
          <w:lang w:val="en-GB"/>
          <w:rPrChange w:id="5920" w:author="schulz" w:date="2016-01-10T18:02:00Z">
            <w:rPr>
              <w:spacing w:val="-5"/>
              <w:sz w:val="14"/>
              <w:szCs w:val="14"/>
            </w:rPr>
          </w:rPrChange>
        </w:rPr>
        <w:t xml:space="preserve"> </w:t>
      </w:r>
      <w:r w:rsidRPr="003140DF">
        <w:rPr>
          <w:sz w:val="14"/>
          <w:szCs w:val="14"/>
          <w:lang w:val="en-GB"/>
          <w:rPrChange w:id="5921" w:author="schulz" w:date="2016-01-10T18:02:00Z">
            <w:rPr>
              <w:sz w:val="14"/>
              <w:szCs w:val="14"/>
            </w:rPr>
          </w:rPrChange>
        </w:rPr>
        <w:t>automation.</w:t>
      </w:r>
      <w:r w:rsidRPr="003140DF">
        <w:rPr>
          <w:spacing w:val="5"/>
          <w:sz w:val="14"/>
          <w:szCs w:val="14"/>
          <w:lang w:val="en-GB"/>
          <w:rPrChange w:id="5922" w:author="schulz" w:date="2016-01-10T18:02:00Z">
            <w:rPr>
              <w:spacing w:val="5"/>
              <w:sz w:val="14"/>
              <w:szCs w:val="14"/>
            </w:rPr>
          </w:rPrChange>
        </w:rPr>
        <w:t xml:space="preserve"> </w:t>
      </w:r>
      <w:r w:rsidRPr="003140DF">
        <w:rPr>
          <w:i/>
          <w:iCs/>
          <w:spacing w:val="-2"/>
          <w:sz w:val="14"/>
          <w:szCs w:val="14"/>
          <w:lang w:val="en-GB"/>
          <w:rPrChange w:id="5923" w:author="schulz" w:date="2016-01-10T18:02:00Z">
            <w:rPr>
              <w:i/>
              <w:iCs/>
              <w:spacing w:val="-2"/>
              <w:sz w:val="14"/>
              <w:szCs w:val="14"/>
            </w:rPr>
          </w:rPrChange>
        </w:rPr>
        <w:t>Rob.</w:t>
      </w:r>
      <w:r w:rsidRPr="003140DF">
        <w:rPr>
          <w:i/>
          <w:iCs/>
          <w:spacing w:val="-5"/>
          <w:sz w:val="14"/>
          <w:szCs w:val="14"/>
          <w:lang w:val="en-GB"/>
          <w:rPrChange w:id="5924" w:author="schulz" w:date="2016-01-10T18:02:00Z">
            <w:rPr>
              <w:i/>
              <w:iCs/>
              <w:spacing w:val="-5"/>
              <w:sz w:val="14"/>
              <w:szCs w:val="14"/>
            </w:rPr>
          </w:rPrChange>
        </w:rPr>
        <w:t xml:space="preserve"> </w:t>
      </w:r>
      <w:proofErr w:type="spellStart"/>
      <w:r w:rsidRPr="003140DF">
        <w:rPr>
          <w:i/>
          <w:iCs/>
          <w:spacing w:val="-1"/>
          <w:sz w:val="14"/>
          <w:szCs w:val="14"/>
          <w:lang w:val="en-GB"/>
          <w:rPrChange w:id="5925" w:author="schulz" w:date="2016-01-10T18:02:00Z">
            <w:rPr>
              <w:i/>
              <w:iCs/>
              <w:spacing w:val="-1"/>
              <w:sz w:val="14"/>
              <w:szCs w:val="14"/>
            </w:rPr>
          </w:rPrChange>
        </w:rPr>
        <w:t>Auton</w:t>
      </w:r>
      <w:proofErr w:type="spellEnd"/>
      <w:r w:rsidRPr="003140DF">
        <w:rPr>
          <w:i/>
          <w:iCs/>
          <w:spacing w:val="-1"/>
          <w:sz w:val="14"/>
          <w:szCs w:val="14"/>
          <w:lang w:val="en-GB"/>
          <w:rPrChange w:id="5926" w:author="schulz" w:date="2016-01-10T18:02:00Z">
            <w:rPr>
              <w:i/>
              <w:iCs/>
              <w:spacing w:val="-1"/>
              <w:sz w:val="14"/>
              <w:szCs w:val="14"/>
            </w:rPr>
          </w:rPrChange>
        </w:rPr>
        <w:t>.</w:t>
      </w:r>
      <w:r w:rsidRPr="003140DF">
        <w:rPr>
          <w:i/>
          <w:iCs/>
          <w:spacing w:val="-5"/>
          <w:sz w:val="14"/>
          <w:szCs w:val="14"/>
          <w:lang w:val="en-GB"/>
          <w:rPrChange w:id="5927" w:author="schulz" w:date="2016-01-10T18:02:00Z">
            <w:rPr>
              <w:i/>
              <w:iCs/>
              <w:spacing w:val="-5"/>
              <w:sz w:val="14"/>
              <w:szCs w:val="14"/>
            </w:rPr>
          </w:rPrChange>
        </w:rPr>
        <w:t xml:space="preserve"> </w:t>
      </w:r>
      <w:r w:rsidRPr="003140DF">
        <w:rPr>
          <w:i/>
          <w:iCs/>
          <w:sz w:val="14"/>
          <w:szCs w:val="14"/>
          <w:lang w:val="en-GB"/>
          <w:rPrChange w:id="5928" w:author="schulz" w:date="2016-01-10T18:02:00Z">
            <w:rPr>
              <w:i/>
              <w:iCs/>
              <w:sz w:val="14"/>
              <w:szCs w:val="14"/>
            </w:rPr>
          </w:rPrChange>
        </w:rPr>
        <w:t>Syst.</w:t>
      </w:r>
      <w:r w:rsidRPr="003140DF">
        <w:rPr>
          <w:sz w:val="14"/>
          <w:szCs w:val="14"/>
          <w:lang w:val="en-GB"/>
          <w:rPrChange w:id="5929" w:author="schulz" w:date="2016-01-10T18:02:00Z">
            <w:rPr>
              <w:sz w:val="14"/>
              <w:szCs w:val="14"/>
            </w:rPr>
          </w:rPrChange>
        </w:rPr>
        <w:t>,</w:t>
      </w:r>
      <w:r w:rsidRPr="003140DF">
        <w:rPr>
          <w:spacing w:val="-5"/>
          <w:sz w:val="14"/>
          <w:szCs w:val="14"/>
          <w:lang w:val="en-GB"/>
          <w:rPrChange w:id="5930" w:author="schulz" w:date="2016-01-10T18:02:00Z">
            <w:rPr>
              <w:spacing w:val="-5"/>
              <w:sz w:val="14"/>
              <w:szCs w:val="14"/>
            </w:rPr>
          </w:rPrChange>
        </w:rPr>
        <w:t xml:space="preserve"> </w:t>
      </w:r>
      <w:r w:rsidRPr="003140DF">
        <w:rPr>
          <w:b/>
          <w:bCs/>
          <w:sz w:val="14"/>
          <w:szCs w:val="14"/>
          <w:lang w:val="en-GB"/>
          <w:rPrChange w:id="5931" w:author="schulz" w:date="2016-01-10T18:02:00Z">
            <w:rPr>
              <w:b/>
              <w:bCs/>
              <w:sz w:val="14"/>
              <w:szCs w:val="14"/>
            </w:rPr>
          </w:rPrChange>
        </w:rPr>
        <w:t>61</w:t>
      </w:r>
      <w:r w:rsidRPr="003140DF">
        <w:rPr>
          <w:sz w:val="14"/>
          <w:szCs w:val="14"/>
          <w:lang w:val="en-GB"/>
          <w:rPrChange w:id="5932" w:author="schulz" w:date="2016-01-10T18:02:00Z">
            <w:rPr>
              <w:sz w:val="14"/>
              <w:szCs w:val="14"/>
            </w:rPr>
          </w:rPrChange>
        </w:rPr>
        <w:t>(11),</w:t>
      </w:r>
      <w:r w:rsidRPr="003140DF">
        <w:rPr>
          <w:spacing w:val="-5"/>
          <w:sz w:val="14"/>
          <w:szCs w:val="14"/>
          <w:lang w:val="en-GB"/>
          <w:rPrChange w:id="5933" w:author="schulz" w:date="2016-01-10T18:02:00Z">
            <w:rPr>
              <w:spacing w:val="-5"/>
              <w:sz w:val="14"/>
              <w:szCs w:val="14"/>
            </w:rPr>
          </w:rPrChange>
        </w:rPr>
        <w:t xml:space="preserve"> </w:t>
      </w:r>
      <w:r w:rsidRPr="003140DF">
        <w:rPr>
          <w:sz w:val="14"/>
          <w:szCs w:val="14"/>
          <w:lang w:val="en-GB"/>
          <w:rPrChange w:id="5934" w:author="schulz" w:date="2016-01-10T18:02:00Z">
            <w:rPr>
              <w:sz w:val="14"/>
              <w:szCs w:val="14"/>
            </w:rPr>
          </w:rPrChange>
        </w:rPr>
        <w:t>1193</w:t>
      </w:r>
      <w:r w:rsidRPr="002C029A">
        <w:rPr>
          <w:sz w:val="14"/>
          <w:szCs w:val="14"/>
          <w:lang w:val="en-GB"/>
        </w:rPr>
        <w:t>–</w:t>
      </w:r>
      <w:r w:rsidRPr="003140DF">
        <w:rPr>
          <w:sz w:val="14"/>
          <w:szCs w:val="14"/>
          <w:lang w:val="en-GB"/>
          <w:rPrChange w:id="5935" w:author="schulz" w:date="2016-01-10T18:02:00Z">
            <w:rPr>
              <w:sz w:val="14"/>
              <w:szCs w:val="14"/>
            </w:rPr>
          </w:rPrChange>
        </w:rPr>
        <w:t>1204.</w:t>
      </w:r>
    </w:p>
    <w:p w14:paraId="540812F0"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5936" w:author="schulz" w:date="2016-01-10T18:02:00Z">
            <w:rPr>
              <w:sz w:val="14"/>
              <w:szCs w:val="14"/>
            </w:rPr>
          </w:rPrChange>
        </w:rPr>
      </w:pPr>
      <w:r w:rsidRPr="003140DF">
        <w:rPr>
          <w:spacing w:val="-1"/>
          <w:sz w:val="14"/>
          <w:szCs w:val="14"/>
          <w:lang w:val="en-GB"/>
          <w:rPrChange w:id="5937" w:author="schulz" w:date="2016-01-10T18:02:00Z">
            <w:rPr>
              <w:spacing w:val="-1"/>
              <w:sz w:val="14"/>
              <w:szCs w:val="14"/>
            </w:rPr>
          </w:rPrChange>
        </w:rPr>
        <w:t>Rector,</w:t>
      </w:r>
      <w:r w:rsidRPr="003140DF">
        <w:rPr>
          <w:spacing w:val="4"/>
          <w:sz w:val="14"/>
          <w:szCs w:val="14"/>
          <w:lang w:val="en-GB"/>
          <w:rPrChange w:id="5938" w:author="schulz" w:date="2016-01-10T18:02:00Z">
            <w:rPr>
              <w:spacing w:val="4"/>
              <w:sz w:val="14"/>
              <w:szCs w:val="14"/>
            </w:rPr>
          </w:rPrChange>
        </w:rPr>
        <w:t xml:space="preserve"> </w:t>
      </w:r>
      <w:r w:rsidRPr="003140DF">
        <w:rPr>
          <w:sz w:val="14"/>
          <w:szCs w:val="14"/>
          <w:lang w:val="en-GB"/>
          <w:rPrChange w:id="5939" w:author="schulz" w:date="2016-01-10T18:02:00Z">
            <w:rPr>
              <w:sz w:val="14"/>
              <w:szCs w:val="14"/>
            </w:rPr>
          </w:rPrChange>
        </w:rPr>
        <w:t>A.</w:t>
      </w:r>
      <w:r w:rsidRPr="003140DF">
        <w:rPr>
          <w:spacing w:val="25"/>
          <w:sz w:val="14"/>
          <w:szCs w:val="14"/>
          <w:lang w:val="en-GB"/>
          <w:rPrChange w:id="5940" w:author="schulz" w:date="2016-01-10T18:02:00Z">
            <w:rPr>
              <w:spacing w:val="25"/>
              <w:sz w:val="14"/>
              <w:szCs w:val="14"/>
            </w:rPr>
          </w:rPrChange>
        </w:rPr>
        <w:t xml:space="preserve"> </w:t>
      </w:r>
      <w:r w:rsidRPr="003140DF">
        <w:rPr>
          <w:sz w:val="14"/>
          <w:szCs w:val="14"/>
          <w:lang w:val="en-GB"/>
          <w:rPrChange w:id="5941" w:author="schulz" w:date="2016-01-10T18:02:00Z">
            <w:rPr>
              <w:sz w:val="14"/>
              <w:szCs w:val="14"/>
            </w:rPr>
          </w:rPrChange>
        </w:rPr>
        <w:t>(2008).</w:t>
      </w:r>
      <w:r w:rsidRPr="003140DF">
        <w:rPr>
          <w:spacing w:val="12"/>
          <w:sz w:val="14"/>
          <w:szCs w:val="14"/>
          <w:lang w:val="en-GB"/>
          <w:rPrChange w:id="5942" w:author="schulz" w:date="2016-01-10T18:02:00Z">
            <w:rPr>
              <w:spacing w:val="12"/>
              <w:sz w:val="14"/>
              <w:szCs w:val="14"/>
            </w:rPr>
          </w:rPrChange>
        </w:rPr>
        <w:t xml:space="preserve"> </w:t>
      </w:r>
      <w:r w:rsidRPr="003140DF">
        <w:rPr>
          <w:sz w:val="14"/>
          <w:szCs w:val="14"/>
          <w:lang w:val="en-GB"/>
          <w:rPrChange w:id="5943" w:author="schulz" w:date="2016-01-10T18:02:00Z">
            <w:rPr>
              <w:sz w:val="14"/>
              <w:szCs w:val="14"/>
            </w:rPr>
          </w:rPrChange>
        </w:rPr>
        <w:t>Barriers,</w:t>
      </w:r>
      <w:r w:rsidRPr="003140DF">
        <w:rPr>
          <w:spacing w:val="5"/>
          <w:sz w:val="14"/>
          <w:szCs w:val="14"/>
          <w:lang w:val="en-GB"/>
          <w:rPrChange w:id="5944" w:author="schulz" w:date="2016-01-10T18:02:00Z">
            <w:rPr>
              <w:spacing w:val="5"/>
              <w:sz w:val="14"/>
              <w:szCs w:val="14"/>
            </w:rPr>
          </w:rPrChange>
        </w:rPr>
        <w:t xml:space="preserve"> </w:t>
      </w:r>
      <w:r w:rsidRPr="003140DF">
        <w:rPr>
          <w:sz w:val="14"/>
          <w:szCs w:val="14"/>
          <w:lang w:val="en-GB"/>
          <w:rPrChange w:id="5945" w:author="schulz" w:date="2016-01-10T18:02:00Z">
            <w:rPr>
              <w:sz w:val="14"/>
              <w:szCs w:val="14"/>
            </w:rPr>
          </w:rPrChange>
        </w:rPr>
        <w:t>approaches</w:t>
      </w:r>
      <w:r w:rsidRPr="003140DF">
        <w:rPr>
          <w:spacing w:val="25"/>
          <w:sz w:val="14"/>
          <w:szCs w:val="14"/>
          <w:lang w:val="en-GB"/>
          <w:rPrChange w:id="5946" w:author="schulz" w:date="2016-01-10T18:02:00Z">
            <w:rPr>
              <w:spacing w:val="25"/>
              <w:sz w:val="14"/>
              <w:szCs w:val="14"/>
            </w:rPr>
          </w:rPrChange>
        </w:rPr>
        <w:t xml:space="preserve"> </w:t>
      </w:r>
      <w:r w:rsidRPr="003140DF">
        <w:rPr>
          <w:sz w:val="14"/>
          <w:szCs w:val="14"/>
          <w:lang w:val="en-GB"/>
          <w:rPrChange w:id="5947" w:author="schulz" w:date="2016-01-10T18:02:00Z">
            <w:rPr>
              <w:sz w:val="14"/>
              <w:szCs w:val="14"/>
            </w:rPr>
          </w:rPrChange>
        </w:rPr>
        <w:t>and</w:t>
      </w:r>
      <w:r w:rsidRPr="003140DF">
        <w:rPr>
          <w:spacing w:val="26"/>
          <w:sz w:val="14"/>
          <w:szCs w:val="14"/>
          <w:lang w:val="en-GB"/>
          <w:rPrChange w:id="5948" w:author="schulz" w:date="2016-01-10T18:02:00Z">
            <w:rPr>
              <w:spacing w:val="26"/>
              <w:sz w:val="14"/>
              <w:szCs w:val="14"/>
            </w:rPr>
          </w:rPrChange>
        </w:rPr>
        <w:t xml:space="preserve"> </w:t>
      </w:r>
      <w:r w:rsidRPr="003140DF">
        <w:rPr>
          <w:sz w:val="14"/>
          <w:szCs w:val="14"/>
          <w:lang w:val="en-GB"/>
          <w:rPrChange w:id="5949" w:author="schulz" w:date="2016-01-10T18:02:00Z">
            <w:rPr>
              <w:sz w:val="14"/>
              <w:szCs w:val="14"/>
            </w:rPr>
          </w:rPrChange>
        </w:rPr>
        <w:t>research</w:t>
      </w:r>
      <w:r w:rsidRPr="003140DF">
        <w:rPr>
          <w:spacing w:val="25"/>
          <w:sz w:val="14"/>
          <w:szCs w:val="14"/>
          <w:lang w:val="en-GB"/>
          <w:rPrChange w:id="5950" w:author="schulz" w:date="2016-01-10T18:02:00Z">
            <w:rPr>
              <w:spacing w:val="25"/>
              <w:sz w:val="14"/>
              <w:szCs w:val="14"/>
            </w:rPr>
          </w:rPrChange>
        </w:rPr>
        <w:t xml:space="preserve"> </w:t>
      </w:r>
      <w:r w:rsidRPr="003140DF">
        <w:rPr>
          <w:sz w:val="14"/>
          <w:szCs w:val="14"/>
          <w:lang w:val="en-GB"/>
          <w:rPrChange w:id="5951" w:author="schulz" w:date="2016-01-10T18:02:00Z">
            <w:rPr>
              <w:sz w:val="14"/>
              <w:szCs w:val="14"/>
            </w:rPr>
          </w:rPrChange>
        </w:rPr>
        <w:t>priorities</w:t>
      </w:r>
      <w:r w:rsidRPr="003140DF">
        <w:rPr>
          <w:spacing w:val="25"/>
          <w:sz w:val="14"/>
          <w:szCs w:val="14"/>
          <w:lang w:val="en-GB"/>
          <w:rPrChange w:id="5952" w:author="schulz" w:date="2016-01-10T18:02:00Z">
            <w:rPr>
              <w:spacing w:val="25"/>
              <w:sz w:val="14"/>
              <w:szCs w:val="14"/>
            </w:rPr>
          </w:rPrChange>
        </w:rPr>
        <w:t xml:space="preserve"> </w:t>
      </w:r>
      <w:r w:rsidRPr="003140DF">
        <w:rPr>
          <w:sz w:val="14"/>
          <w:szCs w:val="14"/>
          <w:lang w:val="en-GB"/>
          <w:rPrChange w:id="5953" w:author="schulz" w:date="2016-01-10T18:02:00Z">
            <w:rPr>
              <w:sz w:val="14"/>
              <w:szCs w:val="14"/>
            </w:rPr>
          </w:rPrChange>
        </w:rPr>
        <w:t>for</w:t>
      </w:r>
      <w:r w:rsidRPr="003140DF">
        <w:rPr>
          <w:spacing w:val="26"/>
          <w:sz w:val="14"/>
          <w:szCs w:val="14"/>
          <w:lang w:val="en-GB"/>
          <w:rPrChange w:id="5954" w:author="schulz" w:date="2016-01-10T18:02:00Z">
            <w:rPr>
              <w:spacing w:val="26"/>
              <w:sz w:val="14"/>
              <w:szCs w:val="14"/>
            </w:rPr>
          </w:rPrChange>
        </w:rPr>
        <w:t xml:space="preserve"> </w:t>
      </w:r>
      <w:r w:rsidRPr="003140DF">
        <w:rPr>
          <w:spacing w:val="-1"/>
          <w:sz w:val="14"/>
          <w:szCs w:val="14"/>
          <w:lang w:val="en-GB"/>
          <w:rPrChange w:id="5955" w:author="schulz" w:date="2016-01-10T18:02:00Z">
            <w:rPr>
              <w:spacing w:val="-1"/>
              <w:sz w:val="14"/>
              <w:szCs w:val="14"/>
            </w:rPr>
          </w:rPrChange>
        </w:rPr>
        <w:t>integrating</w:t>
      </w:r>
      <w:r w:rsidRPr="003140DF">
        <w:rPr>
          <w:spacing w:val="29"/>
          <w:w w:val="99"/>
          <w:sz w:val="14"/>
          <w:szCs w:val="14"/>
          <w:lang w:val="en-GB"/>
          <w:rPrChange w:id="5956" w:author="schulz" w:date="2016-01-10T18:02:00Z">
            <w:rPr>
              <w:spacing w:val="29"/>
              <w:w w:val="99"/>
              <w:sz w:val="14"/>
              <w:szCs w:val="14"/>
            </w:rPr>
          </w:rPrChange>
        </w:rPr>
        <w:t xml:space="preserve"> </w:t>
      </w:r>
      <w:r w:rsidRPr="003140DF">
        <w:rPr>
          <w:sz w:val="14"/>
          <w:szCs w:val="14"/>
          <w:lang w:val="en-GB"/>
          <w:rPrChange w:id="5957" w:author="schulz" w:date="2016-01-10T18:02:00Z">
            <w:rPr>
              <w:sz w:val="14"/>
              <w:szCs w:val="14"/>
            </w:rPr>
          </w:rPrChange>
        </w:rPr>
        <w:t>biomedical</w:t>
      </w:r>
      <w:r w:rsidRPr="003140DF">
        <w:rPr>
          <w:spacing w:val="-6"/>
          <w:sz w:val="14"/>
          <w:szCs w:val="14"/>
          <w:lang w:val="en-GB"/>
          <w:rPrChange w:id="5958" w:author="schulz" w:date="2016-01-10T18:02:00Z">
            <w:rPr>
              <w:spacing w:val="-6"/>
              <w:sz w:val="14"/>
              <w:szCs w:val="14"/>
            </w:rPr>
          </w:rPrChange>
        </w:rPr>
        <w:t xml:space="preserve"> </w:t>
      </w:r>
      <w:r w:rsidRPr="003140DF">
        <w:rPr>
          <w:sz w:val="14"/>
          <w:szCs w:val="14"/>
          <w:lang w:val="en-GB"/>
          <w:rPrChange w:id="5959" w:author="schulz" w:date="2016-01-10T18:02:00Z">
            <w:rPr>
              <w:sz w:val="14"/>
              <w:szCs w:val="14"/>
            </w:rPr>
          </w:rPrChange>
        </w:rPr>
        <w:t>ontologies.</w:t>
      </w:r>
      <w:r w:rsidRPr="003140DF">
        <w:rPr>
          <w:spacing w:val="4"/>
          <w:sz w:val="14"/>
          <w:szCs w:val="14"/>
          <w:lang w:val="en-GB"/>
          <w:rPrChange w:id="5960" w:author="schulz" w:date="2016-01-10T18:02:00Z">
            <w:rPr>
              <w:spacing w:val="4"/>
              <w:sz w:val="14"/>
              <w:szCs w:val="14"/>
            </w:rPr>
          </w:rPrChange>
        </w:rPr>
        <w:t xml:space="preserve"> </w:t>
      </w:r>
      <w:r w:rsidRPr="003140DF">
        <w:rPr>
          <w:spacing w:val="-2"/>
          <w:sz w:val="14"/>
          <w:szCs w:val="14"/>
          <w:lang w:val="en-GB"/>
          <w:rPrChange w:id="5961" w:author="schulz" w:date="2016-01-10T18:02:00Z">
            <w:rPr>
              <w:spacing w:val="-2"/>
              <w:sz w:val="14"/>
              <w:szCs w:val="14"/>
            </w:rPr>
          </w:rPrChange>
        </w:rPr>
        <w:t>Technical</w:t>
      </w:r>
      <w:r w:rsidRPr="003140DF">
        <w:rPr>
          <w:spacing w:val="-6"/>
          <w:sz w:val="14"/>
          <w:szCs w:val="14"/>
          <w:lang w:val="en-GB"/>
          <w:rPrChange w:id="5962" w:author="schulz" w:date="2016-01-10T18:02:00Z">
            <w:rPr>
              <w:spacing w:val="-6"/>
              <w:sz w:val="14"/>
              <w:szCs w:val="14"/>
            </w:rPr>
          </w:rPrChange>
        </w:rPr>
        <w:t xml:space="preserve"> </w:t>
      </w:r>
      <w:r w:rsidRPr="003140DF">
        <w:rPr>
          <w:sz w:val="14"/>
          <w:szCs w:val="14"/>
          <w:lang w:val="en-GB"/>
          <w:rPrChange w:id="5963" w:author="schulz" w:date="2016-01-10T18:02:00Z">
            <w:rPr>
              <w:sz w:val="14"/>
              <w:szCs w:val="14"/>
            </w:rPr>
          </w:rPrChange>
        </w:rPr>
        <w:t>report,</w:t>
      </w:r>
      <w:r w:rsidRPr="003140DF">
        <w:rPr>
          <w:spacing w:val="-6"/>
          <w:sz w:val="14"/>
          <w:szCs w:val="14"/>
          <w:lang w:val="en-GB"/>
          <w:rPrChange w:id="5964" w:author="schulz" w:date="2016-01-10T18:02:00Z">
            <w:rPr>
              <w:spacing w:val="-6"/>
              <w:sz w:val="14"/>
              <w:szCs w:val="14"/>
            </w:rPr>
          </w:rPrChange>
        </w:rPr>
        <w:t xml:space="preserve"> </w:t>
      </w:r>
      <w:r w:rsidRPr="003140DF">
        <w:rPr>
          <w:sz w:val="14"/>
          <w:szCs w:val="14"/>
          <w:lang w:val="en-GB"/>
          <w:rPrChange w:id="5965" w:author="schulz" w:date="2016-01-10T18:02:00Z">
            <w:rPr>
              <w:sz w:val="14"/>
              <w:szCs w:val="14"/>
            </w:rPr>
          </w:rPrChange>
        </w:rPr>
        <w:t>EU</w:t>
      </w:r>
      <w:r w:rsidRPr="003140DF">
        <w:rPr>
          <w:spacing w:val="-6"/>
          <w:sz w:val="14"/>
          <w:szCs w:val="14"/>
          <w:lang w:val="en-GB"/>
          <w:rPrChange w:id="5966" w:author="schulz" w:date="2016-01-10T18:02:00Z">
            <w:rPr>
              <w:spacing w:val="-6"/>
              <w:sz w:val="14"/>
              <w:szCs w:val="14"/>
            </w:rPr>
          </w:rPrChange>
        </w:rPr>
        <w:t xml:space="preserve"> </w:t>
      </w:r>
      <w:r w:rsidRPr="003140DF">
        <w:rPr>
          <w:sz w:val="14"/>
          <w:szCs w:val="14"/>
          <w:lang w:val="en-GB"/>
          <w:rPrChange w:id="5967" w:author="schulz" w:date="2016-01-10T18:02:00Z">
            <w:rPr>
              <w:sz w:val="14"/>
              <w:szCs w:val="14"/>
            </w:rPr>
          </w:rPrChange>
        </w:rPr>
        <w:t>Semantic</w:t>
      </w:r>
      <w:r w:rsidRPr="003140DF">
        <w:rPr>
          <w:spacing w:val="-6"/>
          <w:sz w:val="14"/>
          <w:szCs w:val="14"/>
          <w:lang w:val="en-GB"/>
          <w:rPrChange w:id="5968" w:author="schulz" w:date="2016-01-10T18:02:00Z">
            <w:rPr>
              <w:spacing w:val="-6"/>
              <w:sz w:val="14"/>
              <w:szCs w:val="14"/>
            </w:rPr>
          </w:rPrChange>
        </w:rPr>
        <w:t xml:space="preserve"> </w:t>
      </w:r>
      <w:r w:rsidRPr="003140DF">
        <w:rPr>
          <w:sz w:val="14"/>
          <w:szCs w:val="14"/>
          <w:lang w:val="en-GB"/>
          <w:rPrChange w:id="5969" w:author="schulz" w:date="2016-01-10T18:02:00Z">
            <w:rPr>
              <w:sz w:val="14"/>
              <w:szCs w:val="14"/>
            </w:rPr>
          </w:rPrChange>
        </w:rPr>
        <w:t>Health</w:t>
      </w:r>
      <w:r w:rsidRPr="003140DF">
        <w:rPr>
          <w:spacing w:val="-6"/>
          <w:sz w:val="14"/>
          <w:szCs w:val="14"/>
          <w:lang w:val="en-GB"/>
          <w:rPrChange w:id="5970" w:author="schulz" w:date="2016-01-10T18:02:00Z">
            <w:rPr>
              <w:spacing w:val="-6"/>
              <w:sz w:val="14"/>
              <w:szCs w:val="14"/>
            </w:rPr>
          </w:rPrChange>
        </w:rPr>
        <w:t xml:space="preserve"> </w:t>
      </w:r>
      <w:r w:rsidRPr="003140DF">
        <w:rPr>
          <w:sz w:val="14"/>
          <w:szCs w:val="14"/>
          <w:lang w:val="en-GB"/>
          <w:rPrChange w:id="5971" w:author="schulz" w:date="2016-01-10T18:02:00Z">
            <w:rPr>
              <w:sz w:val="14"/>
              <w:szCs w:val="14"/>
            </w:rPr>
          </w:rPrChange>
        </w:rPr>
        <w:t>Support</w:t>
      </w:r>
      <w:r w:rsidRPr="003140DF">
        <w:rPr>
          <w:spacing w:val="-6"/>
          <w:sz w:val="14"/>
          <w:szCs w:val="14"/>
          <w:lang w:val="en-GB"/>
          <w:rPrChange w:id="5972" w:author="schulz" w:date="2016-01-10T18:02:00Z">
            <w:rPr>
              <w:spacing w:val="-6"/>
              <w:sz w:val="14"/>
              <w:szCs w:val="14"/>
            </w:rPr>
          </w:rPrChange>
        </w:rPr>
        <w:t xml:space="preserve"> </w:t>
      </w:r>
      <w:r w:rsidRPr="003140DF">
        <w:rPr>
          <w:sz w:val="14"/>
          <w:szCs w:val="14"/>
          <w:lang w:val="en-GB"/>
          <w:rPrChange w:id="5973" w:author="schulz" w:date="2016-01-10T18:02:00Z">
            <w:rPr>
              <w:sz w:val="14"/>
              <w:szCs w:val="14"/>
            </w:rPr>
          </w:rPrChange>
        </w:rPr>
        <w:t>Action.</w:t>
      </w:r>
    </w:p>
    <w:p w14:paraId="54CB5DB9"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5974" w:author="schulz" w:date="2016-01-10T18:02:00Z">
            <w:rPr>
              <w:sz w:val="14"/>
              <w:szCs w:val="14"/>
            </w:rPr>
          </w:rPrChange>
        </w:rPr>
      </w:pPr>
      <w:r w:rsidRPr="003140DF">
        <w:rPr>
          <w:sz w:val="14"/>
          <w:szCs w:val="14"/>
          <w:lang w:val="en-GB"/>
          <w:rPrChange w:id="5975" w:author="schulz" w:date="2016-01-10T18:02:00Z">
            <w:rPr>
              <w:sz w:val="14"/>
              <w:szCs w:val="14"/>
            </w:rPr>
          </w:rPrChange>
        </w:rPr>
        <w:t>Santana,</w:t>
      </w:r>
      <w:r w:rsidRPr="003140DF">
        <w:rPr>
          <w:spacing w:val="-1"/>
          <w:sz w:val="14"/>
          <w:szCs w:val="14"/>
          <w:lang w:val="en-GB"/>
          <w:rPrChange w:id="5976" w:author="schulz" w:date="2016-01-10T18:02:00Z">
            <w:rPr>
              <w:spacing w:val="-1"/>
              <w:sz w:val="14"/>
              <w:szCs w:val="14"/>
            </w:rPr>
          </w:rPrChange>
        </w:rPr>
        <w:t xml:space="preserve"> </w:t>
      </w:r>
      <w:r w:rsidRPr="003140DF">
        <w:rPr>
          <w:spacing w:val="-5"/>
          <w:sz w:val="14"/>
          <w:szCs w:val="14"/>
          <w:lang w:val="en-GB"/>
          <w:rPrChange w:id="5977" w:author="schulz" w:date="2016-01-10T18:02:00Z">
            <w:rPr>
              <w:spacing w:val="-5"/>
              <w:sz w:val="14"/>
              <w:szCs w:val="14"/>
            </w:rPr>
          </w:rPrChange>
        </w:rPr>
        <w:t>F.,</w:t>
      </w:r>
      <w:r w:rsidRPr="003140DF">
        <w:rPr>
          <w:spacing w:val="-1"/>
          <w:sz w:val="14"/>
          <w:szCs w:val="14"/>
          <w:lang w:val="en-GB"/>
          <w:rPrChange w:id="5978" w:author="schulz" w:date="2016-01-10T18:02:00Z">
            <w:rPr>
              <w:spacing w:val="-1"/>
              <w:sz w:val="14"/>
              <w:szCs w:val="14"/>
            </w:rPr>
          </w:rPrChange>
        </w:rPr>
        <w:t xml:space="preserve"> Schober, </w:t>
      </w:r>
      <w:r w:rsidRPr="003140DF">
        <w:rPr>
          <w:sz w:val="14"/>
          <w:szCs w:val="14"/>
          <w:lang w:val="en-GB"/>
          <w:rPrChange w:id="5979" w:author="schulz" w:date="2016-01-10T18:02:00Z">
            <w:rPr>
              <w:sz w:val="14"/>
              <w:szCs w:val="14"/>
            </w:rPr>
          </w:rPrChange>
        </w:rPr>
        <w:t>D., Medeiros,</w:t>
      </w:r>
      <w:r w:rsidRPr="003140DF">
        <w:rPr>
          <w:spacing w:val="-1"/>
          <w:sz w:val="14"/>
          <w:szCs w:val="14"/>
          <w:lang w:val="en-GB"/>
          <w:rPrChange w:id="5980" w:author="schulz" w:date="2016-01-10T18:02:00Z">
            <w:rPr>
              <w:spacing w:val="-1"/>
              <w:sz w:val="14"/>
              <w:szCs w:val="14"/>
            </w:rPr>
          </w:rPrChange>
        </w:rPr>
        <w:t xml:space="preserve"> </w:t>
      </w:r>
      <w:r w:rsidRPr="003140DF">
        <w:rPr>
          <w:sz w:val="14"/>
          <w:szCs w:val="14"/>
          <w:lang w:val="en-GB"/>
          <w:rPrChange w:id="5981" w:author="schulz" w:date="2016-01-10T18:02:00Z">
            <w:rPr>
              <w:sz w:val="14"/>
              <w:szCs w:val="14"/>
            </w:rPr>
          </w:rPrChange>
        </w:rPr>
        <w:t>Z.,</w:t>
      </w:r>
      <w:r w:rsidRPr="003140DF">
        <w:rPr>
          <w:spacing w:val="-1"/>
          <w:sz w:val="14"/>
          <w:szCs w:val="14"/>
          <w:lang w:val="en-GB"/>
          <w:rPrChange w:id="5982" w:author="schulz" w:date="2016-01-10T18:02:00Z">
            <w:rPr>
              <w:spacing w:val="-1"/>
              <w:sz w:val="14"/>
              <w:szCs w:val="14"/>
            </w:rPr>
          </w:rPrChange>
        </w:rPr>
        <w:t xml:space="preserve"> </w:t>
      </w:r>
      <w:r w:rsidRPr="003140DF">
        <w:rPr>
          <w:sz w:val="14"/>
          <w:szCs w:val="14"/>
          <w:lang w:val="en-GB"/>
          <w:rPrChange w:id="5983" w:author="schulz" w:date="2016-01-10T18:02:00Z">
            <w:rPr>
              <w:sz w:val="14"/>
              <w:szCs w:val="14"/>
            </w:rPr>
          </w:rPrChange>
        </w:rPr>
        <w:t>Freitas,</w:t>
      </w:r>
      <w:r w:rsidRPr="003140DF">
        <w:rPr>
          <w:spacing w:val="-1"/>
          <w:sz w:val="14"/>
          <w:szCs w:val="14"/>
          <w:lang w:val="en-GB"/>
          <w:rPrChange w:id="5984" w:author="schulz" w:date="2016-01-10T18:02:00Z">
            <w:rPr>
              <w:spacing w:val="-1"/>
              <w:sz w:val="14"/>
              <w:szCs w:val="14"/>
            </w:rPr>
          </w:rPrChange>
        </w:rPr>
        <w:t xml:space="preserve"> </w:t>
      </w:r>
      <w:r w:rsidRPr="003140DF">
        <w:rPr>
          <w:spacing w:val="-5"/>
          <w:sz w:val="14"/>
          <w:szCs w:val="14"/>
          <w:lang w:val="en-GB"/>
          <w:rPrChange w:id="5985" w:author="schulz" w:date="2016-01-10T18:02:00Z">
            <w:rPr>
              <w:spacing w:val="-5"/>
              <w:sz w:val="14"/>
              <w:szCs w:val="14"/>
            </w:rPr>
          </w:rPrChange>
        </w:rPr>
        <w:t>F.,</w:t>
      </w:r>
      <w:r w:rsidRPr="003140DF">
        <w:rPr>
          <w:sz w:val="14"/>
          <w:szCs w:val="14"/>
          <w:lang w:val="en-GB"/>
          <w:rPrChange w:id="5986" w:author="schulz" w:date="2016-01-10T18:02:00Z">
            <w:rPr>
              <w:sz w:val="14"/>
              <w:szCs w:val="14"/>
            </w:rPr>
          </w:rPrChange>
        </w:rPr>
        <w:t xml:space="preserve"> and</w:t>
      </w:r>
      <w:r w:rsidRPr="003140DF">
        <w:rPr>
          <w:spacing w:val="-2"/>
          <w:sz w:val="14"/>
          <w:szCs w:val="14"/>
          <w:lang w:val="en-GB"/>
          <w:rPrChange w:id="5987" w:author="schulz" w:date="2016-01-10T18:02:00Z">
            <w:rPr>
              <w:spacing w:val="-2"/>
              <w:sz w:val="14"/>
              <w:szCs w:val="14"/>
            </w:rPr>
          </w:rPrChange>
        </w:rPr>
        <w:t xml:space="preserve"> </w:t>
      </w:r>
      <w:r w:rsidRPr="003140DF">
        <w:rPr>
          <w:sz w:val="14"/>
          <w:szCs w:val="14"/>
          <w:lang w:val="en-GB"/>
          <w:rPrChange w:id="5988" w:author="schulz" w:date="2016-01-10T18:02:00Z">
            <w:rPr>
              <w:sz w:val="14"/>
              <w:szCs w:val="14"/>
            </w:rPr>
          </w:rPrChange>
        </w:rPr>
        <w:t>Schulz,</w:t>
      </w:r>
      <w:r w:rsidRPr="003140DF">
        <w:rPr>
          <w:spacing w:val="-1"/>
          <w:sz w:val="14"/>
          <w:szCs w:val="14"/>
          <w:lang w:val="en-GB"/>
          <w:rPrChange w:id="5989" w:author="schulz" w:date="2016-01-10T18:02:00Z">
            <w:rPr>
              <w:spacing w:val="-1"/>
              <w:sz w:val="14"/>
              <w:szCs w:val="14"/>
            </w:rPr>
          </w:rPrChange>
        </w:rPr>
        <w:t xml:space="preserve"> </w:t>
      </w:r>
      <w:r w:rsidRPr="003140DF">
        <w:rPr>
          <w:sz w:val="14"/>
          <w:szCs w:val="14"/>
          <w:lang w:val="en-GB"/>
          <w:rPrChange w:id="5990" w:author="schulz" w:date="2016-01-10T18:02:00Z">
            <w:rPr>
              <w:sz w:val="14"/>
              <w:szCs w:val="14"/>
            </w:rPr>
          </w:rPrChange>
        </w:rPr>
        <w:t>S.</w:t>
      </w:r>
      <w:r w:rsidRPr="003140DF">
        <w:rPr>
          <w:spacing w:val="-1"/>
          <w:sz w:val="14"/>
          <w:szCs w:val="14"/>
          <w:lang w:val="en-GB"/>
          <w:rPrChange w:id="5991" w:author="schulz" w:date="2016-01-10T18:02:00Z">
            <w:rPr>
              <w:spacing w:val="-1"/>
              <w:sz w:val="14"/>
              <w:szCs w:val="14"/>
            </w:rPr>
          </w:rPrChange>
        </w:rPr>
        <w:t xml:space="preserve"> </w:t>
      </w:r>
      <w:r w:rsidRPr="003140DF">
        <w:rPr>
          <w:sz w:val="14"/>
          <w:szCs w:val="14"/>
          <w:lang w:val="en-GB"/>
          <w:rPrChange w:id="5992" w:author="schulz" w:date="2016-01-10T18:02:00Z">
            <w:rPr>
              <w:sz w:val="14"/>
              <w:szCs w:val="14"/>
            </w:rPr>
          </w:rPrChange>
        </w:rPr>
        <w:t>(2011).</w:t>
      </w:r>
      <w:r w:rsidRPr="003140DF">
        <w:rPr>
          <w:spacing w:val="12"/>
          <w:sz w:val="14"/>
          <w:szCs w:val="14"/>
          <w:lang w:val="en-GB"/>
          <w:rPrChange w:id="5993" w:author="schulz" w:date="2016-01-10T18:02:00Z">
            <w:rPr>
              <w:spacing w:val="12"/>
              <w:sz w:val="14"/>
              <w:szCs w:val="14"/>
            </w:rPr>
          </w:rPrChange>
        </w:rPr>
        <w:t xml:space="preserve"> </w:t>
      </w:r>
      <w:r w:rsidRPr="003140DF">
        <w:rPr>
          <w:sz w:val="14"/>
          <w:szCs w:val="14"/>
          <w:lang w:val="en-GB"/>
          <w:rPrChange w:id="5994" w:author="schulz" w:date="2016-01-10T18:02:00Z">
            <w:rPr>
              <w:sz w:val="14"/>
              <w:szCs w:val="14"/>
            </w:rPr>
          </w:rPrChange>
        </w:rPr>
        <w:t>Ontology</w:t>
      </w:r>
      <w:r w:rsidRPr="003140DF">
        <w:rPr>
          <w:spacing w:val="22"/>
          <w:w w:val="99"/>
          <w:sz w:val="14"/>
          <w:szCs w:val="14"/>
          <w:lang w:val="en-GB"/>
          <w:rPrChange w:id="5995" w:author="schulz" w:date="2016-01-10T18:02:00Z">
            <w:rPr>
              <w:spacing w:val="22"/>
              <w:w w:val="99"/>
              <w:sz w:val="14"/>
              <w:szCs w:val="14"/>
            </w:rPr>
          </w:rPrChange>
        </w:rPr>
        <w:t xml:space="preserve"> </w:t>
      </w:r>
      <w:r w:rsidRPr="003140DF">
        <w:rPr>
          <w:sz w:val="14"/>
          <w:szCs w:val="14"/>
          <w:lang w:val="en-GB"/>
          <w:rPrChange w:id="5996" w:author="schulz" w:date="2016-01-10T18:02:00Z">
            <w:rPr>
              <w:sz w:val="14"/>
              <w:szCs w:val="14"/>
            </w:rPr>
          </w:rPrChange>
        </w:rPr>
        <w:t>patterns</w:t>
      </w:r>
      <w:r w:rsidRPr="003140DF">
        <w:rPr>
          <w:spacing w:val="-11"/>
          <w:sz w:val="14"/>
          <w:szCs w:val="14"/>
          <w:lang w:val="en-GB"/>
          <w:rPrChange w:id="5997" w:author="schulz" w:date="2016-01-10T18:02:00Z">
            <w:rPr>
              <w:spacing w:val="-11"/>
              <w:sz w:val="14"/>
              <w:szCs w:val="14"/>
            </w:rPr>
          </w:rPrChange>
        </w:rPr>
        <w:t xml:space="preserve"> </w:t>
      </w:r>
      <w:r w:rsidRPr="003140DF">
        <w:rPr>
          <w:sz w:val="14"/>
          <w:szCs w:val="14"/>
          <w:lang w:val="en-GB"/>
          <w:rPrChange w:id="5998" w:author="schulz" w:date="2016-01-10T18:02:00Z">
            <w:rPr>
              <w:sz w:val="14"/>
              <w:szCs w:val="14"/>
            </w:rPr>
          </w:rPrChange>
        </w:rPr>
        <w:t>for</w:t>
      </w:r>
      <w:r w:rsidRPr="003140DF">
        <w:rPr>
          <w:spacing w:val="-10"/>
          <w:sz w:val="14"/>
          <w:szCs w:val="14"/>
          <w:lang w:val="en-GB"/>
          <w:rPrChange w:id="5999" w:author="schulz" w:date="2016-01-10T18:02:00Z">
            <w:rPr>
              <w:spacing w:val="-10"/>
              <w:sz w:val="14"/>
              <w:szCs w:val="14"/>
            </w:rPr>
          </w:rPrChange>
        </w:rPr>
        <w:t xml:space="preserve"> </w:t>
      </w:r>
      <w:r w:rsidRPr="003140DF">
        <w:rPr>
          <w:spacing w:val="-1"/>
          <w:sz w:val="14"/>
          <w:szCs w:val="14"/>
          <w:lang w:val="en-GB"/>
          <w:rPrChange w:id="6000" w:author="schulz" w:date="2016-01-10T18:02:00Z">
            <w:rPr>
              <w:spacing w:val="-1"/>
              <w:sz w:val="14"/>
              <w:szCs w:val="14"/>
            </w:rPr>
          </w:rPrChange>
        </w:rPr>
        <w:t>tabular</w:t>
      </w:r>
      <w:r w:rsidRPr="003140DF">
        <w:rPr>
          <w:spacing w:val="-10"/>
          <w:sz w:val="14"/>
          <w:szCs w:val="14"/>
          <w:lang w:val="en-GB"/>
          <w:rPrChange w:id="6001" w:author="schulz" w:date="2016-01-10T18:02:00Z">
            <w:rPr>
              <w:spacing w:val="-10"/>
              <w:sz w:val="14"/>
              <w:szCs w:val="14"/>
            </w:rPr>
          </w:rPrChange>
        </w:rPr>
        <w:t xml:space="preserve"> </w:t>
      </w:r>
      <w:r w:rsidRPr="003140DF">
        <w:rPr>
          <w:sz w:val="14"/>
          <w:szCs w:val="14"/>
          <w:lang w:val="en-GB"/>
          <w:rPrChange w:id="6002" w:author="schulz" w:date="2016-01-10T18:02:00Z">
            <w:rPr>
              <w:sz w:val="14"/>
              <w:szCs w:val="14"/>
            </w:rPr>
          </w:rPrChange>
        </w:rPr>
        <w:t>representations</w:t>
      </w:r>
      <w:r w:rsidRPr="003140DF">
        <w:rPr>
          <w:spacing w:val="-10"/>
          <w:sz w:val="14"/>
          <w:szCs w:val="14"/>
          <w:lang w:val="en-GB"/>
          <w:rPrChange w:id="6003" w:author="schulz" w:date="2016-01-10T18:02:00Z">
            <w:rPr>
              <w:spacing w:val="-10"/>
              <w:sz w:val="14"/>
              <w:szCs w:val="14"/>
            </w:rPr>
          </w:rPrChange>
        </w:rPr>
        <w:t xml:space="preserve"> </w:t>
      </w:r>
      <w:r w:rsidRPr="003140DF">
        <w:rPr>
          <w:sz w:val="14"/>
          <w:szCs w:val="14"/>
          <w:lang w:val="en-GB"/>
          <w:rPrChange w:id="6004" w:author="schulz" w:date="2016-01-10T18:02:00Z">
            <w:rPr>
              <w:sz w:val="14"/>
              <w:szCs w:val="14"/>
            </w:rPr>
          </w:rPrChange>
        </w:rPr>
        <w:t>of</w:t>
      </w:r>
      <w:r w:rsidRPr="003140DF">
        <w:rPr>
          <w:spacing w:val="-10"/>
          <w:sz w:val="14"/>
          <w:szCs w:val="14"/>
          <w:lang w:val="en-GB"/>
          <w:rPrChange w:id="6005" w:author="schulz" w:date="2016-01-10T18:02:00Z">
            <w:rPr>
              <w:spacing w:val="-10"/>
              <w:sz w:val="14"/>
              <w:szCs w:val="14"/>
            </w:rPr>
          </w:rPrChange>
        </w:rPr>
        <w:t xml:space="preserve"> </w:t>
      </w:r>
      <w:r w:rsidRPr="003140DF">
        <w:rPr>
          <w:sz w:val="14"/>
          <w:szCs w:val="14"/>
          <w:lang w:val="en-GB"/>
          <w:rPrChange w:id="6006" w:author="schulz" w:date="2016-01-10T18:02:00Z">
            <w:rPr>
              <w:sz w:val="14"/>
              <w:szCs w:val="14"/>
            </w:rPr>
          </w:rPrChange>
        </w:rPr>
        <w:t>biomedical</w:t>
      </w:r>
      <w:r w:rsidRPr="003140DF">
        <w:rPr>
          <w:spacing w:val="-10"/>
          <w:sz w:val="14"/>
          <w:szCs w:val="14"/>
          <w:lang w:val="en-GB"/>
          <w:rPrChange w:id="6007" w:author="schulz" w:date="2016-01-10T18:02:00Z">
            <w:rPr>
              <w:spacing w:val="-10"/>
              <w:sz w:val="14"/>
              <w:szCs w:val="14"/>
            </w:rPr>
          </w:rPrChange>
        </w:rPr>
        <w:t xml:space="preserve"> </w:t>
      </w:r>
      <w:r w:rsidRPr="003140DF">
        <w:rPr>
          <w:spacing w:val="-1"/>
          <w:sz w:val="14"/>
          <w:szCs w:val="14"/>
          <w:lang w:val="en-GB"/>
          <w:rPrChange w:id="6008" w:author="schulz" w:date="2016-01-10T18:02:00Z">
            <w:rPr>
              <w:spacing w:val="-1"/>
              <w:sz w:val="14"/>
              <w:szCs w:val="14"/>
            </w:rPr>
          </w:rPrChange>
        </w:rPr>
        <w:t>knowledge</w:t>
      </w:r>
      <w:r w:rsidRPr="003140DF">
        <w:rPr>
          <w:spacing w:val="-10"/>
          <w:sz w:val="14"/>
          <w:szCs w:val="14"/>
          <w:lang w:val="en-GB"/>
          <w:rPrChange w:id="6009" w:author="schulz" w:date="2016-01-10T18:02:00Z">
            <w:rPr>
              <w:spacing w:val="-10"/>
              <w:sz w:val="14"/>
              <w:szCs w:val="14"/>
            </w:rPr>
          </w:rPrChange>
        </w:rPr>
        <w:t xml:space="preserve"> </w:t>
      </w:r>
      <w:r w:rsidRPr="003140DF">
        <w:rPr>
          <w:sz w:val="14"/>
          <w:szCs w:val="14"/>
          <w:lang w:val="en-GB"/>
          <w:rPrChange w:id="6010" w:author="schulz" w:date="2016-01-10T18:02:00Z">
            <w:rPr>
              <w:sz w:val="14"/>
              <w:szCs w:val="14"/>
            </w:rPr>
          </w:rPrChange>
        </w:rPr>
        <w:t>on</w:t>
      </w:r>
      <w:r w:rsidRPr="003140DF">
        <w:rPr>
          <w:spacing w:val="-10"/>
          <w:sz w:val="14"/>
          <w:szCs w:val="14"/>
          <w:lang w:val="en-GB"/>
          <w:rPrChange w:id="6011" w:author="schulz" w:date="2016-01-10T18:02:00Z">
            <w:rPr>
              <w:spacing w:val="-10"/>
              <w:sz w:val="14"/>
              <w:szCs w:val="14"/>
            </w:rPr>
          </w:rPrChange>
        </w:rPr>
        <w:t xml:space="preserve"> </w:t>
      </w:r>
      <w:r w:rsidRPr="003140DF">
        <w:rPr>
          <w:spacing w:val="-1"/>
          <w:sz w:val="14"/>
          <w:szCs w:val="14"/>
          <w:lang w:val="en-GB"/>
          <w:rPrChange w:id="6012" w:author="schulz" w:date="2016-01-10T18:02:00Z">
            <w:rPr>
              <w:spacing w:val="-1"/>
              <w:sz w:val="14"/>
              <w:szCs w:val="14"/>
            </w:rPr>
          </w:rPrChange>
        </w:rPr>
        <w:t>neglected</w:t>
      </w:r>
      <w:r w:rsidRPr="003140DF">
        <w:rPr>
          <w:spacing w:val="-10"/>
          <w:sz w:val="14"/>
          <w:szCs w:val="14"/>
          <w:lang w:val="en-GB"/>
          <w:rPrChange w:id="6013" w:author="schulz" w:date="2016-01-10T18:02:00Z">
            <w:rPr>
              <w:spacing w:val="-10"/>
              <w:sz w:val="14"/>
              <w:szCs w:val="14"/>
            </w:rPr>
          </w:rPrChange>
        </w:rPr>
        <w:t xml:space="preserve"> </w:t>
      </w:r>
      <w:r w:rsidRPr="003140DF">
        <w:rPr>
          <w:sz w:val="14"/>
          <w:szCs w:val="14"/>
          <w:lang w:val="en-GB"/>
          <w:rPrChange w:id="6014" w:author="schulz" w:date="2016-01-10T18:02:00Z">
            <w:rPr>
              <w:sz w:val="14"/>
              <w:szCs w:val="14"/>
            </w:rPr>
          </w:rPrChange>
        </w:rPr>
        <w:t>tropical</w:t>
      </w:r>
      <w:r w:rsidRPr="003140DF">
        <w:rPr>
          <w:spacing w:val="31"/>
          <w:w w:val="99"/>
          <w:sz w:val="14"/>
          <w:szCs w:val="14"/>
          <w:lang w:val="en-GB"/>
          <w:rPrChange w:id="6015" w:author="schulz" w:date="2016-01-10T18:02:00Z">
            <w:rPr>
              <w:spacing w:val="31"/>
              <w:w w:val="99"/>
              <w:sz w:val="14"/>
              <w:szCs w:val="14"/>
            </w:rPr>
          </w:rPrChange>
        </w:rPr>
        <w:t xml:space="preserve"> </w:t>
      </w:r>
      <w:r w:rsidRPr="003140DF">
        <w:rPr>
          <w:sz w:val="14"/>
          <w:szCs w:val="14"/>
          <w:lang w:val="en-GB"/>
          <w:rPrChange w:id="6016" w:author="schulz" w:date="2016-01-10T18:02:00Z">
            <w:rPr>
              <w:sz w:val="14"/>
              <w:szCs w:val="14"/>
            </w:rPr>
          </w:rPrChange>
        </w:rPr>
        <w:t>diseases.</w:t>
      </w:r>
      <w:r w:rsidRPr="003140DF">
        <w:rPr>
          <w:spacing w:val="1"/>
          <w:sz w:val="14"/>
          <w:szCs w:val="14"/>
          <w:lang w:val="en-GB"/>
          <w:rPrChange w:id="6017" w:author="schulz" w:date="2016-01-10T18:02:00Z">
            <w:rPr>
              <w:spacing w:val="1"/>
              <w:sz w:val="14"/>
              <w:szCs w:val="14"/>
            </w:rPr>
          </w:rPrChange>
        </w:rPr>
        <w:t xml:space="preserve"> </w:t>
      </w:r>
      <w:r w:rsidRPr="003140DF">
        <w:rPr>
          <w:i/>
          <w:iCs/>
          <w:sz w:val="14"/>
          <w:szCs w:val="14"/>
          <w:lang w:val="en-GB"/>
          <w:rPrChange w:id="6018" w:author="schulz" w:date="2016-01-10T18:02:00Z">
            <w:rPr>
              <w:i/>
              <w:iCs/>
              <w:sz w:val="14"/>
              <w:szCs w:val="14"/>
            </w:rPr>
          </w:rPrChange>
        </w:rPr>
        <w:t>Bioinformatics</w:t>
      </w:r>
      <w:r w:rsidRPr="003140DF">
        <w:rPr>
          <w:sz w:val="14"/>
          <w:szCs w:val="14"/>
          <w:lang w:val="en-GB"/>
          <w:rPrChange w:id="6019" w:author="schulz" w:date="2016-01-10T18:02:00Z">
            <w:rPr>
              <w:sz w:val="14"/>
              <w:szCs w:val="14"/>
            </w:rPr>
          </w:rPrChange>
        </w:rPr>
        <w:t>,</w:t>
      </w:r>
      <w:r w:rsidRPr="003140DF">
        <w:rPr>
          <w:spacing w:val="-8"/>
          <w:sz w:val="14"/>
          <w:szCs w:val="14"/>
          <w:lang w:val="en-GB"/>
          <w:rPrChange w:id="6020" w:author="schulz" w:date="2016-01-10T18:02:00Z">
            <w:rPr>
              <w:spacing w:val="-8"/>
              <w:sz w:val="14"/>
              <w:szCs w:val="14"/>
            </w:rPr>
          </w:rPrChange>
        </w:rPr>
        <w:t xml:space="preserve"> </w:t>
      </w:r>
      <w:r w:rsidRPr="003140DF">
        <w:rPr>
          <w:b/>
          <w:bCs/>
          <w:sz w:val="14"/>
          <w:szCs w:val="14"/>
          <w:lang w:val="en-GB"/>
          <w:rPrChange w:id="6021" w:author="schulz" w:date="2016-01-10T18:02:00Z">
            <w:rPr>
              <w:b/>
              <w:bCs/>
              <w:sz w:val="14"/>
              <w:szCs w:val="14"/>
            </w:rPr>
          </w:rPrChange>
        </w:rPr>
        <w:t>27</w:t>
      </w:r>
      <w:r w:rsidRPr="003140DF">
        <w:rPr>
          <w:sz w:val="14"/>
          <w:szCs w:val="14"/>
          <w:lang w:val="en-GB"/>
          <w:rPrChange w:id="6022" w:author="schulz" w:date="2016-01-10T18:02:00Z">
            <w:rPr>
              <w:sz w:val="14"/>
              <w:szCs w:val="14"/>
            </w:rPr>
          </w:rPrChange>
        </w:rPr>
        <w:t>(13),</w:t>
      </w:r>
      <w:r w:rsidRPr="003140DF">
        <w:rPr>
          <w:spacing w:val="-8"/>
          <w:sz w:val="14"/>
          <w:szCs w:val="14"/>
          <w:lang w:val="en-GB"/>
          <w:rPrChange w:id="6023" w:author="schulz" w:date="2016-01-10T18:02:00Z">
            <w:rPr>
              <w:spacing w:val="-8"/>
              <w:sz w:val="14"/>
              <w:szCs w:val="14"/>
            </w:rPr>
          </w:rPrChange>
        </w:rPr>
        <w:t xml:space="preserve"> </w:t>
      </w:r>
      <w:r w:rsidRPr="003140DF">
        <w:rPr>
          <w:sz w:val="14"/>
          <w:szCs w:val="14"/>
          <w:lang w:val="en-GB"/>
          <w:rPrChange w:id="6024" w:author="schulz" w:date="2016-01-10T18:02:00Z">
            <w:rPr>
              <w:sz w:val="14"/>
              <w:szCs w:val="14"/>
            </w:rPr>
          </w:rPrChange>
        </w:rPr>
        <w:t>i349</w:t>
      </w:r>
      <w:r w:rsidRPr="002C029A">
        <w:rPr>
          <w:sz w:val="14"/>
          <w:szCs w:val="14"/>
          <w:lang w:val="en-GB"/>
        </w:rPr>
        <w:t>–</w:t>
      </w:r>
      <w:r w:rsidRPr="003140DF">
        <w:rPr>
          <w:sz w:val="14"/>
          <w:szCs w:val="14"/>
          <w:lang w:val="en-GB"/>
          <w:rPrChange w:id="6025" w:author="schulz" w:date="2016-01-10T18:02:00Z">
            <w:rPr>
              <w:sz w:val="14"/>
              <w:szCs w:val="14"/>
            </w:rPr>
          </w:rPrChange>
        </w:rPr>
        <w:t>i356.</w:t>
      </w:r>
    </w:p>
    <w:p w14:paraId="18D76890" w14:textId="77777777" w:rsidR="00F20945" w:rsidRPr="003140DF" w:rsidRDefault="00F20945">
      <w:pPr>
        <w:pStyle w:val="Corpodetexto"/>
        <w:kinsoku w:val="0"/>
        <w:overflowPunct w:val="0"/>
        <w:spacing w:before="0" w:line="267" w:lineRule="auto"/>
        <w:ind w:right="2105"/>
        <w:jc w:val="center"/>
        <w:rPr>
          <w:sz w:val="14"/>
          <w:szCs w:val="14"/>
          <w:lang w:val="en-GB"/>
          <w:rPrChange w:id="6026" w:author="schulz" w:date="2016-01-10T18:02:00Z">
            <w:rPr>
              <w:sz w:val="14"/>
              <w:szCs w:val="14"/>
            </w:rPr>
          </w:rPrChange>
        </w:rPr>
      </w:pPr>
      <w:r w:rsidRPr="003140DF">
        <w:rPr>
          <w:spacing w:val="-1"/>
          <w:sz w:val="14"/>
          <w:szCs w:val="14"/>
          <w:lang w:val="en-GB"/>
          <w:rPrChange w:id="6027" w:author="schulz" w:date="2016-01-10T18:02:00Z">
            <w:rPr>
              <w:spacing w:val="-1"/>
              <w:sz w:val="14"/>
              <w:szCs w:val="14"/>
            </w:rPr>
          </w:rPrChange>
        </w:rPr>
        <w:t>Schober,</w:t>
      </w:r>
      <w:r w:rsidRPr="003140DF">
        <w:rPr>
          <w:spacing w:val="-10"/>
          <w:sz w:val="14"/>
          <w:szCs w:val="14"/>
          <w:lang w:val="en-GB"/>
          <w:rPrChange w:id="6028" w:author="schulz" w:date="2016-01-10T18:02:00Z">
            <w:rPr>
              <w:spacing w:val="-10"/>
              <w:sz w:val="14"/>
              <w:szCs w:val="14"/>
            </w:rPr>
          </w:rPrChange>
        </w:rPr>
        <w:t xml:space="preserve"> </w:t>
      </w:r>
      <w:r w:rsidRPr="003140DF">
        <w:rPr>
          <w:sz w:val="14"/>
          <w:szCs w:val="14"/>
          <w:lang w:val="en-GB"/>
          <w:rPrChange w:id="6029" w:author="schulz" w:date="2016-01-10T18:02:00Z">
            <w:rPr>
              <w:sz w:val="14"/>
              <w:szCs w:val="14"/>
            </w:rPr>
          </w:rPrChange>
        </w:rPr>
        <w:t>D.,</w:t>
      </w:r>
      <w:r w:rsidRPr="003140DF">
        <w:rPr>
          <w:spacing w:val="-10"/>
          <w:sz w:val="14"/>
          <w:szCs w:val="14"/>
          <w:lang w:val="en-GB"/>
          <w:rPrChange w:id="6030" w:author="schulz" w:date="2016-01-10T18:02:00Z">
            <w:rPr>
              <w:spacing w:val="-10"/>
              <w:sz w:val="14"/>
              <w:szCs w:val="14"/>
            </w:rPr>
          </w:rPrChange>
        </w:rPr>
        <w:t xml:space="preserve"> </w:t>
      </w:r>
      <w:r w:rsidRPr="003140DF">
        <w:rPr>
          <w:sz w:val="14"/>
          <w:szCs w:val="14"/>
          <w:lang w:val="en-GB"/>
          <w:rPrChange w:id="6031" w:author="schulz" w:date="2016-01-10T18:02:00Z">
            <w:rPr>
              <w:sz w:val="14"/>
              <w:szCs w:val="14"/>
            </w:rPr>
          </w:rPrChange>
        </w:rPr>
        <w:t>Smith,</w:t>
      </w:r>
      <w:r w:rsidRPr="003140DF">
        <w:rPr>
          <w:spacing w:val="-10"/>
          <w:sz w:val="14"/>
          <w:szCs w:val="14"/>
          <w:lang w:val="en-GB"/>
          <w:rPrChange w:id="6032" w:author="schulz" w:date="2016-01-10T18:02:00Z">
            <w:rPr>
              <w:spacing w:val="-10"/>
              <w:sz w:val="14"/>
              <w:szCs w:val="14"/>
            </w:rPr>
          </w:rPrChange>
        </w:rPr>
        <w:t xml:space="preserve"> </w:t>
      </w:r>
      <w:r w:rsidRPr="003140DF">
        <w:rPr>
          <w:sz w:val="14"/>
          <w:szCs w:val="14"/>
          <w:lang w:val="en-GB"/>
          <w:rPrChange w:id="6033" w:author="schulz" w:date="2016-01-10T18:02:00Z">
            <w:rPr>
              <w:sz w:val="14"/>
              <w:szCs w:val="14"/>
            </w:rPr>
          </w:rPrChange>
        </w:rPr>
        <w:t>B.,</w:t>
      </w:r>
      <w:r w:rsidRPr="003140DF">
        <w:rPr>
          <w:spacing w:val="-9"/>
          <w:sz w:val="14"/>
          <w:szCs w:val="14"/>
          <w:lang w:val="en-GB"/>
          <w:rPrChange w:id="6034" w:author="schulz" w:date="2016-01-10T18:02:00Z">
            <w:rPr>
              <w:spacing w:val="-9"/>
              <w:sz w:val="14"/>
              <w:szCs w:val="14"/>
            </w:rPr>
          </w:rPrChange>
        </w:rPr>
        <w:t xml:space="preserve"> </w:t>
      </w:r>
      <w:r w:rsidRPr="003140DF">
        <w:rPr>
          <w:spacing w:val="-1"/>
          <w:sz w:val="14"/>
          <w:szCs w:val="14"/>
          <w:lang w:val="en-GB"/>
          <w:rPrChange w:id="6035" w:author="schulz" w:date="2016-01-10T18:02:00Z">
            <w:rPr>
              <w:spacing w:val="-1"/>
              <w:sz w:val="14"/>
              <w:szCs w:val="14"/>
            </w:rPr>
          </w:rPrChange>
        </w:rPr>
        <w:t>Lewis,</w:t>
      </w:r>
      <w:r w:rsidRPr="003140DF">
        <w:rPr>
          <w:spacing w:val="-10"/>
          <w:sz w:val="14"/>
          <w:szCs w:val="14"/>
          <w:lang w:val="en-GB"/>
          <w:rPrChange w:id="6036" w:author="schulz" w:date="2016-01-10T18:02:00Z">
            <w:rPr>
              <w:spacing w:val="-10"/>
              <w:sz w:val="14"/>
              <w:szCs w:val="14"/>
            </w:rPr>
          </w:rPrChange>
        </w:rPr>
        <w:t xml:space="preserve"> </w:t>
      </w:r>
      <w:r w:rsidRPr="003140DF">
        <w:rPr>
          <w:sz w:val="14"/>
          <w:szCs w:val="14"/>
          <w:lang w:val="en-GB"/>
          <w:rPrChange w:id="6037" w:author="schulz" w:date="2016-01-10T18:02:00Z">
            <w:rPr>
              <w:sz w:val="14"/>
              <w:szCs w:val="14"/>
            </w:rPr>
          </w:rPrChange>
        </w:rPr>
        <w:t>S.</w:t>
      </w:r>
      <w:r w:rsidRPr="003140DF">
        <w:rPr>
          <w:spacing w:val="-13"/>
          <w:sz w:val="14"/>
          <w:szCs w:val="14"/>
          <w:lang w:val="en-GB"/>
          <w:rPrChange w:id="6038" w:author="schulz" w:date="2016-01-10T18:02:00Z">
            <w:rPr>
              <w:spacing w:val="-13"/>
              <w:sz w:val="14"/>
              <w:szCs w:val="14"/>
            </w:rPr>
          </w:rPrChange>
        </w:rPr>
        <w:t xml:space="preserve"> </w:t>
      </w:r>
      <w:r w:rsidRPr="003140DF">
        <w:rPr>
          <w:sz w:val="14"/>
          <w:szCs w:val="14"/>
          <w:lang w:val="en-GB"/>
          <w:rPrChange w:id="6039" w:author="schulz" w:date="2016-01-10T18:02:00Z">
            <w:rPr>
              <w:sz w:val="14"/>
              <w:szCs w:val="14"/>
            </w:rPr>
          </w:rPrChange>
        </w:rPr>
        <w:t>E.,</w:t>
      </w:r>
      <w:r w:rsidRPr="003140DF">
        <w:rPr>
          <w:spacing w:val="-9"/>
          <w:sz w:val="14"/>
          <w:szCs w:val="14"/>
          <w:lang w:val="en-GB"/>
          <w:rPrChange w:id="6040" w:author="schulz" w:date="2016-01-10T18:02:00Z">
            <w:rPr>
              <w:spacing w:val="-9"/>
              <w:sz w:val="14"/>
              <w:szCs w:val="14"/>
            </w:rPr>
          </w:rPrChange>
        </w:rPr>
        <w:t xml:space="preserve"> </w:t>
      </w:r>
      <w:r w:rsidRPr="003140DF">
        <w:rPr>
          <w:i/>
          <w:iCs/>
          <w:sz w:val="14"/>
          <w:szCs w:val="14"/>
          <w:lang w:val="en-GB"/>
          <w:rPrChange w:id="6041" w:author="schulz" w:date="2016-01-10T18:02:00Z">
            <w:rPr>
              <w:i/>
              <w:iCs/>
              <w:sz w:val="14"/>
              <w:szCs w:val="14"/>
            </w:rPr>
          </w:rPrChange>
        </w:rPr>
        <w:t>et</w:t>
      </w:r>
      <w:r w:rsidRPr="003140DF">
        <w:rPr>
          <w:i/>
          <w:iCs/>
          <w:spacing w:val="-13"/>
          <w:sz w:val="14"/>
          <w:szCs w:val="14"/>
          <w:lang w:val="en-GB"/>
          <w:rPrChange w:id="6042" w:author="schulz" w:date="2016-01-10T18:02:00Z">
            <w:rPr>
              <w:i/>
              <w:iCs/>
              <w:spacing w:val="-13"/>
              <w:sz w:val="14"/>
              <w:szCs w:val="14"/>
            </w:rPr>
          </w:rPrChange>
        </w:rPr>
        <w:t xml:space="preserve"> </w:t>
      </w:r>
      <w:r w:rsidRPr="003140DF">
        <w:rPr>
          <w:i/>
          <w:iCs/>
          <w:sz w:val="14"/>
          <w:szCs w:val="14"/>
          <w:lang w:val="en-GB"/>
          <w:rPrChange w:id="6043" w:author="schulz" w:date="2016-01-10T18:02:00Z">
            <w:rPr>
              <w:i/>
              <w:iCs/>
              <w:sz w:val="14"/>
              <w:szCs w:val="14"/>
            </w:rPr>
          </w:rPrChange>
        </w:rPr>
        <w:t>al.</w:t>
      </w:r>
      <w:r w:rsidRPr="003140DF">
        <w:rPr>
          <w:i/>
          <w:iCs/>
          <w:spacing w:val="-12"/>
          <w:sz w:val="14"/>
          <w:szCs w:val="14"/>
          <w:lang w:val="en-GB"/>
          <w:rPrChange w:id="6044" w:author="schulz" w:date="2016-01-10T18:02:00Z">
            <w:rPr>
              <w:i/>
              <w:iCs/>
              <w:spacing w:val="-12"/>
              <w:sz w:val="14"/>
              <w:szCs w:val="14"/>
            </w:rPr>
          </w:rPrChange>
        </w:rPr>
        <w:t xml:space="preserve"> </w:t>
      </w:r>
      <w:r w:rsidRPr="003140DF">
        <w:rPr>
          <w:sz w:val="14"/>
          <w:szCs w:val="14"/>
          <w:lang w:val="en-GB"/>
          <w:rPrChange w:id="6045" w:author="schulz" w:date="2016-01-10T18:02:00Z">
            <w:rPr>
              <w:sz w:val="14"/>
              <w:szCs w:val="14"/>
            </w:rPr>
          </w:rPrChange>
        </w:rPr>
        <w:t>(2009).</w:t>
      </w:r>
      <w:r w:rsidRPr="003140DF">
        <w:rPr>
          <w:spacing w:val="-5"/>
          <w:sz w:val="14"/>
          <w:szCs w:val="14"/>
          <w:lang w:val="en-GB"/>
          <w:rPrChange w:id="6046" w:author="schulz" w:date="2016-01-10T18:02:00Z">
            <w:rPr>
              <w:spacing w:val="-5"/>
              <w:sz w:val="14"/>
              <w:szCs w:val="14"/>
            </w:rPr>
          </w:rPrChange>
        </w:rPr>
        <w:t xml:space="preserve"> </w:t>
      </w:r>
      <w:r w:rsidRPr="003140DF">
        <w:rPr>
          <w:spacing w:val="-1"/>
          <w:sz w:val="14"/>
          <w:szCs w:val="14"/>
          <w:lang w:val="en-GB"/>
          <w:rPrChange w:id="6047" w:author="schulz" w:date="2016-01-10T18:02:00Z">
            <w:rPr>
              <w:spacing w:val="-1"/>
              <w:sz w:val="14"/>
              <w:szCs w:val="14"/>
            </w:rPr>
          </w:rPrChange>
        </w:rPr>
        <w:t>Survey-based</w:t>
      </w:r>
      <w:r w:rsidRPr="003140DF">
        <w:rPr>
          <w:spacing w:val="-13"/>
          <w:sz w:val="14"/>
          <w:szCs w:val="14"/>
          <w:lang w:val="en-GB"/>
          <w:rPrChange w:id="6048" w:author="schulz" w:date="2016-01-10T18:02:00Z">
            <w:rPr>
              <w:spacing w:val="-13"/>
              <w:sz w:val="14"/>
              <w:szCs w:val="14"/>
            </w:rPr>
          </w:rPrChange>
        </w:rPr>
        <w:t xml:space="preserve"> </w:t>
      </w:r>
      <w:r w:rsidRPr="003140DF">
        <w:rPr>
          <w:sz w:val="14"/>
          <w:szCs w:val="14"/>
          <w:lang w:val="en-GB"/>
          <w:rPrChange w:id="6049" w:author="schulz" w:date="2016-01-10T18:02:00Z">
            <w:rPr>
              <w:sz w:val="14"/>
              <w:szCs w:val="14"/>
            </w:rPr>
          </w:rPrChange>
        </w:rPr>
        <w:t>naming</w:t>
      </w:r>
      <w:r w:rsidRPr="003140DF">
        <w:rPr>
          <w:spacing w:val="-12"/>
          <w:sz w:val="14"/>
          <w:szCs w:val="14"/>
          <w:lang w:val="en-GB"/>
          <w:rPrChange w:id="6050" w:author="schulz" w:date="2016-01-10T18:02:00Z">
            <w:rPr>
              <w:spacing w:val="-12"/>
              <w:sz w:val="14"/>
              <w:szCs w:val="14"/>
            </w:rPr>
          </w:rPrChange>
        </w:rPr>
        <w:t xml:space="preserve"> </w:t>
      </w:r>
      <w:r w:rsidRPr="003140DF">
        <w:rPr>
          <w:spacing w:val="-1"/>
          <w:sz w:val="14"/>
          <w:szCs w:val="14"/>
          <w:lang w:val="en-GB"/>
          <w:rPrChange w:id="6051" w:author="schulz" w:date="2016-01-10T18:02:00Z">
            <w:rPr>
              <w:spacing w:val="-1"/>
              <w:sz w:val="14"/>
              <w:szCs w:val="14"/>
            </w:rPr>
          </w:rPrChange>
        </w:rPr>
        <w:t>conventions</w:t>
      </w:r>
      <w:r w:rsidRPr="003140DF">
        <w:rPr>
          <w:spacing w:val="25"/>
          <w:w w:val="99"/>
          <w:sz w:val="14"/>
          <w:szCs w:val="14"/>
          <w:lang w:val="en-GB"/>
          <w:rPrChange w:id="6052" w:author="schulz" w:date="2016-01-10T18:02:00Z">
            <w:rPr>
              <w:spacing w:val="25"/>
              <w:w w:val="99"/>
              <w:sz w:val="14"/>
              <w:szCs w:val="14"/>
            </w:rPr>
          </w:rPrChange>
        </w:rPr>
        <w:t xml:space="preserve"> </w:t>
      </w:r>
      <w:r w:rsidRPr="003140DF">
        <w:rPr>
          <w:sz w:val="14"/>
          <w:szCs w:val="14"/>
          <w:lang w:val="en-GB"/>
          <w:rPrChange w:id="6053" w:author="schulz" w:date="2016-01-10T18:02:00Z">
            <w:rPr>
              <w:sz w:val="14"/>
              <w:szCs w:val="14"/>
            </w:rPr>
          </w:rPrChange>
        </w:rPr>
        <w:t>for</w:t>
      </w:r>
      <w:r w:rsidRPr="003140DF">
        <w:rPr>
          <w:spacing w:val="-5"/>
          <w:sz w:val="14"/>
          <w:szCs w:val="14"/>
          <w:lang w:val="en-GB"/>
          <w:rPrChange w:id="6054" w:author="schulz" w:date="2016-01-10T18:02:00Z">
            <w:rPr>
              <w:spacing w:val="-5"/>
              <w:sz w:val="14"/>
              <w:szCs w:val="14"/>
            </w:rPr>
          </w:rPrChange>
        </w:rPr>
        <w:t xml:space="preserve"> </w:t>
      </w:r>
      <w:r w:rsidRPr="003140DF">
        <w:rPr>
          <w:sz w:val="14"/>
          <w:szCs w:val="14"/>
          <w:lang w:val="en-GB"/>
          <w:rPrChange w:id="6055" w:author="schulz" w:date="2016-01-10T18:02:00Z">
            <w:rPr>
              <w:sz w:val="14"/>
              <w:szCs w:val="14"/>
            </w:rPr>
          </w:rPrChange>
        </w:rPr>
        <w:t>use</w:t>
      </w:r>
      <w:r w:rsidRPr="003140DF">
        <w:rPr>
          <w:spacing w:val="-5"/>
          <w:sz w:val="14"/>
          <w:szCs w:val="14"/>
          <w:lang w:val="en-GB"/>
          <w:rPrChange w:id="6056" w:author="schulz" w:date="2016-01-10T18:02:00Z">
            <w:rPr>
              <w:spacing w:val="-5"/>
              <w:sz w:val="14"/>
              <w:szCs w:val="14"/>
            </w:rPr>
          </w:rPrChange>
        </w:rPr>
        <w:t xml:space="preserve"> </w:t>
      </w:r>
      <w:r w:rsidRPr="003140DF">
        <w:rPr>
          <w:sz w:val="14"/>
          <w:szCs w:val="14"/>
          <w:lang w:val="en-GB"/>
          <w:rPrChange w:id="6057" w:author="schulz" w:date="2016-01-10T18:02:00Z">
            <w:rPr>
              <w:sz w:val="14"/>
              <w:szCs w:val="14"/>
            </w:rPr>
          </w:rPrChange>
        </w:rPr>
        <w:t>in</w:t>
      </w:r>
      <w:r w:rsidRPr="003140DF">
        <w:rPr>
          <w:spacing w:val="-5"/>
          <w:sz w:val="14"/>
          <w:szCs w:val="14"/>
          <w:lang w:val="en-GB"/>
          <w:rPrChange w:id="6058" w:author="schulz" w:date="2016-01-10T18:02:00Z">
            <w:rPr>
              <w:spacing w:val="-5"/>
              <w:sz w:val="14"/>
              <w:szCs w:val="14"/>
            </w:rPr>
          </w:rPrChange>
        </w:rPr>
        <w:t xml:space="preserve"> </w:t>
      </w:r>
      <w:r w:rsidRPr="003140DF">
        <w:rPr>
          <w:sz w:val="14"/>
          <w:szCs w:val="14"/>
          <w:lang w:val="en-GB"/>
          <w:rPrChange w:id="6059" w:author="schulz" w:date="2016-01-10T18:02:00Z">
            <w:rPr>
              <w:sz w:val="14"/>
              <w:szCs w:val="14"/>
            </w:rPr>
          </w:rPrChange>
        </w:rPr>
        <w:t>OBO</w:t>
      </w:r>
      <w:r w:rsidRPr="003140DF">
        <w:rPr>
          <w:spacing w:val="-5"/>
          <w:sz w:val="14"/>
          <w:szCs w:val="14"/>
          <w:lang w:val="en-GB"/>
          <w:rPrChange w:id="6060" w:author="schulz" w:date="2016-01-10T18:02:00Z">
            <w:rPr>
              <w:spacing w:val="-5"/>
              <w:sz w:val="14"/>
              <w:szCs w:val="14"/>
            </w:rPr>
          </w:rPrChange>
        </w:rPr>
        <w:t xml:space="preserve"> </w:t>
      </w:r>
      <w:r w:rsidRPr="003140DF">
        <w:rPr>
          <w:spacing w:val="-1"/>
          <w:sz w:val="14"/>
          <w:szCs w:val="14"/>
          <w:lang w:val="en-GB"/>
          <w:rPrChange w:id="6061" w:author="schulz" w:date="2016-01-10T18:02:00Z">
            <w:rPr>
              <w:spacing w:val="-1"/>
              <w:sz w:val="14"/>
              <w:szCs w:val="14"/>
            </w:rPr>
          </w:rPrChange>
        </w:rPr>
        <w:t>Foundry</w:t>
      </w:r>
      <w:r w:rsidRPr="003140DF">
        <w:rPr>
          <w:spacing w:val="-5"/>
          <w:sz w:val="14"/>
          <w:szCs w:val="14"/>
          <w:lang w:val="en-GB"/>
          <w:rPrChange w:id="6062" w:author="schulz" w:date="2016-01-10T18:02:00Z">
            <w:rPr>
              <w:spacing w:val="-5"/>
              <w:sz w:val="14"/>
              <w:szCs w:val="14"/>
            </w:rPr>
          </w:rPrChange>
        </w:rPr>
        <w:t xml:space="preserve"> </w:t>
      </w:r>
      <w:r w:rsidRPr="003140DF">
        <w:rPr>
          <w:sz w:val="14"/>
          <w:szCs w:val="14"/>
          <w:lang w:val="en-GB"/>
          <w:rPrChange w:id="6063" w:author="schulz" w:date="2016-01-10T18:02:00Z">
            <w:rPr>
              <w:sz w:val="14"/>
              <w:szCs w:val="14"/>
            </w:rPr>
          </w:rPrChange>
        </w:rPr>
        <w:t>ontology</w:t>
      </w:r>
      <w:r w:rsidRPr="003140DF">
        <w:rPr>
          <w:spacing w:val="-5"/>
          <w:sz w:val="14"/>
          <w:szCs w:val="14"/>
          <w:lang w:val="en-GB"/>
          <w:rPrChange w:id="6064" w:author="schulz" w:date="2016-01-10T18:02:00Z">
            <w:rPr>
              <w:spacing w:val="-5"/>
              <w:sz w:val="14"/>
              <w:szCs w:val="14"/>
            </w:rPr>
          </w:rPrChange>
        </w:rPr>
        <w:t xml:space="preserve"> </w:t>
      </w:r>
      <w:r w:rsidRPr="003140DF">
        <w:rPr>
          <w:spacing w:val="-1"/>
          <w:sz w:val="14"/>
          <w:szCs w:val="14"/>
          <w:lang w:val="en-GB"/>
          <w:rPrChange w:id="6065" w:author="schulz" w:date="2016-01-10T18:02:00Z">
            <w:rPr>
              <w:spacing w:val="-1"/>
              <w:sz w:val="14"/>
              <w:szCs w:val="14"/>
            </w:rPr>
          </w:rPrChange>
        </w:rPr>
        <w:t>development.</w:t>
      </w:r>
      <w:r w:rsidRPr="003140DF">
        <w:rPr>
          <w:spacing w:val="6"/>
          <w:sz w:val="14"/>
          <w:szCs w:val="14"/>
          <w:lang w:val="en-GB"/>
          <w:rPrChange w:id="6066" w:author="schulz" w:date="2016-01-10T18:02:00Z">
            <w:rPr>
              <w:spacing w:val="6"/>
              <w:sz w:val="14"/>
              <w:szCs w:val="14"/>
            </w:rPr>
          </w:rPrChange>
        </w:rPr>
        <w:t xml:space="preserve"> </w:t>
      </w:r>
      <w:r w:rsidRPr="003140DF">
        <w:rPr>
          <w:i/>
          <w:iCs/>
          <w:sz w:val="14"/>
          <w:szCs w:val="14"/>
          <w:lang w:val="en-GB"/>
          <w:rPrChange w:id="6067" w:author="schulz" w:date="2016-01-10T18:02:00Z">
            <w:rPr>
              <w:i/>
              <w:iCs/>
              <w:sz w:val="14"/>
              <w:szCs w:val="14"/>
            </w:rPr>
          </w:rPrChange>
        </w:rPr>
        <w:t>BMC</w:t>
      </w:r>
      <w:r w:rsidRPr="003140DF">
        <w:rPr>
          <w:i/>
          <w:iCs/>
          <w:spacing w:val="-5"/>
          <w:sz w:val="14"/>
          <w:szCs w:val="14"/>
          <w:lang w:val="en-GB"/>
          <w:rPrChange w:id="6068" w:author="schulz" w:date="2016-01-10T18:02:00Z">
            <w:rPr>
              <w:i/>
              <w:iCs/>
              <w:spacing w:val="-5"/>
              <w:sz w:val="14"/>
              <w:szCs w:val="14"/>
            </w:rPr>
          </w:rPrChange>
        </w:rPr>
        <w:t xml:space="preserve"> </w:t>
      </w:r>
      <w:r w:rsidRPr="003140DF">
        <w:rPr>
          <w:i/>
          <w:iCs/>
          <w:sz w:val="14"/>
          <w:szCs w:val="14"/>
          <w:lang w:val="en-GB"/>
          <w:rPrChange w:id="6069" w:author="schulz" w:date="2016-01-10T18:02:00Z">
            <w:rPr>
              <w:i/>
              <w:iCs/>
              <w:sz w:val="14"/>
              <w:szCs w:val="14"/>
            </w:rPr>
          </w:rPrChange>
        </w:rPr>
        <w:t>Bioinformatics</w:t>
      </w:r>
      <w:r w:rsidRPr="003140DF">
        <w:rPr>
          <w:sz w:val="14"/>
          <w:szCs w:val="14"/>
          <w:lang w:val="en-GB"/>
          <w:rPrChange w:id="6070" w:author="schulz" w:date="2016-01-10T18:02:00Z">
            <w:rPr>
              <w:sz w:val="14"/>
              <w:szCs w:val="14"/>
            </w:rPr>
          </w:rPrChange>
        </w:rPr>
        <w:t>,</w:t>
      </w:r>
      <w:r w:rsidRPr="003140DF">
        <w:rPr>
          <w:spacing w:val="-5"/>
          <w:sz w:val="14"/>
          <w:szCs w:val="14"/>
          <w:lang w:val="en-GB"/>
          <w:rPrChange w:id="6071" w:author="schulz" w:date="2016-01-10T18:02:00Z">
            <w:rPr>
              <w:spacing w:val="-5"/>
              <w:sz w:val="14"/>
              <w:szCs w:val="14"/>
            </w:rPr>
          </w:rPrChange>
        </w:rPr>
        <w:t xml:space="preserve"> </w:t>
      </w:r>
      <w:r w:rsidRPr="003140DF">
        <w:rPr>
          <w:b/>
          <w:bCs/>
          <w:sz w:val="14"/>
          <w:szCs w:val="14"/>
          <w:lang w:val="en-GB"/>
          <w:rPrChange w:id="6072" w:author="schulz" w:date="2016-01-10T18:02:00Z">
            <w:rPr>
              <w:b/>
              <w:bCs/>
              <w:sz w:val="14"/>
              <w:szCs w:val="14"/>
            </w:rPr>
          </w:rPrChange>
        </w:rPr>
        <w:t>10</w:t>
      </w:r>
      <w:r w:rsidRPr="003140DF">
        <w:rPr>
          <w:sz w:val="14"/>
          <w:szCs w:val="14"/>
          <w:lang w:val="en-GB"/>
          <w:rPrChange w:id="6073" w:author="schulz" w:date="2016-01-10T18:02:00Z">
            <w:rPr>
              <w:sz w:val="14"/>
              <w:szCs w:val="14"/>
            </w:rPr>
          </w:rPrChange>
        </w:rPr>
        <w:t>,</w:t>
      </w:r>
      <w:r w:rsidRPr="003140DF">
        <w:rPr>
          <w:spacing w:val="-5"/>
          <w:sz w:val="14"/>
          <w:szCs w:val="14"/>
          <w:lang w:val="en-GB"/>
          <w:rPrChange w:id="6074" w:author="schulz" w:date="2016-01-10T18:02:00Z">
            <w:rPr>
              <w:spacing w:val="-5"/>
              <w:sz w:val="14"/>
              <w:szCs w:val="14"/>
            </w:rPr>
          </w:rPrChange>
        </w:rPr>
        <w:t xml:space="preserve"> </w:t>
      </w:r>
      <w:r w:rsidRPr="003140DF">
        <w:rPr>
          <w:sz w:val="14"/>
          <w:szCs w:val="14"/>
          <w:lang w:val="en-GB"/>
          <w:rPrChange w:id="6075" w:author="schulz" w:date="2016-01-10T18:02:00Z">
            <w:rPr>
              <w:sz w:val="14"/>
              <w:szCs w:val="14"/>
            </w:rPr>
          </w:rPrChange>
        </w:rPr>
        <w:t>125.</w:t>
      </w:r>
      <w:r w:rsidRPr="003140DF">
        <w:rPr>
          <w:spacing w:val="21"/>
          <w:w w:val="99"/>
          <w:sz w:val="14"/>
          <w:szCs w:val="14"/>
          <w:lang w:val="en-GB"/>
          <w:rPrChange w:id="6076" w:author="schulz" w:date="2016-01-10T18:02:00Z">
            <w:rPr>
              <w:spacing w:val="21"/>
              <w:w w:val="99"/>
              <w:sz w:val="14"/>
              <w:szCs w:val="14"/>
            </w:rPr>
          </w:rPrChange>
        </w:rPr>
        <w:t xml:space="preserve"> </w:t>
      </w:r>
      <w:r w:rsidRPr="003140DF">
        <w:rPr>
          <w:sz w:val="14"/>
          <w:szCs w:val="14"/>
          <w:lang w:val="en-GB"/>
          <w:rPrChange w:id="6077" w:author="schulz" w:date="2016-01-10T18:02:00Z">
            <w:rPr>
              <w:sz w:val="14"/>
              <w:szCs w:val="14"/>
            </w:rPr>
          </w:rPrChange>
        </w:rPr>
        <w:t>Schulz,</w:t>
      </w:r>
      <w:r w:rsidRPr="003140DF">
        <w:rPr>
          <w:spacing w:val="9"/>
          <w:sz w:val="14"/>
          <w:szCs w:val="14"/>
          <w:lang w:val="en-GB"/>
          <w:rPrChange w:id="6078" w:author="schulz" w:date="2016-01-10T18:02:00Z">
            <w:rPr>
              <w:spacing w:val="9"/>
              <w:sz w:val="14"/>
              <w:szCs w:val="14"/>
            </w:rPr>
          </w:rPrChange>
        </w:rPr>
        <w:t xml:space="preserve"> </w:t>
      </w:r>
      <w:r w:rsidRPr="003140DF">
        <w:rPr>
          <w:sz w:val="14"/>
          <w:szCs w:val="14"/>
          <w:lang w:val="en-GB"/>
          <w:rPrChange w:id="6079" w:author="schulz" w:date="2016-01-10T18:02:00Z">
            <w:rPr>
              <w:sz w:val="14"/>
              <w:szCs w:val="14"/>
            </w:rPr>
          </w:rPrChange>
        </w:rPr>
        <w:t>S.</w:t>
      </w:r>
      <w:r w:rsidRPr="003140DF">
        <w:rPr>
          <w:spacing w:val="6"/>
          <w:sz w:val="14"/>
          <w:szCs w:val="14"/>
          <w:lang w:val="en-GB"/>
          <w:rPrChange w:id="6080" w:author="schulz" w:date="2016-01-10T18:02:00Z">
            <w:rPr>
              <w:spacing w:val="6"/>
              <w:sz w:val="14"/>
              <w:szCs w:val="14"/>
            </w:rPr>
          </w:rPrChange>
        </w:rPr>
        <w:t xml:space="preserve"> </w:t>
      </w:r>
      <w:r w:rsidRPr="003140DF">
        <w:rPr>
          <w:sz w:val="14"/>
          <w:szCs w:val="14"/>
          <w:lang w:val="en-GB"/>
          <w:rPrChange w:id="6081" w:author="schulz" w:date="2016-01-10T18:02:00Z">
            <w:rPr>
              <w:sz w:val="14"/>
              <w:szCs w:val="14"/>
            </w:rPr>
          </w:rPrChange>
        </w:rPr>
        <w:t>and</w:t>
      </w:r>
      <w:r w:rsidRPr="003140DF">
        <w:rPr>
          <w:spacing w:val="5"/>
          <w:sz w:val="14"/>
          <w:szCs w:val="14"/>
          <w:lang w:val="en-GB"/>
          <w:rPrChange w:id="6082" w:author="schulz" w:date="2016-01-10T18:02:00Z">
            <w:rPr>
              <w:spacing w:val="5"/>
              <w:sz w:val="14"/>
              <w:szCs w:val="14"/>
            </w:rPr>
          </w:rPrChange>
        </w:rPr>
        <w:t xml:space="preserve"> </w:t>
      </w:r>
      <w:proofErr w:type="spellStart"/>
      <w:r w:rsidRPr="003140DF">
        <w:rPr>
          <w:spacing w:val="-2"/>
          <w:sz w:val="14"/>
          <w:szCs w:val="14"/>
          <w:lang w:val="en-GB"/>
          <w:rPrChange w:id="6083" w:author="schulz" w:date="2016-01-10T18:02:00Z">
            <w:rPr>
              <w:spacing w:val="-2"/>
              <w:sz w:val="14"/>
              <w:szCs w:val="14"/>
            </w:rPr>
          </w:rPrChange>
        </w:rPr>
        <w:t>Boeker</w:t>
      </w:r>
      <w:proofErr w:type="spellEnd"/>
      <w:r w:rsidRPr="003140DF">
        <w:rPr>
          <w:spacing w:val="-2"/>
          <w:sz w:val="14"/>
          <w:szCs w:val="14"/>
          <w:lang w:val="en-GB"/>
          <w:rPrChange w:id="6084" w:author="schulz" w:date="2016-01-10T18:02:00Z">
            <w:rPr>
              <w:spacing w:val="-2"/>
              <w:sz w:val="14"/>
              <w:szCs w:val="14"/>
            </w:rPr>
          </w:rPrChange>
        </w:rPr>
        <w:t>,</w:t>
      </w:r>
      <w:r w:rsidRPr="003140DF">
        <w:rPr>
          <w:spacing w:val="9"/>
          <w:sz w:val="14"/>
          <w:szCs w:val="14"/>
          <w:lang w:val="en-GB"/>
          <w:rPrChange w:id="6085" w:author="schulz" w:date="2016-01-10T18:02:00Z">
            <w:rPr>
              <w:spacing w:val="9"/>
              <w:sz w:val="14"/>
              <w:szCs w:val="14"/>
            </w:rPr>
          </w:rPrChange>
        </w:rPr>
        <w:t xml:space="preserve"> </w:t>
      </w:r>
      <w:r w:rsidRPr="003140DF">
        <w:rPr>
          <w:sz w:val="14"/>
          <w:szCs w:val="14"/>
          <w:lang w:val="en-GB"/>
          <w:rPrChange w:id="6086" w:author="schulz" w:date="2016-01-10T18:02:00Z">
            <w:rPr>
              <w:sz w:val="14"/>
              <w:szCs w:val="14"/>
            </w:rPr>
          </w:rPrChange>
        </w:rPr>
        <w:t>M.</w:t>
      </w:r>
      <w:r w:rsidRPr="003140DF">
        <w:rPr>
          <w:spacing w:val="6"/>
          <w:sz w:val="14"/>
          <w:szCs w:val="14"/>
          <w:lang w:val="en-GB"/>
          <w:rPrChange w:id="6087" w:author="schulz" w:date="2016-01-10T18:02:00Z">
            <w:rPr>
              <w:spacing w:val="6"/>
              <w:sz w:val="14"/>
              <w:szCs w:val="14"/>
            </w:rPr>
          </w:rPrChange>
        </w:rPr>
        <w:t xml:space="preserve"> </w:t>
      </w:r>
      <w:r w:rsidRPr="003140DF">
        <w:rPr>
          <w:sz w:val="14"/>
          <w:szCs w:val="14"/>
          <w:lang w:val="en-GB"/>
          <w:rPrChange w:id="6088" w:author="schulz" w:date="2016-01-10T18:02:00Z">
            <w:rPr>
              <w:sz w:val="14"/>
              <w:szCs w:val="14"/>
            </w:rPr>
          </w:rPrChange>
        </w:rPr>
        <w:t>(2013).</w:t>
      </w:r>
      <w:r w:rsidRPr="003140DF">
        <w:rPr>
          <w:spacing w:val="30"/>
          <w:sz w:val="14"/>
          <w:szCs w:val="14"/>
          <w:lang w:val="en-GB"/>
          <w:rPrChange w:id="6089" w:author="schulz" w:date="2016-01-10T18:02:00Z">
            <w:rPr>
              <w:spacing w:val="30"/>
              <w:sz w:val="14"/>
              <w:szCs w:val="14"/>
            </w:rPr>
          </w:rPrChange>
        </w:rPr>
        <w:t xml:space="preserve"> </w:t>
      </w:r>
      <w:r w:rsidRPr="003140DF">
        <w:rPr>
          <w:spacing w:val="-2"/>
          <w:sz w:val="14"/>
          <w:szCs w:val="14"/>
          <w:lang w:val="en-GB"/>
          <w:rPrChange w:id="6090" w:author="schulz" w:date="2016-01-10T18:02:00Z">
            <w:rPr>
              <w:spacing w:val="-2"/>
              <w:sz w:val="14"/>
              <w:szCs w:val="14"/>
            </w:rPr>
          </w:rPrChange>
        </w:rPr>
        <w:t>BioTopLite:</w:t>
      </w:r>
      <w:r w:rsidRPr="003140DF">
        <w:rPr>
          <w:spacing w:val="9"/>
          <w:sz w:val="14"/>
          <w:szCs w:val="14"/>
          <w:lang w:val="en-GB"/>
          <w:rPrChange w:id="6091" w:author="schulz" w:date="2016-01-10T18:02:00Z">
            <w:rPr>
              <w:spacing w:val="9"/>
              <w:sz w:val="14"/>
              <w:szCs w:val="14"/>
            </w:rPr>
          </w:rPrChange>
        </w:rPr>
        <w:t xml:space="preserve"> </w:t>
      </w:r>
      <w:r w:rsidRPr="003140DF">
        <w:rPr>
          <w:sz w:val="14"/>
          <w:szCs w:val="14"/>
          <w:lang w:val="en-GB"/>
          <w:rPrChange w:id="6092" w:author="schulz" w:date="2016-01-10T18:02:00Z">
            <w:rPr>
              <w:sz w:val="14"/>
              <w:szCs w:val="14"/>
            </w:rPr>
          </w:rPrChange>
        </w:rPr>
        <w:t>An</w:t>
      </w:r>
      <w:r w:rsidRPr="003140DF">
        <w:rPr>
          <w:spacing w:val="6"/>
          <w:sz w:val="14"/>
          <w:szCs w:val="14"/>
          <w:lang w:val="en-GB"/>
          <w:rPrChange w:id="6093" w:author="schulz" w:date="2016-01-10T18:02:00Z">
            <w:rPr>
              <w:spacing w:val="6"/>
              <w:sz w:val="14"/>
              <w:szCs w:val="14"/>
            </w:rPr>
          </w:rPrChange>
        </w:rPr>
        <w:t xml:space="preserve"> </w:t>
      </w:r>
      <w:r w:rsidRPr="003140DF">
        <w:rPr>
          <w:sz w:val="14"/>
          <w:szCs w:val="14"/>
          <w:lang w:val="en-GB"/>
          <w:rPrChange w:id="6094" w:author="schulz" w:date="2016-01-10T18:02:00Z">
            <w:rPr>
              <w:sz w:val="14"/>
              <w:szCs w:val="14"/>
            </w:rPr>
          </w:rPrChange>
        </w:rPr>
        <w:t>Upper</w:t>
      </w:r>
      <w:r w:rsidRPr="003140DF">
        <w:rPr>
          <w:spacing w:val="5"/>
          <w:sz w:val="14"/>
          <w:szCs w:val="14"/>
          <w:lang w:val="en-GB"/>
          <w:rPrChange w:id="6095" w:author="schulz" w:date="2016-01-10T18:02:00Z">
            <w:rPr>
              <w:spacing w:val="5"/>
              <w:sz w:val="14"/>
              <w:szCs w:val="14"/>
            </w:rPr>
          </w:rPrChange>
        </w:rPr>
        <w:t xml:space="preserve"> </w:t>
      </w:r>
      <w:r w:rsidRPr="003140DF">
        <w:rPr>
          <w:spacing w:val="-2"/>
          <w:sz w:val="14"/>
          <w:szCs w:val="14"/>
          <w:lang w:val="en-GB"/>
          <w:rPrChange w:id="6096" w:author="schulz" w:date="2016-01-10T18:02:00Z">
            <w:rPr>
              <w:spacing w:val="-2"/>
              <w:sz w:val="14"/>
              <w:szCs w:val="14"/>
            </w:rPr>
          </w:rPrChange>
        </w:rPr>
        <w:t>Level</w:t>
      </w:r>
      <w:r w:rsidRPr="003140DF">
        <w:rPr>
          <w:spacing w:val="6"/>
          <w:sz w:val="14"/>
          <w:szCs w:val="14"/>
          <w:lang w:val="en-GB"/>
          <w:rPrChange w:id="6097" w:author="schulz" w:date="2016-01-10T18:02:00Z">
            <w:rPr>
              <w:spacing w:val="6"/>
              <w:sz w:val="14"/>
              <w:szCs w:val="14"/>
            </w:rPr>
          </w:rPrChange>
        </w:rPr>
        <w:t xml:space="preserve"> </w:t>
      </w:r>
      <w:r w:rsidRPr="003140DF">
        <w:rPr>
          <w:sz w:val="14"/>
          <w:szCs w:val="14"/>
          <w:lang w:val="en-GB"/>
          <w:rPrChange w:id="6098" w:author="schulz" w:date="2016-01-10T18:02:00Z">
            <w:rPr>
              <w:sz w:val="14"/>
              <w:szCs w:val="14"/>
            </w:rPr>
          </w:rPrChange>
        </w:rPr>
        <w:t>Ontology</w:t>
      </w:r>
      <w:r w:rsidRPr="003140DF">
        <w:rPr>
          <w:spacing w:val="4"/>
          <w:sz w:val="14"/>
          <w:szCs w:val="14"/>
          <w:lang w:val="en-GB"/>
          <w:rPrChange w:id="6099" w:author="schulz" w:date="2016-01-10T18:02:00Z">
            <w:rPr>
              <w:spacing w:val="4"/>
              <w:sz w:val="14"/>
              <w:szCs w:val="14"/>
            </w:rPr>
          </w:rPrChange>
        </w:rPr>
        <w:t xml:space="preserve"> </w:t>
      </w:r>
      <w:r w:rsidRPr="003140DF">
        <w:rPr>
          <w:sz w:val="14"/>
          <w:szCs w:val="14"/>
          <w:lang w:val="en-GB"/>
          <w:rPrChange w:id="6100" w:author="schulz" w:date="2016-01-10T18:02:00Z">
            <w:rPr>
              <w:sz w:val="14"/>
              <w:szCs w:val="14"/>
            </w:rPr>
          </w:rPrChange>
        </w:rPr>
        <w:t>for</w:t>
      </w:r>
      <w:r w:rsidRPr="003140DF">
        <w:rPr>
          <w:spacing w:val="6"/>
          <w:sz w:val="14"/>
          <w:szCs w:val="14"/>
          <w:lang w:val="en-GB"/>
          <w:rPrChange w:id="6101" w:author="schulz" w:date="2016-01-10T18:02:00Z">
            <w:rPr>
              <w:spacing w:val="6"/>
              <w:sz w:val="14"/>
              <w:szCs w:val="14"/>
            </w:rPr>
          </w:rPrChange>
        </w:rPr>
        <w:t xml:space="preserve"> </w:t>
      </w:r>
      <w:r w:rsidRPr="003140DF">
        <w:rPr>
          <w:sz w:val="14"/>
          <w:szCs w:val="14"/>
          <w:lang w:val="en-GB"/>
          <w:rPrChange w:id="6102" w:author="schulz" w:date="2016-01-10T18:02:00Z">
            <w:rPr>
              <w:sz w:val="14"/>
              <w:szCs w:val="14"/>
            </w:rPr>
          </w:rPrChange>
        </w:rPr>
        <w:t>the</w:t>
      </w:r>
    </w:p>
    <w:p w14:paraId="1AD31470" w14:textId="77777777" w:rsidR="00F20945" w:rsidRPr="003140DF" w:rsidRDefault="00F20945">
      <w:pPr>
        <w:pStyle w:val="Corpodetexto"/>
        <w:kinsoku w:val="0"/>
        <w:overflowPunct w:val="0"/>
        <w:spacing w:before="0" w:line="267" w:lineRule="auto"/>
        <w:ind w:left="442" w:right="1962"/>
        <w:rPr>
          <w:sz w:val="14"/>
          <w:szCs w:val="14"/>
          <w:lang w:val="en-GB"/>
          <w:rPrChange w:id="6103" w:author="schulz" w:date="2016-01-10T18:02:00Z">
            <w:rPr>
              <w:sz w:val="14"/>
              <w:szCs w:val="14"/>
            </w:rPr>
          </w:rPrChange>
        </w:rPr>
      </w:pPr>
      <w:r w:rsidRPr="003140DF">
        <w:rPr>
          <w:sz w:val="14"/>
          <w:szCs w:val="14"/>
          <w:lang w:val="en-GB"/>
          <w:rPrChange w:id="6104" w:author="schulz" w:date="2016-01-10T18:02:00Z">
            <w:rPr>
              <w:sz w:val="14"/>
              <w:szCs w:val="14"/>
            </w:rPr>
          </w:rPrChange>
        </w:rPr>
        <w:t>Life</w:t>
      </w:r>
      <w:r w:rsidRPr="003140DF">
        <w:rPr>
          <w:spacing w:val="7"/>
          <w:sz w:val="14"/>
          <w:szCs w:val="14"/>
          <w:lang w:val="en-GB"/>
          <w:rPrChange w:id="6105" w:author="schulz" w:date="2016-01-10T18:02:00Z">
            <w:rPr>
              <w:spacing w:val="7"/>
              <w:sz w:val="14"/>
              <w:szCs w:val="14"/>
            </w:rPr>
          </w:rPrChange>
        </w:rPr>
        <w:t xml:space="preserve"> </w:t>
      </w:r>
      <w:r w:rsidRPr="003140DF">
        <w:rPr>
          <w:sz w:val="14"/>
          <w:szCs w:val="14"/>
          <w:lang w:val="en-GB"/>
          <w:rPrChange w:id="6106" w:author="schulz" w:date="2016-01-10T18:02:00Z">
            <w:rPr>
              <w:sz w:val="14"/>
              <w:szCs w:val="14"/>
            </w:rPr>
          </w:rPrChange>
        </w:rPr>
        <w:t>Sciences.</w:t>
      </w:r>
      <w:r w:rsidRPr="003140DF">
        <w:rPr>
          <w:spacing w:val="8"/>
          <w:sz w:val="14"/>
          <w:szCs w:val="14"/>
          <w:lang w:val="en-GB"/>
          <w:rPrChange w:id="6107" w:author="schulz" w:date="2016-01-10T18:02:00Z">
            <w:rPr>
              <w:spacing w:val="8"/>
              <w:sz w:val="14"/>
              <w:szCs w:val="14"/>
            </w:rPr>
          </w:rPrChange>
        </w:rPr>
        <w:t xml:space="preserve"> </w:t>
      </w:r>
      <w:r w:rsidRPr="003140DF">
        <w:rPr>
          <w:spacing w:val="-1"/>
          <w:sz w:val="14"/>
          <w:szCs w:val="14"/>
          <w:lang w:val="en-GB"/>
          <w:rPrChange w:id="6108" w:author="schulz" w:date="2016-01-10T18:02:00Z">
            <w:rPr>
              <w:spacing w:val="-1"/>
              <w:sz w:val="14"/>
              <w:szCs w:val="14"/>
            </w:rPr>
          </w:rPrChange>
        </w:rPr>
        <w:t>Evolution,</w:t>
      </w:r>
      <w:r w:rsidRPr="003140DF">
        <w:rPr>
          <w:spacing w:val="12"/>
          <w:sz w:val="14"/>
          <w:szCs w:val="14"/>
          <w:lang w:val="en-GB"/>
          <w:rPrChange w:id="6109" w:author="schulz" w:date="2016-01-10T18:02:00Z">
            <w:rPr>
              <w:spacing w:val="12"/>
              <w:sz w:val="14"/>
              <w:szCs w:val="14"/>
            </w:rPr>
          </w:rPrChange>
        </w:rPr>
        <w:t xml:space="preserve"> </w:t>
      </w:r>
      <w:r w:rsidRPr="003140DF">
        <w:rPr>
          <w:sz w:val="14"/>
          <w:szCs w:val="14"/>
          <w:lang w:val="en-GB"/>
          <w:rPrChange w:id="6110" w:author="schulz" w:date="2016-01-10T18:02:00Z">
            <w:rPr>
              <w:sz w:val="14"/>
              <w:szCs w:val="14"/>
            </w:rPr>
          </w:rPrChange>
        </w:rPr>
        <w:t>Design</w:t>
      </w:r>
      <w:r w:rsidRPr="003140DF">
        <w:rPr>
          <w:spacing w:val="8"/>
          <w:sz w:val="14"/>
          <w:szCs w:val="14"/>
          <w:lang w:val="en-GB"/>
          <w:rPrChange w:id="6111" w:author="schulz" w:date="2016-01-10T18:02:00Z">
            <w:rPr>
              <w:spacing w:val="8"/>
              <w:sz w:val="14"/>
              <w:szCs w:val="14"/>
            </w:rPr>
          </w:rPrChange>
        </w:rPr>
        <w:t xml:space="preserve"> </w:t>
      </w:r>
      <w:r w:rsidRPr="003140DF">
        <w:rPr>
          <w:sz w:val="14"/>
          <w:szCs w:val="14"/>
          <w:lang w:val="en-GB"/>
          <w:rPrChange w:id="6112" w:author="schulz" w:date="2016-01-10T18:02:00Z">
            <w:rPr>
              <w:sz w:val="14"/>
              <w:szCs w:val="14"/>
            </w:rPr>
          </w:rPrChange>
        </w:rPr>
        <w:t>and</w:t>
      </w:r>
      <w:r w:rsidRPr="003140DF">
        <w:rPr>
          <w:spacing w:val="7"/>
          <w:sz w:val="14"/>
          <w:szCs w:val="14"/>
          <w:lang w:val="en-GB"/>
          <w:rPrChange w:id="6113" w:author="schulz" w:date="2016-01-10T18:02:00Z">
            <w:rPr>
              <w:spacing w:val="7"/>
              <w:sz w:val="14"/>
              <w:szCs w:val="14"/>
            </w:rPr>
          </w:rPrChange>
        </w:rPr>
        <w:t xml:space="preserve"> </w:t>
      </w:r>
      <w:r w:rsidRPr="003140DF">
        <w:rPr>
          <w:sz w:val="14"/>
          <w:szCs w:val="14"/>
          <w:lang w:val="en-GB"/>
          <w:rPrChange w:id="6114" w:author="schulz" w:date="2016-01-10T18:02:00Z">
            <w:rPr>
              <w:sz w:val="14"/>
              <w:szCs w:val="14"/>
            </w:rPr>
          </w:rPrChange>
        </w:rPr>
        <w:t>Application.  In</w:t>
      </w:r>
      <w:r w:rsidRPr="003140DF">
        <w:rPr>
          <w:spacing w:val="8"/>
          <w:sz w:val="14"/>
          <w:szCs w:val="14"/>
          <w:lang w:val="en-GB"/>
          <w:rPrChange w:id="6115" w:author="schulz" w:date="2016-01-10T18:02:00Z">
            <w:rPr>
              <w:spacing w:val="8"/>
              <w:sz w:val="14"/>
              <w:szCs w:val="14"/>
            </w:rPr>
          </w:rPrChange>
        </w:rPr>
        <w:t xml:space="preserve"> </w:t>
      </w:r>
      <w:r w:rsidRPr="003140DF">
        <w:rPr>
          <w:sz w:val="14"/>
          <w:szCs w:val="14"/>
          <w:lang w:val="en-GB"/>
          <w:rPrChange w:id="6116" w:author="schulz" w:date="2016-01-10T18:02:00Z">
            <w:rPr>
              <w:sz w:val="14"/>
              <w:szCs w:val="14"/>
            </w:rPr>
          </w:rPrChange>
        </w:rPr>
        <w:t>U.</w:t>
      </w:r>
      <w:r w:rsidRPr="003140DF">
        <w:rPr>
          <w:spacing w:val="8"/>
          <w:sz w:val="14"/>
          <w:szCs w:val="14"/>
          <w:lang w:val="en-GB"/>
          <w:rPrChange w:id="6117" w:author="schulz" w:date="2016-01-10T18:02:00Z">
            <w:rPr>
              <w:spacing w:val="8"/>
              <w:sz w:val="14"/>
              <w:szCs w:val="14"/>
            </w:rPr>
          </w:rPrChange>
        </w:rPr>
        <w:t xml:space="preserve"> </w:t>
      </w:r>
      <w:proofErr w:type="spellStart"/>
      <w:r w:rsidRPr="003140DF">
        <w:rPr>
          <w:sz w:val="14"/>
          <w:szCs w:val="14"/>
          <w:lang w:val="en-GB"/>
          <w:rPrChange w:id="6118" w:author="schulz" w:date="2016-01-10T18:02:00Z">
            <w:rPr>
              <w:sz w:val="14"/>
              <w:szCs w:val="14"/>
            </w:rPr>
          </w:rPrChange>
        </w:rPr>
        <w:t>Furbach</w:t>
      </w:r>
      <w:proofErr w:type="spellEnd"/>
      <w:r w:rsidRPr="003140DF">
        <w:rPr>
          <w:spacing w:val="7"/>
          <w:sz w:val="14"/>
          <w:szCs w:val="14"/>
          <w:lang w:val="en-GB"/>
          <w:rPrChange w:id="6119" w:author="schulz" w:date="2016-01-10T18:02:00Z">
            <w:rPr>
              <w:spacing w:val="7"/>
              <w:sz w:val="14"/>
              <w:szCs w:val="14"/>
            </w:rPr>
          </w:rPrChange>
        </w:rPr>
        <w:t xml:space="preserve"> </w:t>
      </w:r>
      <w:r w:rsidRPr="003140DF">
        <w:rPr>
          <w:sz w:val="14"/>
          <w:szCs w:val="14"/>
          <w:lang w:val="en-GB"/>
          <w:rPrChange w:id="6120" w:author="schulz" w:date="2016-01-10T18:02:00Z">
            <w:rPr>
              <w:sz w:val="14"/>
              <w:szCs w:val="14"/>
            </w:rPr>
          </w:rPrChange>
        </w:rPr>
        <w:t>and</w:t>
      </w:r>
      <w:r w:rsidRPr="003140DF">
        <w:rPr>
          <w:spacing w:val="8"/>
          <w:sz w:val="14"/>
          <w:szCs w:val="14"/>
          <w:lang w:val="en-GB"/>
          <w:rPrChange w:id="6121" w:author="schulz" w:date="2016-01-10T18:02:00Z">
            <w:rPr>
              <w:spacing w:val="8"/>
              <w:sz w:val="14"/>
              <w:szCs w:val="14"/>
            </w:rPr>
          </w:rPrChange>
        </w:rPr>
        <w:t xml:space="preserve"> </w:t>
      </w:r>
      <w:r w:rsidRPr="003140DF">
        <w:rPr>
          <w:sz w:val="14"/>
          <w:szCs w:val="14"/>
          <w:lang w:val="en-GB"/>
          <w:rPrChange w:id="6122" w:author="schulz" w:date="2016-01-10T18:02:00Z">
            <w:rPr>
              <w:sz w:val="14"/>
              <w:szCs w:val="14"/>
            </w:rPr>
          </w:rPrChange>
        </w:rPr>
        <w:t>S.</w:t>
      </w:r>
      <w:r w:rsidRPr="003140DF">
        <w:rPr>
          <w:spacing w:val="7"/>
          <w:sz w:val="14"/>
          <w:szCs w:val="14"/>
          <w:lang w:val="en-GB"/>
          <w:rPrChange w:id="6123" w:author="schulz" w:date="2016-01-10T18:02:00Z">
            <w:rPr>
              <w:spacing w:val="7"/>
              <w:sz w:val="14"/>
              <w:szCs w:val="14"/>
            </w:rPr>
          </w:rPrChange>
        </w:rPr>
        <w:t xml:space="preserve"> </w:t>
      </w:r>
      <w:proofErr w:type="spellStart"/>
      <w:r w:rsidRPr="003140DF">
        <w:rPr>
          <w:sz w:val="14"/>
          <w:szCs w:val="14"/>
          <w:lang w:val="en-GB"/>
          <w:rPrChange w:id="6124" w:author="schulz" w:date="2016-01-10T18:02:00Z">
            <w:rPr>
              <w:sz w:val="14"/>
              <w:szCs w:val="14"/>
            </w:rPr>
          </w:rPrChange>
        </w:rPr>
        <w:t>Staab</w:t>
      </w:r>
      <w:proofErr w:type="spellEnd"/>
      <w:r w:rsidRPr="003140DF">
        <w:rPr>
          <w:sz w:val="14"/>
          <w:szCs w:val="14"/>
          <w:lang w:val="en-GB"/>
          <w:rPrChange w:id="6125" w:author="schulz" w:date="2016-01-10T18:02:00Z">
            <w:rPr>
              <w:sz w:val="14"/>
              <w:szCs w:val="14"/>
            </w:rPr>
          </w:rPrChange>
        </w:rPr>
        <w:t>,</w:t>
      </w:r>
      <w:r w:rsidRPr="003140DF">
        <w:rPr>
          <w:spacing w:val="27"/>
          <w:w w:val="99"/>
          <w:sz w:val="14"/>
          <w:szCs w:val="14"/>
          <w:lang w:val="en-GB"/>
          <w:rPrChange w:id="6126" w:author="schulz" w:date="2016-01-10T18:02:00Z">
            <w:rPr>
              <w:spacing w:val="27"/>
              <w:w w:val="99"/>
              <w:sz w:val="14"/>
              <w:szCs w:val="14"/>
            </w:rPr>
          </w:rPrChange>
        </w:rPr>
        <w:t xml:space="preserve"> </w:t>
      </w:r>
      <w:r w:rsidRPr="003140DF">
        <w:rPr>
          <w:sz w:val="14"/>
          <w:szCs w:val="14"/>
          <w:lang w:val="en-GB"/>
          <w:rPrChange w:id="6127" w:author="schulz" w:date="2016-01-10T18:02:00Z">
            <w:rPr>
              <w:sz w:val="14"/>
              <w:szCs w:val="14"/>
            </w:rPr>
          </w:rPrChange>
        </w:rPr>
        <w:t>editors,</w:t>
      </w:r>
      <w:r w:rsidRPr="003140DF">
        <w:rPr>
          <w:spacing w:val="-6"/>
          <w:sz w:val="14"/>
          <w:szCs w:val="14"/>
          <w:lang w:val="en-GB"/>
          <w:rPrChange w:id="6128" w:author="schulz" w:date="2016-01-10T18:02:00Z">
            <w:rPr>
              <w:spacing w:val="-6"/>
              <w:sz w:val="14"/>
              <w:szCs w:val="14"/>
            </w:rPr>
          </w:rPrChange>
        </w:rPr>
        <w:t xml:space="preserve"> </w:t>
      </w:r>
      <w:r w:rsidRPr="003140DF">
        <w:rPr>
          <w:i/>
          <w:iCs/>
          <w:sz w:val="14"/>
          <w:szCs w:val="14"/>
          <w:lang w:val="en-GB"/>
          <w:rPrChange w:id="6129" w:author="schulz" w:date="2016-01-10T18:02:00Z">
            <w:rPr>
              <w:i/>
              <w:iCs/>
              <w:sz w:val="14"/>
              <w:szCs w:val="14"/>
            </w:rPr>
          </w:rPrChange>
        </w:rPr>
        <w:t>Inform.</w:t>
      </w:r>
      <w:r w:rsidRPr="003140DF">
        <w:rPr>
          <w:i/>
          <w:iCs/>
          <w:spacing w:val="-5"/>
          <w:sz w:val="14"/>
          <w:szCs w:val="14"/>
          <w:lang w:val="en-GB"/>
          <w:rPrChange w:id="6130" w:author="schulz" w:date="2016-01-10T18:02:00Z">
            <w:rPr>
              <w:i/>
              <w:iCs/>
              <w:spacing w:val="-5"/>
              <w:sz w:val="14"/>
              <w:szCs w:val="14"/>
            </w:rPr>
          </w:rPrChange>
        </w:rPr>
        <w:t xml:space="preserve"> </w:t>
      </w:r>
      <w:r w:rsidRPr="003140DF">
        <w:rPr>
          <w:i/>
          <w:iCs/>
          <w:sz w:val="14"/>
          <w:szCs w:val="14"/>
          <w:lang w:val="en-GB"/>
          <w:rPrChange w:id="6131" w:author="schulz" w:date="2016-01-10T18:02:00Z">
            <w:rPr>
              <w:i/>
              <w:iCs/>
              <w:sz w:val="14"/>
              <w:szCs w:val="14"/>
            </w:rPr>
          </w:rPrChange>
        </w:rPr>
        <w:t>2013</w:t>
      </w:r>
      <w:r w:rsidRPr="003140DF">
        <w:rPr>
          <w:sz w:val="14"/>
          <w:szCs w:val="14"/>
          <w:lang w:val="en-GB"/>
          <w:rPrChange w:id="6132" w:author="schulz" w:date="2016-01-10T18:02:00Z">
            <w:rPr>
              <w:sz w:val="14"/>
              <w:szCs w:val="14"/>
            </w:rPr>
          </w:rPrChange>
        </w:rPr>
        <w:t>,</w:t>
      </w:r>
      <w:r w:rsidRPr="003140DF">
        <w:rPr>
          <w:spacing w:val="-6"/>
          <w:sz w:val="14"/>
          <w:szCs w:val="14"/>
          <w:lang w:val="en-GB"/>
          <w:rPrChange w:id="6133" w:author="schulz" w:date="2016-01-10T18:02:00Z">
            <w:rPr>
              <w:spacing w:val="-6"/>
              <w:sz w:val="14"/>
              <w:szCs w:val="14"/>
            </w:rPr>
          </w:rPrChange>
        </w:rPr>
        <w:t xml:space="preserve"> </w:t>
      </w:r>
      <w:r w:rsidRPr="003140DF">
        <w:rPr>
          <w:spacing w:val="-1"/>
          <w:sz w:val="14"/>
          <w:szCs w:val="14"/>
          <w:lang w:val="en-GB"/>
          <w:rPrChange w:id="6134" w:author="schulz" w:date="2016-01-10T18:02:00Z">
            <w:rPr>
              <w:spacing w:val="-1"/>
              <w:sz w:val="14"/>
              <w:szCs w:val="14"/>
            </w:rPr>
          </w:rPrChange>
        </w:rPr>
        <w:t>Koblenz.</w:t>
      </w:r>
      <w:r w:rsidRPr="003140DF">
        <w:rPr>
          <w:spacing w:val="-5"/>
          <w:sz w:val="14"/>
          <w:szCs w:val="14"/>
          <w:lang w:val="en-GB"/>
          <w:rPrChange w:id="6135" w:author="schulz" w:date="2016-01-10T18:02:00Z">
            <w:rPr>
              <w:spacing w:val="-5"/>
              <w:sz w:val="14"/>
              <w:szCs w:val="14"/>
            </w:rPr>
          </w:rPrChange>
        </w:rPr>
        <w:t xml:space="preserve"> </w:t>
      </w:r>
      <w:r w:rsidRPr="003140DF">
        <w:rPr>
          <w:sz w:val="14"/>
          <w:szCs w:val="14"/>
          <w:lang w:val="en-GB"/>
          <w:rPrChange w:id="6136" w:author="schulz" w:date="2016-01-10T18:02:00Z">
            <w:rPr>
              <w:sz w:val="14"/>
              <w:szCs w:val="14"/>
            </w:rPr>
          </w:rPrChange>
        </w:rPr>
        <w:t>IOS</w:t>
      </w:r>
      <w:r w:rsidRPr="003140DF">
        <w:rPr>
          <w:spacing w:val="-6"/>
          <w:sz w:val="14"/>
          <w:szCs w:val="14"/>
          <w:lang w:val="en-GB"/>
          <w:rPrChange w:id="6137" w:author="schulz" w:date="2016-01-10T18:02:00Z">
            <w:rPr>
              <w:spacing w:val="-6"/>
              <w:sz w:val="14"/>
              <w:szCs w:val="14"/>
            </w:rPr>
          </w:rPrChange>
        </w:rPr>
        <w:t xml:space="preserve"> </w:t>
      </w:r>
      <w:r w:rsidRPr="003140DF">
        <w:rPr>
          <w:sz w:val="14"/>
          <w:szCs w:val="14"/>
          <w:lang w:val="en-GB"/>
          <w:rPrChange w:id="6138" w:author="schulz" w:date="2016-01-10T18:02:00Z">
            <w:rPr>
              <w:sz w:val="14"/>
              <w:szCs w:val="14"/>
            </w:rPr>
          </w:rPrChange>
        </w:rPr>
        <w:t>Press.</w:t>
      </w:r>
    </w:p>
    <w:p w14:paraId="2EC3C20A" w14:textId="77777777" w:rsidR="00F20945" w:rsidRPr="003140DF" w:rsidRDefault="00F20945">
      <w:pPr>
        <w:pStyle w:val="Corpodetexto"/>
        <w:kinsoku w:val="0"/>
        <w:overflowPunct w:val="0"/>
        <w:spacing w:before="0" w:line="267" w:lineRule="auto"/>
        <w:ind w:left="442" w:right="2105" w:hanging="125"/>
        <w:jc w:val="both"/>
        <w:rPr>
          <w:sz w:val="14"/>
          <w:szCs w:val="14"/>
          <w:lang w:val="en-GB"/>
          <w:rPrChange w:id="6139" w:author="schulz" w:date="2016-01-10T18:02:00Z">
            <w:rPr>
              <w:sz w:val="14"/>
              <w:szCs w:val="14"/>
            </w:rPr>
          </w:rPrChange>
        </w:rPr>
      </w:pPr>
      <w:r w:rsidRPr="003140DF">
        <w:rPr>
          <w:sz w:val="14"/>
          <w:szCs w:val="14"/>
          <w:lang w:val="en-GB"/>
          <w:rPrChange w:id="6140" w:author="schulz" w:date="2016-01-10T18:02:00Z">
            <w:rPr>
              <w:sz w:val="14"/>
              <w:szCs w:val="14"/>
            </w:rPr>
          </w:rPrChange>
        </w:rPr>
        <w:t>Schulz,</w:t>
      </w:r>
      <w:r w:rsidRPr="003140DF">
        <w:rPr>
          <w:spacing w:val="23"/>
          <w:sz w:val="14"/>
          <w:szCs w:val="14"/>
          <w:lang w:val="en-GB"/>
          <w:rPrChange w:id="6141" w:author="schulz" w:date="2016-01-10T18:02:00Z">
            <w:rPr>
              <w:spacing w:val="23"/>
              <w:sz w:val="14"/>
              <w:szCs w:val="14"/>
            </w:rPr>
          </w:rPrChange>
        </w:rPr>
        <w:t xml:space="preserve"> </w:t>
      </w:r>
      <w:r w:rsidRPr="003140DF">
        <w:rPr>
          <w:sz w:val="14"/>
          <w:szCs w:val="14"/>
          <w:lang w:val="en-GB"/>
          <w:rPrChange w:id="6142" w:author="schulz" w:date="2016-01-10T18:02:00Z">
            <w:rPr>
              <w:sz w:val="14"/>
              <w:szCs w:val="14"/>
            </w:rPr>
          </w:rPrChange>
        </w:rPr>
        <w:t>S.</w:t>
      </w:r>
      <w:r w:rsidRPr="003140DF">
        <w:rPr>
          <w:spacing w:val="14"/>
          <w:sz w:val="14"/>
          <w:szCs w:val="14"/>
          <w:lang w:val="en-GB"/>
          <w:rPrChange w:id="6143" w:author="schulz" w:date="2016-01-10T18:02:00Z">
            <w:rPr>
              <w:spacing w:val="14"/>
              <w:sz w:val="14"/>
              <w:szCs w:val="14"/>
            </w:rPr>
          </w:rPrChange>
        </w:rPr>
        <w:t xml:space="preserve"> </w:t>
      </w:r>
      <w:r w:rsidRPr="003140DF">
        <w:rPr>
          <w:sz w:val="14"/>
          <w:szCs w:val="14"/>
          <w:lang w:val="en-GB"/>
          <w:rPrChange w:id="6144" w:author="schulz" w:date="2016-01-10T18:02:00Z">
            <w:rPr>
              <w:sz w:val="14"/>
              <w:szCs w:val="14"/>
            </w:rPr>
          </w:rPrChange>
        </w:rPr>
        <w:t>and</w:t>
      </w:r>
      <w:r w:rsidRPr="003140DF">
        <w:rPr>
          <w:spacing w:val="15"/>
          <w:sz w:val="14"/>
          <w:szCs w:val="14"/>
          <w:lang w:val="en-GB"/>
          <w:rPrChange w:id="6145" w:author="schulz" w:date="2016-01-10T18:02:00Z">
            <w:rPr>
              <w:spacing w:val="15"/>
              <w:sz w:val="14"/>
              <w:szCs w:val="14"/>
            </w:rPr>
          </w:rPrChange>
        </w:rPr>
        <w:t xml:space="preserve"> </w:t>
      </w:r>
      <w:r w:rsidRPr="003140DF">
        <w:rPr>
          <w:sz w:val="14"/>
          <w:szCs w:val="14"/>
          <w:lang w:val="en-GB"/>
          <w:rPrChange w:id="6146" w:author="schulz" w:date="2016-01-10T18:02:00Z">
            <w:rPr>
              <w:sz w:val="14"/>
              <w:szCs w:val="14"/>
            </w:rPr>
          </w:rPrChange>
        </w:rPr>
        <w:t>Jansen,</w:t>
      </w:r>
      <w:r w:rsidRPr="003140DF">
        <w:rPr>
          <w:spacing w:val="23"/>
          <w:sz w:val="14"/>
          <w:szCs w:val="14"/>
          <w:lang w:val="en-GB"/>
          <w:rPrChange w:id="6147" w:author="schulz" w:date="2016-01-10T18:02:00Z">
            <w:rPr>
              <w:spacing w:val="23"/>
              <w:sz w:val="14"/>
              <w:szCs w:val="14"/>
            </w:rPr>
          </w:rPrChange>
        </w:rPr>
        <w:t xml:space="preserve"> </w:t>
      </w:r>
      <w:r w:rsidRPr="003140DF">
        <w:rPr>
          <w:sz w:val="14"/>
          <w:szCs w:val="14"/>
          <w:lang w:val="en-GB"/>
          <w:rPrChange w:id="6148" w:author="schulz" w:date="2016-01-10T18:02:00Z">
            <w:rPr>
              <w:sz w:val="14"/>
              <w:szCs w:val="14"/>
            </w:rPr>
          </w:rPrChange>
        </w:rPr>
        <w:t>L.</w:t>
      </w:r>
      <w:r w:rsidRPr="003140DF">
        <w:rPr>
          <w:spacing w:val="14"/>
          <w:sz w:val="14"/>
          <w:szCs w:val="14"/>
          <w:lang w:val="en-GB"/>
          <w:rPrChange w:id="6149" w:author="schulz" w:date="2016-01-10T18:02:00Z">
            <w:rPr>
              <w:spacing w:val="14"/>
              <w:sz w:val="14"/>
              <w:szCs w:val="14"/>
            </w:rPr>
          </w:rPrChange>
        </w:rPr>
        <w:t xml:space="preserve"> </w:t>
      </w:r>
      <w:r w:rsidRPr="003140DF">
        <w:rPr>
          <w:sz w:val="14"/>
          <w:szCs w:val="14"/>
          <w:lang w:val="en-GB"/>
          <w:rPrChange w:id="6150" w:author="schulz" w:date="2016-01-10T18:02:00Z">
            <w:rPr>
              <w:sz w:val="14"/>
              <w:szCs w:val="14"/>
            </w:rPr>
          </w:rPrChange>
        </w:rPr>
        <w:t>(2013).</w:t>
      </w:r>
      <w:r w:rsidRPr="003140DF">
        <w:rPr>
          <w:spacing w:val="19"/>
          <w:sz w:val="14"/>
          <w:szCs w:val="14"/>
          <w:lang w:val="en-GB"/>
          <w:rPrChange w:id="6151" w:author="schulz" w:date="2016-01-10T18:02:00Z">
            <w:rPr>
              <w:spacing w:val="19"/>
              <w:sz w:val="14"/>
              <w:szCs w:val="14"/>
            </w:rPr>
          </w:rPrChange>
        </w:rPr>
        <w:t xml:space="preserve"> </w:t>
      </w:r>
      <w:r w:rsidRPr="003140DF">
        <w:rPr>
          <w:spacing w:val="-1"/>
          <w:sz w:val="14"/>
          <w:szCs w:val="14"/>
          <w:lang w:val="en-GB"/>
          <w:rPrChange w:id="6152" w:author="schulz" w:date="2016-01-10T18:02:00Z">
            <w:rPr>
              <w:spacing w:val="-1"/>
              <w:sz w:val="14"/>
              <w:szCs w:val="14"/>
            </w:rPr>
          </w:rPrChange>
        </w:rPr>
        <w:t>Formal</w:t>
      </w:r>
      <w:r w:rsidRPr="003140DF">
        <w:rPr>
          <w:spacing w:val="15"/>
          <w:sz w:val="14"/>
          <w:szCs w:val="14"/>
          <w:lang w:val="en-GB"/>
          <w:rPrChange w:id="6153" w:author="schulz" w:date="2016-01-10T18:02:00Z">
            <w:rPr>
              <w:spacing w:val="15"/>
              <w:sz w:val="14"/>
              <w:szCs w:val="14"/>
            </w:rPr>
          </w:rPrChange>
        </w:rPr>
        <w:t xml:space="preserve"> </w:t>
      </w:r>
      <w:r w:rsidRPr="003140DF">
        <w:rPr>
          <w:sz w:val="14"/>
          <w:szCs w:val="14"/>
          <w:lang w:val="en-GB"/>
          <w:rPrChange w:id="6154" w:author="schulz" w:date="2016-01-10T18:02:00Z">
            <w:rPr>
              <w:sz w:val="14"/>
              <w:szCs w:val="14"/>
            </w:rPr>
          </w:rPrChange>
        </w:rPr>
        <w:t>Ontologies</w:t>
      </w:r>
      <w:r w:rsidRPr="003140DF">
        <w:rPr>
          <w:spacing w:val="14"/>
          <w:sz w:val="14"/>
          <w:szCs w:val="14"/>
          <w:lang w:val="en-GB"/>
          <w:rPrChange w:id="6155" w:author="schulz" w:date="2016-01-10T18:02:00Z">
            <w:rPr>
              <w:spacing w:val="14"/>
              <w:sz w:val="14"/>
              <w:szCs w:val="14"/>
            </w:rPr>
          </w:rPrChange>
        </w:rPr>
        <w:t xml:space="preserve"> </w:t>
      </w:r>
      <w:r w:rsidRPr="003140DF">
        <w:rPr>
          <w:sz w:val="14"/>
          <w:szCs w:val="14"/>
          <w:lang w:val="en-GB"/>
          <w:rPrChange w:id="6156" w:author="schulz" w:date="2016-01-10T18:02:00Z">
            <w:rPr>
              <w:sz w:val="14"/>
              <w:szCs w:val="14"/>
            </w:rPr>
          </w:rPrChange>
        </w:rPr>
        <w:t>in</w:t>
      </w:r>
      <w:r w:rsidRPr="003140DF">
        <w:rPr>
          <w:spacing w:val="15"/>
          <w:sz w:val="14"/>
          <w:szCs w:val="14"/>
          <w:lang w:val="en-GB"/>
          <w:rPrChange w:id="6157" w:author="schulz" w:date="2016-01-10T18:02:00Z">
            <w:rPr>
              <w:spacing w:val="15"/>
              <w:sz w:val="14"/>
              <w:szCs w:val="14"/>
            </w:rPr>
          </w:rPrChange>
        </w:rPr>
        <w:t xml:space="preserve"> </w:t>
      </w:r>
      <w:r w:rsidRPr="003140DF">
        <w:rPr>
          <w:sz w:val="14"/>
          <w:szCs w:val="14"/>
          <w:lang w:val="en-GB"/>
          <w:rPrChange w:id="6158" w:author="schulz" w:date="2016-01-10T18:02:00Z">
            <w:rPr>
              <w:sz w:val="14"/>
              <w:szCs w:val="14"/>
            </w:rPr>
          </w:rPrChange>
        </w:rPr>
        <w:t>Biomedical</w:t>
      </w:r>
      <w:r w:rsidRPr="003140DF">
        <w:rPr>
          <w:spacing w:val="14"/>
          <w:sz w:val="14"/>
          <w:szCs w:val="14"/>
          <w:lang w:val="en-GB"/>
          <w:rPrChange w:id="6159" w:author="schulz" w:date="2016-01-10T18:02:00Z">
            <w:rPr>
              <w:spacing w:val="14"/>
              <w:sz w:val="14"/>
              <w:szCs w:val="14"/>
            </w:rPr>
          </w:rPrChange>
        </w:rPr>
        <w:t xml:space="preserve"> </w:t>
      </w:r>
      <w:r w:rsidRPr="003140DF">
        <w:rPr>
          <w:spacing w:val="-1"/>
          <w:sz w:val="14"/>
          <w:szCs w:val="14"/>
          <w:lang w:val="en-GB"/>
          <w:rPrChange w:id="6160" w:author="schulz" w:date="2016-01-10T18:02:00Z">
            <w:rPr>
              <w:spacing w:val="-1"/>
              <w:sz w:val="14"/>
              <w:szCs w:val="14"/>
            </w:rPr>
          </w:rPrChange>
        </w:rPr>
        <w:t>Knowledge</w:t>
      </w:r>
      <w:r w:rsidRPr="003140DF">
        <w:rPr>
          <w:spacing w:val="29"/>
          <w:w w:val="99"/>
          <w:sz w:val="14"/>
          <w:szCs w:val="14"/>
          <w:lang w:val="en-GB"/>
          <w:rPrChange w:id="6161" w:author="schulz" w:date="2016-01-10T18:02:00Z">
            <w:rPr>
              <w:spacing w:val="29"/>
              <w:w w:val="99"/>
              <w:sz w:val="14"/>
              <w:szCs w:val="14"/>
            </w:rPr>
          </w:rPrChange>
        </w:rPr>
        <w:t xml:space="preserve"> </w:t>
      </w:r>
      <w:r w:rsidRPr="003140DF">
        <w:rPr>
          <w:sz w:val="14"/>
          <w:szCs w:val="14"/>
          <w:lang w:val="en-GB"/>
          <w:rPrChange w:id="6162" w:author="schulz" w:date="2016-01-10T18:02:00Z">
            <w:rPr>
              <w:sz w:val="14"/>
              <w:szCs w:val="14"/>
            </w:rPr>
          </w:rPrChange>
        </w:rPr>
        <w:t>Representation.</w:t>
      </w:r>
      <w:r w:rsidRPr="003140DF">
        <w:rPr>
          <w:spacing w:val="26"/>
          <w:sz w:val="14"/>
          <w:szCs w:val="14"/>
          <w:lang w:val="en-GB"/>
          <w:rPrChange w:id="6163" w:author="schulz" w:date="2016-01-10T18:02:00Z">
            <w:rPr>
              <w:spacing w:val="26"/>
              <w:sz w:val="14"/>
              <w:szCs w:val="14"/>
            </w:rPr>
          </w:rPrChange>
        </w:rPr>
        <w:t xml:space="preserve"> </w:t>
      </w:r>
      <w:r w:rsidRPr="003140DF">
        <w:rPr>
          <w:i/>
          <w:iCs/>
          <w:sz w:val="14"/>
          <w:szCs w:val="14"/>
          <w:lang w:val="en-GB"/>
          <w:rPrChange w:id="6164" w:author="schulz" w:date="2016-01-10T18:02:00Z">
            <w:rPr>
              <w:i/>
              <w:iCs/>
              <w:sz w:val="14"/>
              <w:szCs w:val="14"/>
            </w:rPr>
          </w:rPrChange>
        </w:rPr>
        <w:t>IMIA</w:t>
      </w:r>
      <w:r w:rsidRPr="003140DF">
        <w:rPr>
          <w:i/>
          <w:iCs/>
          <w:spacing w:val="4"/>
          <w:sz w:val="14"/>
          <w:szCs w:val="14"/>
          <w:lang w:val="en-GB"/>
          <w:rPrChange w:id="6165" w:author="schulz" w:date="2016-01-10T18:02:00Z">
            <w:rPr>
              <w:i/>
              <w:iCs/>
              <w:spacing w:val="4"/>
              <w:sz w:val="14"/>
              <w:szCs w:val="14"/>
            </w:rPr>
          </w:rPrChange>
        </w:rPr>
        <w:t xml:space="preserve"> </w:t>
      </w:r>
      <w:proofErr w:type="spellStart"/>
      <w:r w:rsidRPr="003140DF">
        <w:rPr>
          <w:i/>
          <w:iCs/>
          <w:spacing w:val="-5"/>
          <w:sz w:val="14"/>
          <w:szCs w:val="14"/>
          <w:lang w:val="en-GB"/>
          <w:rPrChange w:id="6166" w:author="schulz" w:date="2016-01-10T18:02:00Z">
            <w:rPr>
              <w:i/>
              <w:iCs/>
              <w:spacing w:val="-5"/>
              <w:sz w:val="14"/>
              <w:szCs w:val="14"/>
            </w:rPr>
          </w:rPrChange>
        </w:rPr>
        <w:t>Yearb</w:t>
      </w:r>
      <w:proofErr w:type="spellEnd"/>
      <w:r w:rsidRPr="003140DF">
        <w:rPr>
          <w:i/>
          <w:iCs/>
          <w:spacing w:val="-5"/>
          <w:sz w:val="14"/>
          <w:szCs w:val="14"/>
          <w:lang w:val="en-GB"/>
          <w:rPrChange w:id="6167" w:author="schulz" w:date="2016-01-10T18:02:00Z">
            <w:rPr>
              <w:i/>
              <w:iCs/>
              <w:spacing w:val="-5"/>
              <w:sz w:val="14"/>
              <w:szCs w:val="14"/>
            </w:rPr>
          </w:rPrChange>
        </w:rPr>
        <w:t>.</w:t>
      </w:r>
      <w:r w:rsidRPr="003140DF">
        <w:rPr>
          <w:i/>
          <w:iCs/>
          <w:spacing w:val="2"/>
          <w:sz w:val="14"/>
          <w:szCs w:val="14"/>
          <w:lang w:val="en-GB"/>
          <w:rPrChange w:id="6168" w:author="schulz" w:date="2016-01-10T18:02:00Z">
            <w:rPr>
              <w:i/>
              <w:iCs/>
              <w:spacing w:val="2"/>
              <w:sz w:val="14"/>
              <w:szCs w:val="14"/>
            </w:rPr>
          </w:rPrChange>
        </w:rPr>
        <w:t xml:space="preserve"> </w:t>
      </w:r>
      <w:r w:rsidRPr="003140DF">
        <w:rPr>
          <w:i/>
          <w:iCs/>
          <w:sz w:val="14"/>
          <w:szCs w:val="14"/>
          <w:lang w:val="en-GB"/>
          <w:rPrChange w:id="6169" w:author="schulz" w:date="2016-01-10T18:02:00Z">
            <w:rPr>
              <w:i/>
              <w:iCs/>
              <w:sz w:val="14"/>
              <w:szCs w:val="14"/>
            </w:rPr>
          </w:rPrChange>
        </w:rPr>
        <w:t>2013</w:t>
      </w:r>
      <w:r w:rsidRPr="003140DF">
        <w:rPr>
          <w:sz w:val="14"/>
          <w:szCs w:val="14"/>
          <w:lang w:val="en-GB"/>
          <w:rPrChange w:id="6170" w:author="schulz" w:date="2016-01-10T18:02:00Z">
            <w:rPr>
              <w:sz w:val="14"/>
              <w:szCs w:val="14"/>
            </w:rPr>
          </w:rPrChange>
        </w:rPr>
        <w:t>,</w:t>
      </w:r>
      <w:r w:rsidRPr="003140DF">
        <w:rPr>
          <w:spacing w:val="8"/>
          <w:sz w:val="14"/>
          <w:szCs w:val="14"/>
          <w:lang w:val="en-GB"/>
          <w:rPrChange w:id="6171" w:author="schulz" w:date="2016-01-10T18:02:00Z">
            <w:rPr>
              <w:spacing w:val="8"/>
              <w:sz w:val="14"/>
              <w:szCs w:val="14"/>
            </w:rPr>
          </w:rPrChange>
        </w:rPr>
        <w:t xml:space="preserve"> </w:t>
      </w:r>
      <w:r w:rsidRPr="003140DF">
        <w:rPr>
          <w:b/>
          <w:bCs/>
          <w:sz w:val="14"/>
          <w:szCs w:val="14"/>
          <w:lang w:val="en-GB"/>
          <w:rPrChange w:id="6172" w:author="schulz" w:date="2016-01-10T18:02:00Z">
            <w:rPr>
              <w:b/>
              <w:bCs/>
              <w:sz w:val="14"/>
              <w:szCs w:val="14"/>
            </w:rPr>
          </w:rPrChange>
        </w:rPr>
        <w:t>8</w:t>
      </w:r>
      <w:r w:rsidRPr="003140DF">
        <w:rPr>
          <w:sz w:val="14"/>
          <w:szCs w:val="14"/>
          <w:lang w:val="en-GB"/>
          <w:rPrChange w:id="6173" w:author="schulz" w:date="2016-01-10T18:02:00Z">
            <w:rPr>
              <w:sz w:val="14"/>
              <w:szCs w:val="14"/>
            </w:rPr>
          </w:rPrChange>
        </w:rPr>
        <w:t>(Evidence-based</w:t>
      </w:r>
      <w:r w:rsidRPr="003140DF">
        <w:rPr>
          <w:spacing w:val="3"/>
          <w:sz w:val="14"/>
          <w:szCs w:val="14"/>
          <w:lang w:val="en-GB"/>
          <w:rPrChange w:id="6174" w:author="schulz" w:date="2016-01-10T18:02:00Z">
            <w:rPr>
              <w:spacing w:val="3"/>
              <w:sz w:val="14"/>
              <w:szCs w:val="14"/>
            </w:rPr>
          </w:rPrChange>
        </w:rPr>
        <w:t xml:space="preserve"> </w:t>
      </w:r>
      <w:r w:rsidRPr="003140DF">
        <w:rPr>
          <w:sz w:val="14"/>
          <w:szCs w:val="14"/>
          <w:lang w:val="en-GB"/>
          <w:rPrChange w:id="6175" w:author="schulz" w:date="2016-01-10T18:02:00Z">
            <w:rPr>
              <w:sz w:val="14"/>
              <w:szCs w:val="14"/>
            </w:rPr>
          </w:rPrChange>
        </w:rPr>
        <w:t>Health</w:t>
      </w:r>
      <w:r w:rsidRPr="003140DF">
        <w:rPr>
          <w:spacing w:val="4"/>
          <w:sz w:val="14"/>
          <w:szCs w:val="14"/>
          <w:lang w:val="en-GB"/>
          <w:rPrChange w:id="6176" w:author="schulz" w:date="2016-01-10T18:02:00Z">
            <w:rPr>
              <w:spacing w:val="4"/>
              <w:sz w:val="14"/>
              <w:szCs w:val="14"/>
            </w:rPr>
          </w:rPrChange>
        </w:rPr>
        <w:t xml:space="preserve"> </w:t>
      </w:r>
      <w:r w:rsidRPr="003140DF">
        <w:rPr>
          <w:sz w:val="14"/>
          <w:szCs w:val="14"/>
          <w:lang w:val="en-GB"/>
          <w:rPrChange w:id="6177" w:author="schulz" w:date="2016-01-10T18:02:00Z">
            <w:rPr>
              <w:sz w:val="14"/>
              <w:szCs w:val="14"/>
            </w:rPr>
          </w:rPrChange>
        </w:rPr>
        <w:t>Informatics),</w:t>
      </w:r>
      <w:r w:rsidRPr="003140DF">
        <w:rPr>
          <w:spacing w:val="7"/>
          <w:sz w:val="14"/>
          <w:szCs w:val="14"/>
          <w:lang w:val="en-GB"/>
          <w:rPrChange w:id="6178" w:author="schulz" w:date="2016-01-10T18:02:00Z">
            <w:rPr>
              <w:spacing w:val="7"/>
              <w:sz w:val="14"/>
              <w:szCs w:val="14"/>
            </w:rPr>
          </w:rPrChange>
        </w:rPr>
        <w:t xml:space="preserve"> </w:t>
      </w:r>
      <w:r w:rsidRPr="003140DF">
        <w:rPr>
          <w:sz w:val="14"/>
          <w:szCs w:val="14"/>
          <w:lang w:val="en-GB"/>
          <w:rPrChange w:id="6179" w:author="schulz" w:date="2016-01-10T18:02:00Z">
            <w:rPr>
              <w:sz w:val="14"/>
              <w:szCs w:val="14"/>
            </w:rPr>
          </w:rPrChange>
        </w:rPr>
        <w:t>132</w:t>
      </w:r>
      <w:r w:rsidRPr="002C029A">
        <w:rPr>
          <w:sz w:val="14"/>
          <w:szCs w:val="14"/>
          <w:lang w:val="en-GB"/>
        </w:rPr>
        <w:t>–</w:t>
      </w:r>
      <w:r w:rsidRPr="003140DF">
        <w:rPr>
          <w:spacing w:val="25"/>
          <w:w w:val="99"/>
          <w:sz w:val="14"/>
          <w:szCs w:val="14"/>
          <w:lang w:val="en-GB"/>
          <w:rPrChange w:id="6180" w:author="schulz" w:date="2016-01-10T18:02:00Z">
            <w:rPr>
              <w:spacing w:val="25"/>
              <w:w w:val="99"/>
              <w:sz w:val="14"/>
              <w:szCs w:val="14"/>
            </w:rPr>
          </w:rPrChange>
        </w:rPr>
        <w:t xml:space="preserve"> </w:t>
      </w:r>
      <w:r w:rsidRPr="003140DF">
        <w:rPr>
          <w:sz w:val="14"/>
          <w:szCs w:val="14"/>
          <w:lang w:val="en-GB"/>
          <w:rPrChange w:id="6181" w:author="schulz" w:date="2016-01-10T18:02:00Z">
            <w:rPr>
              <w:sz w:val="14"/>
              <w:szCs w:val="14"/>
            </w:rPr>
          </w:rPrChange>
        </w:rPr>
        <w:t>146.</w:t>
      </w:r>
    </w:p>
    <w:p w14:paraId="26F7B9B3" w14:textId="77777777" w:rsidR="00F20945" w:rsidRPr="003140DF" w:rsidRDefault="00F20945">
      <w:pPr>
        <w:pStyle w:val="Corpodetexto"/>
        <w:kinsoku w:val="0"/>
        <w:overflowPunct w:val="0"/>
        <w:spacing w:before="0"/>
        <w:rPr>
          <w:sz w:val="14"/>
          <w:szCs w:val="14"/>
          <w:lang w:val="en-GB"/>
          <w:rPrChange w:id="6182" w:author="schulz" w:date="2016-01-10T18:02:00Z">
            <w:rPr>
              <w:sz w:val="14"/>
              <w:szCs w:val="14"/>
            </w:rPr>
          </w:rPrChange>
        </w:rPr>
      </w:pPr>
      <w:r w:rsidRPr="003140DF">
        <w:rPr>
          <w:sz w:val="14"/>
          <w:szCs w:val="14"/>
          <w:lang w:val="en-GB"/>
          <w:rPrChange w:id="6183" w:author="schulz" w:date="2016-01-10T18:02:00Z">
            <w:rPr>
              <w:sz w:val="14"/>
              <w:szCs w:val="14"/>
            </w:rPr>
          </w:rPrChange>
        </w:rPr>
        <w:t>Schulz, S.,</w:t>
      </w:r>
      <w:r w:rsidRPr="003140DF">
        <w:rPr>
          <w:spacing w:val="1"/>
          <w:sz w:val="14"/>
          <w:szCs w:val="14"/>
          <w:lang w:val="en-GB"/>
          <w:rPrChange w:id="6184" w:author="schulz" w:date="2016-01-10T18:02:00Z">
            <w:rPr>
              <w:spacing w:val="1"/>
              <w:sz w:val="14"/>
              <w:szCs w:val="14"/>
            </w:rPr>
          </w:rPrChange>
        </w:rPr>
        <w:t xml:space="preserve"> </w:t>
      </w:r>
      <w:r w:rsidRPr="003140DF">
        <w:rPr>
          <w:sz w:val="14"/>
          <w:szCs w:val="14"/>
          <w:lang w:val="en-GB"/>
          <w:rPrChange w:id="6185" w:author="schulz" w:date="2016-01-10T18:02:00Z">
            <w:rPr>
              <w:sz w:val="14"/>
              <w:szCs w:val="14"/>
            </w:rPr>
          </w:rPrChange>
        </w:rPr>
        <w:t>Stenzhorn, H.,</w:t>
      </w:r>
      <w:r w:rsidRPr="003140DF">
        <w:rPr>
          <w:spacing w:val="1"/>
          <w:sz w:val="14"/>
          <w:szCs w:val="14"/>
          <w:lang w:val="en-GB"/>
          <w:rPrChange w:id="6186" w:author="schulz" w:date="2016-01-10T18:02:00Z">
            <w:rPr>
              <w:spacing w:val="1"/>
              <w:sz w:val="14"/>
              <w:szCs w:val="14"/>
            </w:rPr>
          </w:rPrChange>
        </w:rPr>
        <w:t xml:space="preserve"> </w:t>
      </w:r>
      <w:r w:rsidRPr="003140DF">
        <w:rPr>
          <w:sz w:val="14"/>
          <w:szCs w:val="14"/>
          <w:lang w:val="en-GB"/>
          <w:rPrChange w:id="6187" w:author="schulz" w:date="2016-01-10T18:02:00Z">
            <w:rPr>
              <w:sz w:val="14"/>
              <w:szCs w:val="14"/>
            </w:rPr>
          </w:rPrChange>
        </w:rPr>
        <w:t>and</w:t>
      </w:r>
      <w:r w:rsidRPr="003140DF">
        <w:rPr>
          <w:spacing w:val="-2"/>
          <w:sz w:val="14"/>
          <w:szCs w:val="14"/>
          <w:lang w:val="en-GB"/>
          <w:rPrChange w:id="6188" w:author="schulz" w:date="2016-01-10T18:02:00Z">
            <w:rPr>
              <w:spacing w:val="-2"/>
              <w:sz w:val="14"/>
              <w:szCs w:val="14"/>
            </w:rPr>
          </w:rPrChange>
        </w:rPr>
        <w:t xml:space="preserve"> </w:t>
      </w:r>
      <w:proofErr w:type="spellStart"/>
      <w:r w:rsidRPr="003140DF">
        <w:rPr>
          <w:spacing w:val="-2"/>
          <w:sz w:val="14"/>
          <w:szCs w:val="14"/>
          <w:lang w:val="en-GB"/>
          <w:rPrChange w:id="6189" w:author="schulz" w:date="2016-01-10T18:02:00Z">
            <w:rPr>
              <w:spacing w:val="-2"/>
              <w:sz w:val="14"/>
              <w:szCs w:val="14"/>
            </w:rPr>
          </w:rPrChange>
        </w:rPr>
        <w:t>Boeker</w:t>
      </w:r>
      <w:proofErr w:type="spellEnd"/>
      <w:r w:rsidRPr="003140DF">
        <w:rPr>
          <w:spacing w:val="-2"/>
          <w:sz w:val="14"/>
          <w:szCs w:val="14"/>
          <w:lang w:val="en-GB"/>
          <w:rPrChange w:id="6190" w:author="schulz" w:date="2016-01-10T18:02:00Z">
            <w:rPr>
              <w:spacing w:val="-2"/>
              <w:sz w:val="14"/>
              <w:szCs w:val="14"/>
            </w:rPr>
          </w:rPrChange>
        </w:rPr>
        <w:t>,</w:t>
      </w:r>
      <w:r w:rsidRPr="003140DF">
        <w:rPr>
          <w:spacing w:val="1"/>
          <w:sz w:val="14"/>
          <w:szCs w:val="14"/>
          <w:lang w:val="en-GB"/>
          <w:rPrChange w:id="6191" w:author="schulz" w:date="2016-01-10T18:02:00Z">
            <w:rPr>
              <w:spacing w:val="1"/>
              <w:sz w:val="14"/>
              <w:szCs w:val="14"/>
            </w:rPr>
          </w:rPrChange>
        </w:rPr>
        <w:t xml:space="preserve"> </w:t>
      </w:r>
      <w:r w:rsidRPr="003140DF">
        <w:rPr>
          <w:sz w:val="14"/>
          <w:szCs w:val="14"/>
          <w:lang w:val="en-GB"/>
          <w:rPrChange w:id="6192" w:author="schulz" w:date="2016-01-10T18:02:00Z">
            <w:rPr>
              <w:sz w:val="14"/>
              <w:szCs w:val="14"/>
            </w:rPr>
          </w:rPrChange>
        </w:rPr>
        <w:t>M.</w:t>
      </w:r>
      <w:r w:rsidRPr="003140DF">
        <w:rPr>
          <w:spacing w:val="-2"/>
          <w:sz w:val="14"/>
          <w:szCs w:val="14"/>
          <w:lang w:val="en-GB"/>
          <w:rPrChange w:id="6193" w:author="schulz" w:date="2016-01-10T18:02:00Z">
            <w:rPr>
              <w:spacing w:val="-2"/>
              <w:sz w:val="14"/>
              <w:szCs w:val="14"/>
            </w:rPr>
          </w:rPrChange>
        </w:rPr>
        <w:t xml:space="preserve"> </w:t>
      </w:r>
      <w:r w:rsidRPr="003140DF">
        <w:rPr>
          <w:sz w:val="14"/>
          <w:szCs w:val="14"/>
          <w:lang w:val="en-GB"/>
          <w:rPrChange w:id="6194" w:author="schulz" w:date="2016-01-10T18:02:00Z">
            <w:rPr>
              <w:sz w:val="14"/>
              <w:szCs w:val="14"/>
            </w:rPr>
          </w:rPrChange>
        </w:rPr>
        <w:t>(2008).</w:t>
      </w:r>
      <w:r w:rsidRPr="003140DF">
        <w:rPr>
          <w:spacing w:val="15"/>
          <w:sz w:val="14"/>
          <w:szCs w:val="14"/>
          <w:lang w:val="en-GB"/>
          <w:rPrChange w:id="6195" w:author="schulz" w:date="2016-01-10T18:02:00Z">
            <w:rPr>
              <w:spacing w:val="15"/>
              <w:sz w:val="14"/>
              <w:szCs w:val="14"/>
            </w:rPr>
          </w:rPrChange>
        </w:rPr>
        <w:t xml:space="preserve"> </w:t>
      </w:r>
      <w:r w:rsidRPr="003140DF">
        <w:rPr>
          <w:sz w:val="14"/>
          <w:szCs w:val="14"/>
          <w:lang w:val="en-GB"/>
          <w:rPrChange w:id="6196" w:author="schulz" w:date="2016-01-10T18:02:00Z">
            <w:rPr>
              <w:sz w:val="14"/>
              <w:szCs w:val="14"/>
            </w:rPr>
          </w:rPrChange>
        </w:rPr>
        <w:t>The</w:t>
      </w:r>
      <w:r w:rsidRPr="003140DF">
        <w:rPr>
          <w:spacing w:val="-2"/>
          <w:sz w:val="14"/>
          <w:szCs w:val="14"/>
          <w:lang w:val="en-GB"/>
          <w:rPrChange w:id="6197" w:author="schulz" w:date="2016-01-10T18:02:00Z">
            <w:rPr>
              <w:spacing w:val="-2"/>
              <w:sz w:val="14"/>
              <w:szCs w:val="14"/>
            </w:rPr>
          </w:rPrChange>
        </w:rPr>
        <w:t xml:space="preserve"> </w:t>
      </w:r>
      <w:r w:rsidRPr="003140DF">
        <w:rPr>
          <w:sz w:val="14"/>
          <w:szCs w:val="14"/>
          <w:lang w:val="en-GB"/>
          <w:rPrChange w:id="6198" w:author="schulz" w:date="2016-01-10T18:02:00Z">
            <w:rPr>
              <w:sz w:val="14"/>
              <w:szCs w:val="14"/>
            </w:rPr>
          </w:rPrChange>
        </w:rPr>
        <w:t>ontology</w:t>
      </w:r>
      <w:r w:rsidRPr="003140DF">
        <w:rPr>
          <w:spacing w:val="-1"/>
          <w:sz w:val="14"/>
          <w:szCs w:val="14"/>
          <w:lang w:val="en-GB"/>
          <w:rPrChange w:id="6199" w:author="schulz" w:date="2016-01-10T18:02:00Z">
            <w:rPr>
              <w:spacing w:val="-1"/>
              <w:sz w:val="14"/>
              <w:szCs w:val="14"/>
            </w:rPr>
          </w:rPrChange>
        </w:rPr>
        <w:t xml:space="preserve"> </w:t>
      </w:r>
      <w:r w:rsidRPr="003140DF">
        <w:rPr>
          <w:sz w:val="14"/>
          <w:szCs w:val="14"/>
          <w:lang w:val="en-GB"/>
          <w:rPrChange w:id="6200" w:author="schulz" w:date="2016-01-10T18:02:00Z">
            <w:rPr>
              <w:sz w:val="14"/>
              <w:szCs w:val="14"/>
            </w:rPr>
          </w:rPrChange>
        </w:rPr>
        <w:t>of</w:t>
      </w:r>
      <w:r w:rsidRPr="003140DF">
        <w:rPr>
          <w:spacing w:val="-1"/>
          <w:sz w:val="14"/>
          <w:szCs w:val="14"/>
          <w:lang w:val="en-GB"/>
          <w:rPrChange w:id="6201" w:author="schulz" w:date="2016-01-10T18:02:00Z">
            <w:rPr>
              <w:spacing w:val="-1"/>
              <w:sz w:val="14"/>
              <w:szCs w:val="14"/>
            </w:rPr>
          </w:rPrChange>
        </w:rPr>
        <w:t xml:space="preserve"> </w:t>
      </w:r>
      <w:r w:rsidRPr="003140DF">
        <w:rPr>
          <w:sz w:val="14"/>
          <w:szCs w:val="14"/>
          <w:lang w:val="en-GB"/>
          <w:rPrChange w:id="6202" w:author="schulz" w:date="2016-01-10T18:02:00Z">
            <w:rPr>
              <w:sz w:val="14"/>
              <w:szCs w:val="14"/>
            </w:rPr>
          </w:rPrChange>
        </w:rPr>
        <w:t>biological</w:t>
      </w:r>
      <w:r w:rsidRPr="003140DF">
        <w:rPr>
          <w:spacing w:val="-2"/>
          <w:sz w:val="14"/>
          <w:szCs w:val="14"/>
          <w:lang w:val="en-GB"/>
          <w:rPrChange w:id="6203" w:author="schulz" w:date="2016-01-10T18:02:00Z">
            <w:rPr>
              <w:spacing w:val="-2"/>
              <w:sz w:val="14"/>
              <w:szCs w:val="14"/>
            </w:rPr>
          </w:rPrChange>
        </w:rPr>
        <w:t xml:space="preserve"> </w:t>
      </w:r>
      <w:r w:rsidRPr="003140DF">
        <w:rPr>
          <w:sz w:val="14"/>
          <w:szCs w:val="14"/>
          <w:lang w:val="en-GB"/>
          <w:rPrChange w:id="6204" w:author="schulz" w:date="2016-01-10T18:02:00Z">
            <w:rPr>
              <w:sz w:val="14"/>
              <w:szCs w:val="14"/>
            </w:rPr>
          </w:rPrChange>
        </w:rPr>
        <w:t>taxa.</w:t>
      </w:r>
    </w:p>
    <w:p w14:paraId="089BC71F" w14:textId="77777777" w:rsidR="00F20945" w:rsidRPr="009C2121" w:rsidRDefault="00F20945">
      <w:pPr>
        <w:pStyle w:val="Corpodetexto"/>
        <w:kinsoku w:val="0"/>
        <w:overflowPunct w:val="0"/>
        <w:spacing w:before="18"/>
        <w:ind w:left="442"/>
        <w:rPr>
          <w:sz w:val="14"/>
          <w:szCs w:val="14"/>
        </w:rPr>
      </w:pPr>
      <w:proofErr w:type="spellStart"/>
      <w:r w:rsidRPr="009C2121">
        <w:rPr>
          <w:i/>
          <w:iCs/>
          <w:sz w:val="14"/>
          <w:szCs w:val="14"/>
        </w:rPr>
        <w:t>Bioinformatics</w:t>
      </w:r>
      <w:proofErr w:type="spellEnd"/>
      <w:r w:rsidRPr="009C2121">
        <w:rPr>
          <w:sz w:val="14"/>
          <w:szCs w:val="14"/>
        </w:rPr>
        <w:t>,</w:t>
      </w:r>
      <w:r w:rsidRPr="009C2121">
        <w:rPr>
          <w:spacing w:val="-10"/>
          <w:sz w:val="14"/>
          <w:szCs w:val="14"/>
        </w:rPr>
        <w:t xml:space="preserve"> </w:t>
      </w:r>
      <w:r w:rsidRPr="009C2121">
        <w:rPr>
          <w:b/>
          <w:bCs/>
          <w:sz w:val="14"/>
          <w:szCs w:val="14"/>
        </w:rPr>
        <w:t>24</w:t>
      </w:r>
      <w:r w:rsidRPr="009C2121">
        <w:rPr>
          <w:sz w:val="14"/>
          <w:szCs w:val="14"/>
        </w:rPr>
        <w:t>(13),</w:t>
      </w:r>
      <w:r w:rsidRPr="009C2121">
        <w:rPr>
          <w:spacing w:val="-10"/>
          <w:sz w:val="14"/>
          <w:szCs w:val="14"/>
        </w:rPr>
        <w:t xml:space="preserve"> </w:t>
      </w:r>
      <w:r w:rsidRPr="009C2121">
        <w:rPr>
          <w:sz w:val="14"/>
          <w:szCs w:val="14"/>
        </w:rPr>
        <w:t>313</w:t>
      </w:r>
      <w:r w:rsidRPr="009C2121">
        <w:rPr>
          <w:sz w:val="14"/>
          <w:szCs w:val="14"/>
          <w:rPrChange w:id="6205" w:author="Filipe Santana" w:date="2016-01-11T08:25:00Z">
            <w:rPr>
              <w:sz w:val="14"/>
              <w:szCs w:val="14"/>
              <w:lang w:val="en-GB"/>
            </w:rPr>
          </w:rPrChange>
        </w:rPr>
        <w:t>–</w:t>
      </w:r>
      <w:r w:rsidRPr="009C2121">
        <w:rPr>
          <w:sz w:val="14"/>
          <w:szCs w:val="14"/>
        </w:rPr>
        <w:t>321.</w:t>
      </w:r>
    </w:p>
    <w:p w14:paraId="5B32A17D" w14:textId="77777777" w:rsidR="00F20945" w:rsidRPr="003140DF" w:rsidRDefault="00F20945">
      <w:pPr>
        <w:pStyle w:val="Corpodetexto"/>
        <w:kinsoku w:val="0"/>
        <w:overflowPunct w:val="0"/>
        <w:spacing w:before="18" w:line="267" w:lineRule="auto"/>
        <w:ind w:left="442" w:right="2105" w:hanging="125"/>
        <w:jc w:val="both"/>
        <w:rPr>
          <w:sz w:val="14"/>
          <w:szCs w:val="14"/>
          <w:lang w:val="en-GB"/>
          <w:rPrChange w:id="6206" w:author="schulz" w:date="2016-01-10T18:02:00Z">
            <w:rPr>
              <w:sz w:val="14"/>
              <w:szCs w:val="14"/>
            </w:rPr>
          </w:rPrChange>
        </w:rPr>
      </w:pPr>
      <w:r w:rsidRPr="009C2121">
        <w:rPr>
          <w:sz w:val="14"/>
          <w:szCs w:val="14"/>
        </w:rPr>
        <w:t>Schulz,</w:t>
      </w:r>
      <w:r w:rsidRPr="009C2121">
        <w:rPr>
          <w:spacing w:val="29"/>
          <w:sz w:val="14"/>
          <w:szCs w:val="14"/>
        </w:rPr>
        <w:t xml:space="preserve"> </w:t>
      </w:r>
      <w:r w:rsidRPr="009C2121">
        <w:rPr>
          <w:sz w:val="14"/>
          <w:szCs w:val="14"/>
        </w:rPr>
        <w:t>S.,</w:t>
      </w:r>
      <w:r w:rsidRPr="009C2121">
        <w:rPr>
          <w:spacing w:val="30"/>
          <w:sz w:val="14"/>
          <w:szCs w:val="14"/>
        </w:rPr>
        <w:t xml:space="preserve"> </w:t>
      </w:r>
      <w:r w:rsidRPr="009C2121">
        <w:rPr>
          <w:spacing w:val="-1"/>
          <w:sz w:val="14"/>
          <w:szCs w:val="14"/>
        </w:rPr>
        <w:t>Grewe,</w:t>
      </w:r>
      <w:r w:rsidRPr="009C2121">
        <w:rPr>
          <w:spacing w:val="30"/>
          <w:sz w:val="14"/>
          <w:szCs w:val="14"/>
        </w:rPr>
        <w:t xml:space="preserve"> </w:t>
      </w:r>
      <w:r w:rsidRPr="009C2121">
        <w:rPr>
          <w:sz w:val="14"/>
          <w:szCs w:val="14"/>
        </w:rPr>
        <w:t>N.,</w:t>
      </w:r>
      <w:r w:rsidRPr="009C2121">
        <w:rPr>
          <w:spacing w:val="30"/>
          <w:sz w:val="14"/>
          <w:szCs w:val="14"/>
        </w:rPr>
        <w:t xml:space="preserve"> </w:t>
      </w:r>
      <w:r w:rsidRPr="009C2121">
        <w:rPr>
          <w:sz w:val="14"/>
          <w:szCs w:val="14"/>
        </w:rPr>
        <w:t>Röhl,</w:t>
      </w:r>
      <w:r w:rsidRPr="009C2121">
        <w:rPr>
          <w:spacing w:val="30"/>
          <w:sz w:val="14"/>
          <w:szCs w:val="14"/>
        </w:rPr>
        <w:t xml:space="preserve"> </w:t>
      </w:r>
      <w:r w:rsidRPr="009C2121">
        <w:rPr>
          <w:sz w:val="14"/>
          <w:szCs w:val="14"/>
        </w:rPr>
        <w:t>J.,</w:t>
      </w:r>
      <w:r w:rsidRPr="009C2121">
        <w:rPr>
          <w:spacing w:val="29"/>
          <w:sz w:val="14"/>
          <w:szCs w:val="14"/>
        </w:rPr>
        <w:t xml:space="preserve"> </w:t>
      </w:r>
      <w:r w:rsidRPr="009C2121">
        <w:rPr>
          <w:i/>
          <w:iCs/>
          <w:sz w:val="14"/>
          <w:szCs w:val="14"/>
        </w:rPr>
        <w:t>et</w:t>
      </w:r>
      <w:r w:rsidRPr="009C2121">
        <w:rPr>
          <w:i/>
          <w:iCs/>
          <w:spacing w:val="20"/>
          <w:sz w:val="14"/>
          <w:szCs w:val="14"/>
        </w:rPr>
        <w:t xml:space="preserve"> </w:t>
      </w:r>
      <w:r w:rsidRPr="009C2121">
        <w:rPr>
          <w:i/>
          <w:iCs/>
          <w:sz w:val="14"/>
          <w:szCs w:val="14"/>
        </w:rPr>
        <w:t>al.</w:t>
      </w:r>
      <w:r w:rsidRPr="009C2121">
        <w:rPr>
          <w:i/>
          <w:iCs/>
          <w:spacing w:val="19"/>
          <w:sz w:val="14"/>
          <w:szCs w:val="14"/>
        </w:rPr>
        <w:t xml:space="preserve"> </w:t>
      </w:r>
      <w:r w:rsidRPr="003140DF">
        <w:rPr>
          <w:sz w:val="14"/>
          <w:szCs w:val="14"/>
          <w:lang w:val="en-GB"/>
          <w:rPrChange w:id="6207" w:author="schulz" w:date="2016-01-10T18:02:00Z">
            <w:rPr>
              <w:sz w:val="14"/>
              <w:szCs w:val="14"/>
            </w:rPr>
          </w:rPrChange>
        </w:rPr>
        <w:t>(2012).</w:t>
      </w:r>
      <w:r w:rsidRPr="003140DF">
        <w:rPr>
          <w:spacing w:val="30"/>
          <w:sz w:val="14"/>
          <w:szCs w:val="14"/>
          <w:lang w:val="en-GB"/>
          <w:rPrChange w:id="6208" w:author="schulz" w:date="2016-01-10T18:02:00Z">
            <w:rPr>
              <w:spacing w:val="30"/>
              <w:sz w:val="14"/>
              <w:szCs w:val="14"/>
            </w:rPr>
          </w:rPrChange>
        </w:rPr>
        <w:t xml:space="preserve"> </w:t>
      </w:r>
      <w:r w:rsidRPr="003140DF">
        <w:rPr>
          <w:sz w:val="14"/>
          <w:szCs w:val="14"/>
          <w:lang w:val="en-GB"/>
          <w:rPrChange w:id="6209" w:author="schulz" w:date="2016-01-10T18:02:00Z">
            <w:rPr>
              <w:sz w:val="14"/>
              <w:szCs w:val="14"/>
            </w:rPr>
          </w:rPrChange>
        </w:rPr>
        <w:t>Guideline</w:t>
      </w:r>
      <w:r w:rsidRPr="003140DF">
        <w:rPr>
          <w:spacing w:val="20"/>
          <w:sz w:val="14"/>
          <w:szCs w:val="14"/>
          <w:lang w:val="en-GB"/>
          <w:rPrChange w:id="6210" w:author="schulz" w:date="2016-01-10T18:02:00Z">
            <w:rPr>
              <w:spacing w:val="20"/>
              <w:sz w:val="14"/>
              <w:szCs w:val="14"/>
            </w:rPr>
          </w:rPrChange>
        </w:rPr>
        <w:t xml:space="preserve"> </w:t>
      </w:r>
      <w:r w:rsidRPr="003140DF">
        <w:rPr>
          <w:sz w:val="14"/>
          <w:szCs w:val="14"/>
          <w:lang w:val="en-GB"/>
          <w:rPrChange w:id="6211" w:author="schulz" w:date="2016-01-10T18:02:00Z">
            <w:rPr>
              <w:sz w:val="14"/>
              <w:szCs w:val="14"/>
            </w:rPr>
          </w:rPrChange>
        </w:rPr>
        <w:t>on</w:t>
      </w:r>
      <w:r w:rsidRPr="003140DF">
        <w:rPr>
          <w:spacing w:val="19"/>
          <w:sz w:val="14"/>
          <w:szCs w:val="14"/>
          <w:lang w:val="en-GB"/>
          <w:rPrChange w:id="6212" w:author="schulz" w:date="2016-01-10T18:02:00Z">
            <w:rPr>
              <w:spacing w:val="19"/>
              <w:sz w:val="14"/>
              <w:szCs w:val="14"/>
            </w:rPr>
          </w:rPrChange>
        </w:rPr>
        <w:t xml:space="preserve"> </w:t>
      </w:r>
      <w:r w:rsidRPr="003140DF">
        <w:rPr>
          <w:spacing w:val="-1"/>
          <w:sz w:val="14"/>
          <w:szCs w:val="14"/>
          <w:lang w:val="en-GB"/>
          <w:rPrChange w:id="6213" w:author="schulz" w:date="2016-01-10T18:02:00Z">
            <w:rPr>
              <w:spacing w:val="-1"/>
              <w:sz w:val="14"/>
              <w:szCs w:val="14"/>
            </w:rPr>
          </w:rPrChange>
        </w:rPr>
        <w:t>Developing</w:t>
      </w:r>
      <w:r w:rsidRPr="003140DF">
        <w:rPr>
          <w:spacing w:val="19"/>
          <w:sz w:val="14"/>
          <w:szCs w:val="14"/>
          <w:lang w:val="en-GB"/>
          <w:rPrChange w:id="6214" w:author="schulz" w:date="2016-01-10T18:02:00Z">
            <w:rPr>
              <w:spacing w:val="19"/>
              <w:sz w:val="14"/>
              <w:szCs w:val="14"/>
            </w:rPr>
          </w:rPrChange>
        </w:rPr>
        <w:t xml:space="preserve"> </w:t>
      </w:r>
      <w:r w:rsidRPr="003140DF">
        <w:rPr>
          <w:sz w:val="14"/>
          <w:szCs w:val="14"/>
          <w:lang w:val="en-GB"/>
          <w:rPrChange w:id="6215" w:author="schulz" w:date="2016-01-10T18:02:00Z">
            <w:rPr>
              <w:sz w:val="14"/>
              <w:szCs w:val="14"/>
            </w:rPr>
          </w:rPrChange>
        </w:rPr>
        <w:t>Good</w:t>
      </w:r>
      <w:r w:rsidRPr="003140DF">
        <w:rPr>
          <w:spacing w:val="26"/>
          <w:w w:val="99"/>
          <w:sz w:val="14"/>
          <w:szCs w:val="14"/>
          <w:lang w:val="en-GB"/>
          <w:rPrChange w:id="6216" w:author="schulz" w:date="2016-01-10T18:02:00Z">
            <w:rPr>
              <w:spacing w:val="26"/>
              <w:w w:val="99"/>
              <w:sz w:val="14"/>
              <w:szCs w:val="14"/>
            </w:rPr>
          </w:rPrChange>
        </w:rPr>
        <w:t xml:space="preserve"> </w:t>
      </w:r>
      <w:r w:rsidRPr="003140DF">
        <w:rPr>
          <w:sz w:val="14"/>
          <w:szCs w:val="14"/>
          <w:lang w:val="en-GB"/>
          <w:rPrChange w:id="6217" w:author="schulz" w:date="2016-01-10T18:02:00Z">
            <w:rPr>
              <w:sz w:val="14"/>
              <w:szCs w:val="14"/>
            </w:rPr>
          </w:rPrChange>
        </w:rPr>
        <w:t>Ontologies</w:t>
      </w:r>
      <w:r w:rsidRPr="003140DF">
        <w:rPr>
          <w:spacing w:val="-6"/>
          <w:sz w:val="14"/>
          <w:szCs w:val="14"/>
          <w:lang w:val="en-GB"/>
          <w:rPrChange w:id="6218" w:author="schulz" w:date="2016-01-10T18:02:00Z">
            <w:rPr>
              <w:spacing w:val="-6"/>
              <w:sz w:val="14"/>
              <w:szCs w:val="14"/>
            </w:rPr>
          </w:rPrChange>
        </w:rPr>
        <w:t xml:space="preserve"> </w:t>
      </w:r>
      <w:r w:rsidRPr="003140DF">
        <w:rPr>
          <w:sz w:val="14"/>
          <w:szCs w:val="14"/>
          <w:lang w:val="en-GB"/>
          <w:rPrChange w:id="6219" w:author="schulz" w:date="2016-01-10T18:02:00Z">
            <w:rPr>
              <w:sz w:val="14"/>
              <w:szCs w:val="14"/>
            </w:rPr>
          </w:rPrChange>
        </w:rPr>
        <w:t>in</w:t>
      </w:r>
      <w:r w:rsidRPr="003140DF">
        <w:rPr>
          <w:spacing w:val="-6"/>
          <w:sz w:val="14"/>
          <w:szCs w:val="14"/>
          <w:lang w:val="en-GB"/>
          <w:rPrChange w:id="6220" w:author="schulz" w:date="2016-01-10T18:02:00Z">
            <w:rPr>
              <w:spacing w:val="-6"/>
              <w:sz w:val="14"/>
              <w:szCs w:val="14"/>
            </w:rPr>
          </w:rPrChange>
        </w:rPr>
        <w:t xml:space="preserve"> </w:t>
      </w:r>
      <w:r w:rsidRPr="003140DF">
        <w:rPr>
          <w:sz w:val="14"/>
          <w:szCs w:val="14"/>
          <w:lang w:val="en-GB"/>
          <w:rPrChange w:id="6221" w:author="schulz" w:date="2016-01-10T18:02:00Z">
            <w:rPr>
              <w:sz w:val="14"/>
              <w:szCs w:val="14"/>
            </w:rPr>
          </w:rPrChange>
        </w:rPr>
        <w:t>the</w:t>
      </w:r>
      <w:r w:rsidRPr="003140DF">
        <w:rPr>
          <w:spacing w:val="-5"/>
          <w:sz w:val="14"/>
          <w:szCs w:val="14"/>
          <w:lang w:val="en-GB"/>
          <w:rPrChange w:id="6222" w:author="schulz" w:date="2016-01-10T18:02:00Z">
            <w:rPr>
              <w:spacing w:val="-5"/>
              <w:sz w:val="14"/>
              <w:szCs w:val="14"/>
            </w:rPr>
          </w:rPrChange>
        </w:rPr>
        <w:t xml:space="preserve"> </w:t>
      </w:r>
      <w:r w:rsidRPr="003140DF">
        <w:rPr>
          <w:sz w:val="14"/>
          <w:szCs w:val="14"/>
          <w:lang w:val="en-GB"/>
          <w:rPrChange w:id="6223" w:author="schulz" w:date="2016-01-10T18:02:00Z">
            <w:rPr>
              <w:sz w:val="14"/>
              <w:szCs w:val="14"/>
            </w:rPr>
          </w:rPrChange>
        </w:rPr>
        <w:t>Biomedical</w:t>
      </w:r>
      <w:r w:rsidRPr="003140DF">
        <w:rPr>
          <w:spacing w:val="-6"/>
          <w:sz w:val="14"/>
          <w:szCs w:val="14"/>
          <w:lang w:val="en-GB"/>
          <w:rPrChange w:id="6224" w:author="schulz" w:date="2016-01-10T18:02:00Z">
            <w:rPr>
              <w:spacing w:val="-6"/>
              <w:sz w:val="14"/>
              <w:szCs w:val="14"/>
            </w:rPr>
          </w:rPrChange>
        </w:rPr>
        <w:t xml:space="preserve"> </w:t>
      </w:r>
      <w:r w:rsidRPr="003140DF">
        <w:rPr>
          <w:sz w:val="14"/>
          <w:szCs w:val="14"/>
          <w:lang w:val="en-GB"/>
          <w:rPrChange w:id="6225" w:author="schulz" w:date="2016-01-10T18:02:00Z">
            <w:rPr>
              <w:sz w:val="14"/>
              <w:szCs w:val="14"/>
            </w:rPr>
          </w:rPrChange>
        </w:rPr>
        <w:t>Domain</w:t>
      </w:r>
      <w:r w:rsidRPr="003140DF">
        <w:rPr>
          <w:spacing w:val="-5"/>
          <w:sz w:val="14"/>
          <w:szCs w:val="14"/>
          <w:lang w:val="en-GB"/>
          <w:rPrChange w:id="6226" w:author="schulz" w:date="2016-01-10T18:02:00Z">
            <w:rPr>
              <w:spacing w:val="-5"/>
              <w:sz w:val="14"/>
              <w:szCs w:val="14"/>
            </w:rPr>
          </w:rPrChange>
        </w:rPr>
        <w:t xml:space="preserve"> </w:t>
      </w:r>
      <w:r w:rsidRPr="003140DF">
        <w:rPr>
          <w:sz w:val="14"/>
          <w:szCs w:val="14"/>
          <w:lang w:val="en-GB"/>
          <w:rPrChange w:id="6227" w:author="schulz" w:date="2016-01-10T18:02:00Z">
            <w:rPr>
              <w:sz w:val="14"/>
              <w:szCs w:val="14"/>
            </w:rPr>
          </w:rPrChange>
        </w:rPr>
        <w:t>with</w:t>
      </w:r>
      <w:r w:rsidRPr="003140DF">
        <w:rPr>
          <w:spacing w:val="-6"/>
          <w:sz w:val="14"/>
          <w:szCs w:val="14"/>
          <w:lang w:val="en-GB"/>
          <w:rPrChange w:id="6228" w:author="schulz" w:date="2016-01-10T18:02:00Z">
            <w:rPr>
              <w:spacing w:val="-6"/>
              <w:sz w:val="14"/>
              <w:szCs w:val="14"/>
            </w:rPr>
          </w:rPrChange>
        </w:rPr>
        <w:t xml:space="preserve"> </w:t>
      </w:r>
      <w:r w:rsidRPr="003140DF">
        <w:rPr>
          <w:sz w:val="14"/>
          <w:szCs w:val="14"/>
          <w:lang w:val="en-GB"/>
          <w:rPrChange w:id="6229" w:author="schulz" w:date="2016-01-10T18:02:00Z">
            <w:rPr>
              <w:sz w:val="14"/>
              <w:szCs w:val="14"/>
            </w:rPr>
          </w:rPrChange>
        </w:rPr>
        <w:t>Description</w:t>
      </w:r>
      <w:r w:rsidRPr="003140DF">
        <w:rPr>
          <w:spacing w:val="-5"/>
          <w:sz w:val="14"/>
          <w:szCs w:val="14"/>
          <w:lang w:val="en-GB"/>
          <w:rPrChange w:id="6230" w:author="schulz" w:date="2016-01-10T18:02:00Z">
            <w:rPr>
              <w:spacing w:val="-5"/>
              <w:sz w:val="14"/>
              <w:szCs w:val="14"/>
            </w:rPr>
          </w:rPrChange>
        </w:rPr>
        <w:t xml:space="preserve"> </w:t>
      </w:r>
      <w:r w:rsidRPr="003140DF">
        <w:rPr>
          <w:sz w:val="14"/>
          <w:szCs w:val="14"/>
          <w:lang w:val="en-GB"/>
          <w:rPrChange w:id="6231" w:author="schulz" w:date="2016-01-10T18:02:00Z">
            <w:rPr>
              <w:sz w:val="14"/>
              <w:szCs w:val="14"/>
            </w:rPr>
          </w:rPrChange>
        </w:rPr>
        <w:t>Logics.</w:t>
      </w:r>
      <w:r w:rsidRPr="003140DF">
        <w:rPr>
          <w:spacing w:val="5"/>
          <w:sz w:val="14"/>
          <w:szCs w:val="14"/>
          <w:lang w:val="en-GB"/>
          <w:rPrChange w:id="6232" w:author="schulz" w:date="2016-01-10T18:02:00Z">
            <w:rPr>
              <w:spacing w:val="5"/>
              <w:sz w:val="14"/>
              <w:szCs w:val="14"/>
            </w:rPr>
          </w:rPrChange>
        </w:rPr>
        <w:t xml:space="preserve"> </w:t>
      </w:r>
      <w:r w:rsidRPr="003140DF">
        <w:rPr>
          <w:spacing w:val="-2"/>
          <w:sz w:val="14"/>
          <w:szCs w:val="14"/>
          <w:lang w:val="en-GB"/>
          <w:rPrChange w:id="6233" w:author="schulz" w:date="2016-01-10T18:02:00Z">
            <w:rPr>
              <w:spacing w:val="-2"/>
              <w:sz w:val="14"/>
              <w:szCs w:val="14"/>
            </w:rPr>
          </w:rPrChange>
        </w:rPr>
        <w:t>Technical</w:t>
      </w:r>
      <w:r w:rsidRPr="003140DF">
        <w:rPr>
          <w:spacing w:val="-6"/>
          <w:sz w:val="14"/>
          <w:szCs w:val="14"/>
          <w:lang w:val="en-GB"/>
          <w:rPrChange w:id="6234" w:author="schulz" w:date="2016-01-10T18:02:00Z">
            <w:rPr>
              <w:spacing w:val="-6"/>
              <w:sz w:val="14"/>
              <w:szCs w:val="14"/>
            </w:rPr>
          </w:rPrChange>
        </w:rPr>
        <w:t xml:space="preserve"> </w:t>
      </w:r>
      <w:r w:rsidRPr="003140DF">
        <w:rPr>
          <w:sz w:val="14"/>
          <w:szCs w:val="14"/>
          <w:lang w:val="en-GB"/>
          <w:rPrChange w:id="6235" w:author="schulz" w:date="2016-01-10T18:02:00Z">
            <w:rPr>
              <w:sz w:val="14"/>
              <w:szCs w:val="14"/>
            </w:rPr>
          </w:rPrChange>
        </w:rPr>
        <w:t>Report</w:t>
      </w:r>
    </w:p>
    <w:p w14:paraId="406A1F36" w14:textId="77777777" w:rsidR="00F20945" w:rsidRPr="002C029A" w:rsidRDefault="00F20945">
      <w:pPr>
        <w:pStyle w:val="Corpodetexto"/>
        <w:kinsoku w:val="0"/>
        <w:overflowPunct w:val="0"/>
        <w:spacing w:before="18" w:line="267" w:lineRule="auto"/>
        <w:ind w:left="442" w:right="2105" w:hanging="125"/>
        <w:jc w:val="both"/>
        <w:rPr>
          <w:sz w:val="14"/>
          <w:szCs w:val="14"/>
          <w:lang w:val="en-GB"/>
        </w:rPr>
        <w:sectPr w:rsidR="00F20945" w:rsidRPr="002C029A">
          <w:type w:val="continuous"/>
          <w:pgSz w:w="14180" w:h="20020"/>
          <w:pgMar w:top="2080" w:right="160" w:bottom="2080" w:left="160" w:header="720" w:footer="720" w:gutter="0"/>
          <w:cols w:num="2" w:space="720" w:equalWidth="0">
            <w:col w:w="6725" w:space="40"/>
            <w:col w:w="7095"/>
          </w:cols>
          <w:noEndnote/>
        </w:sectPr>
      </w:pPr>
    </w:p>
    <w:p w14:paraId="423C3C8C" w14:textId="77777777" w:rsidR="00F20945" w:rsidRPr="003140DF" w:rsidRDefault="00F20945">
      <w:pPr>
        <w:pStyle w:val="Corpodetexto"/>
        <w:kinsoku w:val="0"/>
        <w:overflowPunct w:val="0"/>
        <w:spacing w:before="2"/>
        <w:ind w:left="0"/>
        <w:rPr>
          <w:sz w:val="13"/>
          <w:szCs w:val="13"/>
          <w:lang w:val="en-GB"/>
          <w:rPrChange w:id="6236" w:author="schulz" w:date="2016-01-10T18:02:00Z">
            <w:rPr>
              <w:sz w:val="13"/>
              <w:szCs w:val="13"/>
            </w:rPr>
          </w:rPrChange>
        </w:rPr>
      </w:pPr>
    </w:p>
    <w:p w14:paraId="1BEBB036" w14:textId="77777777" w:rsidR="00F20945" w:rsidRPr="002C029A" w:rsidRDefault="00F20945">
      <w:pPr>
        <w:pStyle w:val="Corpodetexto"/>
        <w:kinsoku w:val="0"/>
        <w:overflowPunct w:val="0"/>
        <w:spacing w:before="2"/>
        <w:ind w:left="0"/>
        <w:rPr>
          <w:sz w:val="13"/>
          <w:szCs w:val="13"/>
          <w:lang w:val="en-GB"/>
        </w:rPr>
        <w:sectPr w:rsidR="00F20945" w:rsidRPr="002C029A">
          <w:headerReference w:type="default" r:id="rId27"/>
          <w:footerReference w:type="default" r:id="rId28"/>
          <w:pgSz w:w="14180" w:h="20020"/>
          <w:pgMar w:top="3020" w:right="160" w:bottom="2080" w:left="160" w:header="1385" w:footer="1890" w:gutter="0"/>
          <w:pgNumType w:start="10"/>
          <w:cols w:space="720" w:equalWidth="0">
            <w:col w:w="13860"/>
          </w:cols>
          <w:noEndnote/>
        </w:sectPr>
      </w:pPr>
    </w:p>
    <w:p w14:paraId="3BD3C9EE" w14:textId="77777777" w:rsidR="00F20945" w:rsidRPr="003140DF" w:rsidRDefault="00F20945">
      <w:pPr>
        <w:pStyle w:val="Corpodetexto"/>
        <w:kinsoku w:val="0"/>
        <w:overflowPunct w:val="0"/>
        <w:spacing w:before="76"/>
        <w:ind w:left="2231"/>
        <w:jc w:val="both"/>
        <w:rPr>
          <w:sz w:val="14"/>
          <w:szCs w:val="14"/>
          <w:lang w:val="en-GB"/>
          <w:rPrChange w:id="6237" w:author="schulz" w:date="2016-01-10T18:02:00Z">
            <w:rPr>
              <w:sz w:val="14"/>
              <w:szCs w:val="14"/>
            </w:rPr>
          </w:rPrChange>
        </w:rPr>
      </w:pPr>
      <w:r w:rsidRPr="003140DF">
        <w:rPr>
          <w:spacing w:val="-1"/>
          <w:sz w:val="14"/>
          <w:szCs w:val="14"/>
          <w:lang w:val="en-GB"/>
          <w:rPrChange w:id="6238" w:author="schulz" w:date="2016-01-10T18:02:00Z">
            <w:rPr>
              <w:spacing w:val="-1"/>
              <w:sz w:val="14"/>
              <w:szCs w:val="14"/>
            </w:rPr>
          </w:rPrChange>
        </w:rPr>
        <w:lastRenderedPageBreak/>
        <w:t>December,</w:t>
      </w:r>
      <w:r w:rsidRPr="003140DF">
        <w:rPr>
          <w:spacing w:val="-9"/>
          <w:sz w:val="14"/>
          <w:szCs w:val="14"/>
          <w:lang w:val="en-GB"/>
          <w:rPrChange w:id="6239" w:author="schulz" w:date="2016-01-10T18:02:00Z">
            <w:rPr>
              <w:spacing w:val="-9"/>
              <w:sz w:val="14"/>
              <w:szCs w:val="14"/>
            </w:rPr>
          </w:rPrChange>
        </w:rPr>
        <w:t xml:space="preserve"> </w:t>
      </w:r>
      <w:proofErr w:type="spellStart"/>
      <w:r w:rsidRPr="003140DF">
        <w:rPr>
          <w:spacing w:val="-1"/>
          <w:sz w:val="14"/>
          <w:szCs w:val="14"/>
          <w:lang w:val="en-GB"/>
          <w:rPrChange w:id="6240" w:author="schulz" w:date="2016-01-10T18:02:00Z">
            <w:rPr>
              <w:spacing w:val="-1"/>
              <w:sz w:val="14"/>
              <w:szCs w:val="14"/>
            </w:rPr>
          </w:rPrChange>
        </w:rPr>
        <w:t>Universität</w:t>
      </w:r>
      <w:proofErr w:type="spellEnd"/>
      <w:r w:rsidRPr="003140DF">
        <w:rPr>
          <w:spacing w:val="-8"/>
          <w:sz w:val="14"/>
          <w:szCs w:val="14"/>
          <w:lang w:val="en-GB"/>
          <w:rPrChange w:id="6241" w:author="schulz" w:date="2016-01-10T18:02:00Z">
            <w:rPr>
              <w:spacing w:val="-8"/>
              <w:sz w:val="14"/>
              <w:szCs w:val="14"/>
            </w:rPr>
          </w:rPrChange>
        </w:rPr>
        <w:t xml:space="preserve"> </w:t>
      </w:r>
      <w:r w:rsidRPr="003140DF">
        <w:rPr>
          <w:sz w:val="14"/>
          <w:szCs w:val="14"/>
          <w:lang w:val="en-GB"/>
          <w:rPrChange w:id="6242" w:author="schulz" w:date="2016-01-10T18:02:00Z">
            <w:rPr>
              <w:sz w:val="14"/>
              <w:szCs w:val="14"/>
            </w:rPr>
          </w:rPrChange>
        </w:rPr>
        <w:t>Rostock,</w:t>
      </w:r>
      <w:r w:rsidRPr="003140DF">
        <w:rPr>
          <w:spacing w:val="-9"/>
          <w:sz w:val="14"/>
          <w:szCs w:val="14"/>
          <w:lang w:val="en-GB"/>
          <w:rPrChange w:id="6243" w:author="schulz" w:date="2016-01-10T18:02:00Z">
            <w:rPr>
              <w:spacing w:val="-9"/>
              <w:sz w:val="14"/>
              <w:szCs w:val="14"/>
            </w:rPr>
          </w:rPrChange>
        </w:rPr>
        <w:t xml:space="preserve"> </w:t>
      </w:r>
      <w:r w:rsidRPr="003140DF">
        <w:rPr>
          <w:sz w:val="14"/>
          <w:szCs w:val="14"/>
          <w:lang w:val="en-GB"/>
          <w:rPrChange w:id="6244" w:author="schulz" w:date="2016-01-10T18:02:00Z">
            <w:rPr>
              <w:sz w:val="14"/>
              <w:szCs w:val="14"/>
            </w:rPr>
          </w:rPrChange>
        </w:rPr>
        <w:t>Rostock.</w:t>
      </w:r>
    </w:p>
    <w:p w14:paraId="46F67FC9" w14:textId="77777777" w:rsidR="00F20945" w:rsidRPr="003140DF" w:rsidRDefault="00F20945">
      <w:pPr>
        <w:pStyle w:val="Corpodetexto"/>
        <w:kinsoku w:val="0"/>
        <w:overflowPunct w:val="0"/>
        <w:spacing w:before="18" w:line="267" w:lineRule="auto"/>
        <w:ind w:left="2107"/>
        <w:rPr>
          <w:sz w:val="14"/>
          <w:szCs w:val="14"/>
          <w:lang w:val="en-GB"/>
          <w:rPrChange w:id="6245" w:author="schulz" w:date="2016-01-10T18:02:00Z">
            <w:rPr>
              <w:sz w:val="14"/>
              <w:szCs w:val="14"/>
            </w:rPr>
          </w:rPrChange>
        </w:rPr>
      </w:pPr>
      <w:proofErr w:type="spellStart"/>
      <w:r w:rsidRPr="003140DF">
        <w:rPr>
          <w:sz w:val="14"/>
          <w:szCs w:val="14"/>
          <w:lang w:val="en-GB"/>
          <w:rPrChange w:id="6246" w:author="schulz" w:date="2016-01-10T18:02:00Z">
            <w:rPr>
              <w:sz w:val="14"/>
              <w:szCs w:val="14"/>
            </w:rPr>
          </w:rPrChange>
        </w:rPr>
        <w:t>Selhub</w:t>
      </w:r>
      <w:proofErr w:type="spellEnd"/>
      <w:r w:rsidRPr="003140DF">
        <w:rPr>
          <w:sz w:val="14"/>
          <w:szCs w:val="14"/>
          <w:lang w:val="en-GB"/>
          <w:rPrChange w:id="6247" w:author="schulz" w:date="2016-01-10T18:02:00Z">
            <w:rPr>
              <w:sz w:val="14"/>
              <w:szCs w:val="14"/>
            </w:rPr>
          </w:rPrChange>
        </w:rPr>
        <w:t>,</w:t>
      </w:r>
      <w:r w:rsidRPr="003140DF">
        <w:rPr>
          <w:spacing w:val="-5"/>
          <w:sz w:val="14"/>
          <w:szCs w:val="14"/>
          <w:lang w:val="en-GB"/>
          <w:rPrChange w:id="6248" w:author="schulz" w:date="2016-01-10T18:02:00Z">
            <w:rPr>
              <w:spacing w:val="-5"/>
              <w:sz w:val="14"/>
              <w:szCs w:val="14"/>
            </w:rPr>
          </w:rPrChange>
        </w:rPr>
        <w:t xml:space="preserve"> </w:t>
      </w:r>
      <w:r w:rsidRPr="003140DF">
        <w:rPr>
          <w:sz w:val="14"/>
          <w:szCs w:val="14"/>
          <w:lang w:val="en-GB"/>
          <w:rPrChange w:id="6249" w:author="schulz" w:date="2016-01-10T18:02:00Z">
            <w:rPr>
              <w:sz w:val="14"/>
              <w:szCs w:val="14"/>
            </w:rPr>
          </w:rPrChange>
        </w:rPr>
        <w:t>J.</w:t>
      </w:r>
      <w:r w:rsidRPr="003140DF">
        <w:rPr>
          <w:spacing w:val="-5"/>
          <w:sz w:val="14"/>
          <w:szCs w:val="14"/>
          <w:lang w:val="en-GB"/>
          <w:rPrChange w:id="6250" w:author="schulz" w:date="2016-01-10T18:02:00Z">
            <w:rPr>
              <w:spacing w:val="-5"/>
              <w:sz w:val="14"/>
              <w:szCs w:val="14"/>
            </w:rPr>
          </w:rPrChange>
        </w:rPr>
        <w:t xml:space="preserve"> </w:t>
      </w:r>
      <w:r w:rsidRPr="003140DF">
        <w:rPr>
          <w:sz w:val="14"/>
          <w:szCs w:val="14"/>
          <w:lang w:val="en-GB"/>
          <w:rPrChange w:id="6251" w:author="schulz" w:date="2016-01-10T18:02:00Z">
            <w:rPr>
              <w:sz w:val="14"/>
              <w:szCs w:val="14"/>
            </w:rPr>
          </w:rPrChange>
        </w:rPr>
        <w:t>(1999).</w:t>
      </w:r>
      <w:r w:rsidRPr="003140DF">
        <w:rPr>
          <w:spacing w:val="6"/>
          <w:sz w:val="14"/>
          <w:szCs w:val="14"/>
          <w:lang w:val="en-GB"/>
          <w:rPrChange w:id="6252" w:author="schulz" w:date="2016-01-10T18:02:00Z">
            <w:rPr>
              <w:spacing w:val="6"/>
              <w:sz w:val="14"/>
              <w:szCs w:val="14"/>
            </w:rPr>
          </w:rPrChange>
        </w:rPr>
        <w:t xml:space="preserve"> </w:t>
      </w:r>
      <w:r w:rsidRPr="003140DF">
        <w:rPr>
          <w:spacing w:val="-1"/>
          <w:sz w:val="14"/>
          <w:szCs w:val="14"/>
          <w:lang w:val="en-GB"/>
          <w:rPrChange w:id="6253" w:author="schulz" w:date="2016-01-10T18:02:00Z">
            <w:rPr>
              <w:spacing w:val="-1"/>
              <w:sz w:val="14"/>
              <w:szCs w:val="14"/>
            </w:rPr>
          </w:rPrChange>
        </w:rPr>
        <w:t>Homocysteine</w:t>
      </w:r>
      <w:r w:rsidRPr="003140DF">
        <w:rPr>
          <w:spacing w:val="-5"/>
          <w:sz w:val="14"/>
          <w:szCs w:val="14"/>
          <w:lang w:val="en-GB"/>
          <w:rPrChange w:id="6254" w:author="schulz" w:date="2016-01-10T18:02:00Z">
            <w:rPr>
              <w:spacing w:val="-5"/>
              <w:sz w:val="14"/>
              <w:szCs w:val="14"/>
            </w:rPr>
          </w:rPrChange>
        </w:rPr>
        <w:t xml:space="preserve"> </w:t>
      </w:r>
      <w:r w:rsidRPr="003140DF">
        <w:rPr>
          <w:sz w:val="14"/>
          <w:szCs w:val="14"/>
          <w:lang w:val="en-GB"/>
          <w:rPrChange w:id="6255" w:author="schulz" w:date="2016-01-10T18:02:00Z">
            <w:rPr>
              <w:sz w:val="14"/>
              <w:szCs w:val="14"/>
            </w:rPr>
          </w:rPrChange>
        </w:rPr>
        <w:t>metabolism.</w:t>
      </w:r>
      <w:r w:rsidRPr="003140DF">
        <w:rPr>
          <w:spacing w:val="6"/>
          <w:sz w:val="14"/>
          <w:szCs w:val="14"/>
          <w:lang w:val="en-GB"/>
          <w:rPrChange w:id="6256" w:author="schulz" w:date="2016-01-10T18:02:00Z">
            <w:rPr>
              <w:spacing w:val="6"/>
              <w:sz w:val="14"/>
              <w:szCs w:val="14"/>
            </w:rPr>
          </w:rPrChange>
        </w:rPr>
        <w:t xml:space="preserve"> </w:t>
      </w:r>
      <w:proofErr w:type="spellStart"/>
      <w:r w:rsidRPr="003140DF">
        <w:rPr>
          <w:i/>
          <w:iCs/>
          <w:sz w:val="14"/>
          <w:szCs w:val="14"/>
          <w:lang w:val="en-GB"/>
          <w:rPrChange w:id="6257" w:author="schulz" w:date="2016-01-10T18:02:00Z">
            <w:rPr>
              <w:i/>
              <w:iCs/>
              <w:sz w:val="14"/>
              <w:szCs w:val="14"/>
            </w:rPr>
          </w:rPrChange>
        </w:rPr>
        <w:t>Annu</w:t>
      </w:r>
      <w:proofErr w:type="spellEnd"/>
      <w:r w:rsidRPr="003140DF">
        <w:rPr>
          <w:i/>
          <w:iCs/>
          <w:sz w:val="14"/>
          <w:szCs w:val="14"/>
          <w:lang w:val="en-GB"/>
          <w:rPrChange w:id="6258" w:author="schulz" w:date="2016-01-10T18:02:00Z">
            <w:rPr>
              <w:i/>
              <w:iCs/>
              <w:sz w:val="14"/>
              <w:szCs w:val="14"/>
            </w:rPr>
          </w:rPrChange>
        </w:rPr>
        <w:t>.</w:t>
      </w:r>
      <w:r w:rsidRPr="003140DF">
        <w:rPr>
          <w:i/>
          <w:iCs/>
          <w:spacing w:val="-4"/>
          <w:sz w:val="14"/>
          <w:szCs w:val="14"/>
          <w:lang w:val="en-GB"/>
          <w:rPrChange w:id="6259" w:author="schulz" w:date="2016-01-10T18:02:00Z">
            <w:rPr>
              <w:i/>
              <w:iCs/>
              <w:spacing w:val="-4"/>
              <w:sz w:val="14"/>
              <w:szCs w:val="14"/>
            </w:rPr>
          </w:rPrChange>
        </w:rPr>
        <w:t xml:space="preserve"> </w:t>
      </w:r>
      <w:r w:rsidRPr="003140DF">
        <w:rPr>
          <w:i/>
          <w:iCs/>
          <w:spacing w:val="-5"/>
          <w:sz w:val="14"/>
          <w:szCs w:val="14"/>
          <w:lang w:val="en-GB"/>
          <w:rPrChange w:id="6260" w:author="schulz" w:date="2016-01-10T18:02:00Z">
            <w:rPr>
              <w:i/>
              <w:iCs/>
              <w:spacing w:val="-5"/>
              <w:sz w:val="14"/>
              <w:szCs w:val="14"/>
            </w:rPr>
          </w:rPrChange>
        </w:rPr>
        <w:t xml:space="preserve">Rev. </w:t>
      </w:r>
      <w:proofErr w:type="spellStart"/>
      <w:r w:rsidRPr="003140DF">
        <w:rPr>
          <w:i/>
          <w:iCs/>
          <w:spacing w:val="-3"/>
          <w:sz w:val="14"/>
          <w:szCs w:val="14"/>
          <w:lang w:val="en-GB"/>
          <w:rPrChange w:id="6261" w:author="schulz" w:date="2016-01-10T18:02:00Z">
            <w:rPr>
              <w:i/>
              <w:iCs/>
              <w:spacing w:val="-3"/>
              <w:sz w:val="14"/>
              <w:szCs w:val="14"/>
            </w:rPr>
          </w:rPrChange>
        </w:rPr>
        <w:t>Nutr</w:t>
      </w:r>
      <w:proofErr w:type="spellEnd"/>
      <w:r w:rsidRPr="003140DF">
        <w:rPr>
          <w:i/>
          <w:iCs/>
          <w:spacing w:val="-3"/>
          <w:sz w:val="14"/>
          <w:szCs w:val="14"/>
          <w:lang w:val="en-GB"/>
          <w:rPrChange w:id="6262" w:author="schulz" w:date="2016-01-10T18:02:00Z">
            <w:rPr>
              <w:i/>
              <w:iCs/>
              <w:spacing w:val="-3"/>
              <w:sz w:val="14"/>
              <w:szCs w:val="14"/>
            </w:rPr>
          </w:rPrChange>
        </w:rPr>
        <w:t>.</w:t>
      </w:r>
      <w:r w:rsidRPr="003140DF">
        <w:rPr>
          <w:spacing w:val="-3"/>
          <w:sz w:val="14"/>
          <w:szCs w:val="14"/>
          <w:lang w:val="en-GB"/>
          <w:rPrChange w:id="6263" w:author="schulz" w:date="2016-01-10T18:02:00Z">
            <w:rPr>
              <w:spacing w:val="-3"/>
              <w:sz w:val="14"/>
              <w:szCs w:val="14"/>
            </w:rPr>
          </w:rPrChange>
        </w:rPr>
        <w:t>,</w:t>
      </w:r>
      <w:r w:rsidRPr="003140DF">
        <w:rPr>
          <w:spacing w:val="-5"/>
          <w:sz w:val="14"/>
          <w:szCs w:val="14"/>
          <w:lang w:val="en-GB"/>
          <w:rPrChange w:id="6264" w:author="schulz" w:date="2016-01-10T18:02:00Z">
            <w:rPr>
              <w:spacing w:val="-5"/>
              <w:sz w:val="14"/>
              <w:szCs w:val="14"/>
            </w:rPr>
          </w:rPrChange>
        </w:rPr>
        <w:t xml:space="preserve"> </w:t>
      </w:r>
      <w:r w:rsidRPr="003140DF">
        <w:rPr>
          <w:b/>
          <w:bCs/>
          <w:sz w:val="14"/>
          <w:szCs w:val="14"/>
          <w:lang w:val="en-GB"/>
          <w:rPrChange w:id="6265" w:author="schulz" w:date="2016-01-10T18:02:00Z">
            <w:rPr>
              <w:b/>
              <w:bCs/>
              <w:sz w:val="14"/>
              <w:szCs w:val="14"/>
            </w:rPr>
          </w:rPrChange>
        </w:rPr>
        <w:t>19</w:t>
      </w:r>
      <w:r w:rsidRPr="003140DF">
        <w:rPr>
          <w:sz w:val="14"/>
          <w:szCs w:val="14"/>
          <w:lang w:val="en-GB"/>
          <w:rPrChange w:id="6266" w:author="schulz" w:date="2016-01-10T18:02:00Z">
            <w:rPr>
              <w:sz w:val="14"/>
              <w:szCs w:val="14"/>
            </w:rPr>
          </w:rPrChange>
        </w:rPr>
        <w:t>,</w:t>
      </w:r>
      <w:r w:rsidRPr="003140DF">
        <w:rPr>
          <w:spacing w:val="-5"/>
          <w:sz w:val="14"/>
          <w:szCs w:val="14"/>
          <w:lang w:val="en-GB"/>
          <w:rPrChange w:id="6267" w:author="schulz" w:date="2016-01-10T18:02:00Z">
            <w:rPr>
              <w:spacing w:val="-5"/>
              <w:sz w:val="14"/>
              <w:szCs w:val="14"/>
            </w:rPr>
          </w:rPrChange>
        </w:rPr>
        <w:t xml:space="preserve"> </w:t>
      </w:r>
      <w:r w:rsidRPr="003140DF">
        <w:rPr>
          <w:sz w:val="14"/>
          <w:szCs w:val="14"/>
          <w:lang w:val="en-GB"/>
          <w:rPrChange w:id="6268" w:author="schulz" w:date="2016-01-10T18:02:00Z">
            <w:rPr>
              <w:sz w:val="14"/>
              <w:szCs w:val="14"/>
            </w:rPr>
          </w:rPrChange>
        </w:rPr>
        <w:t>217</w:t>
      </w:r>
      <w:r w:rsidRPr="002C029A">
        <w:rPr>
          <w:sz w:val="14"/>
          <w:szCs w:val="14"/>
          <w:lang w:val="en-GB"/>
        </w:rPr>
        <w:t>–</w:t>
      </w:r>
      <w:r w:rsidRPr="003140DF">
        <w:rPr>
          <w:sz w:val="14"/>
          <w:szCs w:val="14"/>
          <w:lang w:val="en-GB"/>
          <w:rPrChange w:id="6269" w:author="schulz" w:date="2016-01-10T18:02:00Z">
            <w:rPr>
              <w:sz w:val="14"/>
              <w:szCs w:val="14"/>
            </w:rPr>
          </w:rPrChange>
        </w:rPr>
        <w:t>246.</w:t>
      </w:r>
      <w:r w:rsidRPr="003140DF">
        <w:rPr>
          <w:spacing w:val="27"/>
          <w:w w:val="99"/>
          <w:sz w:val="14"/>
          <w:szCs w:val="14"/>
          <w:lang w:val="en-GB"/>
          <w:rPrChange w:id="6270" w:author="schulz" w:date="2016-01-10T18:02:00Z">
            <w:rPr>
              <w:spacing w:val="27"/>
              <w:w w:val="99"/>
              <w:sz w:val="14"/>
              <w:szCs w:val="14"/>
            </w:rPr>
          </w:rPrChange>
        </w:rPr>
        <w:t xml:space="preserve"> </w:t>
      </w:r>
      <w:r w:rsidRPr="003140DF">
        <w:rPr>
          <w:sz w:val="14"/>
          <w:szCs w:val="14"/>
          <w:lang w:val="en-GB"/>
          <w:rPrChange w:id="6271" w:author="schulz" w:date="2016-01-10T18:02:00Z">
            <w:rPr>
              <w:sz w:val="14"/>
              <w:szCs w:val="14"/>
            </w:rPr>
          </w:rPrChange>
        </w:rPr>
        <w:t>Siqueira,</w:t>
      </w:r>
      <w:r w:rsidRPr="003140DF">
        <w:rPr>
          <w:spacing w:val="18"/>
          <w:sz w:val="14"/>
          <w:szCs w:val="14"/>
          <w:lang w:val="en-GB"/>
          <w:rPrChange w:id="6272" w:author="schulz" w:date="2016-01-10T18:02:00Z">
            <w:rPr>
              <w:spacing w:val="18"/>
              <w:sz w:val="14"/>
              <w:szCs w:val="14"/>
            </w:rPr>
          </w:rPrChange>
        </w:rPr>
        <w:t xml:space="preserve"> </w:t>
      </w:r>
      <w:r w:rsidRPr="003140DF">
        <w:rPr>
          <w:sz w:val="14"/>
          <w:szCs w:val="14"/>
          <w:lang w:val="en-GB"/>
          <w:rPrChange w:id="6273" w:author="schulz" w:date="2016-01-10T18:02:00Z">
            <w:rPr>
              <w:sz w:val="14"/>
              <w:szCs w:val="14"/>
            </w:rPr>
          </w:rPrChange>
        </w:rPr>
        <w:t>E.</w:t>
      </w:r>
      <w:r w:rsidRPr="003140DF">
        <w:rPr>
          <w:spacing w:val="13"/>
          <w:sz w:val="14"/>
          <w:szCs w:val="14"/>
          <w:lang w:val="en-GB"/>
          <w:rPrChange w:id="6274" w:author="schulz" w:date="2016-01-10T18:02:00Z">
            <w:rPr>
              <w:spacing w:val="13"/>
              <w:sz w:val="14"/>
              <w:szCs w:val="14"/>
            </w:rPr>
          </w:rPrChange>
        </w:rPr>
        <w:t xml:space="preserve"> </w:t>
      </w:r>
      <w:r w:rsidRPr="003140DF">
        <w:rPr>
          <w:sz w:val="14"/>
          <w:szCs w:val="14"/>
          <w:lang w:val="en-GB"/>
          <w:rPrChange w:id="6275" w:author="schulz" w:date="2016-01-10T18:02:00Z">
            <w:rPr>
              <w:sz w:val="14"/>
              <w:szCs w:val="14"/>
            </w:rPr>
          </w:rPrChange>
        </w:rPr>
        <w:t>R.</w:t>
      </w:r>
      <w:r w:rsidRPr="003140DF">
        <w:rPr>
          <w:spacing w:val="12"/>
          <w:sz w:val="14"/>
          <w:szCs w:val="14"/>
          <w:lang w:val="en-GB"/>
          <w:rPrChange w:id="6276" w:author="schulz" w:date="2016-01-10T18:02:00Z">
            <w:rPr>
              <w:spacing w:val="12"/>
              <w:sz w:val="14"/>
              <w:szCs w:val="14"/>
            </w:rPr>
          </w:rPrChange>
        </w:rPr>
        <w:t xml:space="preserve"> </w:t>
      </w:r>
      <w:r w:rsidRPr="003140DF">
        <w:rPr>
          <w:spacing w:val="-5"/>
          <w:sz w:val="14"/>
          <w:szCs w:val="14"/>
          <w:lang w:val="en-GB"/>
          <w:rPrChange w:id="6277" w:author="schulz" w:date="2016-01-10T18:02:00Z">
            <w:rPr>
              <w:spacing w:val="-5"/>
              <w:sz w:val="14"/>
              <w:szCs w:val="14"/>
            </w:rPr>
          </w:rPrChange>
        </w:rPr>
        <w:t>F.,</w:t>
      </w:r>
      <w:r w:rsidRPr="003140DF">
        <w:rPr>
          <w:spacing w:val="19"/>
          <w:sz w:val="14"/>
          <w:szCs w:val="14"/>
          <w:lang w:val="en-GB"/>
          <w:rPrChange w:id="6278" w:author="schulz" w:date="2016-01-10T18:02:00Z">
            <w:rPr>
              <w:spacing w:val="19"/>
              <w:sz w:val="14"/>
              <w:szCs w:val="14"/>
            </w:rPr>
          </w:rPrChange>
        </w:rPr>
        <w:t xml:space="preserve"> </w:t>
      </w:r>
      <w:r w:rsidRPr="003140DF">
        <w:rPr>
          <w:spacing w:val="-1"/>
          <w:sz w:val="14"/>
          <w:szCs w:val="14"/>
          <w:lang w:val="en-GB"/>
          <w:rPrChange w:id="6279" w:author="schulz" w:date="2016-01-10T18:02:00Z">
            <w:rPr>
              <w:spacing w:val="-1"/>
              <w:sz w:val="14"/>
              <w:szCs w:val="14"/>
            </w:rPr>
          </w:rPrChange>
        </w:rPr>
        <w:t>Oliveira,</w:t>
      </w:r>
      <w:r w:rsidRPr="003140DF">
        <w:rPr>
          <w:spacing w:val="19"/>
          <w:sz w:val="14"/>
          <w:szCs w:val="14"/>
          <w:lang w:val="en-GB"/>
          <w:rPrChange w:id="6280" w:author="schulz" w:date="2016-01-10T18:02:00Z">
            <w:rPr>
              <w:spacing w:val="19"/>
              <w:sz w:val="14"/>
              <w:szCs w:val="14"/>
            </w:rPr>
          </w:rPrChange>
        </w:rPr>
        <w:t xml:space="preserve"> </w:t>
      </w:r>
      <w:r w:rsidRPr="003140DF">
        <w:rPr>
          <w:sz w:val="14"/>
          <w:szCs w:val="14"/>
          <w:lang w:val="en-GB"/>
          <w:rPrChange w:id="6281" w:author="schulz" w:date="2016-01-10T18:02:00Z">
            <w:rPr>
              <w:sz w:val="14"/>
              <w:szCs w:val="14"/>
            </w:rPr>
          </w:rPrChange>
        </w:rPr>
        <w:t>C.</w:t>
      </w:r>
      <w:r w:rsidRPr="003140DF">
        <w:rPr>
          <w:spacing w:val="12"/>
          <w:sz w:val="14"/>
          <w:szCs w:val="14"/>
          <w:lang w:val="en-GB"/>
          <w:rPrChange w:id="6282" w:author="schulz" w:date="2016-01-10T18:02:00Z">
            <w:rPr>
              <w:spacing w:val="12"/>
              <w:sz w:val="14"/>
              <w:szCs w:val="14"/>
            </w:rPr>
          </w:rPrChange>
        </w:rPr>
        <w:t xml:space="preserve"> </w:t>
      </w:r>
      <w:r w:rsidRPr="003140DF">
        <w:rPr>
          <w:spacing w:val="-9"/>
          <w:sz w:val="14"/>
          <w:szCs w:val="14"/>
          <w:lang w:val="en-GB"/>
          <w:rPrChange w:id="6283" w:author="schulz" w:date="2016-01-10T18:02:00Z">
            <w:rPr>
              <w:spacing w:val="-9"/>
              <w:sz w:val="14"/>
              <w:szCs w:val="14"/>
            </w:rPr>
          </w:rPrChange>
        </w:rPr>
        <w:t>P.</w:t>
      </w:r>
      <w:r w:rsidRPr="003140DF">
        <w:rPr>
          <w:spacing w:val="12"/>
          <w:sz w:val="14"/>
          <w:szCs w:val="14"/>
          <w:lang w:val="en-GB"/>
          <w:rPrChange w:id="6284" w:author="schulz" w:date="2016-01-10T18:02:00Z">
            <w:rPr>
              <w:spacing w:val="12"/>
              <w:sz w:val="14"/>
              <w:szCs w:val="14"/>
            </w:rPr>
          </w:rPrChange>
        </w:rPr>
        <w:t xml:space="preserve"> </w:t>
      </w:r>
      <w:r w:rsidRPr="003140DF">
        <w:rPr>
          <w:sz w:val="14"/>
          <w:szCs w:val="14"/>
          <w:lang w:val="en-GB"/>
          <w:rPrChange w:id="6285" w:author="schulz" w:date="2016-01-10T18:02:00Z">
            <w:rPr>
              <w:sz w:val="14"/>
              <w:szCs w:val="14"/>
            </w:rPr>
          </w:rPrChange>
        </w:rPr>
        <w:t>M.</w:t>
      </w:r>
      <w:r w:rsidRPr="003140DF">
        <w:rPr>
          <w:spacing w:val="12"/>
          <w:sz w:val="14"/>
          <w:szCs w:val="14"/>
          <w:lang w:val="en-GB"/>
          <w:rPrChange w:id="6286" w:author="schulz" w:date="2016-01-10T18:02:00Z">
            <w:rPr>
              <w:spacing w:val="12"/>
              <w:sz w:val="14"/>
              <w:szCs w:val="14"/>
            </w:rPr>
          </w:rPrChange>
        </w:rPr>
        <w:t xml:space="preserve"> </w:t>
      </w:r>
      <w:r w:rsidRPr="003140DF">
        <w:rPr>
          <w:sz w:val="14"/>
          <w:szCs w:val="14"/>
          <w:lang w:val="en-GB"/>
          <w:rPrChange w:id="6287" w:author="schulz" w:date="2016-01-10T18:02:00Z">
            <w:rPr>
              <w:sz w:val="14"/>
              <w:szCs w:val="14"/>
            </w:rPr>
          </w:rPrChange>
        </w:rPr>
        <w:t>S.,</w:t>
      </w:r>
      <w:r w:rsidRPr="003140DF">
        <w:rPr>
          <w:spacing w:val="19"/>
          <w:sz w:val="14"/>
          <w:szCs w:val="14"/>
          <w:lang w:val="en-GB"/>
          <w:rPrChange w:id="6288" w:author="schulz" w:date="2016-01-10T18:02:00Z">
            <w:rPr>
              <w:spacing w:val="19"/>
              <w:sz w:val="14"/>
              <w:szCs w:val="14"/>
            </w:rPr>
          </w:rPrChange>
        </w:rPr>
        <w:t xml:space="preserve"> </w:t>
      </w:r>
      <w:r w:rsidRPr="003140DF">
        <w:rPr>
          <w:sz w:val="14"/>
          <w:szCs w:val="14"/>
          <w:lang w:val="en-GB"/>
          <w:rPrChange w:id="6289" w:author="schulz" w:date="2016-01-10T18:02:00Z">
            <w:rPr>
              <w:sz w:val="14"/>
              <w:szCs w:val="14"/>
            </w:rPr>
          </w:rPrChange>
        </w:rPr>
        <w:t>Muniz,</w:t>
      </w:r>
      <w:r w:rsidRPr="003140DF">
        <w:rPr>
          <w:spacing w:val="19"/>
          <w:sz w:val="14"/>
          <w:szCs w:val="14"/>
          <w:lang w:val="en-GB"/>
          <w:rPrChange w:id="6290" w:author="schulz" w:date="2016-01-10T18:02:00Z">
            <w:rPr>
              <w:spacing w:val="19"/>
              <w:sz w:val="14"/>
              <w:szCs w:val="14"/>
            </w:rPr>
          </w:rPrChange>
        </w:rPr>
        <w:t xml:space="preserve"> </w:t>
      </w:r>
      <w:r w:rsidRPr="003140DF">
        <w:rPr>
          <w:sz w:val="14"/>
          <w:szCs w:val="14"/>
          <w:lang w:val="en-GB"/>
          <w:rPrChange w:id="6291" w:author="schulz" w:date="2016-01-10T18:02:00Z">
            <w:rPr>
              <w:sz w:val="14"/>
              <w:szCs w:val="14"/>
            </w:rPr>
          </w:rPrChange>
        </w:rPr>
        <w:t>M.</w:t>
      </w:r>
      <w:r w:rsidRPr="003140DF">
        <w:rPr>
          <w:spacing w:val="13"/>
          <w:sz w:val="14"/>
          <w:szCs w:val="14"/>
          <w:lang w:val="en-GB"/>
          <w:rPrChange w:id="6292" w:author="schulz" w:date="2016-01-10T18:02:00Z">
            <w:rPr>
              <w:spacing w:val="13"/>
              <w:sz w:val="14"/>
              <w:szCs w:val="14"/>
            </w:rPr>
          </w:rPrChange>
        </w:rPr>
        <w:t xml:space="preserve"> </w:t>
      </w:r>
      <w:r w:rsidRPr="003140DF">
        <w:rPr>
          <w:spacing w:val="-7"/>
          <w:sz w:val="14"/>
          <w:szCs w:val="14"/>
          <w:lang w:val="en-GB"/>
          <w:rPrChange w:id="6293" w:author="schulz" w:date="2016-01-10T18:02:00Z">
            <w:rPr>
              <w:spacing w:val="-7"/>
              <w:sz w:val="14"/>
              <w:szCs w:val="14"/>
            </w:rPr>
          </w:rPrChange>
        </w:rPr>
        <w:t>T.</w:t>
      </w:r>
      <w:r w:rsidRPr="003140DF">
        <w:rPr>
          <w:spacing w:val="12"/>
          <w:sz w:val="14"/>
          <w:szCs w:val="14"/>
          <w:lang w:val="en-GB"/>
          <w:rPrChange w:id="6294" w:author="schulz" w:date="2016-01-10T18:02:00Z">
            <w:rPr>
              <w:spacing w:val="12"/>
              <w:sz w:val="14"/>
              <w:szCs w:val="14"/>
            </w:rPr>
          </w:rPrChange>
        </w:rPr>
        <w:t xml:space="preserve"> </w:t>
      </w:r>
      <w:r w:rsidRPr="003140DF">
        <w:rPr>
          <w:sz w:val="14"/>
          <w:szCs w:val="14"/>
          <w:lang w:val="en-GB"/>
          <w:rPrChange w:id="6295" w:author="schulz" w:date="2016-01-10T18:02:00Z">
            <w:rPr>
              <w:sz w:val="14"/>
              <w:szCs w:val="14"/>
            </w:rPr>
          </w:rPrChange>
        </w:rPr>
        <w:t>C.,</w:t>
      </w:r>
      <w:r w:rsidRPr="003140DF">
        <w:rPr>
          <w:spacing w:val="19"/>
          <w:sz w:val="14"/>
          <w:szCs w:val="14"/>
          <w:lang w:val="en-GB"/>
          <w:rPrChange w:id="6296" w:author="schulz" w:date="2016-01-10T18:02:00Z">
            <w:rPr>
              <w:spacing w:val="19"/>
              <w:sz w:val="14"/>
              <w:szCs w:val="14"/>
            </w:rPr>
          </w:rPrChange>
        </w:rPr>
        <w:t xml:space="preserve"> </w:t>
      </w:r>
      <w:r w:rsidRPr="003140DF">
        <w:rPr>
          <w:i/>
          <w:iCs/>
          <w:sz w:val="14"/>
          <w:szCs w:val="14"/>
          <w:lang w:val="en-GB"/>
          <w:rPrChange w:id="6297" w:author="schulz" w:date="2016-01-10T18:02:00Z">
            <w:rPr>
              <w:i/>
              <w:iCs/>
              <w:sz w:val="14"/>
              <w:szCs w:val="14"/>
            </w:rPr>
          </w:rPrChange>
        </w:rPr>
        <w:t>et</w:t>
      </w:r>
      <w:r w:rsidRPr="003140DF">
        <w:rPr>
          <w:i/>
          <w:iCs/>
          <w:spacing w:val="12"/>
          <w:sz w:val="14"/>
          <w:szCs w:val="14"/>
          <w:lang w:val="en-GB"/>
          <w:rPrChange w:id="6298" w:author="schulz" w:date="2016-01-10T18:02:00Z">
            <w:rPr>
              <w:i/>
              <w:iCs/>
              <w:spacing w:val="12"/>
              <w:sz w:val="14"/>
              <w:szCs w:val="14"/>
            </w:rPr>
          </w:rPrChange>
        </w:rPr>
        <w:t xml:space="preserve"> </w:t>
      </w:r>
      <w:r w:rsidRPr="003140DF">
        <w:rPr>
          <w:i/>
          <w:iCs/>
          <w:sz w:val="14"/>
          <w:szCs w:val="14"/>
          <w:lang w:val="en-GB"/>
          <w:rPrChange w:id="6299" w:author="schulz" w:date="2016-01-10T18:02:00Z">
            <w:rPr>
              <w:i/>
              <w:iCs/>
              <w:sz w:val="14"/>
              <w:szCs w:val="14"/>
            </w:rPr>
          </w:rPrChange>
        </w:rPr>
        <w:t>al.</w:t>
      </w:r>
      <w:r w:rsidRPr="003140DF">
        <w:rPr>
          <w:i/>
          <w:iCs/>
          <w:spacing w:val="12"/>
          <w:sz w:val="14"/>
          <w:szCs w:val="14"/>
          <w:lang w:val="en-GB"/>
          <w:rPrChange w:id="6300" w:author="schulz" w:date="2016-01-10T18:02:00Z">
            <w:rPr>
              <w:i/>
              <w:iCs/>
              <w:spacing w:val="12"/>
              <w:sz w:val="14"/>
              <w:szCs w:val="14"/>
            </w:rPr>
          </w:rPrChange>
        </w:rPr>
        <w:t xml:space="preserve"> </w:t>
      </w:r>
      <w:r w:rsidRPr="003140DF">
        <w:rPr>
          <w:sz w:val="14"/>
          <w:szCs w:val="14"/>
          <w:lang w:val="en-GB"/>
          <w:rPrChange w:id="6301" w:author="schulz" w:date="2016-01-10T18:02:00Z">
            <w:rPr>
              <w:sz w:val="14"/>
              <w:szCs w:val="14"/>
            </w:rPr>
          </w:rPrChange>
        </w:rPr>
        <w:t xml:space="preserve">(2011). </w:t>
      </w:r>
      <w:r w:rsidRPr="003140DF">
        <w:rPr>
          <w:spacing w:val="11"/>
          <w:sz w:val="14"/>
          <w:szCs w:val="14"/>
          <w:lang w:val="en-GB"/>
          <w:rPrChange w:id="6302" w:author="schulz" w:date="2016-01-10T18:02:00Z">
            <w:rPr>
              <w:spacing w:val="11"/>
              <w:sz w:val="14"/>
              <w:szCs w:val="14"/>
            </w:rPr>
          </w:rPrChange>
        </w:rPr>
        <w:t xml:space="preserve"> </w:t>
      </w:r>
      <w:proofErr w:type="spellStart"/>
      <w:r w:rsidRPr="003140DF">
        <w:rPr>
          <w:spacing w:val="-1"/>
          <w:sz w:val="14"/>
          <w:szCs w:val="14"/>
          <w:lang w:val="en-GB"/>
          <w:rPrChange w:id="6303" w:author="schulz" w:date="2016-01-10T18:02:00Z">
            <w:rPr>
              <w:spacing w:val="-1"/>
              <w:sz w:val="14"/>
              <w:szCs w:val="14"/>
            </w:rPr>
          </w:rPrChange>
        </w:rPr>
        <w:t>Methy</w:t>
      </w:r>
      <w:proofErr w:type="spellEnd"/>
      <w:r w:rsidRPr="003140DF">
        <w:rPr>
          <w:spacing w:val="-1"/>
          <w:sz w:val="14"/>
          <w:szCs w:val="14"/>
          <w:lang w:val="en-GB"/>
          <w:rPrChange w:id="6304" w:author="schulz" w:date="2016-01-10T18:02:00Z">
            <w:rPr>
              <w:spacing w:val="-1"/>
              <w:sz w:val="14"/>
              <w:szCs w:val="14"/>
            </w:rPr>
          </w:rPrChange>
        </w:rPr>
        <w:t>-</w:t>
      </w:r>
    </w:p>
    <w:p w14:paraId="79911111" w14:textId="77777777" w:rsidR="00F20945" w:rsidRPr="003140DF" w:rsidRDefault="00F20945">
      <w:pPr>
        <w:pStyle w:val="Corpodetexto"/>
        <w:kinsoku w:val="0"/>
        <w:overflowPunct w:val="0"/>
        <w:spacing w:before="0" w:line="267" w:lineRule="auto"/>
        <w:ind w:left="2231"/>
        <w:jc w:val="both"/>
        <w:rPr>
          <w:sz w:val="14"/>
          <w:szCs w:val="14"/>
          <w:lang w:val="en-GB"/>
          <w:rPrChange w:id="6305" w:author="schulz" w:date="2016-01-10T18:02:00Z">
            <w:rPr>
              <w:sz w:val="14"/>
              <w:szCs w:val="14"/>
            </w:rPr>
          </w:rPrChange>
        </w:rPr>
      </w:pPr>
      <w:proofErr w:type="spellStart"/>
      <w:r w:rsidRPr="003140DF">
        <w:rPr>
          <w:spacing w:val="-1"/>
          <w:sz w:val="14"/>
          <w:szCs w:val="14"/>
          <w:lang w:val="en-GB"/>
          <w:rPrChange w:id="6306" w:author="schulz" w:date="2016-01-10T18:02:00Z">
            <w:rPr>
              <w:spacing w:val="-1"/>
              <w:sz w:val="14"/>
              <w:szCs w:val="14"/>
            </w:rPr>
          </w:rPrChange>
        </w:rPr>
        <w:t>lenetetrahydrofolate</w:t>
      </w:r>
      <w:proofErr w:type="spellEnd"/>
      <w:r w:rsidRPr="003140DF">
        <w:rPr>
          <w:spacing w:val="-3"/>
          <w:sz w:val="14"/>
          <w:szCs w:val="14"/>
          <w:lang w:val="en-GB"/>
          <w:rPrChange w:id="6307" w:author="schulz" w:date="2016-01-10T18:02:00Z">
            <w:rPr>
              <w:spacing w:val="-3"/>
              <w:sz w:val="14"/>
              <w:szCs w:val="14"/>
            </w:rPr>
          </w:rPrChange>
        </w:rPr>
        <w:t xml:space="preserve"> </w:t>
      </w:r>
      <w:r w:rsidRPr="003140DF">
        <w:rPr>
          <w:sz w:val="14"/>
          <w:szCs w:val="14"/>
          <w:lang w:val="en-GB"/>
          <w:rPrChange w:id="6308" w:author="schulz" w:date="2016-01-10T18:02:00Z">
            <w:rPr>
              <w:sz w:val="14"/>
              <w:szCs w:val="14"/>
            </w:rPr>
          </w:rPrChange>
        </w:rPr>
        <w:t>reductase</w:t>
      </w:r>
      <w:r w:rsidRPr="003140DF">
        <w:rPr>
          <w:spacing w:val="-2"/>
          <w:sz w:val="14"/>
          <w:szCs w:val="14"/>
          <w:lang w:val="en-GB"/>
          <w:rPrChange w:id="6309" w:author="schulz" w:date="2016-01-10T18:02:00Z">
            <w:rPr>
              <w:spacing w:val="-2"/>
              <w:sz w:val="14"/>
              <w:szCs w:val="14"/>
            </w:rPr>
          </w:rPrChange>
        </w:rPr>
        <w:t xml:space="preserve"> </w:t>
      </w:r>
      <w:r w:rsidRPr="003140DF">
        <w:rPr>
          <w:sz w:val="14"/>
          <w:szCs w:val="14"/>
          <w:lang w:val="en-GB"/>
          <w:rPrChange w:id="6310" w:author="schulz" w:date="2016-01-10T18:02:00Z">
            <w:rPr>
              <w:sz w:val="14"/>
              <w:szCs w:val="14"/>
            </w:rPr>
          </w:rPrChange>
        </w:rPr>
        <w:t>(MTHFR)</w:t>
      </w:r>
      <w:r w:rsidRPr="003140DF">
        <w:rPr>
          <w:spacing w:val="-2"/>
          <w:sz w:val="14"/>
          <w:szCs w:val="14"/>
          <w:lang w:val="en-GB"/>
          <w:rPrChange w:id="6311" w:author="schulz" w:date="2016-01-10T18:02:00Z">
            <w:rPr>
              <w:spacing w:val="-2"/>
              <w:sz w:val="14"/>
              <w:szCs w:val="14"/>
            </w:rPr>
          </w:rPrChange>
        </w:rPr>
        <w:t xml:space="preserve"> </w:t>
      </w:r>
      <w:r w:rsidRPr="003140DF">
        <w:rPr>
          <w:sz w:val="14"/>
          <w:szCs w:val="14"/>
          <w:lang w:val="en-GB"/>
          <w:rPrChange w:id="6312" w:author="schulz" w:date="2016-01-10T18:02:00Z">
            <w:rPr>
              <w:sz w:val="14"/>
              <w:szCs w:val="14"/>
            </w:rPr>
          </w:rPrChange>
        </w:rPr>
        <w:t>C677T</w:t>
      </w:r>
      <w:r w:rsidRPr="003140DF">
        <w:rPr>
          <w:spacing w:val="-2"/>
          <w:sz w:val="14"/>
          <w:szCs w:val="14"/>
          <w:lang w:val="en-GB"/>
          <w:rPrChange w:id="6313" w:author="schulz" w:date="2016-01-10T18:02:00Z">
            <w:rPr>
              <w:spacing w:val="-2"/>
              <w:sz w:val="14"/>
              <w:szCs w:val="14"/>
            </w:rPr>
          </w:rPrChange>
        </w:rPr>
        <w:t xml:space="preserve"> </w:t>
      </w:r>
      <w:r w:rsidRPr="003140DF">
        <w:rPr>
          <w:sz w:val="14"/>
          <w:szCs w:val="14"/>
          <w:lang w:val="en-GB"/>
          <w:rPrChange w:id="6314" w:author="schulz" w:date="2016-01-10T18:02:00Z">
            <w:rPr>
              <w:sz w:val="14"/>
              <w:szCs w:val="14"/>
            </w:rPr>
          </w:rPrChange>
        </w:rPr>
        <w:t>polymorphism</w:t>
      </w:r>
      <w:r w:rsidRPr="003140DF">
        <w:rPr>
          <w:spacing w:val="-2"/>
          <w:sz w:val="14"/>
          <w:szCs w:val="14"/>
          <w:lang w:val="en-GB"/>
          <w:rPrChange w:id="6315" w:author="schulz" w:date="2016-01-10T18:02:00Z">
            <w:rPr>
              <w:spacing w:val="-2"/>
              <w:sz w:val="14"/>
              <w:szCs w:val="14"/>
            </w:rPr>
          </w:rPrChange>
        </w:rPr>
        <w:t xml:space="preserve"> </w:t>
      </w:r>
      <w:r w:rsidRPr="003140DF">
        <w:rPr>
          <w:sz w:val="14"/>
          <w:szCs w:val="14"/>
          <w:lang w:val="en-GB"/>
          <w:rPrChange w:id="6316" w:author="schulz" w:date="2016-01-10T18:02:00Z">
            <w:rPr>
              <w:sz w:val="14"/>
              <w:szCs w:val="14"/>
            </w:rPr>
          </w:rPrChange>
        </w:rPr>
        <w:t>and</w:t>
      </w:r>
      <w:r w:rsidRPr="003140DF">
        <w:rPr>
          <w:spacing w:val="-2"/>
          <w:sz w:val="14"/>
          <w:szCs w:val="14"/>
          <w:lang w:val="en-GB"/>
          <w:rPrChange w:id="6317" w:author="schulz" w:date="2016-01-10T18:02:00Z">
            <w:rPr>
              <w:spacing w:val="-2"/>
              <w:sz w:val="14"/>
              <w:szCs w:val="14"/>
            </w:rPr>
          </w:rPrChange>
        </w:rPr>
        <w:t xml:space="preserve"> </w:t>
      </w:r>
      <w:r w:rsidRPr="003140DF">
        <w:rPr>
          <w:sz w:val="14"/>
          <w:szCs w:val="14"/>
          <w:lang w:val="en-GB"/>
          <w:rPrChange w:id="6318" w:author="schulz" w:date="2016-01-10T18:02:00Z">
            <w:rPr>
              <w:sz w:val="14"/>
              <w:szCs w:val="14"/>
            </w:rPr>
          </w:rPrChange>
        </w:rPr>
        <w:t>high</w:t>
      </w:r>
      <w:r w:rsidRPr="003140DF">
        <w:rPr>
          <w:spacing w:val="-2"/>
          <w:sz w:val="14"/>
          <w:szCs w:val="14"/>
          <w:lang w:val="en-GB"/>
          <w:rPrChange w:id="6319" w:author="schulz" w:date="2016-01-10T18:02:00Z">
            <w:rPr>
              <w:spacing w:val="-2"/>
              <w:sz w:val="14"/>
              <w:szCs w:val="14"/>
            </w:rPr>
          </w:rPrChange>
        </w:rPr>
        <w:t xml:space="preserve"> </w:t>
      </w:r>
      <w:r w:rsidRPr="003140DF">
        <w:rPr>
          <w:sz w:val="14"/>
          <w:szCs w:val="14"/>
          <w:lang w:val="en-GB"/>
          <w:rPrChange w:id="6320" w:author="schulz" w:date="2016-01-10T18:02:00Z">
            <w:rPr>
              <w:sz w:val="14"/>
              <w:szCs w:val="14"/>
            </w:rPr>
          </w:rPrChange>
        </w:rPr>
        <w:t>plasma</w:t>
      </w:r>
      <w:r w:rsidRPr="003140DF">
        <w:rPr>
          <w:spacing w:val="38"/>
          <w:w w:val="99"/>
          <w:sz w:val="14"/>
          <w:szCs w:val="14"/>
          <w:lang w:val="en-GB"/>
          <w:rPrChange w:id="6321" w:author="schulz" w:date="2016-01-10T18:02:00Z">
            <w:rPr>
              <w:spacing w:val="38"/>
              <w:w w:val="99"/>
              <w:sz w:val="14"/>
              <w:szCs w:val="14"/>
            </w:rPr>
          </w:rPrChange>
        </w:rPr>
        <w:t xml:space="preserve"> </w:t>
      </w:r>
      <w:r w:rsidRPr="003140DF">
        <w:rPr>
          <w:spacing w:val="-1"/>
          <w:sz w:val="14"/>
          <w:szCs w:val="14"/>
          <w:lang w:val="en-GB"/>
          <w:rPrChange w:id="6322" w:author="schulz" w:date="2016-01-10T18:02:00Z">
            <w:rPr>
              <w:spacing w:val="-1"/>
              <w:sz w:val="14"/>
              <w:szCs w:val="14"/>
            </w:rPr>
          </w:rPrChange>
        </w:rPr>
        <w:t>homocysteine</w:t>
      </w:r>
      <w:r w:rsidRPr="003140DF">
        <w:rPr>
          <w:spacing w:val="3"/>
          <w:sz w:val="14"/>
          <w:szCs w:val="14"/>
          <w:lang w:val="en-GB"/>
          <w:rPrChange w:id="6323" w:author="schulz" w:date="2016-01-10T18:02:00Z">
            <w:rPr>
              <w:spacing w:val="3"/>
              <w:sz w:val="14"/>
              <w:szCs w:val="14"/>
            </w:rPr>
          </w:rPrChange>
        </w:rPr>
        <w:t xml:space="preserve"> </w:t>
      </w:r>
      <w:r w:rsidRPr="003140DF">
        <w:rPr>
          <w:sz w:val="14"/>
          <w:szCs w:val="14"/>
          <w:lang w:val="en-GB"/>
          <w:rPrChange w:id="6324" w:author="schulz" w:date="2016-01-10T18:02:00Z">
            <w:rPr>
              <w:sz w:val="14"/>
              <w:szCs w:val="14"/>
            </w:rPr>
          </w:rPrChange>
        </w:rPr>
        <w:t>in</w:t>
      </w:r>
      <w:r w:rsidRPr="003140DF">
        <w:rPr>
          <w:spacing w:val="3"/>
          <w:sz w:val="14"/>
          <w:szCs w:val="14"/>
          <w:lang w:val="en-GB"/>
          <w:rPrChange w:id="6325" w:author="schulz" w:date="2016-01-10T18:02:00Z">
            <w:rPr>
              <w:spacing w:val="3"/>
              <w:sz w:val="14"/>
              <w:szCs w:val="14"/>
            </w:rPr>
          </w:rPrChange>
        </w:rPr>
        <w:t xml:space="preserve"> </w:t>
      </w:r>
      <w:r w:rsidRPr="003140DF">
        <w:rPr>
          <w:sz w:val="14"/>
          <w:szCs w:val="14"/>
          <w:lang w:val="en-GB"/>
          <w:rPrChange w:id="6326" w:author="schulz" w:date="2016-01-10T18:02:00Z">
            <w:rPr>
              <w:sz w:val="14"/>
              <w:szCs w:val="14"/>
            </w:rPr>
          </w:rPrChange>
        </w:rPr>
        <w:t>chronic</w:t>
      </w:r>
      <w:r w:rsidRPr="003140DF">
        <w:rPr>
          <w:spacing w:val="3"/>
          <w:sz w:val="14"/>
          <w:szCs w:val="14"/>
          <w:lang w:val="en-GB"/>
          <w:rPrChange w:id="6327" w:author="schulz" w:date="2016-01-10T18:02:00Z">
            <w:rPr>
              <w:spacing w:val="3"/>
              <w:sz w:val="14"/>
              <w:szCs w:val="14"/>
            </w:rPr>
          </w:rPrChange>
        </w:rPr>
        <w:t xml:space="preserve"> </w:t>
      </w:r>
      <w:r w:rsidRPr="003140DF">
        <w:rPr>
          <w:sz w:val="14"/>
          <w:szCs w:val="14"/>
          <w:lang w:val="en-GB"/>
          <w:rPrChange w:id="6328" w:author="schulz" w:date="2016-01-10T18:02:00Z">
            <w:rPr>
              <w:sz w:val="14"/>
              <w:szCs w:val="14"/>
            </w:rPr>
          </w:rPrChange>
        </w:rPr>
        <w:t>hepatitis</w:t>
      </w:r>
      <w:r w:rsidRPr="003140DF">
        <w:rPr>
          <w:spacing w:val="4"/>
          <w:sz w:val="14"/>
          <w:szCs w:val="14"/>
          <w:lang w:val="en-GB"/>
          <w:rPrChange w:id="6329" w:author="schulz" w:date="2016-01-10T18:02:00Z">
            <w:rPr>
              <w:spacing w:val="4"/>
              <w:sz w:val="14"/>
              <w:szCs w:val="14"/>
            </w:rPr>
          </w:rPrChange>
        </w:rPr>
        <w:t xml:space="preserve"> </w:t>
      </w:r>
      <w:r w:rsidRPr="003140DF">
        <w:rPr>
          <w:sz w:val="14"/>
          <w:szCs w:val="14"/>
          <w:lang w:val="en-GB"/>
          <w:rPrChange w:id="6330" w:author="schulz" w:date="2016-01-10T18:02:00Z">
            <w:rPr>
              <w:sz w:val="14"/>
              <w:szCs w:val="14"/>
            </w:rPr>
          </w:rPrChange>
        </w:rPr>
        <w:t>C</w:t>
      </w:r>
      <w:r w:rsidRPr="003140DF">
        <w:rPr>
          <w:spacing w:val="3"/>
          <w:sz w:val="14"/>
          <w:szCs w:val="14"/>
          <w:lang w:val="en-GB"/>
          <w:rPrChange w:id="6331" w:author="schulz" w:date="2016-01-10T18:02:00Z">
            <w:rPr>
              <w:spacing w:val="3"/>
              <w:sz w:val="14"/>
              <w:szCs w:val="14"/>
            </w:rPr>
          </w:rPrChange>
        </w:rPr>
        <w:t xml:space="preserve"> </w:t>
      </w:r>
      <w:r w:rsidRPr="003140DF">
        <w:rPr>
          <w:sz w:val="14"/>
          <w:szCs w:val="14"/>
          <w:lang w:val="en-GB"/>
          <w:rPrChange w:id="6332" w:author="schulz" w:date="2016-01-10T18:02:00Z">
            <w:rPr>
              <w:sz w:val="14"/>
              <w:szCs w:val="14"/>
            </w:rPr>
          </w:rPrChange>
        </w:rPr>
        <w:t>(CHC)</w:t>
      </w:r>
      <w:r w:rsidRPr="003140DF">
        <w:rPr>
          <w:spacing w:val="3"/>
          <w:sz w:val="14"/>
          <w:szCs w:val="14"/>
          <w:lang w:val="en-GB"/>
          <w:rPrChange w:id="6333" w:author="schulz" w:date="2016-01-10T18:02:00Z">
            <w:rPr>
              <w:spacing w:val="3"/>
              <w:sz w:val="14"/>
              <w:szCs w:val="14"/>
            </w:rPr>
          </w:rPrChange>
        </w:rPr>
        <w:t xml:space="preserve"> </w:t>
      </w:r>
      <w:r w:rsidRPr="003140DF">
        <w:rPr>
          <w:sz w:val="14"/>
          <w:szCs w:val="14"/>
          <w:lang w:val="en-GB"/>
          <w:rPrChange w:id="6334" w:author="schulz" w:date="2016-01-10T18:02:00Z">
            <w:rPr>
              <w:sz w:val="14"/>
              <w:szCs w:val="14"/>
            </w:rPr>
          </w:rPrChange>
        </w:rPr>
        <w:t>infected</w:t>
      </w:r>
      <w:r w:rsidRPr="003140DF">
        <w:rPr>
          <w:spacing w:val="3"/>
          <w:sz w:val="14"/>
          <w:szCs w:val="14"/>
          <w:lang w:val="en-GB"/>
          <w:rPrChange w:id="6335" w:author="schulz" w:date="2016-01-10T18:02:00Z">
            <w:rPr>
              <w:spacing w:val="3"/>
              <w:sz w:val="14"/>
              <w:szCs w:val="14"/>
            </w:rPr>
          </w:rPrChange>
        </w:rPr>
        <w:t xml:space="preserve"> </w:t>
      </w:r>
      <w:r w:rsidRPr="003140DF">
        <w:rPr>
          <w:sz w:val="14"/>
          <w:szCs w:val="14"/>
          <w:lang w:val="en-GB"/>
          <w:rPrChange w:id="6336" w:author="schulz" w:date="2016-01-10T18:02:00Z">
            <w:rPr>
              <w:sz w:val="14"/>
              <w:szCs w:val="14"/>
            </w:rPr>
          </w:rPrChange>
        </w:rPr>
        <w:t>patients</w:t>
      </w:r>
      <w:r w:rsidRPr="003140DF">
        <w:rPr>
          <w:spacing w:val="4"/>
          <w:sz w:val="14"/>
          <w:szCs w:val="14"/>
          <w:lang w:val="en-GB"/>
          <w:rPrChange w:id="6337" w:author="schulz" w:date="2016-01-10T18:02:00Z">
            <w:rPr>
              <w:spacing w:val="4"/>
              <w:sz w:val="14"/>
              <w:szCs w:val="14"/>
            </w:rPr>
          </w:rPrChange>
        </w:rPr>
        <w:t xml:space="preserve"> </w:t>
      </w:r>
      <w:r w:rsidRPr="003140DF">
        <w:rPr>
          <w:sz w:val="14"/>
          <w:szCs w:val="14"/>
          <w:lang w:val="en-GB"/>
          <w:rPrChange w:id="6338" w:author="schulz" w:date="2016-01-10T18:02:00Z">
            <w:rPr>
              <w:sz w:val="14"/>
              <w:szCs w:val="14"/>
            </w:rPr>
          </w:rPrChange>
        </w:rPr>
        <w:t>from</w:t>
      </w:r>
      <w:r w:rsidRPr="003140DF">
        <w:rPr>
          <w:spacing w:val="3"/>
          <w:sz w:val="14"/>
          <w:szCs w:val="14"/>
          <w:lang w:val="en-GB"/>
          <w:rPrChange w:id="6339" w:author="schulz" w:date="2016-01-10T18:02:00Z">
            <w:rPr>
              <w:spacing w:val="3"/>
              <w:sz w:val="14"/>
              <w:szCs w:val="14"/>
            </w:rPr>
          </w:rPrChange>
        </w:rPr>
        <w:t xml:space="preserve"> </w:t>
      </w:r>
      <w:r w:rsidRPr="003140DF">
        <w:rPr>
          <w:sz w:val="14"/>
          <w:szCs w:val="14"/>
          <w:lang w:val="en-GB"/>
          <w:rPrChange w:id="6340" w:author="schulz" w:date="2016-01-10T18:02:00Z">
            <w:rPr>
              <w:sz w:val="14"/>
              <w:szCs w:val="14"/>
            </w:rPr>
          </w:rPrChange>
        </w:rPr>
        <w:t>the</w:t>
      </w:r>
      <w:r w:rsidRPr="003140DF">
        <w:rPr>
          <w:spacing w:val="3"/>
          <w:sz w:val="14"/>
          <w:szCs w:val="14"/>
          <w:lang w:val="en-GB"/>
          <w:rPrChange w:id="6341" w:author="schulz" w:date="2016-01-10T18:02:00Z">
            <w:rPr>
              <w:spacing w:val="3"/>
              <w:sz w:val="14"/>
              <w:szCs w:val="14"/>
            </w:rPr>
          </w:rPrChange>
        </w:rPr>
        <w:t xml:space="preserve"> </w:t>
      </w:r>
      <w:r w:rsidRPr="003140DF">
        <w:rPr>
          <w:sz w:val="14"/>
          <w:szCs w:val="14"/>
          <w:lang w:val="en-GB"/>
          <w:rPrChange w:id="6342" w:author="schulz" w:date="2016-01-10T18:02:00Z">
            <w:rPr>
              <w:sz w:val="14"/>
              <w:szCs w:val="14"/>
            </w:rPr>
          </w:rPrChange>
        </w:rPr>
        <w:t>Northeast</w:t>
      </w:r>
      <w:r w:rsidRPr="003140DF">
        <w:rPr>
          <w:spacing w:val="29"/>
          <w:w w:val="99"/>
          <w:sz w:val="14"/>
          <w:szCs w:val="14"/>
          <w:lang w:val="en-GB"/>
          <w:rPrChange w:id="6343" w:author="schulz" w:date="2016-01-10T18:02:00Z">
            <w:rPr>
              <w:spacing w:val="29"/>
              <w:w w:val="99"/>
              <w:sz w:val="14"/>
              <w:szCs w:val="14"/>
            </w:rPr>
          </w:rPrChange>
        </w:rPr>
        <w:t xml:space="preserve"> </w:t>
      </w:r>
      <w:r w:rsidRPr="003140DF">
        <w:rPr>
          <w:sz w:val="14"/>
          <w:szCs w:val="14"/>
          <w:lang w:val="en-GB"/>
          <w:rPrChange w:id="6344" w:author="schulz" w:date="2016-01-10T18:02:00Z">
            <w:rPr>
              <w:sz w:val="14"/>
              <w:szCs w:val="14"/>
            </w:rPr>
          </w:rPrChange>
        </w:rPr>
        <w:t>of</w:t>
      </w:r>
      <w:r w:rsidRPr="003140DF">
        <w:rPr>
          <w:spacing w:val="-5"/>
          <w:sz w:val="14"/>
          <w:szCs w:val="14"/>
          <w:lang w:val="en-GB"/>
          <w:rPrChange w:id="6345" w:author="schulz" w:date="2016-01-10T18:02:00Z">
            <w:rPr>
              <w:spacing w:val="-5"/>
              <w:sz w:val="14"/>
              <w:szCs w:val="14"/>
            </w:rPr>
          </w:rPrChange>
        </w:rPr>
        <w:t xml:space="preserve"> </w:t>
      </w:r>
      <w:r w:rsidRPr="003140DF">
        <w:rPr>
          <w:sz w:val="14"/>
          <w:szCs w:val="14"/>
          <w:lang w:val="en-GB"/>
          <w:rPrChange w:id="6346" w:author="schulz" w:date="2016-01-10T18:02:00Z">
            <w:rPr>
              <w:sz w:val="14"/>
              <w:szCs w:val="14"/>
            </w:rPr>
          </w:rPrChange>
        </w:rPr>
        <w:t>Brazil.</w:t>
      </w:r>
      <w:r w:rsidRPr="003140DF">
        <w:rPr>
          <w:spacing w:val="6"/>
          <w:sz w:val="14"/>
          <w:szCs w:val="14"/>
          <w:lang w:val="en-GB"/>
          <w:rPrChange w:id="6347" w:author="schulz" w:date="2016-01-10T18:02:00Z">
            <w:rPr>
              <w:spacing w:val="6"/>
              <w:sz w:val="14"/>
              <w:szCs w:val="14"/>
            </w:rPr>
          </w:rPrChange>
        </w:rPr>
        <w:t xml:space="preserve"> </w:t>
      </w:r>
      <w:r w:rsidRPr="003140DF">
        <w:rPr>
          <w:i/>
          <w:iCs/>
          <w:sz w:val="14"/>
          <w:szCs w:val="14"/>
          <w:lang w:val="en-GB"/>
          <w:rPrChange w:id="6348" w:author="schulz" w:date="2016-01-10T18:02:00Z">
            <w:rPr>
              <w:i/>
              <w:iCs/>
              <w:sz w:val="14"/>
              <w:szCs w:val="14"/>
            </w:rPr>
          </w:rPrChange>
        </w:rPr>
        <w:t>Nutrition</w:t>
      </w:r>
      <w:r w:rsidRPr="003140DF">
        <w:rPr>
          <w:i/>
          <w:iCs/>
          <w:spacing w:val="-5"/>
          <w:sz w:val="14"/>
          <w:szCs w:val="14"/>
          <w:lang w:val="en-GB"/>
          <w:rPrChange w:id="6349" w:author="schulz" w:date="2016-01-10T18:02:00Z">
            <w:rPr>
              <w:i/>
              <w:iCs/>
              <w:spacing w:val="-5"/>
              <w:sz w:val="14"/>
              <w:szCs w:val="14"/>
            </w:rPr>
          </w:rPrChange>
        </w:rPr>
        <w:t xml:space="preserve"> </w:t>
      </w:r>
      <w:r w:rsidRPr="003140DF">
        <w:rPr>
          <w:i/>
          <w:iCs/>
          <w:sz w:val="14"/>
          <w:szCs w:val="14"/>
          <w:lang w:val="en-GB"/>
          <w:rPrChange w:id="6350" w:author="schulz" w:date="2016-01-10T18:02:00Z">
            <w:rPr>
              <w:i/>
              <w:iCs/>
              <w:sz w:val="14"/>
              <w:szCs w:val="14"/>
            </w:rPr>
          </w:rPrChange>
        </w:rPr>
        <w:t>journal</w:t>
      </w:r>
      <w:r w:rsidRPr="003140DF">
        <w:rPr>
          <w:sz w:val="14"/>
          <w:szCs w:val="14"/>
          <w:lang w:val="en-GB"/>
          <w:rPrChange w:id="6351" w:author="schulz" w:date="2016-01-10T18:02:00Z">
            <w:rPr>
              <w:sz w:val="14"/>
              <w:szCs w:val="14"/>
            </w:rPr>
          </w:rPrChange>
        </w:rPr>
        <w:t>,</w:t>
      </w:r>
      <w:r w:rsidRPr="003140DF">
        <w:rPr>
          <w:spacing w:val="-4"/>
          <w:sz w:val="14"/>
          <w:szCs w:val="14"/>
          <w:lang w:val="en-GB"/>
          <w:rPrChange w:id="6352" w:author="schulz" w:date="2016-01-10T18:02:00Z">
            <w:rPr>
              <w:spacing w:val="-4"/>
              <w:sz w:val="14"/>
              <w:szCs w:val="14"/>
            </w:rPr>
          </w:rPrChange>
        </w:rPr>
        <w:t xml:space="preserve"> </w:t>
      </w:r>
      <w:r w:rsidRPr="003140DF">
        <w:rPr>
          <w:b/>
          <w:bCs/>
          <w:sz w:val="14"/>
          <w:szCs w:val="14"/>
          <w:lang w:val="en-GB"/>
          <w:rPrChange w:id="6353" w:author="schulz" w:date="2016-01-10T18:02:00Z">
            <w:rPr>
              <w:b/>
              <w:bCs/>
              <w:sz w:val="14"/>
              <w:szCs w:val="14"/>
            </w:rPr>
          </w:rPrChange>
        </w:rPr>
        <w:t>10</w:t>
      </w:r>
      <w:r w:rsidRPr="003140DF">
        <w:rPr>
          <w:sz w:val="14"/>
          <w:szCs w:val="14"/>
          <w:lang w:val="en-GB"/>
          <w:rPrChange w:id="6354" w:author="schulz" w:date="2016-01-10T18:02:00Z">
            <w:rPr>
              <w:sz w:val="14"/>
              <w:szCs w:val="14"/>
            </w:rPr>
          </w:rPrChange>
        </w:rPr>
        <w:t>(1),</w:t>
      </w:r>
      <w:r w:rsidRPr="003140DF">
        <w:rPr>
          <w:spacing w:val="-5"/>
          <w:sz w:val="14"/>
          <w:szCs w:val="14"/>
          <w:lang w:val="en-GB"/>
          <w:rPrChange w:id="6355" w:author="schulz" w:date="2016-01-10T18:02:00Z">
            <w:rPr>
              <w:spacing w:val="-5"/>
              <w:sz w:val="14"/>
              <w:szCs w:val="14"/>
            </w:rPr>
          </w:rPrChange>
        </w:rPr>
        <w:t xml:space="preserve"> </w:t>
      </w:r>
      <w:r w:rsidRPr="003140DF">
        <w:rPr>
          <w:sz w:val="14"/>
          <w:szCs w:val="14"/>
          <w:lang w:val="en-GB"/>
          <w:rPrChange w:id="6356" w:author="schulz" w:date="2016-01-10T18:02:00Z">
            <w:rPr>
              <w:sz w:val="14"/>
              <w:szCs w:val="14"/>
            </w:rPr>
          </w:rPrChange>
        </w:rPr>
        <w:t>86.</w:t>
      </w:r>
    </w:p>
    <w:p w14:paraId="4D48AB37" w14:textId="77777777" w:rsidR="00F20945" w:rsidRPr="003140DF" w:rsidRDefault="00F20945">
      <w:pPr>
        <w:pStyle w:val="Corpodetexto"/>
        <w:kinsoku w:val="0"/>
        <w:overflowPunct w:val="0"/>
        <w:spacing w:before="0" w:line="267" w:lineRule="auto"/>
        <w:ind w:left="2231" w:hanging="125"/>
        <w:jc w:val="both"/>
        <w:rPr>
          <w:sz w:val="14"/>
          <w:szCs w:val="14"/>
          <w:lang w:val="en-GB"/>
          <w:rPrChange w:id="6357" w:author="schulz" w:date="2016-01-10T18:02:00Z">
            <w:rPr>
              <w:sz w:val="14"/>
              <w:szCs w:val="14"/>
            </w:rPr>
          </w:rPrChange>
        </w:rPr>
      </w:pPr>
      <w:r w:rsidRPr="003140DF">
        <w:rPr>
          <w:sz w:val="14"/>
          <w:szCs w:val="14"/>
          <w:lang w:val="en-GB"/>
          <w:rPrChange w:id="6358" w:author="schulz" w:date="2016-01-10T18:02:00Z">
            <w:rPr>
              <w:sz w:val="14"/>
              <w:szCs w:val="14"/>
            </w:rPr>
          </w:rPrChange>
        </w:rPr>
        <w:t>Smith,</w:t>
      </w:r>
      <w:r w:rsidRPr="003140DF">
        <w:rPr>
          <w:spacing w:val="6"/>
          <w:sz w:val="14"/>
          <w:szCs w:val="14"/>
          <w:lang w:val="en-GB"/>
          <w:rPrChange w:id="6359" w:author="schulz" w:date="2016-01-10T18:02:00Z">
            <w:rPr>
              <w:spacing w:val="6"/>
              <w:sz w:val="14"/>
              <w:szCs w:val="14"/>
            </w:rPr>
          </w:rPrChange>
        </w:rPr>
        <w:t xml:space="preserve"> </w:t>
      </w:r>
      <w:r w:rsidRPr="003140DF">
        <w:rPr>
          <w:sz w:val="14"/>
          <w:szCs w:val="14"/>
          <w:lang w:val="en-GB"/>
          <w:rPrChange w:id="6360" w:author="schulz" w:date="2016-01-10T18:02:00Z">
            <w:rPr>
              <w:sz w:val="14"/>
              <w:szCs w:val="14"/>
            </w:rPr>
          </w:rPrChange>
        </w:rPr>
        <w:t>B.,</w:t>
      </w:r>
      <w:r w:rsidRPr="003140DF">
        <w:rPr>
          <w:spacing w:val="7"/>
          <w:sz w:val="14"/>
          <w:szCs w:val="14"/>
          <w:lang w:val="en-GB"/>
          <w:rPrChange w:id="6361" w:author="schulz" w:date="2016-01-10T18:02:00Z">
            <w:rPr>
              <w:spacing w:val="7"/>
              <w:sz w:val="14"/>
              <w:szCs w:val="14"/>
            </w:rPr>
          </w:rPrChange>
        </w:rPr>
        <w:t xml:space="preserve"> </w:t>
      </w:r>
      <w:proofErr w:type="spellStart"/>
      <w:r w:rsidRPr="003140DF">
        <w:rPr>
          <w:sz w:val="14"/>
          <w:szCs w:val="14"/>
          <w:lang w:val="en-GB"/>
          <w:rPrChange w:id="6362" w:author="schulz" w:date="2016-01-10T18:02:00Z">
            <w:rPr>
              <w:sz w:val="14"/>
              <w:szCs w:val="14"/>
            </w:rPr>
          </w:rPrChange>
        </w:rPr>
        <w:t>Ceusters</w:t>
      </w:r>
      <w:proofErr w:type="spellEnd"/>
      <w:r w:rsidRPr="003140DF">
        <w:rPr>
          <w:sz w:val="14"/>
          <w:szCs w:val="14"/>
          <w:lang w:val="en-GB"/>
          <w:rPrChange w:id="6363" w:author="schulz" w:date="2016-01-10T18:02:00Z">
            <w:rPr>
              <w:sz w:val="14"/>
              <w:szCs w:val="14"/>
            </w:rPr>
          </w:rPrChange>
        </w:rPr>
        <w:t>,</w:t>
      </w:r>
      <w:r w:rsidRPr="003140DF">
        <w:rPr>
          <w:spacing w:val="7"/>
          <w:sz w:val="14"/>
          <w:szCs w:val="14"/>
          <w:lang w:val="en-GB"/>
          <w:rPrChange w:id="6364" w:author="schulz" w:date="2016-01-10T18:02:00Z">
            <w:rPr>
              <w:spacing w:val="7"/>
              <w:sz w:val="14"/>
              <w:szCs w:val="14"/>
            </w:rPr>
          </w:rPrChange>
        </w:rPr>
        <w:t xml:space="preserve"> </w:t>
      </w:r>
      <w:r w:rsidRPr="003140DF">
        <w:rPr>
          <w:spacing w:val="-6"/>
          <w:sz w:val="14"/>
          <w:szCs w:val="14"/>
          <w:lang w:val="en-GB"/>
          <w:rPrChange w:id="6365" w:author="schulz" w:date="2016-01-10T18:02:00Z">
            <w:rPr>
              <w:spacing w:val="-6"/>
              <w:sz w:val="14"/>
              <w:szCs w:val="14"/>
            </w:rPr>
          </w:rPrChange>
        </w:rPr>
        <w:t>W.,</w:t>
      </w:r>
      <w:r w:rsidRPr="003140DF">
        <w:rPr>
          <w:spacing w:val="7"/>
          <w:sz w:val="14"/>
          <w:szCs w:val="14"/>
          <w:lang w:val="en-GB"/>
          <w:rPrChange w:id="6366" w:author="schulz" w:date="2016-01-10T18:02:00Z">
            <w:rPr>
              <w:spacing w:val="7"/>
              <w:sz w:val="14"/>
              <w:szCs w:val="14"/>
            </w:rPr>
          </w:rPrChange>
        </w:rPr>
        <w:t xml:space="preserve"> </w:t>
      </w:r>
      <w:proofErr w:type="spellStart"/>
      <w:r w:rsidRPr="003140DF">
        <w:rPr>
          <w:sz w:val="14"/>
          <w:szCs w:val="14"/>
          <w:lang w:val="en-GB"/>
          <w:rPrChange w:id="6367" w:author="schulz" w:date="2016-01-10T18:02:00Z">
            <w:rPr>
              <w:sz w:val="14"/>
              <w:szCs w:val="14"/>
            </w:rPr>
          </w:rPrChange>
        </w:rPr>
        <w:t>Klagges</w:t>
      </w:r>
      <w:proofErr w:type="spellEnd"/>
      <w:r w:rsidRPr="003140DF">
        <w:rPr>
          <w:sz w:val="14"/>
          <w:szCs w:val="14"/>
          <w:lang w:val="en-GB"/>
          <w:rPrChange w:id="6368" w:author="schulz" w:date="2016-01-10T18:02:00Z">
            <w:rPr>
              <w:sz w:val="14"/>
              <w:szCs w:val="14"/>
            </w:rPr>
          </w:rPrChange>
        </w:rPr>
        <w:t>,</w:t>
      </w:r>
      <w:r w:rsidRPr="003140DF">
        <w:rPr>
          <w:spacing w:val="7"/>
          <w:sz w:val="14"/>
          <w:szCs w:val="14"/>
          <w:lang w:val="en-GB"/>
          <w:rPrChange w:id="6369" w:author="schulz" w:date="2016-01-10T18:02:00Z">
            <w:rPr>
              <w:spacing w:val="7"/>
              <w:sz w:val="14"/>
              <w:szCs w:val="14"/>
            </w:rPr>
          </w:rPrChange>
        </w:rPr>
        <w:t xml:space="preserve"> </w:t>
      </w:r>
      <w:r w:rsidRPr="003140DF">
        <w:rPr>
          <w:sz w:val="14"/>
          <w:szCs w:val="14"/>
          <w:lang w:val="en-GB"/>
          <w:rPrChange w:id="6370" w:author="schulz" w:date="2016-01-10T18:02:00Z">
            <w:rPr>
              <w:sz w:val="14"/>
              <w:szCs w:val="14"/>
            </w:rPr>
          </w:rPrChange>
        </w:rPr>
        <w:t>B.,</w:t>
      </w:r>
      <w:r w:rsidRPr="003140DF">
        <w:rPr>
          <w:spacing w:val="7"/>
          <w:sz w:val="14"/>
          <w:szCs w:val="14"/>
          <w:lang w:val="en-GB"/>
          <w:rPrChange w:id="6371" w:author="schulz" w:date="2016-01-10T18:02:00Z">
            <w:rPr>
              <w:spacing w:val="7"/>
              <w:sz w:val="14"/>
              <w:szCs w:val="14"/>
            </w:rPr>
          </w:rPrChange>
        </w:rPr>
        <w:t xml:space="preserve"> </w:t>
      </w:r>
      <w:r w:rsidRPr="003140DF">
        <w:rPr>
          <w:i/>
          <w:iCs/>
          <w:sz w:val="14"/>
          <w:szCs w:val="14"/>
          <w:lang w:val="en-GB"/>
          <w:rPrChange w:id="6372" w:author="schulz" w:date="2016-01-10T18:02:00Z">
            <w:rPr>
              <w:i/>
              <w:iCs/>
              <w:sz w:val="14"/>
              <w:szCs w:val="14"/>
            </w:rPr>
          </w:rPrChange>
        </w:rPr>
        <w:t>et</w:t>
      </w:r>
      <w:r w:rsidRPr="003140DF">
        <w:rPr>
          <w:i/>
          <w:iCs/>
          <w:spacing w:val="27"/>
          <w:sz w:val="14"/>
          <w:szCs w:val="14"/>
          <w:lang w:val="en-GB"/>
          <w:rPrChange w:id="6373" w:author="schulz" w:date="2016-01-10T18:02:00Z">
            <w:rPr>
              <w:i/>
              <w:iCs/>
              <w:spacing w:val="27"/>
              <w:sz w:val="14"/>
              <w:szCs w:val="14"/>
            </w:rPr>
          </w:rPrChange>
        </w:rPr>
        <w:t xml:space="preserve"> </w:t>
      </w:r>
      <w:r w:rsidRPr="003140DF">
        <w:rPr>
          <w:i/>
          <w:iCs/>
          <w:sz w:val="14"/>
          <w:szCs w:val="14"/>
          <w:lang w:val="en-GB"/>
          <w:rPrChange w:id="6374" w:author="schulz" w:date="2016-01-10T18:02:00Z">
            <w:rPr>
              <w:i/>
              <w:iCs/>
              <w:sz w:val="14"/>
              <w:szCs w:val="14"/>
            </w:rPr>
          </w:rPrChange>
        </w:rPr>
        <w:t>al.</w:t>
      </w:r>
      <w:r w:rsidRPr="003140DF">
        <w:rPr>
          <w:i/>
          <w:iCs/>
          <w:spacing w:val="27"/>
          <w:sz w:val="14"/>
          <w:szCs w:val="14"/>
          <w:lang w:val="en-GB"/>
          <w:rPrChange w:id="6375" w:author="schulz" w:date="2016-01-10T18:02:00Z">
            <w:rPr>
              <w:i/>
              <w:iCs/>
              <w:spacing w:val="27"/>
              <w:sz w:val="14"/>
              <w:szCs w:val="14"/>
            </w:rPr>
          </w:rPrChange>
        </w:rPr>
        <w:t xml:space="preserve"> </w:t>
      </w:r>
      <w:r w:rsidRPr="003140DF">
        <w:rPr>
          <w:sz w:val="14"/>
          <w:szCs w:val="14"/>
          <w:lang w:val="en-GB"/>
          <w:rPrChange w:id="6376" w:author="schulz" w:date="2016-01-10T18:02:00Z">
            <w:rPr>
              <w:sz w:val="14"/>
              <w:szCs w:val="14"/>
            </w:rPr>
          </w:rPrChange>
        </w:rPr>
        <w:t>(2005).</w:t>
      </w:r>
      <w:r w:rsidRPr="003140DF">
        <w:rPr>
          <w:spacing w:val="16"/>
          <w:sz w:val="14"/>
          <w:szCs w:val="14"/>
          <w:lang w:val="en-GB"/>
          <w:rPrChange w:id="6377" w:author="schulz" w:date="2016-01-10T18:02:00Z">
            <w:rPr>
              <w:spacing w:val="16"/>
              <w:sz w:val="14"/>
              <w:szCs w:val="14"/>
            </w:rPr>
          </w:rPrChange>
        </w:rPr>
        <w:t xml:space="preserve"> </w:t>
      </w:r>
      <w:r w:rsidRPr="003140DF">
        <w:rPr>
          <w:sz w:val="14"/>
          <w:szCs w:val="14"/>
          <w:lang w:val="en-GB"/>
          <w:rPrChange w:id="6378" w:author="schulz" w:date="2016-01-10T18:02:00Z">
            <w:rPr>
              <w:sz w:val="14"/>
              <w:szCs w:val="14"/>
            </w:rPr>
          </w:rPrChange>
        </w:rPr>
        <w:t>Relations</w:t>
      </w:r>
      <w:r w:rsidRPr="003140DF">
        <w:rPr>
          <w:spacing w:val="27"/>
          <w:sz w:val="14"/>
          <w:szCs w:val="14"/>
          <w:lang w:val="en-GB"/>
          <w:rPrChange w:id="6379" w:author="schulz" w:date="2016-01-10T18:02:00Z">
            <w:rPr>
              <w:spacing w:val="27"/>
              <w:sz w:val="14"/>
              <w:szCs w:val="14"/>
            </w:rPr>
          </w:rPrChange>
        </w:rPr>
        <w:t xml:space="preserve"> </w:t>
      </w:r>
      <w:r w:rsidRPr="003140DF">
        <w:rPr>
          <w:sz w:val="14"/>
          <w:szCs w:val="14"/>
          <w:lang w:val="en-GB"/>
          <w:rPrChange w:id="6380" w:author="schulz" w:date="2016-01-10T18:02:00Z">
            <w:rPr>
              <w:sz w:val="14"/>
              <w:szCs w:val="14"/>
            </w:rPr>
          </w:rPrChange>
        </w:rPr>
        <w:t>in</w:t>
      </w:r>
      <w:r w:rsidRPr="003140DF">
        <w:rPr>
          <w:spacing w:val="27"/>
          <w:sz w:val="14"/>
          <w:szCs w:val="14"/>
          <w:lang w:val="en-GB"/>
          <w:rPrChange w:id="6381" w:author="schulz" w:date="2016-01-10T18:02:00Z">
            <w:rPr>
              <w:spacing w:val="27"/>
              <w:sz w:val="14"/>
              <w:szCs w:val="14"/>
            </w:rPr>
          </w:rPrChange>
        </w:rPr>
        <w:t xml:space="preserve"> </w:t>
      </w:r>
      <w:r w:rsidRPr="003140DF">
        <w:rPr>
          <w:sz w:val="14"/>
          <w:szCs w:val="14"/>
          <w:lang w:val="en-GB"/>
          <w:rPrChange w:id="6382" w:author="schulz" w:date="2016-01-10T18:02:00Z">
            <w:rPr>
              <w:sz w:val="14"/>
              <w:szCs w:val="14"/>
            </w:rPr>
          </w:rPrChange>
        </w:rPr>
        <w:t>biomedical</w:t>
      </w:r>
      <w:r w:rsidRPr="003140DF">
        <w:rPr>
          <w:spacing w:val="22"/>
          <w:w w:val="99"/>
          <w:sz w:val="14"/>
          <w:szCs w:val="14"/>
          <w:lang w:val="en-GB"/>
          <w:rPrChange w:id="6383" w:author="schulz" w:date="2016-01-10T18:02:00Z">
            <w:rPr>
              <w:spacing w:val="22"/>
              <w:w w:val="99"/>
              <w:sz w:val="14"/>
              <w:szCs w:val="14"/>
            </w:rPr>
          </w:rPrChange>
        </w:rPr>
        <w:t xml:space="preserve"> </w:t>
      </w:r>
      <w:r w:rsidRPr="003140DF">
        <w:rPr>
          <w:sz w:val="14"/>
          <w:szCs w:val="14"/>
          <w:lang w:val="en-GB"/>
          <w:rPrChange w:id="6384" w:author="schulz" w:date="2016-01-10T18:02:00Z">
            <w:rPr>
              <w:sz w:val="14"/>
              <w:szCs w:val="14"/>
            </w:rPr>
          </w:rPrChange>
        </w:rPr>
        <w:t>ontologies.</w:t>
      </w:r>
      <w:r w:rsidRPr="003140DF">
        <w:rPr>
          <w:spacing w:val="5"/>
          <w:sz w:val="14"/>
          <w:szCs w:val="14"/>
          <w:lang w:val="en-GB"/>
          <w:rPrChange w:id="6385" w:author="schulz" w:date="2016-01-10T18:02:00Z">
            <w:rPr>
              <w:spacing w:val="5"/>
              <w:sz w:val="14"/>
              <w:szCs w:val="14"/>
            </w:rPr>
          </w:rPrChange>
        </w:rPr>
        <w:t xml:space="preserve"> </w:t>
      </w:r>
      <w:r w:rsidRPr="003140DF">
        <w:rPr>
          <w:i/>
          <w:iCs/>
          <w:sz w:val="14"/>
          <w:szCs w:val="14"/>
          <w:lang w:val="en-GB"/>
          <w:rPrChange w:id="6386" w:author="schulz" w:date="2016-01-10T18:02:00Z">
            <w:rPr>
              <w:i/>
              <w:iCs/>
              <w:sz w:val="14"/>
              <w:szCs w:val="14"/>
            </w:rPr>
          </w:rPrChange>
        </w:rPr>
        <w:t>Genome</w:t>
      </w:r>
      <w:r w:rsidRPr="003140DF">
        <w:rPr>
          <w:i/>
          <w:iCs/>
          <w:spacing w:val="-6"/>
          <w:sz w:val="14"/>
          <w:szCs w:val="14"/>
          <w:lang w:val="en-GB"/>
          <w:rPrChange w:id="6387" w:author="schulz" w:date="2016-01-10T18:02:00Z">
            <w:rPr>
              <w:i/>
              <w:iCs/>
              <w:spacing w:val="-6"/>
              <w:sz w:val="14"/>
              <w:szCs w:val="14"/>
            </w:rPr>
          </w:rPrChange>
        </w:rPr>
        <w:t xml:space="preserve"> </w:t>
      </w:r>
      <w:r w:rsidRPr="003140DF">
        <w:rPr>
          <w:i/>
          <w:iCs/>
          <w:sz w:val="14"/>
          <w:szCs w:val="14"/>
          <w:lang w:val="en-GB"/>
          <w:rPrChange w:id="6388" w:author="schulz" w:date="2016-01-10T18:02:00Z">
            <w:rPr>
              <w:i/>
              <w:iCs/>
              <w:sz w:val="14"/>
              <w:szCs w:val="14"/>
            </w:rPr>
          </w:rPrChange>
        </w:rPr>
        <w:t>Biol.</w:t>
      </w:r>
      <w:r w:rsidRPr="003140DF">
        <w:rPr>
          <w:sz w:val="14"/>
          <w:szCs w:val="14"/>
          <w:lang w:val="en-GB"/>
          <w:rPrChange w:id="6389" w:author="schulz" w:date="2016-01-10T18:02:00Z">
            <w:rPr>
              <w:sz w:val="14"/>
              <w:szCs w:val="14"/>
            </w:rPr>
          </w:rPrChange>
        </w:rPr>
        <w:t>,</w:t>
      </w:r>
      <w:r w:rsidRPr="003140DF">
        <w:rPr>
          <w:spacing w:val="-5"/>
          <w:sz w:val="14"/>
          <w:szCs w:val="14"/>
          <w:lang w:val="en-GB"/>
          <w:rPrChange w:id="6390" w:author="schulz" w:date="2016-01-10T18:02:00Z">
            <w:rPr>
              <w:spacing w:val="-5"/>
              <w:sz w:val="14"/>
              <w:szCs w:val="14"/>
            </w:rPr>
          </w:rPrChange>
        </w:rPr>
        <w:t xml:space="preserve"> </w:t>
      </w:r>
      <w:r w:rsidRPr="003140DF">
        <w:rPr>
          <w:b/>
          <w:bCs/>
          <w:sz w:val="14"/>
          <w:szCs w:val="14"/>
          <w:lang w:val="en-GB"/>
          <w:rPrChange w:id="6391" w:author="schulz" w:date="2016-01-10T18:02:00Z">
            <w:rPr>
              <w:b/>
              <w:bCs/>
              <w:sz w:val="14"/>
              <w:szCs w:val="14"/>
            </w:rPr>
          </w:rPrChange>
        </w:rPr>
        <w:t>6</w:t>
      </w:r>
      <w:r w:rsidRPr="003140DF">
        <w:rPr>
          <w:sz w:val="14"/>
          <w:szCs w:val="14"/>
          <w:lang w:val="en-GB"/>
          <w:rPrChange w:id="6392" w:author="schulz" w:date="2016-01-10T18:02:00Z">
            <w:rPr>
              <w:sz w:val="14"/>
              <w:szCs w:val="14"/>
            </w:rPr>
          </w:rPrChange>
        </w:rPr>
        <w:t>(5),</w:t>
      </w:r>
      <w:r w:rsidRPr="003140DF">
        <w:rPr>
          <w:spacing w:val="-6"/>
          <w:sz w:val="14"/>
          <w:szCs w:val="14"/>
          <w:lang w:val="en-GB"/>
          <w:rPrChange w:id="6393" w:author="schulz" w:date="2016-01-10T18:02:00Z">
            <w:rPr>
              <w:spacing w:val="-6"/>
              <w:sz w:val="14"/>
              <w:szCs w:val="14"/>
            </w:rPr>
          </w:rPrChange>
        </w:rPr>
        <w:t xml:space="preserve"> </w:t>
      </w:r>
      <w:r w:rsidRPr="003140DF">
        <w:rPr>
          <w:sz w:val="14"/>
          <w:szCs w:val="14"/>
          <w:lang w:val="en-GB"/>
          <w:rPrChange w:id="6394" w:author="schulz" w:date="2016-01-10T18:02:00Z">
            <w:rPr>
              <w:sz w:val="14"/>
              <w:szCs w:val="14"/>
            </w:rPr>
          </w:rPrChange>
        </w:rPr>
        <w:t>R46.</w:t>
      </w:r>
    </w:p>
    <w:p w14:paraId="77DD4880" w14:textId="77777777" w:rsidR="00F20945" w:rsidRPr="009C2121" w:rsidRDefault="00F20945">
      <w:pPr>
        <w:pStyle w:val="Corpodetexto"/>
        <w:kinsoku w:val="0"/>
        <w:overflowPunct w:val="0"/>
        <w:spacing w:before="0" w:line="267" w:lineRule="auto"/>
        <w:ind w:left="2231" w:hanging="125"/>
        <w:jc w:val="both"/>
        <w:rPr>
          <w:sz w:val="14"/>
          <w:szCs w:val="14"/>
        </w:rPr>
      </w:pPr>
      <w:r w:rsidRPr="003140DF">
        <w:rPr>
          <w:spacing w:val="-1"/>
          <w:sz w:val="14"/>
          <w:szCs w:val="14"/>
          <w:lang w:val="en-GB"/>
          <w:rPrChange w:id="6395" w:author="schulz" w:date="2016-01-10T18:02:00Z">
            <w:rPr>
              <w:spacing w:val="-1"/>
              <w:sz w:val="14"/>
              <w:szCs w:val="14"/>
            </w:rPr>
          </w:rPrChange>
        </w:rPr>
        <w:t>Spear,</w:t>
      </w:r>
      <w:r w:rsidRPr="003140DF">
        <w:rPr>
          <w:spacing w:val="10"/>
          <w:sz w:val="14"/>
          <w:szCs w:val="14"/>
          <w:lang w:val="en-GB"/>
          <w:rPrChange w:id="6396" w:author="schulz" w:date="2016-01-10T18:02:00Z">
            <w:rPr>
              <w:spacing w:val="10"/>
              <w:sz w:val="14"/>
              <w:szCs w:val="14"/>
            </w:rPr>
          </w:rPrChange>
        </w:rPr>
        <w:t xml:space="preserve"> </w:t>
      </w:r>
      <w:r w:rsidRPr="003140DF">
        <w:rPr>
          <w:sz w:val="14"/>
          <w:szCs w:val="14"/>
          <w:lang w:val="en-GB"/>
          <w:rPrChange w:id="6397" w:author="schulz" w:date="2016-01-10T18:02:00Z">
            <w:rPr>
              <w:sz w:val="14"/>
              <w:szCs w:val="14"/>
            </w:rPr>
          </w:rPrChange>
        </w:rPr>
        <w:t xml:space="preserve">A. </w:t>
      </w:r>
      <w:r w:rsidRPr="003140DF">
        <w:rPr>
          <w:spacing w:val="7"/>
          <w:sz w:val="14"/>
          <w:szCs w:val="14"/>
          <w:lang w:val="en-GB"/>
          <w:rPrChange w:id="6398" w:author="schulz" w:date="2016-01-10T18:02:00Z">
            <w:rPr>
              <w:spacing w:val="7"/>
              <w:sz w:val="14"/>
              <w:szCs w:val="14"/>
            </w:rPr>
          </w:rPrChange>
        </w:rPr>
        <w:t xml:space="preserve"> </w:t>
      </w:r>
      <w:r w:rsidRPr="003140DF">
        <w:rPr>
          <w:sz w:val="14"/>
          <w:szCs w:val="14"/>
          <w:lang w:val="en-GB"/>
          <w:rPrChange w:id="6399" w:author="schulz" w:date="2016-01-10T18:02:00Z">
            <w:rPr>
              <w:sz w:val="14"/>
              <w:szCs w:val="14"/>
            </w:rPr>
          </w:rPrChange>
        </w:rPr>
        <w:t xml:space="preserve">D. </w:t>
      </w:r>
      <w:r w:rsidRPr="003140DF">
        <w:rPr>
          <w:spacing w:val="6"/>
          <w:sz w:val="14"/>
          <w:szCs w:val="14"/>
          <w:lang w:val="en-GB"/>
          <w:rPrChange w:id="6400" w:author="schulz" w:date="2016-01-10T18:02:00Z">
            <w:rPr>
              <w:spacing w:val="6"/>
              <w:sz w:val="14"/>
              <w:szCs w:val="14"/>
            </w:rPr>
          </w:rPrChange>
        </w:rPr>
        <w:t xml:space="preserve"> </w:t>
      </w:r>
      <w:r w:rsidRPr="003140DF">
        <w:rPr>
          <w:sz w:val="14"/>
          <w:szCs w:val="14"/>
          <w:lang w:val="en-GB"/>
          <w:rPrChange w:id="6401" w:author="schulz" w:date="2016-01-10T18:02:00Z">
            <w:rPr>
              <w:sz w:val="14"/>
              <w:szCs w:val="14"/>
            </w:rPr>
          </w:rPrChange>
        </w:rPr>
        <w:t xml:space="preserve">(2006). </w:t>
      </w:r>
      <w:r w:rsidRPr="003140DF">
        <w:rPr>
          <w:spacing w:val="4"/>
          <w:sz w:val="14"/>
          <w:szCs w:val="14"/>
          <w:lang w:val="en-GB"/>
          <w:rPrChange w:id="6402" w:author="schulz" w:date="2016-01-10T18:02:00Z">
            <w:rPr>
              <w:spacing w:val="4"/>
              <w:sz w:val="14"/>
              <w:szCs w:val="14"/>
            </w:rPr>
          </w:rPrChange>
        </w:rPr>
        <w:t xml:space="preserve"> </w:t>
      </w:r>
      <w:proofErr w:type="gramStart"/>
      <w:r w:rsidRPr="003140DF">
        <w:rPr>
          <w:i/>
          <w:iCs/>
          <w:spacing w:val="-1"/>
          <w:sz w:val="14"/>
          <w:szCs w:val="14"/>
          <w:lang w:val="en-GB"/>
          <w:rPrChange w:id="6403" w:author="schulz" w:date="2016-01-10T18:02:00Z">
            <w:rPr>
              <w:i/>
              <w:iCs/>
              <w:spacing w:val="-1"/>
              <w:sz w:val="14"/>
              <w:szCs w:val="14"/>
            </w:rPr>
          </w:rPrChange>
        </w:rPr>
        <w:t>Ontology</w:t>
      </w:r>
      <w:r w:rsidRPr="003140DF">
        <w:rPr>
          <w:i/>
          <w:iCs/>
          <w:sz w:val="14"/>
          <w:szCs w:val="14"/>
          <w:lang w:val="en-GB"/>
          <w:rPrChange w:id="6404" w:author="schulz" w:date="2016-01-10T18:02:00Z">
            <w:rPr>
              <w:i/>
              <w:iCs/>
              <w:sz w:val="14"/>
              <w:szCs w:val="14"/>
            </w:rPr>
          </w:rPrChange>
        </w:rPr>
        <w:t xml:space="preserve"> </w:t>
      </w:r>
      <w:r w:rsidRPr="003140DF">
        <w:rPr>
          <w:i/>
          <w:iCs/>
          <w:spacing w:val="7"/>
          <w:sz w:val="14"/>
          <w:szCs w:val="14"/>
          <w:lang w:val="en-GB"/>
          <w:rPrChange w:id="6405" w:author="schulz" w:date="2016-01-10T18:02:00Z">
            <w:rPr>
              <w:i/>
              <w:iCs/>
              <w:spacing w:val="7"/>
              <w:sz w:val="14"/>
              <w:szCs w:val="14"/>
            </w:rPr>
          </w:rPrChange>
        </w:rPr>
        <w:t xml:space="preserve"> </w:t>
      </w:r>
      <w:r w:rsidRPr="003140DF">
        <w:rPr>
          <w:i/>
          <w:iCs/>
          <w:sz w:val="14"/>
          <w:szCs w:val="14"/>
          <w:lang w:val="en-GB"/>
          <w:rPrChange w:id="6406" w:author="schulz" w:date="2016-01-10T18:02:00Z">
            <w:rPr>
              <w:i/>
              <w:iCs/>
              <w:sz w:val="14"/>
              <w:szCs w:val="14"/>
            </w:rPr>
          </w:rPrChange>
        </w:rPr>
        <w:t>for</w:t>
      </w:r>
      <w:proofErr w:type="gramEnd"/>
      <w:r w:rsidRPr="003140DF">
        <w:rPr>
          <w:i/>
          <w:iCs/>
          <w:sz w:val="14"/>
          <w:szCs w:val="14"/>
          <w:lang w:val="en-GB"/>
          <w:rPrChange w:id="6407" w:author="schulz" w:date="2016-01-10T18:02:00Z">
            <w:rPr>
              <w:i/>
              <w:iCs/>
              <w:sz w:val="14"/>
              <w:szCs w:val="14"/>
            </w:rPr>
          </w:rPrChange>
        </w:rPr>
        <w:t xml:space="preserve"> </w:t>
      </w:r>
      <w:r w:rsidRPr="003140DF">
        <w:rPr>
          <w:i/>
          <w:iCs/>
          <w:spacing w:val="6"/>
          <w:sz w:val="14"/>
          <w:szCs w:val="14"/>
          <w:lang w:val="en-GB"/>
          <w:rPrChange w:id="6408" w:author="schulz" w:date="2016-01-10T18:02:00Z">
            <w:rPr>
              <w:i/>
              <w:iCs/>
              <w:spacing w:val="6"/>
              <w:sz w:val="14"/>
              <w:szCs w:val="14"/>
            </w:rPr>
          </w:rPrChange>
        </w:rPr>
        <w:t xml:space="preserve"> </w:t>
      </w:r>
      <w:r w:rsidRPr="003140DF">
        <w:rPr>
          <w:i/>
          <w:iCs/>
          <w:sz w:val="14"/>
          <w:szCs w:val="14"/>
          <w:lang w:val="en-GB"/>
          <w:rPrChange w:id="6409" w:author="schulz" w:date="2016-01-10T18:02:00Z">
            <w:rPr>
              <w:i/>
              <w:iCs/>
              <w:sz w:val="14"/>
              <w:szCs w:val="14"/>
            </w:rPr>
          </w:rPrChange>
        </w:rPr>
        <w:t xml:space="preserve">the </w:t>
      </w:r>
      <w:r w:rsidRPr="003140DF">
        <w:rPr>
          <w:i/>
          <w:iCs/>
          <w:spacing w:val="7"/>
          <w:sz w:val="14"/>
          <w:szCs w:val="14"/>
          <w:lang w:val="en-GB"/>
          <w:rPrChange w:id="6410" w:author="schulz" w:date="2016-01-10T18:02:00Z">
            <w:rPr>
              <w:i/>
              <w:iCs/>
              <w:spacing w:val="7"/>
              <w:sz w:val="14"/>
              <w:szCs w:val="14"/>
            </w:rPr>
          </w:rPrChange>
        </w:rPr>
        <w:t xml:space="preserve"> </w:t>
      </w:r>
      <w:r w:rsidRPr="003140DF">
        <w:rPr>
          <w:i/>
          <w:iCs/>
          <w:spacing w:val="-2"/>
          <w:sz w:val="14"/>
          <w:szCs w:val="14"/>
          <w:lang w:val="en-GB"/>
          <w:rPrChange w:id="6411" w:author="schulz" w:date="2016-01-10T18:02:00Z">
            <w:rPr>
              <w:i/>
              <w:iCs/>
              <w:spacing w:val="-2"/>
              <w:sz w:val="14"/>
              <w:szCs w:val="14"/>
            </w:rPr>
          </w:rPrChange>
        </w:rPr>
        <w:t>Twenty</w:t>
      </w:r>
      <w:r w:rsidRPr="003140DF">
        <w:rPr>
          <w:i/>
          <w:iCs/>
          <w:sz w:val="14"/>
          <w:szCs w:val="14"/>
          <w:lang w:val="en-GB"/>
          <w:rPrChange w:id="6412" w:author="schulz" w:date="2016-01-10T18:02:00Z">
            <w:rPr>
              <w:i/>
              <w:iCs/>
              <w:sz w:val="14"/>
              <w:szCs w:val="14"/>
            </w:rPr>
          </w:rPrChange>
        </w:rPr>
        <w:t xml:space="preserve"> </w:t>
      </w:r>
      <w:r w:rsidRPr="003140DF">
        <w:rPr>
          <w:i/>
          <w:iCs/>
          <w:spacing w:val="6"/>
          <w:sz w:val="14"/>
          <w:szCs w:val="14"/>
          <w:lang w:val="en-GB"/>
          <w:rPrChange w:id="6413" w:author="schulz" w:date="2016-01-10T18:02:00Z">
            <w:rPr>
              <w:i/>
              <w:iCs/>
              <w:spacing w:val="6"/>
              <w:sz w:val="14"/>
              <w:szCs w:val="14"/>
            </w:rPr>
          </w:rPrChange>
        </w:rPr>
        <w:t xml:space="preserve"> </w:t>
      </w:r>
      <w:r w:rsidRPr="003140DF">
        <w:rPr>
          <w:i/>
          <w:iCs/>
          <w:spacing w:val="-2"/>
          <w:sz w:val="14"/>
          <w:szCs w:val="14"/>
          <w:lang w:val="en-GB"/>
          <w:rPrChange w:id="6414" w:author="schulz" w:date="2016-01-10T18:02:00Z">
            <w:rPr>
              <w:i/>
              <w:iCs/>
              <w:spacing w:val="-2"/>
              <w:sz w:val="14"/>
              <w:szCs w:val="14"/>
            </w:rPr>
          </w:rPrChange>
        </w:rPr>
        <w:t>First</w:t>
      </w:r>
      <w:r w:rsidRPr="003140DF">
        <w:rPr>
          <w:i/>
          <w:iCs/>
          <w:sz w:val="14"/>
          <w:szCs w:val="14"/>
          <w:lang w:val="en-GB"/>
          <w:rPrChange w:id="6415" w:author="schulz" w:date="2016-01-10T18:02:00Z">
            <w:rPr>
              <w:i/>
              <w:iCs/>
              <w:sz w:val="14"/>
              <w:szCs w:val="14"/>
            </w:rPr>
          </w:rPrChange>
        </w:rPr>
        <w:t xml:space="preserve"> </w:t>
      </w:r>
      <w:r w:rsidRPr="003140DF">
        <w:rPr>
          <w:i/>
          <w:iCs/>
          <w:spacing w:val="7"/>
          <w:sz w:val="14"/>
          <w:szCs w:val="14"/>
          <w:lang w:val="en-GB"/>
          <w:rPrChange w:id="6416" w:author="schulz" w:date="2016-01-10T18:02:00Z">
            <w:rPr>
              <w:i/>
              <w:iCs/>
              <w:spacing w:val="7"/>
              <w:sz w:val="14"/>
              <w:szCs w:val="14"/>
            </w:rPr>
          </w:rPrChange>
        </w:rPr>
        <w:t xml:space="preserve"> </w:t>
      </w:r>
      <w:r w:rsidRPr="003140DF">
        <w:rPr>
          <w:i/>
          <w:iCs/>
          <w:sz w:val="14"/>
          <w:szCs w:val="14"/>
          <w:lang w:val="en-GB"/>
          <w:rPrChange w:id="6417" w:author="schulz" w:date="2016-01-10T18:02:00Z">
            <w:rPr>
              <w:i/>
              <w:iCs/>
              <w:sz w:val="14"/>
              <w:szCs w:val="14"/>
            </w:rPr>
          </w:rPrChange>
        </w:rPr>
        <w:t xml:space="preserve">Century </w:t>
      </w:r>
      <w:r w:rsidRPr="003140DF">
        <w:rPr>
          <w:i/>
          <w:iCs/>
          <w:spacing w:val="6"/>
          <w:sz w:val="14"/>
          <w:szCs w:val="14"/>
          <w:lang w:val="en-GB"/>
          <w:rPrChange w:id="6418" w:author="schulz" w:date="2016-01-10T18:02:00Z">
            <w:rPr>
              <w:i/>
              <w:iCs/>
              <w:spacing w:val="6"/>
              <w:sz w:val="14"/>
              <w:szCs w:val="14"/>
            </w:rPr>
          </w:rPrChange>
        </w:rPr>
        <w:t xml:space="preserve"> </w:t>
      </w:r>
      <w:r w:rsidRPr="003140DF">
        <w:rPr>
          <w:i/>
          <w:iCs/>
          <w:sz w:val="14"/>
          <w:szCs w:val="14"/>
          <w:lang w:val="en-GB"/>
          <w:rPrChange w:id="6419" w:author="schulz" w:date="2016-01-10T18:02:00Z">
            <w:rPr>
              <w:i/>
              <w:iCs/>
              <w:sz w:val="14"/>
              <w:szCs w:val="14"/>
            </w:rPr>
          </w:rPrChange>
        </w:rPr>
        <w:t xml:space="preserve">: </w:t>
      </w:r>
      <w:r w:rsidRPr="003140DF">
        <w:rPr>
          <w:i/>
          <w:iCs/>
          <w:spacing w:val="11"/>
          <w:sz w:val="14"/>
          <w:szCs w:val="14"/>
          <w:lang w:val="en-GB"/>
          <w:rPrChange w:id="6420" w:author="schulz" w:date="2016-01-10T18:02:00Z">
            <w:rPr>
              <w:i/>
              <w:iCs/>
              <w:spacing w:val="11"/>
              <w:sz w:val="14"/>
              <w:szCs w:val="14"/>
            </w:rPr>
          </w:rPrChange>
        </w:rPr>
        <w:t xml:space="preserve"> </w:t>
      </w:r>
      <w:r w:rsidRPr="003140DF">
        <w:rPr>
          <w:i/>
          <w:iCs/>
          <w:sz w:val="14"/>
          <w:szCs w:val="14"/>
          <w:lang w:val="en-GB"/>
          <w:rPrChange w:id="6421" w:author="schulz" w:date="2016-01-10T18:02:00Z">
            <w:rPr>
              <w:i/>
              <w:iCs/>
              <w:sz w:val="14"/>
              <w:szCs w:val="14"/>
            </w:rPr>
          </w:rPrChange>
        </w:rPr>
        <w:t>An</w:t>
      </w:r>
      <w:r w:rsidRPr="003140DF">
        <w:rPr>
          <w:i/>
          <w:iCs/>
          <w:spacing w:val="29"/>
          <w:w w:val="99"/>
          <w:sz w:val="14"/>
          <w:szCs w:val="14"/>
          <w:lang w:val="en-GB"/>
          <w:rPrChange w:id="6422" w:author="schulz" w:date="2016-01-10T18:02:00Z">
            <w:rPr>
              <w:i/>
              <w:iCs/>
              <w:spacing w:val="29"/>
              <w:w w:val="99"/>
              <w:sz w:val="14"/>
              <w:szCs w:val="14"/>
            </w:rPr>
          </w:rPrChange>
        </w:rPr>
        <w:t xml:space="preserve"> </w:t>
      </w:r>
      <w:r w:rsidRPr="003140DF">
        <w:rPr>
          <w:i/>
          <w:iCs/>
          <w:spacing w:val="-1"/>
          <w:sz w:val="14"/>
          <w:szCs w:val="14"/>
          <w:lang w:val="en-GB"/>
          <w:rPrChange w:id="6423" w:author="schulz" w:date="2016-01-10T18:02:00Z">
            <w:rPr>
              <w:i/>
              <w:iCs/>
              <w:spacing w:val="-1"/>
              <w:sz w:val="14"/>
              <w:szCs w:val="14"/>
            </w:rPr>
          </w:rPrChange>
        </w:rPr>
        <w:t>Introduction</w:t>
      </w:r>
      <w:r w:rsidRPr="003140DF">
        <w:rPr>
          <w:i/>
          <w:iCs/>
          <w:spacing w:val="5"/>
          <w:sz w:val="14"/>
          <w:szCs w:val="14"/>
          <w:lang w:val="en-GB"/>
          <w:rPrChange w:id="6424" w:author="schulz" w:date="2016-01-10T18:02:00Z">
            <w:rPr>
              <w:i/>
              <w:iCs/>
              <w:spacing w:val="5"/>
              <w:sz w:val="14"/>
              <w:szCs w:val="14"/>
            </w:rPr>
          </w:rPrChange>
        </w:rPr>
        <w:t xml:space="preserve"> </w:t>
      </w:r>
      <w:r w:rsidRPr="003140DF">
        <w:rPr>
          <w:i/>
          <w:iCs/>
          <w:sz w:val="14"/>
          <w:szCs w:val="14"/>
          <w:lang w:val="en-GB"/>
          <w:rPrChange w:id="6425" w:author="schulz" w:date="2016-01-10T18:02:00Z">
            <w:rPr>
              <w:i/>
              <w:iCs/>
              <w:sz w:val="14"/>
              <w:szCs w:val="14"/>
            </w:rPr>
          </w:rPrChange>
        </w:rPr>
        <w:t>with</w:t>
      </w:r>
      <w:r w:rsidRPr="003140DF">
        <w:rPr>
          <w:i/>
          <w:iCs/>
          <w:spacing w:val="6"/>
          <w:sz w:val="14"/>
          <w:szCs w:val="14"/>
          <w:lang w:val="en-GB"/>
          <w:rPrChange w:id="6426" w:author="schulz" w:date="2016-01-10T18:02:00Z">
            <w:rPr>
              <w:i/>
              <w:iCs/>
              <w:spacing w:val="6"/>
              <w:sz w:val="14"/>
              <w:szCs w:val="14"/>
            </w:rPr>
          </w:rPrChange>
        </w:rPr>
        <w:t xml:space="preserve"> </w:t>
      </w:r>
      <w:r w:rsidRPr="003140DF">
        <w:rPr>
          <w:i/>
          <w:iCs/>
          <w:sz w:val="14"/>
          <w:szCs w:val="14"/>
          <w:lang w:val="en-GB"/>
          <w:rPrChange w:id="6427" w:author="schulz" w:date="2016-01-10T18:02:00Z">
            <w:rPr>
              <w:i/>
              <w:iCs/>
              <w:sz w:val="14"/>
              <w:szCs w:val="14"/>
            </w:rPr>
          </w:rPrChange>
        </w:rPr>
        <w:t>Recommendations</w:t>
      </w:r>
      <w:r w:rsidRPr="003140DF">
        <w:rPr>
          <w:sz w:val="14"/>
          <w:szCs w:val="14"/>
          <w:lang w:val="en-GB"/>
          <w:rPrChange w:id="6428" w:author="schulz" w:date="2016-01-10T18:02:00Z">
            <w:rPr>
              <w:sz w:val="14"/>
              <w:szCs w:val="14"/>
            </w:rPr>
          </w:rPrChange>
        </w:rPr>
        <w:t>.</w:t>
      </w:r>
      <w:r w:rsidRPr="003140DF">
        <w:rPr>
          <w:spacing w:val="3"/>
          <w:sz w:val="14"/>
          <w:szCs w:val="14"/>
          <w:lang w:val="en-GB"/>
          <w:rPrChange w:id="6429" w:author="schulz" w:date="2016-01-10T18:02:00Z">
            <w:rPr>
              <w:spacing w:val="3"/>
              <w:sz w:val="14"/>
              <w:szCs w:val="14"/>
            </w:rPr>
          </w:rPrChange>
        </w:rPr>
        <w:t xml:space="preserve"> </w:t>
      </w:r>
      <w:r w:rsidRPr="009C2121">
        <w:rPr>
          <w:sz w:val="14"/>
          <w:szCs w:val="14"/>
        </w:rPr>
        <w:t>IFOMIS,</w:t>
      </w:r>
      <w:r w:rsidRPr="009C2121">
        <w:rPr>
          <w:spacing w:val="5"/>
          <w:sz w:val="14"/>
          <w:szCs w:val="14"/>
        </w:rPr>
        <w:t xml:space="preserve"> </w:t>
      </w:r>
      <w:r w:rsidRPr="009C2121">
        <w:rPr>
          <w:spacing w:val="-1"/>
          <w:sz w:val="14"/>
          <w:szCs w:val="14"/>
        </w:rPr>
        <w:t>Saarbrücken,</w:t>
      </w:r>
      <w:r w:rsidRPr="009C2121">
        <w:rPr>
          <w:spacing w:val="10"/>
          <w:sz w:val="14"/>
          <w:szCs w:val="14"/>
        </w:rPr>
        <w:t xml:space="preserve"> </w:t>
      </w:r>
      <w:r w:rsidRPr="009C2121">
        <w:rPr>
          <w:spacing w:val="-2"/>
          <w:sz w:val="14"/>
          <w:szCs w:val="14"/>
        </w:rPr>
        <w:t>Germany.</w:t>
      </w:r>
      <w:hyperlink r:id="rId29" w:history="1">
        <w:r w:rsidRPr="009C2121">
          <w:rPr>
            <w:spacing w:val="39"/>
            <w:w w:val="99"/>
            <w:sz w:val="14"/>
            <w:szCs w:val="14"/>
          </w:rPr>
          <w:t xml:space="preserve"> </w:t>
        </w:r>
        <w:r w:rsidRPr="009C2121">
          <w:rPr>
            <w:spacing w:val="-1"/>
            <w:sz w:val="14"/>
            <w:szCs w:val="14"/>
          </w:rPr>
          <w:t>http://www.ifomis.org/bfo/manual.</w:t>
        </w:r>
      </w:hyperlink>
    </w:p>
    <w:p w14:paraId="7F334970" w14:textId="77777777" w:rsidR="00F20945" w:rsidRPr="003140DF" w:rsidRDefault="00F20945">
      <w:pPr>
        <w:pStyle w:val="Corpodetexto"/>
        <w:kinsoku w:val="0"/>
        <w:overflowPunct w:val="0"/>
        <w:spacing w:before="0" w:line="267" w:lineRule="auto"/>
        <w:ind w:left="2231" w:hanging="125"/>
        <w:jc w:val="both"/>
        <w:rPr>
          <w:sz w:val="14"/>
          <w:szCs w:val="14"/>
          <w:lang w:val="en-GB"/>
          <w:rPrChange w:id="6430" w:author="schulz" w:date="2016-01-10T18:02:00Z">
            <w:rPr>
              <w:sz w:val="14"/>
              <w:szCs w:val="14"/>
            </w:rPr>
          </w:rPrChange>
        </w:rPr>
      </w:pPr>
      <w:proofErr w:type="spellStart"/>
      <w:r w:rsidRPr="009C2121">
        <w:rPr>
          <w:sz w:val="14"/>
          <w:szCs w:val="14"/>
        </w:rPr>
        <w:t>Szklarczyk</w:t>
      </w:r>
      <w:proofErr w:type="spellEnd"/>
      <w:r w:rsidRPr="009C2121">
        <w:rPr>
          <w:sz w:val="14"/>
          <w:szCs w:val="14"/>
        </w:rPr>
        <w:t>,</w:t>
      </w:r>
      <w:r w:rsidRPr="009C2121">
        <w:rPr>
          <w:spacing w:val="11"/>
          <w:sz w:val="14"/>
          <w:szCs w:val="14"/>
        </w:rPr>
        <w:t xml:space="preserve"> </w:t>
      </w:r>
      <w:r w:rsidRPr="009C2121">
        <w:rPr>
          <w:sz w:val="14"/>
          <w:szCs w:val="14"/>
        </w:rPr>
        <w:t>D.,</w:t>
      </w:r>
      <w:r w:rsidRPr="009C2121">
        <w:rPr>
          <w:spacing w:val="13"/>
          <w:sz w:val="14"/>
          <w:szCs w:val="14"/>
        </w:rPr>
        <w:t xml:space="preserve"> </w:t>
      </w:r>
      <w:r w:rsidRPr="009C2121">
        <w:rPr>
          <w:sz w:val="14"/>
          <w:szCs w:val="14"/>
        </w:rPr>
        <w:t>Franceschini,</w:t>
      </w:r>
      <w:r w:rsidRPr="009C2121">
        <w:rPr>
          <w:spacing w:val="11"/>
          <w:sz w:val="14"/>
          <w:szCs w:val="14"/>
        </w:rPr>
        <w:t xml:space="preserve"> </w:t>
      </w:r>
      <w:r w:rsidRPr="009C2121">
        <w:rPr>
          <w:sz w:val="14"/>
          <w:szCs w:val="14"/>
        </w:rPr>
        <w:t>a.,</w:t>
      </w:r>
      <w:r w:rsidRPr="009C2121">
        <w:rPr>
          <w:spacing w:val="13"/>
          <w:sz w:val="14"/>
          <w:szCs w:val="14"/>
        </w:rPr>
        <w:t xml:space="preserve"> </w:t>
      </w:r>
      <w:proofErr w:type="spellStart"/>
      <w:r w:rsidRPr="009C2121">
        <w:rPr>
          <w:spacing w:val="-3"/>
          <w:sz w:val="14"/>
          <w:szCs w:val="14"/>
        </w:rPr>
        <w:t>Wyder</w:t>
      </w:r>
      <w:proofErr w:type="spellEnd"/>
      <w:r w:rsidRPr="009C2121">
        <w:rPr>
          <w:spacing w:val="-3"/>
          <w:sz w:val="14"/>
          <w:szCs w:val="14"/>
        </w:rPr>
        <w:t>,</w:t>
      </w:r>
      <w:r w:rsidRPr="009C2121">
        <w:rPr>
          <w:spacing w:val="11"/>
          <w:sz w:val="14"/>
          <w:szCs w:val="14"/>
        </w:rPr>
        <w:t xml:space="preserve"> </w:t>
      </w:r>
      <w:r w:rsidRPr="009C2121">
        <w:rPr>
          <w:sz w:val="14"/>
          <w:szCs w:val="14"/>
        </w:rPr>
        <w:t>S.,</w:t>
      </w:r>
      <w:r w:rsidRPr="009C2121">
        <w:rPr>
          <w:spacing w:val="12"/>
          <w:sz w:val="14"/>
          <w:szCs w:val="14"/>
        </w:rPr>
        <w:t xml:space="preserve"> </w:t>
      </w:r>
      <w:r w:rsidRPr="009C2121">
        <w:rPr>
          <w:i/>
          <w:iCs/>
          <w:sz w:val="14"/>
          <w:szCs w:val="14"/>
        </w:rPr>
        <w:t>et</w:t>
      </w:r>
      <w:r w:rsidRPr="009C2121">
        <w:rPr>
          <w:i/>
          <w:iCs/>
          <w:spacing w:val="7"/>
          <w:sz w:val="14"/>
          <w:szCs w:val="14"/>
        </w:rPr>
        <w:t xml:space="preserve"> </w:t>
      </w:r>
      <w:r w:rsidRPr="009C2121">
        <w:rPr>
          <w:i/>
          <w:iCs/>
          <w:sz w:val="14"/>
          <w:szCs w:val="14"/>
        </w:rPr>
        <w:t>al.</w:t>
      </w:r>
      <w:r w:rsidRPr="009C2121">
        <w:rPr>
          <w:i/>
          <w:iCs/>
          <w:spacing w:val="6"/>
          <w:sz w:val="14"/>
          <w:szCs w:val="14"/>
        </w:rPr>
        <w:t xml:space="preserve"> </w:t>
      </w:r>
      <w:r w:rsidRPr="003140DF">
        <w:rPr>
          <w:sz w:val="14"/>
          <w:szCs w:val="14"/>
          <w:lang w:val="en-GB"/>
          <w:rPrChange w:id="6431" w:author="schulz" w:date="2016-01-10T18:02:00Z">
            <w:rPr>
              <w:sz w:val="14"/>
              <w:szCs w:val="14"/>
            </w:rPr>
          </w:rPrChange>
        </w:rPr>
        <w:t>(2014).</w:t>
      </w:r>
      <w:r w:rsidRPr="003140DF">
        <w:rPr>
          <w:spacing w:val="34"/>
          <w:sz w:val="14"/>
          <w:szCs w:val="14"/>
          <w:lang w:val="en-GB"/>
          <w:rPrChange w:id="6432" w:author="schulz" w:date="2016-01-10T18:02:00Z">
            <w:rPr>
              <w:spacing w:val="34"/>
              <w:sz w:val="14"/>
              <w:szCs w:val="14"/>
            </w:rPr>
          </w:rPrChange>
        </w:rPr>
        <w:t xml:space="preserve"> </w:t>
      </w:r>
      <w:r w:rsidRPr="003140DF">
        <w:rPr>
          <w:sz w:val="14"/>
          <w:szCs w:val="14"/>
          <w:lang w:val="en-GB"/>
          <w:rPrChange w:id="6433" w:author="schulz" w:date="2016-01-10T18:02:00Z">
            <w:rPr>
              <w:sz w:val="14"/>
              <w:szCs w:val="14"/>
            </w:rPr>
          </w:rPrChange>
        </w:rPr>
        <w:t>STRING</w:t>
      </w:r>
      <w:r w:rsidRPr="003140DF">
        <w:rPr>
          <w:spacing w:val="7"/>
          <w:sz w:val="14"/>
          <w:szCs w:val="14"/>
          <w:lang w:val="en-GB"/>
          <w:rPrChange w:id="6434" w:author="schulz" w:date="2016-01-10T18:02:00Z">
            <w:rPr>
              <w:spacing w:val="7"/>
              <w:sz w:val="14"/>
              <w:szCs w:val="14"/>
            </w:rPr>
          </w:rPrChange>
        </w:rPr>
        <w:t xml:space="preserve"> </w:t>
      </w:r>
      <w:r w:rsidRPr="003140DF">
        <w:rPr>
          <w:sz w:val="14"/>
          <w:szCs w:val="14"/>
          <w:lang w:val="en-GB"/>
          <w:rPrChange w:id="6435" w:author="schulz" w:date="2016-01-10T18:02:00Z">
            <w:rPr>
              <w:sz w:val="14"/>
              <w:szCs w:val="14"/>
            </w:rPr>
          </w:rPrChange>
        </w:rPr>
        <w:t>v10:</w:t>
      </w:r>
      <w:r w:rsidRPr="003140DF">
        <w:rPr>
          <w:spacing w:val="12"/>
          <w:sz w:val="14"/>
          <w:szCs w:val="14"/>
          <w:lang w:val="en-GB"/>
          <w:rPrChange w:id="6436" w:author="schulz" w:date="2016-01-10T18:02:00Z">
            <w:rPr>
              <w:spacing w:val="12"/>
              <w:sz w:val="14"/>
              <w:szCs w:val="14"/>
            </w:rPr>
          </w:rPrChange>
        </w:rPr>
        <w:t xml:space="preserve"> </w:t>
      </w:r>
      <w:r w:rsidRPr="003140DF">
        <w:rPr>
          <w:sz w:val="14"/>
          <w:szCs w:val="14"/>
          <w:lang w:val="en-GB"/>
          <w:rPrChange w:id="6437" w:author="schulz" w:date="2016-01-10T18:02:00Z">
            <w:rPr>
              <w:sz w:val="14"/>
              <w:szCs w:val="14"/>
            </w:rPr>
          </w:rPrChange>
        </w:rPr>
        <w:t>protein-</w:t>
      </w:r>
      <w:r w:rsidRPr="003140DF">
        <w:rPr>
          <w:spacing w:val="21"/>
          <w:w w:val="99"/>
          <w:sz w:val="14"/>
          <w:szCs w:val="14"/>
          <w:lang w:val="en-GB"/>
          <w:rPrChange w:id="6438" w:author="schulz" w:date="2016-01-10T18:02:00Z">
            <w:rPr>
              <w:spacing w:val="21"/>
              <w:w w:val="99"/>
              <w:sz w:val="14"/>
              <w:szCs w:val="14"/>
            </w:rPr>
          </w:rPrChange>
        </w:rPr>
        <w:t xml:space="preserve"> </w:t>
      </w:r>
      <w:r w:rsidRPr="003140DF">
        <w:rPr>
          <w:sz w:val="14"/>
          <w:szCs w:val="14"/>
          <w:lang w:val="en-GB"/>
          <w:rPrChange w:id="6439" w:author="schulz" w:date="2016-01-10T18:02:00Z">
            <w:rPr>
              <w:sz w:val="14"/>
              <w:szCs w:val="14"/>
            </w:rPr>
          </w:rPrChange>
        </w:rPr>
        <w:t>protein</w:t>
      </w:r>
      <w:r w:rsidRPr="003140DF">
        <w:rPr>
          <w:spacing w:val="2"/>
          <w:sz w:val="14"/>
          <w:szCs w:val="14"/>
          <w:lang w:val="en-GB"/>
          <w:rPrChange w:id="6440" w:author="schulz" w:date="2016-01-10T18:02:00Z">
            <w:rPr>
              <w:spacing w:val="2"/>
              <w:sz w:val="14"/>
              <w:szCs w:val="14"/>
            </w:rPr>
          </w:rPrChange>
        </w:rPr>
        <w:t xml:space="preserve"> </w:t>
      </w:r>
      <w:r w:rsidRPr="003140DF">
        <w:rPr>
          <w:sz w:val="14"/>
          <w:szCs w:val="14"/>
          <w:lang w:val="en-GB"/>
          <w:rPrChange w:id="6441" w:author="schulz" w:date="2016-01-10T18:02:00Z">
            <w:rPr>
              <w:sz w:val="14"/>
              <w:szCs w:val="14"/>
            </w:rPr>
          </w:rPrChange>
        </w:rPr>
        <w:t>interaction</w:t>
      </w:r>
      <w:r w:rsidRPr="003140DF">
        <w:rPr>
          <w:spacing w:val="2"/>
          <w:sz w:val="14"/>
          <w:szCs w:val="14"/>
          <w:lang w:val="en-GB"/>
          <w:rPrChange w:id="6442" w:author="schulz" w:date="2016-01-10T18:02:00Z">
            <w:rPr>
              <w:spacing w:val="2"/>
              <w:sz w:val="14"/>
              <w:szCs w:val="14"/>
            </w:rPr>
          </w:rPrChange>
        </w:rPr>
        <w:t xml:space="preserve"> </w:t>
      </w:r>
      <w:r w:rsidRPr="003140DF">
        <w:rPr>
          <w:spacing w:val="-1"/>
          <w:sz w:val="14"/>
          <w:szCs w:val="14"/>
          <w:lang w:val="en-GB"/>
          <w:rPrChange w:id="6443" w:author="schulz" w:date="2016-01-10T18:02:00Z">
            <w:rPr>
              <w:spacing w:val="-1"/>
              <w:sz w:val="14"/>
              <w:szCs w:val="14"/>
            </w:rPr>
          </w:rPrChange>
        </w:rPr>
        <w:t>networks,</w:t>
      </w:r>
      <w:r w:rsidRPr="003140DF">
        <w:rPr>
          <w:spacing w:val="6"/>
          <w:sz w:val="14"/>
          <w:szCs w:val="14"/>
          <w:lang w:val="en-GB"/>
          <w:rPrChange w:id="6444" w:author="schulz" w:date="2016-01-10T18:02:00Z">
            <w:rPr>
              <w:spacing w:val="6"/>
              <w:sz w:val="14"/>
              <w:szCs w:val="14"/>
            </w:rPr>
          </w:rPrChange>
        </w:rPr>
        <w:t xml:space="preserve"> </w:t>
      </w:r>
      <w:r w:rsidRPr="003140DF">
        <w:rPr>
          <w:spacing w:val="-1"/>
          <w:sz w:val="14"/>
          <w:szCs w:val="14"/>
          <w:lang w:val="en-GB"/>
          <w:rPrChange w:id="6445" w:author="schulz" w:date="2016-01-10T18:02:00Z">
            <w:rPr>
              <w:spacing w:val="-1"/>
              <w:sz w:val="14"/>
              <w:szCs w:val="14"/>
            </w:rPr>
          </w:rPrChange>
        </w:rPr>
        <w:t>integrated</w:t>
      </w:r>
      <w:r w:rsidRPr="003140DF">
        <w:rPr>
          <w:spacing w:val="2"/>
          <w:sz w:val="14"/>
          <w:szCs w:val="14"/>
          <w:lang w:val="en-GB"/>
          <w:rPrChange w:id="6446" w:author="schulz" w:date="2016-01-10T18:02:00Z">
            <w:rPr>
              <w:spacing w:val="2"/>
              <w:sz w:val="14"/>
              <w:szCs w:val="14"/>
            </w:rPr>
          </w:rPrChange>
        </w:rPr>
        <w:t xml:space="preserve"> </w:t>
      </w:r>
      <w:r w:rsidRPr="003140DF">
        <w:rPr>
          <w:spacing w:val="-2"/>
          <w:sz w:val="14"/>
          <w:szCs w:val="14"/>
          <w:lang w:val="en-GB"/>
          <w:rPrChange w:id="6447" w:author="schulz" w:date="2016-01-10T18:02:00Z">
            <w:rPr>
              <w:spacing w:val="-2"/>
              <w:sz w:val="14"/>
              <w:szCs w:val="14"/>
            </w:rPr>
          </w:rPrChange>
        </w:rPr>
        <w:t>over</w:t>
      </w:r>
      <w:r w:rsidRPr="003140DF">
        <w:rPr>
          <w:spacing w:val="3"/>
          <w:sz w:val="14"/>
          <w:szCs w:val="14"/>
          <w:lang w:val="en-GB"/>
          <w:rPrChange w:id="6448" w:author="schulz" w:date="2016-01-10T18:02:00Z">
            <w:rPr>
              <w:spacing w:val="3"/>
              <w:sz w:val="14"/>
              <w:szCs w:val="14"/>
            </w:rPr>
          </w:rPrChange>
        </w:rPr>
        <w:t xml:space="preserve"> </w:t>
      </w:r>
      <w:r w:rsidRPr="003140DF">
        <w:rPr>
          <w:sz w:val="14"/>
          <w:szCs w:val="14"/>
          <w:lang w:val="en-GB"/>
          <w:rPrChange w:id="6449" w:author="schulz" w:date="2016-01-10T18:02:00Z">
            <w:rPr>
              <w:sz w:val="14"/>
              <w:szCs w:val="14"/>
            </w:rPr>
          </w:rPrChange>
        </w:rPr>
        <w:t>the</w:t>
      </w:r>
      <w:r w:rsidRPr="003140DF">
        <w:rPr>
          <w:spacing w:val="2"/>
          <w:sz w:val="14"/>
          <w:szCs w:val="14"/>
          <w:lang w:val="en-GB"/>
          <w:rPrChange w:id="6450" w:author="schulz" w:date="2016-01-10T18:02:00Z">
            <w:rPr>
              <w:spacing w:val="2"/>
              <w:sz w:val="14"/>
              <w:szCs w:val="14"/>
            </w:rPr>
          </w:rPrChange>
        </w:rPr>
        <w:t xml:space="preserve"> </w:t>
      </w:r>
      <w:r w:rsidRPr="003140DF">
        <w:rPr>
          <w:sz w:val="14"/>
          <w:szCs w:val="14"/>
          <w:lang w:val="en-GB"/>
          <w:rPrChange w:id="6451" w:author="schulz" w:date="2016-01-10T18:02:00Z">
            <w:rPr>
              <w:sz w:val="14"/>
              <w:szCs w:val="14"/>
            </w:rPr>
          </w:rPrChange>
        </w:rPr>
        <w:t>tree</w:t>
      </w:r>
      <w:r w:rsidRPr="003140DF">
        <w:rPr>
          <w:spacing w:val="3"/>
          <w:sz w:val="14"/>
          <w:szCs w:val="14"/>
          <w:lang w:val="en-GB"/>
          <w:rPrChange w:id="6452" w:author="schulz" w:date="2016-01-10T18:02:00Z">
            <w:rPr>
              <w:spacing w:val="3"/>
              <w:sz w:val="14"/>
              <w:szCs w:val="14"/>
            </w:rPr>
          </w:rPrChange>
        </w:rPr>
        <w:t xml:space="preserve"> </w:t>
      </w:r>
      <w:r w:rsidRPr="003140DF">
        <w:rPr>
          <w:sz w:val="14"/>
          <w:szCs w:val="14"/>
          <w:lang w:val="en-GB"/>
          <w:rPrChange w:id="6453" w:author="schulz" w:date="2016-01-10T18:02:00Z">
            <w:rPr>
              <w:sz w:val="14"/>
              <w:szCs w:val="14"/>
            </w:rPr>
          </w:rPrChange>
        </w:rPr>
        <w:t>of</w:t>
      </w:r>
      <w:r w:rsidRPr="003140DF">
        <w:rPr>
          <w:spacing w:val="2"/>
          <w:sz w:val="14"/>
          <w:szCs w:val="14"/>
          <w:lang w:val="en-GB"/>
          <w:rPrChange w:id="6454" w:author="schulz" w:date="2016-01-10T18:02:00Z">
            <w:rPr>
              <w:spacing w:val="2"/>
              <w:sz w:val="14"/>
              <w:szCs w:val="14"/>
            </w:rPr>
          </w:rPrChange>
        </w:rPr>
        <w:t xml:space="preserve"> </w:t>
      </w:r>
      <w:r w:rsidRPr="003140DF">
        <w:rPr>
          <w:sz w:val="14"/>
          <w:szCs w:val="14"/>
          <w:lang w:val="en-GB"/>
          <w:rPrChange w:id="6455" w:author="schulz" w:date="2016-01-10T18:02:00Z">
            <w:rPr>
              <w:sz w:val="14"/>
              <w:szCs w:val="14"/>
            </w:rPr>
          </w:rPrChange>
        </w:rPr>
        <w:t>life.</w:t>
      </w:r>
      <w:r w:rsidRPr="003140DF">
        <w:rPr>
          <w:spacing w:val="23"/>
          <w:sz w:val="14"/>
          <w:szCs w:val="14"/>
          <w:lang w:val="en-GB"/>
          <w:rPrChange w:id="6456" w:author="schulz" w:date="2016-01-10T18:02:00Z">
            <w:rPr>
              <w:spacing w:val="23"/>
              <w:sz w:val="14"/>
              <w:szCs w:val="14"/>
            </w:rPr>
          </w:rPrChange>
        </w:rPr>
        <w:t xml:space="preserve"> </w:t>
      </w:r>
      <w:r w:rsidRPr="003140DF">
        <w:rPr>
          <w:i/>
          <w:iCs/>
          <w:sz w:val="14"/>
          <w:szCs w:val="14"/>
          <w:lang w:val="en-GB"/>
          <w:rPrChange w:id="6457" w:author="schulz" w:date="2016-01-10T18:02:00Z">
            <w:rPr>
              <w:i/>
              <w:iCs/>
              <w:sz w:val="14"/>
              <w:szCs w:val="14"/>
            </w:rPr>
          </w:rPrChange>
        </w:rPr>
        <w:t>Nucleic</w:t>
      </w:r>
      <w:r w:rsidRPr="003140DF">
        <w:rPr>
          <w:i/>
          <w:iCs/>
          <w:spacing w:val="2"/>
          <w:sz w:val="14"/>
          <w:szCs w:val="14"/>
          <w:lang w:val="en-GB"/>
          <w:rPrChange w:id="6458" w:author="schulz" w:date="2016-01-10T18:02:00Z">
            <w:rPr>
              <w:i/>
              <w:iCs/>
              <w:spacing w:val="2"/>
              <w:sz w:val="14"/>
              <w:szCs w:val="14"/>
            </w:rPr>
          </w:rPrChange>
        </w:rPr>
        <w:t xml:space="preserve"> </w:t>
      </w:r>
      <w:r w:rsidRPr="003140DF">
        <w:rPr>
          <w:i/>
          <w:iCs/>
          <w:sz w:val="14"/>
          <w:szCs w:val="14"/>
          <w:lang w:val="en-GB"/>
          <w:rPrChange w:id="6459" w:author="schulz" w:date="2016-01-10T18:02:00Z">
            <w:rPr>
              <w:i/>
              <w:iCs/>
              <w:sz w:val="14"/>
              <w:szCs w:val="14"/>
            </w:rPr>
          </w:rPrChange>
        </w:rPr>
        <w:t>Acids</w:t>
      </w:r>
      <w:r w:rsidRPr="003140DF">
        <w:rPr>
          <w:i/>
          <w:iCs/>
          <w:spacing w:val="3"/>
          <w:sz w:val="14"/>
          <w:szCs w:val="14"/>
          <w:lang w:val="en-GB"/>
          <w:rPrChange w:id="6460" w:author="schulz" w:date="2016-01-10T18:02:00Z">
            <w:rPr>
              <w:i/>
              <w:iCs/>
              <w:spacing w:val="3"/>
              <w:sz w:val="14"/>
              <w:szCs w:val="14"/>
            </w:rPr>
          </w:rPrChange>
        </w:rPr>
        <w:t xml:space="preserve"> </w:t>
      </w:r>
      <w:r w:rsidRPr="003140DF">
        <w:rPr>
          <w:i/>
          <w:iCs/>
          <w:sz w:val="14"/>
          <w:szCs w:val="14"/>
          <w:lang w:val="en-GB"/>
          <w:rPrChange w:id="6461" w:author="schulz" w:date="2016-01-10T18:02:00Z">
            <w:rPr>
              <w:i/>
              <w:iCs/>
              <w:sz w:val="14"/>
              <w:szCs w:val="14"/>
            </w:rPr>
          </w:rPrChange>
        </w:rPr>
        <w:t>Res.</w:t>
      </w:r>
      <w:r w:rsidRPr="003140DF">
        <w:rPr>
          <w:sz w:val="14"/>
          <w:szCs w:val="14"/>
          <w:lang w:val="en-GB"/>
          <w:rPrChange w:id="6462" w:author="schulz" w:date="2016-01-10T18:02:00Z">
            <w:rPr>
              <w:sz w:val="14"/>
              <w:szCs w:val="14"/>
            </w:rPr>
          </w:rPrChange>
        </w:rPr>
        <w:t>,</w:t>
      </w:r>
    </w:p>
    <w:p w14:paraId="6D95401A" w14:textId="77777777" w:rsidR="00F20945" w:rsidRPr="003140DF" w:rsidRDefault="00F20945">
      <w:pPr>
        <w:pStyle w:val="Corpodetexto"/>
        <w:kinsoku w:val="0"/>
        <w:overflowPunct w:val="0"/>
        <w:spacing w:before="76"/>
        <w:ind w:left="442"/>
        <w:rPr>
          <w:sz w:val="14"/>
          <w:szCs w:val="14"/>
          <w:lang w:val="en-GB"/>
          <w:rPrChange w:id="6463" w:author="schulz" w:date="2016-01-10T18:02:00Z">
            <w:rPr>
              <w:sz w:val="14"/>
              <w:szCs w:val="14"/>
            </w:rPr>
          </w:rPrChange>
        </w:rPr>
      </w:pPr>
      <w:r w:rsidRPr="002C029A">
        <w:rPr>
          <w:sz w:val="24"/>
          <w:szCs w:val="24"/>
          <w:lang w:val="en-GB"/>
        </w:rPr>
        <w:br w:type="column"/>
      </w:r>
      <w:r w:rsidRPr="003140DF">
        <w:rPr>
          <w:b/>
          <w:bCs/>
          <w:sz w:val="14"/>
          <w:szCs w:val="14"/>
          <w:lang w:val="en-GB"/>
          <w:rPrChange w:id="6464" w:author="schulz" w:date="2016-01-10T18:02:00Z">
            <w:rPr>
              <w:b/>
              <w:bCs/>
              <w:sz w:val="14"/>
              <w:szCs w:val="14"/>
            </w:rPr>
          </w:rPrChange>
        </w:rPr>
        <w:lastRenderedPageBreak/>
        <w:t>43</w:t>
      </w:r>
      <w:r w:rsidRPr="003140DF">
        <w:rPr>
          <w:sz w:val="14"/>
          <w:szCs w:val="14"/>
          <w:lang w:val="en-GB"/>
          <w:rPrChange w:id="6465" w:author="schulz" w:date="2016-01-10T18:02:00Z">
            <w:rPr>
              <w:sz w:val="14"/>
              <w:szCs w:val="14"/>
            </w:rPr>
          </w:rPrChange>
        </w:rPr>
        <w:t>(D1),</w:t>
      </w:r>
      <w:r w:rsidRPr="003140DF">
        <w:rPr>
          <w:spacing w:val="-13"/>
          <w:sz w:val="14"/>
          <w:szCs w:val="14"/>
          <w:lang w:val="en-GB"/>
          <w:rPrChange w:id="6466" w:author="schulz" w:date="2016-01-10T18:02:00Z">
            <w:rPr>
              <w:spacing w:val="-13"/>
              <w:sz w:val="14"/>
              <w:szCs w:val="14"/>
            </w:rPr>
          </w:rPrChange>
        </w:rPr>
        <w:t xml:space="preserve"> </w:t>
      </w:r>
      <w:r w:rsidRPr="003140DF">
        <w:rPr>
          <w:sz w:val="14"/>
          <w:szCs w:val="14"/>
          <w:lang w:val="en-GB"/>
          <w:rPrChange w:id="6467" w:author="schulz" w:date="2016-01-10T18:02:00Z">
            <w:rPr>
              <w:sz w:val="14"/>
              <w:szCs w:val="14"/>
            </w:rPr>
          </w:rPrChange>
        </w:rPr>
        <w:t>D447</w:t>
      </w:r>
      <w:r w:rsidRPr="002C029A">
        <w:rPr>
          <w:sz w:val="14"/>
          <w:szCs w:val="14"/>
          <w:lang w:val="en-GB"/>
        </w:rPr>
        <w:t>–</w:t>
      </w:r>
      <w:r w:rsidRPr="003140DF">
        <w:rPr>
          <w:sz w:val="14"/>
          <w:szCs w:val="14"/>
          <w:lang w:val="en-GB"/>
          <w:rPrChange w:id="6468" w:author="schulz" w:date="2016-01-10T18:02:00Z">
            <w:rPr>
              <w:sz w:val="14"/>
              <w:szCs w:val="14"/>
            </w:rPr>
          </w:rPrChange>
        </w:rPr>
        <w:t>D452.</w:t>
      </w:r>
    </w:p>
    <w:p w14:paraId="11C90D60" w14:textId="77777777" w:rsidR="00F20945" w:rsidRPr="003140DF" w:rsidRDefault="00F20945">
      <w:pPr>
        <w:pStyle w:val="Corpodetexto"/>
        <w:kinsoku w:val="0"/>
        <w:overflowPunct w:val="0"/>
        <w:spacing w:before="18"/>
        <w:rPr>
          <w:sz w:val="14"/>
          <w:szCs w:val="14"/>
          <w:lang w:val="en-GB"/>
          <w:rPrChange w:id="6469" w:author="schulz" w:date="2016-01-10T18:02:00Z">
            <w:rPr>
              <w:sz w:val="14"/>
              <w:szCs w:val="14"/>
            </w:rPr>
          </w:rPrChange>
        </w:rPr>
      </w:pPr>
      <w:r w:rsidRPr="003140DF">
        <w:rPr>
          <w:sz w:val="14"/>
          <w:szCs w:val="14"/>
          <w:lang w:val="en-GB"/>
          <w:rPrChange w:id="6470" w:author="schulz" w:date="2016-01-10T18:02:00Z">
            <w:rPr>
              <w:sz w:val="14"/>
              <w:szCs w:val="14"/>
            </w:rPr>
          </w:rPrChange>
        </w:rPr>
        <w:t>The</w:t>
      </w:r>
      <w:r w:rsidRPr="003140DF">
        <w:rPr>
          <w:spacing w:val="-14"/>
          <w:sz w:val="14"/>
          <w:szCs w:val="14"/>
          <w:lang w:val="en-GB"/>
          <w:rPrChange w:id="6471" w:author="schulz" w:date="2016-01-10T18:02:00Z">
            <w:rPr>
              <w:spacing w:val="-14"/>
              <w:sz w:val="14"/>
              <w:szCs w:val="14"/>
            </w:rPr>
          </w:rPrChange>
        </w:rPr>
        <w:t xml:space="preserve"> </w:t>
      </w:r>
      <w:r w:rsidRPr="003140DF">
        <w:rPr>
          <w:sz w:val="14"/>
          <w:szCs w:val="14"/>
          <w:lang w:val="en-GB"/>
          <w:rPrChange w:id="6472" w:author="schulz" w:date="2016-01-10T18:02:00Z">
            <w:rPr>
              <w:sz w:val="14"/>
              <w:szCs w:val="14"/>
            </w:rPr>
          </w:rPrChange>
        </w:rPr>
        <w:t>Gene</w:t>
      </w:r>
      <w:r w:rsidRPr="003140DF">
        <w:rPr>
          <w:spacing w:val="-14"/>
          <w:sz w:val="14"/>
          <w:szCs w:val="14"/>
          <w:lang w:val="en-GB"/>
          <w:rPrChange w:id="6473" w:author="schulz" w:date="2016-01-10T18:02:00Z">
            <w:rPr>
              <w:spacing w:val="-14"/>
              <w:sz w:val="14"/>
              <w:szCs w:val="14"/>
            </w:rPr>
          </w:rPrChange>
        </w:rPr>
        <w:t xml:space="preserve"> </w:t>
      </w:r>
      <w:r w:rsidRPr="003140DF">
        <w:rPr>
          <w:sz w:val="14"/>
          <w:szCs w:val="14"/>
          <w:lang w:val="en-GB"/>
          <w:rPrChange w:id="6474" w:author="schulz" w:date="2016-01-10T18:02:00Z">
            <w:rPr>
              <w:sz w:val="14"/>
              <w:szCs w:val="14"/>
            </w:rPr>
          </w:rPrChange>
        </w:rPr>
        <w:t>Ontology</w:t>
      </w:r>
      <w:r w:rsidRPr="003140DF">
        <w:rPr>
          <w:spacing w:val="-14"/>
          <w:sz w:val="14"/>
          <w:szCs w:val="14"/>
          <w:lang w:val="en-GB"/>
          <w:rPrChange w:id="6475" w:author="schulz" w:date="2016-01-10T18:02:00Z">
            <w:rPr>
              <w:spacing w:val="-14"/>
              <w:sz w:val="14"/>
              <w:szCs w:val="14"/>
            </w:rPr>
          </w:rPrChange>
        </w:rPr>
        <w:t xml:space="preserve"> </w:t>
      </w:r>
      <w:r w:rsidRPr="003140DF">
        <w:rPr>
          <w:sz w:val="14"/>
          <w:szCs w:val="14"/>
          <w:lang w:val="en-GB"/>
          <w:rPrChange w:id="6476" w:author="schulz" w:date="2016-01-10T18:02:00Z">
            <w:rPr>
              <w:sz w:val="14"/>
              <w:szCs w:val="14"/>
            </w:rPr>
          </w:rPrChange>
        </w:rPr>
        <w:t>Consortium</w:t>
      </w:r>
      <w:r w:rsidRPr="003140DF">
        <w:rPr>
          <w:spacing w:val="-13"/>
          <w:sz w:val="14"/>
          <w:szCs w:val="14"/>
          <w:lang w:val="en-GB"/>
          <w:rPrChange w:id="6477" w:author="schulz" w:date="2016-01-10T18:02:00Z">
            <w:rPr>
              <w:spacing w:val="-13"/>
              <w:sz w:val="14"/>
              <w:szCs w:val="14"/>
            </w:rPr>
          </w:rPrChange>
        </w:rPr>
        <w:t xml:space="preserve"> </w:t>
      </w:r>
      <w:r w:rsidRPr="003140DF">
        <w:rPr>
          <w:sz w:val="14"/>
          <w:szCs w:val="14"/>
          <w:lang w:val="en-GB"/>
          <w:rPrChange w:id="6478" w:author="schulz" w:date="2016-01-10T18:02:00Z">
            <w:rPr>
              <w:sz w:val="14"/>
              <w:szCs w:val="14"/>
            </w:rPr>
          </w:rPrChange>
        </w:rPr>
        <w:t>(2014).</w:t>
      </w:r>
      <w:r w:rsidRPr="003140DF">
        <w:rPr>
          <w:spacing w:val="-7"/>
          <w:sz w:val="14"/>
          <w:szCs w:val="14"/>
          <w:lang w:val="en-GB"/>
          <w:rPrChange w:id="6479" w:author="schulz" w:date="2016-01-10T18:02:00Z">
            <w:rPr>
              <w:spacing w:val="-7"/>
              <w:sz w:val="14"/>
              <w:szCs w:val="14"/>
            </w:rPr>
          </w:rPrChange>
        </w:rPr>
        <w:t xml:space="preserve"> </w:t>
      </w:r>
      <w:r w:rsidRPr="003140DF">
        <w:rPr>
          <w:sz w:val="14"/>
          <w:szCs w:val="14"/>
          <w:lang w:val="en-GB"/>
          <w:rPrChange w:id="6480" w:author="schulz" w:date="2016-01-10T18:02:00Z">
            <w:rPr>
              <w:sz w:val="14"/>
              <w:szCs w:val="14"/>
            </w:rPr>
          </w:rPrChange>
        </w:rPr>
        <w:t>Gene</w:t>
      </w:r>
      <w:r w:rsidRPr="003140DF">
        <w:rPr>
          <w:spacing w:val="-14"/>
          <w:sz w:val="14"/>
          <w:szCs w:val="14"/>
          <w:lang w:val="en-GB"/>
          <w:rPrChange w:id="6481" w:author="schulz" w:date="2016-01-10T18:02:00Z">
            <w:rPr>
              <w:spacing w:val="-14"/>
              <w:sz w:val="14"/>
              <w:szCs w:val="14"/>
            </w:rPr>
          </w:rPrChange>
        </w:rPr>
        <w:t xml:space="preserve"> </w:t>
      </w:r>
      <w:r w:rsidRPr="003140DF">
        <w:rPr>
          <w:sz w:val="14"/>
          <w:szCs w:val="14"/>
          <w:lang w:val="en-GB"/>
          <w:rPrChange w:id="6482" w:author="schulz" w:date="2016-01-10T18:02:00Z">
            <w:rPr>
              <w:sz w:val="14"/>
              <w:szCs w:val="14"/>
            </w:rPr>
          </w:rPrChange>
        </w:rPr>
        <w:t>Ontology</w:t>
      </w:r>
      <w:r w:rsidRPr="003140DF">
        <w:rPr>
          <w:spacing w:val="-14"/>
          <w:sz w:val="14"/>
          <w:szCs w:val="14"/>
          <w:lang w:val="en-GB"/>
          <w:rPrChange w:id="6483" w:author="schulz" w:date="2016-01-10T18:02:00Z">
            <w:rPr>
              <w:spacing w:val="-14"/>
              <w:sz w:val="14"/>
              <w:szCs w:val="14"/>
            </w:rPr>
          </w:rPrChange>
        </w:rPr>
        <w:t xml:space="preserve"> </w:t>
      </w:r>
      <w:r w:rsidRPr="003140DF">
        <w:rPr>
          <w:sz w:val="14"/>
          <w:szCs w:val="14"/>
          <w:lang w:val="en-GB"/>
          <w:rPrChange w:id="6484" w:author="schulz" w:date="2016-01-10T18:02:00Z">
            <w:rPr>
              <w:sz w:val="14"/>
              <w:szCs w:val="14"/>
            </w:rPr>
          </w:rPrChange>
        </w:rPr>
        <w:t>Consortium:</w:t>
      </w:r>
      <w:r w:rsidRPr="003140DF">
        <w:rPr>
          <w:spacing w:val="-11"/>
          <w:sz w:val="14"/>
          <w:szCs w:val="14"/>
          <w:lang w:val="en-GB"/>
          <w:rPrChange w:id="6485" w:author="schulz" w:date="2016-01-10T18:02:00Z">
            <w:rPr>
              <w:spacing w:val="-11"/>
              <w:sz w:val="14"/>
              <w:szCs w:val="14"/>
            </w:rPr>
          </w:rPrChange>
        </w:rPr>
        <w:t xml:space="preserve"> </w:t>
      </w:r>
      <w:r w:rsidRPr="003140DF">
        <w:rPr>
          <w:sz w:val="14"/>
          <w:szCs w:val="14"/>
          <w:lang w:val="en-GB"/>
          <w:rPrChange w:id="6486" w:author="schulz" w:date="2016-01-10T18:02:00Z">
            <w:rPr>
              <w:sz w:val="14"/>
              <w:szCs w:val="14"/>
            </w:rPr>
          </w:rPrChange>
        </w:rPr>
        <w:t>going</w:t>
      </w:r>
      <w:r w:rsidRPr="003140DF">
        <w:rPr>
          <w:spacing w:val="-14"/>
          <w:sz w:val="14"/>
          <w:szCs w:val="14"/>
          <w:lang w:val="en-GB"/>
          <w:rPrChange w:id="6487" w:author="schulz" w:date="2016-01-10T18:02:00Z">
            <w:rPr>
              <w:spacing w:val="-14"/>
              <w:sz w:val="14"/>
              <w:szCs w:val="14"/>
            </w:rPr>
          </w:rPrChange>
        </w:rPr>
        <w:t xml:space="preserve"> </w:t>
      </w:r>
      <w:r w:rsidRPr="003140DF">
        <w:rPr>
          <w:spacing w:val="-1"/>
          <w:sz w:val="14"/>
          <w:szCs w:val="14"/>
          <w:lang w:val="en-GB"/>
          <w:rPrChange w:id="6488" w:author="schulz" w:date="2016-01-10T18:02:00Z">
            <w:rPr>
              <w:spacing w:val="-1"/>
              <w:sz w:val="14"/>
              <w:szCs w:val="14"/>
            </w:rPr>
          </w:rPrChange>
        </w:rPr>
        <w:t>forward.</w:t>
      </w:r>
    </w:p>
    <w:p w14:paraId="6912CCF3" w14:textId="77777777" w:rsidR="00F20945" w:rsidRPr="003140DF" w:rsidRDefault="00F20945">
      <w:pPr>
        <w:pStyle w:val="Corpodetexto"/>
        <w:kinsoku w:val="0"/>
        <w:overflowPunct w:val="0"/>
        <w:spacing w:before="18"/>
        <w:ind w:left="442"/>
        <w:rPr>
          <w:sz w:val="14"/>
          <w:szCs w:val="14"/>
          <w:lang w:val="en-GB"/>
          <w:rPrChange w:id="6489" w:author="schulz" w:date="2016-01-10T18:02:00Z">
            <w:rPr>
              <w:sz w:val="14"/>
              <w:szCs w:val="14"/>
            </w:rPr>
          </w:rPrChange>
        </w:rPr>
      </w:pPr>
      <w:r w:rsidRPr="003140DF">
        <w:rPr>
          <w:i/>
          <w:iCs/>
          <w:sz w:val="14"/>
          <w:szCs w:val="14"/>
          <w:lang w:val="en-GB"/>
          <w:rPrChange w:id="6490" w:author="schulz" w:date="2016-01-10T18:02:00Z">
            <w:rPr>
              <w:i/>
              <w:iCs/>
              <w:sz w:val="14"/>
              <w:szCs w:val="14"/>
            </w:rPr>
          </w:rPrChange>
        </w:rPr>
        <w:t>Nucleic</w:t>
      </w:r>
      <w:r w:rsidRPr="003140DF">
        <w:rPr>
          <w:i/>
          <w:iCs/>
          <w:spacing w:val="-7"/>
          <w:sz w:val="14"/>
          <w:szCs w:val="14"/>
          <w:lang w:val="en-GB"/>
          <w:rPrChange w:id="6491" w:author="schulz" w:date="2016-01-10T18:02:00Z">
            <w:rPr>
              <w:i/>
              <w:iCs/>
              <w:spacing w:val="-7"/>
              <w:sz w:val="14"/>
              <w:szCs w:val="14"/>
            </w:rPr>
          </w:rPrChange>
        </w:rPr>
        <w:t xml:space="preserve"> </w:t>
      </w:r>
      <w:r w:rsidRPr="003140DF">
        <w:rPr>
          <w:i/>
          <w:iCs/>
          <w:sz w:val="14"/>
          <w:szCs w:val="14"/>
          <w:lang w:val="en-GB"/>
          <w:rPrChange w:id="6492" w:author="schulz" w:date="2016-01-10T18:02:00Z">
            <w:rPr>
              <w:i/>
              <w:iCs/>
              <w:sz w:val="14"/>
              <w:szCs w:val="14"/>
            </w:rPr>
          </w:rPrChange>
        </w:rPr>
        <w:t>Acids</w:t>
      </w:r>
      <w:r w:rsidRPr="003140DF">
        <w:rPr>
          <w:i/>
          <w:iCs/>
          <w:spacing w:val="-7"/>
          <w:sz w:val="14"/>
          <w:szCs w:val="14"/>
          <w:lang w:val="en-GB"/>
          <w:rPrChange w:id="6493" w:author="schulz" w:date="2016-01-10T18:02:00Z">
            <w:rPr>
              <w:i/>
              <w:iCs/>
              <w:spacing w:val="-7"/>
              <w:sz w:val="14"/>
              <w:szCs w:val="14"/>
            </w:rPr>
          </w:rPrChange>
        </w:rPr>
        <w:t xml:space="preserve"> </w:t>
      </w:r>
      <w:r w:rsidRPr="003140DF">
        <w:rPr>
          <w:i/>
          <w:iCs/>
          <w:sz w:val="14"/>
          <w:szCs w:val="14"/>
          <w:lang w:val="en-GB"/>
          <w:rPrChange w:id="6494" w:author="schulz" w:date="2016-01-10T18:02:00Z">
            <w:rPr>
              <w:i/>
              <w:iCs/>
              <w:sz w:val="14"/>
              <w:szCs w:val="14"/>
            </w:rPr>
          </w:rPrChange>
        </w:rPr>
        <w:t>Res.</w:t>
      </w:r>
      <w:r w:rsidRPr="003140DF">
        <w:rPr>
          <w:sz w:val="14"/>
          <w:szCs w:val="14"/>
          <w:lang w:val="en-GB"/>
          <w:rPrChange w:id="6495" w:author="schulz" w:date="2016-01-10T18:02:00Z">
            <w:rPr>
              <w:sz w:val="14"/>
              <w:szCs w:val="14"/>
            </w:rPr>
          </w:rPrChange>
        </w:rPr>
        <w:t>,</w:t>
      </w:r>
      <w:r w:rsidRPr="003140DF">
        <w:rPr>
          <w:spacing w:val="-7"/>
          <w:sz w:val="14"/>
          <w:szCs w:val="14"/>
          <w:lang w:val="en-GB"/>
          <w:rPrChange w:id="6496" w:author="schulz" w:date="2016-01-10T18:02:00Z">
            <w:rPr>
              <w:spacing w:val="-7"/>
              <w:sz w:val="14"/>
              <w:szCs w:val="14"/>
            </w:rPr>
          </w:rPrChange>
        </w:rPr>
        <w:t xml:space="preserve"> </w:t>
      </w:r>
      <w:r w:rsidRPr="003140DF">
        <w:rPr>
          <w:b/>
          <w:bCs/>
          <w:sz w:val="14"/>
          <w:szCs w:val="14"/>
          <w:lang w:val="en-GB"/>
          <w:rPrChange w:id="6497" w:author="schulz" w:date="2016-01-10T18:02:00Z">
            <w:rPr>
              <w:b/>
              <w:bCs/>
              <w:sz w:val="14"/>
              <w:szCs w:val="14"/>
            </w:rPr>
          </w:rPrChange>
        </w:rPr>
        <w:t>43</w:t>
      </w:r>
      <w:r w:rsidRPr="003140DF">
        <w:rPr>
          <w:sz w:val="14"/>
          <w:szCs w:val="14"/>
          <w:lang w:val="en-GB"/>
          <w:rPrChange w:id="6498" w:author="schulz" w:date="2016-01-10T18:02:00Z">
            <w:rPr>
              <w:sz w:val="14"/>
              <w:szCs w:val="14"/>
            </w:rPr>
          </w:rPrChange>
        </w:rPr>
        <w:t>(D1),</w:t>
      </w:r>
      <w:r w:rsidRPr="003140DF">
        <w:rPr>
          <w:spacing w:val="-7"/>
          <w:sz w:val="14"/>
          <w:szCs w:val="14"/>
          <w:lang w:val="en-GB"/>
          <w:rPrChange w:id="6499" w:author="schulz" w:date="2016-01-10T18:02:00Z">
            <w:rPr>
              <w:spacing w:val="-7"/>
              <w:sz w:val="14"/>
              <w:szCs w:val="14"/>
            </w:rPr>
          </w:rPrChange>
        </w:rPr>
        <w:t xml:space="preserve"> </w:t>
      </w:r>
      <w:r w:rsidRPr="003140DF">
        <w:rPr>
          <w:sz w:val="14"/>
          <w:szCs w:val="14"/>
          <w:lang w:val="en-GB"/>
          <w:rPrChange w:id="6500" w:author="schulz" w:date="2016-01-10T18:02:00Z">
            <w:rPr>
              <w:sz w:val="14"/>
              <w:szCs w:val="14"/>
            </w:rPr>
          </w:rPrChange>
        </w:rPr>
        <w:t>D1049</w:t>
      </w:r>
      <w:r w:rsidRPr="002C029A">
        <w:rPr>
          <w:sz w:val="14"/>
          <w:szCs w:val="14"/>
          <w:lang w:val="en-GB"/>
        </w:rPr>
        <w:t>–</w:t>
      </w:r>
      <w:r w:rsidRPr="003140DF">
        <w:rPr>
          <w:sz w:val="14"/>
          <w:szCs w:val="14"/>
          <w:lang w:val="en-GB"/>
          <w:rPrChange w:id="6501" w:author="schulz" w:date="2016-01-10T18:02:00Z">
            <w:rPr>
              <w:sz w:val="14"/>
              <w:szCs w:val="14"/>
            </w:rPr>
          </w:rPrChange>
        </w:rPr>
        <w:t>D1056.</w:t>
      </w:r>
    </w:p>
    <w:p w14:paraId="114D8582" w14:textId="77777777" w:rsidR="00F20945" w:rsidRPr="003140DF" w:rsidRDefault="00F20945">
      <w:pPr>
        <w:pStyle w:val="Corpodetexto"/>
        <w:kinsoku w:val="0"/>
        <w:overflowPunct w:val="0"/>
        <w:spacing w:before="18" w:line="267" w:lineRule="auto"/>
        <w:ind w:left="442" w:right="2059" w:hanging="125"/>
        <w:jc w:val="both"/>
        <w:rPr>
          <w:sz w:val="14"/>
          <w:szCs w:val="14"/>
          <w:lang w:val="en-GB"/>
          <w:rPrChange w:id="6502" w:author="schulz" w:date="2016-01-10T18:02:00Z">
            <w:rPr>
              <w:sz w:val="14"/>
              <w:szCs w:val="14"/>
            </w:rPr>
          </w:rPrChange>
        </w:rPr>
      </w:pPr>
      <w:r w:rsidRPr="003140DF">
        <w:rPr>
          <w:spacing w:val="-1"/>
          <w:sz w:val="14"/>
          <w:szCs w:val="14"/>
          <w:lang w:val="en-GB"/>
          <w:rPrChange w:id="6503" w:author="schulz" w:date="2016-01-10T18:02:00Z">
            <w:rPr>
              <w:spacing w:val="-1"/>
              <w:sz w:val="14"/>
              <w:szCs w:val="14"/>
            </w:rPr>
          </w:rPrChange>
        </w:rPr>
        <w:t>Triplet,</w:t>
      </w:r>
      <w:r w:rsidRPr="003140DF">
        <w:rPr>
          <w:spacing w:val="13"/>
          <w:sz w:val="14"/>
          <w:szCs w:val="14"/>
          <w:lang w:val="en-GB"/>
          <w:rPrChange w:id="6504" w:author="schulz" w:date="2016-01-10T18:02:00Z">
            <w:rPr>
              <w:spacing w:val="13"/>
              <w:sz w:val="14"/>
              <w:szCs w:val="14"/>
            </w:rPr>
          </w:rPrChange>
        </w:rPr>
        <w:t xml:space="preserve"> </w:t>
      </w:r>
      <w:r w:rsidRPr="003140DF">
        <w:rPr>
          <w:spacing w:val="-7"/>
          <w:sz w:val="14"/>
          <w:szCs w:val="14"/>
          <w:lang w:val="en-GB"/>
          <w:rPrChange w:id="6505" w:author="schulz" w:date="2016-01-10T18:02:00Z">
            <w:rPr>
              <w:spacing w:val="-7"/>
              <w:sz w:val="14"/>
              <w:szCs w:val="14"/>
            </w:rPr>
          </w:rPrChange>
        </w:rPr>
        <w:t>T.</w:t>
      </w:r>
      <w:r w:rsidRPr="003140DF">
        <w:rPr>
          <w:spacing w:val="7"/>
          <w:sz w:val="14"/>
          <w:szCs w:val="14"/>
          <w:lang w:val="en-GB"/>
          <w:rPrChange w:id="6506" w:author="schulz" w:date="2016-01-10T18:02:00Z">
            <w:rPr>
              <w:spacing w:val="7"/>
              <w:sz w:val="14"/>
              <w:szCs w:val="14"/>
            </w:rPr>
          </w:rPrChange>
        </w:rPr>
        <w:t xml:space="preserve"> </w:t>
      </w:r>
      <w:r w:rsidRPr="003140DF">
        <w:rPr>
          <w:sz w:val="14"/>
          <w:szCs w:val="14"/>
          <w:lang w:val="en-GB"/>
          <w:rPrChange w:id="6507" w:author="schulz" w:date="2016-01-10T18:02:00Z">
            <w:rPr>
              <w:sz w:val="14"/>
              <w:szCs w:val="14"/>
            </w:rPr>
          </w:rPrChange>
        </w:rPr>
        <w:t>and</w:t>
      </w:r>
      <w:r w:rsidRPr="003140DF">
        <w:rPr>
          <w:spacing w:val="8"/>
          <w:sz w:val="14"/>
          <w:szCs w:val="14"/>
          <w:lang w:val="en-GB"/>
          <w:rPrChange w:id="6508" w:author="schulz" w:date="2016-01-10T18:02:00Z">
            <w:rPr>
              <w:spacing w:val="8"/>
              <w:sz w:val="14"/>
              <w:szCs w:val="14"/>
            </w:rPr>
          </w:rPrChange>
        </w:rPr>
        <w:t xml:space="preserve"> </w:t>
      </w:r>
      <w:r w:rsidRPr="003140DF">
        <w:rPr>
          <w:spacing w:val="-1"/>
          <w:sz w:val="14"/>
          <w:szCs w:val="14"/>
          <w:lang w:val="en-GB"/>
          <w:rPrChange w:id="6509" w:author="schulz" w:date="2016-01-10T18:02:00Z">
            <w:rPr>
              <w:spacing w:val="-1"/>
              <w:sz w:val="14"/>
              <w:szCs w:val="14"/>
            </w:rPr>
          </w:rPrChange>
        </w:rPr>
        <w:t>Butler,</w:t>
      </w:r>
      <w:r w:rsidRPr="003140DF">
        <w:rPr>
          <w:spacing w:val="13"/>
          <w:sz w:val="14"/>
          <w:szCs w:val="14"/>
          <w:lang w:val="en-GB"/>
          <w:rPrChange w:id="6510" w:author="schulz" w:date="2016-01-10T18:02:00Z">
            <w:rPr>
              <w:spacing w:val="13"/>
              <w:sz w:val="14"/>
              <w:szCs w:val="14"/>
            </w:rPr>
          </w:rPrChange>
        </w:rPr>
        <w:t xml:space="preserve"> </w:t>
      </w:r>
      <w:r w:rsidRPr="003140DF">
        <w:rPr>
          <w:sz w:val="14"/>
          <w:szCs w:val="14"/>
          <w:lang w:val="en-GB"/>
          <w:rPrChange w:id="6511" w:author="schulz" w:date="2016-01-10T18:02:00Z">
            <w:rPr>
              <w:sz w:val="14"/>
              <w:szCs w:val="14"/>
            </w:rPr>
          </w:rPrChange>
        </w:rPr>
        <w:t>G.</w:t>
      </w:r>
      <w:r w:rsidRPr="003140DF">
        <w:rPr>
          <w:spacing w:val="8"/>
          <w:sz w:val="14"/>
          <w:szCs w:val="14"/>
          <w:lang w:val="en-GB"/>
          <w:rPrChange w:id="6512" w:author="schulz" w:date="2016-01-10T18:02:00Z">
            <w:rPr>
              <w:spacing w:val="8"/>
              <w:sz w:val="14"/>
              <w:szCs w:val="14"/>
            </w:rPr>
          </w:rPrChange>
        </w:rPr>
        <w:t xml:space="preserve"> </w:t>
      </w:r>
      <w:r w:rsidRPr="003140DF">
        <w:rPr>
          <w:sz w:val="14"/>
          <w:szCs w:val="14"/>
          <w:lang w:val="en-GB"/>
          <w:rPrChange w:id="6513" w:author="schulz" w:date="2016-01-10T18:02:00Z">
            <w:rPr>
              <w:sz w:val="14"/>
              <w:szCs w:val="14"/>
            </w:rPr>
          </w:rPrChange>
        </w:rPr>
        <w:t>(2011).</w:t>
      </w:r>
      <w:r w:rsidRPr="003140DF">
        <w:rPr>
          <w:spacing w:val="1"/>
          <w:sz w:val="14"/>
          <w:szCs w:val="14"/>
          <w:lang w:val="en-GB"/>
          <w:rPrChange w:id="6514" w:author="schulz" w:date="2016-01-10T18:02:00Z">
            <w:rPr>
              <w:spacing w:val="1"/>
              <w:sz w:val="14"/>
              <w:szCs w:val="14"/>
            </w:rPr>
          </w:rPrChange>
        </w:rPr>
        <w:t xml:space="preserve"> </w:t>
      </w:r>
      <w:r w:rsidRPr="003140DF">
        <w:rPr>
          <w:sz w:val="14"/>
          <w:szCs w:val="14"/>
          <w:lang w:val="en-GB"/>
          <w:rPrChange w:id="6515" w:author="schulz" w:date="2016-01-10T18:02:00Z">
            <w:rPr>
              <w:sz w:val="14"/>
              <w:szCs w:val="14"/>
            </w:rPr>
          </w:rPrChange>
        </w:rPr>
        <w:t>Systems</w:t>
      </w:r>
      <w:r w:rsidRPr="003140DF">
        <w:rPr>
          <w:spacing w:val="8"/>
          <w:sz w:val="14"/>
          <w:szCs w:val="14"/>
          <w:lang w:val="en-GB"/>
          <w:rPrChange w:id="6516" w:author="schulz" w:date="2016-01-10T18:02:00Z">
            <w:rPr>
              <w:spacing w:val="8"/>
              <w:sz w:val="14"/>
              <w:szCs w:val="14"/>
            </w:rPr>
          </w:rPrChange>
        </w:rPr>
        <w:t xml:space="preserve"> </w:t>
      </w:r>
      <w:r w:rsidRPr="003140DF">
        <w:rPr>
          <w:sz w:val="14"/>
          <w:szCs w:val="14"/>
          <w:lang w:val="en-GB"/>
          <w:rPrChange w:id="6517" w:author="schulz" w:date="2016-01-10T18:02:00Z">
            <w:rPr>
              <w:sz w:val="14"/>
              <w:szCs w:val="14"/>
            </w:rPr>
          </w:rPrChange>
        </w:rPr>
        <w:t>Biology</w:t>
      </w:r>
      <w:r w:rsidRPr="003140DF">
        <w:rPr>
          <w:spacing w:val="8"/>
          <w:sz w:val="14"/>
          <w:szCs w:val="14"/>
          <w:lang w:val="en-GB"/>
          <w:rPrChange w:id="6518" w:author="schulz" w:date="2016-01-10T18:02:00Z">
            <w:rPr>
              <w:spacing w:val="8"/>
              <w:sz w:val="14"/>
              <w:szCs w:val="14"/>
            </w:rPr>
          </w:rPrChange>
        </w:rPr>
        <w:t xml:space="preserve"> </w:t>
      </w:r>
      <w:r w:rsidRPr="003140DF">
        <w:rPr>
          <w:spacing w:val="-1"/>
          <w:sz w:val="14"/>
          <w:szCs w:val="14"/>
          <w:lang w:val="en-GB"/>
          <w:rPrChange w:id="6519" w:author="schulz" w:date="2016-01-10T18:02:00Z">
            <w:rPr>
              <w:spacing w:val="-1"/>
              <w:sz w:val="14"/>
              <w:szCs w:val="14"/>
            </w:rPr>
          </w:rPrChange>
        </w:rPr>
        <w:t>Warehousing:</w:t>
      </w:r>
      <w:r w:rsidRPr="003140DF">
        <w:rPr>
          <w:spacing w:val="13"/>
          <w:sz w:val="14"/>
          <w:szCs w:val="14"/>
          <w:lang w:val="en-GB"/>
          <w:rPrChange w:id="6520" w:author="schulz" w:date="2016-01-10T18:02:00Z">
            <w:rPr>
              <w:spacing w:val="13"/>
              <w:sz w:val="14"/>
              <w:szCs w:val="14"/>
            </w:rPr>
          </w:rPrChange>
        </w:rPr>
        <w:t xml:space="preserve"> </w:t>
      </w:r>
      <w:r w:rsidRPr="003140DF">
        <w:rPr>
          <w:sz w:val="14"/>
          <w:szCs w:val="14"/>
          <w:lang w:val="en-GB"/>
          <w:rPrChange w:id="6521" w:author="schulz" w:date="2016-01-10T18:02:00Z">
            <w:rPr>
              <w:sz w:val="14"/>
              <w:szCs w:val="14"/>
            </w:rPr>
          </w:rPrChange>
        </w:rPr>
        <w:t>Challenges</w:t>
      </w:r>
      <w:r w:rsidRPr="003140DF">
        <w:rPr>
          <w:spacing w:val="7"/>
          <w:sz w:val="14"/>
          <w:szCs w:val="14"/>
          <w:lang w:val="en-GB"/>
          <w:rPrChange w:id="6522" w:author="schulz" w:date="2016-01-10T18:02:00Z">
            <w:rPr>
              <w:spacing w:val="7"/>
              <w:sz w:val="14"/>
              <w:szCs w:val="14"/>
            </w:rPr>
          </w:rPrChange>
        </w:rPr>
        <w:t xml:space="preserve"> </w:t>
      </w:r>
      <w:r w:rsidRPr="003140DF">
        <w:rPr>
          <w:sz w:val="14"/>
          <w:szCs w:val="14"/>
          <w:lang w:val="en-GB"/>
          <w:rPrChange w:id="6523" w:author="schulz" w:date="2016-01-10T18:02:00Z">
            <w:rPr>
              <w:sz w:val="14"/>
              <w:szCs w:val="14"/>
            </w:rPr>
          </w:rPrChange>
        </w:rPr>
        <w:t>and</w:t>
      </w:r>
      <w:r w:rsidRPr="003140DF">
        <w:rPr>
          <w:spacing w:val="25"/>
          <w:w w:val="99"/>
          <w:sz w:val="14"/>
          <w:szCs w:val="14"/>
          <w:lang w:val="en-GB"/>
          <w:rPrChange w:id="6524" w:author="schulz" w:date="2016-01-10T18:02:00Z">
            <w:rPr>
              <w:spacing w:val="25"/>
              <w:w w:val="99"/>
              <w:sz w:val="14"/>
              <w:szCs w:val="14"/>
            </w:rPr>
          </w:rPrChange>
        </w:rPr>
        <w:t xml:space="preserve"> </w:t>
      </w:r>
      <w:r w:rsidRPr="003140DF">
        <w:rPr>
          <w:spacing w:val="-1"/>
          <w:sz w:val="14"/>
          <w:szCs w:val="14"/>
          <w:lang w:val="en-GB"/>
          <w:rPrChange w:id="6525" w:author="schulz" w:date="2016-01-10T18:02:00Z">
            <w:rPr>
              <w:spacing w:val="-1"/>
              <w:sz w:val="14"/>
              <w:szCs w:val="14"/>
            </w:rPr>
          </w:rPrChange>
        </w:rPr>
        <w:t>Strategies</w:t>
      </w:r>
      <w:r w:rsidRPr="003140DF">
        <w:rPr>
          <w:spacing w:val="-11"/>
          <w:sz w:val="14"/>
          <w:szCs w:val="14"/>
          <w:lang w:val="en-GB"/>
          <w:rPrChange w:id="6526" w:author="schulz" w:date="2016-01-10T18:02:00Z">
            <w:rPr>
              <w:spacing w:val="-11"/>
              <w:sz w:val="14"/>
              <w:szCs w:val="14"/>
            </w:rPr>
          </w:rPrChange>
        </w:rPr>
        <w:t xml:space="preserve"> </w:t>
      </w:r>
      <w:proofErr w:type="gramStart"/>
      <w:r w:rsidRPr="003140DF">
        <w:rPr>
          <w:spacing w:val="-1"/>
          <w:sz w:val="14"/>
          <w:szCs w:val="14"/>
          <w:lang w:val="en-GB"/>
          <w:rPrChange w:id="6527" w:author="schulz" w:date="2016-01-10T18:02:00Z">
            <w:rPr>
              <w:spacing w:val="-1"/>
              <w:sz w:val="14"/>
              <w:szCs w:val="14"/>
            </w:rPr>
          </w:rPrChange>
        </w:rPr>
        <w:t>toward</w:t>
      </w:r>
      <w:proofErr w:type="gramEnd"/>
      <w:r w:rsidRPr="003140DF">
        <w:rPr>
          <w:spacing w:val="-10"/>
          <w:sz w:val="14"/>
          <w:szCs w:val="14"/>
          <w:lang w:val="en-GB"/>
          <w:rPrChange w:id="6528" w:author="schulz" w:date="2016-01-10T18:02:00Z">
            <w:rPr>
              <w:spacing w:val="-10"/>
              <w:sz w:val="14"/>
              <w:szCs w:val="14"/>
            </w:rPr>
          </w:rPrChange>
        </w:rPr>
        <w:t xml:space="preserve"> </w:t>
      </w:r>
      <w:r w:rsidRPr="003140DF">
        <w:rPr>
          <w:spacing w:val="-2"/>
          <w:sz w:val="14"/>
          <w:szCs w:val="14"/>
          <w:lang w:val="en-GB"/>
          <w:rPrChange w:id="6529" w:author="schulz" w:date="2016-01-10T18:02:00Z">
            <w:rPr>
              <w:spacing w:val="-2"/>
              <w:sz w:val="14"/>
              <w:szCs w:val="14"/>
            </w:rPr>
          </w:rPrChange>
        </w:rPr>
        <w:t>Effective</w:t>
      </w:r>
      <w:r w:rsidRPr="003140DF">
        <w:rPr>
          <w:spacing w:val="-11"/>
          <w:sz w:val="14"/>
          <w:szCs w:val="14"/>
          <w:lang w:val="en-GB"/>
          <w:rPrChange w:id="6530" w:author="schulz" w:date="2016-01-10T18:02:00Z">
            <w:rPr>
              <w:spacing w:val="-11"/>
              <w:sz w:val="14"/>
              <w:szCs w:val="14"/>
            </w:rPr>
          </w:rPrChange>
        </w:rPr>
        <w:t xml:space="preserve"> </w:t>
      </w:r>
      <w:r w:rsidRPr="003140DF">
        <w:rPr>
          <w:sz w:val="14"/>
          <w:szCs w:val="14"/>
          <w:lang w:val="en-GB"/>
          <w:rPrChange w:id="6531" w:author="schulz" w:date="2016-01-10T18:02:00Z">
            <w:rPr>
              <w:sz w:val="14"/>
              <w:szCs w:val="14"/>
            </w:rPr>
          </w:rPrChange>
        </w:rPr>
        <w:t>Data</w:t>
      </w:r>
      <w:r w:rsidRPr="003140DF">
        <w:rPr>
          <w:spacing w:val="-10"/>
          <w:sz w:val="14"/>
          <w:szCs w:val="14"/>
          <w:lang w:val="en-GB"/>
          <w:rPrChange w:id="6532" w:author="schulz" w:date="2016-01-10T18:02:00Z">
            <w:rPr>
              <w:spacing w:val="-10"/>
              <w:sz w:val="14"/>
              <w:szCs w:val="14"/>
            </w:rPr>
          </w:rPrChange>
        </w:rPr>
        <w:t xml:space="preserve"> </w:t>
      </w:r>
      <w:r w:rsidRPr="003140DF">
        <w:rPr>
          <w:spacing w:val="-1"/>
          <w:sz w:val="14"/>
          <w:szCs w:val="14"/>
          <w:lang w:val="en-GB"/>
          <w:rPrChange w:id="6533" w:author="schulz" w:date="2016-01-10T18:02:00Z">
            <w:rPr>
              <w:spacing w:val="-1"/>
              <w:sz w:val="14"/>
              <w:szCs w:val="14"/>
            </w:rPr>
          </w:rPrChange>
        </w:rPr>
        <w:t>Integration.</w:t>
      </w:r>
      <w:r w:rsidRPr="003140DF">
        <w:rPr>
          <w:spacing w:val="-3"/>
          <w:sz w:val="14"/>
          <w:szCs w:val="14"/>
          <w:lang w:val="en-GB"/>
          <w:rPrChange w:id="6534" w:author="schulz" w:date="2016-01-10T18:02:00Z">
            <w:rPr>
              <w:spacing w:val="-3"/>
              <w:sz w:val="14"/>
              <w:szCs w:val="14"/>
            </w:rPr>
          </w:rPrChange>
        </w:rPr>
        <w:t xml:space="preserve"> </w:t>
      </w:r>
      <w:r w:rsidRPr="003140DF">
        <w:rPr>
          <w:sz w:val="14"/>
          <w:szCs w:val="14"/>
          <w:lang w:val="en-GB"/>
          <w:rPrChange w:id="6535" w:author="schulz" w:date="2016-01-10T18:02:00Z">
            <w:rPr>
              <w:sz w:val="14"/>
              <w:szCs w:val="14"/>
            </w:rPr>
          </w:rPrChange>
        </w:rPr>
        <w:t>In</w:t>
      </w:r>
      <w:r w:rsidRPr="003140DF">
        <w:rPr>
          <w:spacing w:val="-11"/>
          <w:sz w:val="14"/>
          <w:szCs w:val="14"/>
          <w:lang w:val="en-GB"/>
          <w:rPrChange w:id="6536" w:author="schulz" w:date="2016-01-10T18:02:00Z">
            <w:rPr>
              <w:spacing w:val="-11"/>
              <w:sz w:val="14"/>
              <w:szCs w:val="14"/>
            </w:rPr>
          </w:rPrChange>
        </w:rPr>
        <w:t xml:space="preserve"> </w:t>
      </w:r>
      <w:r w:rsidRPr="003140DF">
        <w:rPr>
          <w:spacing w:val="-7"/>
          <w:sz w:val="14"/>
          <w:szCs w:val="14"/>
          <w:lang w:val="en-GB"/>
          <w:rPrChange w:id="6537" w:author="schulz" w:date="2016-01-10T18:02:00Z">
            <w:rPr>
              <w:spacing w:val="-7"/>
              <w:sz w:val="14"/>
              <w:szCs w:val="14"/>
            </w:rPr>
          </w:rPrChange>
        </w:rPr>
        <w:t>F.</w:t>
      </w:r>
      <w:r w:rsidRPr="003140DF">
        <w:rPr>
          <w:spacing w:val="-10"/>
          <w:sz w:val="14"/>
          <w:szCs w:val="14"/>
          <w:lang w:val="en-GB"/>
          <w:rPrChange w:id="6538" w:author="schulz" w:date="2016-01-10T18:02:00Z">
            <w:rPr>
              <w:spacing w:val="-10"/>
              <w:sz w:val="14"/>
              <w:szCs w:val="14"/>
            </w:rPr>
          </w:rPrChange>
        </w:rPr>
        <w:t xml:space="preserve"> </w:t>
      </w:r>
      <w:proofErr w:type="spellStart"/>
      <w:r w:rsidRPr="003140DF">
        <w:rPr>
          <w:sz w:val="14"/>
          <w:szCs w:val="14"/>
          <w:lang w:val="en-GB"/>
          <w:rPrChange w:id="6539" w:author="schulz" w:date="2016-01-10T18:02:00Z">
            <w:rPr>
              <w:sz w:val="14"/>
              <w:szCs w:val="14"/>
            </w:rPr>
          </w:rPrChange>
        </w:rPr>
        <w:t>Laux</w:t>
      </w:r>
      <w:proofErr w:type="spellEnd"/>
      <w:r w:rsidRPr="003140DF">
        <w:rPr>
          <w:spacing w:val="-11"/>
          <w:sz w:val="14"/>
          <w:szCs w:val="14"/>
          <w:lang w:val="en-GB"/>
          <w:rPrChange w:id="6540" w:author="schulz" w:date="2016-01-10T18:02:00Z">
            <w:rPr>
              <w:spacing w:val="-11"/>
              <w:sz w:val="14"/>
              <w:szCs w:val="14"/>
            </w:rPr>
          </w:rPrChange>
        </w:rPr>
        <w:t xml:space="preserve"> </w:t>
      </w:r>
      <w:r w:rsidRPr="003140DF">
        <w:rPr>
          <w:sz w:val="14"/>
          <w:szCs w:val="14"/>
          <w:lang w:val="en-GB"/>
          <w:rPrChange w:id="6541" w:author="schulz" w:date="2016-01-10T18:02:00Z">
            <w:rPr>
              <w:sz w:val="14"/>
              <w:szCs w:val="14"/>
            </w:rPr>
          </w:rPrChange>
        </w:rPr>
        <w:t>and</w:t>
      </w:r>
      <w:r w:rsidRPr="003140DF">
        <w:rPr>
          <w:spacing w:val="-10"/>
          <w:sz w:val="14"/>
          <w:szCs w:val="14"/>
          <w:lang w:val="en-GB"/>
          <w:rPrChange w:id="6542" w:author="schulz" w:date="2016-01-10T18:02:00Z">
            <w:rPr>
              <w:spacing w:val="-10"/>
              <w:sz w:val="14"/>
              <w:szCs w:val="14"/>
            </w:rPr>
          </w:rPrChange>
        </w:rPr>
        <w:t xml:space="preserve"> </w:t>
      </w:r>
      <w:r w:rsidRPr="003140DF">
        <w:rPr>
          <w:sz w:val="14"/>
          <w:szCs w:val="14"/>
          <w:lang w:val="en-GB"/>
          <w:rPrChange w:id="6543" w:author="schulz" w:date="2016-01-10T18:02:00Z">
            <w:rPr>
              <w:sz w:val="14"/>
              <w:szCs w:val="14"/>
            </w:rPr>
          </w:rPrChange>
        </w:rPr>
        <w:t>L.</w:t>
      </w:r>
      <w:r w:rsidRPr="003140DF">
        <w:rPr>
          <w:spacing w:val="-11"/>
          <w:sz w:val="14"/>
          <w:szCs w:val="14"/>
          <w:lang w:val="en-GB"/>
          <w:rPrChange w:id="6544" w:author="schulz" w:date="2016-01-10T18:02:00Z">
            <w:rPr>
              <w:spacing w:val="-11"/>
              <w:sz w:val="14"/>
              <w:szCs w:val="14"/>
            </w:rPr>
          </w:rPrChange>
        </w:rPr>
        <w:t xml:space="preserve"> </w:t>
      </w:r>
      <w:proofErr w:type="spellStart"/>
      <w:r w:rsidRPr="003140DF">
        <w:rPr>
          <w:sz w:val="14"/>
          <w:szCs w:val="14"/>
          <w:lang w:val="en-GB"/>
          <w:rPrChange w:id="6545" w:author="schulz" w:date="2016-01-10T18:02:00Z">
            <w:rPr>
              <w:sz w:val="14"/>
              <w:szCs w:val="14"/>
            </w:rPr>
          </w:rPrChange>
        </w:rPr>
        <w:t>Strömbäck</w:t>
      </w:r>
      <w:proofErr w:type="spellEnd"/>
      <w:r w:rsidRPr="003140DF">
        <w:rPr>
          <w:sz w:val="14"/>
          <w:szCs w:val="14"/>
          <w:lang w:val="en-GB"/>
          <w:rPrChange w:id="6546" w:author="schulz" w:date="2016-01-10T18:02:00Z">
            <w:rPr>
              <w:sz w:val="14"/>
              <w:szCs w:val="14"/>
            </w:rPr>
          </w:rPrChange>
        </w:rPr>
        <w:t>,</w:t>
      </w:r>
      <w:r w:rsidRPr="003140DF">
        <w:rPr>
          <w:spacing w:val="-8"/>
          <w:sz w:val="14"/>
          <w:szCs w:val="14"/>
          <w:lang w:val="en-GB"/>
          <w:rPrChange w:id="6547" w:author="schulz" w:date="2016-01-10T18:02:00Z">
            <w:rPr>
              <w:spacing w:val="-8"/>
              <w:sz w:val="14"/>
              <w:szCs w:val="14"/>
            </w:rPr>
          </w:rPrChange>
        </w:rPr>
        <w:t xml:space="preserve"> </w:t>
      </w:r>
      <w:r w:rsidRPr="003140DF">
        <w:rPr>
          <w:sz w:val="14"/>
          <w:szCs w:val="14"/>
          <w:lang w:val="en-GB"/>
          <w:rPrChange w:id="6548" w:author="schulz" w:date="2016-01-10T18:02:00Z">
            <w:rPr>
              <w:sz w:val="14"/>
              <w:szCs w:val="14"/>
            </w:rPr>
          </w:rPrChange>
        </w:rPr>
        <w:t>editors,</w:t>
      </w:r>
      <w:r w:rsidRPr="003140DF">
        <w:rPr>
          <w:spacing w:val="47"/>
          <w:w w:val="99"/>
          <w:sz w:val="14"/>
          <w:szCs w:val="14"/>
          <w:lang w:val="en-GB"/>
          <w:rPrChange w:id="6549" w:author="schulz" w:date="2016-01-10T18:02:00Z">
            <w:rPr>
              <w:spacing w:val="47"/>
              <w:w w:val="99"/>
              <w:sz w:val="14"/>
              <w:szCs w:val="14"/>
            </w:rPr>
          </w:rPrChange>
        </w:rPr>
        <w:t xml:space="preserve"> </w:t>
      </w:r>
      <w:r w:rsidRPr="003140DF">
        <w:rPr>
          <w:i/>
          <w:iCs/>
          <w:spacing w:val="-1"/>
          <w:sz w:val="14"/>
          <w:szCs w:val="14"/>
          <w:lang w:val="en-GB"/>
          <w:rPrChange w:id="6550" w:author="schulz" w:date="2016-01-10T18:02:00Z">
            <w:rPr>
              <w:i/>
              <w:iCs/>
              <w:spacing w:val="-1"/>
              <w:sz w:val="14"/>
              <w:szCs w:val="14"/>
            </w:rPr>
          </w:rPrChange>
        </w:rPr>
        <w:t>DBKDA-2011</w:t>
      </w:r>
      <w:r w:rsidRPr="003140DF">
        <w:rPr>
          <w:spacing w:val="-1"/>
          <w:sz w:val="14"/>
          <w:szCs w:val="14"/>
          <w:lang w:val="en-GB"/>
          <w:rPrChange w:id="6551" w:author="schulz" w:date="2016-01-10T18:02:00Z">
            <w:rPr>
              <w:spacing w:val="-1"/>
              <w:sz w:val="14"/>
              <w:szCs w:val="14"/>
            </w:rPr>
          </w:rPrChange>
        </w:rPr>
        <w:t>,</w:t>
      </w:r>
      <w:r w:rsidRPr="003140DF">
        <w:rPr>
          <w:spacing w:val="-7"/>
          <w:sz w:val="14"/>
          <w:szCs w:val="14"/>
          <w:lang w:val="en-GB"/>
          <w:rPrChange w:id="6552" w:author="schulz" w:date="2016-01-10T18:02:00Z">
            <w:rPr>
              <w:spacing w:val="-7"/>
              <w:sz w:val="14"/>
              <w:szCs w:val="14"/>
            </w:rPr>
          </w:rPrChange>
        </w:rPr>
        <w:t xml:space="preserve"> </w:t>
      </w:r>
      <w:r w:rsidRPr="003140DF">
        <w:rPr>
          <w:sz w:val="14"/>
          <w:szCs w:val="14"/>
          <w:lang w:val="en-GB"/>
          <w:rPrChange w:id="6553" w:author="schulz" w:date="2016-01-10T18:02:00Z">
            <w:rPr>
              <w:sz w:val="14"/>
              <w:szCs w:val="14"/>
            </w:rPr>
          </w:rPrChange>
        </w:rPr>
        <w:t>pages</w:t>
      </w:r>
      <w:r w:rsidRPr="003140DF">
        <w:rPr>
          <w:spacing w:val="-6"/>
          <w:sz w:val="14"/>
          <w:szCs w:val="14"/>
          <w:lang w:val="en-GB"/>
          <w:rPrChange w:id="6554" w:author="schulz" w:date="2016-01-10T18:02:00Z">
            <w:rPr>
              <w:spacing w:val="-6"/>
              <w:sz w:val="14"/>
              <w:szCs w:val="14"/>
            </w:rPr>
          </w:rPrChange>
        </w:rPr>
        <w:t xml:space="preserve"> </w:t>
      </w:r>
      <w:r w:rsidRPr="003140DF">
        <w:rPr>
          <w:sz w:val="14"/>
          <w:szCs w:val="14"/>
          <w:lang w:val="en-GB"/>
          <w:rPrChange w:id="6555" w:author="schulz" w:date="2016-01-10T18:02:00Z">
            <w:rPr>
              <w:sz w:val="14"/>
              <w:szCs w:val="14"/>
            </w:rPr>
          </w:rPrChange>
        </w:rPr>
        <w:t>34</w:t>
      </w:r>
      <w:r w:rsidRPr="002C029A">
        <w:rPr>
          <w:sz w:val="14"/>
          <w:szCs w:val="14"/>
          <w:lang w:val="en-GB"/>
        </w:rPr>
        <w:t>–</w:t>
      </w:r>
      <w:r w:rsidRPr="003140DF">
        <w:rPr>
          <w:sz w:val="14"/>
          <w:szCs w:val="14"/>
          <w:lang w:val="en-GB"/>
          <w:rPrChange w:id="6556" w:author="schulz" w:date="2016-01-10T18:02:00Z">
            <w:rPr>
              <w:sz w:val="14"/>
              <w:szCs w:val="14"/>
            </w:rPr>
          </w:rPrChange>
        </w:rPr>
        <w:t>40,</w:t>
      </w:r>
      <w:r w:rsidRPr="003140DF">
        <w:rPr>
          <w:spacing w:val="-7"/>
          <w:sz w:val="14"/>
          <w:szCs w:val="14"/>
          <w:lang w:val="en-GB"/>
          <w:rPrChange w:id="6557" w:author="schulz" w:date="2016-01-10T18:02:00Z">
            <w:rPr>
              <w:spacing w:val="-7"/>
              <w:sz w:val="14"/>
              <w:szCs w:val="14"/>
            </w:rPr>
          </w:rPrChange>
        </w:rPr>
        <w:t xml:space="preserve"> </w:t>
      </w:r>
      <w:r w:rsidRPr="003140DF">
        <w:rPr>
          <w:sz w:val="14"/>
          <w:szCs w:val="14"/>
          <w:lang w:val="en-GB"/>
          <w:rPrChange w:id="6558" w:author="schulz" w:date="2016-01-10T18:02:00Z">
            <w:rPr>
              <w:sz w:val="14"/>
              <w:szCs w:val="14"/>
            </w:rPr>
          </w:rPrChange>
        </w:rPr>
        <w:t>St.</w:t>
      </w:r>
      <w:r w:rsidRPr="003140DF">
        <w:rPr>
          <w:spacing w:val="-6"/>
          <w:sz w:val="14"/>
          <w:szCs w:val="14"/>
          <w:lang w:val="en-GB"/>
          <w:rPrChange w:id="6559" w:author="schulz" w:date="2016-01-10T18:02:00Z">
            <w:rPr>
              <w:spacing w:val="-6"/>
              <w:sz w:val="14"/>
              <w:szCs w:val="14"/>
            </w:rPr>
          </w:rPrChange>
        </w:rPr>
        <w:t xml:space="preserve"> </w:t>
      </w:r>
      <w:r w:rsidRPr="003140DF">
        <w:rPr>
          <w:sz w:val="14"/>
          <w:szCs w:val="14"/>
          <w:lang w:val="en-GB"/>
          <w:rPrChange w:id="6560" w:author="schulz" w:date="2016-01-10T18:02:00Z">
            <w:rPr>
              <w:sz w:val="14"/>
              <w:szCs w:val="14"/>
            </w:rPr>
          </w:rPrChange>
        </w:rPr>
        <w:t>Maarten.</w:t>
      </w:r>
    </w:p>
    <w:p w14:paraId="66079009" w14:textId="77777777" w:rsidR="00F20945" w:rsidRPr="003140DF" w:rsidRDefault="00F20945">
      <w:pPr>
        <w:pStyle w:val="Corpodetexto"/>
        <w:kinsoku w:val="0"/>
        <w:overflowPunct w:val="0"/>
        <w:spacing w:before="0"/>
        <w:rPr>
          <w:sz w:val="14"/>
          <w:szCs w:val="14"/>
          <w:lang w:val="en-GB"/>
          <w:rPrChange w:id="6561" w:author="schulz" w:date="2016-01-10T18:02:00Z">
            <w:rPr>
              <w:sz w:val="14"/>
              <w:szCs w:val="14"/>
            </w:rPr>
          </w:rPrChange>
        </w:rPr>
      </w:pPr>
      <w:r w:rsidRPr="003140DF">
        <w:rPr>
          <w:sz w:val="14"/>
          <w:szCs w:val="14"/>
          <w:lang w:val="en-GB"/>
          <w:rPrChange w:id="6562" w:author="schulz" w:date="2016-01-10T18:02:00Z">
            <w:rPr>
              <w:sz w:val="14"/>
              <w:szCs w:val="14"/>
            </w:rPr>
          </w:rPrChange>
        </w:rPr>
        <w:t>UniProt</w:t>
      </w:r>
      <w:r w:rsidRPr="003140DF">
        <w:rPr>
          <w:spacing w:val="-6"/>
          <w:sz w:val="14"/>
          <w:szCs w:val="14"/>
          <w:lang w:val="en-GB"/>
          <w:rPrChange w:id="6563" w:author="schulz" w:date="2016-01-10T18:02:00Z">
            <w:rPr>
              <w:spacing w:val="-6"/>
              <w:sz w:val="14"/>
              <w:szCs w:val="14"/>
            </w:rPr>
          </w:rPrChange>
        </w:rPr>
        <w:t xml:space="preserve"> </w:t>
      </w:r>
      <w:r w:rsidRPr="003140DF">
        <w:rPr>
          <w:sz w:val="14"/>
          <w:szCs w:val="14"/>
          <w:lang w:val="en-GB"/>
          <w:rPrChange w:id="6564" w:author="schulz" w:date="2016-01-10T18:02:00Z">
            <w:rPr>
              <w:sz w:val="14"/>
              <w:szCs w:val="14"/>
            </w:rPr>
          </w:rPrChange>
        </w:rPr>
        <w:t>Consortium</w:t>
      </w:r>
      <w:r w:rsidRPr="003140DF">
        <w:rPr>
          <w:spacing w:val="-7"/>
          <w:sz w:val="14"/>
          <w:szCs w:val="14"/>
          <w:lang w:val="en-GB"/>
          <w:rPrChange w:id="6565" w:author="schulz" w:date="2016-01-10T18:02:00Z">
            <w:rPr>
              <w:spacing w:val="-7"/>
              <w:sz w:val="14"/>
              <w:szCs w:val="14"/>
            </w:rPr>
          </w:rPrChange>
        </w:rPr>
        <w:t xml:space="preserve"> </w:t>
      </w:r>
      <w:r w:rsidRPr="003140DF">
        <w:rPr>
          <w:sz w:val="14"/>
          <w:szCs w:val="14"/>
          <w:lang w:val="en-GB"/>
          <w:rPrChange w:id="6566" w:author="schulz" w:date="2016-01-10T18:02:00Z">
            <w:rPr>
              <w:sz w:val="14"/>
              <w:szCs w:val="14"/>
            </w:rPr>
          </w:rPrChange>
        </w:rPr>
        <w:t>(2014).</w:t>
      </w:r>
      <w:r w:rsidRPr="003140DF">
        <w:rPr>
          <w:spacing w:val="4"/>
          <w:sz w:val="14"/>
          <w:szCs w:val="14"/>
          <w:lang w:val="en-GB"/>
          <w:rPrChange w:id="6567" w:author="schulz" w:date="2016-01-10T18:02:00Z">
            <w:rPr>
              <w:spacing w:val="4"/>
              <w:sz w:val="14"/>
              <w:szCs w:val="14"/>
            </w:rPr>
          </w:rPrChange>
        </w:rPr>
        <w:t xml:space="preserve"> </w:t>
      </w:r>
      <w:r w:rsidRPr="003140DF">
        <w:rPr>
          <w:spacing w:val="-1"/>
          <w:sz w:val="14"/>
          <w:szCs w:val="14"/>
          <w:lang w:val="en-GB"/>
          <w:rPrChange w:id="6568" w:author="schulz" w:date="2016-01-10T18:02:00Z">
            <w:rPr>
              <w:spacing w:val="-1"/>
              <w:sz w:val="14"/>
              <w:szCs w:val="14"/>
            </w:rPr>
          </w:rPrChange>
        </w:rPr>
        <w:t>Activities</w:t>
      </w:r>
      <w:r w:rsidRPr="003140DF">
        <w:rPr>
          <w:spacing w:val="-7"/>
          <w:sz w:val="14"/>
          <w:szCs w:val="14"/>
          <w:lang w:val="en-GB"/>
          <w:rPrChange w:id="6569" w:author="schulz" w:date="2016-01-10T18:02:00Z">
            <w:rPr>
              <w:spacing w:val="-7"/>
              <w:sz w:val="14"/>
              <w:szCs w:val="14"/>
            </w:rPr>
          </w:rPrChange>
        </w:rPr>
        <w:t xml:space="preserve"> </w:t>
      </w:r>
      <w:r w:rsidRPr="003140DF">
        <w:rPr>
          <w:sz w:val="14"/>
          <w:szCs w:val="14"/>
          <w:lang w:val="en-GB"/>
          <w:rPrChange w:id="6570" w:author="schulz" w:date="2016-01-10T18:02:00Z">
            <w:rPr>
              <w:sz w:val="14"/>
              <w:szCs w:val="14"/>
            </w:rPr>
          </w:rPrChange>
        </w:rPr>
        <w:t>at</w:t>
      </w:r>
      <w:r w:rsidRPr="003140DF">
        <w:rPr>
          <w:spacing w:val="-5"/>
          <w:sz w:val="14"/>
          <w:szCs w:val="14"/>
          <w:lang w:val="en-GB"/>
          <w:rPrChange w:id="6571" w:author="schulz" w:date="2016-01-10T18:02:00Z">
            <w:rPr>
              <w:spacing w:val="-5"/>
              <w:sz w:val="14"/>
              <w:szCs w:val="14"/>
            </w:rPr>
          </w:rPrChange>
        </w:rPr>
        <w:t xml:space="preserve"> </w:t>
      </w:r>
      <w:r w:rsidRPr="003140DF">
        <w:rPr>
          <w:sz w:val="14"/>
          <w:szCs w:val="14"/>
          <w:lang w:val="en-GB"/>
          <w:rPrChange w:id="6572" w:author="schulz" w:date="2016-01-10T18:02:00Z">
            <w:rPr>
              <w:sz w:val="14"/>
              <w:szCs w:val="14"/>
            </w:rPr>
          </w:rPrChange>
        </w:rPr>
        <w:t>the</w:t>
      </w:r>
      <w:r w:rsidRPr="003140DF">
        <w:rPr>
          <w:spacing w:val="-7"/>
          <w:sz w:val="14"/>
          <w:szCs w:val="14"/>
          <w:lang w:val="en-GB"/>
          <w:rPrChange w:id="6573" w:author="schulz" w:date="2016-01-10T18:02:00Z">
            <w:rPr>
              <w:spacing w:val="-7"/>
              <w:sz w:val="14"/>
              <w:szCs w:val="14"/>
            </w:rPr>
          </w:rPrChange>
        </w:rPr>
        <w:t xml:space="preserve"> </w:t>
      </w:r>
      <w:r w:rsidRPr="003140DF">
        <w:rPr>
          <w:spacing w:val="-1"/>
          <w:sz w:val="14"/>
          <w:szCs w:val="14"/>
          <w:lang w:val="en-GB"/>
          <w:rPrChange w:id="6574" w:author="schulz" w:date="2016-01-10T18:02:00Z">
            <w:rPr>
              <w:spacing w:val="-1"/>
              <w:sz w:val="14"/>
              <w:szCs w:val="14"/>
            </w:rPr>
          </w:rPrChange>
        </w:rPr>
        <w:t>Universal</w:t>
      </w:r>
      <w:r w:rsidRPr="003140DF">
        <w:rPr>
          <w:spacing w:val="-6"/>
          <w:sz w:val="14"/>
          <w:szCs w:val="14"/>
          <w:lang w:val="en-GB"/>
          <w:rPrChange w:id="6575" w:author="schulz" w:date="2016-01-10T18:02:00Z">
            <w:rPr>
              <w:spacing w:val="-6"/>
              <w:sz w:val="14"/>
              <w:szCs w:val="14"/>
            </w:rPr>
          </w:rPrChange>
        </w:rPr>
        <w:t xml:space="preserve"> </w:t>
      </w:r>
      <w:r w:rsidRPr="003140DF">
        <w:rPr>
          <w:sz w:val="14"/>
          <w:szCs w:val="14"/>
          <w:lang w:val="en-GB"/>
          <w:rPrChange w:id="6576" w:author="schulz" w:date="2016-01-10T18:02:00Z">
            <w:rPr>
              <w:sz w:val="14"/>
              <w:szCs w:val="14"/>
            </w:rPr>
          </w:rPrChange>
        </w:rPr>
        <w:t>Protein</w:t>
      </w:r>
      <w:r w:rsidRPr="003140DF">
        <w:rPr>
          <w:spacing w:val="-6"/>
          <w:sz w:val="14"/>
          <w:szCs w:val="14"/>
          <w:lang w:val="en-GB"/>
          <w:rPrChange w:id="6577" w:author="schulz" w:date="2016-01-10T18:02:00Z">
            <w:rPr>
              <w:spacing w:val="-6"/>
              <w:sz w:val="14"/>
              <w:szCs w:val="14"/>
            </w:rPr>
          </w:rPrChange>
        </w:rPr>
        <w:t xml:space="preserve"> </w:t>
      </w:r>
      <w:r w:rsidRPr="003140DF">
        <w:rPr>
          <w:sz w:val="14"/>
          <w:szCs w:val="14"/>
          <w:lang w:val="en-GB"/>
          <w:rPrChange w:id="6578" w:author="schulz" w:date="2016-01-10T18:02:00Z">
            <w:rPr>
              <w:sz w:val="14"/>
              <w:szCs w:val="14"/>
            </w:rPr>
          </w:rPrChange>
        </w:rPr>
        <w:t>Resource</w:t>
      </w:r>
      <w:r w:rsidRPr="003140DF">
        <w:rPr>
          <w:spacing w:val="-6"/>
          <w:sz w:val="14"/>
          <w:szCs w:val="14"/>
          <w:lang w:val="en-GB"/>
          <w:rPrChange w:id="6579" w:author="schulz" w:date="2016-01-10T18:02:00Z">
            <w:rPr>
              <w:spacing w:val="-6"/>
              <w:sz w:val="14"/>
              <w:szCs w:val="14"/>
            </w:rPr>
          </w:rPrChange>
        </w:rPr>
        <w:t xml:space="preserve"> </w:t>
      </w:r>
      <w:r w:rsidRPr="003140DF">
        <w:rPr>
          <w:sz w:val="14"/>
          <w:szCs w:val="14"/>
          <w:lang w:val="en-GB"/>
          <w:rPrChange w:id="6580" w:author="schulz" w:date="2016-01-10T18:02:00Z">
            <w:rPr>
              <w:sz w:val="14"/>
              <w:szCs w:val="14"/>
            </w:rPr>
          </w:rPrChange>
        </w:rPr>
        <w:t>(UniProt).</w:t>
      </w:r>
    </w:p>
    <w:p w14:paraId="4B2D91DE" w14:textId="77777777" w:rsidR="00F20945" w:rsidRPr="003140DF" w:rsidRDefault="00F20945">
      <w:pPr>
        <w:pStyle w:val="Corpodetexto"/>
        <w:kinsoku w:val="0"/>
        <w:overflowPunct w:val="0"/>
        <w:spacing w:before="18"/>
        <w:ind w:left="442"/>
        <w:rPr>
          <w:sz w:val="14"/>
          <w:szCs w:val="14"/>
          <w:lang w:val="en-GB"/>
          <w:rPrChange w:id="6581" w:author="schulz" w:date="2016-01-10T18:02:00Z">
            <w:rPr>
              <w:sz w:val="14"/>
              <w:szCs w:val="14"/>
            </w:rPr>
          </w:rPrChange>
        </w:rPr>
      </w:pPr>
      <w:r w:rsidRPr="003140DF">
        <w:rPr>
          <w:i/>
          <w:iCs/>
          <w:sz w:val="14"/>
          <w:szCs w:val="14"/>
          <w:lang w:val="en-GB"/>
          <w:rPrChange w:id="6582" w:author="schulz" w:date="2016-01-10T18:02:00Z">
            <w:rPr>
              <w:i/>
              <w:iCs/>
              <w:sz w:val="14"/>
              <w:szCs w:val="14"/>
            </w:rPr>
          </w:rPrChange>
        </w:rPr>
        <w:t>Nucleic</w:t>
      </w:r>
      <w:r w:rsidRPr="003140DF">
        <w:rPr>
          <w:i/>
          <w:iCs/>
          <w:spacing w:val="-7"/>
          <w:sz w:val="14"/>
          <w:szCs w:val="14"/>
          <w:lang w:val="en-GB"/>
          <w:rPrChange w:id="6583" w:author="schulz" w:date="2016-01-10T18:02:00Z">
            <w:rPr>
              <w:i/>
              <w:iCs/>
              <w:spacing w:val="-7"/>
              <w:sz w:val="14"/>
              <w:szCs w:val="14"/>
            </w:rPr>
          </w:rPrChange>
        </w:rPr>
        <w:t xml:space="preserve"> </w:t>
      </w:r>
      <w:r w:rsidRPr="003140DF">
        <w:rPr>
          <w:i/>
          <w:iCs/>
          <w:sz w:val="14"/>
          <w:szCs w:val="14"/>
          <w:lang w:val="en-GB"/>
          <w:rPrChange w:id="6584" w:author="schulz" w:date="2016-01-10T18:02:00Z">
            <w:rPr>
              <w:i/>
              <w:iCs/>
              <w:sz w:val="14"/>
              <w:szCs w:val="14"/>
            </w:rPr>
          </w:rPrChange>
        </w:rPr>
        <w:t>Acids</w:t>
      </w:r>
      <w:r w:rsidRPr="003140DF">
        <w:rPr>
          <w:i/>
          <w:iCs/>
          <w:spacing w:val="-6"/>
          <w:sz w:val="14"/>
          <w:szCs w:val="14"/>
          <w:lang w:val="en-GB"/>
          <w:rPrChange w:id="6585" w:author="schulz" w:date="2016-01-10T18:02:00Z">
            <w:rPr>
              <w:i/>
              <w:iCs/>
              <w:spacing w:val="-6"/>
              <w:sz w:val="14"/>
              <w:szCs w:val="14"/>
            </w:rPr>
          </w:rPrChange>
        </w:rPr>
        <w:t xml:space="preserve"> </w:t>
      </w:r>
      <w:r w:rsidRPr="003140DF">
        <w:rPr>
          <w:i/>
          <w:iCs/>
          <w:sz w:val="14"/>
          <w:szCs w:val="14"/>
          <w:lang w:val="en-GB"/>
          <w:rPrChange w:id="6586" w:author="schulz" w:date="2016-01-10T18:02:00Z">
            <w:rPr>
              <w:i/>
              <w:iCs/>
              <w:sz w:val="14"/>
              <w:szCs w:val="14"/>
            </w:rPr>
          </w:rPrChange>
        </w:rPr>
        <w:t>Res.</w:t>
      </w:r>
      <w:r w:rsidRPr="003140DF">
        <w:rPr>
          <w:sz w:val="14"/>
          <w:szCs w:val="14"/>
          <w:lang w:val="en-GB"/>
          <w:rPrChange w:id="6587" w:author="schulz" w:date="2016-01-10T18:02:00Z">
            <w:rPr>
              <w:sz w:val="14"/>
              <w:szCs w:val="14"/>
            </w:rPr>
          </w:rPrChange>
        </w:rPr>
        <w:t>,</w:t>
      </w:r>
      <w:r w:rsidRPr="003140DF">
        <w:rPr>
          <w:spacing w:val="-6"/>
          <w:sz w:val="14"/>
          <w:szCs w:val="14"/>
          <w:lang w:val="en-GB"/>
          <w:rPrChange w:id="6588" w:author="schulz" w:date="2016-01-10T18:02:00Z">
            <w:rPr>
              <w:spacing w:val="-6"/>
              <w:sz w:val="14"/>
              <w:szCs w:val="14"/>
            </w:rPr>
          </w:rPrChange>
        </w:rPr>
        <w:t xml:space="preserve"> </w:t>
      </w:r>
      <w:r w:rsidRPr="003140DF">
        <w:rPr>
          <w:b/>
          <w:bCs/>
          <w:sz w:val="14"/>
          <w:szCs w:val="14"/>
          <w:lang w:val="en-GB"/>
          <w:rPrChange w:id="6589" w:author="schulz" w:date="2016-01-10T18:02:00Z">
            <w:rPr>
              <w:b/>
              <w:bCs/>
              <w:sz w:val="14"/>
              <w:szCs w:val="14"/>
            </w:rPr>
          </w:rPrChange>
        </w:rPr>
        <w:t>42</w:t>
      </w:r>
      <w:r w:rsidRPr="003140DF">
        <w:rPr>
          <w:sz w:val="14"/>
          <w:szCs w:val="14"/>
          <w:lang w:val="en-GB"/>
          <w:rPrChange w:id="6590" w:author="schulz" w:date="2016-01-10T18:02:00Z">
            <w:rPr>
              <w:sz w:val="14"/>
              <w:szCs w:val="14"/>
            </w:rPr>
          </w:rPrChange>
        </w:rPr>
        <w:t>(Database</w:t>
      </w:r>
      <w:r w:rsidRPr="003140DF">
        <w:rPr>
          <w:spacing w:val="-6"/>
          <w:sz w:val="14"/>
          <w:szCs w:val="14"/>
          <w:lang w:val="en-GB"/>
          <w:rPrChange w:id="6591" w:author="schulz" w:date="2016-01-10T18:02:00Z">
            <w:rPr>
              <w:spacing w:val="-6"/>
              <w:sz w:val="14"/>
              <w:szCs w:val="14"/>
            </w:rPr>
          </w:rPrChange>
        </w:rPr>
        <w:t xml:space="preserve"> </w:t>
      </w:r>
      <w:r w:rsidRPr="003140DF">
        <w:rPr>
          <w:sz w:val="14"/>
          <w:szCs w:val="14"/>
          <w:lang w:val="en-GB"/>
          <w:rPrChange w:id="6592" w:author="schulz" w:date="2016-01-10T18:02:00Z">
            <w:rPr>
              <w:sz w:val="14"/>
              <w:szCs w:val="14"/>
            </w:rPr>
          </w:rPrChange>
        </w:rPr>
        <w:t>issue),</w:t>
      </w:r>
      <w:r w:rsidRPr="003140DF">
        <w:rPr>
          <w:spacing w:val="-6"/>
          <w:sz w:val="14"/>
          <w:szCs w:val="14"/>
          <w:lang w:val="en-GB"/>
          <w:rPrChange w:id="6593" w:author="schulz" w:date="2016-01-10T18:02:00Z">
            <w:rPr>
              <w:spacing w:val="-6"/>
              <w:sz w:val="14"/>
              <w:szCs w:val="14"/>
            </w:rPr>
          </w:rPrChange>
        </w:rPr>
        <w:t xml:space="preserve"> </w:t>
      </w:r>
      <w:r w:rsidRPr="003140DF">
        <w:rPr>
          <w:sz w:val="14"/>
          <w:szCs w:val="14"/>
          <w:lang w:val="en-GB"/>
          <w:rPrChange w:id="6594" w:author="schulz" w:date="2016-01-10T18:02:00Z">
            <w:rPr>
              <w:sz w:val="14"/>
              <w:szCs w:val="14"/>
            </w:rPr>
          </w:rPrChange>
        </w:rPr>
        <w:t>D191</w:t>
      </w:r>
      <w:r w:rsidRPr="002C029A">
        <w:rPr>
          <w:sz w:val="14"/>
          <w:szCs w:val="14"/>
          <w:lang w:val="en-GB"/>
        </w:rPr>
        <w:t>–</w:t>
      </w:r>
      <w:r w:rsidRPr="003140DF">
        <w:rPr>
          <w:sz w:val="14"/>
          <w:szCs w:val="14"/>
          <w:lang w:val="en-GB"/>
          <w:rPrChange w:id="6595" w:author="schulz" w:date="2016-01-10T18:02:00Z">
            <w:rPr>
              <w:sz w:val="14"/>
              <w:szCs w:val="14"/>
            </w:rPr>
          </w:rPrChange>
        </w:rPr>
        <w:t>8.</w:t>
      </w:r>
    </w:p>
    <w:p w14:paraId="2E41E15E" w14:textId="77777777" w:rsidR="00F20945" w:rsidRPr="003140DF" w:rsidRDefault="00F20945">
      <w:pPr>
        <w:pStyle w:val="Corpodetexto"/>
        <w:kinsoku w:val="0"/>
        <w:overflowPunct w:val="0"/>
        <w:spacing w:before="18" w:line="267" w:lineRule="auto"/>
        <w:ind w:left="442" w:right="2059" w:hanging="125"/>
        <w:jc w:val="both"/>
        <w:rPr>
          <w:sz w:val="14"/>
          <w:szCs w:val="14"/>
          <w:lang w:val="en-GB"/>
          <w:rPrChange w:id="6596" w:author="schulz" w:date="2016-01-10T18:02:00Z">
            <w:rPr>
              <w:sz w:val="14"/>
              <w:szCs w:val="14"/>
            </w:rPr>
          </w:rPrChange>
        </w:rPr>
      </w:pPr>
      <w:r w:rsidRPr="003140DF">
        <w:rPr>
          <w:sz w:val="14"/>
          <w:szCs w:val="14"/>
          <w:lang w:val="en-GB"/>
          <w:rPrChange w:id="6597" w:author="schulz" w:date="2016-01-10T18:02:00Z">
            <w:rPr>
              <w:sz w:val="14"/>
              <w:szCs w:val="14"/>
            </w:rPr>
          </w:rPrChange>
        </w:rPr>
        <w:t>W3C</w:t>
      </w:r>
      <w:r w:rsidRPr="003140DF">
        <w:rPr>
          <w:spacing w:val="9"/>
          <w:sz w:val="14"/>
          <w:szCs w:val="14"/>
          <w:lang w:val="en-GB"/>
          <w:rPrChange w:id="6598" w:author="schulz" w:date="2016-01-10T18:02:00Z">
            <w:rPr>
              <w:spacing w:val="9"/>
              <w:sz w:val="14"/>
              <w:szCs w:val="14"/>
            </w:rPr>
          </w:rPrChange>
        </w:rPr>
        <w:t xml:space="preserve"> </w:t>
      </w:r>
      <w:r w:rsidRPr="003140DF">
        <w:rPr>
          <w:sz w:val="14"/>
          <w:szCs w:val="14"/>
          <w:lang w:val="en-GB"/>
          <w:rPrChange w:id="6599" w:author="schulz" w:date="2016-01-10T18:02:00Z">
            <w:rPr>
              <w:sz w:val="14"/>
              <w:szCs w:val="14"/>
            </w:rPr>
          </w:rPrChange>
        </w:rPr>
        <w:t>(2012).</w:t>
      </w:r>
      <w:r w:rsidRPr="003140DF">
        <w:rPr>
          <w:spacing w:val="13"/>
          <w:sz w:val="14"/>
          <w:szCs w:val="14"/>
          <w:lang w:val="en-GB"/>
          <w:rPrChange w:id="6600" w:author="schulz" w:date="2016-01-10T18:02:00Z">
            <w:rPr>
              <w:spacing w:val="13"/>
              <w:sz w:val="14"/>
              <w:szCs w:val="14"/>
            </w:rPr>
          </w:rPrChange>
        </w:rPr>
        <w:t xml:space="preserve"> </w:t>
      </w:r>
      <w:r w:rsidRPr="003140DF">
        <w:rPr>
          <w:spacing w:val="-2"/>
          <w:sz w:val="14"/>
          <w:szCs w:val="14"/>
          <w:lang w:val="en-GB"/>
          <w:rPrChange w:id="6601" w:author="schulz" w:date="2016-01-10T18:02:00Z">
            <w:rPr>
              <w:spacing w:val="-2"/>
              <w:sz w:val="14"/>
              <w:szCs w:val="14"/>
            </w:rPr>
          </w:rPrChange>
        </w:rPr>
        <w:t>OWL</w:t>
      </w:r>
      <w:r w:rsidRPr="003140DF">
        <w:rPr>
          <w:spacing w:val="10"/>
          <w:sz w:val="14"/>
          <w:szCs w:val="14"/>
          <w:lang w:val="en-GB"/>
          <w:rPrChange w:id="6602" w:author="schulz" w:date="2016-01-10T18:02:00Z">
            <w:rPr>
              <w:spacing w:val="10"/>
              <w:sz w:val="14"/>
              <w:szCs w:val="14"/>
            </w:rPr>
          </w:rPrChange>
        </w:rPr>
        <w:t xml:space="preserve"> </w:t>
      </w:r>
      <w:r w:rsidRPr="003140DF">
        <w:rPr>
          <w:sz w:val="14"/>
          <w:szCs w:val="14"/>
          <w:lang w:val="en-GB"/>
          <w:rPrChange w:id="6603" w:author="schulz" w:date="2016-01-10T18:02:00Z">
            <w:rPr>
              <w:sz w:val="14"/>
              <w:szCs w:val="14"/>
            </w:rPr>
          </w:rPrChange>
        </w:rPr>
        <w:t>2</w:t>
      </w:r>
      <w:r w:rsidRPr="003140DF">
        <w:rPr>
          <w:spacing w:val="9"/>
          <w:sz w:val="14"/>
          <w:szCs w:val="14"/>
          <w:lang w:val="en-GB"/>
          <w:rPrChange w:id="6604" w:author="schulz" w:date="2016-01-10T18:02:00Z">
            <w:rPr>
              <w:spacing w:val="9"/>
              <w:sz w:val="14"/>
              <w:szCs w:val="14"/>
            </w:rPr>
          </w:rPrChange>
        </w:rPr>
        <w:t xml:space="preserve"> </w:t>
      </w:r>
      <w:r w:rsidRPr="003140DF">
        <w:rPr>
          <w:spacing w:val="-5"/>
          <w:sz w:val="14"/>
          <w:szCs w:val="14"/>
          <w:lang w:val="en-GB"/>
          <w:rPrChange w:id="6605" w:author="schulz" w:date="2016-01-10T18:02:00Z">
            <w:rPr>
              <w:spacing w:val="-5"/>
              <w:sz w:val="14"/>
              <w:szCs w:val="14"/>
            </w:rPr>
          </w:rPrChange>
        </w:rPr>
        <w:t>Web</w:t>
      </w:r>
      <w:r w:rsidRPr="003140DF">
        <w:rPr>
          <w:spacing w:val="10"/>
          <w:sz w:val="14"/>
          <w:szCs w:val="14"/>
          <w:lang w:val="en-GB"/>
          <w:rPrChange w:id="6606" w:author="schulz" w:date="2016-01-10T18:02:00Z">
            <w:rPr>
              <w:spacing w:val="10"/>
              <w:sz w:val="14"/>
              <w:szCs w:val="14"/>
            </w:rPr>
          </w:rPrChange>
        </w:rPr>
        <w:t xml:space="preserve"> </w:t>
      </w:r>
      <w:r w:rsidRPr="003140DF">
        <w:rPr>
          <w:sz w:val="14"/>
          <w:szCs w:val="14"/>
          <w:lang w:val="en-GB"/>
          <w:rPrChange w:id="6607" w:author="schulz" w:date="2016-01-10T18:02:00Z">
            <w:rPr>
              <w:sz w:val="14"/>
              <w:szCs w:val="14"/>
            </w:rPr>
          </w:rPrChange>
        </w:rPr>
        <w:t>Ontology</w:t>
      </w:r>
      <w:r w:rsidRPr="003140DF">
        <w:rPr>
          <w:spacing w:val="9"/>
          <w:sz w:val="14"/>
          <w:szCs w:val="14"/>
          <w:lang w:val="en-GB"/>
          <w:rPrChange w:id="6608" w:author="schulz" w:date="2016-01-10T18:02:00Z">
            <w:rPr>
              <w:spacing w:val="9"/>
              <w:sz w:val="14"/>
              <w:szCs w:val="14"/>
            </w:rPr>
          </w:rPrChange>
        </w:rPr>
        <w:t xml:space="preserve"> </w:t>
      </w:r>
      <w:r w:rsidRPr="003140DF">
        <w:rPr>
          <w:sz w:val="14"/>
          <w:szCs w:val="14"/>
          <w:lang w:val="en-GB"/>
          <w:rPrChange w:id="6609" w:author="schulz" w:date="2016-01-10T18:02:00Z">
            <w:rPr>
              <w:sz w:val="14"/>
              <w:szCs w:val="14"/>
            </w:rPr>
          </w:rPrChange>
        </w:rPr>
        <w:t>Language</w:t>
      </w:r>
      <w:r w:rsidRPr="003140DF">
        <w:rPr>
          <w:spacing w:val="10"/>
          <w:sz w:val="14"/>
          <w:szCs w:val="14"/>
          <w:lang w:val="en-GB"/>
          <w:rPrChange w:id="6610" w:author="schulz" w:date="2016-01-10T18:02:00Z">
            <w:rPr>
              <w:spacing w:val="10"/>
              <w:sz w:val="14"/>
              <w:szCs w:val="14"/>
            </w:rPr>
          </w:rPrChange>
        </w:rPr>
        <w:t xml:space="preserve"> </w:t>
      </w:r>
      <w:r w:rsidRPr="003140DF">
        <w:rPr>
          <w:sz w:val="14"/>
          <w:szCs w:val="14"/>
          <w:lang w:val="en-GB"/>
          <w:rPrChange w:id="6611" w:author="schulz" w:date="2016-01-10T18:02:00Z">
            <w:rPr>
              <w:sz w:val="14"/>
              <w:szCs w:val="14"/>
            </w:rPr>
          </w:rPrChange>
        </w:rPr>
        <w:t>Document</w:t>
      </w:r>
      <w:r w:rsidRPr="003140DF">
        <w:rPr>
          <w:spacing w:val="9"/>
          <w:sz w:val="14"/>
          <w:szCs w:val="14"/>
          <w:lang w:val="en-GB"/>
          <w:rPrChange w:id="6612" w:author="schulz" w:date="2016-01-10T18:02:00Z">
            <w:rPr>
              <w:spacing w:val="9"/>
              <w:sz w:val="14"/>
              <w:szCs w:val="14"/>
            </w:rPr>
          </w:rPrChange>
        </w:rPr>
        <w:t xml:space="preserve"> </w:t>
      </w:r>
      <w:r w:rsidRPr="003140DF">
        <w:rPr>
          <w:spacing w:val="-2"/>
          <w:sz w:val="14"/>
          <w:szCs w:val="14"/>
          <w:lang w:val="en-GB"/>
          <w:rPrChange w:id="6613" w:author="schulz" w:date="2016-01-10T18:02:00Z">
            <w:rPr>
              <w:spacing w:val="-2"/>
              <w:sz w:val="14"/>
              <w:szCs w:val="14"/>
            </w:rPr>
          </w:rPrChange>
        </w:rPr>
        <w:t>Overview.</w:t>
      </w:r>
      <w:r w:rsidRPr="002C029A">
        <w:rPr>
          <w:spacing w:val="-2"/>
          <w:sz w:val="14"/>
          <w:szCs w:val="14"/>
          <w:lang w:val="en-GB"/>
        </w:rPr>
        <w:fldChar w:fldCharType="begin"/>
      </w:r>
      <w:r w:rsidRPr="003140DF">
        <w:rPr>
          <w:spacing w:val="-2"/>
          <w:sz w:val="14"/>
          <w:szCs w:val="14"/>
          <w:lang w:val="en-GB"/>
          <w:rPrChange w:id="6614" w:author="schulz" w:date="2016-01-10T18:02:00Z">
            <w:rPr>
              <w:spacing w:val="-2"/>
              <w:sz w:val="14"/>
              <w:szCs w:val="14"/>
            </w:rPr>
          </w:rPrChange>
        </w:rPr>
        <w:instrText xml:space="preserve"> HYPERLINK "http://www.w3.org/TR/owl2-overview/" </w:instrText>
      </w:r>
      <w:r w:rsidRPr="002C029A">
        <w:rPr>
          <w:spacing w:val="-2"/>
          <w:sz w:val="14"/>
          <w:szCs w:val="14"/>
          <w:lang w:val="en-GB"/>
        </w:rPr>
        <w:fldChar w:fldCharType="separate"/>
      </w:r>
      <w:r w:rsidRPr="003140DF">
        <w:rPr>
          <w:spacing w:val="23"/>
          <w:w w:val="99"/>
          <w:sz w:val="14"/>
          <w:szCs w:val="14"/>
          <w:lang w:val="en-GB"/>
          <w:rPrChange w:id="6615" w:author="schulz" w:date="2016-01-10T18:02:00Z">
            <w:rPr>
              <w:spacing w:val="23"/>
              <w:w w:val="99"/>
              <w:sz w:val="14"/>
              <w:szCs w:val="14"/>
            </w:rPr>
          </w:rPrChange>
        </w:rPr>
        <w:t xml:space="preserve"> </w:t>
      </w:r>
      <w:r w:rsidRPr="003140DF">
        <w:rPr>
          <w:spacing w:val="-1"/>
          <w:sz w:val="14"/>
          <w:szCs w:val="14"/>
          <w:lang w:val="en-GB"/>
          <w:rPrChange w:id="6616" w:author="schulz" w:date="2016-01-10T18:02:00Z">
            <w:rPr>
              <w:spacing w:val="-1"/>
              <w:sz w:val="14"/>
              <w:szCs w:val="14"/>
            </w:rPr>
          </w:rPrChange>
        </w:rPr>
        <w:t>http://www.w3.org/TR/owl2-overview/.</w:t>
      </w:r>
      <w:r w:rsidRPr="002C029A">
        <w:rPr>
          <w:spacing w:val="-2"/>
          <w:sz w:val="14"/>
          <w:szCs w:val="14"/>
          <w:lang w:val="en-GB"/>
        </w:rPr>
        <w:fldChar w:fldCharType="end"/>
      </w:r>
    </w:p>
    <w:sectPr w:rsidR="00F20945" w:rsidRPr="003140DF">
      <w:type w:val="continuous"/>
      <w:pgSz w:w="14180" w:h="20020"/>
      <w:pgMar w:top="2080" w:right="160" w:bottom="2080" w:left="160" w:header="720" w:footer="720" w:gutter="0"/>
      <w:cols w:num="2" w:space="720" w:equalWidth="0">
        <w:col w:w="6771" w:space="40"/>
        <w:col w:w="7049"/>
      </w:cols>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9" w:author="schulz" w:date="2016-01-10T18:56:00Z" w:initials="s">
    <w:p w14:paraId="553118EB" w14:textId="77777777" w:rsidR="00FA14DC" w:rsidRPr="008054D6" w:rsidRDefault="00FA14DC">
      <w:pPr>
        <w:pStyle w:val="Textodecomentrio"/>
        <w:rPr>
          <w:lang w:val="en-GB"/>
        </w:rPr>
      </w:pPr>
      <w:r>
        <w:rPr>
          <w:rStyle w:val="Refdecomentrio"/>
        </w:rPr>
        <w:annotationRef/>
      </w:r>
      <w:r w:rsidRPr="008054D6">
        <w:rPr>
          <w:noProof/>
          <w:lang w:val="en-GB"/>
        </w:rPr>
        <w:t>summarize!</w:t>
      </w:r>
    </w:p>
  </w:comment>
  <w:comment w:id="188" w:author="schulz" w:date="2016-01-10T19:11:00Z" w:initials="s">
    <w:p w14:paraId="2B9688C9" w14:textId="77777777" w:rsidR="00FA14DC" w:rsidRPr="008054D6" w:rsidRDefault="00FA14DC">
      <w:pPr>
        <w:pStyle w:val="Textodecomentrio"/>
        <w:rPr>
          <w:lang w:val="en-GB"/>
        </w:rPr>
      </w:pPr>
      <w:r>
        <w:rPr>
          <w:rStyle w:val="Refdecomentrio"/>
        </w:rPr>
        <w:annotationRef/>
      </w:r>
      <w:r w:rsidRPr="008054D6">
        <w:rPr>
          <w:noProof/>
          <w:lang w:val="en-GB"/>
        </w:rPr>
        <w:t>Add at least one Yes no (question), such as "is there evidence that..."</w:t>
      </w:r>
    </w:p>
  </w:comment>
  <w:comment w:id="193" w:author="schulz" w:date="2016-01-10T20:11:00Z" w:initials="s">
    <w:p w14:paraId="490A5A90" w14:textId="77777777" w:rsidR="00FA14DC" w:rsidRPr="009C2121" w:rsidRDefault="00FA14DC">
      <w:pPr>
        <w:pStyle w:val="Textodecomentrio"/>
        <w:rPr>
          <w:lang w:val="en-GB"/>
        </w:rPr>
      </w:pPr>
      <w:r>
        <w:rPr>
          <w:rStyle w:val="Refdecomentrio"/>
        </w:rPr>
        <w:annotationRef/>
      </w:r>
      <w:r w:rsidRPr="009C2121">
        <w:rPr>
          <w:noProof/>
          <w:lang w:val="en-GB"/>
        </w:rPr>
        <w:t>describe your benchmarking experiments</w:t>
      </w:r>
    </w:p>
  </w:comment>
  <w:comment w:id="908" w:author="schulz" w:date="2016-01-10T20:15:00Z" w:initials="s">
    <w:p w14:paraId="02E7D444" w14:textId="77777777" w:rsidR="00FA14DC" w:rsidRPr="009C2121" w:rsidRDefault="00FA14DC">
      <w:pPr>
        <w:pStyle w:val="Textodecomentrio"/>
        <w:rPr>
          <w:lang w:val="en-GB"/>
        </w:rPr>
      </w:pPr>
      <w:r>
        <w:rPr>
          <w:rStyle w:val="Refdecomentrio"/>
        </w:rPr>
        <w:annotationRef/>
      </w:r>
      <w:r w:rsidRPr="009C2121">
        <w:rPr>
          <w:noProof/>
          <w:lang w:val="en-GB"/>
        </w:rPr>
        <w:t>use the simplified wording from the Methods section</w:t>
      </w:r>
    </w:p>
  </w:comment>
  <w:comment w:id="1014" w:author="schulz" w:date="2016-01-10T20:31:00Z" w:initials="s">
    <w:p w14:paraId="12C6DB38" w14:textId="77777777" w:rsidR="00FA14DC" w:rsidRPr="009C2121" w:rsidRDefault="00FA14DC">
      <w:pPr>
        <w:pStyle w:val="Textodecomentrio"/>
        <w:rPr>
          <w:lang w:val="en-GB"/>
        </w:rPr>
      </w:pPr>
      <w:r>
        <w:rPr>
          <w:rStyle w:val="Refdecomentrio"/>
        </w:rPr>
        <w:annotationRef/>
      </w:r>
      <w:r w:rsidRPr="009C2121">
        <w:rPr>
          <w:noProof/>
          <w:lang w:val="en-GB"/>
        </w:rPr>
        <w:t>give only the number!</w:t>
      </w:r>
    </w:p>
  </w:comment>
  <w:comment w:id="1027" w:author="schulz" w:date="2016-01-10T20:41:00Z" w:initials="s">
    <w:p w14:paraId="71D4B4C1" w14:textId="77777777" w:rsidR="00FA14DC" w:rsidRPr="009C2121" w:rsidRDefault="00FA14DC">
      <w:pPr>
        <w:pStyle w:val="Textodecomentrio"/>
        <w:rPr>
          <w:lang w:val="en-GB"/>
        </w:rPr>
      </w:pPr>
      <w:r>
        <w:rPr>
          <w:rStyle w:val="Refdecomentrio"/>
        </w:rPr>
        <w:annotationRef/>
      </w:r>
      <w:r w:rsidRPr="009C2121">
        <w:rPr>
          <w:noProof/>
          <w:lang w:val="en-GB"/>
        </w:rPr>
        <w:t>complete</w:t>
      </w:r>
    </w:p>
  </w:comment>
  <w:comment w:id="1018" w:author="schulz" w:date="2016-01-10T20:32:00Z" w:initials="s">
    <w:p w14:paraId="082756EA" w14:textId="77777777" w:rsidR="00FA14DC" w:rsidRPr="009C2121" w:rsidRDefault="00FA14DC">
      <w:pPr>
        <w:pStyle w:val="Textodecomentrio"/>
        <w:rPr>
          <w:lang w:val="en-GB"/>
        </w:rPr>
      </w:pPr>
      <w:r>
        <w:rPr>
          <w:rStyle w:val="Refdecomentrio"/>
        </w:rPr>
        <w:annotationRef/>
      </w:r>
      <w:r w:rsidRPr="009C2121">
        <w:rPr>
          <w:noProof/>
          <w:lang w:val="en-GB"/>
        </w:rPr>
        <w:t>if possible list all, but not in bullt points</w:t>
      </w:r>
    </w:p>
  </w:comment>
  <w:comment w:id="1062" w:author="schulz" w:date="2016-01-10T20:33:00Z" w:initials="s">
    <w:p w14:paraId="2CA4AFB9" w14:textId="77777777" w:rsidR="00FA14DC" w:rsidRPr="009C2121" w:rsidRDefault="00FA14DC">
      <w:pPr>
        <w:pStyle w:val="Textodecomentrio"/>
        <w:rPr>
          <w:lang w:val="en-GB"/>
        </w:rPr>
      </w:pPr>
      <w:r>
        <w:rPr>
          <w:rStyle w:val="Refdecomentrio"/>
        </w:rPr>
        <w:annotationRef/>
      </w:r>
      <w:r w:rsidRPr="009C2121">
        <w:rPr>
          <w:noProof/>
          <w:lang w:val="en-GB"/>
        </w:rPr>
        <w:t>??</w:t>
      </w:r>
    </w:p>
  </w:comment>
  <w:comment w:id="1080" w:author="schulz" w:date="2016-01-10T20:33:00Z" w:initials="s">
    <w:p w14:paraId="44F610EB" w14:textId="77777777" w:rsidR="00FA14DC" w:rsidRPr="009C2121" w:rsidRDefault="00FA14DC">
      <w:pPr>
        <w:pStyle w:val="Textodecomentrio"/>
        <w:rPr>
          <w:lang w:val="en-GB"/>
        </w:rPr>
      </w:pPr>
      <w:r>
        <w:rPr>
          <w:rStyle w:val="Refdecomentrio"/>
        </w:rPr>
        <w:annotationRef/>
      </w:r>
      <w:r w:rsidRPr="009C2121">
        <w:rPr>
          <w:noProof/>
          <w:lang w:val="en-GB"/>
        </w:rPr>
        <w:t>Do you mean QC2 ? Then put it there</w:t>
      </w:r>
    </w:p>
  </w:comment>
  <w:comment w:id="1111" w:author="schulz" w:date="2016-01-10T20:17:00Z" w:initials="s">
    <w:p w14:paraId="2EF3D081" w14:textId="77777777" w:rsidR="00FA14DC" w:rsidRPr="00EC50D4" w:rsidRDefault="00FA14DC" w:rsidP="00540EE8">
      <w:pPr>
        <w:pStyle w:val="Corpodetexto"/>
        <w:kinsoku w:val="0"/>
        <w:overflowPunct w:val="0"/>
        <w:spacing w:before="174" w:line="285" w:lineRule="auto"/>
        <w:ind w:left="2061" w:right="86" w:firstLine="239"/>
        <w:jc w:val="both"/>
        <w:rPr>
          <w:lang w:val="en-GB"/>
        </w:rPr>
      </w:pPr>
      <w:r>
        <w:rPr>
          <w:rStyle w:val="Refdecomentrio"/>
        </w:rPr>
        <w:annotationRef/>
      </w:r>
      <w:r w:rsidRPr="009C2121">
        <w:rPr>
          <w:noProof/>
          <w:lang w:val="en-GB"/>
        </w:rPr>
        <w:t>"</w:t>
      </w:r>
      <w:r w:rsidRPr="00540EE8">
        <w:rPr>
          <w:spacing w:val="-3"/>
          <w:lang w:val="en-GB"/>
        </w:rPr>
        <w:t xml:space="preserve"> </w:t>
      </w:r>
      <w:r w:rsidRPr="00EC50D4">
        <w:rPr>
          <w:spacing w:val="-3"/>
          <w:lang w:val="en-GB"/>
        </w:rPr>
        <w:t>However,</w:t>
      </w:r>
      <w:r w:rsidRPr="00EC50D4">
        <w:rPr>
          <w:spacing w:val="-6"/>
          <w:lang w:val="en-GB"/>
        </w:rPr>
        <w:t xml:space="preserve"> </w:t>
      </w:r>
      <w:r w:rsidRPr="00EC50D4">
        <w:rPr>
          <w:lang w:val="en-GB"/>
        </w:rPr>
        <w:t>the</w:t>
      </w:r>
      <w:r w:rsidRPr="00EC50D4">
        <w:rPr>
          <w:spacing w:val="-6"/>
          <w:lang w:val="en-GB"/>
        </w:rPr>
        <w:t xml:space="preserve"> </w:t>
      </w:r>
      <w:r w:rsidRPr="00EC50D4">
        <w:rPr>
          <w:lang w:val="en-GB"/>
        </w:rPr>
        <w:t>correct</w:t>
      </w:r>
      <w:r w:rsidRPr="00EC50D4">
        <w:rPr>
          <w:spacing w:val="-7"/>
          <w:lang w:val="en-GB"/>
        </w:rPr>
        <w:t xml:space="preserve"> </w:t>
      </w:r>
      <w:r w:rsidRPr="00EC50D4">
        <w:rPr>
          <w:lang w:val="en-GB"/>
        </w:rPr>
        <w:t>interpretation</w:t>
      </w:r>
      <w:r w:rsidRPr="00EC50D4">
        <w:rPr>
          <w:spacing w:val="-6"/>
          <w:lang w:val="en-GB"/>
        </w:rPr>
        <w:t xml:space="preserve"> </w:t>
      </w:r>
      <w:r w:rsidRPr="00EC50D4">
        <w:rPr>
          <w:lang w:val="en-GB"/>
        </w:rPr>
        <w:t>hinges</w:t>
      </w:r>
      <w:r w:rsidRPr="00EC50D4">
        <w:rPr>
          <w:spacing w:val="-7"/>
          <w:lang w:val="en-GB"/>
        </w:rPr>
        <w:t xml:space="preserve"> </w:t>
      </w:r>
      <w:r w:rsidRPr="00EC50D4">
        <w:rPr>
          <w:lang w:val="en-GB"/>
        </w:rPr>
        <w:t>on</w:t>
      </w:r>
      <w:r w:rsidRPr="00EC50D4">
        <w:rPr>
          <w:spacing w:val="-7"/>
          <w:lang w:val="en-GB"/>
        </w:rPr>
        <w:t xml:space="preserve"> </w:t>
      </w:r>
      <w:r w:rsidRPr="00EC50D4">
        <w:rPr>
          <w:lang w:val="en-GB"/>
        </w:rPr>
        <w:t>the</w:t>
      </w:r>
      <w:r w:rsidRPr="00EC50D4">
        <w:rPr>
          <w:spacing w:val="-6"/>
          <w:lang w:val="en-GB"/>
        </w:rPr>
        <w:t xml:space="preserve"> </w:t>
      </w:r>
      <w:r w:rsidRPr="00EC50D4">
        <w:rPr>
          <w:lang w:val="en-GB"/>
        </w:rPr>
        <w:t>assumption</w:t>
      </w:r>
      <w:r w:rsidRPr="00EC50D4">
        <w:rPr>
          <w:spacing w:val="-7"/>
          <w:lang w:val="en-GB"/>
        </w:rPr>
        <w:t xml:space="preserve"> </w:t>
      </w:r>
      <w:r w:rsidRPr="00EC50D4">
        <w:rPr>
          <w:lang w:val="en-GB"/>
        </w:rPr>
        <w:t>that</w:t>
      </w:r>
      <w:r w:rsidRPr="00EC50D4">
        <w:rPr>
          <w:spacing w:val="-6"/>
          <w:lang w:val="en-GB"/>
        </w:rPr>
        <w:t xml:space="preserve"> </w:t>
      </w:r>
      <w:r w:rsidRPr="00EC50D4">
        <w:rPr>
          <w:lang w:val="en-GB"/>
        </w:rPr>
        <w:t>none</w:t>
      </w:r>
      <w:r w:rsidRPr="00EC50D4">
        <w:rPr>
          <w:spacing w:val="-6"/>
          <w:lang w:val="en-GB"/>
        </w:rPr>
        <w:t xml:space="preserve"> </w:t>
      </w:r>
      <w:r w:rsidRPr="00EC50D4">
        <w:rPr>
          <w:lang w:val="en-GB"/>
        </w:rPr>
        <w:t>of</w:t>
      </w:r>
      <w:r w:rsidRPr="00EC50D4">
        <w:rPr>
          <w:spacing w:val="27"/>
          <w:w w:val="99"/>
          <w:lang w:val="en-GB"/>
        </w:rPr>
        <w:t xml:space="preserve"> </w:t>
      </w:r>
      <w:r w:rsidRPr="00EC50D4">
        <w:rPr>
          <w:lang w:val="en-GB"/>
        </w:rPr>
        <w:t>these</w:t>
      </w:r>
      <w:r w:rsidRPr="00EC50D4">
        <w:rPr>
          <w:spacing w:val="-9"/>
          <w:lang w:val="en-GB"/>
        </w:rPr>
        <w:t xml:space="preserve"> </w:t>
      </w:r>
      <w:r w:rsidRPr="00EC50D4">
        <w:rPr>
          <w:lang w:val="en-GB"/>
        </w:rPr>
        <w:t>specific</w:t>
      </w:r>
      <w:r w:rsidRPr="00EC50D4">
        <w:rPr>
          <w:spacing w:val="-9"/>
          <w:lang w:val="en-GB"/>
        </w:rPr>
        <w:t xml:space="preserve"> </w:t>
      </w:r>
      <w:r w:rsidRPr="00EC50D4">
        <w:rPr>
          <w:lang w:val="en-GB"/>
        </w:rPr>
        <w:t>subclasses</w:t>
      </w:r>
      <w:r w:rsidRPr="00EC50D4">
        <w:rPr>
          <w:spacing w:val="-8"/>
          <w:lang w:val="en-GB"/>
        </w:rPr>
        <w:t xml:space="preserve"> </w:t>
      </w:r>
      <w:r w:rsidRPr="00EC50D4">
        <w:rPr>
          <w:lang w:val="en-GB"/>
        </w:rPr>
        <w:t>is</w:t>
      </w:r>
      <w:r w:rsidRPr="00EC50D4">
        <w:rPr>
          <w:spacing w:val="-9"/>
          <w:lang w:val="en-GB"/>
        </w:rPr>
        <w:t xml:space="preserve"> </w:t>
      </w:r>
      <w:r w:rsidRPr="00EC50D4">
        <w:rPr>
          <w:spacing w:val="-2"/>
          <w:lang w:val="en-GB"/>
        </w:rPr>
        <w:t>empty.</w:t>
      </w:r>
    </w:p>
    <w:p w14:paraId="5A92A321" w14:textId="77777777" w:rsidR="00FA14DC" w:rsidRPr="009C2121" w:rsidRDefault="00FA14DC">
      <w:pPr>
        <w:pStyle w:val="Textodecomentrio"/>
        <w:rPr>
          <w:lang w:val="en-GB"/>
        </w:rPr>
      </w:pPr>
      <w:r w:rsidRPr="009C2121">
        <w:rPr>
          <w:noProof/>
          <w:lang w:val="en-GB"/>
        </w:rPr>
        <w:t>" removed because of redundancy</w:t>
      </w:r>
    </w:p>
  </w:comment>
  <w:comment w:id="1034" w:author="schulz" w:date="2016-01-10T20:18:00Z" w:initials="s">
    <w:p w14:paraId="468900A8" w14:textId="77777777" w:rsidR="00FA14DC" w:rsidRPr="009C2121" w:rsidRDefault="00FA14DC">
      <w:pPr>
        <w:pStyle w:val="Textodecomentrio"/>
        <w:rPr>
          <w:lang w:val="en-GB"/>
        </w:rPr>
      </w:pPr>
      <w:r>
        <w:rPr>
          <w:rStyle w:val="Refdecomentrio"/>
        </w:rPr>
        <w:annotationRef/>
      </w:r>
      <w:r w:rsidRPr="009C2121">
        <w:rPr>
          <w:noProof/>
          <w:lang w:val="en-GB"/>
        </w:rPr>
        <w:t xml:space="preserve">THE USER DOES NOT WANT TO SEE THE SUBCLASSESCREATED FOR THE ONTOLOGIES. ONLY THE CLASSES THAT OCCUR IN THE DBS. THIS FILTERING PROCESS REQUIRES THAT IN EACH CQ YOU RETRIEVE ALL ANCESTORS AND THEN REMOVE THOSE CLASSES THAT ARE NOT IN THE DOMAIN ONTOLOGIES. THIS FILTERING PROCESS SHOULD BE DONE PROGRAMMATICALLY. FOR THE EXAMPLES OF THE PAPER YOU CAN DO IT MANUALLY. </w:t>
      </w:r>
      <w:r w:rsidRPr="009C2121">
        <w:rPr>
          <w:noProof/>
          <w:lang w:val="en-GB"/>
        </w:rPr>
        <w:br/>
      </w:r>
    </w:p>
  </w:comment>
  <w:comment w:id="1627" w:author="schulz" w:date="2016-01-10T20:31:00Z" w:initials="s">
    <w:p w14:paraId="10EAF471" w14:textId="77777777" w:rsidR="00FA14DC" w:rsidRPr="009C2121" w:rsidRDefault="00FA14DC" w:rsidP="002A4480">
      <w:pPr>
        <w:pStyle w:val="Textodecomentrio"/>
        <w:rPr>
          <w:lang w:val="en-GB"/>
        </w:rPr>
      </w:pPr>
      <w:r>
        <w:rPr>
          <w:rStyle w:val="Refdecomentrio"/>
        </w:rPr>
        <w:annotationRef/>
      </w:r>
      <w:r w:rsidRPr="009C2121">
        <w:rPr>
          <w:noProof/>
          <w:lang w:val="en-GB"/>
        </w:rPr>
        <w:t>give only the number!</w:t>
      </w:r>
    </w:p>
  </w:comment>
  <w:comment w:id="1807" w:author="schulz" w:date="2016-01-10T20:41:00Z" w:initials="s">
    <w:p w14:paraId="20B04A80" w14:textId="77777777" w:rsidR="00FA14DC" w:rsidRPr="009C2121" w:rsidRDefault="00FA14DC">
      <w:pPr>
        <w:pStyle w:val="Textodecomentrio"/>
        <w:rPr>
          <w:noProof/>
          <w:lang w:val="en-GB"/>
        </w:rPr>
      </w:pPr>
      <w:r>
        <w:rPr>
          <w:rStyle w:val="Refdecomentrio"/>
        </w:rPr>
        <w:annotationRef/>
      </w:r>
      <w:r w:rsidRPr="009C2121">
        <w:rPr>
          <w:noProof/>
          <w:lang w:val="en-GB"/>
        </w:rPr>
        <w:t>complete</w:t>
      </w:r>
    </w:p>
    <w:p w14:paraId="2626D3DD" w14:textId="77777777" w:rsidR="00FA14DC" w:rsidRPr="009C2121" w:rsidRDefault="00FA14DC">
      <w:pPr>
        <w:pStyle w:val="Textodecomentrio"/>
        <w:rPr>
          <w:lang w:val="en-GB"/>
        </w:rPr>
      </w:pPr>
    </w:p>
  </w:comment>
  <w:comment w:id="2351" w:author="schulz" w:date="2016-01-10T20:49:00Z" w:initials="s">
    <w:p w14:paraId="3A9A8413" w14:textId="77777777" w:rsidR="00FA14DC" w:rsidRPr="009C2121" w:rsidRDefault="00FA14DC">
      <w:pPr>
        <w:pStyle w:val="Textodecomentrio"/>
        <w:rPr>
          <w:lang w:val="en-GB"/>
        </w:rPr>
      </w:pPr>
      <w:r>
        <w:rPr>
          <w:rStyle w:val="Refdecomentrio"/>
        </w:rPr>
        <w:annotationRef/>
      </w:r>
      <w:r w:rsidRPr="009C2121">
        <w:rPr>
          <w:noProof/>
          <w:lang w:val="en-GB"/>
        </w:rPr>
        <w:t xml:space="preserve">What about the inclusion of BTL2? IMPORTANT. Also the SCT module. </w:t>
      </w:r>
    </w:p>
  </w:comment>
  <w:comment w:id="2483" w:author="schulz" w:date="2016-01-10T20:50:00Z" w:initials="s">
    <w:p w14:paraId="54C9AEFC" w14:textId="77777777" w:rsidR="00FA14DC" w:rsidRPr="009C2121" w:rsidRDefault="00FA14DC">
      <w:pPr>
        <w:pStyle w:val="Textodecomentrio"/>
        <w:rPr>
          <w:lang w:val="en-GB"/>
        </w:rPr>
      </w:pPr>
      <w:r>
        <w:rPr>
          <w:rStyle w:val="Refdecomentrio"/>
        </w:rPr>
        <w:annotationRef/>
      </w:r>
      <w:r w:rsidRPr="009C2121">
        <w:rPr>
          <w:noProof/>
          <w:lang w:val="en-GB"/>
        </w:rPr>
        <w:t>To be added, performance for artificially increased ontologie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118EB" w15:done="0"/>
  <w15:commentEx w15:paraId="2B9688C9" w15:done="0"/>
  <w15:commentEx w15:paraId="490A5A90" w15:done="0"/>
  <w15:commentEx w15:paraId="02E7D444" w15:done="1"/>
  <w15:commentEx w15:paraId="12C6DB38" w15:done="0"/>
  <w15:commentEx w15:paraId="71D4B4C1" w15:done="0"/>
  <w15:commentEx w15:paraId="082756EA" w15:done="0"/>
  <w15:commentEx w15:paraId="2CA4AFB9" w15:done="1"/>
  <w15:commentEx w15:paraId="44F610EB" w15:done="1"/>
  <w15:commentEx w15:paraId="5A92A321" w15:done="1"/>
  <w15:commentEx w15:paraId="468900A8" w15:done="0"/>
  <w15:commentEx w15:paraId="10EAF471" w15:done="1"/>
  <w15:commentEx w15:paraId="2626D3DD" w15:done="0"/>
  <w15:commentEx w15:paraId="3A9A8413" w15:done="1"/>
  <w15:commentEx w15:paraId="54C9AEF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BD438" w14:textId="77777777" w:rsidR="00B153D6" w:rsidRDefault="00B153D6">
      <w:r>
        <w:separator/>
      </w:r>
    </w:p>
  </w:endnote>
  <w:endnote w:type="continuationSeparator" w:id="0">
    <w:p w14:paraId="78A712C0" w14:textId="77777777" w:rsidR="00B153D6" w:rsidRDefault="00B15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panose1 w:val="020B0604030504040204"/>
    <w:charset w:val="80"/>
    <w:family w:val="swiss"/>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FCE7" w14:textId="4B4FF663"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682816" behindDoc="1" locked="0" layoutInCell="0" allowOverlap="1" wp14:anchorId="0A6A118B" wp14:editId="671FD58A">
              <wp:simplePos x="0" y="0"/>
              <wp:positionH relativeFrom="page">
                <wp:posOffset>613410</wp:posOffset>
              </wp:positionH>
              <wp:positionV relativeFrom="page">
                <wp:posOffset>11445875</wp:posOffset>
              </wp:positionV>
              <wp:extent cx="12700" cy="379730"/>
              <wp:effectExtent l="0" t="0" r="0" b="0"/>
              <wp:wrapNone/>
              <wp:docPr id="10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884D6AF" id="Freeform 23"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31.1pt,48.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683840" behindDoc="1" locked="0" layoutInCell="0" allowOverlap="1" wp14:anchorId="222FAEC1" wp14:editId="2394F733">
              <wp:simplePos x="0" y="0"/>
              <wp:positionH relativeFrom="page">
                <wp:posOffset>8385810</wp:posOffset>
              </wp:positionH>
              <wp:positionV relativeFrom="page">
                <wp:posOffset>11445875</wp:posOffset>
              </wp:positionV>
              <wp:extent cx="12700" cy="379730"/>
              <wp:effectExtent l="0" t="0" r="0" b="0"/>
              <wp:wrapNone/>
              <wp:docPr id="10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471B18E" id="Freeform 24"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31.1pt,660.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684864" behindDoc="1" locked="0" layoutInCell="0" allowOverlap="1" wp14:anchorId="1A4FF0DE" wp14:editId="17931A14">
              <wp:simplePos x="0" y="0"/>
              <wp:positionH relativeFrom="page">
                <wp:posOffset>170815</wp:posOffset>
              </wp:positionH>
              <wp:positionV relativeFrom="page">
                <wp:posOffset>11383010</wp:posOffset>
              </wp:positionV>
              <wp:extent cx="379730" cy="12700"/>
              <wp:effectExtent l="0" t="0" r="0" b="0"/>
              <wp:wrapNone/>
              <wp:docPr id="10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519E828" id="Freeform 25"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896.3pt,43.3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685888" behindDoc="1" locked="0" layoutInCell="0" allowOverlap="1" wp14:anchorId="07D82475" wp14:editId="4C0A61D7">
              <wp:simplePos x="0" y="0"/>
              <wp:positionH relativeFrom="page">
                <wp:posOffset>8449310</wp:posOffset>
              </wp:positionH>
              <wp:positionV relativeFrom="page">
                <wp:posOffset>11383010</wp:posOffset>
              </wp:positionV>
              <wp:extent cx="379730" cy="12700"/>
              <wp:effectExtent l="0" t="0" r="0" b="0"/>
              <wp:wrapNone/>
              <wp:docPr id="10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AC69BB7" id="Freeform 26"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896.3pt,695.15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686912" behindDoc="1" locked="0" layoutInCell="0" allowOverlap="1" wp14:anchorId="09FB4BA3" wp14:editId="34CDB94B">
              <wp:simplePos x="0" y="0"/>
              <wp:positionH relativeFrom="page">
                <wp:posOffset>3713480</wp:posOffset>
              </wp:positionH>
              <wp:positionV relativeFrom="page">
                <wp:posOffset>11507470</wp:posOffset>
              </wp:positionV>
              <wp:extent cx="1699260" cy="127000"/>
              <wp:effectExtent l="0" t="0" r="0" b="0"/>
              <wp:wrapNone/>
              <wp:docPr id="9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AE949" w14:textId="7BA3195E"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1</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B4BA3" id="_x0000_t202" coordsize="21600,21600" o:spt="202" path="m,l,21600r21600,l21600,xe">
              <v:stroke joinstyle="miter"/>
              <v:path gradientshapeok="t" o:connecttype="rect"/>
            </v:shapetype>
            <v:shape id="Text Box 27" o:spid="_x0000_s1091" type="#_x0000_t202" style="position:absolute;margin-left:292.4pt;margin-top:906.1pt;width:133.8pt;height:10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" o:allowincell="f" filled="f" stroked="f">
              <v:textbox inset="0,0,0,0">
                <w:txbxContent>
                  <w:p w14:paraId="324AE949" w14:textId="7BA3195E"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1</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D69EA" w14:textId="55116F95"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829248" behindDoc="1" locked="0" layoutInCell="0" allowOverlap="1" wp14:anchorId="2E341D31" wp14:editId="125EACA2">
              <wp:simplePos x="0" y="0"/>
              <wp:positionH relativeFrom="page">
                <wp:posOffset>613410</wp:posOffset>
              </wp:positionH>
              <wp:positionV relativeFrom="page">
                <wp:posOffset>11445875</wp:posOffset>
              </wp:positionV>
              <wp:extent cx="12700" cy="379730"/>
              <wp:effectExtent l="0" t="0" r="0" b="0"/>
              <wp:wrapNone/>
              <wp:docPr id="5" name="Freeform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BB0C38D" id="Freeform 145" o:spid="_x0000_s1026" style="position:absolute;z-index:-2514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31.1pt,48.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830272" behindDoc="1" locked="0" layoutInCell="0" allowOverlap="1" wp14:anchorId="2050A224" wp14:editId="403FB5CE">
              <wp:simplePos x="0" y="0"/>
              <wp:positionH relativeFrom="page">
                <wp:posOffset>8385810</wp:posOffset>
              </wp:positionH>
              <wp:positionV relativeFrom="page">
                <wp:posOffset>11445875</wp:posOffset>
              </wp:positionV>
              <wp:extent cx="12700" cy="379730"/>
              <wp:effectExtent l="0" t="0" r="0" b="0"/>
              <wp:wrapNone/>
              <wp:docPr id="4" name="Freeform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9D35D1" id="Freeform 146" o:spid="_x0000_s1026" style="position:absolute;z-index:-2514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31.1pt,660.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831296" behindDoc="1" locked="0" layoutInCell="0" allowOverlap="1" wp14:anchorId="5069018A" wp14:editId="4AE798AC">
              <wp:simplePos x="0" y="0"/>
              <wp:positionH relativeFrom="page">
                <wp:posOffset>170815</wp:posOffset>
              </wp:positionH>
              <wp:positionV relativeFrom="page">
                <wp:posOffset>11383010</wp:posOffset>
              </wp:positionV>
              <wp:extent cx="379730" cy="12700"/>
              <wp:effectExtent l="0" t="0" r="0" b="0"/>
              <wp:wrapNone/>
              <wp:docPr id="3"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6437230" id="Freeform 147" o:spid="_x0000_s1026" style="position:absolute;z-index:-2514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896.3pt,43.3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832320" behindDoc="1" locked="0" layoutInCell="0" allowOverlap="1" wp14:anchorId="676CE964" wp14:editId="24C81136">
              <wp:simplePos x="0" y="0"/>
              <wp:positionH relativeFrom="page">
                <wp:posOffset>8449310</wp:posOffset>
              </wp:positionH>
              <wp:positionV relativeFrom="page">
                <wp:posOffset>11383010</wp:posOffset>
              </wp:positionV>
              <wp:extent cx="379730" cy="12700"/>
              <wp:effectExtent l="0" t="0" r="0" b="0"/>
              <wp:wrapNone/>
              <wp:docPr id="2"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5526FE2" id="Freeform 148" o:spid="_x0000_s1026" style="position:absolute;z-index:-2514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896.3pt,695.15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833344" behindDoc="1" locked="0" layoutInCell="0" allowOverlap="1" wp14:anchorId="58428E7F" wp14:editId="255C1BD7">
              <wp:simplePos x="0" y="0"/>
              <wp:positionH relativeFrom="page">
                <wp:posOffset>3657600</wp:posOffset>
              </wp:positionH>
              <wp:positionV relativeFrom="page">
                <wp:posOffset>11507470</wp:posOffset>
              </wp:positionV>
              <wp:extent cx="1811655" cy="127000"/>
              <wp:effectExtent l="0" t="0" r="0" b="0"/>
              <wp:wrapNone/>
              <wp:docPr id="1"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8EA4B" w14:textId="3C52ED20"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8"/>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51F55">
                            <w:rPr>
                              <w:rFonts w:ascii="Arial" w:hAnsi="Arial" w:cs="Arial"/>
                              <w:noProof/>
                            </w:rPr>
                            <w:t>10</w:t>
                          </w:r>
                          <w:r>
                            <w:rPr>
                              <w:rFonts w:ascii="Arial" w:hAnsi="Arial" w:cs="Arial"/>
                            </w:rPr>
                            <w:fldChar w:fldCharType="end"/>
                          </w:r>
                          <w:r>
                            <w:rPr>
                              <w:rFonts w:ascii="Arial" w:hAnsi="Arial" w:cs="Arial"/>
                              <w:spacing w:val="17"/>
                            </w:rPr>
                            <w:t xml:space="preserve"> </w:t>
                          </w:r>
                          <w:r>
                            <w:rPr>
                              <w:rFonts w:ascii="Arial" w:hAnsi="Arial" w:cs="Arial"/>
                            </w:rPr>
                            <w:t>—</w:t>
                          </w:r>
                          <w:r>
                            <w:rPr>
                              <w:rFonts w:ascii="Arial" w:hAnsi="Arial" w:cs="Arial"/>
                              <w:spacing w:val="19"/>
                            </w:rPr>
                            <w:t xml:space="preserve"> </w:t>
                          </w:r>
                          <w:r>
                            <w:rPr>
                              <w:rFonts w:ascii="Arial" w:hAnsi="Arial" w:cs="Arial"/>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28E7F" id="_x0000_t202" coordsize="21600,21600" o:spt="202" path="m,l,21600r21600,l21600,xe">
              <v:stroke joinstyle="miter"/>
              <v:path gradientshapeok="t" o:connecttype="rect"/>
            </v:shapetype>
            <v:shape id="Text Box 149" o:spid="_x0000_s1114" type="#_x0000_t202" style="position:absolute;margin-left:4in;margin-top:906.1pt;width:142.65pt;height:10pt;z-index:-2514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" o:allowincell="f" filled="f" stroked="f">
              <v:textbox inset="0,0,0,0">
                <w:txbxContent>
                  <w:p w14:paraId="67A8EA4B" w14:textId="3C52ED20"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8"/>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51F55">
                      <w:rPr>
                        <w:rFonts w:ascii="Arial" w:hAnsi="Arial" w:cs="Arial"/>
                        <w:noProof/>
                      </w:rPr>
                      <w:t>10</w:t>
                    </w:r>
                    <w:r>
                      <w:rPr>
                        <w:rFonts w:ascii="Arial" w:hAnsi="Arial" w:cs="Arial"/>
                      </w:rPr>
                      <w:fldChar w:fldCharType="end"/>
                    </w:r>
                    <w:r>
                      <w:rPr>
                        <w:rFonts w:ascii="Arial" w:hAnsi="Arial" w:cs="Arial"/>
                        <w:spacing w:val="17"/>
                      </w:rPr>
                      <w:t xml:space="preserve"> </w:t>
                    </w:r>
                    <w:r>
                      <w:rPr>
                        <w:rFonts w:ascii="Arial" w:hAnsi="Arial" w:cs="Arial"/>
                      </w:rPr>
                      <w:t>—</w:t>
                    </w:r>
                    <w:r>
                      <w:rPr>
                        <w:rFonts w:ascii="Arial" w:hAnsi="Arial" w:cs="Arial"/>
                        <w:spacing w:val="19"/>
                      </w:rPr>
                      <w:t xml:space="preserve"> </w:t>
                    </w:r>
                    <w:r>
                      <w:rPr>
                        <w:rFonts w:ascii="Arial" w:hAnsi="Arial" w:cs="Arial"/>
                      </w:rPr>
                      <w:t>#10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E3964" w14:textId="1868AC5E"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688960" behindDoc="1" locked="0" layoutInCell="0" allowOverlap="1" wp14:anchorId="0891695C" wp14:editId="2EB60849">
              <wp:simplePos x="0" y="0"/>
              <wp:positionH relativeFrom="page">
                <wp:posOffset>613410</wp:posOffset>
              </wp:positionH>
              <wp:positionV relativeFrom="page">
                <wp:posOffset>11445875</wp:posOffset>
              </wp:positionV>
              <wp:extent cx="12700" cy="379730"/>
              <wp:effectExtent l="0" t="0" r="0" b="0"/>
              <wp:wrapNone/>
              <wp:docPr id="9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483B617" id="Freeform 28"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31.1pt,48.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689984" behindDoc="1" locked="0" layoutInCell="0" allowOverlap="1" wp14:anchorId="4D83AA4A" wp14:editId="1987AFF2">
              <wp:simplePos x="0" y="0"/>
              <wp:positionH relativeFrom="page">
                <wp:posOffset>8385810</wp:posOffset>
              </wp:positionH>
              <wp:positionV relativeFrom="page">
                <wp:posOffset>11445875</wp:posOffset>
              </wp:positionV>
              <wp:extent cx="12700" cy="379730"/>
              <wp:effectExtent l="0" t="0" r="0" b="0"/>
              <wp:wrapNone/>
              <wp:docPr id="97"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759B3D7" id="Freeform 29"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31.1pt,660.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691008" behindDoc="1" locked="0" layoutInCell="0" allowOverlap="1" wp14:anchorId="4F28B7BE" wp14:editId="33F1CEF4">
              <wp:simplePos x="0" y="0"/>
              <wp:positionH relativeFrom="page">
                <wp:posOffset>170815</wp:posOffset>
              </wp:positionH>
              <wp:positionV relativeFrom="page">
                <wp:posOffset>11383010</wp:posOffset>
              </wp:positionV>
              <wp:extent cx="379730" cy="12700"/>
              <wp:effectExtent l="0" t="0" r="0" b="0"/>
              <wp:wrapNone/>
              <wp:docPr id="96"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BC7D183" id="Freeform 30"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896.3pt,43.3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692032" behindDoc="1" locked="0" layoutInCell="0" allowOverlap="1" wp14:anchorId="681DCC36" wp14:editId="26ECE2AD">
              <wp:simplePos x="0" y="0"/>
              <wp:positionH relativeFrom="page">
                <wp:posOffset>8449310</wp:posOffset>
              </wp:positionH>
              <wp:positionV relativeFrom="page">
                <wp:posOffset>11383010</wp:posOffset>
              </wp:positionV>
              <wp:extent cx="379730" cy="12700"/>
              <wp:effectExtent l="0" t="0" r="0" b="0"/>
              <wp:wrapNone/>
              <wp:docPr id="95"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2F11039" id="Freeform 31"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896.3pt,695.15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693056" behindDoc="1" locked="0" layoutInCell="0" allowOverlap="1" wp14:anchorId="5A302BCD" wp14:editId="1FF3E7FF">
              <wp:simplePos x="0" y="0"/>
              <wp:positionH relativeFrom="page">
                <wp:posOffset>3713480</wp:posOffset>
              </wp:positionH>
              <wp:positionV relativeFrom="page">
                <wp:posOffset>11507470</wp:posOffset>
              </wp:positionV>
              <wp:extent cx="1699260" cy="127000"/>
              <wp:effectExtent l="0" t="0" r="0" b="0"/>
              <wp:wrapNone/>
              <wp:docPr id="9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AD315" w14:textId="1ABC2469"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2</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302BCD" id="_x0000_t202" coordsize="21600,21600" o:spt="202" path="m,l,21600r21600,l21600,xe">
              <v:stroke joinstyle="miter"/>
              <v:path gradientshapeok="t" o:connecttype="rect"/>
            </v:shapetype>
            <v:shape id="Text Box 32" o:spid="_x0000_s1092" type="#_x0000_t202" style="position:absolute;margin-left:292.4pt;margin-top:906.1pt;width:133.8pt;height:10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" o:allowincell="f" filled="f" stroked="f">
              <v:textbox inset="0,0,0,0">
                <w:txbxContent>
                  <w:p w14:paraId="195AD315" w14:textId="1ABC2469"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2</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5D86F" w14:textId="1FC930FD"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700224" behindDoc="1" locked="0" layoutInCell="0" allowOverlap="1" wp14:anchorId="0A082F6F" wp14:editId="5D22EC1E">
              <wp:simplePos x="0" y="0"/>
              <wp:positionH relativeFrom="page">
                <wp:posOffset>613410</wp:posOffset>
              </wp:positionH>
              <wp:positionV relativeFrom="page">
                <wp:posOffset>11445875</wp:posOffset>
              </wp:positionV>
              <wp:extent cx="12700" cy="379730"/>
              <wp:effectExtent l="0" t="0" r="0" b="0"/>
              <wp:wrapNone/>
              <wp:docPr id="89"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4377E58" id="Freeform 37"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31.1pt,48.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01248" behindDoc="1" locked="0" layoutInCell="0" allowOverlap="1" wp14:anchorId="7710674C" wp14:editId="3E5908EF">
              <wp:simplePos x="0" y="0"/>
              <wp:positionH relativeFrom="page">
                <wp:posOffset>8385810</wp:posOffset>
              </wp:positionH>
              <wp:positionV relativeFrom="page">
                <wp:posOffset>11445875</wp:posOffset>
              </wp:positionV>
              <wp:extent cx="12700" cy="379730"/>
              <wp:effectExtent l="0" t="0" r="0" b="0"/>
              <wp:wrapNone/>
              <wp:docPr id="88"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6E5F919" id="Freeform 38"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31.1pt,660.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02272" behindDoc="1" locked="0" layoutInCell="0" allowOverlap="1" wp14:anchorId="4B57D4BB" wp14:editId="4C21F92C">
              <wp:simplePos x="0" y="0"/>
              <wp:positionH relativeFrom="page">
                <wp:posOffset>170815</wp:posOffset>
              </wp:positionH>
              <wp:positionV relativeFrom="page">
                <wp:posOffset>11383010</wp:posOffset>
              </wp:positionV>
              <wp:extent cx="379730" cy="12700"/>
              <wp:effectExtent l="0" t="0" r="0" b="0"/>
              <wp:wrapNone/>
              <wp:docPr id="87"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255ED41" id="Freeform 39"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896.3pt,43.3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03296" behindDoc="1" locked="0" layoutInCell="0" allowOverlap="1" wp14:anchorId="0388E92C" wp14:editId="77886A13">
              <wp:simplePos x="0" y="0"/>
              <wp:positionH relativeFrom="page">
                <wp:posOffset>8449310</wp:posOffset>
              </wp:positionH>
              <wp:positionV relativeFrom="page">
                <wp:posOffset>11383010</wp:posOffset>
              </wp:positionV>
              <wp:extent cx="379730" cy="12700"/>
              <wp:effectExtent l="0" t="0" r="0" b="0"/>
              <wp:wrapNone/>
              <wp:docPr id="86"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3038E84" id="Freeform 40"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896.3pt,695.15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04320" behindDoc="1" locked="0" layoutInCell="0" allowOverlap="1" wp14:anchorId="3665EB4A" wp14:editId="63F4C7E5">
              <wp:simplePos x="0" y="0"/>
              <wp:positionH relativeFrom="page">
                <wp:posOffset>3713480</wp:posOffset>
              </wp:positionH>
              <wp:positionV relativeFrom="page">
                <wp:posOffset>11507470</wp:posOffset>
              </wp:positionV>
              <wp:extent cx="1699260" cy="127000"/>
              <wp:effectExtent l="0" t="0" r="0" b="0"/>
              <wp:wrapNone/>
              <wp:docPr id="8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5AE68" w14:textId="6F58C43F"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3</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5EB4A" id="_x0000_t202" coordsize="21600,21600" o:spt="202" path="m,l,21600r21600,l21600,xe">
              <v:stroke joinstyle="miter"/>
              <v:path gradientshapeok="t" o:connecttype="rect"/>
            </v:shapetype>
            <v:shape id="Text Box 41" o:spid="_x0000_s1093" type="#_x0000_t202" style="position:absolute;margin-left:292.4pt;margin-top:906.1pt;width:133.8pt;height:10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" o:allowincell="f" filled="f" stroked="f">
              <v:textbox inset="0,0,0,0">
                <w:txbxContent>
                  <w:p w14:paraId="3135AE68" w14:textId="6F58C43F"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3</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4CE2C" w14:textId="11148987"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714560" behindDoc="1" locked="0" layoutInCell="0" allowOverlap="1" wp14:anchorId="79069E95" wp14:editId="0DBC6FAA">
              <wp:simplePos x="0" y="0"/>
              <wp:positionH relativeFrom="page">
                <wp:posOffset>613410</wp:posOffset>
              </wp:positionH>
              <wp:positionV relativeFrom="page">
                <wp:posOffset>11445875</wp:posOffset>
              </wp:positionV>
              <wp:extent cx="12700" cy="379730"/>
              <wp:effectExtent l="0" t="0" r="0" b="0"/>
              <wp:wrapNone/>
              <wp:docPr id="77"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76DA188" id="Freeform 49"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31.1pt,48.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15584" behindDoc="1" locked="0" layoutInCell="0" allowOverlap="1" wp14:anchorId="0DFEB17E" wp14:editId="67BC88D4">
              <wp:simplePos x="0" y="0"/>
              <wp:positionH relativeFrom="page">
                <wp:posOffset>8385810</wp:posOffset>
              </wp:positionH>
              <wp:positionV relativeFrom="page">
                <wp:posOffset>11445875</wp:posOffset>
              </wp:positionV>
              <wp:extent cx="12700" cy="379730"/>
              <wp:effectExtent l="0" t="0" r="0" b="0"/>
              <wp:wrapNone/>
              <wp:docPr id="76"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B6DFC28" id="Freeform 50"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31.1pt,660.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16608" behindDoc="1" locked="0" layoutInCell="0" allowOverlap="1" wp14:anchorId="7EEBEFE2" wp14:editId="0A31EA61">
              <wp:simplePos x="0" y="0"/>
              <wp:positionH relativeFrom="page">
                <wp:posOffset>170815</wp:posOffset>
              </wp:positionH>
              <wp:positionV relativeFrom="page">
                <wp:posOffset>11383010</wp:posOffset>
              </wp:positionV>
              <wp:extent cx="379730" cy="12700"/>
              <wp:effectExtent l="0" t="0" r="0" b="0"/>
              <wp:wrapNone/>
              <wp:docPr id="75"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2268F64" id="Freeform 51"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896.3pt,43.3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17632" behindDoc="1" locked="0" layoutInCell="0" allowOverlap="1" wp14:anchorId="3C5EAB63" wp14:editId="3CD1ECB6">
              <wp:simplePos x="0" y="0"/>
              <wp:positionH relativeFrom="page">
                <wp:posOffset>8449310</wp:posOffset>
              </wp:positionH>
              <wp:positionV relativeFrom="page">
                <wp:posOffset>11383010</wp:posOffset>
              </wp:positionV>
              <wp:extent cx="379730" cy="12700"/>
              <wp:effectExtent l="0" t="0" r="0" b="0"/>
              <wp:wrapNone/>
              <wp:docPr id="74"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2921D1C" id="Freeform 52"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896.3pt,695.15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18656" behindDoc="1" locked="0" layoutInCell="0" allowOverlap="1" wp14:anchorId="16E1B93A" wp14:editId="43862C2A">
              <wp:simplePos x="0" y="0"/>
              <wp:positionH relativeFrom="page">
                <wp:posOffset>3713480</wp:posOffset>
              </wp:positionH>
              <wp:positionV relativeFrom="page">
                <wp:posOffset>11507470</wp:posOffset>
              </wp:positionV>
              <wp:extent cx="1699260" cy="127000"/>
              <wp:effectExtent l="0" t="0" r="0" b="0"/>
              <wp:wrapNone/>
              <wp:docPr id="7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CE4A2" w14:textId="77D09B9F"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4</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1B93A" id="_x0000_t202" coordsize="21600,21600" o:spt="202" path="m,l,21600r21600,l21600,xe">
              <v:stroke joinstyle="miter"/>
              <v:path gradientshapeok="t" o:connecttype="rect"/>
            </v:shapetype>
            <v:shape id="Text Box 53" o:spid="_x0000_s1096" type="#_x0000_t202" style="position:absolute;margin-left:292.4pt;margin-top:906.1pt;width:133.8pt;height:10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" o:allowincell="f" filled="f" stroked="f">
              <v:textbox inset="0,0,0,0">
                <w:txbxContent>
                  <w:p w14:paraId="002CE4A2" w14:textId="77D09B9F"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4</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2DBE6" w14:textId="297B9D2C"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728896" behindDoc="1" locked="0" layoutInCell="0" allowOverlap="1" wp14:anchorId="100D611D" wp14:editId="5E3B716F">
              <wp:simplePos x="0" y="0"/>
              <wp:positionH relativeFrom="page">
                <wp:posOffset>613410</wp:posOffset>
              </wp:positionH>
              <wp:positionV relativeFrom="page">
                <wp:posOffset>11445875</wp:posOffset>
              </wp:positionV>
              <wp:extent cx="12700" cy="379730"/>
              <wp:effectExtent l="0" t="0" r="0" b="0"/>
              <wp:wrapNone/>
              <wp:docPr id="65"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C05A5AC" id="Freeform 61"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31.1pt,48.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29920" behindDoc="1" locked="0" layoutInCell="0" allowOverlap="1" wp14:anchorId="6C53567F" wp14:editId="45CF0733">
              <wp:simplePos x="0" y="0"/>
              <wp:positionH relativeFrom="page">
                <wp:posOffset>8385810</wp:posOffset>
              </wp:positionH>
              <wp:positionV relativeFrom="page">
                <wp:posOffset>11445875</wp:posOffset>
              </wp:positionV>
              <wp:extent cx="12700" cy="379730"/>
              <wp:effectExtent l="0" t="0" r="0" b="0"/>
              <wp:wrapNone/>
              <wp:docPr id="64"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3BE6CED" id="Freeform 62"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31.1pt,660.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30944" behindDoc="1" locked="0" layoutInCell="0" allowOverlap="1" wp14:anchorId="542A327B" wp14:editId="78DF2511">
              <wp:simplePos x="0" y="0"/>
              <wp:positionH relativeFrom="page">
                <wp:posOffset>170815</wp:posOffset>
              </wp:positionH>
              <wp:positionV relativeFrom="page">
                <wp:posOffset>11383010</wp:posOffset>
              </wp:positionV>
              <wp:extent cx="379730" cy="12700"/>
              <wp:effectExtent l="0" t="0" r="0" b="0"/>
              <wp:wrapNone/>
              <wp:docPr id="63"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AE4B0D0" id="Freeform 63"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896.3pt,43.3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31968" behindDoc="1" locked="0" layoutInCell="0" allowOverlap="1" wp14:anchorId="71DF8BB2" wp14:editId="4DE4AB3D">
              <wp:simplePos x="0" y="0"/>
              <wp:positionH relativeFrom="page">
                <wp:posOffset>8449310</wp:posOffset>
              </wp:positionH>
              <wp:positionV relativeFrom="page">
                <wp:posOffset>11383010</wp:posOffset>
              </wp:positionV>
              <wp:extent cx="379730" cy="12700"/>
              <wp:effectExtent l="0" t="0" r="0" b="0"/>
              <wp:wrapNone/>
              <wp:docPr id="62"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0CC6F1A" id="Freeform 64"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896.3pt,695.15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32992" behindDoc="1" locked="0" layoutInCell="0" allowOverlap="1" wp14:anchorId="27FF24E6" wp14:editId="5EF29ED5">
              <wp:simplePos x="0" y="0"/>
              <wp:positionH relativeFrom="page">
                <wp:posOffset>3713480</wp:posOffset>
              </wp:positionH>
              <wp:positionV relativeFrom="page">
                <wp:posOffset>11507470</wp:posOffset>
              </wp:positionV>
              <wp:extent cx="1699260" cy="127000"/>
              <wp:effectExtent l="0" t="0" r="0" b="0"/>
              <wp:wrapNone/>
              <wp:docPr id="6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ADADC" w14:textId="260C72DC"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5</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FF24E6" id="_x0000_t202" coordsize="21600,21600" o:spt="202" path="m,l,21600r21600,l21600,xe">
              <v:stroke joinstyle="miter"/>
              <v:path gradientshapeok="t" o:connecttype="rect"/>
            </v:shapetype>
            <v:shape id="Text Box 65" o:spid="_x0000_s1099" type="#_x0000_t202" style="position:absolute;margin-left:292.4pt;margin-top:906.1pt;width:133.8pt;height:10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" o:allowincell="f" filled="f" stroked="f">
              <v:textbox inset="0,0,0,0">
                <w:txbxContent>
                  <w:p w14:paraId="724ADADC" w14:textId="260C72DC"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5</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F9967" w14:textId="299B74E7"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743232" behindDoc="1" locked="0" layoutInCell="0" allowOverlap="1" wp14:anchorId="33F8CFF9" wp14:editId="3663B174">
              <wp:simplePos x="0" y="0"/>
              <wp:positionH relativeFrom="page">
                <wp:posOffset>613410</wp:posOffset>
              </wp:positionH>
              <wp:positionV relativeFrom="page">
                <wp:posOffset>11445875</wp:posOffset>
              </wp:positionV>
              <wp:extent cx="12700" cy="379730"/>
              <wp:effectExtent l="0" t="0" r="0" b="0"/>
              <wp:wrapNone/>
              <wp:docPr id="53"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85ECCB7" id="Freeform 73"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31.1pt,48.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44256" behindDoc="1" locked="0" layoutInCell="0" allowOverlap="1" wp14:anchorId="6B4F4FBB" wp14:editId="7EBA793C">
              <wp:simplePos x="0" y="0"/>
              <wp:positionH relativeFrom="page">
                <wp:posOffset>8385810</wp:posOffset>
              </wp:positionH>
              <wp:positionV relativeFrom="page">
                <wp:posOffset>11445875</wp:posOffset>
              </wp:positionV>
              <wp:extent cx="12700" cy="379730"/>
              <wp:effectExtent l="0" t="0" r="0" b="0"/>
              <wp:wrapNone/>
              <wp:docPr id="52"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19962FC" id="Freeform 74"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31.1pt,660.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45280" behindDoc="1" locked="0" layoutInCell="0" allowOverlap="1" wp14:anchorId="5CB2B5B0" wp14:editId="64BC38E5">
              <wp:simplePos x="0" y="0"/>
              <wp:positionH relativeFrom="page">
                <wp:posOffset>170815</wp:posOffset>
              </wp:positionH>
              <wp:positionV relativeFrom="page">
                <wp:posOffset>11383010</wp:posOffset>
              </wp:positionV>
              <wp:extent cx="379730" cy="12700"/>
              <wp:effectExtent l="0" t="0" r="0" b="0"/>
              <wp:wrapNone/>
              <wp:docPr id="51"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76ED292" id="Freeform 75"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896.3pt,43.3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46304" behindDoc="1" locked="0" layoutInCell="0" allowOverlap="1" wp14:anchorId="4EF10B69" wp14:editId="3D99454C">
              <wp:simplePos x="0" y="0"/>
              <wp:positionH relativeFrom="page">
                <wp:posOffset>8449310</wp:posOffset>
              </wp:positionH>
              <wp:positionV relativeFrom="page">
                <wp:posOffset>11383010</wp:posOffset>
              </wp:positionV>
              <wp:extent cx="379730" cy="12700"/>
              <wp:effectExtent l="0" t="0" r="0" b="0"/>
              <wp:wrapNone/>
              <wp:docPr id="50"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B42A015" id="Freeform 76"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896.3pt,695.15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47328" behindDoc="1" locked="0" layoutInCell="0" allowOverlap="1" wp14:anchorId="104F9942" wp14:editId="3EECEE64">
              <wp:simplePos x="0" y="0"/>
              <wp:positionH relativeFrom="page">
                <wp:posOffset>3713480</wp:posOffset>
              </wp:positionH>
              <wp:positionV relativeFrom="page">
                <wp:posOffset>11507470</wp:posOffset>
              </wp:positionV>
              <wp:extent cx="1699260" cy="127000"/>
              <wp:effectExtent l="0" t="0" r="0" b="0"/>
              <wp:wrapNone/>
              <wp:docPr id="4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05AD7" w14:textId="63EA2ED9"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6</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F9942" id="_x0000_t202" coordsize="21600,21600" o:spt="202" path="m,l,21600r21600,l21600,xe">
              <v:stroke joinstyle="miter"/>
              <v:path gradientshapeok="t" o:connecttype="rect"/>
            </v:shapetype>
            <v:shape id="Text Box 77" o:spid="_x0000_s1102" type="#_x0000_t202" style="position:absolute;margin-left:292.4pt;margin-top:906.1pt;width:133.8pt;height:10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" o:allowincell="f" filled="f" stroked="f">
              <v:textbox inset="0,0,0,0">
                <w:txbxContent>
                  <w:p w14:paraId="49E05AD7" w14:textId="63EA2ED9"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30E2A">
                      <w:rPr>
                        <w:rFonts w:ascii="Arial" w:hAnsi="Arial" w:cs="Arial"/>
                        <w:noProof/>
                      </w:rPr>
                      <w:t>6</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#6</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17FAF" w14:textId="238E6DCD"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757568" behindDoc="1" locked="0" layoutInCell="0" allowOverlap="1" wp14:anchorId="12174163" wp14:editId="3BC8DB36">
              <wp:simplePos x="0" y="0"/>
              <wp:positionH relativeFrom="page">
                <wp:posOffset>613410</wp:posOffset>
              </wp:positionH>
              <wp:positionV relativeFrom="page">
                <wp:posOffset>11445875</wp:posOffset>
              </wp:positionV>
              <wp:extent cx="12700" cy="379730"/>
              <wp:effectExtent l="0" t="0" r="0" b="0"/>
              <wp:wrapNone/>
              <wp:docPr id="41"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56771BD" id="Freeform 85"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31.1pt,48.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58592" behindDoc="1" locked="0" layoutInCell="0" allowOverlap="1" wp14:anchorId="21343AD3" wp14:editId="29E3FB50">
              <wp:simplePos x="0" y="0"/>
              <wp:positionH relativeFrom="page">
                <wp:posOffset>8385810</wp:posOffset>
              </wp:positionH>
              <wp:positionV relativeFrom="page">
                <wp:posOffset>11445875</wp:posOffset>
              </wp:positionV>
              <wp:extent cx="12700" cy="379730"/>
              <wp:effectExtent l="0" t="0" r="0" b="0"/>
              <wp:wrapNone/>
              <wp:docPr id="40"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4D8C434" id="Freeform 86" o:spid="_x0000_s1026" style="position:absolute;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31.1pt,660.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59616" behindDoc="1" locked="0" layoutInCell="0" allowOverlap="1" wp14:anchorId="6BC16B8B" wp14:editId="0C89C810">
              <wp:simplePos x="0" y="0"/>
              <wp:positionH relativeFrom="page">
                <wp:posOffset>170815</wp:posOffset>
              </wp:positionH>
              <wp:positionV relativeFrom="page">
                <wp:posOffset>11383010</wp:posOffset>
              </wp:positionV>
              <wp:extent cx="379730" cy="12700"/>
              <wp:effectExtent l="0" t="0" r="0" b="0"/>
              <wp:wrapNone/>
              <wp:docPr id="39"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A083B7B" id="Freeform 87" o:spid="_x0000_s1026" style="position:absolute;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896.3pt,43.3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60640" behindDoc="1" locked="0" layoutInCell="0" allowOverlap="1" wp14:anchorId="7647AADB" wp14:editId="7630D79E">
              <wp:simplePos x="0" y="0"/>
              <wp:positionH relativeFrom="page">
                <wp:posOffset>8449310</wp:posOffset>
              </wp:positionH>
              <wp:positionV relativeFrom="page">
                <wp:posOffset>11383010</wp:posOffset>
              </wp:positionV>
              <wp:extent cx="379730" cy="12700"/>
              <wp:effectExtent l="0" t="0" r="0" b="0"/>
              <wp:wrapNone/>
              <wp:docPr id="38"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D590B85" id="Freeform 88" o:spid="_x0000_s1026" style="position:absolute;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896.3pt,695.15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61664" behindDoc="1" locked="0" layoutInCell="0" allowOverlap="1" wp14:anchorId="36727B09" wp14:editId="634D280B">
              <wp:simplePos x="0" y="0"/>
              <wp:positionH relativeFrom="page">
                <wp:posOffset>3713480</wp:posOffset>
              </wp:positionH>
              <wp:positionV relativeFrom="page">
                <wp:posOffset>11507470</wp:posOffset>
              </wp:positionV>
              <wp:extent cx="1699260" cy="127000"/>
              <wp:effectExtent l="0" t="0" r="0" b="0"/>
              <wp:wrapNone/>
              <wp:docPr id="3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7CD07" w14:textId="7A22239D"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B2034">
                            <w:rPr>
                              <w:rFonts w:ascii="Arial" w:hAnsi="Arial" w:cs="Arial"/>
                              <w:noProof/>
                            </w:rPr>
                            <w:t>7</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27B09" id="_x0000_t202" coordsize="21600,21600" o:spt="202" path="m,l,21600r21600,l21600,xe">
              <v:stroke joinstyle="miter"/>
              <v:path gradientshapeok="t" o:connecttype="rect"/>
            </v:shapetype>
            <v:shape id="Text Box 89" o:spid="_x0000_s1105" type="#_x0000_t202" style="position:absolute;margin-left:292.4pt;margin-top:906.1pt;width:133.8pt;height:10pt;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" o:allowincell="f" filled="f" stroked="f">
              <v:textbox inset="0,0,0,0">
                <w:txbxContent>
                  <w:p w14:paraId="4767CD07" w14:textId="7A22239D"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B2034">
                      <w:rPr>
                        <w:rFonts w:ascii="Arial" w:hAnsi="Arial" w:cs="Arial"/>
                        <w:noProof/>
                      </w:rPr>
                      <w:t>7</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C2094" w14:textId="7117DD0B"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800576" behindDoc="1" locked="0" layoutInCell="0" allowOverlap="1" wp14:anchorId="37E0ADB4" wp14:editId="58167874">
              <wp:simplePos x="0" y="0"/>
              <wp:positionH relativeFrom="page">
                <wp:posOffset>613410</wp:posOffset>
              </wp:positionH>
              <wp:positionV relativeFrom="page">
                <wp:posOffset>11445875</wp:posOffset>
              </wp:positionV>
              <wp:extent cx="12700" cy="379730"/>
              <wp:effectExtent l="0" t="0" r="0" b="0"/>
              <wp:wrapNone/>
              <wp:docPr id="29"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80B78D7" id="Freeform 121" o:spid="_x0000_s1026" style="position:absolute;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31.1pt,48.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801600" behindDoc="1" locked="0" layoutInCell="0" allowOverlap="1" wp14:anchorId="417493CE" wp14:editId="70EE9ED3">
              <wp:simplePos x="0" y="0"/>
              <wp:positionH relativeFrom="page">
                <wp:posOffset>8385810</wp:posOffset>
              </wp:positionH>
              <wp:positionV relativeFrom="page">
                <wp:posOffset>11445875</wp:posOffset>
              </wp:positionV>
              <wp:extent cx="12700" cy="379730"/>
              <wp:effectExtent l="0" t="0" r="0" b="0"/>
              <wp:wrapNone/>
              <wp:docPr id="28" name="Freeform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EB8B997" id="Freeform 122" o:spid="_x0000_s1026" style="position:absolute;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31.1pt,660.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802624" behindDoc="1" locked="0" layoutInCell="0" allowOverlap="1" wp14:anchorId="30572645" wp14:editId="48FC8AF1">
              <wp:simplePos x="0" y="0"/>
              <wp:positionH relativeFrom="page">
                <wp:posOffset>170815</wp:posOffset>
              </wp:positionH>
              <wp:positionV relativeFrom="page">
                <wp:posOffset>11383010</wp:posOffset>
              </wp:positionV>
              <wp:extent cx="379730" cy="12700"/>
              <wp:effectExtent l="0" t="0" r="0" b="0"/>
              <wp:wrapNone/>
              <wp:docPr id="27" name="Freeform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7230439" id="Freeform 123" o:spid="_x0000_s1026" style="position:absolute;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896.3pt,43.3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803648" behindDoc="1" locked="0" layoutInCell="0" allowOverlap="1" wp14:anchorId="1A63F624" wp14:editId="68A0C899">
              <wp:simplePos x="0" y="0"/>
              <wp:positionH relativeFrom="page">
                <wp:posOffset>8449310</wp:posOffset>
              </wp:positionH>
              <wp:positionV relativeFrom="page">
                <wp:posOffset>11383010</wp:posOffset>
              </wp:positionV>
              <wp:extent cx="379730" cy="12700"/>
              <wp:effectExtent l="0" t="0" r="0" b="0"/>
              <wp:wrapNone/>
              <wp:docPr id="26"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58386E4" id="Freeform 124" o:spid="_x0000_s1026" style="position:absolute;z-index:-25151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896.3pt,695.15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804672" behindDoc="1" locked="0" layoutInCell="0" allowOverlap="1" wp14:anchorId="07E68B17" wp14:editId="4A76BC5B">
              <wp:simplePos x="0" y="0"/>
              <wp:positionH relativeFrom="page">
                <wp:posOffset>3713480</wp:posOffset>
              </wp:positionH>
              <wp:positionV relativeFrom="page">
                <wp:posOffset>11507470</wp:posOffset>
              </wp:positionV>
              <wp:extent cx="1699260" cy="127000"/>
              <wp:effectExtent l="0" t="0" r="0" b="0"/>
              <wp:wrapNone/>
              <wp:docPr id="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919CB" w14:textId="3C13C88B"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51F55">
                            <w:rPr>
                              <w:rFonts w:ascii="Arial" w:hAnsi="Arial" w:cs="Arial"/>
                              <w:noProof/>
                            </w:rPr>
                            <w:t>9</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68B17" id="_x0000_t202" coordsize="21600,21600" o:spt="202" path="m,l,21600r21600,l21600,xe">
              <v:stroke joinstyle="miter"/>
              <v:path gradientshapeok="t" o:connecttype="rect"/>
            </v:shapetype>
            <v:shape id="Text Box 125" o:spid="_x0000_s1108" type="#_x0000_t202" style="position:absolute;margin-left:292.4pt;margin-top:906.1pt;width:133.8pt;height:10pt;z-index:-25151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" o:allowincell="f" filled="f" stroked="f">
              <v:textbox inset="0,0,0,0">
                <w:txbxContent>
                  <w:p w14:paraId="1D2919CB" w14:textId="3C13C88B"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51F55">
                      <w:rPr>
                        <w:rFonts w:ascii="Arial" w:hAnsi="Arial" w:cs="Arial"/>
                        <w:noProof/>
                      </w:rPr>
                      <w:t>9</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#8</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0559D" w14:textId="5A1780D3"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814912" behindDoc="1" locked="0" layoutInCell="0" allowOverlap="1" wp14:anchorId="675D1746" wp14:editId="7EA6A511">
              <wp:simplePos x="0" y="0"/>
              <wp:positionH relativeFrom="page">
                <wp:posOffset>613410</wp:posOffset>
              </wp:positionH>
              <wp:positionV relativeFrom="page">
                <wp:posOffset>11445875</wp:posOffset>
              </wp:positionV>
              <wp:extent cx="12700" cy="379730"/>
              <wp:effectExtent l="0" t="0" r="0" b="0"/>
              <wp:wrapNone/>
              <wp:docPr id="17"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0DE9C2B" id="Freeform 133" o:spid="_x0000_s1026" style="position:absolute;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31.1pt,48.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815936" behindDoc="1" locked="0" layoutInCell="0" allowOverlap="1" wp14:anchorId="7952BF74" wp14:editId="5F025C9E">
              <wp:simplePos x="0" y="0"/>
              <wp:positionH relativeFrom="page">
                <wp:posOffset>8385810</wp:posOffset>
              </wp:positionH>
              <wp:positionV relativeFrom="page">
                <wp:posOffset>11445875</wp:posOffset>
              </wp:positionV>
              <wp:extent cx="12700" cy="379730"/>
              <wp:effectExtent l="0" t="0" r="0" b="0"/>
              <wp:wrapNone/>
              <wp:docPr id="16"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779AEEA" id="Freeform 134" o:spid="_x0000_s1026" style="position:absolute;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31.1pt,660.3pt,901.25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816960" behindDoc="1" locked="0" layoutInCell="0" allowOverlap="1" wp14:anchorId="7687BBF9" wp14:editId="62F6200E">
              <wp:simplePos x="0" y="0"/>
              <wp:positionH relativeFrom="page">
                <wp:posOffset>170815</wp:posOffset>
              </wp:positionH>
              <wp:positionV relativeFrom="page">
                <wp:posOffset>11383010</wp:posOffset>
              </wp:positionV>
              <wp:extent cx="379730" cy="12700"/>
              <wp:effectExtent l="0" t="0" r="0" b="0"/>
              <wp:wrapNone/>
              <wp:docPr id="15" name="Freeform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82FE198" id="Freeform 135" o:spid="_x0000_s1026" style="position:absolute;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896.3pt,43.3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817984" behindDoc="1" locked="0" layoutInCell="0" allowOverlap="1" wp14:anchorId="504342F5" wp14:editId="6D323BBC">
              <wp:simplePos x="0" y="0"/>
              <wp:positionH relativeFrom="page">
                <wp:posOffset>8449310</wp:posOffset>
              </wp:positionH>
              <wp:positionV relativeFrom="page">
                <wp:posOffset>11383010</wp:posOffset>
              </wp:positionV>
              <wp:extent cx="379730" cy="12700"/>
              <wp:effectExtent l="0" t="0" r="0" b="0"/>
              <wp:wrapNone/>
              <wp:docPr id="14" name="Freeform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00C625D" id="Freeform 136" o:spid="_x0000_s1026" style="position:absolute;z-index:-2514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896.3pt,695.15pt,896.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819008" behindDoc="1" locked="0" layoutInCell="0" allowOverlap="1" wp14:anchorId="3F6C8274" wp14:editId="1811AFDB">
              <wp:simplePos x="0" y="0"/>
              <wp:positionH relativeFrom="page">
                <wp:posOffset>3713480</wp:posOffset>
              </wp:positionH>
              <wp:positionV relativeFrom="page">
                <wp:posOffset>11532870</wp:posOffset>
              </wp:positionV>
              <wp:extent cx="1699260" cy="127000"/>
              <wp:effectExtent l="0" t="0" r="0"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5DDB2" w14:textId="275C91FB"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B2034">
                            <w:rPr>
                              <w:rFonts w:ascii="Arial" w:hAnsi="Arial" w:cs="Arial"/>
                              <w:noProof/>
                            </w:rPr>
                            <w:t>9</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C8274" id="_x0000_t202" coordsize="21600,21600" o:spt="202" path="m,l,21600r21600,l21600,xe">
              <v:stroke joinstyle="miter"/>
              <v:path gradientshapeok="t" o:connecttype="rect"/>
            </v:shapetype>
            <v:shape id="Text Box 137" o:spid="_x0000_s1111" type="#_x0000_t202" style="position:absolute;margin-left:292.4pt;margin-top:908.1pt;width:133.8pt;height:10p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" o:allowincell="f" filled="f" stroked="f">
              <v:textbox inset="0,0,0,0">
                <w:txbxContent>
                  <w:p w14:paraId="78C5DDB2" w14:textId="275C91FB" w:rsidR="00FA14DC" w:rsidRDefault="00FA14DC">
                    <w:pPr>
                      <w:pStyle w:val="Corpodetexto"/>
                      <w:kinsoku w:val="0"/>
                      <w:overflowPunct w:val="0"/>
                      <w:spacing w:before="0" w:line="177" w:lineRule="exact"/>
                      <w:ind w:left="20"/>
                      <w:rPr>
                        <w:rFonts w:ascii="Arial" w:hAnsi="Arial" w:cs="Arial"/>
                      </w:rPr>
                    </w:pPr>
                    <w:r>
                      <w:rPr>
                        <w:rFonts w:ascii="Arial" w:hAnsi="Arial" w:cs="Arial"/>
                      </w:rPr>
                      <w:t>“</w:t>
                    </w:r>
                    <w:proofErr w:type="spellStart"/>
                    <w:r>
                      <w:rPr>
                        <w:rFonts w:ascii="Arial" w:hAnsi="Arial" w:cs="Arial"/>
                      </w:rPr>
                      <w:t>main</w:t>
                    </w:r>
                    <w:proofErr w:type="spellEnd"/>
                    <w:r>
                      <w:rPr>
                        <w:rFonts w:ascii="Arial" w:hAnsi="Arial" w:cs="Arial"/>
                      </w:rPr>
                      <w:t>”</w:t>
                    </w:r>
                    <w:r>
                      <w:rPr>
                        <w:rFonts w:ascii="Arial" w:hAnsi="Arial" w:cs="Arial"/>
                        <w:spacing w:val="18"/>
                      </w:rPr>
                      <w:t xml:space="preserve"> </w:t>
                    </w:r>
                    <w:r>
                      <w:rPr>
                        <w:rFonts w:ascii="Arial" w:hAnsi="Arial" w:cs="Arial"/>
                      </w:rPr>
                      <w:t>—</w:t>
                    </w:r>
                    <w:r>
                      <w:rPr>
                        <w:rFonts w:ascii="Arial" w:hAnsi="Arial" w:cs="Arial"/>
                        <w:spacing w:val="19"/>
                      </w:rPr>
                      <w:t xml:space="preserve"> </w:t>
                    </w:r>
                    <w:r>
                      <w:rPr>
                        <w:rFonts w:ascii="Arial" w:hAnsi="Arial" w:cs="Arial"/>
                      </w:rPr>
                      <w:t>2016/1/5</w:t>
                    </w:r>
                    <w:r>
                      <w:rPr>
                        <w:rFonts w:ascii="Arial" w:hAnsi="Arial" w:cs="Arial"/>
                        <w:spacing w:val="18"/>
                      </w:rPr>
                      <w:t xml:space="preserve"> </w:t>
                    </w:r>
                    <w:r>
                      <w:rPr>
                        <w:rFonts w:ascii="Arial" w:hAnsi="Arial" w:cs="Arial"/>
                      </w:rPr>
                      <w:t>—</w:t>
                    </w:r>
                    <w:r>
                      <w:rPr>
                        <w:rFonts w:ascii="Arial" w:hAnsi="Arial" w:cs="Arial"/>
                        <w:spacing w:val="19"/>
                      </w:rPr>
                      <w:t xml:space="preserve"> </w:t>
                    </w:r>
                    <w:proofErr w:type="spellStart"/>
                    <w:r>
                      <w:rPr>
                        <w:rFonts w:ascii="Arial" w:hAnsi="Arial" w:cs="Arial"/>
                      </w:rPr>
                      <w:t>page</w:t>
                    </w:r>
                    <w:proofErr w:type="spellEnd"/>
                    <w:r>
                      <w:rPr>
                        <w:rFonts w:ascii="Arial" w:hAnsi="Arial" w:cs="Arial"/>
                        <w:spacing w:val="19"/>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B2034">
                      <w:rPr>
                        <w:rFonts w:ascii="Arial" w:hAnsi="Arial" w:cs="Arial"/>
                        <w:noProof/>
                      </w:rPr>
                      <w:t>9</w:t>
                    </w:r>
                    <w:r>
                      <w:rPr>
                        <w:rFonts w:ascii="Arial" w:hAnsi="Arial" w:cs="Arial"/>
                      </w:rPr>
                      <w:fldChar w:fldCharType="end"/>
                    </w:r>
                    <w:r>
                      <w:rPr>
                        <w:rFonts w:ascii="Arial" w:hAnsi="Arial" w:cs="Arial"/>
                        <w:spacing w:val="19"/>
                      </w:rPr>
                      <w:t xml:space="preserve"> </w:t>
                    </w:r>
                    <w:r>
                      <w:rPr>
                        <w:rFonts w:ascii="Arial" w:hAnsi="Arial" w:cs="Arial"/>
                      </w:rPr>
                      <w:t>—</w:t>
                    </w:r>
                    <w:r>
                      <w:rPr>
                        <w:rFonts w:ascii="Arial" w:hAnsi="Arial" w:cs="Arial"/>
                        <w:spacing w:val="18"/>
                      </w:rPr>
                      <w:t xml:space="preserve"> </w:t>
                    </w:r>
                    <w:r>
                      <w:rPr>
                        <w:rFonts w:ascii="Arial" w:hAnsi="Arial" w:cs="Arial"/>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2D2FF" w14:textId="77777777" w:rsidR="00B153D6" w:rsidRDefault="00B153D6">
      <w:r>
        <w:separator/>
      </w:r>
    </w:p>
  </w:footnote>
  <w:footnote w:type="continuationSeparator" w:id="0">
    <w:p w14:paraId="36F4FDF5" w14:textId="77777777" w:rsidR="00B153D6" w:rsidRDefault="00B15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F4771" w14:textId="4A3B4447"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677696" behindDoc="1" locked="0" layoutInCell="0" allowOverlap="1" wp14:anchorId="0B88FB54" wp14:editId="268EAACD">
              <wp:simplePos x="0" y="0"/>
              <wp:positionH relativeFrom="page">
                <wp:posOffset>613410</wp:posOffset>
              </wp:positionH>
              <wp:positionV relativeFrom="page">
                <wp:posOffset>881380</wp:posOffset>
              </wp:positionV>
              <wp:extent cx="12700" cy="379730"/>
              <wp:effectExtent l="0" t="0" r="0" b="0"/>
              <wp:wrapNone/>
              <wp:docPr id="107"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AD5DB22" id="Freeform 19"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9.25pt,48.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678720" behindDoc="1" locked="0" layoutInCell="0" allowOverlap="1" wp14:anchorId="211E8E0C" wp14:editId="28535272">
              <wp:simplePos x="0" y="0"/>
              <wp:positionH relativeFrom="page">
                <wp:posOffset>8385810</wp:posOffset>
              </wp:positionH>
              <wp:positionV relativeFrom="page">
                <wp:posOffset>881380</wp:posOffset>
              </wp:positionV>
              <wp:extent cx="12700" cy="379730"/>
              <wp:effectExtent l="0" t="0" r="0" b="0"/>
              <wp:wrapNone/>
              <wp:docPr id="10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C72DFD7" id="Freeform 20"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9.25pt,660.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679744" behindDoc="1" locked="0" layoutInCell="0" allowOverlap="1" wp14:anchorId="2C3C359B" wp14:editId="65A252A8">
              <wp:simplePos x="0" y="0"/>
              <wp:positionH relativeFrom="page">
                <wp:posOffset>170815</wp:posOffset>
              </wp:positionH>
              <wp:positionV relativeFrom="page">
                <wp:posOffset>1324610</wp:posOffset>
              </wp:positionV>
              <wp:extent cx="379730" cy="12700"/>
              <wp:effectExtent l="0" t="0" r="0" b="0"/>
              <wp:wrapNone/>
              <wp:docPr id="105"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61DCC6B" id="Freeform 21"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104.3pt,43.3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680768" behindDoc="1" locked="0" layoutInCell="0" allowOverlap="1" wp14:anchorId="1CE14D95" wp14:editId="4DE87648">
              <wp:simplePos x="0" y="0"/>
              <wp:positionH relativeFrom="page">
                <wp:posOffset>8449310</wp:posOffset>
              </wp:positionH>
              <wp:positionV relativeFrom="page">
                <wp:posOffset>1324610</wp:posOffset>
              </wp:positionV>
              <wp:extent cx="379730" cy="12700"/>
              <wp:effectExtent l="0" t="0" r="0" b="0"/>
              <wp:wrapNone/>
              <wp:docPr id="10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C5DD618" id="Freeform 22"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104.3pt,695.15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" o:allowincell="f" filled="f" strokeweight=".14039mm">
              <v:path arrowok="t" o:connecttype="custom" o:connectlocs="0,0;379095,0" o:connectangles="0,0"/>
              <w10:wrap anchorx="page" anchory="page"/>
            </v:poly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E8341" w14:textId="641BCB3F"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695104" behindDoc="1" locked="0" layoutInCell="0" allowOverlap="1" wp14:anchorId="050D3ECD" wp14:editId="2677FC6E">
              <wp:simplePos x="0" y="0"/>
              <wp:positionH relativeFrom="page">
                <wp:posOffset>613410</wp:posOffset>
              </wp:positionH>
              <wp:positionV relativeFrom="page">
                <wp:posOffset>881380</wp:posOffset>
              </wp:positionV>
              <wp:extent cx="12700" cy="379730"/>
              <wp:effectExtent l="0" t="0" r="0" b="0"/>
              <wp:wrapNone/>
              <wp:docPr id="9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340616E" id="Freeform 33"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9.25pt,48.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696128" behindDoc="1" locked="0" layoutInCell="0" allowOverlap="1" wp14:anchorId="682F0474" wp14:editId="04141051">
              <wp:simplePos x="0" y="0"/>
              <wp:positionH relativeFrom="page">
                <wp:posOffset>8385810</wp:posOffset>
              </wp:positionH>
              <wp:positionV relativeFrom="page">
                <wp:posOffset>881380</wp:posOffset>
              </wp:positionV>
              <wp:extent cx="12700" cy="379730"/>
              <wp:effectExtent l="0" t="0" r="0" b="0"/>
              <wp:wrapNone/>
              <wp:docPr id="92"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E37865" id="Freeform 34"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9.25pt,660.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697152" behindDoc="1" locked="0" layoutInCell="0" allowOverlap="1" wp14:anchorId="6ECAC901" wp14:editId="70791C64">
              <wp:simplePos x="0" y="0"/>
              <wp:positionH relativeFrom="page">
                <wp:posOffset>170815</wp:posOffset>
              </wp:positionH>
              <wp:positionV relativeFrom="page">
                <wp:posOffset>1324610</wp:posOffset>
              </wp:positionV>
              <wp:extent cx="379730" cy="12700"/>
              <wp:effectExtent l="0" t="0" r="0" b="0"/>
              <wp:wrapNone/>
              <wp:docPr id="91"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65522A6" id="Freeform 35"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104.3pt,43.3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698176" behindDoc="1" locked="0" layoutInCell="0" allowOverlap="1" wp14:anchorId="748E16A8" wp14:editId="6BD3721C">
              <wp:simplePos x="0" y="0"/>
              <wp:positionH relativeFrom="page">
                <wp:posOffset>8449310</wp:posOffset>
              </wp:positionH>
              <wp:positionV relativeFrom="page">
                <wp:posOffset>1324610</wp:posOffset>
              </wp:positionV>
              <wp:extent cx="379730" cy="12700"/>
              <wp:effectExtent l="0" t="0" r="0" b="0"/>
              <wp:wrapNone/>
              <wp:docPr id="90"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F53AAAD" id="Freeform 36"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104.3pt,695.15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" o:allowincell="f" filled="f" strokeweight=".14039mm">
              <v:path arrowok="t" o:connecttype="custom" o:connectlocs="0,0;379095,0" o:connectangles="0,0"/>
              <w10:wrap anchorx="page" anchory="page"/>
            </v:poly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3954F" w14:textId="1EE4F5DB"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706368" behindDoc="1" locked="0" layoutInCell="0" allowOverlap="1" wp14:anchorId="7F005976" wp14:editId="7E22FA30">
              <wp:simplePos x="0" y="0"/>
              <wp:positionH relativeFrom="page">
                <wp:posOffset>613410</wp:posOffset>
              </wp:positionH>
              <wp:positionV relativeFrom="page">
                <wp:posOffset>881380</wp:posOffset>
              </wp:positionV>
              <wp:extent cx="12700" cy="379730"/>
              <wp:effectExtent l="0" t="0" r="0" b="0"/>
              <wp:wrapNone/>
              <wp:docPr id="84"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0E79C85" id="Freeform 42"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9.25pt,48.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07392" behindDoc="1" locked="0" layoutInCell="0" allowOverlap="1" wp14:anchorId="4B74ED11" wp14:editId="65BF935F">
              <wp:simplePos x="0" y="0"/>
              <wp:positionH relativeFrom="page">
                <wp:posOffset>8385810</wp:posOffset>
              </wp:positionH>
              <wp:positionV relativeFrom="page">
                <wp:posOffset>881380</wp:posOffset>
              </wp:positionV>
              <wp:extent cx="12700" cy="379730"/>
              <wp:effectExtent l="0" t="0" r="0" b="0"/>
              <wp:wrapNone/>
              <wp:docPr id="8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E6D19D" id="Freeform 43"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9.25pt,660.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08416" behindDoc="1" locked="0" layoutInCell="0" allowOverlap="1" wp14:anchorId="5FB77FEA" wp14:editId="6169421B">
              <wp:simplePos x="0" y="0"/>
              <wp:positionH relativeFrom="page">
                <wp:posOffset>170815</wp:posOffset>
              </wp:positionH>
              <wp:positionV relativeFrom="page">
                <wp:posOffset>1324610</wp:posOffset>
              </wp:positionV>
              <wp:extent cx="379730" cy="12700"/>
              <wp:effectExtent l="0" t="0" r="0" b="0"/>
              <wp:wrapNone/>
              <wp:docPr id="82"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F00DBF8" id="Freeform 44"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104.3pt,43.3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09440" behindDoc="1" locked="0" layoutInCell="0" allowOverlap="1" wp14:anchorId="1DB30C93" wp14:editId="6630E45C">
              <wp:simplePos x="0" y="0"/>
              <wp:positionH relativeFrom="page">
                <wp:posOffset>8449310</wp:posOffset>
              </wp:positionH>
              <wp:positionV relativeFrom="page">
                <wp:posOffset>1324610</wp:posOffset>
              </wp:positionV>
              <wp:extent cx="379730" cy="12700"/>
              <wp:effectExtent l="0" t="0" r="0" b="0"/>
              <wp:wrapNone/>
              <wp:docPr id="81"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4536E23" id="Freeform 45"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104.3pt,695.15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10464" behindDoc="1" locked="0" layoutInCell="0" allowOverlap="1" wp14:anchorId="78F631B3" wp14:editId="43AC02A0">
              <wp:simplePos x="0" y="0"/>
              <wp:positionH relativeFrom="page">
                <wp:posOffset>1439545</wp:posOffset>
              </wp:positionH>
              <wp:positionV relativeFrom="page">
                <wp:posOffset>1912620</wp:posOffset>
              </wp:positionV>
              <wp:extent cx="6149340" cy="12700"/>
              <wp:effectExtent l="0" t="0" r="0" b="0"/>
              <wp:wrapNone/>
              <wp:docPr id="80"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9340" cy="12700"/>
                      </a:xfrm>
                      <a:custGeom>
                        <a:avLst/>
                        <a:gdLst>
                          <a:gd name="T0" fmla="*/ 0 w 9684"/>
                          <a:gd name="T1" fmla="*/ 0 h 20"/>
                          <a:gd name="T2" fmla="*/ 9683 w 9684"/>
                          <a:gd name="T3" fmla="*/ 0 h 20"/>
                        </a:gdLst>
                        <a:ahLst/>
                        <a:cxnLst>
                          <a:cxn ang="0">
                            <a:pos x="T0" y="T1"/>
                          </a:cxn>
                          <a:cxn ang="0">
                            <a:pos x="T2" y="T3"/>
                          </a:cxn>
                        </a:cxnLst>
                        <a:rect l="0" t="0" r="r" b="b"/>
                        <a:pathLst>
                          <a:path w="9684" h="20">
                            <a:moveTo>
                              <a:pt x="0" y="0"/>
                            </a:moveTo>
                            <a:lnTo>
                              <a:pt x="9683"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2236A50" id="Freeform 46"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13.35pt,150.6pt,597.5pt,150.6pt" coordsize="96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" o:allowincell="f" filled="f" strokeweight=".35136mm">
              <v:path arrowok="t" o:connecttype="custom" o:connectlocs="0,0;6148705,0" o:connectangles="0,0"/>
              <w10:wrap anchorx="page" anchory="page"/>
            </v:polyline>
          </w:pict>
        </mc:Fallback>
      </mc:AlternateContent>
    </w:r>
    <w:r>
      <w:rPr>
        <w:noProof/>
        <w:lang w:val="pt-BR" w:eastAsia="pt-BR"/>
      </w:rPr>
      <mc:AlternateContent>
        <mc:Choice Requires="wps">
          <w:drawing>
            <wp:anchor distT="0" distB="0" distL="114300" distR="114300" simplePos="0" relativeHeight="251711488" behindDoc="1" locked="0" layoutInCell="0" allowOverlap="1" wp14:anchorId="17DD991D" wp14:editId="1B4F9CED">
              <wp:simplePos x="0" y="0"/>
              <wp:positionH relativeFrom="page">
                <wp:posOffset>6849110</wp:posOffset>
              </wp:positionH>
              <wp:positionV relativeFrom="page">
                <wp:posOffset>1715135</wp:posOffset>
              </wp:positionV>
              <wp:extent cx="753110" cy="127000"/>
              <wp:effectExtent l="0" t="0" r="0" b="0"/>
              <wp:wrapNone/>
              <wp:docPr id="7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DDEF" w14:textId="77777777" w:rsidR="00FA14DC" w:rsidRDefault="00FA14DC">
                          <w:pPr>
                            <w:pStyle w:val="Corpodetexto"/>
                            <w:kinsoku w:val="0"/>
                            <w:overflowPunct w:val="0"/>
                            <w:spacing w:before="0" w:line="177" w:lineRule="exact"/>
                            <w:ind w:left="20"/>
                            <w:rPr>
                              <w:rFonts w:ascii="Arial" w:hAnsi="Arial" w:cs="Arial"/>
                            </w:rPr>
                          </w:pPr>
                          <w:r>
                            <w:rPr>
                              <w:rFonts w:ascii="Arial" w:hAnsi="Arial" w:cs="Arial"/>
                              <w:i/>
                              <w:iCs/>
                              <w:spacing w:val="-13"/>
                            </w:rPr>
                            <w:t>F.</w:t>
                          </w:r>
                          <w:r>
                            <w:rPr>
                              <w:rFonts w:ascii="Arial" w:hAnsi="Arial" w:cs="Arial"/>
                              <w:i/>
                              <w:iCs/>
                              <w:spacing w:val="-4"/>
                            </w:rPr>
                            <w:t xml:space="preserve"> </w:t>
                          </w:r>
                          <w:r>
                            <w:rPr>
                              <w:rFonts w:ascii="Arial" w:hAnsi="Arial" w:cs="Arial"/>
                              <w:i/>
                              <w:iCs/>
                            </w:rPr>
                            <w:t>Santana</w:t>
                          </w:r>
                          <w:r>
                            <w:rPr>
                              <w:rFonts w:ascii="Arial" w:hAnsi="Arial" w:cs="Arial"/>
                              <w:i/>
                              <w:iCs/>
                              <w:spacing w:val="-4"/>
                            </w:rPr>
                            <w:t xml:space="preserve"> </w:t>
                          </w:r>
                          <w:r>
                            <w:rPr>
                              <w:rFonts w:ascii="Arial" w:hAnsi="Arial" w:cs="Arial"/>
                              <w:i/>
                              <w:iCs/>
                            </w:rPr>
                            <w:t>et</w:t>
                          </w:r>
                          <w:r>
                            <w:rPr>
                              <w:rFonts w:ascii="Arial" w:hAnsi="Arial" w:cs="Arial"/>
                              <w:i/>
                              <w:iCs/>
                              <w:spacing w:val="-4"/>
                            </w:rPr>
                            <w:t xml:space="preserve"> </w:t>
                          </w:r>
                          <w:r>
                            <w:rPr>
                              <w:rFonts w:ascii="Arial" w:hAnsi="Arial" w:cs="Arial"/>
                              <w:i/>
                              <w:iCs/>
                            </w:rPr>
                            <w: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DD991D" id="_x0000_t202" coordsize="21600,21600" o:spt="202" path="m,l,21600r21600,l21600,xe">
              <v:stroke joinstyle="miter"/>
              <v:path gradientshapeok="t" o:connecttype="rect"/>
            </v:shapetype>
            <v:shape id="Text Box 47" o:spid="_x0000_s1094" type="#_x0000_t202" style="position:absolute;margin-left:539.3pt;margin-top:135.05pt;width:59.3pt;height:10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" o:allowincell="f" filled="f" stroked="f">
              <v:textbox inset="0,0,0,0">
                <w:txbxContent>
                  <w:p w14:paraId="42E7DDEF" w14:textId="77777777" w:rsidR="00FA14DC" w:rsidRDefault="00FA14DC">
                    <w:pPr>
                      <w:pStyle w:val="Corpodetexto"/>
                      <w:kinsoku w:val="0"/>
                      <w:overflowPunct w:val="0"/>
                      <w:spacing w:before="0" w:line="177" w:lineRule="exact"/>
                      <w:ind w:left="20"/>
                      <w:rPr>
                        <w:rFonts w:ascii="Arial" w:hAnsi="Arial" w:cs="Arial"/>
                      </w:rPr>
                    </w:pPr>
                    <w:r>
                      <w:rPr>
                        <w:rFonts w:ascii="Arial" w:hAnsi="Arial" w:cs="Arial"/>
                        <w:i/>
                        <w:iCs/>
                        <w:spacing w:val="-13"/>
                      </w:rPr>
                      <w:t>F.</w:t>
                    </w:r>
                    <w:r>
                      <w:rPr>
                        <w:rFonts w:ascii="Arial" w:hAnsi="Arial" w:cs="Arial"/>
                        <w:i/>
                        <w:iCs/>
                        <w:spacing w:val="-4"/>
                      </w:rPr>
                      <w:t xml:space="preserve"> </w:t>
                    </w:r>
                    <w:r>
                      <w:rPr>
                        <w:rFonts w:ascii="Arial" w:hAnsi="Arial" w:cs="Arial"/>
                        <w:i/>
                        <w:iCs/>
                      </w:rPr>
                      <w:t>Santana</w:t>
                    </w:r>
                    <w:r>
                      <w:rPr>
                        <w:rFonts w:ascii="Arial" w:hAnsi="Arial" w:cs="Arial"/>
                        <w:i/>
                        <w:iCs/>
                        <w:spacing w:val="-4"/>
                      </w:rPr>
                      <w:t xml:space="preserve"> </w:t>
                    </w:r>
                    <w:r>
                      <w:rPr>
                        <w:rFonts w:ascii="Arial" w:hAnsi="Arial" w:cs="Arial"/>
                        <w:i/>
                        <w:iCs/>
                      </w:rPr>
                      <w:t>et</w:t>
                    </w:r>
                    <w:r>
                      <w:rPr>
                        <w:rFonts w:ascii="Arial" w:hAnsi="Arial" w:cs="Arial"/>
                        <w:i/>
                        <w:iCs/>
                        <w:spacing w:val="-4"/>
                      </w:rPr>
                      <w:t xml:space="preserve"> </w:t>
                    </w:r>
                    <w:r>
                      <w:rPr>
                        <w:rFonts w:ascii="Arial" w:hAnsi="Arial" w:cs="Arial"/>
                        <w:i/>
                        <w:iCs/>
                      </w:rPr>
                      <w:t>al.</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251712512" behindDoc="1" locked="0" layoutInCell="0" allowOverlap="1" wp14:anchorId="2B47B565" wp14:editId="4D117570">
              <wp:simplePos x="0" y="0"/>
              <wp:positionH relativeFrom="page">
                <wp:posOffset>1427480</wp:posOffset>
              </wp:positionH>
              <wp:positionV relativeFrom="page">
                <wp:posOffset>1716405</wp:posOffset>
              </wp:positionV>
              <wp:extent cx="81915" cy="127000"/>
              <wp:effectExtent l="0" t="0" r="0" b="0"/>
              <wp:wrapNone/>
              <wp:docPr id="7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783F2"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7B565" id="Text Box 48" o:spid="_x0000_s1095" type="#_x0000_t202" style="position:absolute;margin-left:112.4pt;margin-top:135.15pt;width:6.45pt;height:10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" o:allowincell="f" filled="f" stroked="f">
              <v:textbox inset="0,0,0,0">
                <w:txbxContent>
                  <w:p w14:paraId="4F8783F2"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94EFC" w14:textId="343544A2"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720704" behindDoc="1" locked="0" layoutInCell="0" allowOverlap="1" wp14:anchorId="6C8BABC0" wp14:editId="4B130861">
              <wp:simplePos x="0" y="0"/>
              <wp:positionH relativeFrom="page">
                <wp:posOffset>613410</wp:posOffset>
              </wp:positionH>
              <wp:positionV relativeFrom="page">
                <wp:posOffset>881380</wp:posOffset>
              </wp:positionV>
              <wp:extent cx="12700" cy="379730"/>
              <wp:effectExtent l="0" t="0" r="0" b="0"/>
              <wp:wrapNone/>
              <wp:docPr id="72"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6A9D28A" id="Freeform 54" o:spid="_x0000_s1026" style="position:absolute;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9.25pt,48.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21728" behindDoc="1" locked="0" layoutInCell="0" allowOverlap="1" wp14:anchorId="4548E21B" wp14:editId="527E728F">
              <wp:simplePos x="0" y="0"/>
              <wp:positionH relativeFrom="page">
                <wp:posOffset>8385810</wp:posOffset>
              </wp:positionH>
              <wp:positionV relativeFrom="page">
                <wp:posOffset>881380</wp:posOffset>
              </wp:positionV>
              <wp:extent cx="12700" cy="379730"/>
              <wp:effectExtent l="0" t="0" r="0" b="0"/>
              <wp:wrapNone/>
              <wp:docPr id="71"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6E11118" id="Freeform 55" o:spid="_x0000_s1026" style="position:absolute;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9.25pt,660.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22752" behindDoc="1" locked="0" layoutInCell="0" allowOverlap="1" wp14:anchorId="1816FB4E" wp14:editId="4272729C">
              <wp:simplePos x="0" y="0"/>
              <wp:positionH relativeFrom="page">
                <wp:posOffset>170815</wp:posOffset>
              </wp:positionH>
              <wp:positionV relativeFrom="page">
                <wp:posOffset>1324610</wp:posOffset>
              </wp:positionV>
              <wp:extent cx="379730" cy="12700"/>
              <wp:effectExtent l="0" t="0" r="0" b="0"/>
              <wp:wrapNone/>
              <wp:docPr id="70"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2DD6C8A" id="Freeform 56"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104.3pt,43.3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23776" behindDoc="1" locked="0" layoutInCell="0" allowOverlap="1" wp14:anchorId="44B39C7A" wp14:editId="2AE26357">
              <wp:simplePos x="0" y="0"/>
              <wp:positionH relativeFrom="page">
                <wp:posOffset>8449310</wp:posOffset>
              </wp:positionH>
              <wp:positionV relativeFrom="page">
                <wp:posOffset>1324610</wp:posOffset>
              </wp:positionV>
              <wp:extent cx="379730" cy="12700"/>
              <wp:effectExtent l="0" t="0" r="0" b="0"/>
              <wp:wrapNone/>
              <wp:docPr id="69"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622F09" id="Freeform 57" o:spid="_x0000_s1026" style="position:absolute;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104.3pt,695.15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24800" behindDoc="1" locked="0" layoutInCell="0" allowOverlap="1" wp14:anchorId="3986D68D" wp14:editId="0EF84E31">
              <wp:simplePos x="0" y="0"/>
              <wp:positionH relativeFrom="page">
                <wp:posOffset>1410335</wp:posOffset>
              </wp:positionH>
              <wp:positionV relativeFrom="page">
                <wp:posOffset>1912620</wp:posOffset>
              </wp:positionV>
              <wp:extent cx="6149340" cy="12700"/>
              <wp:effectExtent l="0" t="0" r="0" b="0"/>
              <wp:wrapNone/>
              <wp:docPr id="6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9340" cy="12700"/>
                      </a:xfrm>
                      <a:custGeom>
                        <a:avLst/>
                        <a:gdLst>
                          <a:gd name="T0" fmla="*/ 0 w 9684"/>
                          <a:gd name="T1" fmla="*/ 0 h 20"/>
                          <a:gd name="T2" fmla="*/ 9683 w 9684"/>
                          <a:gd name="T3" fmla="*/ 0 h 20"/>
                        </a:gdLst>
                        <a:ahLst/>
                        <a:cxnLst>
                          <a:cxn ang="0">
                            <a:pos x="T0" y="T1"/>
                          </a:cxn>
                          <a:cxn ang="0">
                            <a:pos x="T2" y="T3"/>
                          </a:cxn>
                        </a:cxnLst>
                        <a:rect l="0" t="0" r="r" b="b"/>
                        <a:pathLst>
                          <a:path w="9684" h="20">
                            <a:moveTo>
                              <a:pt x="0" y="0"/>
                            </a:moveTo>
                            <a:lnTo>
                              <a:pt x="9683"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1542A1F" id="Freeform 58" o:spid="_x0000_s1026" style="position:absolute;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11.05pt,150.6pt,595.2pt,150.6pt" coordsize="96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" o:allowincell="f" filled="f" strokeweight=".35136mm">
              <v:path arrowok="t" o:connecttype="custom" o:connectlocs="0,0;6148705,0" o:connectangles="0,0"/>
              <w10:wrap anchorx="page" anchory="page"/>
            </v:polyline>
          </w:pict>
        </mc:Fallback>
      </mc:AlternateContent>
    </w:r>
    <w:r>
      <w:rPr>
        <w:noProof/>
        <w:lang w:val="pt-BR" w:eastAsia="pt-BR"/>
      </w:rPr>
      <mc:AlternateContent>
        <mc:Choice Requires="wps">
          <w:drawing>
            <wp:anchor distT="0" distB="0" distL="114300" distR="114300" simplePos="0" relativeHeight="251725824" behindDoc="1" locked="0" layoutInCell="0" allowOverlap="1" wp14:anchorId="04E1BE16" wp14:editId="4D6D8145">
              <wp:simplePos x="0" y="0"/>
              <wp:positionH relativeFrom="page">
                <wp:posOffset>1398270</wp:posOffset>
              </wp:positionH>
              <wp:positionV relativeFrom="page">
                <wp:posOffset>1715135</wp:posOffset>
              </wp:positionV>
              <wp:extent cx="3152140" cy="127000"/>
              <wp:effectExtent l="0" t="0" r="0" b="0"/>
              <wp:wrapNone/>
              <wp:docPr id="6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CA6E9" w14:textId="77777777" w:rsidR="00FA14DC" w:rsidRPr="00EC7224" w:rsidRDefault="00FA14DC">
                          <w:pPr>
                            <w:pStyle w:val="Corpodetexto"/>
                            <w:kinsoku w:val="0"/>
                            <w:overflowPunct w:val="0"/>
                            <w:spacing w:before="0" w:line="177" w:lineRule="exact"/>
                            <w:ind w:left="20"/>
                            <w:rPr>
                              <w:rFonts w:ascii="Arial" w:hAnsi="Arial" w:cs="Arial"/>
                              <w:lang w:val="en-GB"/>
                              <w:rPrChange w:id="154" w:author="Filipe Santana" w:date="2016-01-11T08:30:00Z">
                                <w:rPr>
                                  <w:rFonts w:ascii="Arial" w:hAnsi="Arial" w:cs="Arial"/>
                                </w:rPr>
                              </w:rPrChange>
                            </w:rPr>
                          </w:pPr>
                          <w:r w:rsidRPr="00EC7224">
                            <w:rPr>
                              <w:rFonts w:ascii="Arial" w:hAnsi="Arial" w:cs="Arial"/>
                              <w:i/>
                              <w:iCs/>
                              <w:lang w:val="en-GB"/>
                              <w:rPrChange w:id="155" w:author="Filipe Santana" w:date="2016-01-11T08:30:00Z">
                                <w:rPr>
                                  <w:rFonts w:ascii="Arial" w:hAnsi="Arial" w:cs="Arial"/>
                                  <w:i/>
                                  <w:iCs/>
                                </w:rPr>
                              </w:rPrChange>
                            </w:rPr>
                            <w:t>Grounding</w:t>
                          </w:r>
                          <w:r w:rsidRPr="00EC7224">
                            <w:rPr>
                              <w:rFonts w:ascii="Arial" w:hAnsi="Arial" w:cs="Arial"/>
                              <w:i/>
                              <w:iCs/>
                              <w:spacing w:val="-8"/>
                              <w:lang w:val="en-GB"/>
                              <w:rPrChange w:id="156" w:author="Filipe Santana" w:date="2016-01-11T08:30:00Z">
                                <w:rPr>
                                  <w:rFonts w:ascii="Arial" w:hAnsi="Arial" w:cs="Arial"/>
                                  <w:i/>
                                  <w:iCs/>
                                  <w:spacing w:val="-8"/>
                                </w:rPr>
                              </w:rPrChange>
                            </w:rPr>
                            <w:t xml:space="preserve"> </w:t>
                          </w:r>
                          <w:r w:rsidRPr="00EC7224">
                            <w:rPr>
                              <w:rFonts w:ascii="Arial" w:hAnsi="Arial" w:cs="Arial"/>
                              <w:i/>
                              <w:iCs/>
                              <w:lang w:val="en-GB"/>
                              <w:rPrChange w:id="157" w:author="Filipe Santana" w:date="2016-01-11T08:30:00Z">
                                <w:rPr>
                                  <w:rFonts w:ascii="Arial" w:hAnsi="Arial" w:cs="Arial"/>
                                  <w:i/>
                                  <w:iCs/>
                                </w:rPr>
                              </w:rPrChange>
                            </w:rPr>
                            <w:t>and</w:t>
                          </w:r>
                          <w:r w:rsidRPr="00EC7224">
                            <w:rPr>
                              <w:rFonts w:ascii="Arial" w:hAnsi="Arial" w:cs="Arial"/>
                              <w:i/>
                              <w:iCs/>
                              <w:spacing w:val="-8"/>
                              <w:lang w:val="en-GB"/>
                              <w:rPrChange w:id="158" w:author="Filipe Santana" w:date="2016-01-11T08:30:00Z">
                                <w:rPr>
                                  <w:rFonts w:ascii="Arial" w:hAnsi="Arial" w:cs="Arial"/>
                                  <w:i/>
                                  <w:iCs/>
                                  <w:spacing w:val="-8"/>
                                </w:rPr>
                              </w:rPrChange>
                            </w:rPr>
                            <w:t xml:space="preserve"> </w:t>
                          </w:r>
                          <w:r w:rsidRPr="00EC7224">
                            <w:rPr>
                              <w:rFonts w:ascii="Arial" w:hAnsi="Arial" w:cs="Arial"/>
                              <w:i/>
                              <w:iCs/>
                              <w:spacing w:val="-1"/>
                              <w:lang w:val="en-GB"/>
                              <w:rPrChange w:id="159" w:author="Filipe Santana" w:date="2016-01-11T08:30:00Z">
                                <w:rPr>
                                  <w:rFonts w:ascii="Arial" w:hAnsi="Arial" w:cs="Arial"/>
                                  <w:i/>
                                  <w:iCs/>
                                  <w:spacing w:val="-1"/>
                                </w:rPr>
                              </w:rPrChange>
                            </w:rPr>
                            <w:t>retrieving</w:t>
                          </w:r>
                          <w:r w:rsidRPr="00EC7224">
                            <w:rPr>
                              <w:rFonts w:ascii="Arial" w:hAnsi="Arial" w:cs="Arial"/>
                              <w:i/>
                              <w:iCs/>
                              <w:spacing w:val="-7"/>
                              <w:lang w:val="en-GB"/>
                              <w:rPrChange w:id="160" w:author="Filipe Santana" w:date="2016-01-11T08:30:00Z">
                                <w:rPr>
                                  <w:rFonts w:ascii="Arial" w:hAnsi="Arial" w:cs="Arial"/>
                                  <w:i/>
                                  <w:iCs/>
                                  <w:spacing w:val="-7"/>
                                </w:rPr>
                              </w:rPrChange>
                            </w:rPr>
                            <w:t xml:space="preserve"> </w:t>
                          </w:r>
                          <w:r w:rsidRPr="00EC7224">
                            <w:rPr>
                              <w:rFonts w:ascii="Arial" w:hAnsi="Arial" w:cs="Arial"/>
                              <w:i/>
                              <w:iCs/>
                              <w:lang w:val="en-GB"/>
                              <w:rPrChange w:id="161" w:author="Filipe Santana" w:date="2016-01-11T08:30:00Z">
                                <w:rPr>
                                  <w:rFonts w:ascii="Arial" w:hAnsi="Arial" w:cs="Arial"/>
                                  <w:i/>
                                  <w:iCs/>
                                </w:rPr>
                              </w:rPrChange>
                            </w:rPr>
                            <w:t>biomedical</w:t>
                          </w:r>
                          <w:r w:rsidRPr="00EC7224">
                            <w:rPr>
                              <w:rFonts w:ascii="Arial" w:hAnsi="Arial" w:cs="Arial"/>
                              <w:i/>
                              <w:iCs/>
                              <w:spacing w:val="-8"/>
                              <w:lang w:val="en-GB"/>
                              <w:rPrChange w:id="162" w:author="Filipe Santana" w:date="2016-01-11T08:30:00Z">
                                <w:rPr>
                                  <w:rFonts w:ascii="Arial" w:hAnsi="Arial" w:cs="Arial"/>
                                  <w:i/>
                                  <w:iCs/>
                                  <w:spacing w:val="-8"/>
                                </w:rPr>
                              </w:rPrChange>
                            </w:rPr>
                            <w:t xml:space="preserve"> </w:t>
                          </w:r>
                          <w:r w:rsidRPr="00EC7224">
                            <w:rPr>
                              <w:rFonts w:ascii="Arial" w:hAnsi="Arial" w:cs="Arial"/>
                              <w:i/>
                              <w:iCs/>
                              <w:lang w:val="en-GB"/>
                              <w:rPrChange w:id="163" w:author="Filipe Santana" w:date="2016-01-11T08:30:00Z">
                                <w:rPr>
                                  <w:rFonts w:ascii="Arial" w:hAnsi="Arial" w:cs="Arial"/>
                                  <w:i/>
                                  <w:iCs/>
                                </w:rPr>
                              </w:rPrChange>
                            </w:rPr>
                            <w:t>database</w:t>
                          </w:r>
                          <w:r w:rsidRPr="00EC7224">
                            <w:rPr>
                              <w:rFonts w:ascii="Arial" w:hAnsi="Arial" w:cs="Arial"/>
                              <w:i/>
                              <w:iCs/>
                              <w:spacing w:val="-8"/>
                              <w:lang w:val="en-GB"/>
                              <w:rPrChange w:id="164" w:author="Filipe Santana" w:date="2016-01-11T08:30:00Z">
                                <w:rPr>
                                  <w:rFonts w:ascii="Arial" w:hAnsi="Arial" w:cs="Arial"/>
                                  <w:i/>
                                  <w:iCs/>
                                  <w:spacing w:val="-8"/>
                                </w:rPr>
                              </w:rPrChange>
                            </w:rPr>
                            <w:t xml:space="preserve"> </w:t>
                          </w:r>
                          <w:r w:rsidRPr="00EC7224">
                            <w:rPr>
                              <w:rFonts w:ascii="Arial" w:hAnsi="Arial" w:cs="Arial"/>
                              <w:i/>
                              <w:iCs/>
                              <w:lang w:val="en-GB"/>
                              <w:rPrChange w:id="165" w:author="Filipe Santana" w:date="2016-01-11T08:30:00Z">
                                <w:rPr>
                                  <w:rFonts w:ascii="Arial" w:hAnsi="Arial" w:cs="Arial"/>
                                  <w:i/>
                                  <w:iCs/>
                                </w:rPr>
                              </w:rPrChange>
                            </w:rPr>
                            <w:t>content</w:t>
                          </w:r>
                          <w:r w:rsidRPr="00EC7224">
                            <w:rPr>
                              <w:rFonts w:ascii="Arial" w:hAnsi="Arial" w:cs="Arial"/>
                              <w:i/>
                              <w:iCs/>
                              <w:spacing w:val="-7"/>
                              <w:lang w:val="en-GB"/>
                              <w:rPrChange w:id="166" w:author="Filipe Santana" w:date="2016-01-11T08:30:00Z">
                                <w:rPr>
                                  <w:rFonts w:ascii="Arial" w:hAnsi="Arial" w:cs="Arial"/>
                                  <w:i/>
                                  <w:iCs/>
                                  <w:spacing w:val="-7"/>
                                </w:rPr>
                              </w:rPrChange>
                            </w:rPr>
                            <w:t xml:space="preserve"> </w:t>
                          </w:r>
                          <w:r w:rsidRPr="00EC7224">
                            <w:rPr>
                              <w:rFonts w:ascii="Arial" w:hAnsi="Arial" w:cs="Arial"/>
                              <w:i/>
                              <w:iCs/>
                              <w:lang w:val="en-GB"/>
                              <w:rPrChange w:id="167" w:author="Filipe Santana" w:date="2016-01-11T08:30:00Z">
                                <w:rPr>
                                  <w:rFonts w:ascii="Arial" w:hAnsi="Arial" w:cs="Arial"/>
                                  <w:i/>
                                  <w:iCs/>
                                </w:rPr>
                              </w:rPrChange>
                            </w:rPr>
                            <w:t>with</w:t>
                          </w:r>
                          <w:r w:rsidRPr="00EC7224">
                            <w:rPr>
                              <w:rFonts w:ascii="Arial" w:hAnsi="Arial" w:cs="Arial"/>
                              <w:i/>
                              <w:iCs/>
                              <w:spacing w:val="-8"/>
                              <w:lang w:val="en-GB"/>
                              <w:rPrChange w:id="168" w:author="Filipe Santana" w:date="2016-01-11T08:30:00Z">
                                <w:rPr>
                                  <w:rFonts w:ascii="Arial" w:hAnsi="Arial" w:cs="Arial"/>
                                  <w:i/>
                                  <w:iCs/>
                                  <w:spacing w:val="-8"/>
                                </w:rPr>
                              </w:rPrChange>
                            </w:rPr>
                            <w:t xml:space="preserve"> </w:t>
                          </w:r>
                          <w:r w:rsidRPr="00EC7224">
                            <w:rPr>
                              <w:rFonts w:ascii="Arial" w:hAnsi="Arial" w:cs="Arial"/>
                              <w:i/>
                              <w:iCs/>
                              <w:lang w:val="en-GB"/>
                              <w:rPrChange w:id="169" w:author="Filipe Santana" w:date="2016-01-11T08:30:00Z">
                                <w:rPr>
                                  <w:rFonts w:ascii="Arial" w:hAnsi="Arial" w:cs="Arial"/>
                                  <w:i/>
                                  <w:iCs/>
                                </w:rPr>
                              </w:rPrChange>
                            </w:rPr>
                            <w:t>ontologies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1BE16" id="_x0000_t202" coordsize="21600,21600" o:spt="202" path="m,l,21600r21600,l21600,xe">
              <v:stroke joinstyle="miter"/>
              <v:path gradientshapeok="t" o:connecttype="rect"/>
            </v:shapetype>
            <v:shape id="Text Box 59" o:spid="_x0000_s1097" type="#_x0000_t202" style="position:absolute;margin-left:110.1pt;margin-top:135.05pt;width:248.2pt;height:10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5XtQIAALI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" o:allowincell="f" filled="f" stroked="f">
              <v:textbox inset="0,0,0,0">
                <w:txbxContent>
                  <w:p w14:paraId="5A3CA6E9" w14:textId="77777777" w:rsidR="00FA14DC" w:rsidRPr="00EC7224" w:rsidRDefault="00FA14DC">
                    <w:pPr>
                      <w:pStyle w:val="Corpodetexto"/>
                      <w:kinsoku w:val="0"/>
                      <w:overflowPunct w:val="0"/>
                      <w:spacing w:before="0" w:line="177" w:lineRule="exact"/>
                      <w:ind w:left="20"/>
                      <w:rPr>
                        <w:rFonts w:ascii="Arial" w:hAnsi="Arial" w:cs="Arial"/>
                        <w:lang w:val="en-GB"/>
                        <w:rPrChange w:id="170" w:author="Filipe Santana" w:date="2016-01-11T08:30:00Z">
                          <w:rPr>
                            <w:rFonts w:ascii="Arial" w:hAnsi="Arial" w:cs="Arial"/>
                          </w:rPr>
                        </w:rPrChange>
                      </w:rPr>
                    </w:pPr>
                    <w:r w:rsidRPr="00EC7224">
                      <w:rPr>
                        <w:rFonts w:ascii="Arial" w:hAnsi="Arial" w:cs="Arial"/>
                        <w:i/>
                        <w:iCs/>
                        <w:lang w:val="en-GB"/>
                        <w:rPrChange w:id="171" w:author="Filipe Santana" w:date="2016-01-11T08:30:00Z">
                          <w:rPr>
                            <w:rFonts w:ascii="Arial" w:hAnsi="Arial" w:cs="Arial"/>
                            <w:i/>
                            <w:iCs/>
                          </w:rPr>
                        </w:rPrChange>
                      </w:rPr>
                      <w:t>Grounding</w:t>
                    </w:r>
                    <w:r w:rsidRPr="00EC7224">
                      <w:rPr>
                        <w:rFonts w:ascii="Arial" w:hAnsi="Arial" w:cs="Arial"/>
                        <w:i/>
                        <w:iCs/>
                        <w:spacing w:val="-8"/>
                        <w:lang w:val="en-GB"/>
                        <w:rPrChange w:id="172" w:author="Filipe Santana" w:date="2016-01-11T08:30:00Z">
                          <w:rPr>
                            <w:rFonts w:ascii="Arial" w:hAnsi="Arial" w:cs="Arial"/>
                            <w:i/>
                            <w:iCs/>
                            <w:spacing w:val="-8"/>
                          </w:rPr>
                        </w:rPrChange>
                      </w:rPr>
                      <w:t xml:space="preserve"> </w:t>
                    </w:r>
                    <w:r w:rsidRPr="00EC7224">
                      <w:rPr>
                        <w:rFonts w:ascii="Arial" w:hAnsi="Arial" w:cs="Arial"/>
                        <w:i/>
                        <w:iCs/>
                        <w:lang w:val="en-GB"/>
                        <w:rPrChange w:id="173" w:author="Filipe Santana" w:date="2016-01-11T08:30:00Z">
                          <w:rPr>
                            <w:rFonts w:ascii="Arial" w:hAnsi="Arial" w:cs="Arial"/>
                            <w:i/>
                            <w:iCs/>
                          </w:rPr>
                        </w:rPrChange>
                      </w:rPr>
                      <w:t>and</w:t>
                    </w:r>
                    <w:r w:rsidRPr="00EC7224">
                      <w:rPr>
                        <w:rFonts w:ascii="Arial" w:hAnsi="Arial" w:cs="Arial"/>
                        <w:i/>
                        <w:iCs/>
                        <w:spacing w:val="-8"/>
                        <w:lang w:val="en-GB"/>
                        <w:rPrChange w:id="174" w:author="Filipe Santana" w:date="2016-01-11T08:30:00Z">
                          <w:rPr>
                            <w:rFonts w:ascii="Arial" w:hAnsi="Arial" w:cs="Arial"/>
                            <w:i/>
                            <w:iCs/>
                            <w:spacing w:val="-8"/>
                          </w:rPr>
                        </w:rPrChange>
                      </w:rPr>
                      <w:t xml:space="preserve"> </w:t>
                    </w:r>
                    <w:r w:rsidRPr="00EC7224">
                      <w:rPr>
                        <w:rFonts w:ascii="Arial" w:hAnsi="Arial" w:cs="Arial"/>
                        <w:i/>
                        <w:iCs/>
                        <w:spacing w:val="-1"/>
                        <w:lang w:val="en-GB"/>
                        <w:rPrChange w:id="175" w:author="Filipe Santana" w:date="2016-01-11T08:30:00Z">
                          <w:rPr>
                            <w:rFonts w:ascii="Arial" w:hAnsi="Arial" w:cs="Arial"/>
                            <w:i/>
                            <w:iCs/>
                            <w:spacing w:val="-1"/>
                          </w:rPr>
                        </w:rPrChange>
                      </w:rPr>
                      <w:t>retrieving</w:t>
                    </w:r>
                    <w:r w:rsidRPr="00EC7224">
                      <w:rPr>
                        <w:rFonts w:ascii="Arial" w:hAnsi="Arial" w:cs="Arial"/>
                        <w:i/>
                        <w:iCs/>
                        <w:spacing w:val="-7"/>
                        <w:lang w:val="en-GB"/>
                        <w:rPrChange w:id="176" w:author="Filipe Santana" w:date="2016-01-11T08:30:00Z">
                          <w:rPr>
                            <w:rFonts w:ascii="Arial" w:hAnsi="Arial" w:cs="Arial"/>
                            <w:i/>
                            <w:iCs/>
                            <w:spacing w:val="-7"/>
                          </w:rPr>
                        </w:rPrChange>
                      </w:rPr>
                      <w:t xml:space="preserve"> </w:t>
                    </w:r>
                    <w:r w:rsidRPr="00EC7224">
                      <w:rPr>
                        <w:rFonts w:ascii="Arial" w:hAnsi="Arial" w:cs="Arial"/>
                        <w:i/>
                        <w:iCs/>
                        <w:lang w:val="en-GB"/>
                        <w:rPrChange w:id="177" w:author="Filipe Santana" w:date="2016-01-11T08:30:00Z">
                          <w:rPr>
                            <w:rFonts w:ascii="Arial" w:hAnsi="Arial" w:cs="Arial"/>
                            <w:i/>
                            <w:iCs/>
                          </w:rPr>
                        </w:rPrChange>
                      </w:rPr>
                      <w:t>biomedical</w:t>
                    </w:r>
                    <w:r w:rsidRPr="00EC7224">
                      <w:rPr>
                        <w:rFonts w:ascii="Arial" w:hAnsi="Arial" w:cs="Arial"/>
                        <w:i/>
                        <w:iCs/>
                        <w:spacing w:val="-8"/>
                        <w:lang w:val="en-GB"/>
                        <w:rPrChange w:id="178" w:author="Filipe Santana" w:date="2016-01-11T08:30:00Z">
                          <w:rPr>
                            <w:rFonts w:ascii="Arial" w:hAnsi="Arial" w:cs="Arial"/>
                            <w:i/>
                            <w:iCs/>
                            <w:spacing w:val="-8"/>
                          </w:rPr>
                        </w:rPrChange>
                      </w:rPr>
                      <w:t xml:space="preserve"> </w:t>
                    </w:r>
                    <w:r w:rsidRPr="00EC7224">
                      <w:rPr>
                        <w:rFonts w:ascii="Arial" w:hAnsi="Arial" w:cs="Arial"/>
                        <w:i/>
                        <w:iCs/>
                        <w:lang w:val="en-GB"/>
                        <w:rPrChange w:id="179" w:author="Filipe Santana" w:date="2016-01-11T08:30:00Z">
                          <w:rPr>
                            <w:rFonts w:ascii="Arial" w:hAnsi="Arial" w:cs="Arial"/>
                            <w:i/>
                            <w:iCs/>
                          </w:rPr>
                        </w:rPrChange>
                      </w:rPr>
                      <w:t>database</w:t>
                    </w:r>
                    <w:r w:rsidRPr="00EC7224">
                      <w:rPr>
                        <w:rFonts w:ascii="Arial" w:hAnsi="Arial" w:cs="Arial"/>
                        <w:i/>
                        <w:iCs/>
                        <w:spacing w:val="-8"/>
                        <w:lang w:val="en-GB"/>
                        <w:rPrChange w:id="180" w:author="Filipe Santana" w:date="2016-01-11T08:30:00Z">
                          <w:rPr>
                            <w:rFonts w:ascii="Arial" w:hAnsi="Arial" w:cs="Arial"/>
                            <w:i/>
                            <w:iCs/>
                            <w:spacing w:val="-8"/>
                          </w:rPr>
                        </w:rPrChange>
                      </w:rPr>
                      <w:t xml:space="preserve"> </w:t>
                    </w:r>
                    <w:r w:rsidRPr="00EC7224">
                      <w:rPr>
                        <w:rFonts w:ascii="Arial" w:hAnsi="Arial" w:cs="Arial"/>
                        <w:i/>
                        <w:iCs/>
                        <w:lang w:val="en-GB"/>
                        <w:rPrChange w:id="181" w:author="Filipe Santana" w:date="2016-01-11T08:30:00Z">
                          <w:rPr>
                            <w:rFonts w:ascii="Arial" w:hAnsi="Arial" w:cs="Arial"/>
                            <w:i/>
                            <w:iCs/>
                          </w:rPr>
                        </w:rPrChange>
                      </w:rPr>
                      <w:t>content</w:t>
                    </w:r>
                    <w:r w:rsidRPr="00EC7224">
                      <w:rPr>
                        <w:rFonts w:ascii="Arial" w:hAnsi="Arial" w:cs="Arial"/>
                        <w:i/>
                        <w:iCs/>
                        <w:spacing w:val="-7"/>
                        <w:lang w:val="en-GB"/>
                        <w:rPrChange w:id="182" w:author="Filipe Santana" w:date="2016-01-11T08:30:00Z">
                          <w:rPr>
                            <w:rFonts w:ascii="Arial" w:hAnsi="Arial" w:cs="Arial"/>
                            <w:i/>
                            <w:iCs/>
                            <w:spacing w:val="-7"/>
                          </w:rPr>
                        </w:rPrChange>
                      </w:rPr>
                      <w:t xml:space="preserve"> </w:t>
                    </w:r>
                    <w:r w:rsidRPr="00EC7224">
                      <w:rPr>
                        <w:rFonts w:ascii="Arial" w:hAnsi="Arial" w:cs="Arial"/>
                        <w:i/>
                        <w:iCs/>
                        <w:lang w:val="en-GB"/>
                        <w:rPrChange w:id="183" w:author="Filipe Santana" w:date="2016-01-11T08:30:00Z">
                          <w:rPr>
                            <w:rFonts w:ascii="Arial" w:hAnsi="Arial" w:cs="Arial"/>
                            <w:i/>
                            <w:iCs/>
                          </w:rPr>
                        </w:rPrChange>
                      </w:rPr>
                      <w:t>with</w:t>
                    </w:r>
                    <w:r w:rsidRPr="00EC7224">
                      <w:rPr>
                        <w:rFonts w:ascii="Arial" w:hAnsi="Arial" w:cs="Arial"/>
                        <w:i/>
                        <w:iCs/>
                        <w:spacing w:val="-8"/>
                        <w:lang w:val="en-GB"/>
                        <w:rPrChange w:id="184" w:author="Filipe Santana" w:date="2016-01-11T08:30:00Z">
                          <w:rPr>
                            <w:rFonts w:ascii="Arial" w:hAnsi="Arial" w:cs="Arial"/>
                            <w:i/>
                            <w:iCs/>
                            <w:spacing w:val="-8"/>
                          </w:rPr>
                        </w:rPrChange>
                      </w:rPr>
                      <w:t xml:space="preserve"> </w:t>
                    </w:r>
                    <w:r w:rsidRPr="00EC7224">
                      <w:rPr>
                        <w:rFonts w:ascii="Arial" w:hAnsi="Arial" w:cs="Arial"/>
                        <w:i/>
                        <w:iCs/>
                        <w:lang w:val="en-GB"/>
                        <w:rPrChange w:id="185" w:author="Filipe Santana" w:date="2016-01-11T08:30:00Z">
                          <w:rPr>
                            <w:rFonts w:ascii="Arial" w:hAnsi="Arial" w:cs="Arial"/>
                            <w:i/>
                            <w:iCs/>
                          </w:rPr>
                        </w:rPrChange>
                      </w:rPr>
                      <w:t>ontologies</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251726848" behindDoc="1" locked="0" layoutInCell="0" allowOverlap="1" wp14:anchorId="634603D1" wp14:editId="465FCF82">
              <wp:simplePos x="0" y="0"/>
              <wp:positionH relativeFrom="page">
                <wp:posOffset>7491095</wp:posOffset>
              </wp:positionH>
              <wp:positionV relativeFrom="page">
                <wp:posOffset>1716405</wp:posOffset>
              </wp:positionV>
              <wp:extent cx="81915" cy="127000"/>
              <wp:effectExtent l="0" t="0" r="0" b="0"/>
              <wp:wrapNone/>
              <wp:docPr id="6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62EE9"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603D1" id="Text Box 60" o:spid="_x0000_s1098" type="#_x0000_t202" style="position:absolute;margin-left:589.85pt;margin-top:135.15pt;width:6.45pt;height:10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" o:allowincell="f" filled="f" stroked="f">
              <v:textbox inset="0,0,0,0">
                <w:txbxContent>
                  <w:p w14:paraId="0CE62EE9"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DAD91" w14:textId="30430C3D"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735040" behindDoc="1" locked="0" layoutInCell="0" allowOverlap="1" wp14:anchorId="02376180" wp14:editId="46FE9911">
              <wp:simplePos x="0" y="0"/>
              <wp:positionH relativeFrom="page">
                <wp:posOffset>613410</wp:posOffset>
              </wp:positionH>
              <wp:positionV relativeFrom="page">
                <wp:posOffset>881380</wp:posOffset>
              </wp:positionV>
              <wp:extent cx="12700" cy="379730"/>
              <wp:effectExtent l="0" t="0" r="0" b="0"/>
              <wp:wrapNone/>
              <wp:docPr id="60"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8C63D8E" id="Freeform 66"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9.25pt,48.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36064" behindDoc="1" locked="0" layoutInCell="0" allowOverlap="1" wp14:anchorId="21A42C17" wp14:editId="53825E83">
              <wp:simplePos x="0" y="0"/>
              <wp:positionH relativeFrom="page">
                <wp:posOffset>8385810</wp:posOffset>
              </wp:positionH>
              <wp:positionV relativeFrom="page">
                <wp:posOffset>881380</wp:posOffset>
              </wp:positionV>
              <wp:extent cx="12700" cy="379730"/>
              <wp:effectExtent l="0" t="0" r="0" b="0"/>
              <wp:wrapNone/>
              <wp:docPr id="59"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5C7551E" id="Freeform 67"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9.25pt,660.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37088" behindDoc="1" locked="0" layoutInCell="0" allowOverlap="1" wp14:anchorId="323C37DD" wp14:editId="7DBE6675">
              <wp:simplePos x="0" y="0"/>
              <wp:positionH relativeFrom="page">
                <wp:posOffset>170815</wp:posOffset>
              </wp:positionH>
              <wp:positionV relativeFrom="page">
                <wp:posOffset>1324610</wp:posOffset>
              </wp:positionV>
              <wp:extent cx="379730" cy="12700"/>
              <wp:effectExtent l="0" t="0" r="0" b="0"/>
              <wp:wrapNone/>
              <wp:docPr id="5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31BE2E" id="Freeform 68"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104.3pt,43.3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38112" behindDoc="1" locked="0" layoutInCell="0" allowOverlap="1" wp14:anchorId="4B37EB08" wp14:editId="52F2AB2D">
              <wp:simplePos x="0" y="0"/>
              <wp:positionH relativeFrom="page">
                <wp:posOffset>8449310</wp:posOffset>
              </wp:positionH>
              <wp:positionV relativeFrom="page">
                <wp:posOffset>1324610</wp:posOffset>
              </wp:positionV>
              <wp:extent cx="379730" cy="12700"/>
              <wp:effectExtent l="0" t="0" r="0" b="0"/>
              <wp:wrapNone/>
              <wp:docPr id="57"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68D2E16" id="Freeform 69"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104.3pt,695.15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39136" behindDoc="1" locked="0" layoutInCell="0" allowOverlap="1" wp14:anchorId="3B407244" wp14:editId="072364B0">
              <wp:simplePos x="0" y="0"/>
              <wp:positionH relativeFrom="page">
                <wp:posOffset>1439545</wp:posOffset>
              </wp:positionH>
              <wp:positionV relativeFrom="page">
                <wp:posOffset>1912620</wp:posOffset>
              </wp:positionV>
              <wp:extent cx="6149340" cy="12700"/>
              <wp:effectExtent l="0" t="0" r="0" b="0"/>
              <wp:wrapNone/>
              <wp:docPr id="56"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9340" cy="12700"/>
                      </a:xfrm>
                      <a:custGeom>
                        <a:avLst/>
                        <a:gdLst>
                          <a:gd name="T0" fmla="*/ 0 w 9684"/>
                          <a:gd name="T1" fmla="*/ 0 h 20"/>
                          <a:gd name="T2" fmla="*/ 9683 w 9684"/>
                          <a:gd name="T3" fmla="*/ 0 h 20"/>
                        </a:gdLst>
                        <a:ahLst/>
                        <a:cxnLst>
                          <a:cxn ang="0">
                            <a:pos x="T0" y="T1"/>
                          </a:cxn>
                          <a:cxn ang="0">
                            <a:pos x="T2" y="T3"/>
                          </a:cxn>
                        </a:cxnLst>
                        <a:rect l="0" t="0" r="r" b="b"/>
                        <a:pathLst>
                          <a:path w="9684" h="20">
                            <a:moveTo>
                              <a:pt x="0" y="0"/>
                            </a:moveTo>
                            <a:lnTo>
                              <a:pt x="9683"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5BEC5E" id="Freeform 70"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13.35pt,150.6pt,597.5pt,150.6pt" coordsize="96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" o:allowincell="f" filled="f" strokeweight=".35136mm">
              <v:path arrowok="t" o:connecttype="custom" o:connectlocs="0,0;6148705,0" o:connectangles="0,0"/>
              <w10:wrap anchorx="page" anchory="page"/>
            </v:polyline>
          </w:pict>
        </mc:Fallback>
      </mc:AlternateContent>
    </w:r>
    <w:r>
      <w:rPr>
        <w:noProof/>
        <w:lang w:val="pt-BR" w:eastAsia="pt-BR"/>
      </w:rPr>
      <mc:AlternateContent>
        <mc:Choice Requires="wps">
          <w:drawing>
            <wp:anchor distT="0" distB="0" distL="114300" distR="114300" simplePos="0" relativeHeight="251740160" behindDoc="1" locked="0" layoutInCell="0" allowOverlap="1" wp14:anchorId="326C64CF" wp14:editId="50542FD3">
              <wp:simplePos x="0" y="0"/>
              <wp:positionH relativeFrom="page">
                <wp:posOffset>6849110</wp:posOffset>
              </wp:positionH>
              <wp:positionV relativeFrom="page">
                <wp:posOffset>1715135</wp:posOffset>
              </wp:positionV>
              <wp:extent cx="753110" cy="127000"/>
              <wp:effectExtent l="0" t="0" r="0" b="0"/>
              <wp:wrapNone/>
              <wp:docPr id="5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18A4E" w14:textId="77777777" w:rsidR="00FA14DC" w:rsidRDefault="00FA14DC">
                          <w:pPr>
                            <w:pStyle w:val="Corpodetexto"/>
                            <w:kinsoku w:val="0"/>
                            <w:overflowPunct w:val="0"/>
                            <w:spacing w:before="0" w:line="177" w:lineRule="exact"/>
                            <w:ind w:left="20"/>
                            <w:rPr>
                              <w:rFonts w:ascii="Arial" w:hAnsi="Arial" w:cs="Arial"/>
                            </w:rPr>
                          </w:pPr>
                          <w:r>
                            <w:rPr>
                              <w:rFonts w:ascii="Arial" w:hAnsi="Arial" w:cs="Arial"/>
                              <w:i/>
                              <w:iCs/>
                              <w:spacing w:val="-13"/>
                            </w:rPr>
                            <w:t>F.</w:t>
                          </w:r>
                          <w:r>
                            <w:rPr>
                              <w:rFonts w:ascii="Arial" w:hAnsi="Arial" w:cs="Arial"/>
                              <w:i/>
                              <w:iCs/>
                              <w:spacing w:val="-4"/>
                            </w:rPr>
                            <w:t xml:space="preserve"> </w:t>
                          </w:r>
                          <w:r>
                            <w:rPr>
                              <w:rFonts w:ascii="Arial" w:hAnsi="Arial" w:cs="Arial"/>
                              <w:i/>
                              <w:iCs/>
                            </w:rPr>
                            <w:t>Santana</w:t>
                          </w:r>
                          <w:r>
                            <w:rPr>
                              <w:rFonts w:ascii="Arial" w:hAnsi="Arial" w:cs="Arial"/>
                              <w:i/>
                              <w:iCs/>
                              <w:spacing w:val="-4"/>
                            </w:rPr>
                            <w:t xml:space="preserve"> </w:t>
                          </w:r>
                          <w:r>
                            <w:rPr>
                              <w:rFonts w:ascii="Arial" w:hAnsi="Arial" w:cs="Arial"/>
                              <w:i/>
                              <w:iCs/>
                            </w:rPr>
                            <w:t>et</w:t>
                          </w:r>
                          <w:r>
                            <w:rPr>
                              <w:rFonts w:ascii="Arial" w:hAnsi="Arial" w:cs="Arial"/>
                              <w:i/>
                              <w:iCs/>
                              <w:spacing w:val="-4"/>
                            </w:rPr>
                            <w:t xml:space="preserve"> </w:t>
                          </w:r>
                          <w:r>
                            <w:rPr>
                              <w:rFonts w:ascii="Arial" w:hAnsi="Arial" w:cs="Arial"/>
                              <w:i/>
                              <w:iCs/>
                            </w:rPr>
                            <w: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C64CF" id="_x0000_t202" coordsize="21600,21600" o:spt="202" path="m,l,21600r21600,l21600,xe">
              <v:stroke joinstyle="miter"/>
              <v:path gradientshapeok="t" o:connecttype="rect"/>
            </v:shapetype>
            <v:shape id="Text Box 71" o:spid="_x0000_s1100" type="#_x0000_t202" style="position:absolute;margin-left:539.3pt;margin-top:135.05pt;width:59.3pt;height:10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" o:allowincell="f" filled="f" stroked="f">
              <v:textbox inset="0,0,0,0">
                <w:txbxContent>
                  <w:p w14:paraId="6F918A4E" w14:textId="77777777" w:rsidR="00FA14DC" w:rsidRDefault="00FA14DC">
                    <w:pPr>
                      <w:pStyle w:val="Corpodetexto"/>
                      <w:kinsoku w:val="0"/>
                      <w:overflowPunct w:val="0"/>
                      <w:spacing w:before="0" w:line="177" w:lineRule="exact"/>
                      <w:ind w:left="20"/>
                      <w:rPr>
                        <w:rFonts w:ascii="Arial" w:hAnsi="Arial" w:cs="Arial"/>
                      </w:rPr>
                    </w:pPr>
                    <w:r>
                      <w:rPr>
                        <w:rFonts w:ascii="Arial" w:hAnsi="Arial" w:cs="Arial"/>
                        <w:i/>
                        <w:iCs/>
                        <w:spacing w:val="-13"/>
                      </w:rPr>
                      <w:t>F.</w:t>
                    </w:r>
                    <w:r>
                      <w:rPr>
                        <w:rFonts w:ascii="Arial" w:hAnsi="Arial" w:cs="Arial"/>
                        <w:i/>
                        <w:iCs/>
                        <w:spacing w:val="-4"/>
                      </w:rPr>
                      <w:t xml:space="preserve"> </w:t>
                    </w:r>
                    <w:r>
                      <w:rPr>
                        <w:rFonts w:ascii="Arial" w:hAnsi="Arial" w:cs="Arial"/>
                        <w:i/>
                        <w:iCs/>
                      </w:rPr>
                      <w:t>Santana</w:t>
                    </w:r>
                    <w:r>
                      <w:rPr>
                        <w:rFonts w:ascii="Arial" w:hAnsi="Arial" w:cs="Arial"/>
                        <w:i/>
                        <w:iCs/>
                        <w:spacing w:val="-4"/>
                      </w:rPr>
                      <w:t xml:space="preserve"> </w:t>
                    </w:r>
                    <w:r>
                      <w:rPr>
                        <w:rFonts w:ascii="Arial" w:hAnsi="Arial" w:cs="Arial"/>
                        <w:i/>
                        <w:iCs/>
                      </w:rPr>
                      <w:t>et</w:t>
                    </w:r>
                    <w:r>
                      <w:rPr>
                        <w:rFonts w:ascii="Arial" w:hAnsi="Arial" w:cs="Arial"/>
                        <w:i/>
                        <w:iCs/>
                        <w:spacing w:val="-4"/>
                      </w:rPr>
                      <w:t xml:space="preserve"> </w:t>
                    </w:r>
                    <w:r>
                      <w:rPr>
                        <w:rFonts w:ascii="Arial" w:hAnsi="Arial" w:cs="Arial"/>
                        <w:i/>
                        <w:iCs/>
                      </w:rPr>
                      <w:t>al.</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251741184" behindDoc="1" locked="0" layoutInCell="0" allowOverlap="1" wp14:anchorId="03642555" wp14:editId="60EAA9B9">
              <wp:simplePos x="0" y="0"/>
              <wp:positionH relativeFrom="page">
                <wp:posOffset>1427480</wp:posOffset>
              </wp:positionH>
              <wp:positionV relativeFrom="page">
                <wp:posOffset>1716405</wp:posOffset>
              </wp:positionV>
              <wp:extent cx="81915" cy="127000"/>
              <wp:effectExtent l="0" t="0" r="0" b="0"/>
              <wp:wrapNone/>
              <wp:docPr id="5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C74F3"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42555" id="Text Box 72" o:spid="_x0000_s1101" type="#_x0000_t202" style="position:absolute;margin-left:112.4pt;margin-top:135.15pt;width:6.45pt;height:10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" o:allowincell="f" filled="f" stroked="f">
              <v:textbox inset="0,0,0,0">
                <w:txbxContent>
                  <w:p w14:paraId="1E6C74F3"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6</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54307" w14:textId="07BF7D1C"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749376" behindDoc="1" locked="0" layoutInCell="0" allowOverlap="1" wp14:anchorId="58B731D9" wp14:editId="6D022E84">
              <wp:simplePos x="0" y="0"/>
              <wp:positionH relativeFrom="page">
                <wp:posOffset>613410</wp:posOffset>
              </wp:positionH>
              <wp:positionV relativeFrom="page">
                <wp:posOffset>881380</wp:posOffset>
              </wp:positionV>
              <wp:extent cx="12700" cy="379730"/>
              <wp:effectExtent l="0" t="0" r="0" b="0"/>
              <wp:wrapNone/>
              <wp:docPr id="48"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226F53A" id="Freeform 78"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9.25pt,48.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50400" behindDoc="1" locked="0" layoutInCell="0" allowOverlap="1" wp14:anchorId="07002681" wp14:editId="6B1193F4">
              <wp:simplePos x="0" y="0"/>
              <wp:positionH relativeFrom="page">
                <wp:posOffset>8385810</wp:posOffset>
              </wp:positionH>
              <wp:positionV relativeFrom="page">
                <wp:posOffset>881380</wp:posOffset>
              </wp:positionV>
              <wp:extent cx="12700" cy="379730"/>
              <wp:effectExtent l="0" t="0" r="0" b="0"/>
              <wp:wrapNone/>
              <wp:docPr id="47"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E82D668" id="Freeform 79"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9.25pt,660.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51424" behindDoc="1" locked="0" layoutInCell="0" allowOverlap="1" wp14:anchorId="2BD1E015" wp14:editId="7C794605">
              <wp:simplePos x="0" y="0"/>
              <wp:positionH relativeFrom="page">
                <wp:posOffset>170815</wp:posOffset>
              </wp:positionH>
              <wp:positionV relativeFrom="page">
                <wp:posOffset>1324610</wp:posOffset>
              </wp:positionV>
              <wp:extent cx="379730" cy="12700"/>
              <wp:effectExtent l="0" t="0" r="0" b="0"/>
              <wp:wrapNone/>
              <wp:docPr id="46"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D233AAF" id="Freeform 80" o:spid="_x0000_s1026"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104.3pt,43.3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52448" behindDoc="1" locked="0" layoutInCell="0" allowOverlap="1" wp14:anchorId="2D8E4877" wp14:editId="3A103D41">
              <wp:simplePos x="0" y="0"/>
              <wp:positionH relativeFrom="page">
                <wp:posOffset>8449310</wp:posOffset>
              </wp:positionH>
              <wp:positionV relativeFrom="page">
                <wp:posOffset>1324610</wp:posOffset>
              </wp:positionV>
              <wp:extent cx="379730" cy="12700"/>
              <wp:effectExtent l="0" t="0" r="0" b="0"/>
              <wp:wrapNone/>
              <wp:docPr id="45"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316A507" id="Freeform 81"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104.3pt,695.15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53472" behindDoc="1" locked="0" layoutInCell="0" allowOverlap="1" wp14:anchorId="467ED7F8" wp14:editId="7CFDB40C">
              <wp:simplePos x="0" y="0"/>
              <wp:positionH relativeFrom="page">
                <wp:posOffset>1410335</wp:posOffset>
              </wp:positionH>
              <wp:positionV relativeFrom="page">
                <wp:posOffset>1912620</wp:posOffset>
              </wp:positionV>
              <wp:extent cx="6149340" cy="12700"/>
              <wp:effectExtent l="0" t="0" r="0" b="0"/>
              <wp:wrapNone/>
              <wp:docPr id="44"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9340" cy="12700"/>
                      </a:xfrm>
                      <a:custGeom>
                        <a:avLst/>
                        <a:gdLst>
                          <a:gd name="T0" fmla="*/ 0 w 9684"/>
                          <a:gd name="T1" fmla="*/ 0 h 20"/>
                          <a:gd name="T2" fmla="*/ 9683 w 9684"/>
                          <a:gd name="T3" fmla="*/ 0 h 20"/>
                        </a:gdLst>
                        <a:ahLst/>
                        <a:cxnLst>
                          <a:cxn ang="0">
                            <a:pos x="T0" y="T1"/>
                          </a:cxn>
                          <a:cxn ang="0">
                            <a:pos x="T2" y="T3"/>
                          </a:cxn>
                        </a:cxnLst>
                        <a:rect l="0" t="0" r="r" b="b"/>
                        <a:pathLst>
                          <a:path w="9684" h="20">
                            <a:moveTo>
                              <a:pt x="0" y="0"/>
                            </a:moveTo>
                            <a:lnTo>
                              <a:pt x="9683"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56EFDC3" id="Freeform 82"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11.05pt,150.6pt,595.2pt,150.6pt" coordsize="96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" o:allowincell="f" filled="f" strokeweight=".35136mm">
              <v:path arrowok="t" o:connecttype="custom" o:connectlocs="0,0;6148705,0" o:connectangles="0,0"/>
              <w10:wrap anchorx="page" anchory="page"/>
            </v:polyline>
          </w:pict>
        </mc:Fallback>
      </mc:AlternateContent>
    </w:r>
    <w:r>
      <w:rPr>
        <w:noProof/>
        <w:lang w:val="pt-BR" w:eastAsia="pt-BR"/>
      </w:rPr>
      <mc:AlternateContent>
        <mc:Choice Requires="wps">
          <w:drawing>
            <wp:anchor distT="0" distB="0" distL="114300" distR="114300" simplePos="0" relativeHeight="251754496" behindDoc="1" locked="0" layoutInCell="0" allowOverlap="1" wp14:anchorId="0B301DAA" wp14:editId="2FF5A36E">
              <wp:simplePos x="0" y="0"/>
              <wp:positionH relativeFrom="page">
                <wp:posOffset>1398270</wp:posOffset>
              </wp:positionH>
              <wp:positionV relativeFrom="page">
                <wp:posOffset>1715135</wp:posOffset>
              </wp:positionV>
              <wp:extent cx="3152140" cy="127000"/>
              <wp:effectExtent l="0" t="0" r="0" b="0"/>
              <wp:wrapNone/>
              <wp:docPr id="4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CAE73" w14:textId="77777777" w:rsidR="00FA14DC" w:rsidRPr="00EC7224" w:rsidRDefault="00FA14DC">
                          <w:pPr>
                            <w:pStyle w:val="Corpodetexto"/>
                            <w:kinsoku w:val="0"/>
                            <w:overflowPunct w:val="0"/>
                            <w:spacing w:before="0" w:line="177" w:lineRule="exact"/>
                            <w:ind w:left="20"/>
                            <w:rPr>
                              <w:rFonts w:ascii="Arial" w:hAnsi="Arial" w:cs="Arial"/>
                              <w:lang w:val="en-GB"/>
                              <w:rPrChange w:id="722" w:author="Filipe Santana" w:date="2016-01-11T08:30:00Z">
                                <w:rPr>
                                  <w:rFonts w:ascii="Arial" w:hAnsi="Arial" w:cs="Arial"/>
                                </w:rPr>
                              </w:rPrChange>
                            </w:rPr>
                          </w:pPr>
                          <w:r w:rsidRPr="00EC7224">
                            <w:rPr>
                              <w:rFonts w:ascii="Arial" w:hAnsi="Arial" w:cs="Arial"/>
                              <w:i/>
                              <w:iCs/>
                              <w:lang w:val="en-GB"/>
                              <w:rPrChange w:id="723" w:author="Filipe Santana" w:date="2016-01-11T08:30:00Z">
                                <w:rPr>
                                  <w:rFonts w:ascii="Arial" w:hAnsi="Arial" w:cs="Arial"/>
                                  <w:i/>
                                  <w:iCs/>
                                </w:rPr>
                              </w:rPrChange>
                            </w:rPr>
                            <w:t>Grounding</w:t>
                          </w:r>
                          <w:r w:rsidRPr="00EC7224">
                            <w:rPr>
                              <w:rFonts w:ascii="Arial" w:hAnsi="Arial" w:cs="Arial"/>
                              <w:i/>
                              <w:iCs/>
                              <w:spacing w:val="-8"/>
                              <w:lang w:val="en-GB"/>
                              <w:rPrChange w:id="724" w:author="Filipe Santana" w:date="2016-01-11T08:30:00Z">
                                <w:rPr>
                                  <w:rFonts w:ascii="Arial" w:hAnsi="Arial" w:cs="Arial"/>
                                  <w:i/>
                                  <w:iCs/>
                                  <w:spacing w:val="-8"/>
                                </w:rPr>
                              </w:rPrChange>
                            </w:rPr>
                            <w:t xml:space="preserve"> </w:t>
                          </w:r>
                          <w:r w:rsidRPr="00EC7224">
                            <w:rPr>
                              <w:rFonts w:ascii="Arial" w:hAnsi="Arial" w:cs="Arial"/>
                              <w:i/>
                              <w:iCs/>
                              <w:lang w:val="en-GB"/>
                              <w:rPrChange w:id="725" w:author="Filipe Santana" w:date="2016-01-11T08:30:00Z">
                                <w:rPr>
                                  <w:rFonts w:ascii="Arial" w:hAnsi="Arial" w:cs="Arial"/>
                                  <w:i/>
                                  <w:iCs/>
                                </w:rPr>
                              </w:rPrChange>
                            </w:rPr>
                            <w:t>and</w:t>
                          </w:r>
                          <w:r w:rsidRPr="00EC7224">
                            <w:rPr>
                              <w:rFonts w:ascii="Arial" w:hAnsi="Arial" w:cs="Arial"/>
                              <w:i/>
                              <w:iCs/>
                              <w:spacing w:val="-8"/>
                              <w:lang w:val="en-GB"/>
                              <w:rPrChange w:id="726" w:author="Filipe Santana" w:date="2016-01-11T08:30:00Z">
                                <w:rPr>
                                  <w:rFonts w:ascii="Arial" w:hAnsi="Arial" w:cs="Arial"/>
                                  <w:i/>
                                  <w:iCs/>
                                  <w:spacing w:val="-8"/>
                                </w:rPr>
                              </w:rPrChange>
                            </w:rPr>
                            <w:t xml:space="preserve"> </w:t>
                          </w:r>
                          <w:r w:rsidRPr="00EC7224">
                            <w:rPr>
                              <w:rFonts w:ascii="Arial" w:hAnsi="Arial" w:cs="Arial"/>
                              <w:i/>
                              <w:iCs/>
                              <w:spacing w:val="-1"/>
                              <w:lang w:val="en-GB"/>
                              <w:rPrChange w:id="727" w:author="Filipe Santana" w:date="2016-01-11T08:30:00Z">
                                <w:rPr>
                                  <w:rFonts w:ascii="Arial" w:hAnsi="Arial" w:cs="Arial"/>
                                  <w:i/>
                                  <w:iCs/>
                                  <w:spacing w:val="-1"/>
                                </w:rPr>
                              </w:rPrChange>
                            </w:rPr>
                            <w:t>retrieving</w:t>
                          </w:r>
                          <w:r w:rsidRPr="00EC7224">
                            <w:rPr>
                              <w:rFonts w:ascii="Arial" w:hAnsi="Arial" w:cs="Arial"/>
                              <w:i/>
                              <w:iCs/>
                              <w:spacing w:val="-7"/>
                              <w:lang w:val="en-GB"/>
                              <w:rPrChange w:id="728" w:author="Filipe Santana" w:date="2016-01-11T08:30:00Z">
                                <w:rPr>
                                  <w:rFonts w:ascii="Arial" w:hAnsi="Arial" w:cs="Arial"/>
                                  <w:i/>
                                  <w:iCs/>
                                  <w:spacing w:val="-7"/>
                                </w:rPr>
                              </w:rPrChange>
                            </w:rPr>
                            <w:t xml:space="preserve"> </w:t>
                          </w:r>
                          <w:r w:rsidRPr="00EC7224">
                            <w:rPr>
                              <w:rFonts w:ascii="Arial" w:hAnsi="Arial" w:cs="Arial"/>
                              <w:i/>
                              <w:iCs/>
                              <w:lang w:val="en-GB"/>
                              <w:rPrChange w:id="729" w:author="Filipe Santana" w:date="2016-01-11T08:30:00Z">
                                <w:rPr>
                                  <w:rFonts w:ascii="Arial" w:hAnsi="Arial" w:cs="Arial"/>
                                  <w:i/>
                                  <w:iCs/>
                                </w:rPr>
                              </w:rPrChange>
                            </w:rPr>
                            <w:t>biomedical</w:t>
                          </w:r>
                          <w:r w:rsidRPr="00EC7224">
                            <w:rPr>
                              <w:rFonts w:ascii="Arial" w:hAnsi="Arial" w:cs="Arial"/>
                              <w:i/>
                              <w:iCs/>
                              <w:spacing w:val="-8"/>
                              <w:lang w:val="en-GB"/>
                              <w:rPrChange w:id="730" w:author="Filipe Santana" w:date="2016-01-11T08:30:00Z">
                                <w:rPr>
                                  <w:rFonts w:ascii="Arial" w:hAnsi="Arial" w:cs="Arial"/>
                                  <w:i/>
                                  <w:iCs/>
                                  <w:spacing w:val="-8"/>
                                </w:rPr>
                              </w:rPrChange>
                            </w:rPr>
                            <w:t xml:space="preserve"> </w:t>
                          </w:r>
                          <w:r w:rsidRPr="00EC7224">
                            <w:rPr>
                              <w:rFonts w:ascii="Arial" w:hAnsi="Arial" w:cs="Arial"/>
                              <w:i/>
                              <w:iCs/>
                              <w:lang w:val="en-GB"/>
                              <w:rPrChange w:id="731" w:author="Filipe Santana" w:date="2016-01-11T08:30:00Z">
                                <w:rPr>
                                  <w:rFonts w:ascii="Arial" w:hAnsi="Arial" w:cs="Arial"/>
                                  <w:i/>
                                  <w:iCs/>
                                </w:rPr>
                              </w:rPrChange>
                            </w:rPr>
                            <w:t>database</w:t>
                          </w:r>
                          <w:r w:rsidRPr="00EC7224">
                            <w:rPr>
                              <w:rFonts w:ascii="Arial" w:hAnsi="Arial" w:cs="Arial"/>
                              <w:i/>
                              <w:iCs/>
                              <w:spacing w:val="-8"/>
                              <w:lang w:val="en-GB"/>
                              <w:rPrChange w:id="732" w:author="Filipe Santana" w:date="2016-01-11T08:30:00Z">
                                <w:rPr>
                                  <w:rFonts w:ascii="Arial" w:hAnsi="Arial" w:cs="Arial"/>
                                  <w:i/>
                                  <w:iCs/>
                                  <w:spacing w:val="-8"/>
                                </w:rPr>
                              </w:rPrChange>
                            </w:rPr>
                            <w:t xml:space="preserve"> </w:t>
                          </w:r>
                          <w:r w:rsidRPr="00EC7224">
                            <w:rPr>
                              <w:rFonts w:ascii="Arial" w:hAnsi="Arial" w:cs="Arial"/>
                              <w:i/>
                              <w:iCs/>
                              <w:lang w:val="en-GB"/>
                              <w:rPrChange w:id="733" w:author="Filipe Santana" w:date="2016-01-11T08:30:00Z">
                                <w:rPr>
                                  <w:rFonts w:ascii="Arial" w:hAnsi="Arial" w:cs="Arial"/>
                                  <w:i/>
                                  <w:iCs/>
                                </w:rPr>
                              </w:rPrChange>
                            </w:rPr>
                            <w:t>content</w:t>
                          </w:r>
                          <w:r w:rsidRPr="00EC7224">
                            <w:rPr>
                              <w:rFonts w:ascii="Arial" w:hAnsi="Arial" w:cs="Arial"/>
                              <w:i/>
                              <w:iCs/>
                              <w:spacing w:val="-7"/>
                              <w:lang w:val="en-GB"/>
                              <w:rPrChange w:id="734" w:author="Filipe Santana" w:date="2016-01-11T08:30:00Z">
                                <w:rPr>
                                  <w:rFonts w:ascii="Arial" w:hAnsi="Arial" w:cs="Arial"/>
                                  <w:i/>
                                  <w:iCs/>
                                  <w:spacing w:val="-7"/>
                                </w:rPr>
                              </w:rPrChange>
                            </w:rPr>
                            <w:t xml:space="preserve"> </w:t>
                          </w:r>
                          <w:r w:rsidRPr="00EC7224">
                            <w:rPr>
                              <w:rFonts w:ascii="Arial" w:hAnsi="Arial" w:cs="Arial"/>
                              <w:i/>
                              <w:iCs/>
                              <w:lang w:val="en-GB"/>
                              <w:rPrChange w:id="735" w:author="Filipe Santana" w:date="2016-01-11T08:30:00Z">
                                <w:rPr>
                                  <w:rFonts w:ascii="Arial" w:hAnsi="Arial" w:cs="Arial"/>
                                  <w:i/>
                                  <w:iCs/>
                                </w:rPr>
                              </w:rPrChange>
                            </w:rPr>
                            <w:t>with</w:t>
                          </w:r>
                          <w:r w:rsidRPr="00EC7224">
                            <w:rPr>
                              <w:rFonts w:ascii="Arial" w:hAnsi="Arial" w:cs="Arial"/>
                              <w:i/>
                              <w:iCs/>
                              <w:spacing w:val="-8"/>
                              <w:lang w:val="en-GB"/>
                              <w:rPrChange w:id="736" w:author="Filipe Santana" w:date="2016-01-11T08:30:00Z">
                                <w:rPr>
                                  <w:rFonts w:ascii="Arial" w:hAnsi="Arial" w:cs="Arial"/>
                                  <w:i/>
                                  <w:iCs/>
                                  <w:spacing w:val="-8"/>
                                </w:rPr>
                              </w:rPrChange>
                            </w:rPr>
                            <w:t xml:space="preserve"> </w:t>
                          </w:r>
                          <w:r w:rsidRPr="00EC7224">
                            <w:rPr>
                              <w:rFonts w:ascii="Arial" w:hAnsi="Arial" w:cs="Arial"/>
                              <w:i/>
                              <w:iCs/>
                              <w:lang w:val="en-GB"/>
                              <w:rPrChange w:id="737" w:author="Filipe Santana" w:date="2016-01-11T08:30:00Z">
                                <w:rPr>
                                  <w:rFonts w:ascii="Arial" w:hAnsi="Arial" w:cs="Arial"/>
                                  <w:i/>
                                  <w:iCs/>
                                </w:rPr>
                              </w:rPrChange>
                            </w:rPr>
                            <w:t>ontologies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01DAA" id="_x0000_t202" coordsize="21600,21600" o:spt="202" path="m,l,21600r21600,l21600,xe">
              <v:stroke joinstyle="miter"/>
              <v:path gradientshapeok="t" o:connecttype="rect"/>
            </v:shapetype>
            <v:shape id="Text Box 83" o:spid="_x0000_s1103" type="#_x0000_t202" style="position:absolute;margin-left:110.1pt;margin-top:135.05pt;width:248.2pt;height:10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" o:allowincell="f" filled="f" stroked="f">
              <v:textbox inset="0,0,0,0">
                <w:txbxContent>
                  <w:p w14:paraId="774CAE73" w14:textId="77777777" w:rsidR="00FA14DC" w:rsidRPr="00EC7224" w:rsidRDefault="00FA14DC">
                    <w:pPr>
                      <w:pStyle w:val="Corpodetexto"/>
                      <w:kinsoku w:val="0"/>
                      <w:overflowPunct w:val="0"/>
                      <w:spacing w:before="0" w:line="177" w:lineRule="exact"/>
                      <w:ind w:left="20"/>
                      <w:rPr>
                        <w:rFonts w:ascii="Arial" w:hAnsi="Arial" w:cs="Arial"/>
                        <w:lang w:val="en-GB"/>
                        <w:rPrChange w:id="738" w:author="Filipe Santana" w:date="2016-01-11T08:30:00Z">
                          <w:rPr>
                            <w:rFonts w:ascii="Arial" w:hAnsi="Arial" w:cs="Arial"/>
                          </w:rPr>
                        </w:rPrChange>
                      </w:rPr>
                    </w:pPr>
                    <w:r w:rsidRPr="00EC7224">
                      <w:rPr>
                        <w:rFonts w:ascii="Arial" w:hAnsi="Arial" w:cs="Arial"/>
                        <w:i/>
                        <w:iCs/>
                        <w:lang w:val="en-GB"/>
                        <w:rPrChange w:id="739" w:author="Filipe Santana" w:date="2016-01-11T08:30:00Z">
                          <w:rPr>
                            <w:rFonts w:ascii="Arial" w:hAnsi="Arial" w:cs="Arial"/>
                            <w:i/>
                            <w:iCs/>
                          </w:rPr>
                        </w:rPrChange>
                      </w:rPr>
                      <w:t>Grounding</w:t>
                    </w:r>
                    <w:r w:rsidRPr="00EC7224">
                      <w:rPr>
                        <w:rFonts w:ascii="Arial" w:hAnsi="Arial" w:cs="Arial"/>
                        <w:i/>
                        <w:iCs/>
                        <w:spacing w:val="-8"/>
                        <w:lang w:val="en-GB"/>
                        <w:rPrChange w:id="740" w:author="Filipe Santana" w:date="2016-01-11T08:30:00Z">
                          <w:rPr>
                            <w:rFonts w:ascii="Arial" w:hAnsi="Arial" w:cs="Arial"/>
                            <w:i/>
                            <w:iCs/>
                            <w:spacing w:val="-8"/>
                          </w:rPr>
                        </w:rPrChange>
                      </w:rPr>
                      <w:t xml:space="preserve"> </w:t>
                    </w:r>
                    <w:r w:rsidRPr="00EC7224">
                      <w:rPr>
                        <w:rFonts w:ascii="Arial" w:hAnsi="Arial" w:cs="Arial"/>
                        <w:i/>
                        <w:iCs/>
                        <w:lang w:val="en-GB"/>
                        <w:rPrChange w:id="741" w:author="Filipe Santana" w:date="2016-01-11T08:30:00Z">
                          <w:rPr>
                            <w:rFonts w:ascii="Arial" w:hAnsi="Arial" w:cs="Arial"/>
                            <w:i/>
                            <w:iCs/>
                          </w:rPr>
                        </w:rPrChange>
                      </w:rPr>
                      <w:t>and</w:t>
                    </w:r>
                    <w:r w:rsidRPr="00EC7224">
                      <w:rPr>
                        <w:rFonts w:ascii="Arial" w:hAnsi="Arial" w:cs="Arial"/>
                        <w:i/>
                        <w:iCs/>
                        <w:spacing w:val="-8"/>
                        <w:lang w:val="en-GB"/>
                        <w:rPrChange w:id="742" w:author="Filipe Santana" w:date="2016-01-11T08:30:00Z">
                          <w:rPr>
                            <w:rFonts w:ascii="Arial" w:hAnsi="Arial" w:cs="Arial"/>
                            <w:i/>
                            <w:iCs/>
                            <w:spacing w:val="-8"/>
                          </w:rPr>
                        </w:rPrChange>
                      </w:rPr>
                      <w:t xml:space="preserve"> </w:t>
                    </w:r>
                    <w:r w:rsidRPr="00EC7224">
                      <w:rPr>
                        <w:rFonts w:ascii="Arial" w:hAnsi="Arial" w:cs="Arial"/>
                        <w:i/>
                        <w:iCs/>
                        <w:spacing w:val="-1"/>
                        <w:lang w:val="en-GB"/>
                        <w:rPrChange w:id="743" w:author="Filipe Santana" w:date="2016-01-11T08:30:00Z">
                          <w:rPr>
                            <w:rFonts w:ascii="Arial" w:hAnsi="Arial" w:cs="Arial"/>
                            <w:i/>
                            <w:iCs/>
                            <w:spacing w:val="-1"/>
                          </w:rPr>
                        </w:rPrChange>
                      </w:rPr>
                      <w:t>retrieving</w:t>
                    </w:r>
                    <w:r w:rsidRPr="00EC7224">
                      <w:rPr>
                        <w:rFonts w:ascii="Arial" w:hAnsi="Arial" w:cs="Arial"/>
                        <w:i/>
                        <w:iCs/>
                        <w:spacing w:val="-7"/>
                        <w:lang w:val="en-GB"/>
                        <w:rPrChange w:id="744" w:author="Filipe Santana" w:date="2016-01-11T08:30:00Z">
                          <w:rPr>
                            <w:rFonts w:ascii="Arial" w:hAnsi="Arial" w:cs="Arial"/>
                            <w:i/>
                            <w:iCs/>
                            <w:spacing w:val="-7"/>
                          </w:rPr>
                        </w:rPrChange>
                      </w:rPr>
                      <w:t xml:space="preserve"> </w:t>
                    </w:r>
                    <w:r w:rsidRPr="00EC7224">
                      <w:rPr>
                        <w:rFonts w:ascii="Arial" w:hAnsi="Arial" w:cs="Arial"/>
                        <w:i/>
                        <w:iCs/>
                        <w:lang w:val="en-GB"/>
                        <w:rPrChange w:id="745" w:author="Filipe Santana" w:date="2016-01-11T08:30:00Z">
                          <w:rPr>
                            <w:rFonts w:ascii="Arial" w:hAnsi="Arial" w:cs="Arial"/>
                            <w:i/>
                            <w:iCs/>
                          </w:rPr>
                        </w:rPrChange>
                      </w:rPr>
                      <w:t>biomedical</w:t>
                    </w:r>
                    <w:r w:rsidRPr="00EC7224">
                      <w:rPr>
                        <w:rFonts w:ascii="Arial" w:hAnsi="Arial" w:cs="Arial"/>
                        <w:i/>
                        <w:iCs/>
                        <w:spacing w:val="-8"/>
                        <w:lang w:val="en-GB"/>
                        <w:rPrChange w:id="746" w:author="Filipe Santana" w:date="2016-01-11T08:30:00Z">
                          <w:rPr>
                            <w:rFonts w:ascii="Arial" w:hAnsi="Arial" w:cs="Arial"/>
                            <w:i/>
                            <w:iCs/>
                            <w:spacing w:val="-8"/>
                          </w:rPr>
                        </w:rPrChange>
                      </w:rPr>
                      <w:t xml:space="preserve"> </w:t>
                    </w:r>
                    <w:r w:rsidRPr="00EC7224">
                      <w:rPr>
                        <w:rFonts w:ascii="Arial" w:hAnsi="Arial" w:cs="Arial"/>
                        <w:i/>
                        <w:iCs/>
                        <w:lang w:val="en-GB"/>
                        <w:rPrChange w:id="747" w:author="Filipe Santana" w:date="2016-01-11T08:30:00Z">
                          <w:rPr>
                            <w:rFonts w:ascii="Arial" w:hAnsi="Arial" w:cs="Arial"/>
                            <w:i/>
                            <w:iCs/>
                          </w:rPr>
                        </w:rPrChange>
                      </w:rPr>
                      <w:t>database</w:t>
                    </w:r>
                    <w:r w:rsidRPr="00EC7224">
                      <w:rPr>
                        <w:rFonts w:ascii="Arial" w:hAnsi="Arial" w:cs="Arial"/>
                        <w:i/>
                        <w:iCs/>
                        <w:spacing w:val="-8"/>
                        <w:lang w:val="en-GB"/>
                        <w:rPrChange w:id="748" w:author="Filipe Santana" w:date="2016-01-11T08:30:00Z">
                          <w:rPr>
                            <w:rFonts w:ascii="Arial" w:hAnsi="Arial" w:cs="Arial"/>
                            <w:i/>
                            <w:iCs/>
                            <w:spacing w:val="-8"/>
                          </w:rPr>
                        </w:rPrChange>
                      </w:rPr>
                      <w:t xml:space="preserve"> </w:t>
                    </w:r>
                    <w:r w:rsidRPr="00EC7224">
                      <w:rPr>
                        <w:rFonts w:ascii="Arial" w:hAnsi="Arial" w:cs="Arial"/>
                        <w:i/>
                        <w:iCs/>
                        <w:lang w:val="en-GB"/>
                        <w:rPrChange w:id="749" w:author="Filipe Santana" w:date="2016-01-11T08:30:00Z">
                          <w:rPr>
                            <w:rFonts w:ascii="Arial" w:hAnsi="Arial" w:cs="Arial"/>
                            <w:i/>
                            <w:iCs/>
                          </w:rPr>
                        </w:rPrChange>
                      </w:rPr>
                      <w:t>content</w:t>
                    </w:r>
                    <w:r w:rsidRPr="00EC7224">
                      <w:rPr>
                        <w:rFonts w:ascii="Arial" w:hAnsi="Arial" w:cs="Arial"/>
                        <w:i/>
                        <w:iCs/>
                        <w:spacing w:val="-7"/>
                        <w:lang w:val="en-GB"/>
                        <w:rPrChange w:id="750" w:author="Filipe Santana" w:date="2016-01-11T08:30:00Z">
                          <w:rPr>
                            <w:rFonts w:ascii="Arial" w:hAnsi="Arial" w:cs="Arial"/>
                            <w:i/>
                            <w:iCs/>
                            <w:spacing w:val="-7"/>
                          </w:rPr>
                        </w:rPrChange>
                      </w:rPr>
                      <w:t xml:space="preserve"> </w:t>
                    </w:r>
                    <w:r w:rsidRPr="00EC7224">
                      <w:rPr>
                        <w:rFonts w:ascii="Arial" w:hAnsi="Arial" w:cs="Arial"/>
                        <w:i/>
                        <w:iCs/>
                        <w:lang w:val="en-GB"/>
                        <w:rPrChange w:id="751" w:author="Filipe Santana" w:date="2016-01-11T08:30:00Z">
                          <w:rPr>
                            <w:rFonts w:ascii="Arial" w:hAnsi="Arial" w:cs="Arial"/>
                            <w:i/>
                            <w:iCs/>
                          </w:rPr>
                        </w:rPrChange>
                      </w:rPr>
                      <w:t>with</w:t>
                    </w:r>
                    <w:r w:rsidRPr="00EC7224">
                      <w:rPr>
                        <w:rFonts w:ascii="Arial" w:hAnsi="Arial" w:cs="Arial"/>
                        <w:i/>
                        <w:iCs/>
                        <w:spacing w:val="-8"/>
                        <w:lang w:val="en-GB"/>
                        <w:rPrChange w:id="752" w:author="Filipe Santana" w:date="2016-01-11T08:30:00Z">
                          <w:rPr>
                            <w:rFonts w:ascii="Arial" w:hAnsi="Arial" w:cs="Arial"/>
                            <w:i/>
                            <w:iCs/>
                            <w:spacing w:val="-8"/>
                          </w:rPr>
                        </w:rPrChange>
                      </w:rPr>
                      <w:t xml:space="preserve"> </w:t>
                    </w:r>
                    <w:r w:rsidRPr="00EC7224">
                      <w:rPr>
                        <w:rFonts w:ascii="Arial" w:hAnsi="Arial" w:cs="Arial"/>
                        <w:i/>
                        <w:iCs/>
                        <w:lang w:val="en-GB"/>
                        <w:rPrChange w:id="753" w:author="Filipe Santana" w:date="2016-01-11T08:30:00Z">
                          <w:rPr>
                            <w:rFonts w:ascii="Arial" w:hAnsi="Arial" w:cs="Arial"/>
                            <w:i/>
                            <w:iCs/>
                          </w:rPr>
                        </w:rPrChange>
                      </w:rPr>
                      <w:t>ontologies</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251755520" behindDoc="1" locked="0" layoutInCell="0" allowOverlap="1" wp14:anchorId="4FEEAAB2" wp14:editId="4C08C656">
              <wp:simplePos x="0" y="0"/>
              <wp:positionH relativeFrom="page">
                <wp:posOffset>7491095</wp:posOffset>
              </wp:positionH>
              <wp:positionV relativeFrom="page">
                <wp:posOffset>1716405</wp:posOffset>
              </wp:positionV>
              <wp:extent cx="81915" cy="127000"/>
              <wp:effectExtent l="0" t="0" r="0" b="0"/>
              <wp:wrapNone/>
              <wp:docPr id="4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E1EBA"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EAAB2" id="Text Box 84" o:spid="_x0000_s1104" type="#_x0000_t202" style="position:absolute;margin-left:589.85pt;margin-top:135.15pt;width:6.45pt;height:10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" o:allowincell="f" filled="f" stroked="f">
              <v:textbox inset="0,0,0,0">
                <w:txbxContent>
                  <w:p w14:paraId="0B5E1EBA"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7</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B7AA4" w14:textId="7C048E3C"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792384" behindDoc="1" locked="0" layoutInCell="0" allowOverlap="1" wp14:anchorId="60E6DC43" wp14:editId="6511EED7">
              <wp:simplePos x="0" y="0"/>
              <wp:positionH relativeFrom="page">
                <wp:posOffset>613410</wp:posOffset>
              </wp:positionH>
              <wp:positionV relativeFrom="page">
                <wp:posOffset>881380</wp:posOffset>
              </wp:positionV>
              <wp:extent cx="12700" cy="379730"/>
              <wp:effectExtent l="0" t="0" r="0" b="0"/>
              <wp:wrapNone/>
              <wp:docPr id="36"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30D5BC5" id="Freeform 114" o:spid="_x0000_s1026" style="position:absolute;z-index:-25152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9.25pt,48.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93408" behindDoc="1" locked="0" layoutInCell="0" allowOverlap="1" wp14:anchorId="139CE7EF" wp14:editId="7946E27A">
              <wp:simplePos x="0" y="0"/>
              <wp:positionH relativeFrom="page">
                <wp:posOffset>8385810</wp:posOffset>
              </wp:positionH>
              <wp:positionV relativeFrom="page">
                <wp:posOffset>881380</wp:posOffset>
              </wp:positionV>
              <wp:extent cx="12700" cy="379730"/>
              <wp:effectExtent l="0" t="0" r="0" b="0"/>
              <wp:wrapNone/>
              <wp:docPr id="35"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376F013" id="Freeform 115" o:spid="_x0000_s1026" style="position:absolute;z-index:-25152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9.25pt,660.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794432" behindDoc="1" locked="0" layoutInCell="0" allowOverlap="1" wp14:anchorId="057A7D64" wp14:editId="7A187E81">
              <wp:simplePos x="0" y="0"/>
              <wp:positionH relativeFrom="page">
                <wp:posOffset>170815</wp:posOffset>
              </wp:positionH>
              <wp:positionV relativeFrom="page">
                <wp:posOffset>1324610</wp:posOffset>
              </wp:positionV>
              <wp:extent cx="379730" cy="12700"/>
              <wp:effectExtent l="0" t="0" r="0" b="0"/>
              <wp:wrapNone/>
              <wp:docPr id="34"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3093B5F" id="Freeform 116" o:spid="_x0000_s1026" style="position:absolute;z-index:-25152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104.3pt,43.3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95456" behindDoc="1" locked="0" layoutInCell="0" allowOverlap="1" wp14:anchorId="47291655" wp14:editId="1619C1B3">
              <wp:simplePos x="0" y="0"/>
              <wp:positionH relativeFrom="page">
                <wp:posOffset>8449310</wp:posOffset>
              </wp:positionH>
              <wp:positionV relativeFrom="page">
                <wp:posOffset>1324610</wp:posOffset>
              </wp:positionV>
              <wp:extent cx="379730" cy="12700"/>
              <wp:effectExtent l="0" t="0" r="0" b="0"/>
              <wp:wrapNone/>
              <wp:docPr id="33"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295574B" id="Freeform 117" o:spid="_x0000_s1026" style="position:absolute;z-index:-25152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104.3pt,695.15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796480" behindDoc="1" locked="0" layoutInCell="0" allowOverlap="1" wp14:anchorId="0E4A8CC7" wp14:editId="41BAD815">
              <wp:simplePos x="0" y="0"/>
              <wp:positionH relativeFrom="page">
                <wp:posOffset>1439545</wp:posOffset>
              </wp:positionH>
              <wp:positionV relativeFrom="page">
                <wp:posOffset>1912620</wp:posOffset>
              </wp:positionV>
              <wp:extent cx="6149340" cy="12700"/>
              <wp:effectExtent l="0" t="0" r="0" b="0"/>
              <wp:wrapNone/>
              <wp:docPr id="32"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9340" cy="12700"/>
                      </a:xfrm>
                      <a:custGeom>
                        <a:avLst/>
                        <a:gdLst>
                          <a:gd name="T0" fmla="*/ 0 w 9684"/>
                          <a:gd name="T1" fmla="*/ 0 h 20"/>
                          <a:gd name="T2" fmla="*/ 9683 w 9684"/>
                          <a:gd name="T3" fmla="*/ 0 h 20"/>
                        </a:gdLst>
                        <a:ahLst/>
                        <a:cxnLst>
                          <a:cxn ang="0">
                            <a:pos x="T0" y="T1"/>
                          </a:cxn>
                          <a:cxn ang="0">
                            <a:pos x="T2" y="T3"/>
                          </a:cxn>
                        </a:cxnLst>
                        <a:rect l="0" t="0" r="r" b="b"/>
                        <a:pathLst>
                          <a:path w="9684" h="20">
                            <a:moveTo>
                              <a:pt x="0" y="0"/>
                            </a:moveTo>
                            <a:lnTo>
                              <a:pt x="9683"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AE33833" id="Freeform 118" o:spid="_x0000_s1026" style="position:absolute;z-index:-25152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13.35pt,150.6pt,597.5pt,150.6pt" coordsize="96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" o:allowincell="f" filled="f" strokeweight=".35136mm">
              <v:path arrowok="t" o:connecttype="custom" o:connectlocs="0,0;6148705,0" o:connectangles="0,0"/>
              <w10:wrap anchorx="page" anchory="page"/>
            </v:polyline>
          </w:pict>
        </mc:Fallback>
      </mc:AlternateContent>
    </w:r>
    <w:r>
      <w:rPr>
        <w:noProof/>
        <w:lang w:val="pt-BR" w:eastAsia="pt-BR"/>
      </w:rPr>
      <mc:AlternateContent>
        <mc:Choice Requires="wps">
          <w:drawing>
            <wp:anchor distT="0" distB="0" distL="114300" distR="114300" simplePos="0" relativeHeight="251797504" behindDoc="1" locked="0" layoutInCell="0" allowOverlap="1" wp14:anchorId="5D077639" wp14:editId="459FF080">
              <wp:simplePos x="0" y="0"/>
              <wp:positionH relativeFrom="page">
                <wp:posOffset>6849110</wp:posOffset>
              </wp:positionH>
              <wp:positionV relativeFrom="page">
                <wp:posOffset>1715135</wp:posOffset>
              </wp:positionV>
              <wp:extent cx="753110" cy="127000"/>
              <wp:effectExtent l="0" t="0" r="0" b="0"/>
              <wp:wrapNone/>
              <wp:docPr id="3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A2CCB" w14:textId="77777777" w:rsidR="00FA14DC" w:rsidRDefault="00FA14DC">
                          <w:pPr>
                            <w:pStyle w:val="Corpodetexto"/>
                            <w:kinsoku w:val="0"/>
                            <w:overflowPunct w:val="0"/>
                            <w:spacing w:before="0" w:line="177" w:lineRule="exact"/>
                            <w:ind w:left="20"/>
                            <w:rPr>
                              <w:rFonts w:ascii="Arial" w:hAnsi="Arial" w:cs="Arial"/>
                            </w:rPr>
                          </w:pPr>
                          <w:r>
                            <w:rPr>
                              <w:rFonts w:ascii="Arial" w:hAnsi="Arial" w:cs="Arial"/>
                              <w:i/>
                              <w:iCs/>
                              <w:spacing w:val="-13"/>
                            </w:rPr>
                            <w:t>F.</w:t>
                          </w:r>
                          <w:r>
                            <w:rPr>
                              <w:rFonts w:ascii="Arial" w:hAnsi="Arial" w:cs="Arial"/>
                              <w:i/>
                              <w:iCs/>
                              <w:spacing w:val="-4"/>
                            </w:rPr>
                            <w:t xml:space="preserve"> </w:t>
                          </w:r>
                          <w:r>
                            <w:rPr>
                              <w:rFonts w:ascii="Arial" w:hAnsi="Arial" w:cs="Arial"/>
                              <w:i/>
                              <w:iCs/>
                            </w:rPr>
                            <w:t>Santana</w:t>
                          </w:r>
                          <w:r>
                            <w:rPr>
                              <w:rFonts w:ascii="Arial" w:hAnsi="Arial" w:cs="Arial"/>
                              <w:i/>
                              <w:iCs/>
                              <w:spacing w:val="-4"/>
                            </w:rPr>
                            <w:t xml:space="preserve"> </w:t>
                          </w:r>
                          <w:r>
                            <w:rPr>
                              <w:rFonts w:ascii="Arial" w:hAnsi="Arial" w:cs="Arial"/>
                              <w:i/>
                              <w:iCs/>
                            </w:rPr>
                            <w:t>et</w:t>
                          </w:r>
                          <w:r>
                            <w:rPr>
                              <w:rFonts w:ascii="Arial" w:hAnsi="Arial" w:cs="Arial"/>
                              <w:i/>
                              <w:iCs/>
                              <w:spacing w:val="-4"/>
                            </w:rPr>
                            <w:t xml:space="preserve"> </w:t>
                          </w:r>
                          <w:r>
                            <w:rPr>
                              <w:rFonts w:ascii="Arial" w:hAnsi="Arial" w:cs="Arial"/>
                              <w:i/>
                              <w:iCs/>
                            </w:rPr>
                            <w: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077639" id="_x0000_t202" coordsize="21600,21600" o:spt="202" path="m,l,21600r21600,l21600,xe">
              <v:stroke joinstyle="miter"/>
              <v:path gradientshapeok="t" o:connecttype="rect"/>
            </v:shapetype>
            <v:shape id="Text Box 119" o:spid="_x0000_s1106" type="#_x0000_t202" style="position:absolute;margin-left:539.3pt;margin-top:135.05pt;width:59.3pt;height:10pt;z-index:-25151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" o:allowincell="f" filled="f" stroked="f">
              <v:textbox inset="0,0,0,0">
                <w:txbxContent>
                  <w:p w14:paraId="1E5A2CCB" w14:textId="77777777" w:rsidR="00FA14DC" w:rsidRDefault="00FA14DC">
                    <w:pPr>
                      <w:pStyle w:val="Corpodetexto"/>
                      <w:kinsoku w:val="0"/>
                      <w:overflowPunct w:val="0"/>
                      <w:spacing w:before="0" w:line="177" w:lineRule="exact"/>
                      <w:ind w:left="20"/>
                      <w:rPr>
                        <w:rFonts w:ascii="Arial" w:hAnsi="Arial" w:cs="Arial"/>
                      </w:rPr>
                    </w:pPr>
                    <w:r>
                      <w:rPr>
                        <w:rFonts w:ascii="Arial" w:hAnsi="Arial" w:cs="Arial"/>
                        <w:i/>
                        <w:iCs/>
                        <w:spacing w:val="-13"/>
                      </w:rPr>
                      <w:t>F.</w:t>
                    </w:r>
                    <w:r>
                      <w:rPr>
                        <w:rFonts w:ascii="Arial" w:hAnsi="Arial" w:cs="Arial"/>
                        <w:i/>
                        <w:iCs/>
                        <w:spacing w:val="-4"/>
                      </w:rPr>
                      <w:t xml:space="preserve"> </w:t>
                    </w:r>
                    <w:r>
                      <w:rPr>
                        <w:rFonts w:ascii="Arial" w:hAnsi="Arial" w:cs="Arial"/>
                        <w:i/>
                        <w:iCs/>
                      </w:rPr>
                      <w:t>Santana</w:t>
                    </w:r>
                    <w:r>
                      <w:rPr>
                        <w:rFonts w:ascii="Arial" w:hAnsi="Arial" w:cs="Arial"/>
                        <w:i/>
                        <w:iCs/>
                        <w:spacing w:val="-4"/>
                      </w:rPr>
                      <w:t xml:space="preserve"> </w:t>
                    </w:r>
                    <w:r>
                      <w:rPr>
                        <w:rFonts w:ascii="Arial" w:hAnsi="Arial" w:cs="Arial"/>
                        <w:i/>
                        <w:iCs/>
                      </w:rPr>
                      <w:t>et</w:t>
                    </w:r>
                    <w:r>
                      <w:rPr>
                        <w:rFonts w:ascii="Arial" w:hAnsi="Arial" w:cs="Arial"/>
                        <w:i/>
                        <w:iCs/>
                        <w:spacing w:val="-4"/>
                      </w:rPr>
                      <w:t xml:space="preserve"> </w:t>
                    </w:r>
                    <w:r>
                      <w:rPr>
                        <w:rFonts w:ascii="Arial" w:hAnsi="Arial" w:cs="Arial"/>
                        <w:i/>
                        <w:iCs/>
                      </w:rPr>
                      <w:t>al.</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251798528" behindDoc="1" locked="0" layoutInCell="0" allowOverlap="1" wp14:anchorId="024F50F0" wp14:editId="203E9128">
              <wp:simplePos x="0" y="0"/>
              <wp:positionH relativeFrom="page">
                <wp:posOffset>1427480</wp:posOffset>
              </wp:positionH>
              <wp:positionV relativeFrom="page">
                <wp:posOffset>1716405</wp:posOffset>
              </wp:positionV>
              <wp:extent cx="81915" cy="127000"/>
              <wp:effectExtent l="0" t="0" r="0" b="0"/>
              <wp:wrapNone/>
              <wp:docPr id="3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B0015"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F50F0" id="Text Box 120" o:spid="_x0000_s1107" type="#_x0000_t202" style="position:absolute;margin-left:112.4pt;margin-top:135.15pt;width:6.45pt;height:10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" o:allowincell="f" filled="f" stroked="f">
              <v:textbox inset="0,0,0,0">
                <w:txbxContent>
                  <w:p w14:paraId="22BB0015"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8</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FBE1D" w14:textId="6FA5049F"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806720" behindDoc="1" locked="0" layoutInCell="0" allowOverlap="1" wp14:anchorId="327293D3" wp14:editId="51FCF08C">
              <wp:simplePos x="0" y="0"/>
              <wp:positionH relativeFrom="page">
                <wp:posOffset>613410</wp:posOffset>
              </wp:positionH>
              <wp:positionV relativeFrom="page">
                <wp:posOffset>881380</wp:posOffset>
              </wp:positionV>
              <wp:extent cx="12700" cy="379730"/>
              <wp:effectExtent l="0" t="0" r="0" b="0"/>
              <wp:wrapNone/>
              <wp:docPr id="24"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1F91B8E" id="Freeform 126" o:spid="_x0000_s1026" style="position:absolute;z-index:-25150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9.25pt,48.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807744" behindDoc="1" locked="0" layoutInCell="0" allowOverlap="1" wp14:anchorId="709DCE68" wp14:editId="5632C19F">
              <wp:simplePos x="0" y="0"/>
              <wp:positionH relativeFrom="page">
                <wp:posOffset>8385810</wp:posOffset>
              </wp:positionH>
              <wp:positionV relativeFrom="page">
                <wp:posOffset>881380</wp:posOffset>
              </wp:positionV>
              <wp:extent cx="12700" cy="379730"/>
              <wp:effectExtent l="0" t="0" r="0" b="0"/>
              <wp:wrapNone/>
              <wp:docPr id="23"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F79B1F9" id="Freeform 127" o:spid="_x0000_s1026" style="position:absolute;z-index:-25150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9.25pt,660.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808768" behindDoc="1" locked="0" layoutInCell="0" allowOverlap="1" wp14:anchorId="710453EE" wp14:editId="700D45D2">
              <wp:simplePos x="0" y="0"/>
              <wp:positionH relativeFrom="page">
                <wp:posOffset>170815</wp:posOffset>
              </wp:positionH>
              <wp:positionV relativeFrom="page">
                <wp:posOffset>1324610</wp:posOffset>
              </wp:positionV>
              <wp:extent cx="379730" cy="12700"/>
              <wp:effectExtent l="0" t="0" r="0" b="0"/>
              <wp:wrapNone/>
              <wp:docPr id="22"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45CD5AB" id="Freeform 128" o:spid="_x0000_s1026" style="position:absolute;z-index:-2515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104.3pt,43.3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809792" behindDoc="1" locked="0" layoutInCell="0" allowOverlap="1" wp14:anchorId="4E14BDE2" wp14:editId="7A3BCADC">
              <wp:simplePos x="0" y="0"/>
              <wp:positionH relativeFrom="page">
                <wp:posOffset>8449310</wp:posOffset>
              </wp:positionH>
              <wp:positionV relativeFrom="page">
                <wp:posOffset>1324610</wp:posOffset>
              </wp:positionV>
              <wp:extent cx="379730" cy="12700"/>
              <wp:effectExtent l="0" t="0" r="0" b="0"/>
              <wp:wrapNone/>
              <wp:docPr id="21"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3AD8BC6" id="Freeform 129" o:spid="_x0000_s1026" style="position:absolute;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104.3pt,695.15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810816" behindDoc="1" locked="0" layoutInCell="0" allowOverlap="1" wp14:anchorId="0CC55AA6" wp14:editId="2E4F0263">
              <wp:simplePos x="0" y="0"/>
              <wp:positionH relativeFrom="page">
                <wp:posOffset>1410335</wp:posOffset>
              </wp:positionH>
              <wp:positionV relativeFrom="page">
                <wp:posOffset>1912620</wp:posOffset>
              </wp:positionV>
              <wp:extent cx="6149340" cy="12700"/>
              <wp:effectExtent l="0" t="0" r="0" b="0"/>
              <wp:wrapNone/>
              <wp:docPr id="20" name="Freeform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9340" cy="12700"/>
                      </a:xfrm>
                      <a:custGeom>
                        <a:avLst/>
                        <a:gdLst>
                          <a:gd name="T0" fmla="*/ 0 w 9684"/>
                          <a:gd name="T1" fmla="*/ 0 h 20"/>
                          <a:gd name="T2" fmla="*/ 9683 w 9684"/>
                          <a:gd name="T3" fmla="*/ 0 h 20"/>
                        </a:gdLst>
                        <a:ahLst/>
                        <a:cxnLst>
                          <a:cxn ang="0">
                            <a:pos x="T0" y="T1"/>
                          </a:cxn>
                          <a:cxn ang="0">
                            <a:pos x="T2" y="T3"/>
                          </a:cxn>
                        </a:cxnLst>
                        <a:rect l="0" t="0" r="r" b="b"/>
                        <a:pathLst>
                          <a:path w="9684" h="20">
                            <a:moveTo>
                              <a:pt x="0" y="0"/>
                            </a:moveTo>
                            <a:lnTo>
                              <a:pt x="9683"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AAC8D2E" id="Freeform 130" o:spid="_x0000_s1026" style="position:absolute;z-index:-25150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11.05pt,150.6pt,595.2pt,150.6pt" coordsize="96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" o:allowincell="f" filled="f" strokeweight=".35136mm">
              <v:path arrowok="t" o:connecttype="custom" o:connectlocs="0,0;6148705,0" o:connectangles="0,0"/>
              <w10:wrap anchorx="page" anchory="page"/>
            </v:polyline>
          </w:pict>
        </mc:Fallback>
      </mc:AlternateContent>
    </w:r>
    <w:r>
      <w:rPr>
        <w:noProof/>
        <w:lang w:val="pt-BR" w:eastAsia="pt-BR"/>
      </w:rPr>
      <mc:AlternateContent>
        <mc:Choice Requires="wps">
          <w:drawing>
            <wp:anchor distT="0" distB="0" distL="114300" distR="114300" simplePos="0" relativeHeight="251811840" behindDoc="1" locked="0" layoutInCell="0" allowOverlap="1" wp14:anchorId="0A335A17" wp14:editId="2CCEC8B5">
              <wp:simplePos x="0" y="0"/>
              <wp:positionH relativeFrom="page">
                <wp:posOffset>1398270</wp:posOffset>
              </wp:positionH>
              <wp:positionV relativeFrom="page">
                <wp:posOffset>1715135</wp:posOffset>
              </wp:positionV>
              <wp:extent cx="3152140" cy="127000"/>
              <wp:effectExtent l="0" t="0" r="0" b="0"/>
              <wp:wrapNone/>
              <wp:docPr id="19"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0E74A" w14:textId="77777777" w:rsidR="00FA14DC" w:rsidRPr="00EC7224" w:rsidRDefault="00FA14DC">
                          <w:pPr>
                            <w:pStyle w:val="Corpodetexto"/>
                            <w:kinsoku w:val="0"/>
                            <w:overflowPunct w:val="0"/>
                            <w:spacing w:before="0" w:line="177" w:lineRule="exact"/>
                            <w:ind w:left="20"/>
                            <w:rPr>
                              <w:rFonts w:ascii="Arial" w:hAnsi="Arial" w:cs="Arial"/>
                              <w:lang w:val="en-GB"/>
                              <w:rPrChange w:id="3701" w:author="Filipe Santana" w:date="2016-01-11T08:30:00Z">
                                <w:rPr>
                                  <w:rFonts w:ascii="Arial" w:hAnsi="Arial" w:cs="Arial"/>
                                </w:rPr>
                              </w:rPrChange>
                            </w:rPr>
                          </w:pPr>
                          <w:r w:rsidRPr="00EC7224">
                            <w:rPr>
                              <w:rFonts w:ascii="Arial" w:hAnsi="Arial" w:cs="Arial"/>
                              <w:i/>
                              <w:iCs/>
                              <w:lang w:val="en-GB"/>
                              <w:rPrChange w:id="3702" w:author="Filipe Santana" w:date="2016-01-11T08:30:00Z">
                                <w:rPr>
                                  <w:rFonts w:ascii="Arial" w:hAnsi="Arial" w:cs="Arial"/>
                                  <w:i/>
                                  <w:iCs/>
                                </w:rPr>
                              </w:rPrChange>
                            </w:rPr>
                            <w:t>Grounding</w:t>
                          </w:r>
                          <w:r w:rsidRPr="00EC7224">
                            <w:rPr>
                              <w:rFonts w:ascii="Arial" w:hAnsi="Arial" w:cs="Arial"/>
                              <w:i/>
                              <w:iCs/>
                              <w:spacing w:val="-8"/>
                              <w:lang w:val="en-GB"/>
                              <w:rPrChange w:id="3703" w:author="Filipe Santana" w:date="2016-01-11T08:30:00Z">
                                <w:rPr>
                                  <w:rFonts w:ascii="Arial" w:hAnsi="Arial" w:cs="Arial"/>
                                  <w:i/>
                                  <w:iCs/>
                                  <w:spacing w:val="-8"/>
                                </w:rPr>
                              </w:rPrChange>
                            </w:rPr>
                            <w:t xml:space="preserve"> </w:t>
                          </w:r>
                          <w:r w:rsidRPr="00EC7224">
                            <w:rPr>
                              <w:rFonts w:ascii="Arial" w:hAnsi="Arial" w:cs="Arial"/>
                              <w:i/>
                              <w:iCs/>
                              <w:lang w:val="en-GB"/>
                              <w:rPrChange w:id="3704" w:author="Filipe Santana" w:date="2016-01-11T08:30:00Z">
                                <w:rPr>
                                  <w:rFonts w:ascii="Arial" w:hAnsi="Arial" w:cs="Arial"/>
                                  <w:i/>
                                  <w:iCs/>
                                </w:rPr>
                              </w:rPrChange>
                            </w:rPr>
                            <w:t>and</w:t>
                          </w:r>
                          <w:r w:rsidRPr="00EC7224">
                            <w:rPr>
                              <w:rFonts w:ascii="Arial" w:hAnsi="Arial" w:cs="Arial"/>
                              <w:i/>
                              <w:iCs/>
                              <w:spacing w:val="-8"/>
                              <w:lang w:val="en-GB"/>
                              <w:rPrChange w:id="3705" w:author="Filipe Santana" w:date="2016-01-11T08:30:00Z">
                                <w:rPr>
                                  <w:rFonts w:ascii="Arial" w:hAnsi="Arial" w:cs="Arial"/>
                                  <w:i/>
                                  <w:iCs/>
                                  <w:spacing w:val="-8"/>
                                </w:rPr>
                              </w:rPrChange>
                            </w:rPr>
                            <w:t xml:space="preserve"> </w:t>
                          </w:r>
                          <w:r w:rsidRPr="00EC7224">
                            <w:rPr>
                              <w:rFonts w:ascii="Arial" w:hAnsi="Arial" w:cs="Arial"/>
                              <w:i/>
                              <w:iCs/>
                              <w:spacing w:val="-1"/>
                              <w:lang w:val="en-GB"/>
                              <w:rPrChange w:id="3706" w:author="Filipe Santana" w:date="2016-01-11T08:30:00Z">
                                <w:rPr>
                                  <w:rFonts w:ascii="Arial" w:hAnsi="Arial" w:cs="Arial"/>
                                  <w:i/>
                                  <w:iCs/>
                                  <w:spacing w:val="-1"/>
                                </w:rPr>
                              </w:rPrChange>
                            </w:rPr>
                            <w:t>retrieving</w:t>
                          </w:r>
                          <w:r w:rsidRPr="00EC7224">
                            <w:rPr>
                              <w:rFonts w:ascii="Arial" w:hAnsi="Arial" w:cs="Arial"/>
                              <w:i/>
                              <w:iCs/>
                              <w:spacing w:val="-7"/>
                              <w:lang w:val="en-GB"/>
                              <w:rPrChange w:id="3707" w:author="Filipe Santana" w:date="2016-01-11T08:30:00Z">
                                <w:rPr>
                                  <w:rFonts w:ascii="Arial" w:hAnsi="Arial" w:cs="Arial"/>
                                  <w:i/>
                                  <w:iCs/>
                                  <w:spacing w:val="-7"/>
                                </w:rPr>
                              </w:rPrChange>
                            </w:rPr>
                            <w:t xml:space="preserve"> </w:t>
                          </w:r>
                          <w:r w:rsidRPr="00EC7224">
                            <w:rPr>
                              <w:rFonts w:ascii="Arial" w:hAnsi="Arial" w:cs="Arial"/>
                              <w:i/>
                              <w:iCs/>
                              <w:lang w:val="en-GB"/>
                              <w:rPrChange w:id="3708" w:author="Filipe Santana" w:date="2016-01-11T08:30:00Z">
                                <w:rPr>
                                  <w:rFonts w:ascii="Arial" w:hAnsi="Arial" w:cs="Arial"/>
                                  <w:i/>
                                  <w:iCs/>
                                </w:rPr>
                              </w:rPrChange>
                            </w:rPr>
                            <w:t>biomedical</w:t>
                          </w:r>
                          <w:r w:rsidRPr="00EC7224">
                            <w:rPr>
                              <w:rFonts w:ascii="Arial" w:hAnsi="Arial" w:cs="Arial"/>
                              <w:i/>
                              <w:iCs/>
                              <w:spacing w:val="-8"/>
                              <w:lang w:val="en-GB"/>
                              <w:rPrChange w:id="3709" w:author="Filipe Santana" w:date="2016-01-11T08:30:00Z">
                                <w:rPr>
                                  <w:rFonts w:ascii="Arial" w:hAnsi="Arial" w:cs="Arial"/>
                                  <w:i/>
                                  <w:iCs/>
                                  <w:spacing w:val="-8"/>
                                </w:rPr>
                              </w:rPrChange>
                            </w:rPr>
                            <w:t xml:space="preserve"> </w:t>
                          </w:r>
                          <w:r w:rsidRPr="00EC7224">
                            <w:rPr>
                              <w:rFonts w:ascii="Arial" w:hAnsi="Arial" w:cs="Arial"/>
                              <w:i/>
                              <w:iCs/>
                              <w:lang w:val="en-GB"/>
                              <w:rPrChange w:id="3710" w:author="Filipe Santana" w:date="2016-01-11T08:30:00Z">
                                <w:rPr>
                                  <w:rFonts w:ascii="Arial" w:hAnsi="Arial" w:cs="Arial"/>
                                  <w:i/>
                                  <w:iCs/>
                                </w:rPr>
                              </w:rPrChange>
                            </w:rPr>
                            <w:t>database</w:t>
                          </w:r>
                          <w:r w:rsidRPr="00EC7224">
                            <w:rPr>
                              <w:rFonts w:ascii="Arial" w:hAnsi="Arial" w:cs="Arial"/>
                              <w:i/>
                              <w:iCs/>
                              <w:spacing w:val="-8"/>
                              <w:lang w:val="en-GB"/>
                              <w:rPrChange w:id="3711" w:author="Filipe Santana" w:date="2016-01-11T08:30:00Z">
                                <w:rPr>
                                  <w:rFonts w:ascii="Arial" w:hAnsi="Arial" w:cs="Arial"/>
                                  <w:i/>
                                  <w:iCs/>
                                  <w:spacing w:val="-8"/>
                                </w:rPr>
                              </w:rPrChange>
                            </w:rPr>
                            <w:t xml:space="preserve"> </w:t>
                          </w:r>
                          <w:r w:rsidRPr="00EC7224">
                            <w:rPr>
                              <w:rFonts w:ascii="Arial" w:hAnsi="Arial" w:cs="Arial"/>
                              <w:i/>
                              <w:iCs/>
                              <w:lang w:val="en-GB"/>
                              <w:rPrChange w:id="3712" w:author="Filipe Santana" w:date="2016-01-11T08:30:00Z">
                                <w:rPr>
                                  <w:rFonts w:ascii="Arial" w:hAnsi="Arial" w:cs="Arial"/>
                                  <w:i/>
                                  <w:iCs/>
                                </w:rPr>
                              </w:rPrChange>
                            </w:rPr>
                            <w:t>content</w:t>
                          </w:r>
                          <w:r w:rsidRPr="00EC7224">
                            <w:rPr>
                              <w:rFonts w:ascii="Arial" w:hAnsi="Arial" w:cs="Arial"/>
                              <w:i/>
                              <w:iCs/>
                              <w:spacing w:val="-7"/>
                              <w:lang w:val="en-GB"/>
                              <w:rPrChange w:id="3713" w:author="Filipe Santana" w:date="2016-01-11T08:30:00Z">
                                <w:rPr>
                                  <w:rFonts w:ascii="Arial" w:hAnsi="Arial" w:cs="Arial"/>
                                  <w:i/>
                                  <w:iCs/>
                                  <w:spacing w:val="-7"/>
                                </w:rPr>
                              </w:rPrChange>
                            </w:rPr>
                            <w:t xml:space="preserve"> </w:t>
                          </w:r>
                          <w:r w:rsidRPr="00EC7224">
                            <w:rPr>
                              <w:rFonts w:ascii="Arial" w:hAnsi="Arial" w:cs="Arial"/>
                              <w:i/>
                              <w:iCs/>
                              <w:lang w:val="en-GB"/>
                              <w:rPrChange w:id="3714" w:author="Filipe Santana" w:date="2016-01-11T08:30:00Z">
                                <w:rPr>
                                  <w:rFonts w:ascii="Arial" w:hAnsi="Arial" w:cs="Arial"/>
                                  <w:i/>
                                  <w:iCs/>
                                </w:rPr>
                              </w:rPrChange>
                            </w:rPr>
                            <w:t>with</w:t>
                          </w:r>
                          <w:r w:rsidRPr="00EC7224">
                            <w:rPr>
                              <w:rFonts w:ascii="Arial" w:hAnsi="Arial" w:cs="Arial"/>
                              <w:i/>
                              <w:iCs/>
                              <w:spacing w:val="-8"/>
                              <w:lang w:val="en-GB"/>
                              <w:rPrChange w:id="3715" w:author="Filipe Santana" w:date="2016-01-11T08:30:00Z">
                                <w:rPr>
                                  <w:rFonts w:ascii="Arial" w:hAnsi="Arial" w:cs="Arial"/>
                                  <w:i/>
                                  <w:iCs/>
                                  <w:spacing w:val="-8"/>
                                </w:rPr>
                              </w:rPrChange>
                            </w:rPr>
                            <w:t xml:space="preserve"> </w:t>
                          </w:r>
                          <w:r w:rsidRPr="00EC7224">
                            <w:rPr>
                              <w:rFonts w:ascii="Arial" w:hAnsi="Arial" w:cs="Arial"/>
                              <w:i/>
                              <w:iCs/>
                              <w:lang w:val="en-GB"/>
                              <w:rPrChange w:id="3716" w:author="Filipe Santana" w:date="2016-01-11T08:30:00Z">
                                <w:rPr>
                                  <w:rFonts w:ascii="Arial" w:hAnsi="Arial" w:cs="Arial"/>
                                  <w:i/>
                                  <w:iCs/>
                                </w:rPr>
                              </w:rPrChange>
                            </w:rPr>
                            <w:t>ontologies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35A17" id="_x0000_t202" coordsize="21600,21600" o:spt="202" path="m,l,21600r21600,l21600,xe">
              <v:stroke joinstyle="miter"/>
              <v:path gradientshapeok="t" o:connecttype="rect"/>
            </v:shapetype>
            <v:shape id="Text Box 131" o:spid="_x0000_s1109" type="#_x0000_t202" style="position:absolute;margin-left:110.1pt;margin-top:135.05pt;width:248.2pt;height:10pt;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" o:allowincell="f" filled="f" stroked="f">
              <v:textbox inset="0,0,0,0">
                <w:txbxContent>
                  <w:p w14:paraId="4640E74A" w14:textId="77777777" w:rsidR="00FA14DC" w:rsidRPr="00EC7224" w:rsidRDefault="00FA14DC">
                    <w:pPr>
                      <w:pStyle w:val="Corpodetexto"/>
                      <w:kinsoku w:val="0"/>
                      <w:overflowPunct w:val="0"/>
                      <w:spacing w:before="0" w:line="177" w:lineRule="exact"/>
                      <w:ind w:left="20"/>
                      <w:rPr>
                        <w:rFonts w:ascii="Arial" w:hAnsi="Arial" w:cs="Arial"/>
                        <w:lang w:val="en-GB"/>
                        <w:rPrChange w:id="3717" w:author="Filipe Santana" w:date="2016-01-11T08:30:00Z">
                          <w:rPr>
                            <w:rFonts w:ascii="Arial" w:hAnsi="Arial" w:cs="Arial"/>
                          </w:rPr>
                        </w:rPrChange>
                      </w:rPr>
                    </w:pPr>
                    <w:r w:rsidRPr="00EC7224">
                      <w:rPr>
                        <w:rFonts w:ascii="Arial" w:hAnsi="Arial" w:cs="Arial"/>
                        <w:i/>
                        <w:iCs/>
                        <w:lang w:val="en-GB"/>
                        <w:rPrChange w:id="3718" w:author="Filipe Santana" w:date="2016-01-11T08:30:00Z">
                          <w:rPr>
                            <w:rFonts w:ascii="Arial" w:hAnsi="Arial" w:cs="Arial"/>
                            <w:i/>
                            <w:iCs/>
                          </w:rPr>
                        </w:rPrChange>
                      </w:rPr>
                      <w:t>Grounding</w:t>
                    </w:r>
                    <w:r w:rsidRPr="00EC7224">
                      <w:rPr>
                        <w:rFonts w:ascii="Arial" w:hAnsi="Arial" w:cs="Arial"/>
                        <w:i/>
                        <w:iCs/>
                        <w:spacing w:val="-8"/>
                        <w:lang w:val="en-GB"/>
                        <w:rPrChange w:id="3719" w:author="Filipe Santana" w:date="2016-01-11T08:30:00Z">
                          <w:rPr>
                            <w:rFonts w:ascii="Arial" w:hAnsi="Arial" w:cs="Arial"/>
                            <w:i/>
                            <w:iCs/>
                            <w:spacing w:val="-8"/>
                          </w:rPr>
                        </w:rPrChange>
                      </w:rPr>
                      <w:t xml:space="preserve"> </w:t>
                    </w:r>
                    <w:r w:rsidRPr="00EC7224">
                      <w:rPr>
                        <w:rFonts w:ascii="Arial" w:hAnsi="Arial" w:cs="Arial"/>
                        <w:i/>
                        <w:iCs/>
                        <w:lang w:val="en-GB"/>
                        <w:rPrChange w:id="3720" w:author="Filipe Santana" w:date="2016-01-11T08:30:00Z">
                          <w:rPr>
                            <w:rFonts w:ascii="Arial" w:hAnsi="Arial" w:cs="Arial"/>
                            <w:i/>
                            <w:iCs/>
                          </w:rPr>
                        </w:rPrChange>
                      </w:rPr>
                      <w:t>and</w:t>
                    </w:r>
                    <w:r w:rsidRPr="00EC7224">
                      <w:rPr>
                        <w:rFonts w:ascii="Arial" w:hAnsi="Arial" w:cs="Arial"/>
                        <w:i/>
                        <w:iCs/>
                        <w:spacing w:val="-8"/>
                        <w:lang w:val="en-GB"/>
                        <w:rPrChange w:id="3721" w:author="Filipe Santana" w:date="2016-01-11T08:30:00Z">
                          <w:rPr>
                            <w:rFonts w:ascii="Arial" w:hAnsi="Arial" w:cs="Arial"/>
                            <w:i/>
                            <w:iCs/>
                            <w:spacing w:val="-8"/>
                          </w:rPr>
                        </w:rPrChange>
                      </w:rPr>
                      <w:t xml:space="preserve"> </w:t>
                    </w:r>
                    <w:r w:rsidRPr="00EC7224">
                      <w:rPr>
                        <w:rFonts w:ascii="Arial" w:hAnsi="Arial" w:cs="Arial"/>
                        <w:i/>
                        <w:iCs/>
                        <w:spacing w:val="-1"/>
                        <w:lang w:val="en-GB"/>
                        <w:rPrChange w:id="3722" w:author="Filipe Santana" w:date="2016-01-11T08:30:00Z">
                          <w:rPr>
                            <w:rFonts w:ascii="Arial" w:hAnsi="Arial" w:cs="Arial"/>
                            <w:i/>
                            <w:iCs/>
                            <w:spacing w:val="-1"/>
                          </w:rPr>
                        </w:rPrChange>
                      </w:rPr>
                      <w:t>retrieving</w:t>
                    </w:r>
                    <w:r w:rsidRPr="00EC7224">
                      <w:rPr>
                        <w:rFonts w:ascii="Arial" w:hAnsi="Arial" w:cs="Arial"/>
                        <w:i/>
                        <w:iCs/>
                        <w:spacing w:val="-7"/>
                        <w:lang w:val="en-GB"/>
                        <w:rPrChange w:id="3723" w:author="Filipe Santana" w:date="2016-01-11T08:30:00Z">
                          <w:rPr>
                            <w:rFonts w:ascii="Arial" w:hAnsi="Arial" w:cs="Arial"/>
                            <w:i/>
                            <w:iCs/>
                            <w:spacing w:val="-7"/>
                          </w:rPr>
                        </w:rPrChange>
                      </w:rPr>
                      <w:t xml:space="preserve"> </w:t>
                    </w:r>
                    <w:r w:rsidRPr="00EC7224">
                      <w:rPr>
                        <w:rFonts w:ascii="Arial" w:hAnsi="Arial" w:cs="Arial"/>
                        <w:i/>
                        <w:iCs/>
                        <w:lang w:val="en-GB"/>
                        <w:rPrChange w:id="3724" w:author="Filipe Santana" w:date="2016-01-11T08:30:00Z">
                          <w:rPr>
                            <w:rFonts w:ascii="Arial" w:hAnsi="Arial" w:cs="Arial"/>
                            <w:i/>
                            <w:iCs/>
                          </w:rPr>
                        </w:rPrChange>
                      </w:rPr>
                      <w:t>biomedical</w:t>
                    </w:r>
                    <w:r w:rsidRPr="00EC7224">
                      <w:rPr>
                        <w:rFonts w:ascii="Arial" w:hAnsi="Arial" w:cs="Arial"/>
                        <w:i/>
                        <w:iCs/>
                        <w:spacing w:val="-8"/>
                        <w:lang w:val="en-GB"/>
                        <w:rPrChange w:id="3725" w:author="Filipe Santana" w:date="2016-01-11T08:30:00Z">
                          <w:rPr>
                            <w:rFonts w:ascii="Arial" w:hAnsi="Arial" w:cs="Arial"/>
                            <w:i/>
                            <w:iCs/>
                            <w:spacing w:val="-8"/>
                          </w:rPr>
                        </w:rPrChange>
                      </w:rPr>
                      <w:t xml:space="preserve"> </w:t>
                    </w:r>
                    <w:r w:rsidRPr="00EC7224">
                      <w:rPr>
                        <w:rFonts w:ascii="Arial" w:hAnsi="Arial" w:cs="Arial"/>
                        <w:i/>
                        <w:iCs/>
                        <w:lang w:val="en-GB"/>
                        <w:rPrChange w:id="3726" w:author="Filipe Santana" w:date="2016-01-11T08:30:00Z">
                          <w:rPr>
                            <w:rFonts w:ascii="Arial" w:hAnsi="Arial" w:cs="Arial"/>
                            <w:i/>
                            <w:iCs/>
                          </w:rPr>
                        </w:rPrChange>
                      </w:rPr>
                      <w:t>database</w:t>
                    </w:r>
                    <w:r w:rsidRPr="00EC7224">
                      <w:rPr>
                        <w:rFonts w:ascii="Arial" w:hAnsi="Arial" w:cs="Arial"/>
                        <w:i/>
                        <w:iCs/>
                        <w:spacing w:val="-8"/>
                        <w:lang w:val="en-GB"/>
                        <w:rPrChange w:id="3727" w:author="Filipe Santana" w:date="2016-01-11T08:30:00Z">
                          <w:rPr>
                            <w:rFonts w:ascii="Arial" w:hAnsi="Arial" w:cs="Arial"/>
                            <w:i/>
                            <w:iCs/>
                            <w:spacing w:val="-8"/>
                          </w:rPr>
                        </w:rPrChange>
                      </w:rPr>
                      <w:t xml:space="preserve"> </w:t>
                    </w:r>
                    <w:r w:rsidRPr="00EC7224">
                      <w:rPr>
                        <w:rFonts w:ascii="Arial" w:hAnsi="Arial" w:cs="Arial"/>
                        <w:i/>
                        <w:iCs/>
                        <w:lang w:val="en-GB"/>
                        <w:rPrChange w:id="3728" w:author="Filipe Santana" w:date="2016-01-11T08:30:00Z">
                          <w:rPr>
                            <w:rFonts w:ascii="Arial" w:hAnsi="Arial" w:cs="Arial"/>
                            <w:i/>
                            <w:iCs/>
                          </w:rPr>
                        </w:rPrChange>
                      </w:rPr>
                      <w:t>content</w:t>
                    </w:r>
                    <w:r w:rsidRPr="00EC7224">
                      <w:rPr>
                        <w:rFonts w:ascii="Arial" w:hAnsi="Arial" w:cs="Arial"/>
                        <w:i/>
                        <w:iCs/>
                        <w:spacing w:val="-7"/>
                        <w:lang w:val="en-GB"/>
                        <w:rPrChange w:id="3729" w:author="Filipe Santana" w:date="2016-01-11T08:30:00Z">
                          <w:rPr>
                            <w:rFonts w:ascii="Arial" w:hAnsi="Arial" w:cs="Arial"/>
                            <w:i/>
                            <w:iCs/>
                            <w:spacing w:val="-7"/>
                          </w:rPr>
                        </w:rPrChange>
                      </w:rPr>
                      <w:t xml:space="preserve"> </w:t>
                    </w:r>
                    <w:r w:rsidRPr="00EC7224">
                      <w:rPr>
                        <w:rFonts w:ascii="Arial" w:hAnsi="Arial" w:cs="Arial"/>
                        <w:i/>
                        <w:iCs/>
                        <w:lang w:val="en-GB"/>
                        <w:rPrChange w:id="3730" w:author="Filipe Santana" w:date="2016-01-11T08:30:00Z">
                          <w:rPr>
                            <w:rFonts w:ascii="Arial" w:hAnsi="Arial" w:cs="Arial"/>
                            <w:i/>
                            <w:iCs/>
                          </w:rPr>
                        </w:rPrChange>
                      </w:rPr>
                      <w:t>with</w:t>
                    </w:r>
                    <w:r w:rsidRPr="00EC7224">
                      <w:rPr>
                        <w:rFonts w:ascii="Arial" w:hAnsi="Arial" w:cs="Arial"/>
                        <w:i/>
                        <w:iCs/>
                        <w:spacing w:val="-8"/>
                        <w:lang w:val="en-GB"/>
                        <w:rPrChange w:id="3731" w:author="Filipe Santana" w:date="2016-01-11T08:30:00Z">
                          <w:rPr>
                            <w:rFonts w:ascii="Arial" w:hAnsi="Arial" w:cs="Arial"/>
                            <w:i/>
                            <w:iCs/>
                            <w:spacing w:val="-8"/>
                          </w:rPr>
                        </w:rPrChange>
                      </w:rPr>
                      <w:t xml:space="preserve"> </w:t>
                    </w:r>
                    <w:r w:rsidRPr="00EC7224">
                      <w:rPr>
                        <w:rFonts w:ascii="Arial" w:hAnsi="Arial" w:cs="Arial"/>
                        <w:i/>
                        <w:iCs/>
                        <w:lang w:val="en-GB"/>
                        <w:rPrChange w:id="3732" w:author="Filipe Santana" w:date="2016-01-11T08:30:00Z">
                          <w:rPr>
                            <w:rFonts w:ascii="Arial" w:hAnsi="Arial" w:cs="Arial"/>
                            <w:i/>
                            <w:iCs/>
                          </w:rPr>
                        </w:rPrChange>
                      </w:rPr>
                      <w:t>ontologies</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251812864" behindDoc="1" locked="0" layoutInCell="0" allowOverlap="1" wp14:anchorId="6F13D847" wp14:editId="49C6B511">
              <wp:simplePos x="0" y="0"/>
              <wp:positionH relativeFrom="page">
                <wp:posOffset>7491095</wp:posOffset>
              </wp:positionH>
              <wp:positionV relativeFrom="page">
                <wp:posOffset>1716405</wp:posOffset>
              </wp:positionV>
              <wp:extent cx="81915" cy="127000"/>
              <wp:effectExtent l="0" t="0" r="0" b="0"/>
              <wp:wrapNone/>
              <wp:docPr id="18"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5900C"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3D847" id="Text Box 132" o:spid="_x0000_s1110" type="#_x0000_t202" style="position:absolute;margin-left:589.85pt;margin-top:135.15pt;width:6.45pt;height:10pt;z-index:-2515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Q++tAIAALI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" o:allowincell="f" filled="f" stroked="f">
              <v:textbox inset="0,0,0,0">
                <w:txbxContent>
                  <w:p w14:paraId="6DD5900C"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9</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DB32E" w14:textId="72ABAC8A" w:rsidR="00FA14DC" w:rsidRDefault="00FA14DC">
    <w:pPr>
      <w:pStyle w:val="Corpodetexto"/>
      <w:kinsoku w:val="0"/>
      <w:overflowPunct w:val="0"/>
      <w:spacing w:before="0" w:line="14" w:lineRule="auto"/>
      <w:ind w:left="0"/>
      <w:rPr>
        <w:sz w:val="20"/>
        <w:szCs w:val="20"/>
      </w:rPr>
    </w:pPr>
    <w:r>
      <w:rPr>
        <w:noProof/>
        <w:lang w:val="pt-BR" w:eastAsia="pt-BR"/>
      </w:rPr>
      <mc:AlternateContent>
        <mc:Choice Requires="wps">
          <w:drawing>
            <wp:anchor distT="0" distB="0" distL="114300" distR="114300" simplePos="0" relativeHeight="251821056" behindDoc="1" locked="0" layoutInCell="0" allowOverlap="1" wp14:anchorId="40D560A0" wp14:editId="318FBF53">
              <wp:simplePos x="0" y="0"/>
              <wp:positionH relativeFrom="page">
                <wp:posOffset>613410</wp:posOffset>
              </wp:positionH>
              <wp:positionV relativeFrom="page">
                <wp:posOffset>881380</wp:posOffset>
              </wp:positionV>
              <wp:extent cx="12700" cy="379730"/>
              <wp:effectExtent l="0" t="0" r="0" b="0"/>
              <wp:wrapNone/>
              <wp:docPr id="12" name="Freeform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EF379F1" id="Freeform 138" o:spid="_x0000_s1026" style="position:absolute;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3pt,99.25pt,48.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822080" behindDoc="1" locked="0" layoutInCell="0" allowOverlap="1" wp14:anchorId="54E8B4B6" wp14:editId="390B36AD">
              <wp:simplePos x="0" y="0"/>
              <wp:positionH relativeFrom="page">
                <wp:posOffset>8385810</wp:posOffset>
              </wp:positionH>
              <wp:positionV relativeFrom="page">
                <wp:posOffset>881380</wp:posOffset>
              </wp:positionV>
              <wp:extent cx="12700" cy="379730"/>
              <wp:effectExtent l="0" t="0" r="0" b="0"/>
              <wp:wrapNone/>
              <wp:docPr id="11" name="Freeform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79730"/>
                      </a:xfrm>
                      <a:custGeom>
                        <a:avLst/>
                        <a:gdLst>
                          <a:gd name="T0" fmla="*/ 0 w 20"/>
                          <a:gd name="T1" fmla="*/ 597 h 598"/>
                          <a:gd name="T2" fmla="*/ 0 w 20"/>
                          <a:gd name="T3" fmla="*/ 0 h 598"/>
                        </a:gdLst>
                        <a:ahLst/>
                        <a:cxnLst>
                          <a:cxn ang="0">
                            <a:pos x="T0" y="T1"/>
                          </a:cxn>
                          <a:cxn ang="0">
                            <a:pos x="T2" y="T3"/>
                          </a:cxn>
                        </a:cxnLst>
                        <a:rect l="0" t="0" r="r" b="b"/>
                        <a:pathLst>
                          <a:path w="20" h="598">
                            <a:moveTo>
                              <a:pt x="0" y="597"/>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3BAFBD9" id="Freeform 139" o:spid="_x0000_s1026" style="position:absolute;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0.3pt,99.25pt,660.3pt,69.4pt" coordsize="2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" o:allowincell="f" filled="f" strokeweight=".14039mm">
              <v:path arrowok="t" o:connecttype="custom" o:connectlocs="0,379095;0,0" o:connectangles="0,0"/>
              <w10:wrap anchorx="page" anchory="page"/>
            </v:polyline>
          </w:pict>
        </mc:Fallback>
      </mc:AlternateContent>
    </w:r>
    <w:r>
      <w:rPr>
        <w:noProof/>
        <w:lang w:val="pt-BR" w:eastAsia="pt-BR"/>
      </w:rPr>
      <mc:AlternateContent>
        <mc:Choice Requires="wps">
          <w:drawing>
            <wp:anchor distT="0" distB="0" distL="114300" distR="114300" simplePos="0" relativeHeight="251823104" behindDoc="1" locked="0" layoutInCell="0" allowOverlap="1" wp14:anchorId="7E699B1B" wp14:editId="44494459">
              <wp:simplePos x="0" y="0"/>
              <wp:positionH relativeFrom="page">
                <wp:posOffset>170815</wp:posOffset>
              </wp:positionH>
              <wp:positionV relativeFrom="page">
                <wp:posOffset>1324610</wp:posOffset>
              </wp:positionV>
              <wp:extent cx="379730" cy="12700"/>
              <wp:effectExtent l="0" t="0" r="0" b="0"/>
              <wp:wrapNone/>
              <wp:docPr id="10" name="Freeform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E254148" id="Freeform 140" o:spid="_x0000_s1026" style="position:absolute;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45pt,104.3pt,43.3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824128" behindDoc="1" locked="0" layoutInCell="0" allowOverlap="1" wp14:anchorId="347057B7" wp14:editId="630A2438">
              <wp:simplePos x="0" y="0"/>
              <wp:positionH relativeFrom="page">
                <wp:posOffset>8449310</wp:posOffset>
              </wp:positionH>
              <wp:positionV relativeFrom="page">
                <wp:posOffset>1324610</wp:posOffset>
              </wp:positionV>
              <wp:extent cx="379730" cy="12700"/>
              <wp:effectExtent l="0" t="0" r="0" b="0"/>
              <wp:wrapNone/>
              <wp:docPr id="9" name="Freeform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730" cy="12700"/>
                      </a:xfrm>
                      <a:custGeom>
                        <a:avLst/>
                        <a:gdLst>
                          <a:gd name="T0" fmla="*/ 0 w 598"/>
                          <a:gd name="T1" fmla="*/ 0 h 20"/>
                          <a:gd name="T2" fmla="*/ 597 w 598"/>
                          <a:gd name="T3" fmla="*/ 0 h 20"/>
                        </a:gdLst>
                        <a:ahLst/>
                        <a:cxnLst>
                          <a:cxn ang="0">
                            <a:pos x="T0" y="T1"/>
                          </a:cxn>
                          <a:cxn ang="0">
                            <a:pos x="T2" y="T3"/>
                          </a:cxn>
                        </a:cxnLst>
                        <a:rect l="0" t="0" r="r" b="b"/>
                        <a:pathLst>
                          <a:path w="598" h="20">
                            <a:moveTo>
                              <a:pt x="0" y="0"/>
                            </a:moveTo>
                            <a:lnTo>
                              <a:pt x="59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AAFC03" id="Freeform 141" o:spid="_x0000_s1026" style="position:absolute;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5.3pt,104.3pt,695.15pt,104.3pt" coordsize="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" o:allowincell="f" filled="f" strokeweight=".14039mm">
              <v:path arrowok="t" o:connecttype="custom" o:connectlocs="0,0;379095,0" o:connectangles="0,0"/>
              <w10:wrap anchorx="page" anchory="page"/>
            </v:polyline>
          </w:pict>
        </mc:Fallback>
      </mc:AlternateContent>
    </w:r>
    <w:r>
      <w:rPr>
        <w:noProof/>
        <w:lang w:val="pt-BR" w:eastAsia="pt-BR"/>
      </w:rPr>
      <mc:AlternateContent>
        <mc:Choice Requires="wps">
          <w:drawing>
            <wp:anchor distT="0" distB="0" distL="114300" distR="114300" simplePos="0" relativeHeight="251825152" behindDoc="1" locked="0" layoutInCell="0" allowOverlap="1" wp14:anchorId="54E1D987" wp14:editId="0C1B8D3F">
              <wp:simplePos x="0" y="0"/>
              <wp:positionH relativeFrom="page">
                <wp:posOffset>1439545</wp:posOffset>
              </wp:positionH>
              <wp:positionV relativeFrom="page">
                <wp:posOffset>1912620</wp:posOffset>
              </wp:positionV>
              <wp:extent cx="6149340" cy="12700"/>
              <wp:effectExtent l="0" t="0" r="0" b="0"/>
              <wp:wrapNone/>
              <wp:docPr id="8"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9340" cy="12700"/>
                      </a:xfrm>
                      <a:custGeom>
                        <a:avLst/>
                        <a:gdLst>
                          <a:gd name="T0" fmla="*/ 0 w 9684"/>
                          <a:gd name="T1" fmla="*/ 0 h 20"/>
                          <a:gd name="T2" fmla="*/ 9683 w 9684"/>
                          <a:gd name="T3" fmla="*/ 0 h 20"/>
                        </a:gdLst>
                        <a:ahLst/>
                        <a:cxnLst>
                          <a:cxn ang="0">
                            <a:pos x="T0" y="T1"/>
                          </a:cxn>
                          <a:cxn ang="0">
                            <a:pos x="T2" y="T3"/>
                          </a:cxn>
                        </a:cxnLst>
                        <a:rect l="0" t="0" r="r" b="b"/>
                        <a:pathLst>
                          <a:path w="9684" h="20">
                            <a:moveTo>
                              <a:pt x="0" y="0"/>
                            </a:moveTo>
                            <a:lnTo>
                              <a:pt x="9683"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D09E7CF" id="Freeform 142" o:spid="_x0000_s1026" style="position:absolute;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13.35pt,150.6pt,597.5pt,150.6pt" coordsize="96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" o:allowincell="f" filled="f" strokeweight=".35136mm">
              <v:path arrowok="t" o:connecttype="custom" o:connectlocs="0,0;6148705,0" o:connectangles="0,0"/>
              <w10:wrap anchorx="page" anchory="page"/>
            </v:polyline>
          </w:pict>
        </mc:Fallback>
      </mc:AlternateContent>
    </w:r>
    <w:r>
      <w:rPr>
        <w:noProof/>
        <w:lang w:val="pt-BR" w:eastAsia="pt-BR"/>
      </w:rPr>
      <mc:AlternateContent>
        <mc:Choice Requires="wps">
          <w:drawing>
            <wp:anchor distT="0" distB="0" distL="114300" distR="114300" simplePos="0" relativeHeight="251826176" behindDoc="1" locked="0" layoutInCell="0" allowOverlap="1" wp14:anchorId="7762E5E8" wp14:editId="09DDF047">
              <wp:simplePos x="0" y="0"/>
              <wp:positionH relativeFrom="page">
                <wp:posOffset>6849110</wp:posOffset>
              </wp:positionH>
              <wp:positionV relativeFrom="page">
                <wp:posOffset>1715135</wp:posOffset>
              </wp:positionV>
              <wp:extent cx="753110" cy="127000"/>
              <wp:effectExtent l="0" t="0" r="0" b="0"/>
              <wp:wrapNone/>
              <wp:docPr id="7"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4820E" w14:textId="77777777" w:rsidR="00FA14DC" w:rsidRDefault="00FA14DC">
                          <w:pPr>
                            <w:pStyle w:val="Corpodetexto"/>
                            <w:kinsoku w:val="0"/>
                            <w:overflowPunct w:val="0"/>
                            <w:spacing w:before="0" w:line="177" w:lineRule="exact"/>
                            <w:ind w:left="20"/>
                            <w:rPr>
                              <w:rFonts w:ascii="Arial" w:hAnsi="Arial" w:cs="Arial"/>
                            </w:rPr>
                          </w:pPr>
                          <w:r>
                            <w:rPr>
                              <w:rFonts w:ascii="Arial" w:hAnsi="Arial" w:cs="Arial"/>
                              <w:i/>
                              <w:iCs/>
                              <w:spacing w:val="-13"/>
                            </w:rPr>
                            <w:t>F.</w:t>
                          </w:r>
                          <w:r>
                            <w:rPr>
                              <w:rFonts w:ascii="Arial" w:hAnsi="Arial" w:cs="Arial"/>
                              <w:i/>
                              <w:iCs/>
                              <w:spacing w:val="-4"/>
                            </w:rPr>
                            <w:t xml:space="preserve"> </w:t>
                          </w:r>
                          <w:r>
                            <w:rPr>
                              <w:rFonts w:ascii="Arial" w:hAnsi="Arial" w:cs="Arial"/>
                              <w:i/>
                              <w:iCs/>
                            </w:rPr>
                            <w:t>Santana</w:t>
                          </w:r>
                          <w:r>
                            <w:rPr>
                              <w:rFonts w:ascii="Arial" w:hAnsi="Arial" w:cs="Arial"/>
                              <w:i/>
                              <w:iCs/>
                              <w:spacing w:val="-4"/>
                            </w:rPr>
                            <w:t xml:space="preserve"> </w:t>
                          </w:r>
                          <w:r>
                            <w:rPr>
                              <w:rFonts w:ascii="Arial" w:hAnsi="Arial" w:cs="Arial"/>
                              <w:i/>
                              <w:iCs/>
                            </w:rPr>
                            <w:t>et</w:t>
                          </w:r>
                          <w:r>
                            <w:rPr>
                              <w:rFonts w:ascii="Arial" w:hAnsi="Arial" w:cs="Arial"/>
                              <w:i/>
                              <w:iCs/>
                              <w:spacing w:val="-4"/>
                            </w:rPr>
                            <w:t xml:space="preserve"> </w:t>
                          </w:r>
                          <w:r>
                            <w:rPr>
                              <w:rFonts w:ascii="Arial" w:hAnsi="Arial" w:cs="Arial"/>
                              <w:i/>
                              <w:iCs/>
                            </w:rPr>
                            <w: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2E5E8" id="_x0000_t202" coordsize="21600,21600" o:spt="202" path="m,l,21600r21600,l21600,xe">
              <v:stroke joinstyle="miter"/>
              <v:path gradientshapeok="t" o:connecttype="rect"/>
            </v:shapetype>
            <v:shape id="Text Box 143" o:spid="_x0000_s1112" type="#_x0000_t202" style="position:absolute;margin-left:539.3pt;margin-top:135.05pt;width:59.3pt;height:10p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" o:allowincell="f" filled="f" stroked="f">
              <v:textbox inset="0,0,0,0">
                <w:txbxContent>
                  <w:p w14:paraId="25B4820E" w14:textId="77777777" w:rsidR="00FA14DC" w:rsidRDefault="00FA14DC">
                    <w:pPr>
                      <w:pStyle w:val="Corpodetexto"/>
                      <w:kinsoku w:val="0"/>
                      <w:overflowPunct w:val="0"/>
                      <w:spacing w:before="0" w:line="177" w:lineRule="exact"/>
                      <w:ind w:left="20"/>
                      <w:rPr>
                        <w:rFonts w:ascii="Arial" w:hAnsi="Arial" w:cs="Arial"/>
                      </w:rPr>
                    </w:pPr>
                    <w:r>
                      <w:rPr>
                        <w:rFonts w:ascii="Arial" w:hAnsi="Arial" w:cs="Arial"/>
                        <w:i/>
                        <w:iCs/>
                        <w:spacing w:val="-13"/>
                      </w:rPr>
                      <w:t>F.</w:t>
                    </w:r>
                    <w:r>
                      <w:rPr>
                        <w:rFonts w:ascii="Arial" w:hAnsi="Arial" w:cs="Arial"/>
                        <w:i/>
                        <w:iCs/>
                        <w:spacing w:val="-4"/>
                      </w:rPr>
                      <w:t xml:space="preserve"> </w:t>
                    </w:r>
                    <w:r>
                      <w:rPr>
                        <w:rFonts w:ascii="Arial" w:hAnsi="Arial" w:cs="Arial"/>
                        <w:i/>
                        <w:iCs/>
                      </w:rPr>
                      <w:t>Santana</w:t>
                    </w:r>
                    <w:r>
                      <w:rPr>
                        <w:rFonts w:ascii="Arial" w:hAnsi="Arial" w:cs="Arial"/>
                        <w:i/>
                        <w:iCs/>
                        <w:spacing w:val="-4"/>
                      </w:rPr>
                      <w:t xml:space="preserve"> </w:t>
                    </w:r>
                    <w:r>
                      <w:rPr>
                        <w:rFonts w:ascii="Arial" w:hAnsi="Arial" w:cs="Arial"/>
                        <w:i/>
                        <w:iCs/>
                      </w:rPr>
                      <w:t>et</w:t>
                    </w:r>
                    <w:r>
                      <w:rPr>
                        <w:rFonts w:ascii="Arial" w:hAnsi="Arial" w:cs="Arial"/>
                        <w:i/>
                        <w:iCs/>
                        <w:spacing w:val="-4"/>
                      </w:rPr>
                      <w:t xml:space="preserve"> </w:t>
                    </w:r>
                    <w:r>
                      <w:rPr>
                        <w:rFonts w:ascii="Arial" w:hAnsi="Arial" w:cs="Arial"/>
                        <w:i/>
                        <w:iCs/>
                      </w:rPr>
                      <w:t>al.</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251827200" behindDoc="1" locked="0" layoutInCell="0" allowOverlap="1" wp14:anchorId="281AFBA1" wp14:editId="1A25FE12">
              <wp:simplePos x="0" y="0"/>
              <wp:positionH relativeFrom="page">
                <wp:posOffset>1427480</wp:posOffset>
              </wp:positionH>
              <wp:positionV relativeFrom="page">
                <wp:posOffset>1716405</wp:posOffset>
              </wp:positionV>
              <wp:extent cx="138430" cy="127000"/>
              <wp:effectExtent l="0" t="0" r="0" b="0"/>
              <wp:wrapNone/>
              <wp:docPr id="6"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1781C"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AFBA1" id="Text Box 144" o:spid="_x0000_s1113" type="#_x0000_t202" style="position:absolute;margin-left:112.4pt;margin-top:135.15pt;width:10.9pt;height:10pt;z-index:-2514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" o:allowincell="f" filled="f" stroked="f">
              <v:textbox inset="0,0,0,0">
                <w:txbxContent>
                  <w:p w14:paraId="03B1781C" w14:textId="77777777" w:rsidR="00FA14DC" w:rsidRDefault="00FA14DC">
                    <w:pPr>
                      <w:pStyle w:val="Corpodetexto"/>
                      <w:kinsoku w:val="0"/>
                      <w:overflowPunct w:val="0"/>
                      <w:spacing w:before="0" w:line="174" w:lineRule="exact"/>
                      <w:ind w:left="20"/>
                      <w:rPr>
                        <w:rFonts w:ascii="Arial" w:hAnsi="Arial" w:cs="Arial"/>
                      </w:rPr>
                    </w:pPr>
                    <w:r>
                      <w:rPr>
                        <w:rFonts w:ascii="Arial" w:hAnsi="Arial" w:cs="Arial"/>
                        <w:b/>
                        <w:bCs/>
                      </w:rPr>
                      <w:t>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2"/>
      <w:numFmt w:val="decimal"/>
      <w:lvlText w:val="%1"/>
      <w:lvlJc w:val="left"/>
      <w:pPr>
        <w:ind w:left="2273" w:hanging="167"/>
      </w:pPr>
      <w:rPr>
        <w:rFonts w:ascii="Arial" w:hAnsi="Arial" w:cs="Arial"/>
        <w:b/>
        <w:bCs/>
        <w:w w:val="99"/>
        <w:sz w:val="20"/>
        <w:szCs w:val="20"/>
      </w:rPr>
    </w:lvl>
    <w:lvl w:ilvl="1">
      <w:start w:val="1"/>
      <w:numFmt w:val="decimal"/>
      <w:lvlText w:val="%1.%2"/>
      <w:lvlJc w:val="left"/>
      <w:pPr>
        <w:ind w:left="2406" w:hanging="300"/>
      </w:pPr>
      <w:rPr>
        <w:rFonts w:ascii="Arial" w:hAnsi="Arial" w:cs="Arial"/>
        <w:b w:val="0"/>
        <w:bCs w:val="0"/>
        <w:w w:val="99"/>
        <w:sz w:val="18"/>
        <w:szCs w:val="18"/>
      </w:rPr>
    </w:lvl>
    <w:lvl w:ilvl="2">
      <w:numFmt w:val="bullet"/>
      <w:lvlText w:val="•"/>
      <w:lvlJc w:val="left"/>
      <w:pPr>
        <w:ind w:left="2362" w:hanging="206"/>
      </w:pPr>
      <w:rPr>
        <w:rFonts w:ascii="Arial" w:hAnsi="Arial"/>
        <w:b w:val="0"/>
        <w:i/>
        <w:w w:val="166"/>
        <w:sz w:val="14"/>
      </w:rPr>
    </w:lvl>
    <w:lvl w:ilvl="3">
      <w:numFmt w:val="bullet"/>
      <w:lvlText w:val="•"/>
      <w:lvlJc w:val="left"/>
      <w:pPr>
        <w:ind w:left="2361" w:hanging="206"/>
      </w:pPr>
    </w:lvl>
    <w:lvl w:ilvl="4">
      <w:numFmt w:val="bullet"/>
      <w:lvlText w:val="•"/>
      <w:lvlJc w:val="left"/>
      <w:pPr>
        <w:ind w:left="2362" w:hanging="206"/>
      </w:pPr>
    </w:lvl>
    <w:lvl w:ilvl="5">
      <w:numFmt w:val="bullet"/>
      <w:lvlText w:val="•"/>
      <w:lvlJc w:val="left"/>
      <w:pPr>
        <w:ind w:left="2406" w:hanging="206"/>
      </w:pPr>
    </w:lvl>
    <w:lvl w:ilvl="6">
      <w:numFmt w:val="bullet"/>
      <w:lvlText w:val="•"/>
      <w:lvlJc w:val="left"/>
      <w:pPr>
        <w:ind w:left="1917" w:hanging="206"/>
      </w:pPr>
    </w:lvl>
    <w:lvl w:ilvl="7">
      <w:numFmt w:val="bullet"/>
      <w:lvlText w:val="•"/>
      <w:lvlJc w:val="left"/>
      <w:pPr>
        <w:ind w:left="1428" w:hanging="206"/>
      </w:pPr>
    </w:lvl>
    <w:lvl w:ilvl="8">
      <w:numFmt w:val="bullet"/>
      <w:lvlText w:val="•"/>
      <w:lvlJc w:val="left"/>
      <w:pPr>
        <w:ind w:left="938" w:hanging="206"/>
      </w:pPr>
    </w:lvl>
  </w:abstractNum>
  <w:abstractNum w:abstractNumId="1" w15:restartNumberingAfterBreak="0">
    <w:nsid w:val="00000403"/>
    <w:multiLevelType w:val="multilevel"/>
    <w:tmpl w:val="00000886"/>
    <w:lvl w:ilvl="0">
      <w:numFmt w:val="bullet"/>
      <w:lvlText w:val="•"/>
      <w:lvlJc w:val="left"/>
      <w:pPr>
        <w:ind w:left="2316" w:hanging="206"/>
      </w:pPr>
      <w:rPr>
        <w:rFonts w:ascii="Arial" w:hAnsi="Arial"/>
        <w:b w:val="0"/>
        <w:i/>
        <w:w w:val="166"/>
        <w:sz w:val="14"/>
      </w:rPr>
    </w:lvl>
    <w:lvl w:ilvl="1">
      <w:numFmt w:val="bullet"/>
      <w:lvlText w:val="•"/>
      <w:lvlJc w:val="left"/>
      <w:pPr>
        <w:ind w:left="2757" w:hanging="206"/>
      </w:pPr>
    </w:lvl>
    <w:lvl w:ilvl="2">
      <w:numFmt w:val="bullet"/>
      <w:lvlText w:val="•"/>
      <w:lvlJc w:val="left"/>
      <w:pPr>
        <w:ind w:left="3198" w:hanging="206"/>
      </w:pPr>
    </w:lvl>
    <w:lvl w:ilvl="3">
      <w:numFmt w:val="bullet"/>
      <w:lvlText w:val="•"/>
      <w:lvlJc w:val="left"/>
      <w:pPr>
        <w:ind w:left="3639" w:hanging="206"/>
      </w:pPr>
    </w:lvl>
    <w:lvl w:ilvl="4">
      <w:numFmt w:val="bullet"/>
      <w:lvlText w:val="•"/>
      <w:lvlJc w:val="left"/>
      <w:pPr>
        <w:ind w:left="4079" w:hanging="206"/>
      </w:pPr>
    </w:lvl>
    <w:lvl w:ilvl="5">
      <w:numFmt w:val="bullet"/>
      <w:lvlText w:val="•"/>
      <w:lvlJc w:val="left"/>
      <w:pPr>
        <w:ind w:left="4520" w:hanging="206"/>
      </w:pPr>
    </w:lvl>
    <w:lvl w:ilvl="6">
      <w:numFmt w:val="bullet"/>
      <w:lvlText w:val="•"/>
      <w:lvlJc w:val="left"/>
      <w:pPr>
        <w:ind w:left="4961" w:hanging="206"/>
      </w:pPr>
    </w:lvl>
    <w:lvl w:ilvl="7">
      <w:numFmt w:val="bullet"/>
      <w:lvlText w:val="•"/>
      <w:lvlJc w:val="left"/>
      <w:pPr>
        <w:ind w:left="5402" w:hanging="206"/>
      </w:pPr>
    </w:lvl>
    <w:lvl w:ilvl="8">
      <w:numFmt w:val="bullet"/>
      <w:lvlText w:val="•"/>
      <w:lvlJc w:val="left"/>
      <w:pPr>
        <w:ind w:left="5842" w:hanging="206"/>
      </w:pPr>
    </w:lvl>
  </w:abstractNum>
  <w:abstractNum w:abstractNumId="2" w15:restartNumberingAfterBreak="0">
    <w:nsid w:val="00000404"/>
    <w:multiLevelType w:val="multilevel"/>
    <w:tmpl w:val="00000887"/>
    <w:lvl w:ilvl="0">
      <w:numFmt w:val="bullet"/>
      <w:lvlText w:val="•"/>
      <w:lvlJc w:val="left"/>
      <w:pPr>
        <w:ind w:left="573" w:hanging="206"/>
      </w:pPr>
      <w:rPr>
        <w:rFonts w:ascii="Arial" w:hAnsi="Arial"/>
        <w:b w:val="0"/>
        <w:i/>
        <w:w w:val="166"/>
        <w:sz w:val="14"/>
      </w:rPr>
    </w:lvl>
    <w:lvl w:ilvl="1">
      <w:numFmt w:val="bullet"/>
      <w:lvlText w:val="•"/>
      <w:lvlJc w:val="left"/>
      <w:pPr>
        <w:ind w:left="1224" w:hanging="206"/>
      </w:pPr>
    </w:lvl>
    <w:lvl w:ilvl="2">
      <w:numFmt w:val="bullet"/>
      <w:lvlText w:val="•"/>
      <w:lvlJc w:val="left"/>
      <w:pPr>
        <w:ind w:left="1876" w:hanging="206"/>
      </w:pPr>
    </w:lvl>
    <w:lvl w:ilvl="3">
      <w:numFmt w:val="bullet"/>
      <w:lvlText w:val="•"/>
      <w:lvlJc w:val="left"/>
      <w:pPr>
        <w:ind w:left="2528" w:hanging="206"/>
      </w:pPr>
    </w:lvl>
    <w:lvl w:ilvl="4">
      <w:numFmt w:val="bullet"/>
      <w:lvlText w:val="•"/>
      <w:lvlJc w:val="left"/>
      <w:pPr>
        <w:ind w:left="3179" w:hanging="206"/>
      </w:pPr>
    </w:lvl>
    <w:lvl w:ilvl="5">
      <w:numFmt w:val="bullet"/>
      <w:lvlText w:val="•"/>
      <w:lvlJc w:val="left"/>
      <w:pPr>
        <w:ind w:left="3831" w:hanging="206"/>
      </w:pPr>
    </w:lvl>
    <w:lvl w:ilvl="6">
      <w:numFmt w:val="bullet"/>
      <w:lvlText w:val="•"/>
      <w:lvlJc w:val="left"/>
      <w:pPr>
        <w:ind w:left="4482" w:hanging="206"/>
      </w:pPr>
    </w:lvl>
    <w:lvl w:ilvl="7">
      <w:numFmt w:val="bullet"/>
      <w:lvlText w:val="•"/>
      <w:lvlJc w:val="left"/>
      <w:pPr>
        <w:ind w:left="5134" w:hanging="206"/>
      </w:pPr>
    </w:lvl>
    <w:lvl w:ilvl="8">
      <w:numFmt w:val="bullet"/>
      <w:lvlText w:val="•"/>
      <w:lvlJc w:val="left"/>
      <w:pPr>
        <w:ind w:left="5785" w:hanging="206"/>
      </w:pPr>
    </w:lvl>
  </w:abstractNum>
  <w:abstractNum w:abstractNumId="3" w15:restartNumberingAfterBreak="0">
    <w:nsid w:val="00000405"/>
    <w:multiLevelType w:val="multilevel"/>
    <w:tmpl w:val="00000888"/>
    <w:lvl w:ilvl="0">
      <w:numFmt w:val="bullet"/>
      <w:lvlText w:val="•"/>
      <w:lvlJc w:val="left"/>
      <w:pPr>
        <w:ind w:left="2362" w:hanging="206"/>
      </w:pPr>
      <w:rPr>
        <w:rFonts w:ascii="Arial" w:hAnsi="Arial"/>
        <w:b w:val="0"/>
        <w:i/>
        <w:w w:val="166"/>
        <w:sz w:val="14"/>
      </w:rPr>
    </w:lvl>
    <w:lvl w:ilvl="1">
      <w:numFmt w:val="bullet"/>
      <w:lvlText w:val="•"/>
      <w:lvlJc w:val="left"/>
      <w:pPr>
        <w:ind w:left="2803" w:hanging="206"/>
      </w:pPr>
    </w:lvl>
    <w:lvl w:ilvl="2">
      <w:numFmt w:val="bullet"/>
      <w:lvlText w:val="•"/>
      <w:lvlJc w:val="left"/>
      <w:pPr>
        <w:ind w:left="3243" w:hanging="206"/>
      </w:pPr>
    </w:lvl>
    <w:lvl w:ilvl="3">
      <w:numFmt w:val="bullet"/>
      <w:lvlText w:val="•"/>
      <w:lvlJc w:val="left"/>
      <w:pPr>
        <w:ind w:left="3684" w:hanging="206"/>
      </w:pPr>
    </w:lvl>
    <w:lvl w:ilvl="4">
      <w:numFmt w:val="bullet"/>
      <w:lvlText w:val="•"/>
      <w:lvlJc w:val="left"/>
      <w:pPr>
        <w:ind w:left="4125" w:hanging="206"/>
      </w:pPr>
    </w:lvl>
    <w:lvl w:ilvl="5">
      <w:numFmt w:val="bullet"/>
      <w:lvlText w:val="•"/>
      <w:lvlJc w:val="left"/>
      <w:pPr>
        <w:ind w:left="4566" w:hanging="206"/>
      </w:pPr>
    </w:lvl>
    <w:lvl w:ilvl="6">
      <w:numFmt w:val="bullet"/>
      <w:lvlText w:val="•"/>
      <w:lvlJc w:val="left"/>
      <w:pPr>
        <w:ind w:left="5007" w:hanging="206"/>
      </w:pPr>
    </w:lvl>
    <w:lvl w:ilvl="7">
      <w:numFmt w:val="bullet"/>
      <w:lvlText w:val="•"/>
      <w:lvlJc w:val="left"/>
      <w:pPr>
        <w:ind w:left="5447" w:hanging="206"/>
      </w:pPr>
    </w:lvl>
    <w:lvl w:ilvl="8">
      <w:numFmt w:val="bullet"/>
      <w:lvlText w:val="•"/>
      <w:lvlJc w:val="left"/>
      <w:pPr>
        <w:ind w:left="5888" w:hanging="206"/>
      </w:pPr>
    </w:lvl>
  </w:abstractNum>
  <w:abstractNum w:abstractNumId="4" w15:restartNumberingAfterBreak="0">
    <w:nsid w:val="00000406"/>
    <w:multiLevelType w:val="multilevel"/>
    <w:tmpl w:val="00000889"/>
    <w:lvl w:ilvl="0">
      <w:start w:val="1"/>
      <w:numFmt w:val="decimal"/>
      <w:lvlText w:val="%1."/>
      <w:lvlJc w:val="left"/>
      <w:pPr>
        <w:ind w:left="608" w:hanging="244"/>
      </w:pPr>
      <w:rPr>
        <w:rFonts w:ascii="Times New Roman" w:hAnsi="Times New Roman" w:cs="Times New Roman"/>
        <w:b w:val="0"/>
        <w:bCs w:val="0"/>
        <w:w w:val="99"/>
        <w:sz w:val="16"/>
        <w:szCs w:val="16"/>
      </w:rPr>
    </w:lvl>
    <w:lvl w:ilvl="1">
      <w:numFmt w:val="bullet"/>
      <w:lvlText w:val="•"/>
      <w:lvlJc w:val="left"/>
      <w:pPr>
        <w:ind w:left="1251" w:hanging="244"/>
      </w:pPr>
    </w:lvl>
    <w:lvl w:ilvl="2">
      <w:numFmt w:val="bullet"/>
      <w:lvlText w:val="•"/>
      <w:lvlJc w:val="left"/>
      <w:pPr>
        <w:ind w:left="1895" w:hanging="244"/>
      </w:pPr>
    </w:lvl>
    <w:lvl w:ilvl="3">
      <w:numFmt w:val="bullet"/>
      <w:lvlText w:val="•"/>
      <w:lvlJc w:val="left"/>
      <w:pPr>
        <w:ind w:left="2538" w:hanging="244"/>
      </w:pPr>
    </w:lvl>
    <w:lvl w:ilvl="4">
      <w:numFmt w:val="bullet"/>
      <w:lvlText w:val="•"/>
      <w:lvlJc w:val="left"/>
      <w:pPr>
        <w:ind w:left="3182" w:hanging="244"/>
      </w:pPr>
    </w:lvl>
    <w:lvl w:ilvl="5">
      <w:numFmt w:val="bullet"/>
      <w:lvlText w:val="•"/>
      <w:lvlJc w:val="left"/>
      <w:pPr>
        <w:ind w:left="3825" w:hanging="244"/>
      </w:pPr>
    </w:lvl>
    <w:lvl w:ilvl="6">
      <w:numFmt w:val="bullet"/>
      <w:lvlText w:val="•"/>
      <w:lvlJc w:val="left"/>
      <w:pPr>
        <w:ind w:left="4469" w:hanging="244"/>
      </w:pPr>
    </w:lvl>
    <w:lvl w:ilvl="7">
      <w:numFmt w:val="bullet"/>
      <w:lvlText w:val="•"/>
      <w:lvlJc w:val="left"/>
      <w:pPr>
        <w:ind w:left="5112" w:hanging="244"/>
      </w:pPr>
    </w:lvl>
    <w:lvl w:ilvl="8">
      <w:numFmt w:val="bullet"/>
      <w:lvlText w:val="•"/>
      <w:lvlJc w:val="left"/>
      <w:pPr>
        <w:ind w:left="5756" w:hanging="244"/>
      </w:pPr>
    </w:lvl>
  </w:abstractNum>
  <w:abstractNum w:abstractNumId="5" w15:restartNumberingAfterBreak="0">
    <w:nsid w:val="00000407"/>
    <w:multiLevelType w:val="multilevel"/>
    <w:tmpl w:val="0000088A"/>
    <w:lvl w:ilvl="0">
      <w:start w:val="1"/>
      <w:numFmt w:val="decimal"/>
      <w:lvlText w:val="%1."/>
      <w:lvlJc w:val="left"/>
      <w:pPr>
        <w:ind w:left="608" w:hanging="244"/>
      </w:pPr>
      <w:rPr>
        <w:rFonts w:ascii="Times New Roman" w:hAnsi="Times New Roman" w:cs="Times New Roman"/>
        <w:b w:val="0"/>
        <w:bCs w:val="0"/>
        <w:w w:val="99"/>
        <w:sz w:val="16"/>
        <w:szCs w:val="16"/>
      </w:rPr>
    </w:lvl>
    <w:lvl w:ilvl="1">
      <w:numFmt w:val="bullet"/>
      <w:lvlText w:val="•"/>
      <w:lvlJc w:val="left"/>
      <w:pPr>
        <w:ind w:left="1251" w:hanging="244"/>
      </w:pPr>
    </w:lvl>
    <w:lvl w:ilvl="2">
      <w:numFmt w:val="bullet"/>
      <w:lvlText w:val="•"/>
      <w:lvlJc w:val="left"/>
      <w:pPr>
        <w:ind w:left="1895" w:hanging="244"/>
      </w:pPr>
    </w:lvl>
    <w:lvl w:ilvl="3">
      <w:numFmt w:val="bullet"/>
      <w:lvlText w:val="•"/>
      <w:lvlJc w:val="left"/>
      <w:pPr>
        <w:ind w:left="2538" w:hanging="244"/>
      </w:pPr>
    </w:lvl>
    <w:lvl w:ilvl="4">
      <w:numFmt w:val="bullet"/>
      <w:lvlText w:val="•"/>
      <w:lvlJc w:val="left"/>
      <w:pPr>
        <w:ind w:left="3182" w:hanging="244"/>
      </w:pPr>
    </w:lvl>
    <w:lvl w:ilvl="5">
      <w:numFmt w:val="bullet"/>
      <w:lvlText w:val="•"/>
      <w:lvlJc w:val="left"/>
      <w:pPr>
        <w:ind w:left="3825" w:hanging="244"/>
      </w:pPr>
    </w:lvl>
    <w:lvl w:ilvl="6">
      <w:numFmt w:val="bullet"/>
      <w:lvlText w:val="•"/>
      <w:lvlJc w:val="left"/>
      <w:pPr>
        <w:ind w:left="4469" w:hanging="244"/>
      </w:pPr>
    </w:lvl>
    <w:lvl w:ilvl="7">
      <w:numFmt w:val="bullet"/>
      <w:lvlText w:val="•"/>
      <w:lvlJc w:val="left"/>
      <w:pPr>
        <w:ind w:left="5112" w:hanging="244"/>
      </w:pPr>
    </w:lvl>
    <w:lvl w:ilvl="8">
      <w:numFmt w:val="bullet"/>
      <w:lvlText w:val="•"/>
      <w:lvlJc w:val="left"/>
      <w:pPr>
        <w:ind w:left="5756" w:hanging="244"/>
      </w:pPr>
    </w:lvl>
  </w:abstractNum>
  <w:abstractNum w:abstractNumId="6" w15:restartNumberingAfterBreak="0">
    <w:nsid w:val="00000408"/>
    <w:multiLevelType w:val="multilevel"/>
    <w:tmpl w:val="0000088B"/>
    <w:lvl w:ilvl="0">
      <w:start w:val="5"/>
      <w:numFmt w:val="decimal"/>
      <w:lvlText w:val="%1"/>
      <w:lvlJc w:val="left"/>
      <w:pPr>
        <w:ind w:left="2420" w:hanging="359"/>
      </w:pPr>
      <w:rPr>
        <w:rFonts w:cs="Times New Roman"/>
      </w:rPr>
    </w:lvl>
    <w:lvl w:ilvl="1">
      <w:start w:val="4"/>
      <w:numFmt w:val="decimal"/>
      <w:lvlText w:val="%1.%2"/>
      <w:lvlJc w:val="left"/>
      <w:pPr>
        <w:ind w:left="2420" w:hanging="359"/>
      </w:pPr>
      <w:rPr>
        <w:rFonts w:cs="Times New Roman"/>
      </w:rPr>
    </w:lvl>
    <w:lvl w:ilvl="2">
      <w:start w:val="1"/>
      <w:numFmt w:val="decimal"/>
      <w:lvlText w:val="%1.%2.%3"/>
      <w:lvlJc w:val="left"/>
      <w:pPr>
        <w:ind w:left="2420" w:hanging="359"/>
      </w:pPr>
      <w:rPr>
        <w:rFonts w:ascii="Times New Roman" w:hAnsi="Times New Roman" w:cs="Times New Roman"/>
        <w:b/>
        <w:bCs/>
        <w:w w:val="99"/>
        <w:sz w:val="16"/>
        <w:szCs w:val="16"/>
      </w:rPr>
    </w:lvl>
    <w:lvl w:ilvl="3">
      <w:numFmt w:val="bullet"/>
      <w:lvlText w:val="•"/>
      <w:lvlJc w:val="left"/>
      <w:pPr>
        <w:ind w:left="3738" w:hanging="359"/>
      </w:pPr>
    </w:lvl>
    <w:lvl w:ilvl="4">
      <w:numFmt w:val="bullet"/>
      <w:lvlText w:val="•"/>
      <w:lvlJc w:val="left"/>
      <w:pPr>
        <w:ind w:left="4177" w:hanging="359"/>
      </w:pPr>
    </w:lvl>
    <w:lvl w:ilvl="5">
      <w:numFmt w:val="bullet"/>
      <w:lvlText w:val="•"/>
      <w:lvlJc w:val="left"/>
      <w:pPr>
        <w:ind w:left="4616" w:hanging="359"/>
      </w:pPr>
    </w:lvl>
    <w:lvl w:ilvl="6">
      <w:numFmt w:val="bullet"/>
      <w:lvlText w:val="•"/>
      <w:lvlJc w:val="left"/>
      <w:pPr>
        <w:ind w:left="5055" w:hanging="359"/>
      </w:pPr>
    </w:lvl>
    <w:lvl w:ilvl="7">
      <w:numFmt w:val="bullet"/>
      <w:lvlText w:val="•"/>
      <w:lvlJc w:val="left"/>
      <w:pPr>
        <w:ind w:left="5495" w:hanging="359"/>
      </w:pPr>
    </w:lvl>
    <w:lvl w:ilvl="8">
      <w:numFmt w:val="bullet"/>
      <w:lvlText w:val="•"/>
      <w:lvlJc w:val="left"/>
      <w:pPr>
        <w:ind w:left="5934" w:hanging="359"/>
      </w:pPr>
    </w:lvl>
  </w:abstractNum>
  <w:abstractNum w:abstractNumId="7" w15:restartNumberingAfterBreak="0">
    <w:nsid w:val="00000409"/>
    <w:multiLevelType w:val="multilevel"/>
    <w:tmpl w:val="0000088C"/>
    <w:lvl w:ilvl="0">
      <w:numFmt w:val="bullet"/>
      <w:lvlText w:val="–"/>
      <w:lvlJc w:val="left"/>
      <w:pPr>
        <w:ind w:left="2316" w:hanging="204"/>
      </w:pPr>
      <w:rPr>
        <w:rFonts w:ascii="Times New Roman" w:hAnsi="Times New Roman"/>
        <w:b w:val="0"/>
        <w:w w:val="99"/>
        <w:sz w:val="16"/>
      </w:rPr>
    </w:lvl>
    <w:lvl w:ilvl="1">
      <w:numFmt w:val="bullet"/>
      <w:lvlText w:val="•"/>
      <w:lvlJc w:val="left"/>
      <w:pPr>
        <w:ind w:left="2401" w:hanging="206"/>
      </w:pPr>
      <w:rPr>
        <w:rFonts w:ascii="Arial" w:hAnsi="Arial"/>
        <w:b w:val="0"/>
        <w:i/>
        <w:w w:val="166"/>
        <w:sz w:val="14"/>
      </w:rPr>
    </w:lvl>
    <w:lvl w:ilvl="2">
      <w:numFmt w:val="bullet"/>
      <w:lvlText w:val="•"/>
      <w:lvlJc w:val="left"/>
      <w:pPr>
        <w:ind w:left="2891" w:hanging="206"/>
      </w:pPr>
    </w:lvl>
    <w:lvl w:ilvl="3">
      <w:numFmt w:val="bullet"/>
      <w:lvlText w:val="•"/>
      <w:lvlJc w:val="left"/>
      <w:pPr>
        <w:ind w:left="3381" w:hanging="206"/>
      </w:pPr>
    </w:lvl>
    <w:lvl w:ilvl="4">
      <w:numFmt w:val="bullet"/>
      <w:lvlText w:val="•"/>
      <w:lvlJc w:val="left"/>
      <w:pPr>
        <w:ind w:left="3871" w:hanging="206"/>
      </w:pPr>
    </w:lvl>
    <w:lvl w:ilvl="5">
      <w:numFmt w:val="bullet"/>
      <w:lvlText w:val="•"/>
      <w:lvlJc w:val="left"/>
      <w:pPr>
        <w:ind w:left="4362" w:hanging="206"/>
      </w:pPr>
    </w:lvl>
    <w:lvl w:ilvl="6">
      <w:numFmt w:val="bullet"/>
      <w:lvlText w:val="•"/>
      <w:lvlJc w:val="left"/>
      <w:pPr>
        <w:ind w:left="4852" w:hanging="206"/>
      </w:pPr>
    </w:lvl>
    <w:lvl w:ilvl="7">
      <w:numFmt w:val="bullet"/>
      <w:lvlText w:val="•"/>
      <w:lvlJc w:val="left"/>
      <w:pPr>
        <w:ind w:left="5342" w:hanging="206"/>
      </w:pPr>
    </w:lvl>
    <w:lvl w:ilvl="8">
      <w:numFmt w:val="bullet"/>
      <w:lvlText w:val="•"/>
      <w:lvlJc w:val="left"/>
      <w:pPr>
        <w:ind w:left="5832" w:hanging="206"/>
      </w:pPr>
    </w:lvl>
  </w:abstractNum>
  <w:abstractNum w:abstractNumId="8" w15:restartNumberingAfterBreak="0">
    <w:nsid w:val="0000040A"/>
    <w:multiLevelType w:val="multilevel"/>
    <w:tmpl w:val="0000088D"/>
    <w:lvl w:ilvl="0">
      <w:numFmt w:val="bullet"/>
      <w:lvlText w:val="–"/>
      <w:lvlJc w:val="left"/>
      <w:pPr>
        <w:ind w:left="485" w:hanging="204"/>
      </w:pPr>
      <w:rPr>
        <w:rFonts w:ascii="Times New Roman" w:hAnsi="Times New Roman"/>
        <w:b w:val="0"/>
        <w:w w:val="99"/>
        <w:sz w:val="16"/>
      </w:rPr>
    </w:lvl>
    <w:lvl w:ilvl="1">
      <w:numFmt w:val="bullet"/>
      <w:lvlText w:val="•"/>
      <w:lvlJc w:val="left"/>
      <w:pPr>
        <w:ind w:left="569" w:hanging="206"/>
      </w:pPr>
      <w:rPr>
        <w:rFonts w:ascii="Arial" w:hAnsi="Arial"/>
        <w:b w:val="0"/>
        <w:i/>
        <w:w w:val="166"/>
        <w:sz w:val="14"/>
      </w:rPr>
    </w:lvl>
    <w:lvl w:ilvl="2">
      <w:numFmt w:val="bullet"/>
      <w:lvlText w:val="•"/>
      <w:lvlJc w:val="left"/>
      <w:pPr>
        <w:ind w:left="1284" w:hanging="206"/>
      </w:pPr>
    </w:lvl>
    <w:lvl w:ilvl="3">
      <w:numFmt w:val="bullet"/>
      <w:lvlText w:val="•"/>
      <w:lvlJc w:val="left"/>
      <w:pPr>
        <w:ind w:left="1998" w:hanging="206"/>
      </w:pPr>
    </w:lvl>
    <w:lvl w:ilvl="4">
      <w:numFmt w:val="bullet"/>
      <w:lvlText w:val="•"/>
      <w:lvlJc w:val="left"/>
      <w:pPr>
        <w:ind w:left="2713" w:hanging="206"/>
      </w:pPr>
    </w:lvl>
    <w:lvl w:ilvl="5">
      <w:numFmt w:val="bullet"/>
      <w:lvlText w:val="•"/>
      <w:lvlJc w:val="left"/>
      <w:pPr>
        <w:ind w:left="3427" w:hanging="206"/>
      </w:pPr>
    </w:lvl>
    <w:lvl w:ilvl="6">
      <w:numFmt w:val="bullet"/>
      <w:lvlText w:val="•"/>
      <w:lvlJc w:val="left"/>
      <w:pPr>
        <w:ind w:left="4142" w:hanging="206"/>
      </w:pPr>
    </w:lvl>
    <w:lvl w:ilvl="7">
      <w:numFmt w:val="bullet"/>
      <w:lvlText w:val="•"/>
      <w:lvlJc w:val="left"/>
      <w:pPr>
        <w:ind w:left="4856" w:hanging="206"/>
      </w:pPr>
    </w:lvl>
    <w:lvl w:ilvl="8">
      <w:numFmt w:val="bullet"/>
      <w:lvlText w:val="•"/>
      <w:lvlJc w:val="left"/>
      <w:pPr>
        <w:ind w:left="5571" w:hanging="206"/>
      </w:pPr>
    </w:lvl>
  </w:abstractNum>
  <w:abstractNum w:abstractNumId="9" w15:restartNumberingAfterBreak="0">
    <w:nsid w:val="0000040B"/>
    <w:multiLevelType w:val="multilevel"/>
    <w:tmpl w:val="0000088E"/>
    <w:lvl w:ilvl="0">
      <w:numFmt w:val="bullet"/>
      <w:lvlText w:val="–"/>
      <w:lvlJc w:val="left"/>
      <w:pPr>
        <w:ind w:left="485" w:hanging="204"/>
      </w:pPr>
      <w:rPr>
        <w:rFonts w:ascii="Times New Roman" w:hAnsi="Times New Roman"/>
        <w:b w:val="0"/>
        <w:w w:val="99"/>
        <w:sz w:val="16"/>
      </w:rPr>
    </w:lvl>
    <w:lvl w:ilvl="1">
      <w:numFmt w:val="bullet"/>
      <w:lvlText w:val="•"/>
      <w:lvlJc w:val="left"/>
      <w:pPr>
        <w:ind w:left="569" w:hanging="206"/>
      </w:pPr>
      <w:rPr>
        <w:rFonts w:ascii="Arial" w:hAnsi="Arial"/>
        <w:b w:val="0"/>
        <w:i/>
        <w:w w:val="166"/>
        <w:sz w:val="14"/>
      </w:rPr>
    </w:lvl>
    <w:lvl w:ilvl="2">
      <w:numFmt w:val="bullet"/>
      <w:lvlText w:val="•"/>
      <w:lvlJc w:val="left"/>
      <w:pPr>
        <w:ind w:left="1284" w:hanging="206"/>
      </w:pPr>
    </w:lvl>
    <w:lvl w:ilvl="3">
      <w:numFmt w:val="bullet"/>
      <w:lvlText w:val="•"/>
      <w:lvlJc w:val="left"/>
      <w:pPr>
        <w:ind w:left="1998" w:hanging="206"/>
      </w:pPr>
    </w:lvl>
    <w:lvl w:ilvl="4">
      <w:numFmt w:val="bullet"/>
      <w:lvlText w:val="•"/>
      <w:lvlJc w:val="left"/>
      <w:pPr>
        <w:ind w:left="2713" w:hanging="206"/>
      </w:pPr>
    </w:lvl>
    <w:lvl w:ilvl="5">
      <w:numFmt w:val="bullet"/>
      <w:lvlText w:val="•"/>
      <w:lvlJc w:val="left"/>
      <w:pPr>
        <w:ind w:left="3427" w:hanging="206"/>
      </w:pPr>
    </w:lvl>
    <w:lvl w:ilvl="6">
      <w:numFmt w:val="bullet"/>
      <w:lvlText w:val="•"/>
      <w:lvlJc w:val="left"/>
      <w:pPr>
        <w:ind w:left="4142" w:hanging="206"/>
      </w:pPr>
    </w:lvl>
    <w:lvl w:ilvl="7">
      <w:numFmt w:val="bullet"/>
      <w:lvlText w:val="•"/>
      <w:lvlJc w:val="left"/>
      <w:pPr>
        <w:ind w:left="4856" w:hanging="206"/>
      </w:pPr>
    </w:lvl>
    <w:lvl w:ilvl="8">
      <w:numFmt w:val="bullet"/>
      <w:lvlText w:val="•"/>
      <w:lvlJc w:val="left"/>
      <w:pPr>
        <w:ind w:left="5571" w:hanging="206"/>
      </w:pPr>
    </w:lvl>
  </w:abstractNum>
  <w:abstractNum w:abstractNumId="10" w15:restartNumberingAfterBreak="0">
    <w:nsid w:val="0000040C"/>
    <w:multiLevelType w:val="multilevel"/>
    <w:tmpl w:val="0000088F"/>
    <w:lvl w:ilvl="0">
      <w:numFmt w:val="bullet"/>
      <w:lvlText w:val="–"/>
      <w:lvlJc w:val="left"/>
      <w:pPr>
        <w:ind w:left="485" w:hanging="204"/>
      </w:pPr>
      <w:rPr>
        <w:rFonts w:ascii="Times New Roman" w:hAnsi="Times New Roman"/>
        <w:b w:val="0"/>
        <w:w w:val="99"/>
        <w:sz w:val="16"/>
      </w:rPr>
    </w:lvl>
    <w:lvl w:ilvl="1">
      <w:numFmt w:val="bullet"/>
      <w:lvlText w:val="•"/>
      <w:lvlJc w:val="left"/>
      <w:pPr>
        <w:ind w:left="569" w:hanging="206"/>
      </w:pPr>
      <w:rPr>
        <w:rFonts w:ascii="Arial" w:hAnsi="Arial"/>
        <w:b w:val="0"/>
        <w:i/>
        <w:w w:val="166"/>
        <w:sz w:val="14"/>
      </w:rPr>
    </w:lvl>
    <w:lvl w:ilvl="2">
      <w:numFmt w:val="bullet"/>
      <w:lvlText w:val="•"/>
      <w:lvlJc w:val="left"/>
      <w:pPr>
        <w:ind w:left="2362" w:hanging="206"/>
      </w:pPr>
      <w:rPr>
        <w:rFonts w:ascii="Arial" w:hAnsi="Arial"/>
        <w:b w:val="0"/>
        <w:i/>
        <w:w w:val="166"/>
        <w:sz w:val="14"/>
      </w:rPr>
    </w:lvl>
    <w:lvl w:ilvl="3">
      <w:numFmt w:val="bullet"/>
      <w:lvlText w:val="•"/>
      <w:lvlJc w:val="left"/>
      <w:pPr>
        <w:ind w:left="2447" w:hanging="206"/>
      </w:pPr>
      <w:rPr>
        <w:rFonts w:ascii="Arial" w:hAnsi="Arial"/>
        <w:b w:val="0"/>
        <w:i/>
        <w:w w:val="166"/>
        <w:sz w:val="14"/>
      </w:rPr>
    </w:lvl>
    <w:lvl w:ilvl="4">
      <w:numFmt w:val="bullet"/>
      <w:lvlText w:val="•"/>
      <w:lvlJc w:val="left"/>
      <w:pPr>
        <w:ind w:left="2085" w:hanging="206"/>
      </w:pPr>
    </w:lvl>
    <w:lvl w:ilvl="5">
      <w:numFmt w:val="bullet"/>
      <w:lvlText w:val="•"/>
      <w:lvlJc w:val="left"/>
      <w:pPr>
        <w:ind w:left="1724" w:hanging="206"/>
      </w:pPr>
    </w:lvl>
    <w:lvl w:ilvl="6">
      <w:numFmt w:val="bullet"/>
      <w:lvlText w:val="•"/>
      <w:lvlJc w:val="left"/>
      <w:pPr>
        <w:ind w:left="1362" w:hanging="206"/>
      </w:pPr>
    </w:lvl>
    <w:lvl w:ilvl="7">
      <w:numFmt w:val="bullet"/>
      <w:lvlText w:val="•"/>
      <w:lvlJc w:val="left"/>
      <w:pPr>
        <w:ind w:left="1001" w:hanging="206"/>
      </w:pPr>
    </w:lvl>
    <w:lvl w:ilvl="8">
      <w:numFmt w:val="bullet"/>
      <w:lvlText w:val="•"/>
      <w:lvlJc w:val="left"/>
      <w:pPr>
        <w:ind w:left="640" w:hanging="206"/>
      </w:pPr>
    </w:lvl>
  </w:abstractNum>
  <w:abstractNum w:abstractNumId="11" w15:restartNumberingAfterBreak="0">
    <w:nsid w:val="0000040D"/>
    <w:multiLevelType w:val="multilevel"/>
    <w:tmpl w:val="00000890"/>
    <w:lvl w:ilvl="0">
      <w:numFmt w:val="bullet"/>
      <w:lvlText w:val="–"/>
      <w:lvlJc w:val="left"/>
      <w:pPr>
        <w:ind w:left="2362" w:hanging="204"/>
      </w:pPr>
      <w:rPr>
        <w:rFonts w:ascii="Times New Roman" w:hAnsi="Times New Roman"/>
        <w:b w:val="0"/>
        <w:w w:val="99"/>
        <w:sz w:val="16"/>
      </w:rPr>
    </w:lvl>
    <w:lvl w:ilvl="1">
      <w:numFmt w:val="bullet"/>
      <w:lvlText w:val="•"/>
      <w:lvlJc w:val="left"/>
      <w:pPr>
        <w:ind w:left="2447" w:hanging="206"/>
      </w:pPr>
      <w:rPr>
        <w:rFonts w:ascii="Arial" w:hAnsi="Arial"/>
        <w:b w:val="0"/>
        <w:i/>
        <w:w w:val="166"/>
        <w:sz w:val="14"/>
      </w:rPr>
    </w:lvl>
    <w:lvl w:ilvl="2">
      <w:numFmt w:val="bullet"/>
      <w:lvlText w:val="•"/>
      <w:lvlJc w:val="left"/>
      <w:pPr>
        <w:ind w:left="2927" w:hanging="206"/>
      </w:pPr>
    </w:lvl>
    <w:lvl w:ilvl="3">
      <w:numFmt w:val="bullet"/>
      <w:lvlText w:val="•"/>
      <w:lvlJc w:val="left"/>
      <w:pPr>
        <w:ind w:left="3407" w:hanging="206"/>
      </w:pPr>
    </w:lvl>
    <w:lvl w:ilvl="4">
      <w:numFmt w:val="bullet"/>
      <w:lvlText w:val="•"/>
      <w:lvlJc w:val="left"/>
      <w:pPr>
        <w:ind w:left="3888" w:hanging="206"/>
      </w:pPr>
    </w:lvl>
    <w:lvl w:ilvl="5">
      <w:numFmt w:val="bullet"/>
      <w:lvlText w:val="•"/>
      <w:lvlJc w:val="left"/>
      <w:pPr>
        <w:ind w:left="4368" w:hanging="206"/>
      </w:pPr>
    </w:lvl>
    <w:lvl w:ilvl="6">
      <w:numFmt w:val="bullet"/>
      <w:lvlText w:val="•"/>
      <w:lvlJc w:val="left"/>
      <w:pPr>
        <w:ind w:left="4848" w:hanging="206"/>
      </w:pPr>
    </w:lvl>
    <w:lvl w:ilvl="7">
      <w:numFmt w:val="bullet"/>
      <w:lvlText w:val="•"/>
      <w:lvlJc w:val="left"/>
      <w:pPr>
        <w:ind w:left="5329" w:hanging="206"/>
      </w:pPr>
    </w:lvl>
    <w:lvl w:ilvl="8">
      <w:numFmt w:val="bullet"/>
      <w:lvlText w:val="•"/>
      <w:lvlJc w:val="left"/>
      <w:pPr>
        <w:ind w:left="5809" w:hanging="206"/>
      </w:pPr>
    </w:lvl>
  </w:abstractNum>
  <w:abstractNum w:abstractNumId="12" w15:restartNumberingAfterBreak="0">
    <w:nsid w:val="3BF45116"/>
    <w:multiLevelType w:val="hybridMultilevel"/>
    <w:tmpl w:val="E6D65984"/>
    <w:lvl w:ilvl="0" w:tplc="04070001">
      <w:start w:val="1"/>
      <w:numFmt w:val="bullet"/>
      <w:lvlText w:val=""/>
      <w:lvlJc w:val="left"/>
      <w:pPr>
        <w:ind w:left="917" w:hanging="360"/>
      </w:pPr>
      <w:rPr>
        <w:rFonts w:ascii="Symbol" w:hAnsi="Symbol" w:hint="default"/>
      </w:rPr>
    </w:lvl>
    <w:lvl w:ilvl="1" w:tplc="04070003" w:tentative="1">
      <w:start w:val="1"/>
      <w:numFmt w:val="bullet"/>
      <w:lvlText w:val="o"/>
      <w:lvlJc w:val="left"/>
      <w:pPr>
        <w:ind w:left="1637" w:hanging="360"/>
      </w:pPr>
      <w:rPr>
        <w:rFonts w:ascii="Courier New" w:hAnsi="Courier New" w:hint="default"/>
      </w:rPr>
    </w:lvl>
    <w:lvl w:ilvl="2" w:tplc="04070005" w:tentative="1">
      <w:start w:val="1"/>
      <w:numFmt w:val="bullet"/>
      <w:lvlText w:val=""/>
      <w:lvlJc w:val="left"/>
      <w:pPr>
        <w:ind w:left="2357" w:hanging="360"/>
      </w:pPr>
      <w:rPr>
        <w:rFonts w:ascii="Wingdings" w:hAnsi="Wingdings" w:hint="default"/>
      </w:rPr>
    </w:lvl>
    <w:lvl w:ilvl="3" w:tplc="04070001" w:tentative="1">
      <w:start w:val="1"/>
      <w:numFmt w:val="bullet"/>
      <w:lvlText w:val=""/>
      <w:lvlJc w:val="left"/>
      <w:pPr>
        <w:ind w:left="3077" w:hanging="360"/>
      </w:pPr>
      <w:rPr>
        <w:rFonts w:ascii="Symbol" w:hAnsi="Symbol" w:hint="default"/>
      </w:rPr>
    </w:lvl>
    <w:lvl w:ilvl="4" w:tplc="04070003" w:tentative="1">
      <w:start w:val="1"/>
      <w:numFmt w:val="bullet"/>
      <w:lvlText w:val="o"/>
      <w:lvlJc w:val="left"/>
      <w:pPr>
        <w:ind w:left="3797" w:hanging="360"/>
      </w:pPr>
      <w:rPr>
        <w:rFonts w:ascii="Courier New" w:hAnsi="Courier New" w:hint="default"/>
      </w:rPr>
    </w:lvl>
    <w:lvl w:ilvl="5" w:tplc="04070005" w:tentative="1">
      <w:start w:val="1"/>
      <w:numFmt w:val="bullet"/>
      <w:lvlText w:val=""/>
      <w:lvlJc w:val="left"/>
      <w:pPr>
        <w:ind w:left="4517" w:hanging="360"/>
      </w:pPr>
      <w:rPr>
        <w:rFonts w:ascii="Wingdings" w:hAnsi="Wingdings" w:hint="default"/>
      </w:rPr>
    </w:lvl>
    <w:lvl w:ilvl="6" w:tplc="04070001" w:tentative="1">
      <w:start w:val="1"/>
      <w:numFmt w:val="bullet"/>
      <w:lvlText w:val=""/>
      <w:lvlJc w:val="left"/>
      <w:pPr>
        <w:ind w:left="5237" w:hanging="360"/>
      </w:pPr>
      <w:rPr>
        <w:rFonts w:ascii="Symbol" w:hAnsi="Symbol" w:hint="default"/>
      </w:rPr>
    </w:lvl>
    <w:lvl w:ilvl="7" w:tplc="04070003" w:tentative="1">
      <w:start w:val="1"/>
      <w:numFmt w:val="bullet"/>
      <w:lvlText w:val="o"/>
      <w:lvlJc w:val="left"/>
      <w:pPr>
        <w:ind w:left="5957" w:hanging="360"/>
      </w:pPr>
      <w:rPr>
        <w:rFonts w:ascii="Courier New" w:hAnsi="Courier New" w:hint="default"/>
      </w:rPr>
    </w:lvl>
    <w:lvl w:ilvl="8" w:tplc="04070005" w:tentative="1">
      <w:start w:val="1"/>
      <w:numFmt w:val="bullet"/>
      <w:lvlText w:val=""/>
      <w:lvlJc w:val="left"/>
      <w:pPr>
        <w:ind w:left="6677" w:hanging="360"/>
      </w:pPr>
      <w:rPr>
        <w:rFonts w:ascii="Wingdings" w:hAnsi="Wingdings" w:hint="default"/>
      </w:rPr>
    </w:lvl>
  </w:abstractNum>
  <w:num w:numId="1">
    <w:abstractNumId w:val="11"/>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lipe Santana">
    <w15:presenceInfo w15:providerId="Windows Live" w15:userId="00e0895caf6c5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0DF"/>
    <w:rsid w:val="00044AB0"/>
    <w:rsid w:val="00062CE6"/>
    <w:rsid w:val="00191093"/>
    <w:rsid w:val="002009FF"/>
    <w:rsid w:val="00211D7B"/>
    <w:rsid w:val="002725D0"/>
    <w:rsid w:val="002A4480"/>
    <w:rsid w:val="002A5593"/>
    <w:rsid w:val="002C029A"/>
    <w:rsid w:val="002E1448"/>
    <w:rsid w:val="003140DF"/>
    <w:rsid w:val="003721F4"/>
    <w:rsid w:val="00444B1A"/>
    <w:rsid w:val="00474AFC"/>
    <w:rsid w:val="00482EF3"/>
    <w:rsid w:val="00503C19"/>
    <w:rsid w:val="00540EE8"/>
    <w:rsid w:val="0064165C"/>
    <w:rsid w:val="00652D40"/>
    <w:rsid w:val="0066134A"/>
    <w:rsid w:val="00671349"/>
    <w:rsid w:val="00690839"/>
    <w:rsid w:val="006F3321"/>
    <w:rsid w:val="00730E2A"/>
    <w:rsid w:val="00770E46"/>
    <w:rsid w:val="007A0344"/>
    <w:rsid w:val="007F21DD"/>
    <w:rsid w:val="008054D6"/>
    <w:rsid w:val="00846EFD"/>
    <w:rsid w:val="00891632"/>
    <w:rsid w:val="00906A67"/>
    <w:rsid w:val="00972266"/>
    <w:rsid w:val="00985B23"/>
    <w:rsid w:val="009C2121"/>
    <w:rsid w:val="009C6E6F"/>
    <w:rsid w:val="00A04321"/>
    <w:rsid w:val="00A117C6"/>
    <w:rsid w:val="00A21B70"/>
    <w:rsid w:val="00A51F55"/>
    <w:rsid w:val="00A959CE"/>
    <w:rsid w:val="00AD762B"/>
    <w:rsid w:val="00B153D6"/>
    <w:rsid w:val="00B27415"/>
    <w:rsid w:val="00B27DD5"/>
    <w:rsid w:val="00B47419"/>
    <w:rsid w:val="00C16D2B"/>
    <w:rsid w:val="00C839C5"/>
    <w:rsid w:val="00CB2034"/>
    <w:rsid w:val="00CC2744"/>
    <w:rsid w:val="00CF6875"/>
    <w:rsid w:val="00D37428"/>
    <w:rsid w:val="00D46AC1"/>
    <w:rsid w:val="00D54B9E"/>
    <w:rsid w:val="00DA60E1"/>
    <w:rsid w:val="00E53BDC"/>
    <w:rsid w:val="00EC50D4"/>
    <w:rsid w:val="00EC7224"/>
    <w:rsid w:val="00F1026E"/>
    <w:rsid w:val="00F20945"/>
    <w:rsid w:val="00F235F5"/>
    <w:rsid w:val="00F6513E"/>
    <w:rsid w:val="00FA14DC"/>
    <w:rsid w:val="00FC46F5"/>
    <w:rsid w:val="00FD095D"/>
    <w:rsid w:val="00FE7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D6E69D"/>
  <w14:defaultImageDpi w14:val="0"/>
  <w15:docId w15:val="{08F680A9-E830-41C6-B8B1-7E202AFD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lang w:val="de-DE" w:eastAsia="de-DE"/>
    </w:rPr>
  </w:style>
  <w:style w:type="paragraph" w:styleId="Ttulo1">
    <w:name w:val="heading 1"/>
    <w:basedOn w:val="Normal"/>
    <w:next w:val="Normal"/>
    <w:link w:val="Ttulo1Char"/>
    <w:uiPriority w:val="1"/>
    <w:qFormat/>
    <w:pPr>
      <w:ind w:left="2061"/>
      <w:outlineLvl w:val="0"/>
    </w:pPr>
    <w:rPr>
      <w:rFonts w:ascii="Arial" w:hAnsi="Arial" w:cs="Arial"/>
      <w:b/>
      <w:bCs/>
      <w:sz w:val="20"/>
      <w:szCs w:val="20"/>
    </w:rPr>
  </w:style>
  <w:style w:type="paragraph" w:styleId="Ttulo2">
    <w:name w:val="heading 2"/>
    <w:basedOn w:val="Normal"/>
    <w:next w:val="Normal"/>
    <w:link w:val="Ttulo2Char"/>
    <w:uiPriority w:val="1"/>
    <w:qFormat/>
    <w:pPr>
      <w:ind w:left="617" w:hanging="299"/>
      <w:outlineLvl w:val="1"/>
    </w:pPr>
    <w:rPr>
      <w:rFonts w:ascii="Arial" w:hAnsi="Arial" w:cs="Arial"/>
      <w:sz w:val="18"/>
      <w:szCs w:val="18"/>
    </w:rPr>
  </w:style>
  <w:style w:type="paragraph" w:styleId="Ttulo3">
    <w:name w:val="heading 3"/>
    <w:basedOn w:val="Normal"/>
    <w:next w:val="Normal"/>
    <w:link w:val="Ttulo3Char"/>
    <w:uiPriority w:val="1"/>
    <w:qFormat/>
    <w:pPr>
      <w:ind w:left="20"/>
      <w:outlineLvl w:val="2"/>
    </w:pPr>
    <w:rPr>
      <w:b/>
      <w:bCs/>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paragraph" w:styleId="PargrafodaLista">
    <w:name w:val="List Paragraph"/>
    <w:basedOn w:val="Normal"/>
    <w:uiPriority w:val="1"/>
    <w:qFormat/>
  </w:style>
  <w:style w:type="paragraph" w:styleId="Corpodetexto">
    <w:name w:val="Body Text"/>
    <w:basedOn w:val="Normal"/>
    <w:link w:val="CorpodetextoChar"/>
    <w:uiPriority w:val="1"/>
    <w:qFormat/>
    <w:pPr>
      <w:spacing w:before="1"/>
      <w:ind w:left="318"/>
    </w:pPr>
    <w:rPr>
      <w:sz w:val="16"/>
      <w:szCs w:val="16"/>
    </w:rPr>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3140DF"/>
    <w:rPr>
      <w:rFonts w:ascii="Segoe UI" w:hAnsi="Segoe UI" w:cs="Segoe UI"/>
      <w:sz w:val="18"/>
      <w:szCs w:val="18"/>
    </w:rPr>
  </w:style>
  <w:style w:type="character" w:styleId="Refdecomentrio">
    <w:name w:val="annotation reference"/>
    <w:basedOn w:val="Fontepargpadro"/>
    <w:uiPriority w:val="99"/>
    <w:semiHidden/>
    <w:unhideWhenUsed/>
    <w:rsid w:val="002009FF"/>
    <w:rPr>
      <w:rFonts w:cs="Times New Roman"/>
      <w:sz w:val="16"/>
      <w:szCs w:val="16"/>
    </w:rPr>
  </w:style>
  <w:style w:type="character" w:customStyle="1" w:styleId="TextodebaloChar">
    <w:name w:val="Texto de balão Char"/>
    <w:basedOn w:val="Fontepargpadro"/>
    <w:link w:val="Textodebalo"/>
    <w:uiPriority w:val="99"/>
    <w:semiHidden/>
    <w:locked/>
    <w:rsid w:val="003140DF"/>
    <w:rPr>
      <w:rFonts w:ascii="Segoe UI" w:hAnsi="Segoe UI" w:cs="Segoe UI"/>
      <w:sz w:val="18"/>
      <w:szCs w:val="18"/>
    </w:rPr>
  </w:style>
  <w:style w:type="paragraph" w:styleId="Textodecomentrio">
    <w:name w:val="annotation text"/>
    <w:basedOn w:val="Normal"/>
    <w:link w:val="TextodecomentrioChar"/>
    <w:uiPriority w:val="99"/>
    <w:semiHidden/>
    <w:unhideWhenUsed/>
    <w:rsid w:val="002009FF"/>
    <w:rPr>
      <w:sz w:val="20"/>
      <w:szCs w:val="20"/>
    </w:rPr>
  </w:style>
  <w:style w:type="paragraph" w:styleId="Assuntodocomentrio">
    <w:name w:val="annotation subject"/>
    <w:basedOn w:val="Textodecomentrio"/>
    <w:next w:val="Textodecomentrio"/>
    <w:link w:val="AssuntodocomentrioChar"/>
    <w:uiPriority w:val="99"/>
    <w:semiHidden/>
    <w:unhideWhenUsed/>
    <w:rsid w:val="002009FF"/>
    <w:rPr>
      <w:b/>
      <w:bCs/>
    </w:rPr>
  </w:style>
  <w:style w:type="character" w:customStyle="1" w:styleId="TextodecomentrioChar">
    <w:name w:val="Texto de comentário Char"/>
    <w:basedOn w:val="Fontepargpadro"/>
    <w:link w:val="Textodecomentrio"/>
    <w:uiPriority w:val="99"/>
    <w:semiHidden/>
    <w:locked/>
    <w:rsid w:val="002009FF"/>
    <w:rPr>
      <w:rFonts w:ascii="Times New Roman" w:hAnsi="Times New Roman" w:cs="Times New Roman"/>
      <w:sz w:val="20"/>
      <w:szCs w:val="20"/>
    </w:rPr>
  </w:style>
  <w:style w:type="paragraph" w:styleId="Reviso">
    <w:name w:val="Revision"/>
    <w:hidden/>
    <w:uiPriority w:val="99"/>
    <w:semiHidden/>
    <w:rsid w:val="002009FF"/>
    <w:pPr>
      <w:spacing w:after="0" w:line="240" w:lineRule="auto"/>
    </w:pPr>
    <w:rPr>
      <w:rFonts w:ascii="Times New Roman" w:hAnsi="Times New Roman"/>
      <w:sz w:val="24"/>
      <w:szCs w:val="24"/>
      <w:lang w:val="de-DE" w:eastAsia="de-DE"/>
    </w:rPr>
  </w:style>
  <w:style w:type="character" w:customStyle="1" w:styleId="AssuntodocomentrioChar">
    <w:name w:val="Assunto do comentário Char"/>
    <w:basedOn w:val="TextodecomentrioChar"/>
    <w:link w:val="Assuntodocomentrio"/>
    <w:uiPriority w:val="99"/>
    <w:semiHidden/>
    <w:locked/>
    <w:rsid w:val="002009FF"/>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mailto:fss3@cin.ufpe.br" TargetMode="Externa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oter" Target="footer6.xml"/><Relationship Id="rId29" Type="http://schemas.openxmlformats.org/officeDocument/2006/relationships/hyperlink" Target="http://www.ifomis.org/bfo/manu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eader" Target="header7.xml"/><Relationship Id="rId28" Type="http://schemas.openxmlformats.org/officeDocument/2006/relationships/footer" Target="footer10.xml"/><Relationship Id="rId10" Type="http://schemas.openxmlformats.org/officeDocument/2006/relationships/footer" Target="footer2.xml"/><Relationship Id="rId19" Type="http://schemas.openxmlformats.org/officeDocument/2006/relationships/header" Target="header5.xm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8449</Words>
  <Characters>45630</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Santana</dc:creator>
  <cp:keywords/>
  <dc:description/>
  <cp:lastModifiedBy>Filipe Santana</cp:lastModifiedBy>
  <cp:revision>19</cp:revision>
  <dcterms:created xsi:type="dcterms:W3CDTF">2016-01-11T10:42:00Z</dcterms:created>
  <dcterms:modified xsi:type="dcterms:W3CDTF">2016-01-12T12:23:00Z</dcterms:modified>
</cp:coreProperties>
</file>